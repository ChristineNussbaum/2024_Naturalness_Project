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0856C158"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D10E0E">
      <w:pPr>
        <w:spacing w:line="480" w:lineRule="auto"/>
        <w:rPr>
          <w:rFonts w:cstheme="minorHAnsi"/>
          <w:lang w:val="en-US"/>
        </w:rPr>
      </w:pPr>
    </w:p>
    <w:p w14:paraId="391959B1" w14:textId="5761C2C8" w:rsidR="00D10E0E"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w:t>
      </w:r>
      <w:hyperlink r:id="rId8"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9"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D10E0E">
      <w:pPr>
        <w:spacing w:line="480" w:lineRule="auto"/>
        <w:rPr>
          <w:rFonts w:cstheme="minorHAnsi"/>
          <w:lang w:val="en-US"/>
        </w:rPr>
      </w:pP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6C375BFD"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w:t>
      </w:r>
    </w:p>
    <w:p w14:paraId="62E79B6B" w14:textId="77777777" w:rsidR="003B4BDC" w:rsidRPr="005F4446" w:rsidRDefault="003B4BDC" w:rsidP="003B4BDC">
      <w:pPr>
        <w:pStyle w:val="Listenabsatz"/>
        <w:numPr>
          <w:ilvl w:val="0"/>
          <w:numId w:val="13"/>
        </w:numPr>
        <w:spacing w:line="480" w:lineRule="auto"/>
        <w:ind w:left="714" w:hanging="357"/>
        <w:rPr>
          <w:rFonts w:cstheme="minorHAnsi"/>
          <w:bCs/>
          <w:lang w:val="en-US"/>
        </w:rPr>
      </w:pPr>
      <w:r>
        <w:rPr>
          <w:rFonts w:cstheme="minorHAnsi"/>
          <w:bCs/>
          <w:lang w:val="en-US"/>
        </w:rPr>
        <w:t>V</w:t>
      </w:r>
      <w:r w:rsidRPr="007B21CF">
        <w:rPr>
          <w:rFonts w:cstheme="minorHAnsi"/>
          <w:bCs/>
          <w:lang w:val="en-US"/>
        </w:rPr>
        <w:t>oice</w:t>
      </w:r>
      <w:r>
        <w:rPr>
          <w:rFonts w:cstheme="minorHAnsi"/>
          <w:bCs/>
          <w:lang w:val="en-US"/>
        </w:rPr>
        <w:t>s elicit</w:t>
      </w:r>
      <w:r w:rsidRPr="007B21CF">
        <w:rPr>
          <w:rFonts w:cstheme="minorHAnsi"/>
          <w:bCs/>
          <w:lang w:val="en-US"/>
        </w:rPr>
        <w:t xml:space="preserve"> impression</w:t>
      </w:r>
      <w:r>
        <w:rPr>
          <w:rFonts w:cstheme="minorHAnsi"/>
          <w:bCs/>
          <w:lang w:val="en-US"/>
        </w:rPr>
        <w:t>s</w:t>
      </w:r>
      <w:r w:rsidRPr="007B21CF">
        <w:rPr>
          <w:rFonts w:cstheme="minorHAnsi"/>
          <w:bCs/>
          <w:lang w:val="en-US"/>
        </w:rPr>
        <w:t xml:space="preserve"> about </w:t>
      </w:r>
      <w:r>
        <w:rPr>
          <w:rFonts w:cstheme="minorHAnsi"/>
          <w:bCs/>
          <w:lang w:val="en-US"/>
        </w:rPr>
        <w:t>their</w:t>
      </w:r>
      <w:r w:rsidRPr="007B21CF">
        <w:rPr>
          <w:rFonts w:cstheme="minorHAnsi"/>
          <w:bCs/>
          <w:lang w:val="en-US"/>
        </w:rPr>
        <w:t xml:space="preserve"> naturalness</w:t>
      </w:r>
      <w:r>
        <w:rPr>
          <w:rFonts w:cstheme="minorHAnsi"/>
          <w:bCs/>
          <w:lang w:val="en-US"/>
        </w:rPr>
        <w:t>, which</w:t>
      </w:r>
      <w:r w:rsidRPr="007B21CF">
        <w:rPr>
          <w:rFonts w:cstheme="minorHAnsi"/>
          <w:bCs/>
          <w:lang w:val="en-US"/>
        </w:rPr>
        <w:t xml:space="preserve"> </w:t>
      </w:r>
      <w:r w:rsidRPr="005F4446">
        <w:rPr>
          <w:rFonts w:cstheme="minorHAnsi"/>
          <w:bCs/>
          <w:lang w:val="en-US"/>
        </w:rPr>
        <w:t>affect interactions</w:t>
      </w:r>
      <w:r>
        <w:rPr>
          <w:rFonts w:cstheme="minorHAnsi"/>
          <w:bCs/>
          <w:lang w:val="en-US"/>
        </w:rPr>
        <w:t xml:space="preserve"> between humans as well as with</w:t>
      </w:r>
      <w:r w:rsidRPr="005F4446">
        <w:rPr>
          <w:rFonts w:cstheme="minorHAnsi"/>
          <w:bCs/>
          <w:lang w:val="en-US"/>
        </w:rPr>
        <w:t xml:space="preserve"> artificial agents</w:t>
      </w:r>
    </w:p>
    <w:p w14:paraId="6A42462A" w14:textId="77777777" w:rsidR="003B4BDC" w:rsidRDefault="003B4BDC" w:rsidP="003B4BDC">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practical importance</w:t>
      </w:r>
      <w:r w:rsidRPr="007B21CF">
        <w:rPr>
          <w:rFonts w:cstheme="minorHAnsi"/>
          <w:bCs/>
          <w:lang w:val="en-US"/>
        </w:rPr>
        <w:t>, a systematic understanding of voice naturalness is elusive</w:t>
      </w:r>
      <w:r>
        <w:rPr>
          <w:rFonts w:cstheme="minorHAnsi"/>
          <w:bCs/>
          <w:lang w:val="en-US"/>
        </w:rPr>
        <w:t xml:space="preserve"> – the concept is scientifically ill-defined</w:t>
      </w:r>
    </w:p>
    <w:p w14:paraId="0B8AA17D" w14:textId="77777777" w:rsidR="003B4BDC" w:rsidRPr="005F4446"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show that current v</w:t>
      </w:r>
      <w:r w:rsidRPr="005F4446">
        <w:rPr>
          <w:rFonts w:cstheme="minorHAnsi"/>
          <w:bCs/>
          <w:lang w:val="en-US"/>
        </w:rPr>
        <w:t>oice naturalness research is situated within different research domains that resemble echo chambers within science</w:t>
      </w:r>
      <w:r>
        <w:rPr>
          <w:rFonts w:cstheme="minorHAnsi"/>
          <w:bCs/>
          <w:lang w:val="en-US"/>
        </w:rPr>
        <w:t xml:space="preserve"> – they </w:t>
      </w:r>
      <w:r w:rsidRPr="005F4446">
        <w:rPr>
          <w:rFonts w:cstheme="minorHAnsi"/>
          <w:bCs/>
          <w:lang w:val="en-US"/>
        </w:rPr>
        <w:t>neither cross-refer to one another nor to current voice perception theory</w:t>
      </w:r>
    </w:p>
    <w:p w14:paraId="6061DEEC"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 xml:space="preserve">We offer a concise conceptual framework by </w:t>
      </w:r>
      <w:r>
        <w:rPr>
          <w:lang w:val="en-US"/>
        </w:rPr>
        <w:t>proposing a taxonomy with two distinct types</w:t>
      </w:r>
      <w:r>
        <w:rPr>
          <w:rFonts w:cstheme="minorHAnsi"/>
          <w:bCs/>
          <w:lang w:val="en-US"/>
        </w:rPr>
        <w:t>: deviation-based naturalness and human-likeness-based naturalness</w:t>
      </w:r>
    </w:p>
    <w:p w14:paraId="25B1EB83"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develop practical recommendations and perspectives for naturalness research. We argue that,</w:t>
      </w:r>
      <w:r>
        <w:rPr>
          <w:lang w:val="en-US"/>
        </w:rPr>
        <w:t xml:space="preserve"> in a world of digital agents, understanding the determinants for how humans perceive naturalness in social stimuli</w:t>
      </w:r>
      <w:r w:rsidRPr="00A2448C">
        <w:rPr>
          <w:lang w:val="en-US"/>
        </w:rPr>
        <w:t xml:space="preserve"> </w:t>
      </w:r>
      <w:r>
        <w:rPr>
          <w:lang w:val="en-US"/>
        </w:rPr>
        <w:t>is a priority</w:t>
      </w:r>
    </w:p>
    <w:p w14:paraId="7F16B590" w14:textId="77777777" w:rsidR="007B21CF" w:rsidRDefault="007B21CF" w:rsidP="00DB0EBC">
      <w:pPr>
        <w:rPr>
          <w:rFonts w:cstheme="minorHAnsi"/>
          <w:b/>
          <w:lang w:val="en-US"/>
        </w:rPr>
      </w:pPr>
    </w:p>
    <w:p w14:paraId="7EE7EFC4" w14:textId="13D1B848" w:rsidR="00DA2D62" w:rsidRPr="009A28E2" w:rsidRDefault="00DA2D62" w:rsidP="00DB0EBC">
      <w:pPr>
        <w:rPr>
          <w:rFonts w:cstheme="minorHAnsi"/>
          <w:color w:val="FF0000"/>
          <w:lang w:val="en-US"/>
        </w:rPr>
      </w:pPr>
      <w:r w:rsidRPr="009A28E2">
        <w:rPr>
          <w:rFonts w:cstheme="minorHAnsi"/>
          <w:b/>
          <w:lang w:val="en-US"/>
        </w:rPr>
        <w:t>Abstract</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3B51229D" w14:textId="7901256F" w:rsidR="00345179" w:rsidRPr="00DC13C5" w:rsidRDefault="007D75AE" w:rsidP="00DC13C5">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6E6CB0D7" w14:textId="5AC91BB8" w:rsidR="0082663D" w:rsidRDefault="00345179" w:rsidP="0082663D">
      <w:pPr>
        <w:rPr>
          <w:lang w:val="en"/>
        </w:rPr>
      </w:pPr>
      <w:r>
        <w:rPr>
          <w:lang w:val="en"/>
        </w:rPr>
        <w:br w:type="page"/>
      </w:r>
    </w:p>
    <w:p w14:paraId="4C1FAEAC" w14:textId="57B12D94" w:rsidR="0023780B" w:rsidRDefault="0086290E" w:rsidP="00F858EE">
      <w:pPr>
        <w:pStyle w:val="berschrift1"/>
        <w:numPr>
          <w:ilvl w:val="0"/>
          <w:numId w:val="7"/>
        </w:numPr>
        <w:rPr>
          <w:lang w:val="en"/>
        </w:rPr>
      </w:pPr>
      <w:bookmarkStart w:id="0" w:name="_Toc160791725"/>
      <w:r>
        <w:rPr>
          <w:lang w:val="en"/>
        </w:rPr>
        <w:lastRenderedPageBreak/>
        <w:t>Introduction</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04FB39A1" w:rsidR="00BD0FF9" w:rsidRPr="003F0DA0"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I5ODYyNSIsIlVyaVN0cmluZyI6Imh0dHA6Ly93d3cubmNiaS5ubG0ubmloLmdvdi9wdWJtZWQvMzIyOTg2M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ItMTdUMjA6MzY6MjMiLCJNb2RpZmllZEJ5IjoiX0NocmlzdGluZSBOdXNzYmF1bSIsIklkIjoiNDNlZmMzZDEtMjA1ZC00OTBlLWFlNzYtYjhjOWIwMGU4YmQxIiwiTW9kaWZpZWRPbiI6IjIwMjEtMDItMTdUMjA6MzY6Mj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dGljcy4yMDIwLjAyLjAwMSIsIlVyaVN0cmluZyI6Imh0dHBzOi8vZG9pLm9yZy8xMC4xMDE2L2oudGljcy4yMDIwLjAy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IzVDEyOjU1OjE1IiwiUHJvamVjdCI6eyIkcmVmIjoiNSJ9fSwiVXNlTnVtYmVyaW5nVHlwZU9mUGFyZW50RG9jdW1lbnQiOmZhbHNlfV0sIkZvcm1hdHRlZFRleHQiOnsiJGlkIjoiMTUiLCJDb3VudCI6MSwiVGV4dFVuaXRzIjpbeyIkaWQiOiIxNiIsIkZvbnRTdHlsZSI6eyIkaWQiOiIxNyIsIk5ldXRyYWwiOnRydWV9LCJSZWFkaW5nT3JkZXIiOjEsIlRleHQiOiJbMV0ifV19LCJUYWciOiJDaXRhdmlQbGFjZWhvbGRlciMyM2MxMTg3YS05Y2UxLTRhODMtYWE4Yi00ZmIzN2VmNzJjMmYiLCJUZXh0IjoiWzFdIiwiV0FJVmVyc2lvbiI6IjYuMTEuMC4wIn0=}</w:instrText>
          </w:r>
          <w:r w:rsidR="00B014AB">
            <w:rPr>
              <w:lang w:val="en-US"/>
            </w:rPr>
            <w:fldChar w:fldCharType="separate"/>
          </w:r>
          <w:r w:rsidR="002E2F7B">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w:delText>
        </w:r>
      </w:del>
      <w:proofErr w:type="spellStart"/>
      <w:r w:rsidR="000E43FB">
        <w:rPr>
          <w:b/>
          <w:bCs/>
          <w:lang w:val="en-US"/>
        </w:rPr>
        <w:t>unca</w:t>
      </w:r>
      <w:proofErr w:type="spellEnd"/>
      <w:r w:rsidRPr="009C4864">
        <w:rPr>
          <w:lang w:val="en-US"/>
        </w:rPr>
        <w:t xml:space="preserve"> </w:t>
      </w:r>
      <w:del w:id="5"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6" w:author="Stefan Schweinberger" w:date="2024-06-10T18:48:00Z">
        <w:r w:rsidR="00CB0D44">
          <w:rPr>
            <w:lang w:val="en-US"/>
          </w:rPr>
          <w:t xml:space="preserve">increasingly emerge as </w:t>
        </w:r>
      </w:ins>
      <w:del w:id="7" w:author="Stefan Schweinberger" w:date="2024-06-10T18:48:00Z">
        <w:r w:rsidRPr="009C4864" w:rsidDel="00CB0D44">
          <w:rPr>
            <w:lang w:val="en-US"/>
          </w:rPr>
          <w:delText xml:space="preserve">main </w:delText>
        </w:r>
      </w:del>
      <w:ins w:id="8" w:author="Stefan Schweinberger" w:date="2024-06-10T18:48:00Z">
        <w:r w:rsidR="00CB0D44">
          <w:rPr>
            <w:lang w:val="en-US"/>
          </w:rPr>
          <w:t>maj</w:t>
        </w:r>
      </w:ins>
      <w:ins w:id="9" w:author="Stefan Schweinberger" w:date="2024-06-10T18:49:00Z">
        <w:r w:rsidR="00CB0D44">
          <w:rPr>
            <w:lang w:val="en-US"/>
          </w:rPr>
          <w:t>or</w:t>
        </w:r>
      </w:ins>
      <w:ins w:id="10" w:author="Stefan Schweinberger" w:date="2024-06-10T18:48:00Z">
        <w:r w:rsidR="00CB0D44" w:rsidRPr="009C4864">
          <w:rPr>
            <w:lang w:val="en-US"/>
          </w:rPr>
          <w:t xml:space="preserve"> </w:t>
        </w:r>
      </w:ins>
      <w:r w:rsidRPr="009C4864">
        <w:rPr>
          <w:lang w:val="en-US"/>
        </w:rPr>
        <w:t>carrier</w:t>
      </w:r>
      <w:ins w:id="11"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M1QxMjozMDozM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I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FmNjlkYWRiLTk0MjktNGQ1OC04YTkyLTI5MmU5N2Y4MDdkOCIsIlRleHQiOiJbMiwzXSIsIldBSVZlcnNpb24iOiI2LjExLjAuMCJ9}</w:instrText>
          </w:r>
          <w:r w:rsidR="00B014AB">
            <w:rPr>
              <w:lang w:val="en-US"/>
            </w:rPr>
            <w:fldChar w:fldCharType="separate"/>
          </w:r>
          <w:r w:rsidR="002E2F7B">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commentRangeStart w:id="12"/>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m90ZXMiOiJQSUk6ICAxIi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1QxMjo1OToyO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WM5MDI5Y2ItMmM3MS00ODhkLWEwNTEtZGYzZjgyN2MyYmZjIiwiVGV4dCI6Ils0XSIsIldBSVZlcnNpb24iOiI2LjExLjAuMCJ9}</w:instrText>
          </w:r>
          <w:r w:rsidR="00B014AB">
            <w:rPr>
              <w:lang w:val="en-US"/>
            </w:rPr>
            <w:fldChar w:fldCharType="separate"/>
          </w:r>
          <w:r w:rsidR="002E2F7B">
            <w:rPr>
              <w:lang w:val="en-US"/>
            </w:rPr>
            <w:t>[4]</w:t>
          </w:r>
          <w:r w:rsidR="00B014AB">
            <w:rPr>
              <w:lang w:val="en-US"/>
            </w:rPr>
            <w:fldChar w:fldCharType="end"/>
          </w:r>
          <w:commentRangeEnd w:id="12"/>
          <w:r w:rsidR="00F46AE9">
            <w:rPr>
              <w:rStyle w:val="Kommentarzeichen"/>
            </w:rPr>
            <w:commentReference w:id="12"/>
          </w:r>
        </w:sdtContent>
      </w:sdt>
      <w:r>
        <w:rPr>
          <w:lang w:val="en-US"/>
        </w:rPr>
        <w:t>.</w:t>
      </w:r>
      <w:r w:rsidRPr="001261F5">
        <w:rPr>
          <w:lang w:val="en-US"/>
        </w:rPr>
        <w:t xml:space="preserve"> </w:t>
      </w:r>
      <w:r>
        <w:rPr>
          <w:lang w:val="en-US"/>
        </w:rPr>
        <w:t>Crucially, listeners seem to be very sensitive to (un-)natural voice features, which affects communicative quality</w:t>
      </w:r>
      <w:r w:rsidR="003328F6">
        <w:rPr>
          <w:lang w:val="en-US"/>
        </w:rPr>
        <w:t xml:space="preserve"> </w:t>
      </w:r>
      <w:sdt>
        <w:sdtPr>
          <w:rPr>
            <w:lang w:val="en-US"/>
          </w:rPr>
          <w:alias w:val="To edit, see citavi.com/edit"/>
          <w:tag w:val="CitaviPlaceholder#a0b3040b-5145-44e1-9565-3270840d0b52"/>
          <w:id w:val="-1699622054"/>
          <w:placeholder>
            <w:docPart w:val="DefaultPlaceholder_-1854013440"/>
          </w:placeholder>
        </w:sdtPr>
        <w:sdtContent>
          <w:r w:rsidR="003328F6">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U3RhcnQiOj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MZW5ndGgiOjI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zVDEyOjMwOjMzIiwiUHJvamVjdCI6eyIkcmVmIjoiNSJ9fSwiVXNlTnVtYmVyaW5nVHlwZU9mUGFyZW50RG9jdW1lbnQiOmZhbHNlfV0sIkZvcm1hdHRlZFRleHQiOnsiJGlkIjoiMjQiLCJDb3VudCI6MSwiVGV4dFVuaXRzIjpbeyIkaWQiOiIyNSIsIkZvbnRTdHlsZSI6eyIkaWQiOiIyNiIsIk5ldXRyYWwiOnRydWV9LCJSZWFkaW5nT3JkZXIiOjEsIlRleHQiOiJbNSw2XSJ9XX0sIlRhZyI6IkNpdGF2aVBsYWNlaG9sZGVyI2EwYjMwNDBiLTUxNDUtNDRlMS05NTY1LTMyNzA4NDBkMGI1MiIsIlRleHQiOiJbNSw2XSIsIldBSVZlcnNpb24iOiI2LjExLjAuMCJ9}</w:instrText>
          </w:r>
          <w:r w:rsidR="003328F6">
            <w:rPr>
              <w:lang w:val="en-US"/>
            </w:rPr>
            <w:fldChar w:fldCharType="separate"/>
          </w:r>
          <w:r w:rsidR="002E2F7B">
            <w:rPr>
              <w:lang w:val="en-US"/>
            </w:rPr>
            <w:t>[5,6]</w:t>
          </w:r>
          <w:r w:rsidR="003328F6">
            <w:rPr>
              <w:lang w:val="en-US"/>
            </w:rPr>
            <w:fldChar w:fldCharType="end"/>
          </w:r>
        </w:sdtContent>
      </w:sdt>
      <w:r w:rsidRPr="003F0DA0">
        <w:rPr>
          <w:lang w:val="en-US"/>
        </w:rPr>
        <w:t xml:space="preserve">. </w:t>
      </w:r>
      <w:proofErr w:type="spellStart"/>
      <w:r w:rsidR="00DC047B" w:rsidRPr="003F0DA0">
        <w:rPr>
          <w:color w:val="C00000"/>
          <w:lang w:val="en-US"/>
        </w:rPr>
        <w:t>ToDo</w:t>
      </w:r>
      <w:proofErr w:type="spellEnd"/>
      <w:r w:rsidR="00DC047B" w:rsidRPr="003F0DA0">
        <w:rPr>
          <w:color w:val="C00000"/>
          <w:lang w:val="en-US"/>
        </w:rPr>
        <w:t xml:space="preserve">: Satz, </w:t>
      </w:r>
      <w:proofErr w:type="spellStart"/>
      <w:r w:rsidR="00DC047B" w:rsidRPr="003F0DA0">
        <w:rPr>
          <w:color w:val="C00000"/>
          <w:lang w:val="en-US"/>
        </w:rPr>
        <w:t>wie</w:t>
      </w:r>
      <w:proofErr w:type="spellEnd"/>
      <w:r w:rsidR="00DC047B" w:rsidRPr="003F0DA0">
        <w:rPr>
          <w:color w:val="C00000"/>
          <w:lang w:val="en-US"/>
        </w:rPr>
        <w:t xml:space="preserve"> </w:t>
      </w:r>
      <w:proofErr w:type="spellStart"/>
      <w:r w:rsidR="00DC047B" w:rsidRPr="003F0DA0">
        <w:rPr>
          <w:color w:val="C00000"/>
          <w:lang w:val="en-US"/>
        </w:rPr>
        <w:t>eine</w:t>
      </w:r>
      <w:proofErr w:type="spellEnd"/>
      <w:r w:rsidR="00DC047B" w:rsidRPr="003F0DA0">
        <w:rPr>
          <w:color w:val="C00000"/>
          <w:lang w:val="en-US"/>
        </w:rPr>
        <w:t xml:space="preserve"> </w:t>
      </w:r>
      <w:proofErr w:type="spellStart"/>
      <w:r w:rsidR="00DC047B" w:rsidRPr="003F0DA0">
        <w:rPr>
          <w:color w:val="C00000"/>
          <w:lang w:val="en-US"/>
        </w:rPr>
        <w:t>unnatürliche</w:t>
      </w:r>
      <w:proofErr w:type="spellEnd"/>
      <w:r w:rsidR="00DC047B" w:rsidRPr="003F0DA0">
        <w:rPr>
          <w:color w:val="C00000"/>
          <w:lang w:val="en-US"/>
        </w:rPr>
        <w:t xml:space="preserve"> </w:t>
      </w:r>
      <w:proofErr w:type="spellStart"/>
      <w:r w:rsidR="00DC047B" w:rsidRPr="003F0DA0">
        <w:rPr>
          <w:color w:val="C00000"/>
          <w:lang w:val="en-US"/>
        </w:rPr>
        <w:t>Stimme</w:t>
      </w:r>
      <w:proofErr w:type="spellEnd"/>
      <w:r w:rsidR="00DC047B" w:rsidRPr="003F0DA0">
        <w:rPr>
          <w:color w:val="C00000"/>
          <w:lang w:val="en-US"/>
        </w:rPr>
        <w:t xml:space="preserve"> </w:t>
      </w:r>
      <w:proofErr w:type="spellStart"/>
      <w:r w:rsidR="00DC047B" w:rsidRPr="003F0DA0">
        <w:rPr>
          <w:color w:val="C00000"/>
          <w:lang w:val="en-US"/>
        </w:rPr>
        <w:t>klingen</w:t>
      </w:r>
      <w:proofErr w:type="spellEnd"/>
      <w:r w:rsidR="00DC047B" w:rsidRPr="003F0DA0">
        <w:rPr>
          <w:color w:val="C00000"/>
          <w:lang w:val="en-US"/>
        </w:rPr>
        <w:t xml:space="preserve"> </w:t>
      </w:r>
      <w:proofErr w:type="spellStart"/>
      <w:r w:rsidR="00DC047B" w:rsidRPr="003F0DA0">
        <w:rPr>
          <w:color w:val="C00000"/>
          <w:lang w:val="en-US"/>
        </w:rPr>
        <w:t>könnte</w:t>
      </w:r>
      <w:proofErr w:type="spellEnd"/>
      <w:r w:rsidR="00DC047B" w:rsidRPr="003F0DA0">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zVDEyOjMwOjMzIiwiUHJvamVjdCI6eyIkcmVmIjoiNSJ9fSwiVXNlTnVtYmVyaW5nVHlwZU9mUGFyZW50RG9jdW1lbnQiOmZhbHNlfV0sIkZvcm1hdHRlZFRleHQiOnsiJGlkIjoiMjMiLCJDb3VudCI6MSwiVGV4dFVuaXRzIjpbeyIkaWQiOiIyNCIsIkZvbnRTdHlsZSI6eyIkaWQiOiIyNSIsIk5ldXRyYWwiOnRydWV9LCJSZWFkaW5nT3JkZXIiOjEsIlRleHQiOiJbNyw4XSJ9XX0sIlRhZyI6IkNpdGF2aVBsYWNlaG9sZGVyI2Q3ZjgyYTk1LWVlOTEtNDA1Ny05MTQ4LWY0ODVkNTg5ZTg4MyIsIlRleHQiOiJbNyw4XSIsIldBSVZlcnNpb24iOiI2LjExLjAuMCJ9}</w:instrText>
          </w:r>
          <w:r w:rsidR="00B014AB">
            <w:rPr>
              <w:lang w:val="en-US"/>
            </w:rPr>
            <w:fldChar w:fldCharType="separate"/>
          </w:r>
          <w:r w:rsidR="002E2F7B">
            <w:rPr>
              <w:lang w:val="en-US"/>
            </w:rPr>
            <w:t>[7,8]</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1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M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NS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IiwiSWQiOiI1ZjVjYjE0Ny1lOTcyLTRlNmQtYTg3NS0xNDk2NjA3MGY3NmQiLCJNb2RpZmllZE9uIjoiMjAyNC0wNy0yM1QxMjozMDozMyIsIlByb2plY3QiOnsiJHJlZiI6IjUifX0sIlVzZU51bWJlcmluZ1R5cGVPZlBhcmVudERvY3VtZW50IjpmYWxzZX0seyIkaWQiOiIxNCIsIiR0eXBlIjoiU3dpc3NBY2FkZW1pYy5DaXRhdmkuQ2l0YXRpb25zLldvcmRQbGFjZWhvbGRlckVudHJ5LCBTd2lzc0FjYWRlbWljLkNpdGF2aSIsIklkIjoiMmE1ZjEzNDctMjQ5NC00MzgyLTg4NmQtOGEzNzBkN2MzNGVhIiwiUmFuZ2VTdGFydCI6MiwiUmFuZ2VMZW5ndGgiOjQ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NUMTI6MzA6MzM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I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zVDEyOjMwOjMz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Uxlbmd0aCI6Mi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NUMTI6MzA6MzMiLCJQcm9qZWN0Ijp7IiRyZWYiOiI1In19LCJVc2VOdW1iZXJpbmdUeXBlT2ZQYXJlbnREb2N1bWVudCI6ZmFsc2V9XSwiRm9ybWF0dGVkVGV4dCI6eyIkaWQiOiI0NSIsIkNvdW50IjoxLCJUZXh0VW5pdHMiOlt7IiRpZCI6IjQ2IiwiRm9udFN0eWxlIjp7IiRpZCI6IjQ3IiwiTmV1dHJhbCI6dHJ1ZX0sIlJlYWRpbmdPcmRlciI6MSwiVGV4dCI6Ils54oCTMTJdIn1dfSwiVGFnIjoiQ2l0YXZpUGxhY2Vob2xkZXIjODQwOWNkNDMtN2MyOS00ZGI3LTk5MDEtMTI1ZWYxODNhYzc2IiwiVGV4dCI6Ils54oCTMTJdIiwiV0FJVmVyc2lvbiI6IjYuMTEuMC4wIn0=}</w:instrText>
          </w:r>
          <w:r w:rsidR="00C35DFD">
            <w:rPr>
              <w:lang w:val="en-US"/>
            </w:rPr>
            <w:fldChar w:fldCharType="separate"/>
          </w:r>
          <w:r w:rsidR="002E2F7B">
            <w:rPr>
              <w:lang w:val="en-US"/>
            </w:rPr>
            <w:t>[9–12]</w:t>
          </w:r>
          <w:r w:rsidR="00C35DFD">
            <w:rPr>
              <w:lang w:val="en-US"/>
            </w:rPr>
            <w:fldChar w:fldCharType="end"/>
          </w:r>
        </w:sdtContent>
      </w:sdt>
      <w:r w:rsidRPr="003F0DA0">
        <w:rPr>
          <w:lang w:val="en-US"/>
        </w:rPr>
        <w:t>.</w:t>
      </w:r>
      <w:r w:rsidRPr="003F0DA0">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NUMTI6MzA6Mz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MsMTRdIn1dfSwiVGFnIjoiQ2l0YXZpUGxhY2Vob2xkZXIjYTdhOGM3ZTEtM2E1Ny00MDA3LWI2NGMtMjhhNTczZWM1NTUzIiwiVGV4dCI6IlsxMywxNF0iLCJXQUlWZXJzaW9uIjoiNi4xMS4wLjAifQ==}</w:instrText>
          </w:r>
          <w:r w:rsidR="00BD0FF9">
            <w:rPr>
              <w:lang w:val="en-US"/>
            </w:rPr>
            <w:fldChar w:fldCharType="separate"/>
          </w:r>
          <w:r w:rsidR="002E2F7B">
            <w:rPr>
              <w:lang w:val="en-US"/>
            </w:rPr>
            <w:t>[13,14]</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1QxMzowNToyNy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FuZ2VMZW5ndGgiOjQsIlJlZmVyZW5jZUlkIjoiZTc1NjMwMWEtMWQxMC00MzczLTg4NjQtZTQ0OGU0NWUwMWI2IiwiUmVmZXJlbmNlIjp7IiRpZCI6IjE5IiwiJHR5cGUiOiJTd2lzc0FjYWRlbWljLkNpdGF2aS5SZWZlcmVuY2UsIFN3aXNzQWNhZGVtaWMuQ2l0YXZpIiwiQWJzdHJhY3RDb21wbGV4aXR5IjowLCJBYnN0cmFjdFNvdXJjZVRleHRGb3JtYXQiOjAsIkFmZmlsaWF0aW9uIjoiTElUIFJvYm9wc3ljaG9sb2d5IExhYiwgSm9oYW5uZXMgS2VwbGVyIFVuaXZlcnNpdHkgTGlueiwgTGlueiwgQXVzdHJpYS5cclxuTElUIFJvYm9wc3ljaG9sb2d5IExhYiwgSm9oYW5uZXMgS2VwbGVyIFVuaXZlcnNpdHkgTGlueiwgTGlueiwgQXVzdHJpYS4i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m90ZXMiOiJKb3VybmFsIEFydGljbGVcclxuVGhlIGF1dGhvcnMgZGVjbGFyZSB0aGF0IHRoZSByZXNlYXJjaCB3YXMgY29uZHVjdGVkIGluIHRoZSBhYnNlbmNlIG9mIGFueSBjb21tZXJjaWFsIG9yIGZpbmFuY2lhbCByZWxhdGlvbnNoaXBzIHRoYXQgY291bGQgYmUgY29uc3RydWVkIGFzIGEgcG90ZW50aWFsIGNvbmZsaWN0IG9mIGludGVyZXN0LiI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yM1QxMzowMjowNy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IzVDEyOjMwOjMz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m90ZXMiOiJQSUk6ICBTMDI3ODQzMTkyMDMwMzc1MyI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1QxMzowNjoyMCIsIlByb2plY3QiOnsiJHJlZiI6IjUifX0sIlVzZU51bWJlcmluZ1R5cGVPZlBhcmVudERvY3VtZW50IjpmYWxzZX1dLCJGb3JtYXR0ZWRUZXh0Ijp7IiRpZCI6IjcwIiwiQ291bnQiOjEsIlRleHRVbml0cyI6W3siJGlkIjoiNzEiLCJGb250U3R5bGUiOnsiJGlkIjoiNzIiLCJOZXV0cmFsIjp0cnVlfSwiUmVhZGluZ09yZGVyIjoxLCJUZXh0IjoiWzE14oCTMTldIn1dfSwiVGFnIjoiQ2l0YXZpUGxhY2Vob2xkZXIjNWQzMTMyYjAtMzA1Zi00YzM1LWJjMDUtMTk2YzY2OTNmNTg3IiwiVGV4dCI6IlsxNeKAkzE5XSIsIldBSVZlcnNpb24iOiI2LjExLjAuMCJ9}</w:instrText>
          </w:r>
          <w:r w:rsidR="00BD0FF9">
            <w:rPr>
              <w:lang w:val="en-US"/>
            </w:rPr>
            <w:fldChar w:fldCharType="separate"/>
          </w:r>
          <w:r w:rsidR="002E2F7B">
            <w:rPr>
              <w:lang w:val="en-US"/>
            </w:rPr>
            <w:t>[15–19]</w:t>
          </w:r>
          <w:r w:rsidR="00BD0FF9">
            <w:rPr>
              <w:lang w:val="en-US"/>
            </w:rPr>
            <w:fldChar w:fldCharType="end"/>
          </w:r>
        </w:sdtContent>
      </w:sdt>
      <w:r w:rsidR="00BD0FF9" w:rsidRPr="003F0DA0">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7C3AEE1" w:rsidR="00A017E1" w:rsidRDefault="0086290E" w:rsidP="00A017E1">
      <w:pPr>
        <w:pStyle w:val="berschrift1"/>
        <w:numPr>
          <w:ilvl w:val="0"/>
          <w:numId w:val="7"/>
        </w:numPr>
      </w:pPr>
      <w:bookmarkStart w:id="14" w:name="_Toc160791726"/>
      <w:proofErr w:type="spellStart"/>
      <w:r>
        <w:t>Current</w:t>
      </w:r>
      <w:proofErr w:type="spellEnd"/>
      <w:r>
        <w:t xml:space="preserve"> Problems</w:t>
      </w:r>
      <w:bookmarkEnd w:id="14"/>
    </w:p>
    <w:p w14:paraId="5FBE0330" w14:textId="45D4EAD2"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bookmarkEnd w:id="15"/>
      <w:proofErr w:type="spellEnd"/>
    </w:p>
    <w:p w14:paraId="7122B922" w14:textId="77777777" w:rsidR="002A35F7" w:rsidRDefault="002A35F7" w:rsidP="00A017E1">
      <w:pPr>
        <w:rPr>
          <w:lang w:val="en-US"/>
        </w:rPr>
      </w:pPr>
    </w:p>
    <w:p w14:paraId="338A3687" w14:textId="724458BE"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NUMTI6MzA6MzMiLCJQcm9qZWN0Ijp7IiRyZWYiOiI1In19LCJVc2VOdW1iZXJpbmdUeXBlT2ZQYXJlbnREb2N1bWVudCI6ZmFsc2V9XSwiRm9ybWF0dGVkVGV4dCI6eyIkaWQiOiIyMiIsIkNvdW50IjoxLCJUZXh0VW5pdHMiOlt7IiRpZCI6IjIzIiwiRm9udFN0eWxlIjp7IiRpZCI6IjI0IiwiTmV1dHJhbCI6dHJ1ZX0sIlJlYWRpbmdPcmRlciI6MSwiVGV4dCI6Ils4LDIwXSJ9XX0sIlRhZyI6IkNpdGF2aVBsYWNlaG9sZGVyIzgxODI3MTA2LWZlYjEtNGRmNC1iMmRkLWQzNGNkODI4NWNhNyIsIlRleHQiOiJbOCwyMF0iLCJXQUlWZXJzaW9uIjoiNi4xMS4wLjAifQ==}</w:instrText>
          </w:r>
          <w:r w:rsidR="004E074C" w:rsidRPr="00C35DFD">
            <w:rPr>
              <w:lang w:val="en-US"/>
            </w:rPr>
            <w:fldChar w:fldCharType="separate"/>
          </w:r>
          <w:r w:rsidR="002E2F7B">
            <w:rPr>
              <w:lang w:val="en-US"/>
            </w:rPr>
            <w:t>[8,20]</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Ob3RlcyI6IlBJSTogIFMwODg1MjMwODIxMDAxMTk0Ii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jNUMTM6MDY6NTQiLCJQcm9qZWN0Ijp7IiRyZWYiOiI1In19LCJVc2VOdW1iZXJpbmdUeXBlT2ZQYXJlbnREb2N1bWVudCI6ZmFsc2V9XSwiRm9ybWF0dGVkVGV4dCI6eyIkaWQiOiIxNCIsIkNvdW50IjoxLCJUZXh0VW5pdHMiOlt7IiRpZCI6IjE1IiwiRm9udFN0eWxlIjp7IiRpZCI6IjE2IiwiTmV1dHJhbCI6dHJ1ZX0sIlJlYWRpbmdPcmRlciI6MSwiVGV4dCI6IlsyMV0ifV19LCJUYWciOiJDaXRhdmlQbGFjZWhvbGRlciNjNDI2MzJlNy1iOGQ5LTQ1NzctYTBmOS1kZjBkOWZmNWE2OTEiLCJUZXh0IjoiWzIxXSIsIldBSVZlcnNpb24iOiI2LjExLjAuMCJ9}</w:instrText>
          </w:r>
          <w:r w:rsidR="00F9376C" w:rsidRPr="00C35DFD">
            <w:rPr>
              <w:lang w:val="en-US"/>
            </w:rPr>
            <w:fldChar w:fldCharType="separate"/>
          </w:r>
          <w:r w:rsidR="002E2F7B">
            <w:rPr>
              <w:lang w:val="en-US"/>
            </w:rPr>
            <w:t>[21]</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zVDEyOjMwOjMzIiwiUHJvamVjdCI6eyIkcmVmIjoiNSJ9fSwiVXNlTnVtYmVyaW5nVHlwZU9mUGFyZW50RG9jdW1lbnQiOmZhbHNlfV0sIkZvcm1hdHRlZFRleHQiOnsiJGlkIjoiMTIiLCJDb3VudCI6MSwiVGV4dFVuaXRzIjpbeyIkaWQiOiIxMyIsIkZvbnRTdHlsZSI6eyIkaWQiOiIxNCIsIk5ldXRyYWwiOnRydWV9LCJSZWFkaW5nT3JkZXIiOjEsIlRleHQiOiJbMjJdIn1dfSwiVGFnIjoiQ2l0YXZpUGxhY2Vob2xkZXIjNjkxZWE0N2QtYWExOS00OTFiLWI2ZjgtOGIwNDkzYzFlNWYyIiwiVGV4dCI6IlsyMl0iLCJXQUlWZXJzaW9uIjoiNi4xMS4wLjAifQ==}</w:instrText>
          </w:r>
          <w:r w:rsidR="00F9376C" w:rsidRPr="00C35DFD">
            <w:rPr>
              <w:lang w:val="en-US"/>
            </w:rPr>
            <w:fldChar w:fldCharType="separate"/>
          </w:r>
          <w:r w:rsidR="002E2F7B">
            <w:rPr>
              <w:lang w:val="en-US"/>
            </w:rPr>
            <w:t>[22]</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125D8D0D" w14:textId="73443061"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NdIn1dfSwiVGFnIjoiQ2l0YXZpUGxhY2Vob2xkZXIjMTU0MWE5NzItYWY4Ni00N2RmLWIxY2YtZjA1MTE5MWVmMWI4IiwiVGV4dCI6IlsyM10iLCJXQUlWZXJzaW9uIjoiNi4xMS4wLjAifQ==}</w:instrText>
          </w:r>
          <w:r w:rsidR="003328F6">
            <w:rPr>
              <w:lang w:val="en-US"/>
            </w:rPr>
            <w:fldChar w:fldCharType="separate"/>
          </w:r>
          <w:r w:rsidR="002E2F7B">
            <w:rPr>
              <w:lang w:val="en-US"/>
            </w:rPr>
            <w:t>[23]</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NUMTI6MzA6MzMiLCJQcm9qZWN0Ijp7IiRyZWYiOiI1In19LCJVc2VOdW1iZXJpbmdUeXBlT2ZQYXJlbnREb2N1bWVudCI6ZmFsc2V9XSwiRm9ybWF0dGVkVGV4dCI6eyIkaWQiOiIxMiIsIkNvdW50IjoxLCJUZXh0VW5pdHMiOlt7IiRpZCI6IjEzIiwiRm9udFN0eWxlIjp7IiRpZCI6IjE0IiwiTmV1dHJhbCI6dHJ1ZX0sIlJlYWRpbmdPcmRlciI6MSwiVGV4dCI6IlsyNF0ifV19LCJUYWciOiJDaXRhdmlQbGFjZWhvbGRlciM5YmY2NWQ2MC1lMWVlLTRkNzAtOTVjMS0yOTFmNGRiNjIzNDkiLCJUZXh0IjoiWzI0XSIsIldBSVZlcnNpb24iOiI2LjExLjAuMCJ9}</w:instrText>
          </w:r>
          <w:r w:rsidR="007D11CD">
            <w:rPr>
              <w:lang w:val="en-US"/>
            </w:rPr>
            <w:fldChar w:fldCharType="separate"/>
          </w:r>
          <w:r w:rsidR="002E2F7B">
            <w:rPr>
              <w:lang w:val="en-US"/>
            </w:rPr>
            <w:t>[24]</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73DD6285" w14:textId="77777777" w:rsidR="00BE01A0" w:rsidRDefault="00BE01A0" w:rsidP="00987DE8">
      <w:pPr>
        <w:ind w:firstLine="708"/>
        <w:rPr>
          <w:lang w:val="en-US"/>
        </w:rPr>
      </w:pPr>
    </w:p>
    <w:p w14:paraId="5F1EC483" w14:textId="1CBCC205" w:rsidR="00BE01A0" w:rsidRPr="00BE01A0" w:rsidRDefault="00BE01A0" w:rsidP="00BE01A0">
      <w:pPr>
        <w:rPr>
          <w:i/>
          <w:iCs/>
          <w:lang w:val="en-US"/>
        </w:rPr>
      </w:pPr>
      <w:r w:rsidRPr="00BE01A0">
        <w:rPr>
          <w:i/>
          <w:iCs/>
          <w:lang w:val="en-US"/>
        </w:rPr>
        <w:t>[Insert Figure 1 about here, please]</w:t>
      </w:r>
    </w:p>
    <w:p w14:paraId="43641542" w14:textId="34FEDC77" w:rsidR="00671456" w:rsidRPr="00BE01A0" w:rsidRDefault="00671456" w:rsidP="00671456">
      <w:pPr>
        <w:rPr>
          <w:b/>
          <w:iCs/>
          <w:lang w:val="en-US"/>
        </w:rPr>
      </w:pPr>
    </w:p>
    <w:p w14:paraId="16401B59" w14:textId="65F33FAD" w:rsidR="00A017E1" w:rsidRDefault="00D94004" w:rsidP="00A017E1">
      <w:pPr>
        <w:pStyle w:val="berschrift2"/>
        <w:numPr>
          <w:ilvl w:val="1"/>
          <w:numId w:val="7"/>
        </w:numPr>
      </w:pPr>
      <w:bookmarkStart w:id="16" w:name="_Toc160791728"/>
      <w:proofErr w:type="spellStart"/>
      <w:r>
        <w:t>Heterogeneous</w:t>
      </w:r>
      <w:proofErr w:type="spellEnd"/>
      <w:r>
        <w:t xml:space="preserve"> </w:t>
      </w:r>
      <w:proofErr w:type="spellStart"/>
      <w:r w:rsidR="00A017E1">
        <w:t>Operationalization</w:t>
      </w:r>
      <w:bookmarkEnd w:id="16"/>
      <w:proofErr w:type="spellEnd"/>
    </w:p>
    <w:p w14:paraId="60D58F31" w14:textId="2B1F6DA9" w:rsidR="00A017E1" w:rsidRDefault="00A017E1" w:rsidP="00A017E1"/>
    <w:p w14:paraId="56C7794E" w14:textId="3A3F73ED"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E43FB">
        <w:rPr>
          <w:b/>
          <w:bCs/>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lZmVyZW5jZUlkIjoiZGRmMjI2MTgtMjlhMS00M2I1LWI0M2YtNjgwOGQ4NTI3MTg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UifX0seyIkaWQiOiIxN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1In19LHsiJGlkIjoiMTU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NSJ9fV0sIkJpYlRlWEtleSI6IlVyYWthbWlfMjAyMCI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1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A3Lzk3OC0zLTAzMC00OTA2Mi0xIiwiVXJpU3RyaW5nIjoiaHR0cHM6Ly9kb2kub3JnLzEwLjEwMDcvOTc4LTMtMDMwLTQ5MDYyLT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NmU2ODI0M2UtYWQyNy00MjlkLTgyYjgtY2NlNDJjNjQwMGI4IiwiTW9kaWZpZWRPbiI6IjIwMjQtMDEtMDVUMDk6NDQ6MTAiLCJQcm9qZWN0Ijp7IiRyZWYiOiI1In19XSwiT3JnYW5pemF0aW9ucyI6W10sIk90aGVyc0ludm9sdmVkIjpbXSwiUGxhY2VPZlB1YmxpY2F0aW9uIjoiQ2hhbSIsIlB1Ymxpc2hlcnMiOlt7IiRpZCI6IjI0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NSJ9fSx7IiRpZCI6IjI5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UifX0seyIkaWQiOiIzMC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1In19XSwiQmliVGVYS2V5IjoiVmVsbmVyXzIwMjAi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NS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zNyIsIiR0eXBlIjoiU3dpc3NBY2FkZW1pYy5DaXRhdmkuUmVmZXJlbmNlLCBTd2lzc0FjYWRlbWljLkNpdGF2aSIsIkFic3RyYWN0Q29tcGxleGl0eSI6MCwiQWJzdHJhY3RTb3VyY2VUZXh0Rm9ybWF0IjowLCJBdXRob3JzIjpbXSwiQmliVGVYS2V5IjoiQmVscGFlbWVfMjAyMCIsIkNpdGF0aW9uS2V5VXBkYXRlVHlwZSI6MCwiQ29sbGFib3JhdG9ycyI6W10sIkRvaSI6IjEwLjExNDUvMzMxOTUwMiIsIkVkaXRvcnMiOlt7IiRpZCI6IjM4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NSJ9fSx7IiRpZCI6IjM5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UifX0seyIkaWQiOiI0MC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NSJ9fSx7IiRpZCI6IjQx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UifX1dLCJFdmFsdWF0aW9uQ29tcGxleGl0eSI6MCwiRXZhbHVhdGlvblNvdXJjZVRleHRGb3JtYXQiOjAsIkdyb3VwcyI6W10sIkhhc0xhYmVsMSI6ZmFsc2UsIkhhc0xhYmVsMiI6ZmFsc2UsIklzYm4iOiI5NzgxNDUwMzY3NDYyIi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UifX1dLCJPcmdhbml6YXRpb25zIjpbXSwiT3RoZXJzSW52b2x2ZWQiOltdLCJQbGFjZU9mUHVibGljYXRpb24iOiJOZXcgWW9yaywgTlksIFVTQSIsIlB1Ymxpc2hlcnMiOlt7IiRpZCI6IjQ1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NS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MS0wM1QxNDoxOToxMSIsIlByb2plY3QiOnsiJHJlZiI6IjU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k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TA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c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A3LTIzVDEyOjMwOjMzIiwiUHJvamVjdCI6eyIkcmVmIjoiNSJ9fSwiVXNlTnVtYmVyaW5nVHlwZU9mUGFyZW50RG9jdW1lbnQiOmZhbHNlfSx7IiRpZCI6IjU4IiwiJHR5cGUiOiJTd2lzc0FjYWRlbWljLkNpdGF2aS5DaXRhdGlvbnMuV29yZFBsYWNlaG9sZGVyRW50cnksIFN3aXNzQWNhZGVtaWMuQ2l0YXZpIiwiSWQiOiJmZmU2NWI2Ni0yOTE5LTQ5ZWQtOWIxMy0wZTM1NzQ2M2E2YWIiLCJSYW5nZVN0YXJ0IjozLCJSYW5nZUxlbmd0aCI6NCwiUmVmZXJlbmNlSWQiOiI4N2Y5OGUxNy0yNTU4LTRiZmMtODAzNi0xYThhMDI4ZDUxMT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yZWYiOiI1In19LHsiJGlkIjoiNjE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UifX0seyIkaWQiOiI2Mi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UifX0seyIkaWQiOiI2My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2NC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NSJ9fSx7IiRpZCI6IjY1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NSJ9fSx7IiRpZCI6IjY2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UifX0seyIkaWQiOiI2Ny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1In19XSwiQmliVGVYS2V5IjoiWWFtYXNha2lfMjAxNyIsIkNpdGF0aW9uS2V5VXBkYXRlVHlwZSI6MCwiQ29sbGFib3JhdG9ycyI6W10sIkRhdGUyIjoiMjEuMTAuMjAxNiIsIkRvaSI6IjEwLjEwMTYvai5qdm9pY2UuMjAxNi4wOS4wMjAiLCJFZGl0b3JzIjpbXSwiRXZhbHVhdGlvbkNvbXBsZXhpdHkiOjAsIkV2YWx1YXRpb25Tb3VyY2VUZXh0Rm9ybWF0IjowLCJHcm91cHMiOltdLCJIYXNMYWJlbDEiOmZhbHNlLCJIYXNMYWJlbDIiOmZhbHNlLCJLZXl3b3JkcyI6W10sIkxhbmd1YWdlIjoiZW5nIiwiTGFuZ3VhZ2VDb2RlIjoiZW4i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MTAuMTAxNi9qLmp2b2ljZS4yMDE2LjA5LjAyMCIsIlVyaVN0cmluZyI6Imh0dHBzOi8vZG9pLm9yZy8xMC4xMDE2L2ouanZvaWNlLjIwMTYuMDkuMDIw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3OjQxIiwiTW9kaWZpZWRCeSI6Il9DaHJpc3RpbmUgTnVzc2JhdW0iLCJJZCI6Ijk0ODk3NzNjLWZkMjktNDJlYy04ZmM0LTVkNmE4ZjA2ZGYwMCIsIk1vZGlmaWVkT24iOiIyMDIxLTExLTE3VDA5OjQ3OjQx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jc3NzcwNTciLCJVcmlTdHJpbmciOiJodHRwOi8vd3d3Lm5jYmkubmxtLm5paC5nb3YvcHVibWVkLzI3Nzc3MDU3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UifX0seyIkaWQiOiI3OC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NSJ9fSx7IiRpZCI6Ijc5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MC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1In19LHsiJGlkIjoiODE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NSJ9fV0sIkJpYlRlWEtleSI6IkV5c3NlbF8yMDEyIi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ODIiLCIkdHlwZSI6IlN3aXNzQWNhZGVtaWMuQ2l0YXZpLkxvY2F0aW9uLCBTd2lzc0FjYWRlbWljLkNpdGF2aSIsIkFkZHJlc3MiOnsiJGlkIjoiODM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1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g1IiwiJHR5cGUiOiJTd2lzc0FjYWRlbWljLkNpdGF2aS5SZWZlcmVuY2UsIFN3aXNzQWNhZGVtaWMuQ2l0YXZpIiwiQWJzdHJhY3RDb21wbGV4aXR5IjowLCJBYnN0cmFjdFNvdXJjZVRleHRGb3JtYXQiOjAsIkF1dGhvcnMiOltdLCJCaWJUZVhLZXkiOiJZYW5jb18yMDEyIiwiQ2l0YXRpb25LZXlVcGRhdGVUeXBlIjowLCJDb2xsYWJvcmF0b3JzIjpbXSwiRG9pIjoiMTAuMTE0NS8yMTU3Njg5IiwiRWRpdG9ycyI6W3siJGlkIjoiODY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NSJ9fSx7IiRpZCI6Ijg3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1In19LHsiJGlkIjoiODg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1In19LHsiJGlkIjoiODk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NSJ9fV0sIkV2YWx1YXRpb25Db21wbGV4aXR5IjowLCJFdmFsdWF0aW9uU291cmNlVGV4dEZvcm1hdCI6MCwiR3JvdXBzIjpbXSwiSGFzTGFiZWwxIjpmYWxzZSwiSGFzTGFiZWwyIjpmYWxzZSwiSXNibiI6Ijk3ODE0NTAzMTA2MzUiLCJLZXl3b3JkcyI6W10sIkxvY2F0aW9ucyI6W3siJGlkIjoiOTAiLCIkdHlwZSI6IlN3aXNzQWNhZGVtaWMuQ2l0YXZpLkxvY2F0aW9uLCBTd2lzc0FjYWRlbWljLkNpdGF2aSIsIkFkZHJlc3MiOnsiJGlkIjoiOTE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NS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z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1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C0wMS0wNFQxNToxNDo1MSIsIlByb2plY3QiOnsiJHJlZiI6IjU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}</w:instrText>
          </w:r>
          <w:r w:rsidR="00CE4FC4">
            <w:rPr>
              <w:lang w:val="en-US"/>
            </w:rPr>
            <w:fldChar w:fldCharType="separate"/>
          </w:r>
          <w:r w:rsidR="00AF4BD9">
            <w:rPr>
              <w:lang w:val="en-US"/>
            </w:rPr>
            <w:t>[25–30]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NUMTI6MzA6MzM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F4BD9">
            <w:rPr>
              <w:lang w:val="en-US"/>
            </w:rPr>
            <w:t>[31]</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M1QxMjozMDozM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wNy0yM1QxMjozMDozM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FuZ2VMZW5ndGgiOjQsIlJlZmVyZW5jZUlkIjoiNDMyYzE2YmYtY2RlOC00ODZjLWFmYzktZjJjNTk2N2FhZGYzIiwiUmVmZXJlbmNlIjp7IiRpZCI6IjM2IiwiJHR5cGUiOiJTd2lzc0FjYWRlbWljLkNpdGF2aS5SZWZlcmVuY2UsIFN3aXNzQWNhZGVtaWMuQ2l0YXZpIiwiQWJzdHJhY3RDb21wbGV4aXR5IjowLCJBYnN0cmFjdFNvdXJjZVRleHRGb3JtYXQiOjAsIkF1dGhvcnMiOlt7IiRyZWYiOiIyNyJ9XSwiQmliVGVYS2V5IjoiS2xvcGZlbnN0ZWluXzIwMTYi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NS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w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1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C0wMS0wOFQxMzoyNjoyNiIsIlByb2plY3QiOnsiJHJlZiI6IjUifX0sIlVzZU51bWJlcmluZ1R5cGVPZlBhcmVudERvY3VtZW50IjpmYWxzZX1dLCJGb3JtYXR0ZWRUZXh0Ijp7IiRpZCI6IjQxIiwiQ291bnQiOjEsIlRleHRVbml0cyI6W3siJGlkIjoiNDIiLCJGb250U3R5bGUiOnsiJGlkIjoiNDMiLCJOZXV0cmFsIjp0cnVlfSwiUmVhZGluZ09yZGVyIjoxLCJUZXh0IjoiWzMy4oCTMzRdIn1dfSwiVGFnIjoiQ2l0YXZpUGxhY2Vob2xkZXIjYmY4YWE0NDgtMzdkMS00Y2NjLTg2YjgtYWM2YmRkN2QyNGUzIiwiVGV4dCI6IlszMuKAkzM0XSIsIldBSVZlcnNpb24iOiI2LjExLjAuMCJ9}</w:instrText>
          </w:r>
          <w:r w:rsidR="00CE4FC4">
            <w:rPr>
              <w:lang w:val="en-US"/>
            </w:rPr>
            <w:fldChar w:fldCharType="separate"/>
          </w:r>
          <w:r w:rsidR="00AF4BD9">
            <w:rPr>
              <w:lang w:val="en-US"/>
            </w:rPr>
            <w:t>[32–34]</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NUMTI6MzA6MzM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zVDEyOjMwOjMzIiwiUHJvamVjdCI6eyIkcmVmIjoiNSJ9fSwiVXNlTnVtYmVyaW5nVHlwZU9mUGFyZW50RG9jdW1lbnQiOmZhbHNlfV0sIkZvcm1hdHRlZFRleHQiOnsiJGlkIjoiMjIiLCJDb3VudCI6MSwiVGV4dFVuaXRzIjpbeyIkaWQiOiIyMyIsIkZvbnRTdHlsZSI6eyIkaWQiOiIyNCIsIk5ldXRyYWwiOnRydWV9LCJSZWFkaW5nT3JkZXIiOjEsIlRleHQiOiJbMzUsMzZdIn1dfSwiVGFnIjoiQ2l0YXZpUGxhY2Vob2xkZXIjNmE3MmMzZjQtNGYwMy00ZjU3LWEyODktZTcxYTZkMDQwNDcyIiwiVGV4dCI6IlszNSwzNl0iLCJXQUlWZXJzaW9uIjoiNi4xMS4wLjAifQ==}</w:instrText>
          </w:r>
          <w:r w:rsidR="00CE4FC4">
            <w:rPr>
              <w:lang w:val="en-US"/>
            </w:rPr>
            <w:fldChar w:fldCharType="separate"/>
          </w:r>
          <w:r w:rsidR="00AF4BD9">
            <w:rPr>
              <w:lang w:val="en-US"/>
            </w:rPr>
            <w:t>[35,36]</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U3RhcnQiOjM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zVDEyOjMwOjMz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NUMTI6MzA6MzM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TGVuZ3RoIjozLCJSZWZlcmVuY2VJZCI6ImRjYWEzOTg3LWY1MGYtNDQ4YS1hNTcyLTAwYzRlNDE5YTRlNSI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UifX0seyIkcmVmIjoiMjAi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4MC8wMjY5OTIwNi4yMDIxLjE5Nzk2NTgiLCJVcmlTdHJpbmciOiJodHRwczovL2RvaS5vcmcvMTAuMTA4MC8wMjY5OTIwNi4yMDIxLjE5Nzk2NTg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z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DctMjNUMTI6MzA6MzMiLCJQcm9qZWN0Ijp7IiRyZWYiOiI1In19LCJVc2VOdW1iZXJpbmdUeXBlT2ZQYXJlbnREb2N1bWVudCI6ZmFsc2V9LHsiJGlkIjoiMzgiLCIkdHlwZSI6IlN3aXNzQWNhZGVtaWMuQ2l0YXZpLkNpdGF0aW9ucy5Xb3JkUGxhY2Vob2xkZXJFbnRyeSwgU3dpc3NBY2FkZW1pYy5DaXRhdmkiLCJJZCI6ImEzZWYyMjIxLTAzNTQtNDlmZC1hMWEzLWEwMDlmNmViZmFjNCIsIlJhbmdlU3RhcnQiOjM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zVDEyOjMwOjMzIiwiUHJvamVjdCI6eyIkcmVmIjoiNSJ9fSwiVXNlTnVtYmVyaW5nVHlwZU9mUGFyZW50RG9jdW1lbnQiOmZhbHNlfV0sIkZvcm1hdHRlZFRleHQiOnsiJGlkIjoiNTgiLCJDb3VudCI6MSwiVGV4dFVuaXRzIjpbeyIkaWQiOiI1OSIsIkZvbnRTdHlsZSI6eyIkaWQiOiI2MCIsIk5ldXRyYWwiOnRydWV9LCJSZWFkaW5nT3JkZXIiOjEsIlRleHQiOiJbMzfigJM0MF0ifV19LCJUYWciOiJDaXRhdmlQbGFjZWhvbGRlciNjN2FjYTczNi03ODIzLTQ4MmItYTY1NS05NzY1N2RiMDliOGYiLCJUZXh0IjoiWzM34oCTNDBdIiwiV0FJVmVyc2lvbiI6IjYuMTEuMC4wIn0=}</w:instrText>
          </w:r>
          <w:r w:rsidR="00B662E7">
            <w:rPr>
              <w:lang w:val="en-US"/>
            </w:rPr>
            <w:fldChar w:fldCharType="separate"/>
          </w:r>
          <w:r w:rsidR="00AF4BD9">
            <w:rPr>
              <w:lang w:val="en-US"/>
            </w:rPr>
            <w:t>[37–40]</w:t>
          </w:r>
          <w:r w:rsidR="00B662E7">
            <w:rPr>
              <w:lang w:val="en-US"/>
            </w:rPr>
            <w:fldChar w:fldCharType="end"/>
          </w:r>
        </w:sdtContent>
      </w:sdt>
      <w:r w:rsidR="00B662E7" w:rsidRPr="003F0DA0">
        <w:t xml:space="preserve">, </w:t>
      </w:r>
      <w:r w:rsidR="003328F6" w:rsidRPr="003F0DA0">
        <w:t xml:space="preserve">down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F4BD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NUMTI6MzA6MzMiLCJQcm9qZWN0Ijp7IiRyZWYiOiI1In19LCJVc2VOdW1iZXJpbmdUeXBlT2ZQYXJlbnREb2N1bWVudCI6ZmFsc2V9XSwiRm9ybWF0dGVkVGV4dCI6eyIkaWQiOiIxOSIsIkNvdW50IjoxLCJUZXh0VW5pdHMiOlt7IiRpZCI6IjIwIiwiRm9udFN0eWxlIjp7IiRpZCI6IjIxIiwiTmV1dHJhbCI6dHJ1ZX0sIlJlYWRpbmdPcmRlciI6MSwiVGV4dCI6Ils0MV0ifV19LCJUYWciOiJDaXRhdmlQbGFjZWhvbGRlciM3ZDdlZGNlYi1iOGY0LTRjNGItYTFkMC0wYjU5N2IwZjVjMWQiLCJUZXh0IjoiWzQxXSIsIldBSVZlcnNpb24iOiI2LjExLjAuMCJ9}</w:instrText>
          </w:r>
          <w:r w:rsidR="003328F6">
            <w:rPr>
              <w:lang w:val="en-US"/>
            </w:rPr>
            <w:fldChar w:fldCharType="separate"/>
          </w:r>
          <w:r w:rsidR="00AF4BD9">
            <w:t>[41]</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M1QxMjozMDozMyIsIlByb2plY3QiOnsiJHJlZiI6IjUifX0sIlVzZU51bWJlcmluZ1R5cGVPZlBhcmVudERvY3VtZW50IjpmYWxzZX1dLCJGb3JtYXR0ZWRUZXh0Ijp7IiRpZCI6IjE4IiwiQ291bnQiOjEsIlRleHRVbml0cyI6W3siJGlkIjoiMTkiLCJGb250U3R5bGUiOnsiJGlkIjoiMjAiLCJOZXV0cmFsIjp0cnVlfSwiUmVhZGluZ09yZGVyIjoxLCJUZXh0IjoiWzQyXSJ9XX0sIlRhZyI6IkNpdGF2aVBsYWNlaG9sZGVyIzljMGIyMzY3LTE2NTktNGYwZi1iZjZhLWE1MzVjMjE2YjFhMSIsIlRleHQiOiJbNDJdIiwiV0FJVmVyc2lvbiI6IjYuMTEuMC4wIn0=}</w:instrText>
          </w:r>
          <w:r w:rsidR="00B662E7">
            <w:rPr>
              <w:lang w:val="en-US"/>
            </w:rPr>
            <w:fldChar w:fldCharType="separate"/>
          </w:r>
          <w:r w:rsidR="00AF4BD9">
            <w:rPr>
              <w:lang w:val="en-US"/>
            </w:rPr>
            <w:t>[42]</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M10ifV19LCJUYWciOiJDaXRhdmlQbGFjZWhvbGRlciMzOTZlM2Y1ZS1kMDJlLTQ3YzctYmM0ZS1lYjNlNTliNTE2ZGQiLCJUZXh0IjoiWzQzXSIsIldBSVZlcnNpb24iOiI2LjExLjAuMCJ9}</w:instrText>
          </w:r>
          <w:r w:rsidR="00CE4FC4">
            <w:rPr>
              <w:lang w:val="en-US"/>
            </w:rPr>
            <w:fldChar w:fldCharType="separate"/>
          </w:r>
          <w:r w:rsidR="00AF4BD9">
            <w:rPr>
              <w:lang w:val="en-US"/>
            </w:rPr>
            <w:t>[43]</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DRdIn1dfSwiVGFnIjoiQ2l0YXZpUGxhY2Vob2xkZXIjOGQ4MzBhOTktYmQzYS00NTcxLWIwNjktYTk1MTU2ZDgxNzExIiwiVGV4dCI6Ils0NF0iLCJXQUlWZXJzaW9uIjoiNi4xMS4wLjAifQ==}</w:instrText>
          </w:r>
          <w:r w:rsidR="00B662E7">
            <w:rPr>
              <w:lang w:val="en-US"/>
            </w:rPr>
            <w:fldChar w:fldCharType="separate"/>
          </w:r>
          <w:r w:rsidR="00AF4BD9">
            <w:rPr>
              <w:lang w:val="en-US"/>
            </w:rPr>
            <w:t>[44]</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NUMTI6MzA6MzM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NUMTI6MzA6MzMiLCJQcm9qZWN0Ijp7IiRyZWYiOiI1In19LCJVc2VOdW1iZXJpbmdUeXBlT2ZQYXJlbnREb2N1bWVudCI6ZmFsc2V9XSwiRm9ybWF0dGVkVGV4dCI6eyIkaWQiOiIyOCIsIkNvdW50IjoxLCJUZXh0VW5pdHMiOlt7IiRpZCI6IjI5IiwiRm9udFN0eWxlIjp7IiRpZCI6IjMwIiwiTmV1dHJhbCI6dHJ1ZX0sIlJlYWRpbmdPcmRlciI6MSwiVGV4dCI6Ils0NSw0Nl0ifV19LCJUYWciOiJDaXRhdmlQbGFjZWhvbGRlciMxOTYxMzMzNS00NmE1LTQ2NjEtOTM0OS0zMmVjMmNiMWM5ZmEiLCJUZXh0IjoiWzQ1LDQ2XSIsIldBSVZlcnNpb24iOiI2LjExLjAuMCJ9}</w:instrText>
          </w:r>
          <w:r w:rsidR="00B662E7">
            <w:rPr>
              <w:lang w:val="en-US"/>
            </w:rPr>
            <w:fldChar w:fldCharType="separate"/>
          </w:r>
          <w:r w:rsidR="00AF4BD9">
            <w:rPr>
              <w:lang w:val="en-US"/>
            </w:rPr>
            <w:t>[45,46]</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mZmlsaWF0aW9uIjoiQ2xhcmVtb3JlIFJlZ2lvbmFsIEhvc3BpdGFsLCBIb21lIEhlYWx0aCwgT0ssIFVTQS4iLCJBdXRob3JzIjpbeyIkaWQiOiI0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UiLCIkdHlwZSI6IlN3aXNzQWNhZGVtaWMuQ2l0YXZpLlByb2plY3QsIFN3aXNzQWNhZGVtaWMuQ2l0YXZpIn19LHsiJGlkIjoiNi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5MTMwMjAzIiwiVXJpU3RyaW5nIjoiaHR0cDovL3d3dy5uY2JpLm5sbS5uaWguZ292L3B1Ym1lZC85MTMwMj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zOjQyIiwiTW9kaWZpZWRCeSI6Il9DaHJpc3RpbmUgTnVzc2JhdW0iLCJJZCI6IjkxYmQzOTgyLTkyMDItNDYxMi05NWRjLTg1ZDFjNTVmOTFlMSIsIk1vZGlmaWVkT24iOiIyMDIxLTExLTE3VDA5OjMz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xoci40MDAyLjM0OSIsIlVyaVN0cmluZyI6Imh0dHBzOi8vZG9pLm9yZy8xMC4xMDQ0L2pzbGhyLjQwMDIuMz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}</w:instrText>
          </w:r>
          <w:r w:rsidR="00B662E7">
            <w:rPr>
              <w:lang w:val="en-US"/>
            </w:rPr>
            <w:fldChar w:fldCharType="separate"/>
          </w:r>
          <w:r w:rsidR="00AF4BD9">
            <w:rPr>
              <w:lang w:val="en-US"/>
            </w:rPr>
            <w:t>[47]</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M1QxMjozMDozM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M1QxMjozMDozM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MZW5ndGgiOjM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zVDEyOjMwOjMzIiwiUHJvamVjdCI6eyIkcmVmIjoiNSJ9fSwiVXNlTnVtYmVyaW5nVHlwZU9mUGFyZW50RG9jdW1lbnQiOmZhbHNlfV0sIkZvcm1hdHRlZFRleHQiOnsiJGlkIjoiNDkiLCJDb3VudCI6MSwiVGV4dFVuaXRzIjpbeyIkaWQiOiI1MCIsIkZvbnRTdHlsZSI6eyIkaWQiOiI1MSIsIk5ldXRyYWwiOnRydWV9LCJSZWFkaW5nT3JkZXIiOjEsIlRleHQiOiJbNDjigJM1MF0ifV19LCJUYWciOiJDaXRhdmlQbGFjZWhvbGRlciMwNTJjYWUxMi0zNjY3LTQzN2ItODc2Ny1jNDliMGQxZmNhZDYiLCJUZXh0IjoiWzQ44oCTNTBdIiwiV0FJVmVyc2lvbiI6IjYuMTEuMC4wIn0=}</w:instrText>
          </w:r>
          <w:r w:rsidR="00B662E7">
            <w:rPr>
              <w:lang w:val="en-US"/>
            </w:rPr>
            <w:fldChar w:fldCharType="separate"/>
          </w:r>
          <w:r w:rsidR="00AF4BD9">
            <w:rPr>
              <w:lang w:val="en-US"/>
            </w:rPr>
            <w:t>[48–50]</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RlcmVzYSIsIkxhc3ROYW1lIjoiSGFyZHkiLCJNaWRkbGVOYW1lIjoiTC4gRC4iLCJQcm90ZWN0ZWQiOmZhbHNlLCJTZXgiOjEsIkNyZWF0ZWRCeSI6Il9DaHJpc3RpbmUgTnVzc2JhdW0iLCJDcmVhdGVkT24iOiIyMDIzLTEyLTExVDEzOjEyOjIxIiwiTW9kaWZpZWRCeSI6Il9DaHJpc3RpbmUgTnVzc2JhdW0iLCJJZCI6ImUzNTI4NDkxLTFjYjEtNGRlMi05Y2Q3LWQ1Y2U0MzdjYWNiZSIsIk1vZGlmaWVkT24iOiIyMDIzLTEyLTExVDEzOjEyOjIxIiwiUHJvamVjdCI6eyIkaWQiOiI1IiwiJHR5cGUiOiJTd2lzc0FjYWRlbWljLkNpdGF2aS5Qcm9qZWN0LCBTd2lzc0FjYWRlbWljLkNpdGF2aSJ9fSx7IiRpZCI6Ij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c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1In19LHsiJGlkIjoiOC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NSJ9fV0sIkJpYlRlWEtleSI6IkhhcmR5XzIwMjAi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DctMjNUMTI6MzA6MzMiLCJQcm9qZWN0Ijp7IiRyZWYiOiI1In19LCJVc2VOdW1iZXJpbmdUeXBlT2ZQYXJlbnREb2N1bWVudCI6ZmFsc2V9LHsiJGlkIjoiMTYiLCIkdHlwZSI6IlN3aXNzQWNhZGVtaWMuQ2l0YXZpLkNpdGF0aW9ucy5Xb3JkUGxhY2Vob2xkZXJFbnRyeSwgU3dpc3NBY2FkZW1pYy5DaXRhdmkiLCJJZCI6IjViYjY1YTBjLTkyYjAtNDc3Ni1hZTljLTBjMWFmYWJlMmY5NCIsIlJhbmdlU3RhcnQiOjMsIlJhbmdlTGVuZ3RoIjo0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M1QxMjozMDozM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MZW5ndGgiOjM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x4oCTNTNdIn1dfSwiVGFnIjoiQ2l0YXZpUGxhY2Vob2xkZXIjZjVlNjUwOWUtM2YxNi00YTQ0LTk2NTEtOTFkYjVmZDM5ZjMzIiwiVGV4dCI6Ils1MeKAkzUzXSIsIldBSVZlcnNpb24iOiI2LjExLjAuMCJ9}</w:instrText>
          </w:r>
          <w:r w:rsidR="00B662E7">
            <w:rPr>
              <w:lang w:val="en-US"/>
            </w:rPr>
            <w:fldChar w:fldCharType="separate"/>
          </w:r>
          <w:r w:rsidR="00AF4BD9">
            <w:rPr>
              <w:lang w:val="en-US"/>
            </w:rPr>
            <w:t>[51–53]</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RdIn1dfSwiVGFnIjoiQ2l0YXZpUGxhY2Vob2xkZXIjOTA1MGMyOGYtNjVhNy00Mzc4LWIzOTUtMTAzNTBjMzExNGFkIiwiVGV4dCI6Ils1NF0iLCJXQUlWZXJzaW9uIjoiNi4xMS4wLjAifQ==}</w:instrText>
          </w:r>
          <w:r w:rsidR="007F6E01">
            <w:rPr>
              <w:lang w:val="en-US"/>
            </w:rPr>
            <w:fldChar w:fldCharType="separate"/>
          </w:r>
          <w:r w:rsidR="00AF4BD9">
            <w:rPr>
              <w:lang w:val="en-US"/>
            </w:rPr>
            <w:t>[54]</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NUMTI6MzA6MzMiLCJQcm9qZWN0Ijp7IiRyZWYiOiI1In19LCJVc2VOdW1iZXJpbmdUeXBlT2ZQYXJlbnREb2N1bWVudCI6ZmFsc2V9XSwiRm9ybWF0dGVkVGV4dCI6eyIkaWQiOiIxNCIsIkNvdW50IjoxLCJUZXh0VW5pdHMiOlt7IiRpZCI6IjE1IiwiRm9udFN0eWxlIjp7IiRpZCI6IjE2IiwiTmV1dHJhbCI6dHJ1ZX0sIlJlYWRpbmdPcmRlciI6MSwiVGV4dCI6Ils0Nl0ifV19LCJUYWciOiJDaXRhdmlQbGFjZWhvbGRlciNlMjQ0MmM2MS01YzViLTRhM2MtYjM1Ny1kZDRkZDVhNzc5YmUiLCJUZXh0IjoiWzQ2XSIsIldBSVZlcnNpb24iOiI2LjExLjAuMCJ9}</w:instrText>
          </w:r>
          <w:r w:rsidR="003328F6">
            <w:rPr>
              <w:lang w:val="en-US"/>
            </w:rPr>
            <w:fldChar w:fldCharType="separate"/>
          </w:r>
          <w:r w:rsidR="00AF4BD9">
            <w:rPr>
              <w:lang w:val="en-US"/>
            </w:rPr>
            <w:t>[46]</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M1QxMjozMDozMyIsIlByb2plY3QiOnsiJHJlZiI6IjUifX0sIlVzZU51bWJlcmluZ1R5cGVPZlBhcmVudERvY3VtZW50IjpmYWxzZX1dLCJGb3JtYXR0ZWRUZXh0Ijp7IiRpZCI6IjE1IiwiQ291bnQiOjEsIlRleHRVbml0cyI6W3siJGlkIjoiMTYiLCJGb250U3R5bGUiOnsiJGlkIjoiMTciLCJOZXV0cmFsIjp0cnVlfSwiUmVhZGluZ09yZGVyIjoxLCJUZXh0IjoiWzU1XSJ9XX0sIlRhZyI6IkNpdGF2aVBsYWNlaG9sZGVyI2ExNzRkNWZlLTdkODUtNDJiMi04NzE1LTczOGEwNTBhMjNlMiIsIlRleHQiOiJbNTVdIiwiV0FJVmVyc2lvbiI6IjYuMTEuMC4wIn0=}</w:instrText>
          </w:r>
          <w:r w:rsidR="00AE3B4C">
            <w:rPr>
              <w:lang w:val="en-US"/>
            </w:rPr>
            <w:fldChar w:fldCharType="separate"/>
          </w:r>
          <w:r w:rsidR="00AF4BD9">
            <w:rPr>
              <w:lang w:val="en-US"/>
            </w:rPr>
            <w:t>[55]</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3B4BDC">
        <w:rPr>
          <w:b/>
          <w:bCs/>
          <w:lang w:val="en-US"/>
        </w:rPr>
        <w:t>Box 2</w:t>
      </w:r>
      <w:r w:rsidR="00C43D54">
        <w:rPr>
          <w:lang w:val="en-US"/>
        </w:rPr>
        <w:t xml:space="preserve">. </w:t>
      </w:r>
    </w:p>
    <w:p w14:paraId="480D54C2" w14:textId="73777E0F"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w:t>
      </w:r>
      <w:bookmarkEnd w:id="17"/>
    </w:p>
    <w:p w14:paraId="24D213AB" w14:textId="27D485A0" w:rsidR="009F02C4" w:rsidRDefault="009F02C4" w:rsidP="00AA766C">
      <w:pPr>
        <w:rPr>
          <w:lang w:val="en-US"/>
        </w:rPr>
      </w:pPr>
    </w:p>
    <w:p w14:paraId="7427FC61" w14:textId="1DB943AD"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ZDMzYzMyOGYtOWI3NS00MjJiLTlkNTctZTU4MDVhZTEwOTJkIiwiVGV4dCI6Ils1Nl0iLCJXQUlWZXJzaW9uIjoiNi4xMS4wLjAifQ==}</w:instrText>
          </w:r>
          <w:r w:rsidR="00AE3B4C">
            <w:rPr>
              <w:lang w:val="en-US"/>
            </w:rPr>
            <w:fldChar w:fldCharType="separate"/>
          </w:r>
          <w:r w:rsidR="00AF4BD9">
            <w:rPr>
              <w:lang w:val="en-US"/>
            </w:rPr>
            <w:t>[56]</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lastRenderedPageBreak/>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nh1anVpZmZobjVzMnRwbTczazVsbG40OHhrMWoxMHA0YmM3c2wybyIsIkNyZWF0ZWRPbiI6IjIwMjQtMDctMjNUMTA6NDE6NTVaIiwiTW9kaWZpZWRCeSI6Inh1anVpZmZobjVzMnRwbTczazVsbG40OHhrMWoxMHA0YmM3c2wybyIsIklkIjoiZTA0YTQzZGEtOTFlZi00MmQ3LWI2YmUtZGQ2Zjk2OGQwMGYyIiwiTW9kaWZpZWRPbiI6IjIwMjQtMDctMjNUMTA6NDE6NTVa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}</w:instrText>
          </w:r>
          <w:r w:rsidR="00684059" w:rsidRPr="00177F43">
            <w:rPr>
              <w:lang w:val="en-US"/>
            </w:rPr>
            <w:fldChar w:fldCharType="separate"/>
          </w:r>
          <w:r w:rsidR="00AF4BD9">
            <w:rPr>
              <w:lang w:val="en-US"/>
            </w:rPr>
            <w:t>[57]</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NUMTI6MzA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b3RlcyI6IkpvdXJuYWwgQXJ0aWNsZVxyXG5SZXNlYXJjaCBTdXBwb3J0LCBOLkkuSC4sIEV4dHJhbXVyYWwi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NUMTI6NDI6NTUiLCJQcm9qZWN0Ijp7IiRyZWYiOiI1In19LCJVc2VOdW1iZXJpbmdUeXBlT2ZQYXJlbnREb2N1bWVudCI6ZmFsc2V9XSwiRm9ybWF0dGVkVGV4dCI6eyIkaWQiOiI1MiIsIkNvdW50IjoxLCJUZXh0VW5pdHMiOlt7IiRpZCI6IjUzIiwiRm9udFN0eWxlIjp7IiRpZCI6IjU0IiwiTmV1dHJhbCI6dHJ1ZX0sIlJlYWRpbmdPcmRlciI6MSwiVGV4dCI6IlsxMiwxNSw1OF0ifV19LCJUYWciOiJDaXRhdmlQbGFjZWhvbGRlciM3MjdhNzk1Yy1lN2E0LTRiNWItYmM3Yy1iMmFmNjEzMGQxMGMiLCJUZXh0IjoiWzEyLDE1LDU4XSIsIldBSVZlcnNpb24iOiI2LjExLjAuMCJ9}</w:instrText>
          </w:r>
          <w:r w:rsidR="00AE3B4C">
            <w:rPr>
              <w:lang w:val="en-US"/>
            </w:rPr>
            <w:fldChar w:fldCharType="separate"/>
          </w:r>
          <w:r w:rsidR="00AF4BD9">
            <w:rPr>
              <w:lang w:val="en-US"/>
            </w:rPr>
            <w:t>[12,15,58]</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zVDEyOjMw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M1QxMjozMD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MjU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1QxMzowNToyNyIsIlByb2plY3QiOnsiJHJlZiI6IjUifX0sIlVzZU51bWJlcmluZ1R5cGVPZlBhcmVudERvY3VtZW50IjpmYWxzZX1dLCJGb3JtYXR0ZWRUZXh0Ijp7IiRpZCI6IjM2IiwiQ291bnQiOjEsIlRleHRVbml0cyI6W3siJGlkIjoiMzciLCJGb250U3R5bGUiOnsiJGlkIjoiMzgiLCJOZXV0cmFsIjp0cnVlfSwiUmVhZGluZ09yZGVyIjoxLCJUZXh0IjoiWzE2LDU5XSJ9XX0sIlRhZyI6IkNpdGF2aVBsYWNlaG9sZGVyIzFjNDQyN2JiLThiYjktNDY2OS04ZDM0LTBlYzBhMTI2ZDYxNCIsIlRleHQiOiJbMTYsNTldIiwiV0FJVmVyc2lvbiI6IjYuMTEuMC4wIn0=}</w:instrText>
          </w:r>
          <w:r w:rsidR="00684059">
            <w:rPr>
              <w:lang w:val="en-US"/>
            </w:rPr>
            <w:fldChar w:fldCharType="separate"/>
          </w:r>
          <w:r w:rsidR="00AF4BD9">
            <w:rPr>
              <w:lang w:val="en-US"/>
            </w:rPr>
            <w:t>[16,59]</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1QxMjozMDozMyIsIlByb2plY3QiOnsiJHJlZiI6IjUifX0sIlVzZU51bWJlcmluZ1R5cGVPZlBhcmVudERvY3VtZW50IjpmYWxzZX1dLCJGb3JtYXR0ZWRUZXh0Ijp7IiRpZCI6IjExIiwiQ291bnQiOjEsIlRleHRVbml0cyI6W3siJGlkIjoiMTIiLCJGb250U3R5bGUiOnsiJGlkIjoiMTMiLCJOZXV0cmFsIjp0cnVlfSwiUmVhZGluZ09yZGVyIjoxLCJUZXh0IjoiWzYwXSJ9XX0sIlRhZyI6IkNpdGF2aVBsYWNlaG9sZGVyIzNmNDdlYmVlLTk0NzgtNDAzNi04ZTkxLWViNDBmYzAzMDYxNyIsIlRleHQiOiJbNjBdIiwiV0FJVmVyc2lvbiI6IjYuMTEuMC4wIn0=}</w:instrText>
          </w:r>
          <w:r w:rsidR="005E0F61">
            <w:rPr>
              <w:lang w:val="en-US"/>
            </w:rPr>
            <w:fldChar w:fldCharType="separate"/>
          </w:r>
          <w:r w:rsidR="00AF4BD9">
            <w:rPr>
              <w:lang w:val="en-US"/>
            </w:rPr>
            <w:t>[60]</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04F18116" w:rsidR="00A017E1" w:rsidRDefault="00A017E1" w:rsidP="00A017E1">
      <w:pPr>
        <w:pStyle w:val="berschrift2"/>
        <w:numPr>
          <w:ilvl w:val="1"/>
          <w:numId w:val="7"/>
        </w:numPr>
        <w:rPr>
          <w:lang w:val="en-US"/>
        </w:rPr>
      </w:pPr>
      <w:bookmarkStart w:id="18" w:name="_Toc160791730"/>
      <w:r>
        <w:rPr>
          <w:lang w:val="en-US"/>
        </w:rPr>
        <w:t>Insufficient anchoring in voice perception theory</w:t>
      </w:r>
      <w:bookmarkEnd w:id="18"/>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7CB0D75" w:rsidR="00A017E1" w:rsidRPr="00084405" w:rsidRDefault="00BD0FF9" w:rsidP="00A017E1">
      <w:pPr>
        <w:pStyle w:val="berschrift1"/>
        <w:numPr>
          <w:ilvl w:val="0"/>
          <w:numId w:val="7"/>
        </w:numPr>
        <w:rPr>
          <w:i/>
          <w:iCs/>
          <w:lang w:val="en-US"/>
        </w:rPr>
      </w:pPr>
      <w:bookmarkStart w:id="19"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9"/>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67E854F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bookmarkEnd w:id="20"/>
      <w:proofErr w:type="spellEnd"/>
    </w:p>
    <w:p w14:paraId="3B9985E4" w14:textId="77777777" w:rsidR="00BF321F" w:rsidRDefault="00BF321F" w:rsidP="00A017E1">
      <w:pPr>
        <w:rPr>
          <w:lang w:val="en-US"/>
        </w:rPr>
      </w:pPr>
    </w:p>
    <w:p w14:paraId="3FBCC4BB" w14:textId="6F1B9FFA"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1In19LHsiJGlkIjoiOCIsIiR0eXBlIjoiU3dpc3NBY2FkZW1pYy5DaXRhdmkuUGVyc29uLCBTd2lzc0FjYWRlbWljLkNpdGF2aSIsIkZpcnN0TmFtZSI6IktpcnN0ZW4iLCJMYXN0TmFtZSI6IkthcHRlaWpucyIsIlByb3RlY3RlZCI6ZmFsc2UsIlNleCI6MSwiQ3JlYXRlZEJ5IjoiX0NocmlzdGluZSBOdXNzYmF1bSIsIkNyZWF0ZWRPbiI6IjIwMjMtMTItMDVUMTI6NTk6MzAiLCJNb2RpZmllZEJ5IjoiX0NocmlzdGluZSBOdXNzYmF1bSIsIklkIjoiNTgwYWY4ZGUtYTUyZC00M2RjLTk0ZTktYjNkOWMwODIzNjFiIiwiTW9kaWZpZWRPbiI6IjIwMjMtMTItMDVUMTI6NTk6MzAiLCJQcm9qZWN0Ijp7IiRyZWYiOiI1In19LHsiJGlkIjoiOS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jYzMzgyOCIsIlVyaVN0cmluZyI6Imh0dHA6Ly93d3cubmNiaS5ubG0ubmloLmdvdi9wdWJtZWQvMzY2MzM4Mj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k6MzAiLCJNb2RpZmllZEJ5IjoiX0NocmlzdGluZSBOdXNzYmF1bSIsIklkIjoiNGNlYTE2YmUtYmE3OS00ZTNkLTlmYzgtMmE3ODgyMjgxNTI0IiwiTW9kaWZpZWRPbiI6IjIwMjMtMTItMDVUMTI6NTk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3MxMjMxMS0wMjMtMDE1MTMtOSIsIlVyaVN0cmluZyI6Imh0dHBzOi8vZG9pLm9yZy8xMC4xMDA3L3MxMjMxMS0wMjMtMDE1MTMt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OTozMCIsIk1vZGlmaWVkQnkiOiJfQ2hyaXN0aW5lIE51c3NiYXVtIiwiSWQiOiIyYTVmMmVlYy1jMjMyLTQyZjktYWVhYS0zNGZkMmM3ZWE1NzEiLCJNb2RpZmllZE9uIjoiMjAyMy0xMi0wNVQxMjo1OTozMCIsIlByb2plY3QiOnsiJHJlZiI6IjUifX1dLCJOb3RlcyI6IkpvdXJuYWwgQXJ0aWNsZSI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xNyIsIiR0eXBlIjoiU3dpc3NBY2FkZW1pYy5DaXRhdmkuUGVyaW9kaWNhbCwgU3dpc3NBY2FkZW1pYy5DaXRhdmkiLCJOYW1lIjoiQ2VyZWJlbGx1bSIsIlBhZ2luYXRpb24iOjAsIlByb3RlY3RlZCI6ZmFsc2UsIkNyZWF0ZWRCeSI6Inh1anVpZmZobjVzMnRwbTczazVsbG40OHhrMWoxMHA0YmM3c2wybyIsIkNyZWF0ZWRPbiI6IjIwMjQtMDctMjNUMTE6MTA6MjNaIiwiTW9kaWZpZWRCeSI6Inh1anVpZmZobjVzMnRwbTczazVsbG40OHhrMWoxMHA0YmM3c2wybyIsIklkIjoiYzE2NWMzMjgtYTllNy00YzNlLWIxNzAtZjFlZWJiNDg1MWJhIiwiTW9kaWZpZWRPbiI6IjIwMjQtMDctMjNUMTE6MTA6MjNaIiwiUHJvamVjdCI6eyIkcmVmIjoiNS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}</w:instrText>
          </w:r>
          <w:r w:rsidR="00177F43">
            <w:rPr>
              <w:lang w:val="en-US"/>
            </w:rPr>
            <w:fldChar w:fldCharType="separate"/>
          </w:r>
          <w:r w:rsidR="00AF4BD9">
            <w:rPr>
              <w:lang w:val="en-US"/>
            </w:rPr>
            <w:t>[61]</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zVDEyOjMwOjMzIiwiUHJvamVjdCI6eyIkcmVmIjoiNSJ9fSwiVXNlTnVtYmVyaW5nVHlwZU9mUGFyZW50RG9jdW1lbnQiOmZhbHNlfV0sIkZvcm1hdHRlZFRleHQiOnsiJGlkIjoiMTYiLCJDb3VudCI6MSwiVGV4dFVuaXRzIjpbeyIkaWQiOiIxNyIsIkZvbnRTdHlsZSI6eyIkaWQiOiIxOCIsIk5ldXRyYWwiOnRydWV9LCJSZWFkaW5nT3JkZXIiOjEsIlRleHQiOiJbMTJdIn1dfSwiVGFnIjoiQ2l0YXZpUGxhY2Vob2xkZXIjN2NlOTg5NzAtYWY1ZC00OTYzLWEyY2YtOGI1Nzc4NjQ3ZDI3IiwiVGV4dCI6IlsxMl0iLCJXQUlWZXJzaW9uIjoiNi4xMS4wLjAifQ==}</w:instrText>
          </w:r>
          <w:r w:rsidR="001C3A8E">
            <w:rPr>
              <w:lang w:val="en-US"/>
            </w:rPr>
            <w:fldChar w:fldCharType="separate"/>
          </w:r>
          <w:r w:rsidR="002E2F7B">
            <w:rPr>
              <w:lang w:val="en-US"/>
            </w:rPr>
            <w:t>[12]</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NUMTI6MzA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NUMTI6MzA6MzM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Sw2Miw2M10ifV19LCJUYWciOiJDaXRhdmlQbGFjZWhvbGRlciMzN2QyM2M4NC1hYzU4LTQ1OWQtYTJiOC0xMTQ3ZTc1ZThiNGIiLCJUZXh0IjoiWzExLDYyLDYzXSIsIldBSVZlcnNpb24iOiI2LjExLjAuMCJ9}</w:instrText>
          </w:r>
          <w:r w:rsidR="001C3A8E">
            <w:rPr>
              <w:lang w:val="en-US"/>
            </w:rPr>
            <w:fldChar w:fldCharType="separate"/>
          </w:r>
          <w:r w:rsidR="00AF4BD9">
            <w:rPr>
              <w:lang w:val="en-US"/>
            </w:rPr>
            <w:t>[11,62,63]</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zVDEyOjMwOjMzIiwiUHJvamVjdCI6eyIkcmVmIjoiNSJ9fSwiVXNlTnVtYmVyaW5nVHlwZU9mUGFyZW50RG9jdW1lbnQiOmZhbHNlfV0sIkZvcm1hdHRlZFRleHQiOnsiJGlkIjoiMTEiLCJDb3VudCI6MSwiVGV4dFVuaXRzIjpbeyIkaWQiOiIxMiIsIkZvbnRTdHlsZSI6eyIkaWQiOiIxMyIsIk5ldXRyYWwiOnRydWV9LCJSZWFkaW5nT3JkZXIiOjEsIlRleHQiOiJbNjRdIn1dfSwiVGFnIjoiQ2l0YXZpUGxhY2Vob2xkZXIjZDlhNDcwOGMtM2FjNi00NWYwLTk3YWUtNWZhYTVhZDE5MDk0IiwiVGV4dCI6Ils2NF0iLCJXQUlWZXJzaW9uIjoiNi4xMS4wLjAifQ==}</w:instrText>
          </w:r>
          <w:r w:rsidR="001C3A8E">
            <w:rPr>
              <w:lang w:val="en-US"/>
            </w:rPr>
            <w:fldChar w:fldCharType="separate"/>
          </w:r>
          <w:r w:rsidR="00AF4BD9">
            <w:rPr>
              <w:lang w:val="en-US"/>
            </w:rPr>
            <w:t>[64]</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w:t>
      </w:r>
      <w:r>
        <w:rPr>
          <w:lang w:val="en-US"/>
        </w:rPr>
        <w:lastRenderedPageBreak/>
        <w:t>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2D119E77" w:rsidR="009E2AB9"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1QxMjozMDozMyIsIlByb2plY3QiOnsiJHJlZiI6IjUifX0sIlVzZU51bWJlcmluZ1R5cGVPZlBhcmVudERvY3VtZW50IjpmYWxzZX1dLCJGb3JtYXR0ZWRUZXh0Ijp7IiRpZCI6IjExIiwiQ291bnQiOjEsIlRleHRVbml0cyI6W3siJGlkIjoiMTIiLCJGb250U3R5bGUiOnsiJGlkIjoiMTMiLCJOZXV0cmFsIjp0cnVlfSwiUmVhZGluZ09yZGVyIjoxLCJUZXh0IjoiWzYwXSJ9XX0sIlRhZyI6IkNpdGF2aVBsYWNlaG9sZGVyIzZkODc1MzY5LTNjNzEtNGIxYy05OTgxLTU4MzJiMzJjOTM0NiIsIlRleHQiOiJbNjBdIiwiV0FJVmVyc2lvbiI6IjYuMTEuMC4wIn0=}</w:instrText>
          </w:r>
          <w:r w:rsidR="005E0F61">
            <w:rPr>
              <w:lang w:val="en-US"/>
            </w:rPr>
            <w:fldChar w:fldCharType="separate"/>
          </w:r>
          <w:r w:rsidR="00AF4BD9">
            <w:rPr>
              <w:lang w:val="en-US"/>
            </w:rPr>
            <w:t>[60]</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67AA69E6" w14:textId="77777777" w:rsidR="008C4D88" w:rsidRDefault="008C4D88" w:rsidP="00A017E1">
      <w:pPr>
        <w:rPr>
          <w:lang w:val="en-US"/>
        </w:rPr>
      </w:pPr>
    </w:p>
    <w:p w14:paraId="125250ED" w14:textId="7BB0BAFB" w:rsidR="008C4D88" w:rsidRPr="008C4D88" w:rsidRDefault="008C4D88" w:rsidP="00A017E1">
      <w:pP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5C04BBFF" w14:textId="3CAD18F4" w:rsidR="00A017E1" w:rsidRPr="00353624" w:rsidRDefault="00A017E1" w:rsidP="00A017E1">
      <w:pPr>
        <w:rPr>
          <w:lang w:val="en-US"/>
        </w:rPr>
      </w:pPr>
    </w:p>
    <w:p w14:paraId="25D0D87E" w14:textId="3237AE7E" w:rsidR="00A017E1" w:rsidRPr="00FC1778" w:rsidRDefault="00BD0FF9" w:rsidP="00A017E1">
      <w:pPr>
        <w:pStyle w:val="berschrift2"/>
        <w:numPr>
          <w:ilvl w:val="1"/>
          <w:numId w:val="7"/>
        </w:numPr>
        <w:rPr>
          <w:lang w:val="en-US"/>
        </w:rPr>
      </w:pPr>
      <w:bookmarkStart w:id="21" w:name="_Toc160791733"/>
      <w:r w:rsidRPr="00BD0FF9">
        <w:rPr>
          <w:lang w:val="en-US"/>
        </w:rPr>
        <w:t>Delimiting distinctiveness and authenticity</w:t>
      </w:r>
      <w:bookmarkEnd w:id="21"/>
    </w:p>
    <w:p w14:paraId="1373534F" w14:textId="449AE93B" w:rsidR="002E044F" w:rsidRPr="00FC1778" w:rsidRDefault="002E044F" w:rsidP="002E044F">
      <w:pPr>
        <w:rPr>
          <w:lang w:val="en-US"/>
        </w:rPr>
      </w:pPr>
    </w:p>
    <w:p w14:paraId="7C0335C5" w14:textId="039BC143"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U3RhcnQiOjMsIlJhbmdlTGVuZ3RoIjo0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eHVqdWlmZmhuNXMydHBtNzNrNWxsbjQ4eGsxajEwcDRiYzdzbDJvIiwiQ3JlYXRlZE9uIjoiMjAyNC0wNy0yM1QxNDowNzozOFoiLCJNb2RpZmllZEJ5IjoieHVqdWlmZmhuNXMydHBtNzNrNWxsbjQ4eGsxajEwcDRiYzdzbDJvIiwiSWQiOiI5YTkwYmRmZC0zYzViLTQ0MmItYjIyNS1mNWI2NDMxODk1MmEiLCJNb2RpZmllZE9uIjoiMjAyNC0wNy0yM1QxNDowNzozOFo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IzVDE0OjA3OjM4WiIsIk1vZGlmaWVkQnkiOiJ4dWp1aWZmaG41czJ0cG03M2s1bGxuNDh4azFqMTBwNGJjN3NsMm8iLCJJZCI6IjA5MTc2ZmJjLWY5NTctNDFkZC1iM2FkLTQ1MDcyNWQ5ZWNlMSIsIk1vZGlmaWVkT24iOiIyMDI0LTA3LTIzVDE0OjA3OjM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jNUMTQ6MDc6MzhaIiwiTW9kaWZpZWRCeSI6Inh1anVpZmZobjVzMnRwbTczazVsbG40OHhrMWoxMHA0YmM3c2wybyIsIklkIjoiODczN2Q2ZTItYTAxOS00YzNkLTk2OTEtNjdhODdhYTc5ZGZmIiwiTW9kaWZpZWRPbiI6IjIwMjQtMDctMjNUMTQ6MDc6Mzha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eHVqdWlmZmhuNXMydHBtNzNrNWxsbjQ4eGsxajEwcDRiYzdzbDJvIiwiQ3JlYXRlZE9uIjoiMjAyNC0wNy0yM1QxNDowNzozOFoiLCJNb2RpZmllZEJ5IjoiX0NocmlzIiwiSWQiOiI0YjYyZjZkOC0zNjRjLTQ1YWQtOTQyNS1lYmQ3MGUyYTVkMjQiLCJNb2RpZmllZE9uIjoiMjAyNC0wNy0yM1QxNjowOTow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MZW5ndGgiOjM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M1QxNjowOToxMyIsIlByb2plY3QiOnsiJHJlZiI6IjUifX0sIlVzZU51bWJlcmluZ1R5cGVPZlBhcmVudERvY3VtZW50IjpmYWxzZX1dLCJGb3JtYXR0ZWRUZXh0Ijp7IiRpZCI6IjMwIiwiQ291bnQiOjEsIlRleHRVbml0cyI6W3siJGlkIjoiMzEiLCJGb250U3R5bGUiOnsiJGlkIjoiMzIiLCJOZXV0cmFsIjp0cnVlfSwiUmVhZGluZ09yZGVyIjoxLCJUZXh0IjoiWzY1LDY2XSJ9XX0sIlRhZyI6IkNpdGF2aVBsYWNlaG9sZGVyI2JkZTA0MTc4LTUxOTYtNDY2OC1hYjFlLWM5MjNmYWU3YjIyNSIsIlRleHQiOiJbNjUsNjZdIiwiV0FJVmVyc2lvbiI6IjYuMTEuMC4wIn0=}</w:instrText>
          </w:r>
          <w:r w:rsidR="004539A9">
            <w:rPr>
              <w:lang w:val="en-US"/>
            </w:rPr>
            <w:fldChar w:fldCharType="separate"/>
          </w:r>
          <w:r w:rsidR="00AF4BD9">
            <w:rPr>
              <w:lang w:val="en-US"/>
            </w:rPr>
            <w:t>[65,66]</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NUMTI6MzA6MzMiLCJQcm9qZWN0Ijp7IiRyZWYiOiI1In19LCJVc2VOdW1iZXJpbmdUeXBlT2ZQYXJlbnREb2N1bWVudCI6ZmFsc2V9XSwiRm9ybWF0dGVkVGV4dCI6eyIkaWQiOiIxMyIsIkNvdW50IjoxLCJUZXh0VW5pdHMiOlt7IiRpZCI6IjE0IiwiRm9udFN0eWxlIjp7IiRpZCI6IjE1IiwiTmV1dHJhbCI6dHJ1ZX0sIlJlYWRpbmdPcmRlciI6MSwiVGV4dCI6Ils2N10ifV19LCJUYWciOiJDaXRhdmlQbGFjZWhvbGRlciNiNTRkMmE0Ny01ZTk4LTRiZWMtOTAzOS05OGFlYjZiM2U1ZTIiLCJUZXh0IjoiWzY3XSIsIldBSVZlcnNpb24iOiI2LjExLjAuMCJ9}</w:instrText>
          </w:r>
          <w:r w:rsidR="00BD0FF9">
            <w:rPr>
              <w:lang w:val="en-US"/>
            </w:rPr>
            <w:fldChar w:fldCharType="separate"/>
          </w:r>
          <w:r w:rsidR="00AF4BD9">
            <w:rPr>
              <w:lang w:val="en-US"/>
            </w:rPr>
            <w:t>[67]</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4182B0F6" w:rsidR="003E61B4" w:rsidRDefault="00D94004" w:rsidP="00FC1778">
      <w:pPr>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22"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22"/>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5vdGVzIjoiSm91cm5hbCBBcnRpY2xlXHJcblJlc2VhcmNoIFN1cHBvcnQsIE5vbi1VLlMuIEdvdid0IiwiT3JnYW5pemF0aW9ucyI6W10sIk90aGVyc0ludm9sdmVkIjpbXSwiUGFnZVJhbmdlIjoiPHNwPlxyXG4gIDxuPjI4MDwvbj5cclxuICA8aW4+dHJ1ZTwvaW4+XHJcbiAgPG9zPjI4MDwvb3M+XHJcbiAgPHBzPjI4MDwvcHM+XHJcbjwvc3A+XHJcbjxlcD5cclxuICA8bj4yOTI8L24+XHJcbiAgPGluPnRydWU8L2luPlxyXG4gIDxvcz4yOTI8L29zPlxyXG4gIDxwcz4yOTI8L3BzPlxyXG48L2VwPlxyXG48b3M+MjgwLTI5Mjwvb3M+IiwiUGVyaW9kaWNhbCI6eyIkaWQiOiIxO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Ob3RlcyI6IkpvdXJuYWwgQXJ0aWNsZSI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NUMTI6MzU6NTg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TGVuZ3RoIjoz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NUMTI6MzA6MzMiLCJQcm9qZWN0Ijp7IiRyZWYiOiI1In19LCJVc2VOdW1iZXJpbmdUeXBlT2ZQYXJlbnREb2N1bWVudCI6ZmFsc2V9XSwiRm9ybWF0dGVkVGV4dCI6eyIkaWQiOiI0MCIsIkNvdW50IjoxLCJUZXh0VW5pdHMiOlt7IiRpZCI6IjQxIiwiRm9udFN0eWxlIjp7IiRpZCI6IjQyIiwiTmV1dHJhbCI6dHJ1ZX0sIlJlYWRpbmdPcmRlciI6MSwiVGV4dCI6Ils2OOKAkzcwXSJ9XX0sIlRhZyI6IkNpdGF2aVBsYWNlaG9sZGVyIzI5NzQ5OTVhLTI2ODYtNDVjYi1iMzY3LWE1M2ZmOTVhZTdjNSIsIlRleHQiOiJbNjjigJM3MF0iLCJXQUlWZXJzaW9uIjoiNi4xMS4wLjAifQ==}</w:instrText>
          </w:r>
          <w:r w:rsidR="00037F39" w:rsidRPr="00E127AD">
            <w:rPr>
              <w:lang w:val="en-US"/>
            </w:rPr>
            <w:fldChar w:fldCharType="separate"/>
          </w:r>
          <w:r w:rsidR="00AF4BD9">
            <w:rPr>
              <w:lang w:val="en-US"/>
            </w:rPr>
            <w:t>[68–70]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5B23B6">
        <w:rPr>
          <w:b/>
          <w:bCs/>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3MV0ifV19LCJUYWciOiJDaXRhdmlQbGFjZWhvbGRlciNjNGIzZDc0ZC1jMmVkLTQyZDktYmZjZS02ZGMyMTNmOWNiNjUiLCJUZXh0IjoiWzcxXSIsIldBSVZlcnNpb24iOiI2LjExLjAuMCJ9}</w:instrText>
          </w:r>
          <w:r w:rsidR="009E58AB">
            <w:rPr>
              <w:lang w:val="en-US"/>
            </w:rPr>
            <w:fldChar w:fldCharType="separate"/>
          </w:r>
          <w:r w:rsidR="00AF4BD9">
            <w:rPr>
              <w:lang w:val="en-US"/>
            </w:rPr>
            <w:t>[71]</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zVDEyOjMw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NUMTI6MzA6MzMiLCJQcm9qZWN0Ijp7IiRyZWYiOiI1In19LCJVc2VOdW1iZXJpbmdUeXBlT2ZQYXJlbnREb2N1bWVudCI6ZmFsc2V9XSwiRm9ybWF0dGVkVGV4dCI6eyIkaWQiOiIyMiIsIkNvdW50IjoxLCJUZXh0VW5pdHMiOlt7IiRpZCI6IjIzIiwiRm9udFN0eWxlIjp7IiRpZCI6IjI0IiwiTmV1dHJhbCI6dHJ1ZX0sIlJlYWRpbmdPcmRlciI6MSwiVGV4dCI6Ils3Miw3M10ifV19LCJUYWciOiJDaXRhdmlQbGFjZWhvbGRlciM4YjE4MzhhZS1mMWRlLTQ1NzQtYjhjYS1iOGFmOTQ3OWY1OGQiLCJUZXh0IjoiWzcyLDczXSIsIldBSVZlcnNpb24iOiI2LjExLjAuMCJ9}</w:instrText>
          </w:r>
          <w:r w:rsidR="00E127AD">
            <w:rPr>
              <w:lang w:val="en-US"/>
            </w:rPr>
            <w:fldChar w:fldCharType="separate"/>
          </w:r>
          <w:r w:rsidR="00AF4BD9">
            <w:rPr>
              <w:lang w:val="en-US"/>
            </w:rPr>
            <w:t>[72,73]</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 B</w:t>
      </w:r>
      <w:r w:rsidR="006424FE">
        <w:rPr>
          <w:lang w:val="en-US"/>
        </w:rPr>
        <w:t xml:space="preserve">), suggesting semantic relatedness between these </w:t>
      </w:r>
      <w:r w:rsidR="006424FE">
        <w:rPr>
          <w:lang w:val="en-US"/>
        </w:rPr>
        <w:lastRenderedPageBreak/>
        <w:t xml:space="preserve">two terms in openly accessible online sources.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73A32CC3" w14:textId="277DCB0C" w:rsidR="00A017E1" w:rsidRPr="00A017E1" w:rsidRDefault="00D94004" w:rsidP="00A017E1">
      <w:pPr>
        <w:pStyle w:val="berschrift1"/>
        <w:numPr>
          <w:ilvl w:val="0"/>
          <w:numId w:val="7"/>
        </w:numPr>
        <w:rPr>
          <w:lang w:val="en-US"/>
        </w:rPr>
      </w:pPr>
      <w:bookmarkStart w:id="23" w:name="_Toc160791734"/>
      <w:r>
        <w:rPr>
          <w:lang w:val="en-US"/>
        </w:rPr>
        <w:t>Converging evidence</w:t>
      </w:r>
      <w:bookmarkEnd w:id="23"/>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65BDE2E" w:rsidR="00944805" w:rsidRDefault="00944805" w:rsidP="00944805">
      <w:pPr>
        <w:rPr>
          <w:lang w:val="en-US"/>
        </w:rPr>
      </w:pPr>
      <w:bookmarkStart w:id="24"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 via an integrative perspective, empirical heterogeneity (</w:t>
      </w:r>
      <w:r w:rsidRPr="003B4BDC">
        <w:rPr>
          <w:lang w:val="en-US"/>
        </w:rPr>
        <w:t xml:space="preserve">Section 2.2) </w:t>
      </w:r>
      <w:r>
        <w:rPr>
          <w:lang w:val="en-US"/>
        </w:rPr>
        <w:t>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4D3153A5"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zVDEyOjMwOjMzIiwiUHJvamVjdCI6eyIkcmVmIjoiNSJ9fSwiVXNlTnVtYmVyaW5nVHlwZU9mUGFyZW50RG9jdW1lbnQiOmZhbHNlfV0sIkZvcm1hdHRlZFRleHQiOnsiJGlkIjoiMjAiLCJDb3VudCI6MSwiVGV4dFVuaXRzIjpbeyIkaWQiOiIyMSIsIkZvbnRTdHlsZSI6eyIkaWQiOiIyMiIsIk5ldXRyYWwiOnRydWV9LCJSZWFkaW5nT3JkZXIiOjEsIlRleHQiOiJbNzRdIn1dfSwiVGFnIjoiQ2l0YXZpUGxhY2Vob2xkZXIjYWM5MWE5NWQtMmYyNy00NTZkLTk5Y2EtMzRmMGY2Nzg0Yzg4IiwiVGV4dCI6Ils3NF0iLCJXQUlWZXJzaW9uIjoiNi4xMS4wLjAifQ==}</w:instrText>
          </w:r>
          <w:r w:rsidR="00654432">
            <w:rPr>
              <w:lang w:val="en-US"/>
            </w:rPr>
            <w:fldChar w:fldCharType="separate"/>
          </w:r>
          <w:r w:rsidR="00AF4BD9">
            <w:rPr>
              <w:lang w:val="en-US"/>
            </w:rPr>
            <w:t>[74]</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M1QxMjozMDozMyIsIlByb2plY3QiOnsiJHJlZiI6IjUifX0sIlVzZU51bWJlcmluZ1R5cGVPZlBhcmVudERvY3VtZW50IjpmYWxzZX1dLCJGb3JtYXR0ZWRUZXh0Ijp7IiRpZCI6IjE3IiwiQ291bnQiOjEsIlRleHRVbml0cyI6W3siJGlkIjoiMTgiLCJGb250U3R5bGUiOnsiJGlkIjoiMTkiLCJOZXV0cmFsIjp0cnVlfSwiUmVhZGluZ09yZGVyIjoxLCJUZXh0IjoiWzc1XSJ9XX0sIlRhZyI6IkNpdGF2aVBsYWNlaG9sZGVyIzc3NzEwZGFmLThkYTctNGUzMC04NTljLTI3OGQyZTgwYmFkZSIsIlRleHQiOiJbNzVdIiwiV0FJVmVyc2lvbiI6IjYuMTEuMC4wIn0=}</w:instrText>
          </w:r>
          <w:r w:rsidR="00654432">
            <w:rPr>
              <w:lang w:val="en-US"/>
            </w:rPr>
            <w:fldChar w:fldCharType="separate"/>
          </w:r>
          <w:r w:rsidR="00AF4BD9">
            <w:rPr>
              <w:lang w:val="en-US"/>
            </w:rPr>
            <w:t>[75]</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NUMTI6MzA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M1QxMjozMDozMyIsIlByb2plY3QiOnsiJHJlZiI6IjUifX0sIlVzZU51bWJlcmluZ1R5cGVPZlBhcmVudERvY3VtZW50IjpmYWxzZX1dLCJGb3JtYXR0ZWRUZXh0Ijp7IiRpZCI6IjI4IiwiQ291bnQiOjEsIlRleHRVbml0cyI6W3siJGlkIjoiMjkiLCJGb250U3R5bGUiOnsiJGlkIjoiMzAiLCJOZXV0cmFsIjp0cnVlfSwiUmVhZGluZ09yZGVyIjoxLCJUZXh0IjoiWzc2LDc3XSJ9XX0sIlRhZyI6IkNpdGF2aVBsYWNlaG9sZGVyI2Y4MzI4YTgwLTkxMGEtNDYxMy05OTc3LWZkMTc1NGFkYjI1YyIsIlRleHQiOiJbNzYsNzddIiwiV0FJVmVyc2lvbiI6IjYuMTEuMC4wIn0=}</w:instrText>
          </w:r>
          <w:r w:rsidR="00D63816">
            <w:rPr>
              <w:lang w:val="en-US"/>
            </w:rPr>
            <w:fldChar w:fldCharType="separate"/>
          </w:r>
          <w:r w:rsidR="00AF4BD9">
            <w:rPr>
              <w:lang w:val="en-US"/>
            </w:rPr>
            <w:t>[76,77]</w:t>
          </w:r>
          <w:r w:rsidR="00D63816">
            <w:rPr>
              <w:lang w:val="en-US"/>
            </w:rPr>
            <w:fldChar w:fldCharType="end"/>
          </w:r>
        </w:sdtContent>
      </w:sdt>
      <w:r w:rsidR="00D63816">
        <w:rPr>
          <w:lang w:val="en-US"/>
        </w:rPr>
        <w:t>.</w:t>
      </w:r>
      <w:r>
        <w:rPr>
          <w:lang w:val="en-US"/>
        </w:rPr>
        <w:t xml:space="preserve"> </w:t>
      </w:r>
    </w:p>
    <w:p w14:paraId="20C12FAD" w14:textId="701A03EC" w:rsidR="00A017E1" w:rsidRDefault="00A017E1" w:rsidP="00A017E1">
      <w:pPr>
        <w:pStyle w:val="berschrift1"/>
        <w:numPr>
          <w:ilvl w:val="0"/>
          <w:numId w:val="7"/>
        </w:numPr>
        <w:rPr>
          <w:lang w:val="en-US"/>
        </w:rPr>
      </w:pPr>
      <w:bookmarkStart w:id="25" w:name="_Toc160791735"/>
      <w:bookmarkEnd w:id="24"/>
      <w:r w:rsidRPr="00A017E1">
        <w:rPr>
          <w:lang w:val="en-US"/>
        </w:rPr>
        <w:t>Naturalness research rooted in voice perception theory</w:t>
      </w:r>
      <w:bookmarkEnd w:id="25"/>
    </w:p>
    <w:p w14:paraId="502778B7" w14:textId="154EDEEC" w:rsidR="00A017E1" w:rsidRDefault="00A017E1" w:rsidP="00A017E1">
      <w:pPr>
        <w:rPr>
          <w:lang w:val="en-US"/>
        </w:rPr>
      </w:pPr>
    </w:p>
    <w:p w14:paraId="473256A1" w14:textId="065A68A6" w:rsidR="00E13D98" w:rsidRDefault="00D92469" w:rsidP="00E13D98">
      <w:pPr>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zVDEyOjMwOjMz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zVDEyOjMwOjMzIiwiUHJvamVjdCI6eyIkcmVmIjoiNSJ9fSwiVXNlTnVtYmVyaW5nVHlwZU9mUGFyZW50RG9jdW1lbnQiOmZhbHNlfV0sIkZvcm1hdHRlZFRleHQiOnsiJGlkIjoiMjUiLCJDb3VudCI6MSwiVGV4dFVuaXRzIjpbeyIkaWQiOiIyNiIsIkZvbnRTdHlsZSI6eyIkaWQiOiIyNyIsIk5ldXRyYWwiOnRydWV9LCJSZWFkaW5nT3JkZXIiOjEsIlRleHQiOiJbOCwxM10ifV19LCJUYWciOiJDaXRhdmlQbGFjZWhvbGRlciNlZDg4N2YwYi0zNGNjLTQ4ZTQtODI4ZS1iNmUzYzFkOGE2MTQiLCJUZXh0IjoiWzgsMTNdIiwiV0FJVmVyc2lvbiI6IjYuMTEuMC4wIn0=}</w:instrText>
          </w:r>
          <w:r w:rsidR="00701727">
            <w:rPr>
              <w:lang w:val="en-US"/>
            </w:rPr>
            <w:fldChar w:fldCharType="separate"/>
          </w:r>
          <w:r w:rsidR="002E2F7B">
            <w:rPr>
              <w:lang w:val="en-US"/>
            </w:rPr>
            <w:t>[8,13]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c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zVDEyOjMw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xOSIsIiR0eXBlIjoiU3dpc3NBY2FkZW1pYy5DaXRhdmkuUGVyc29uLCBTd2lzc0FjYWRlbWljLkNpdGF2aSIsIkZpcnN0TmFtZSI6IlIuIiwiTGFzdE5hbWUiOiJXYXRzb24iLCJQcm90ZWN0ZWQiOmZhbHNlLCJTZXgiOjAsIkNyZWF0ZWRCeSI6Il9DaHJpc3RpbmUiLCJDcmVhdGVkT24iOiIyMDE5LTAyLTIxVDEyOjUwOjQ2IiwiTW9kaWZpZWRCeSI6Il9DaHJpc3RpbmUiLCJJZCI6IjFiMmEzNGUxLTdmNzEtNDhkMC04N2M0LWQ5YzhjYTQwYjUwOCIsIk1vZGlmaWVkT24iOiIyMDE5LTAyLTIxVDEyOjUwOjQ4IiwiUHJvamVjdCI6eyIkcmVmIjoiNSJ9fV0sIkJpYlRlWEtleSI6IkJlbGluXzIwMTEi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NS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jY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vdGVzIjoiSm91cm5hbCBBcnRpY2xlXHJcblJldmlld1xyXG5SZXNlYXJjaCBTdXBwb3J0LCBOb24tVS5TLiBHb3YndCI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NUMTI6NTU6MTU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IsIlJhbmdlTGVuZ3RoIjoy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m90ZXMiOiJQSUk6ICAxIi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1QxMjo1OToyOCIsIlByb2plY3QiOnsiJHJlZiI6IjUifX0sIlVzZU51bWJlcmluZ1R5cGVPZlBhcmVudERvY3VtZW50IjpmYWxzZX1dLCJGb3JtYXR0ZWRUZXh0Ijp7IiRpZCI6IjQ2IiwiQ291bnQiOjEsIlRleHRVbml0cyI6W3siJGlkIjoiNDciLCJGb250U3R5bGUiOnsiJGlkIjoiNDgiLCJOZXV0cmFsIjp0cnVlfSwiUmVhZGluZ09yZGVyIjoxLCJUZXh0IjoiWzEsNCw3OCw3OV0ifV19LCJUYWciOiJDaXRhdmlQbGFjZWhvbGRlciNmMjJmNjQ4Yy02YzhhLTRmYTYtYWY5YS1lNTdjMDEzZTI1NDgiLCJUZXh0IjoiWzEsNCw3OCw3OV0iLCJXQUlWZXJzaW9uIjoiNi4xMS4wLjAifQ==}</w:instrText>
          </w:r>
          <w:r w:rsidR="00E13D98">
            <w:rPr>
              <w:lang w:val="en-US"/>
            </w:rPr>
            <w:fldChar w:fldCharType="separate"/>
          </w:r>
          <w:r w:rsidR="00AF4BD9">
            <w:rPr>
              <w:lang w:val="en-US"/>
            </w:rPr>
            <w:t>[1,4,78,79]</w:t>
          </w:r>
          <w:r w:rsidR="00E13D98">
            <w:rPr>
              <w:lang w:val="en-US"/>
            </w:rPr>
            <w:fldChar w:fldCharType="end"/>
          </w:r>
        </w:sdtContent>
      </w:sdt>
      <w:r w:rsidR="00E13D98">
        <w:rPr>
          <w:lang w:val="en-US"/>
        </w:rPr>
        <w:t>.</w:t>
      </w:r>
    </w:p>
    <w:p w14:paraId="4A4F9706" w14:textId="33E22B66" w:rsidR="00E13D98" w:rsidRPr="00E13D98" w:rsidRDefault="00E13D98" w:rsidP="00E13D98">
      <w:pPr>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nh1anVpZmZobjVzMnRwbTczazVsbG40OHhrMWoxMHA0YmM3c2wybyIsIkNyZWF0ZWRPbiI6IjIwMjQtMDctMjNUMTQ6MTU6MjVaIiwiTW9kaWZpZWRCeSI6Inh1anVpZmZobjVzMnRwbTczazVsbG40OHhrMWoxMHA0YmM3c2wybyIsIklkIjoiMzYyNTlkYjctNjUzZC00MGM0LTg5ZjMtNDM0ZGE3ZDI4Y2I3IiwiTW9kaWZpZWRPbiI6IjIwMjQtMDctMjNUMTQ6MTU6MjV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jNUMTQ6MTU6MjVaIiwiTW9kaWZpZWRCeSI6Inh1anVpZmZobjVzMnRwbTczazVsbG40OHhrMWoxMHA0YmM3c2wybyIsIklkIjoiNjkzNTdhYTEtZTE3OS00ZmZmLTlmNzEtZTIxNDVmMTYzMTMwIiwiTW9kaWZpZWRPbiI6IjIwMjQtMDctMjNUMTQ6MTU6Mj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yM1QxNDoxNToyNVoiLCJNb2RpZmllZEJ5IjoieHVqdWlmZmhuNXMydHBtNzNrNWxsbjQ4eGsxajEwcDRiYzdzbDJvIiwiSWQiOiI2YWM1YjljNC1hYjFiLTRkYjEtYjBiZi0xZmJjOGNmMzlhMmQiLCJNb2RpZmllZE9uIjoiMjAyNC0wNy0yM1QxNDoxNToyN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yM1QxNDoxNToyNVoiLCJNb2RpZmllZEJ5IjoieHVqdWlmZmhuNXMydHBtNzNrNWxsbjQ4eGsxajEwcDRiYzdzbDJvIiwiSWQiOiIwNjdmNWM3My01ZWVmLTQ5YjAtYmZkYi01MzM3YjQzNGQ0ZTciLCJNb2RpZmllZE9uIjoiMjAyNC0wNy0yM1QxNDoxNToyNVo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}</w:instrText>
          </w:r>
          <w:r>
            <w:rPr>
              <w:lang w:val="en-US"/>
            </w:rPr>
            <w:fldChar w:fldCharType="separate"/>
          </w:r>
          <w:r w:rsidR="00AF4BD9">
            <w:rPr>
              <w:lang w:val="en-US"/>
            </w:rPr>
            <w:t>[80]</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nh1anVpZmZobjVzMnRwbTczazVsbG40OHhrMWoxMHA0YmM3c2wybyIsIkNyZWF0ZWRPbiI6IjIwMjQtMDctMjNUMTQ6MTU6MjVaIiwiTW9kaWZpZWRCeSI6Inh1anVpZmZobjVzMnRwbTczazVsbG40OHhrMWoxMHA0YmM3c2wybyIsIklkIjoiMzYyNTlkYjctNjUzZC00MGM0LTg5ZjMtNDM0ZGE3ZDI4Y2I3IiwiTW9kaWZpZWRPbiI6IjIwMjQtMDctMjNUMTQ6MTU6MjV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jNUMTQ6MTY6MDVaIiwiTW9kaWZpZWRCeSI6Inh1anVpZmZobjVzMnRwbTczazVsbG40OHhrMWoxMHA0YmM3c2wybyIsIklkIjoiNTZiM2M1MzgtNmYxMC00NDdkLThlZmQtNjI3ODczZDJhMjNlIiwiTW9kaWZpZWRPbiI6IjIwMjQtMDctMjNUMTQ6MTY6MD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jNUMTQ6MTY6MDVaIiwiTW9kaWZpZWRCeSI6Inh1anVpZmZobjVzMnRwbTczazVsbG40OHhrMWoxMHA0YmM3c2wybyIsIklkIjoiNDdmMmY3NTItYjg0Ny00ZmU5LWExYzEtMjg5NThkMTFhODIyIiwiTW9kaWZpZWRPbiI6IjIwMjQtMDctMjNUMTQ6MTY6MDVa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}</w:instrText>
          </w:r>
          <w:r>
            <w:rPr>
              <w:lang w:val="en-US"/>
            </w:rPr>
            <w:fldChar w:fldCharType="separate"/>
          </w:r>
          <w:r w:rsidR="00AF4BD9">
            <w:rPr>
              <w:lang w:val="en-US"/>
            </w:rPr>
            <w:t>[81]</w:t>
          </w:r>
          <w:r>
            <w:rPr>
              <w:lang w:val="en-US"/>
            </w:rPr>
            <w:fldChar w:fldCharType="end"/>
          </w:r>
        </w:sdtContent>
      </w:sdt>
      <w:r w:rsidRPr="00E13D98">
        <w:rPr>
          <w:lang w:val="en-US"/>
        </w:rPr>
        <w:t xml:space="preserve">. </w:t>
      </w:r>
    </w:p>
    <w:p w14:paraId="69176652" w14:textId="6A520A26" w:rsidR="002E2F7B" w:rsidRDefault="00E13D98" w:rsidP="00E13D98">
      <w:pPr>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eHVqdWlmZmhuNXMydHBtNzNrNWxsbjQ4eGsxajEwcDRiYzdzbDJvIiwiQ3JlYXRlZE9uIjoiMjAyNC0wNy0yM1QxNDoxNzowNFoiLCJNb2RpZmllZEJ5IjoieHVqdWlmZmhuNXMydHBtNzNrNWxsbjQ4eGsxajEwcDRiYzdzbDJvIiwiSWQiOiIzY2IwZGIwZS1hNDYxLTQ4NWMtODBkNS1lYjU4NTJiYzc1NjciLCJNb2RpZmllZE9uIjoiMjAyNC0wNy0yM1QxNDoxNzowNFo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jNUMTQ6MTc6MDRaIiwiTW9kaWZpZWRCeSI6Inh1anVpZmZobjVzMnRwbTczazVsbG40OHhrMWoxMHA0YmM3c2wybyIsIklkIjoiMDA4Nzg2MDQtMTIzZi00ZTRjLWE3MDctY2JlNjAxNjRhYTY1IiwiTW9kaWZpZWRPbiI6IjIwMjQtMDctMjNUMTQ6MTc6MDRa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yM1QxNDoxNzowNFoiLCJNb2RpZmllZEJ5IjoieHVqdWlmZmhuNXMydHBtNzNrNWxsbjQ4eGsxajEwcDRiYzdzbDJvIiwiSWQiOiJlYzBhMTQyMS03NDQ0LTRhODgtODU5MS1lYjgzYzQ0ZGNkMTAiLCJNb2RpZmllZE9uIjoiMjAyNC0wNy0yM1QxNDoxNzowNFo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yM1QxNDoxNzowNFoiLCJNb2RpZmllZEJ5IjoieHVqdWlmZmhuNXMydHBtNzNrNWxsbjQ4eGsxajEwcDRiYzdzbDJvIiwiSWQiOiI4ZmVhNzU4Zi01ZGViLTRjYTgtOTE0Yi0yMjg3NmI5YTQ4MDQiLCJNb2RpZmllZE9uIjoiMjAyNC0wNy0yM1QxNDoxNzowNFo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}</w:instrText>
          </w:r>
          <w:r>
            <w:rPr>
              <w:lang w:val="en-US"/>
            </w:rPr>
            <w:fldChar w:fldCharType="separate"/>
          </w:r>
          <w:r w:rsidR="00AF4BD9">
            <w:rPr>
              <w:lang w:val="en-US"/>
            </w:rPr>
            <w:t>[82]</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3MV0ifV19LCJUYWciOiJDaXRhdmlQbGFjZWhvbGRlciNjMTU4OTBhNS04NmRkLTQ2NTctODE2Mi1kNWMzZTk3YWRmODgiLCJUZXh0IjoiWzcxXSIsIldBSVZlcnNpb24iOiI2LjExLjAuMCJ9}</w:instrText>
          </w:r>
          <w:r>
            <w:rPr>
              <w:lang w:val="en-US"/>
            </w:rPr>
            <w:fldChar w:fldCharType="separate"/>
          </w:r>
          <w:r w:rsidR="00AF4BD9">
            <w:rPr>
              <w:lang w:val="en-US"/>
            </w:rPr>
            <w:t>[71]</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E13D98">
      <w:pP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7C27EF8F" w14:textId="6009CB8A" w:rsidR="00A017E1" w:rsidRDefault="00DB4D26" w:rsidP="00A017E1">
      <w:pPr>
        <w:pStyle w:val="berschrift1"/>
        <w:numPr>
          <w:ilvl w:val="0"/>
          <w:numId w:val="7"/>
        </w:numPr>
        <w:rPr>
          <w:lang w:val="en-US"/>
        </w:rPr>
      </w:pPr>
      <w:bookmarkStart w:id="26" w:name="_Toc160791736"/>
      <w:r>
        <w:rPr>
          <w:lang w:val="en-US"/>
        </w:rPr>
        <w:t>Perspectives for future research</w:t>
      </w:r>
      <w:bookmarkEnd w:id="26"/>
    </w:p>
    <w:p w14:paraId="1F3F3AD4" w14:textId="579661FA" w:rsidR="00831DF3" w:rsidRDefault="00831DF3" w:rsidP="00831DF3">
      <w:pPr>
        <w:rPr>
          <w:lang w:val="en-US"/>
        </w:rPr>
      </w:pPr>
    </w:p>
    <w:p w14:paraId="52B91DD3" w14:textId="4D34AF01" w:rsidR="0065498F" w:rsidRDefault="001F6815" w:rsidP="00D7205B">
      <w:pPr>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zVDEyOjMwOjMzIiwiUHJvamVjdCI6eyIkcmVmIjoiNSJ9fSwiVXNlTnVtYmVyaW5nVHlwZU9mUGFyZW50RG9jdW1lbnQiOmZhbHNlfV0sIkZvcm1hdHRlZFRleHQiOnsiJGlkIjoiMTMiLCJDb3VudCI6MSwiVGV4dFVuaXRzIjpbeyIkaWQiOiIxNCIsIkZvbnRTdHlsZSI6eyIkaWQiOiIxNSIsIk5ldXRyYWwiOnRydWV9LCJSZWFkaW5nT3JkZXIiOjEsIlRleHQiOiJbODNdIn1dfSwiVGFnIjoiQ2l0YXZpUGxhY2Vob2xkZXIjZTZhNGNhZTUtMjk3ZS00ODhiLTkwZTItNmRjOTgyZTNiOWZmIiwiVGV4dCI6Ils4M10iLCJXQUlWZXJzaW9uIjoiNi4xMS4wLjAifQ==}</w:instrText>
          </w:r>
          <w:r w:rsidR="00335405">
            <w:rPr>
              <w:lang w:val="en-US"/>
            </w:rPr>
            <w:fldChar w:fldCharType="separate"/>
          </w:r>
          <w:r w:rsidR="00AF4BD9">
            <w:rPr>
              <w:lang w:val="en-US"/>
            </w:rPr>
            <w:t>[83]</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zVDEyOjMwOjMzIiwiUHJvamVjdCI6eyIkcmVmIjoiNSJ9fSwiVXNlTnVtYmVyaW5nVHlwZU9mUGFyZW50RG9jdW1lbnQiOmZhbHNlfV0sIkZvcm1hdHRlZFRleHQiOnsiJGlkIjoiMTgiLCJDb3VudCI6MSwiVGV4dFVuaXRzIjpbeyIkaWQiOiIxOSIsIkZvbnRTdHlsZSI6eyIkaWQiOiIyMCIsIk5ldXRyYWwiOnRydWV9LCJSZWFkaW5nT3JkZXIiOjEsIlRleHQiOiJbODRdIn1dfSwiVGFnIjoiQ2l0YXZpUGxhY2Vob2xkZXIjZDNiNjQ0ZGEtZDc0Ni00MmNmLThjY2UtMTAzNDU1NzdkZTFkIiwiVGV4dCI6Ils4NF0iLCJXQUlWZXJzaW9uIjoiNi4xMS4wLjAifQ==}</w:instrText>
          </w:r>
          <w:r w:rsidR="00335405">
            <w:rPr>
              <w:lang w:val="en-US"/>
            </w:rPr>
            <w:fldChar w:fldCharType="separate"/>
          </w:r>
          <w:r w:rsidR="00AF4BD9">
            <w:rPr>
              <w:lang w:val="en-US"/>
            </w:rPr>
            <w:t>[84]</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YsIlJlZmVyZW5jZUlkIjoiZGVlZjEzZDYtMGI2OS00OTQwLTljOWQtYzUzMTgzMzY4Zj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U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UiLCIkdHlwZSI6IlN3aXNzQWNhZGVtaWMuQ2l0YXZpLlJlZmVyZW5jZSwgU3dpc3NBY2FkZW1pYy5DaXRhdmkiLCJBYnN0cmFjdENvbXBsZXhpdHkiOjAsIkFic3RyYWN0U291cmNlVGV4dEZvcm1hdCI6MCwiQXV0aG9ycyI6W10sIkJpYlRlWEtleSI6Il8yMDE3IiwiQ2l0YXRpb25LZXlVcGRhdGVUeXBlIjowLCJDb2xsYWJvcmF0b3JzIjpbXSwiRG9pIjoiMTAuMjE0MzcvSW50ZXJzcGVlY2guMjAxN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IxNDM3L0ludGVyc3BlZWNoLjIwMTciLCJVcmlTdHJpbmciOiJodHRwczovL2RvaS5vcmcvMTAuMjE0MzcvSW50ZXJzcGVlY2guMjA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IyNzM3OGYyNy0xZWRiLTQ0ZDMtOTZjZi0wYTAzYWExOTk4ODUiLCJNb2RpZmllZE9uIjoiMjAyMi0wMy0wMVQxMDozNDozMCIsIlByb2plY3QiOnsiJHJlZiI6IjUifX1dLCJPcmdhbml6YXRpb25zIjpbXSwiT3RoZXJzSW52b2x2ZWQiOltdLCJQbGFjZU9mUHVibGljYXRpb24iOiJJU0NBIiwiUHVibGlzaGVycyI6W3siJGlkIjoiMTk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1In19LHsiJGlkIjoiMjM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NSJ9fSx7IiRpZCI6IjI0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NSJ9fSx7IiRpZCI6IjI1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1In19LHsiJGlkIjoiMjY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NSJ9fSx7IiRpZCI6IjI3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NSJ9fSx7IiRpZCI6IjI4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UifX0seyIkaWQiOiIyO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1In19XSwiQmliVGVYS2V5IjoiRWhyZXRfMjAyMSIsIkNpdGF0aW9uS2V5VXBkYXRlVHlwZSI6MCwiQ29sbGFib3JhdG9ycyI6W10sIkRvaSI6IjEwLjExNDUvMzQ4NjU4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xNDUvMzQ4NjU4MCIsIlVyaVN0cmluZyI6Imh0dHBzOi8vZG9pLm9yZy8xMC4xMTQ1LzM0ODY1ODA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wNy0yM1QxMjozMD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wNy0yM1QxMjozMD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Ob3RlcyI6IlBJSTogIFMwMjc4NDMxOTIwMzAzNzUzIi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zVDEzOjA2OjIw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zVDEyOjMw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M1QxMjozMDozMy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mVmZXJlbmNlIjp7IiRpZCI6IjE0NCIsIiR0eXBlIjoiU3dpc3NBY2FkZW1pYy5DaXRhdmkuUmVmZXJlbmNlLCBTd2lzc0FjYWRlbWljLkNpdGF2aSIsIkFic3RyYWN0Q29tcGxleGl0eSI6MCwiQWJzdHJhY3RTb3VyY2VUZXh0Rm9ybWF0IjowLCJBdXRob3JzIjpbeyIkaWQiOiIxNDU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0OSIsIiR0eXBlIjoiU3dpc3NBY2FkZW1pYy5DaXRhdmkuTG9jYXRpb24sIFN3aXNzQWNhZGVtaWMuQ2l0YXZpIiwiQWRkcmVzcyI6eyIkaWQiOiIxN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NSJ9fV0sIk9yZ2FuaXphdGlvbnMiOltdLCJPdGhlcnNJbnZvbHZlZCI6W10sIlBhZ2VSYW5nZSI6IjxzcD5cclxuICA8bj4xMDc3OTE8L24+XHJcbiAgPGluPnRydWU8L2luPlxyXG4gIDxvcz4xMDc3OTE8L29zPlxyXG4gIDxwcz4xMDc3OTE8L3BzPlxyXG48L3NwPlxyXG48b3M+MTA3NzkxPC9vcz4iLCJQZXJpb2RpY2FsIjp7IiRyZWYiOiI3OC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}</w:instrText>
          </w:r>
          <w:r w:rsidR="0065498F">
            <w:rPr>
              <w:lang w:val="en-US"/>
            </w:rPr>
            <w:fldChar w:fldCharType="separate"/>
          </w:r>
          <w:r w:rsidR="00AF4BD9">
            <w:rPr>
              <w:lang w:val="en-US"/>
            </w:rPr>
            <w:t>[18,85–95]</w:t>
          </w:r>
          <w:r w:rsidR="0065498F">
            <w:rPr>
              <w:lang w:val="en-US"/>
            </w:rPr>
            <w:fldChar w:fldCharType="end"/>
          </w:r>
        </w:sdtContent>
      </w:sdt>
      <w:r w:rsidR="0065498F">
        <w:rPr>
          <w:lang w:val="en-US"/>
        </w:rPr>
        <w:t xml:space="preserve">. </w:t>
      </w:r>
    </w:p>
    <w:p w14:paraId="522F99E1" w14:textId="10E756D6" w:rsidR="00DB46E0" w:rsidRDefault="009A6D9E" w:rsidP="00DB46E0">
      <w:pPr>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M1QxMjozMD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zVDEyOjMwOjMz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Uxlbmd0aCI6My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NUMTI6MzA6MzMiLCJQcm9qZWN0Ijp7IiRyZWYiOiI1In19LCJVc2VOdW1iZXJpbmdUeXBlT2ZQYXJlbnREb2N1bWVudCI6ZmFsc2V9XSwiRm9ybWF0dGVkVGV4dCI6eyIkaWQiOiI0NSIsIkNvdW50IjoxLCJUZXh0VW5pdHMiOlt7IiRpZCI6IjQ2IiwiRm9udFN0eWxlIjp7IiRpZCI6IjQ3IiwiTmV1dHJhbCI6dHJ1ZX0sIlJlYWRpbmdPcmRlciI6MSwiVGV4dCI6Ils5NuKAkzk4XSJ9XX0sIlRhZyI6IkNpdGF2aVBsYWNlaG9sZGVyI2VmMDE0YzRhLTI2M2MtNDUyZS05ODk5LWY3MjRkZjNlZjExNCIsIlRleHQiOiJbOTbigJM5OF0iLCJXQUlWZXJzaW9uIjoiNi4xMS4wLjAifQ==}</w:instrText>
          </w:r>
          <w:r w:rsidR="00335405">
            <w:rPr>
              <w:lang w:val="en-US"/>
            </w:rPr>
            <w:fldChar w:fldCharType="separate"/>
          </w:r>
          <w:r w:rsidR="00AF4BD9">
            <w:rPr>
              <w:lang w:val="en-US"/>
            </w:rPr>
            <w:t>[96–98]</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w:t>
      </w:r>
      <w:r w:rsidR="00B54716">
        <w:rPr>
          <w:lang w:val="en-US"/>
        </w:rPr>
        <w:lastRenderedPageBreak/>
        <w:t xml:space="preserve">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3MV0ifV19LCJUYWciOiJDaXRhdmlQbGFjZWhvbGRlciM3NWZkYTViZC1kZmRhLTRjNzQtYTNlYy0xZWZiNzFlYzZjOGUiLCJUZXh0IjoiWzcxXSIsIldBSVZlcnNpb24iOiI2LjExLjAuMCJ9}</w:instrText>
          </w:r>
          <w:r w:rsidR="00335405">
            <w:rPr>
              <w:lang w:val="en-US"/>
            </w:rPr>
            <w:fldChar w:fldCharType="separate"/>
          </w:r>
          <w:r w:rsidR="00AF4BD9">
            <w:rPr>
              <w:lang w:val="en-US"/>
            </w:rPr>
            <w:t>[71]</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nh1anVpZmZobjVzMnRwbTczazVsbG40OHhrMWoxMHA0YmM3c2wybyIsIkNyZWF0ZWRPbiI6IjIwMjQtMDctMjNUMTA6NDE6NTVaIiwiTW9kaWZpZWRCeSI6Inh1anVpZmZobjVzMnRwbTczazVsbG40OHhrMWoxMHA0YmM3c2wybyIsIklkIjoiZTA0YTQzZGEtOTFlZi00MmQ3LWI2YmUtZGQ2Zjk2OGQwMGYyIiwiTW9kaWZpZWRPbiI6IjIwMjQtMDctMjNUMTA6NDE6NTVa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IiwiSWQiOiJmZDc5YTZmNy05MWE0LTRkNDEtOTM4Yi1iODdmMTgzNDVmMTIiLCJNb2RpZmllZE9uIjoiMjAyNC0wNy0yM1QxMjo0MTo1NSIsIlByb2plY3QiOnsiJHJlZiI6IjUifX0sIlVzZU51bWJlcmluZ1R5cGVPZlBhcmVudERvY3VtZW50IjpmYWxzZX0seyIkaWQiOiIxMCIsIiR0eXBlIjoiU3dpc3NBY2FkZW1pYy5DaXRhdmkuQ2l0YXRpb25zLldvcmRQbGFjZWhvbGRlckVudHJ5LCBTd2lzc0FjYWRlbWljLkNpdGF2aSIsIklkIjoiYzU4ZGI3YWMtY2RhOC00YzliLThjYTEtNzA2N2QzMTEwMzcyIiwiUmFuZ2VTdGFydCI6MywiUmFuZ2VMZW5ndGgiOjQsIlJlZmVyZW5jZUlkIjoiZDNhMWJiMWEtYWJhZC00MmY0LWE4MmQtMDA0MTBjZDIyNzll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SnVsaWFuIiwiTGFzdE5hbWUiOiJLYXVrIiwiUHJvdGVjdGVkIjpmYWxzZSwiU2V4IjoyLCJDcmVhdGVkQnkiOiJfQ2hyaXN0aW5lIE51c3NiYXVtIiwiQ3JlYXRlZE9uIjoiMjAyNC0wNy0yMFQxNjo0NjoxNCIsIk1vZGlmaWVkQnkiOiJfQ2hyaXN0aW5lIE51c3NiYXVtIiwiSWQiOiJjZTQ1MWQ5OC1iNzkxLTRkNDgtOWU0MC05M2YzZDBkN2ZmOTYiLCJNb2RpZmllZE9uIjoiMjAyNC0wNy0yMFQxNjo0NjoxNCIsIlByb2plY3QiOnsiJHJlZiI6IjUifX0seyIkaWQiOiIxMy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xNCIsIiR0eXBlIjoiU3dpc3NBY2FkZW1pYy5DaXRhdmkuUGVyc29uLCBTd2lzc0FjYWRlbWljLkNpdGF2aSIsIkZpcnN0TmFtZSI6IkFuZHLDqSIsIkxhc3ROYW1lIjoiU2NoZXJhZyIsIlByb3RlY3RlZCI6ZmFsc2UsIlNleCI6MiwiQ3JlYXRlZEJ5IjoiX0NocmlzdGluZSBOdXNzYmF1bSIsIkNyZWF0ZWRPbiI6IjIwMjQtMDctMjBUMTY6NDY6MTQiLCJNb2RpZmllZEJ5IjoiX0NocmlzdGluZSBOdXNzYmF1bSIsIklkIjoiOTQ5NDhiM2UtYjgxZi00NGUxLWFmYjMtZDJmYzAwMmUyMDk1IiwiTW9kaWZpZWRPbiI6IjIwMjQtMDctMjBUMTY6NDY6MTQiLCJQcm9qZWN0Ijp7IiRyZWYiOiI1In19LHsiJGlkIjoiMTU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thdWtfMjAyNCIsIkNpdGF0aW9uS2V5VXBkYXRlVHlwZSI6MCwiQ29sbGFib3JhdG9ycyI6W10sIkRvaSI6IjEwLjExODYvczQwNTM3LTAyNC0wMDg5NC13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4Ni9zNDA1MzctMDI0LTAwODk0LXciLCJVcmlTdHJpbmciOiJodHRwczovL2RvaS5vcmcvMTAuMTE4Ni9zNDA1MzctMDI0LTAwODk0LX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1Nyw5OV0ifV19LCJUYWciOiJDaXRhdmlQbGFjZWhvbGRlciM2MzEwNTU1Yi1mNThhLTQ0NjAtOTEzMy0xODk0ZjZhOWEwMjkiLCJUZXh0IjoiWzU3LDk5XSIsIldBSVZlcnNpb24iOiI2LjExLjAuMCJ9}</w:instrText>
          </w:r>
          <w:r w:rsidR="00335405">
            <w:rPr>
              <w:lang w:val="en-US"/>
            </w:rPr>
            <w:fldChar w:fldCharType="separate"/>
          </w:r>
          <w:r w:rsidR="00AF4BD9">
            <w:rPr>
              <w:lang w:val="en-US"/>
            </w:rPr>
            <w:t>[57,99]</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49B63A8C" w14:textId="17B48437" w:rsidR="00DB4D26" w:rsidRDefault="00DB4D26" w:rsidP="00DB4D26">
      <w:pPr>
        <w:pStyle w:val="berschrift1"/>
        <w:numPr>
          <w:ilvl w:val="0"/>
          <w:numId w:val="7"/>
        </w:numPr>
        <w:rPr>
          <w:lang w:val="en-US"/>
        </w:rPr>
      </w:pPr>
      <w:r>
        <w:rPr>
          <w:lang w:val="en-US"/>
        </w:rPr>
        <w:t>Concluding remarks</w:t>
      </w:r>
    </w:p>
    <w:p w14:paraId="1DAE2FF4" w14:textId="77777777" w:rsidR="008255C2" w:rsidRDefault="008255C2" w:rsidP="00DB4D26">
      <w:pPr>
        <w:rPr>
          <w:lang w:val="en-US"/>
        </w:rPr>
      </w:pPr>
    </w:p>
    <w:p w14:paraId="03F5BA18" w14:textId="592B96D7" w:rsidR="00DB46E0" w:rsidRPr="002E2F7B" w:rsidRDefault="00DB46E0" w:rsidP="00DB46E0">
      <w:pPr>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 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diverse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DB4D26">
      <w:pPr>
        <w:rPr>
          <w:lang w:val="en-US"/>
        </w:rPr>
      </w:pPr>
    </w:p>
    <w:p w14:paraId="385AB1B9" w14:textId="7D46070C" w:rsidR="00BE01A0" w:rsidRDefault="00BE01A0" w:rsidP="00DB4D26">
      <w:pPr>
        <w:rPr>
          <w:lang w:val="en-US"/>
        </w:rPr>
      </w:pPr>
      <w:r>
        <w:rPr>
          <w:b/>
          <w:bCs/>
          <w:lang w:val="en-US"/>
        </w:rPr>
        <w:t>Figure Legends</w:t>
      </w:r>
    </w:p>
    <w:p w14:paraId="08EF698F" w14:textId="77777777" w:rsidR="00BE01A0" w:rsidRPr="00CE4FC4" w:rsidRDefault="00BE01A0" w:rsidP="00BE01A0">
      <w:pPr>
        <w:pStyle w:val="Beschriftung"/>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63B145E6" w14:textId="77777777" w:rsidR="00BE01A0" w:rsidRPr="008D1317" w:rsidRDefault="00BE01A0" w:rsidP="00BE01A0">
      <w:pPr>
        <w:rPr>
          <w:lang w:val="en-US"/>
        </w:rPr>
      </w:pPr>
      <w:r>
        <w:rPr>
          <w:lang w:val="en-US"/>
        </w:rPr>
        <w:t>T</w:t>
      </w:r>
      <w:r w:rsidRPr="008D1317">
        <w:rPr>
          <w:lang w:val="en-US"/>
        </w:rPr>
        <w:t>erminology a</w:t>
      </w:r>
      <w:r>
        <w:rPr>
          <w:lang w:val="en-US"/>
        </w:rPr>
        <w:t>nd interconnectivity of voice naturalness research</w:t>
      </w:r>
    </w:p>
    <w:p w14:paraId="22D3762D" w14:textId="77777777" w:rsidR="00BE01A0" w:rsidRPr="00BE01A0" w:rsidRDefault="00BE01A0" w:rsidP="00BE01A0">
      <w:pPr>
        <w:keepNext/>
        <w:rPr>
          <w:lang w:val="en-US"/>
        </w:rPr>
      </w:pPr>
    </w:p>
    <w:p w14:paraId="25696C39" w14:textId="4509D0FD" w:rsidR="00BE01A0" w:rsidRDefault="00BE01A0" w:rsidP="00BE01A0">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4" w:history="1">
        <w:r w:rsidRPr="006307E0">
          <w:rPr>
            <w:rStyle w:val="Hyperlink"/>
            <w:i/>
            <w:lang w:val="en-US"/>
          </w:rPr>
          <w:t>https://chatgpt.com/?oai</w:t>
        </w:r>
      </w:hyperlink>
      <w:r w:rsidRPr="006307E0">
        <w:rPr>
          <w:i/>
          <w:lang w:val="en-US"/>
        </w:rPr>
        <w:t xml:space="preserve">, 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5" w:history="1">
        <w:r>
          <w:rPr>
            <w:rStyle w:val="Hyperlink"/>
            <w:i/>
            <w:lang w:val="en-US"/>
          </w:rPr>
          <w:t>OS</w:t>
        </w:r>
        <w:r>
          <w:rPr>
            <w:rStyle w:val="Hyperlink"/>
            <w:i/>
            <w:lang w:val="en-US"/>
          </w:rPr>
          <w:t>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AF4BD9">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MjZmNTQ2YTUtMDEwMS00OThmLWE5NDYtZWFjNzdmMjYyMWEwIiwiVGV4dCI6Ils1Nl0iLCJXQUlWZXJzaW9uIjoiNi4xMS4wLjAifQ==}</w:instrText>
          </w:r>
          <w:r>
            <w:rPr>
              <w:i/>
              <w:lang w:val="en-US"/>
            </w:rPr>
            <w:fldChar w:fldCharType="separate"/>
          </w:r>
          <w:r w:rsidR="00AF4BD9">
            <w:rPr>
              <w:i/>
              <w:lang w:val="en-US"/>
            </w:rPr>
            <w:t>[56]</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 on </w:t>
      </w:r>
      <w:hyperlink r:id="rId16" w:history="1">
        <w:r>
          <w:rPr>
            <w:rStyle w:val="Hyperlink"/>
            <w:i/>
            <w:lang w:val="en-US"/>
          </w:rPr>
          <w:t>OSF</w:t>
        </w:r>
      </w:hyperlink>
      <w:r w:rsidRPr="006307E0">
        <w:rPr>
          <w:i/>
          <w:lang w:val="en-US"/>
        </w:rPr>
        <w:t>.</w:t>
      </w:r>
      <w:r w:rsidR="000E43FB">
        <w:rPr>
          <w:i/>
          <w:lang w:val="en-US"/>
        </w:rPr>
        <w:t xml:space="preserve"> </w:t>
      </w:r>
      <w:sdt>
        <w:sdtPr>
          <w:rPr>
            <w:i/>
            <w:lang w:val="en-US"/>
          </w:rPr>
          <w:alias w:val="To edit, see citavi.com/edit"/>
          <w:tag w:val="CitaviPlaceholder#54e08a62-2022-4c94-b388-dfb257f8e871"/>
          <w:id w:val="905955339"/>
          <w:placeholder>
            <w:docPart w:val="DefaultPlaceholder_-1854013440"/>
          </w:placeholder>
        </w:sdtPr>
        <w:sdtContent>
          <w:r w:rsidR="000E43FB">
            <w:rPr>
              <w:i/>
              <w:lang w:val="en-US"/>
            </w:rPr>
            <w:fldChar w:fldCharType="begin"/>
          </w:r>
          <w:r w:rsidR="000E43FB">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WVlYWY3LWMzNzUtNGUxMy1hNzdkLWQ4NDQ2ODc4MzhjZiIsIlJhbmdlTGVuZ3RoIjo0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NUMTI6MzA6MzMiLCJQcm9qZWN0Ijp7IiRyZWYiOiI1In19LCJVc2VOdW1iZXJpbmdUeXBlT2ZQYXJlbnREb2N1bWVudCI6ZmFsc2V9XSwiRm9ybWF0dGVkVGV4dCI6eyIkaWQiOiIxMSIsIkNvdW50IjoxLCJUZXh0VW5pdHMiOlt7IiRpZCI6IjEyIiwiRm9udFN0eWxlIjp7IiRpZCI6IjEzIiwiTmV1dHJhbCI6dHJ1ZX0sIlJlYWRpbmdPcmRlciI6MSwiVGV4dCI6IlsyNl0ifV19LCJUYWciOiJDaXRhdmlQbGFjZWhvbGRlciM1NGUwOGE2Mi0yMDIyLTRjOTQtYjM4OC1kZmIyNTdmOGU4NzEiLCJUZXh0IjoiWzI2XSIsIldBSVZlcnNpb24iOiI2LjExLjAuMCJ9}</w:instrText>
          </w:r>
          <w:r w:rsidR="000E43FB">
            <w:rPr>
              <w:i/>
              <w:lang w:val="en-US"/>
            </w:rPr>
            <w:fldChar w:fldCharType="separate"/>
          </w:r>
          <w:r w:rsidR="000E43FB">
            <w:rPr>
              <w:i/>
              <w:lang w:val="en-US"/>
            </w:rPr>
            <w:t>[26]</w:t>
          </w:r>
          <w:r w:rsidR="000E43FB">
            <w:rPr>
              <w:i/>
              <w:lang w:val="en-US"/>
            </w:rPr>
            <w:fldChar w:fldCharType="end"/>
          </w:r>
        </w:sdtContent>
      </w:sdt>
    </w:p>
    <w:p w14:paraId="79FCA19F" w14:textId="77777777" w:rsidR="00E9336E" w:rsidRDefault="00E9336E" w:rsidP="00BE01A0">
      <w:pPr>
        <w:keepNext/>
        <w:rPr>
          <w:i/>
          <w:lang w:val="en-US"/>
        </w:rPr>
      </w:pPr>
    </w:p>
    <w:p w14:paraId="61A25148" w14:textId="26F3636C" w:rsidR="00E9336E" w:rsidRPr="004539A9" w:rsidRDefault="00E9336E" w:rsidP="00E9336E">
      <w:pPr>
        <w:pStyle w:val="Beschriftung"/>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E9336E">
      <w:pPr>
        <w:rPr>
          <w:lang w:val="en-US"/>
        </w:rPr>
      </w:pPr>
      <w:r w:rsidRPr="00E9336E">
        <w:rPr>
          <w:lang w:val="en-US"/>
        </w:rPr>
        <w:t>A c</w:t>
      </w:r>
      <w:r>
        <w:rPr>
          <w:lang w:val="en-US"/>
        </w:rPr>
        <w:t>onceptual framework for the definition of voice naturalness</w:t>
      </w:r>
    </w:p>
    <w:p w14:paraId="317A58F9" w14:textId="4FC65C1B" w:rsidR="00E9336E" w:rsidRDefault="00066611" w:rsidP="00E9336E">
      <w:pPr>
        <w:rPr>
          <w:i/>
          <w:iCs/>
          <w:lang w:val="en-US"/>
        </w:rPr>
      </w:pPr>
      <w:r w:rsidRPr="005E1EEF">
        <w:rPr>
          <w:i/>
          <w:iCs/>
          <w:lang w:val="en-US"/>
        </w:rPr>
        <w:t>Depiction of the proposed taxonomy comprised of d</w:t>
      </w:r>
      <w:r w:rsidRPr="005E1EEF">
        <w:rPr>
          <w:i/>
          <w:iCs/>
          <w:lang w:val="en-US"/>
        </w:rPr>
        <w:t>eviation-based naturalness and human-likeness-based naturalness</w:t>
      </w:r>
      <w:r w:rsidRPr="005E1EEF">
        <w:rPr>
          <w:i/>
          <w:iCs/>
          <w:lang w:val="en-US"/>
        </w:rPr>
        <w:t xml:space="preserve">. </w:t>
      </w:r>
      <w:r w:rsidR="005E1EEF" w:rsidRPr="005E1EEF">
        <w:rPr>
          <w:i/>
          <w:iCs/>
          <w:lang w:val="en-US"/>
        </w:rPr>
        <w:t xml:space="preserve">Left panel: </w:t>
      </w:r>
      <w:r w:rsidRPr="005E1EEF">
        <w:rPr>
          <w:i/>
          <w:iCs/>
          <w:lang w:val="en-US"/>
        </w:rPr>
        <w:t xml:space="preserve">Naturalness is assessed </w:t>
      </w:r>
      <w:proofErr w:type="gramStart"/>
      <w:r w:rsidRPr="005E1EEF">
        <w:rPr>
          <w:i/>
          <w:iCs/>
          <w:lang w:val="en-US"/>
        </w:rPr>
        <w:t>with regard to</w:t>
      </w:r>
      <w:proofErr w:type="gramEnd"/>
      <w:r w:rsidRPr="005E1EEF">
        <w:rPr>
          <w:i/>
          <w:iCs/>
          <w:lang w:val="en-US"/>
        </w:rPr>
        <w:t xml:space="preserve"> a reference frame that is rooted in the human voice production system and </w:t>
      </w:r>
      <w:r w:rsidR="00DC13C5">
        <w:rPr>
          <w:i/>
          <w:iCs/>
          <w:lang w:val="en-US"/>
        </w:rPr>
        <w:t xml:space="preserve">that </w:t>
      </w:r>
      <w:r w:rsidRPr="005E1EEF">
        <w:rPr>
          <w:i/>
          <w:iCs/>
          <w:lang w:val="en-US"/>
        </w:rPr>
        <w:t xml:space="preserve">represents maximum naturalness. </w:t>
      </w:r>
      <w:r w:rsidR="005E1EEF" w:rsidRPr="005E1EEF">
        <w:rPr>
          <w:i/>
          <w:iCs/>
          <w:lang w:val="en-US"/>
        </w:rPr>
        <w:t xml:space="preserve">The reference point can be either an explicit target voice, e.g. a comparison stimulus, or an implicit representation of a prototypical natural voice. Middle panel: In deviation-based naturalness, voice naturalness is assessed through the deviation from the reference point. The type of deviation can be manifold and is usually specified through the vocal material (e.g. clinical voice alterations, manipulations, or sound artefacts). </w:t>
      </w:r>
      <w:r w:rsidR="00DC13C5">
        <w:rPr>
          <w:i/>
          <w:iCs/>
          <w:lang w:val="en-US"/>
        </w:rPr>
        <w:t>H</w:t>
      </w:r>
      <w:r w:rsidR="005E1EEF" w:rsidRPr="005E1EEF">
        <w:rPr>
          <w:i/>
          <w:iCs/>
          <w:lang w:val="en-US"/>
        </w:rPr>
        <w:t xml:space="preserve">uman-likeness-based naturalness </w:t>
      </w:r>
      <w:r w:rsidR="005E1EEF" w:rsidRPr="005E1EEF">
        <w:rPr>
          <w:i/>
          <w:iCs/>
          <w:lang w:val="en-US"/>
        </w:rPr>
        <w:t>defines naturalness by its resemblance to a real human voice</w:t>
      </w:r>
      <w:r w:rsidR="005E1EEF" w:rsidRPr="005E1EEF">
        <w:rPr>
          <w:i/>
          <w:iCs/>
          <w:lang w:val="en-US"/>
        </w:rPr>
        <w:t xml:space="preserve">. </w:t>
      </w:r>
      <w:r w:rsidR="005E1EEF" w:rsidRPr="004539A9">
        <w:rPr>
          <w:i/>
          <w:iCs/>
          <w:lang w:val="en-US"/>
        </w:rPr>
        <w:t xml:space="preserve">This definition implies that there is a non-human voice </w:t>
      </w:r>
      <w:r w:rsidR="00DC13C5">
        <w:rPr>
          <w:i/>
          <w:iCs/>
          <w:lang w:val="en-US"/>
        </w:rPr>
        <w:t>category</w:t>
      </w:r>
      <w:r w:rsidR="005E1EEF" w:rsidRPr="004539A9">
        <w:rPr>
          <w:i/>
          <w:iCs/>
          <w:lang w:val="en-US"/>
        </w:rPr>
        <w:t xml:space="preserve"> and</w:t>
      </w:r>
      <w:r w:rsidR="004539A9" w:rsidRPr="004539A9">
        <w:rPr>
          <w:i/>
          <w:iCs/>
          <w:lang w:val="en-US"/>
        </w:rPr>
        <w:t xml:space="preserve"> a categorical boundary to</w:t>
      </w:r>
      <w:r w:rsidR="004539A9" w:rsidRPr="004539A9">
        <w:rPr>
          <w:i/>
          <w:iCs/>
          <w:lang w:val="en-US"/>
        </w:rPr>
        <w:t xml:space="preserve"> the</w:t>
      </w:r>
      <w:r w:rsidR="004539A9" w:rsidRPr="004539A9">
        <w:rPr>
          <w:i/>
          <w:iCs/>
          <w:lang w:val="en-US"/>
        </w:rPr>
        <w:t xml:space="preserve"> human voice</w:t>
      </w:r>
      <w:r w:rsidR="00DC13C5">
        <w:rPr>
          <w:i/>
          <w:iCs/>
          <w:lang w:val="en-US"/>
        </w:rPr>
        <w:t xml:space="preserve"> space</w:t>
      </w:r>
      <w:r w:rsidR="004539A9" w:rsidRPr="004539A9">
        <w:rPr>
          <w:i/>
          <w:iCs/>
          <w:lang w:val="en-US"/>
        </w:rPr>
        <w:t xml:space="preserve">. </w:t>
      </w:r>
      <w:r w:rsidR="004539A9">
        <w:rPr>
          <w:i/>
          <w:iCs/>
          <w:lang w:val="en-US"/>
        </w:rPr>
        <w:t xml:space="preserve">Right panel: both types of naturalness assessment are suitable for </w:t>
      </w:r>
      <w:r w:rsidR="00DC13C5">
        <w:rPr>
          <w:i/>
          <w:iCs/>
          <w:lang w:val="en-US"/>
        </w:rPr>
        <w:t>different</w:t>
      </w:r>
      <w:r w:rsidR="004539A9">
        <w:rPr>
          <w:i/>
          <w:iCs/>
          <w:lang w:val="en-US"/>
        </w:rPr>
        <w:t xml:space="preserve"> kinds of voice samples, e.g. human voices, synthetic voice, or voice-like sounds. </w:t>
      </w:r>
    </w:p>
    <w:p w14:paraId="2A6233D1" w14:textId="77777777" w:rsidR="002E2F7B" w:rsidRDefault="002E2F7B" w:rsidP="00E9336E">
      <w:pPr>
        <w:rPr>
          <w:i/>
          <w:iCs/>
          <w:lang w:val="en-US"/>
        </w:rPr>
      </w:pPr>
    </w:p>
    <w:p w14:paraId="0562CED7" w14:textId="0581717A" w:rsidR="002E2F7B" w:rsidRDefault="002E2F7B" w:rsidP="002E2F7B">
      <w:pPr>
        <w:pStyle w:val="Beschriftung"/>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3E6766AE" w14:textId="41FA8D53" w:rsidR="002E2F7B" w:rsidRPr="002E2F7B" w:rsidRDefault="002E2F7B" w:rsidP="002E2F7B">
      <w:pPr>
        <w:rPr>
          <w:color w:val="C00000"/>
          <w:lang w:val="en-US"/>
        </w:rPr>
      </w:pPr>
      <w:proofErr w:type="spellStart"/>
      <w:r w:rsidRPr="002E2F7B">
        <w:rPr>
          <w:color w:val="C00000"/>
          <w:lang w:val="en-US"/>
        </w:rPr>
        <w:t>ToDo</w:t>
      </w:r>
      <w:proofErr w:type="spellEnd"/>
    </w:p>
    <w:p w14:paraId="5AB24DE2" w14:textId="77777777" w:rsidR="002E2F7B" w:rsidRPr="004539A9" w:rsidRDefault="002E2F7B" w:rsidP="00E9336E">
      <w:pPr>
        <w:rPr>
          <w:i/>
          <w:iCs/>
          <w:lang w:val="en-US"/>
        </w:rPr>
      </w:pPr>
    </w:p>
    <w:p w14:paraId="7723F3DF" w14:textId="04D51A13" w:rsidR="00DB46E0" w:rsidRDefault="00DB46E0" w:rsidP="00DB46E0">
      <w:pPr>
        <w:rPr>
          <w:b/>
          <w:bCs/>
          <w:lang w:val="en-US"/>
        </w:rPr>
      </w:pPr>
      <w:r w:rsidRPr="008255C2">
        <w:rPr>
          <w:b/>
          <w:bCs/>
          <w:lang w:val="en-US"/>
        </w:rPr>
        <w:t>O</w:t>
      </w:r>
      <w:r>
        <w:rPr>
          <w:b/>
          <w:bCs/>
          <w:lang w:val="en-US"/>
        </w:rPr>
        <w:t>utstanding</w:t>
      </w:r>
      <w:r w:rsidRPr="008255C2">
        <w:rPr>
          <w:b/>
          <w:bCs/>
          <w:lang w:val="en-US"/>
        </w:rPr>
        <w:t xml:space="preserve"> questions: </w:t>
      </w:r>
    </w:p>
    <w:p w14:paraId="770CC320" w14:textId="77777777" w:rsidR="00EF3E58" w:rsidRDefault="008902A2" w:rsidP="00EF3E58">
      <w:pPr>
        <w:pStyle w:val="Listenabsatz"/>
        <w:numPr>
          <w:ilvl w:val="0"/>
          <w:numId w:val="26"/>
        </w:numPr>
        <w:rPr>
          <w:lang w:val="en-US"/>
        </w:rPr>
      </w:pPr>
      <w:r w:rsidRPr="00EF3E58">
        <w:rPr>
          <w:lang w:val="en-US"/>
        </w:rPr>
        <w:t xml:space="preserve">Vocal communication is abundant in the animal kingdom, and many animals manipulate their vocal behavior in an adaptive manner – is there demand for a comparative perspective on voice naturalness? </w:t>
      </w:r>
    </w:p>
    <w:p w14:paraId="7391157D" w14:textId="77777777" w:rsidR="00EF3E58" w:rsidRDefault="008902A2" w:rsidP="00EF3E58">
      <w:pPr>
        <w:pStyle w:val="Listenabsatz"/>
        <w:numPr>
          <w:ilvl w:val="0"/>
          <w:numId w:val="26"/>
        </w:numPr>
        <w:rPr>
          <w:lang w:val="en-US"/>
        </w:rPr>
      </w:pPr>
      <w:r w:rsidRPr="00EF3E58">
        <w:rPr>
          <w:lang w:val="en-US"/>
        </w:rPr>
        <w:t xml:space="preserve">How is a listener´s perception of naturalness shaped through experience (e.g., with voice assistants, smart home devices, or patients with voice disorders)? </w:t>
      </w:r>
    </w:p>
    <w:p w14:paraId="2DFD7A32" w14:textId="77777777" w:rsidR="00EF3E58" w:rsidRDefault="008902A2" w:rsidP="00EF3E58">
      <w:pPr>
        <w:pStyle w:val="Listenabsatz"/>
        <w:numPr>
          <w:ilvl w:val="0"/>
          <w:numId w:val="26"/>
        </w:numPr>
        <w:rPr>
          <w:lang w:val="en-US"/>
        </w:rPr>
      </w:pPr>
      <w:r w:rsidRPr="00EF3E58">
        <w:rPr>
          <w:lang w:val="en-US"/>
        </w:rPr>
        <w:t xml:space="preserve">With respect to the present conceptual framework, (how) are human-likeness based naturalness and deviation-based naturalness dissociable in the brain? </w:t>
      </w:r>
    </w:p>
    <w:p w14:paraId="3C07D4FE" w14:textId="77777777" w:rsidR="00EF3E58" w:rsidRDefault="008902A2" w:rsidP="00EF3E58">
      <w:pPr>
        <w:pStyle w:val="Listenabsatz"/>
        <w:numPr>
          <w:ilvl w:val="0"/>
          <w:numId w:val="26"/>
        </w:numPr>
        <w:rPr>
          <w:lang w:val="en-US"/>
        </w:rPr>
      </w:pPr>
      <w:r w:rsidRPr="00EF3E58">
        <w:rPr>
          <w:lang w:val="en-US"/>
        </w:rPr>
        <w:t xml:space="preserve">In the trade-off between precise experimental control and open field recordings, can we identify converging evidence for how and when reduced naturalness in voices critically affects the ecological validity of research? In depth, will we need a dynamic definition of ecological validity in view of an ever more digital world of social interaction? </w:t>
      </w:r>
    </w:p>
    <w:p w14:paraId="702C22E5" w14:textId="77777777" w:rsidR="00EF3E58" w:rsidRDefault="008902A2" w:rsidP="00EF3E58">
      <w:pPr>
        <w:pStyle w:val="Listenabsatz"/>
        <w:numPr>
          <w:ilvl w:val="0"/>
          <w:numId w:val="26"/>
        </w:numPr>
        <w:rPr>
          <w:lang w:val="en-US"/>
        </w:rPr>
      </w:pPr>
      <w:r w:rsidRPr="00EF3E58">
        <w:rPr>
          <w:lang w:val="en-US"/>
        </w:rPr>
        <w:t xml:space="preserve">Are natural voices always preferred, or is naturalness preference context dependent? Can natural voices impede rather than promote communication success in some situations? </w:t>
      </w:r>
    </w:p>
    <w:p w14:paraId="07974D7E" w14:textId="77777777" w:rsidR="00EF3E58" w:rsidRDefault="008902A2" w:rsidP="00EF3E58">
      <w:pPr>
        <w:pStyle w:val="Listenabsatz"/>
        <w:numPr>
          <w:ilvl w:val="0"/>
          <w:numId w:val="26"/>
        </w:numPr>
        <w:rPr>
          <w:lang w:val="en-US"/>
        </w:rPr>
      </w:pPr>
      <w:r w:rsidRPr="00EF3E58">
        <w:rPr>
          <w:lang w:val="en-US"/>
        </w:rPr>
        <w:t xml:space="preserve">Many domains of social perception are characterized by substantial individual differences, but it is unclear whether there are substantial individual differences in the tolerance of or preference for unnatural voice features. If so, can these be related to other domains of auditory cognition, or to other person traits? </w:t>
      </w:r>
    </w:p>
    <w:p w14:paraId="09B2036A" w14:textId="6843AED7" w:rsidR="008902A2" w:rsidRPr="00EF3E58" w:rsidRDefault="008902A2" w:rsidP="00EF3E58">
      <w:pPr>
        <w:pStyle w:val="Listenabsatz"/>
        <w:numPr>
          <w:ilvl w:val="0"/>
          <w:numId w:val="26"/>
        </w:numPr>
        <w:rPr>
          <w:lang w:val="en-US"/>
        </w:rPr>
      </w:pPr>
      <w:r w:rsidRPr="00EF3E58">
        <w:rPr>
          <w:lang w:val="en-US"/>
        </w:rPr>
        <w:t>To what extent is naturalness perception affected by factors such as age, gender, or cultural background?</w:t>
      </w:r>
    </w:p>
    <w:p w14:paraId="2D33D0D4" w14:textId="77777777" w:rsidR="00DB46E0" w:rsidRDefault="00DB46E0" w:rsidP="00DB46E0">
      <w:pPr>
        <w:rPr>
          <w:lang w:val="en-US"/>
        </w:rPr>
      </w:pPr>
    </w:p>
    <w:p w14:paraId="6AD4A3D9" w14:textId="77777777" w:rsidR="00DB4D26" w:rsidRDefault="00DB4D26" w:rsidP="006307E0">
      <w:pPr>
        <w:rPr>
          <w:lang w:val="en-US"/>
        </w:rPr>
      </w:pPr>
    </w:p>
    <w:p w14:paraId="35F0C639" w14:textId="04C1F3E6" w:rsidR="006307E0" w:rsidRDefault="002A35F7" w:rsidP="006307E0">
      <w:pPr>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220C867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7" w:history="1">
        <w:r w:rsidR="00966CAE">
          <w:rPr>
            <w:rStyle w:val="Hyperlink"/>
            <w:i/>
            <w:lang w:val="en-US"/>
          </w:rPr>
          <w:t>OSF</w:t>
        </w:r>
      </w:hyperlink>
      <w:r w:rsidR="00966CAE" w:rsidRPr="006307E0">
        <w:rPr>
          <w:i/>
          <w:lang w:val="en-US"/>
        </w:rPr>
        <w:t>.</w:t>
      </w:r>
    </w:p>
    <w:p w14:paraId="4012D801" w14:textId="3E8D5288"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8"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6923BACF" w:rsidR="000C3818" w:rsidRDefault="000C3818" w:rsidP="000C3818">
      <w:pPr>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920B34">
      <w:pPr>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1E08FBDB" w:rsidR="004976B6" w:rsidRPr="004976B6" w:rsidRDefault="004C273C" w:rsidP="004976B6">
      <w:pPr>
        <w:pStyle w:val="Listenabsatz"/>
        <w:numPr>
          <w:ilvl w:val="0"/>
          <w:numId w:val="11"/>
        </w:numPr>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2FE2F886" w:rsidR="004C273C" w:rsidRDefault="004976B6" w:rsidP="00920B34">
      <w:pPr>
        <w:pStyle w:val="Listenabsatz"/>
        <w:numPr>
          <w:ilvl w:val="0"/>
          <w:numId w:val="11"/>
        </w:numPr>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section 3.2, “authenticity”. </w:t>
      </w:r>
    </w:p>
    <w:p w14:paraId="703C675D" w14:textId="0251DB40" w:rsidR="004976B6" w:rsidRDefault="004976B6" w:rsidP="00920B34">
      <w:pPr>
        <w:pStyle w:val="Listenabsatz"/>
        <w:numPr>
          <w:ilvl w:val="0"/>
          <w:numId w:val="11"/>
        </w:numPr>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6E76C78D" w:rsidR="004976B6" w:rsidRDefault="004976B6" w:rsidP="00920B34">
      <w:pPr>
        <w:pStyle w:val="Listenabsatz"/>
        <w:numPr>
          <w:ilvl w:val="0"/>
          <w:numId w:val="11"/>
        </w:numPr>
        <w:rPr>
          <w:lang w:val="en"/>
        </w:rPr>
      </w:pPr>
      <w:r>
        <w:rPr>
          <w:lang w:val="en"/>
        </w:rPr>
        <w:lastRenderedPageBreak/>
        <w:t xml:space="preserve">Wherever possible, provide stimulus examples. Often, direct auditory impression </w:t>
      </w:r>
      <w:r w:rsidR="00E76077">
        <w:rPr>
          <w:lang w:val="en"/>
        </w:rPr>
        <w:t>can be complementary to, and</w:t>
      </w:r>
      <w:r>
        <w:rPr>
          <w:lang w:val="en"/>
        </w:rPr>
        <w:t xml:space="preserve"> more insightful than</w:t>
      </w:r>
      <w:r w:rsidR="00E76077">
        <w:rPr>
          <w:lang w:val="en"/>
        </w:rPr>
        <w:t>,</w:t>
      </w:r>
      <w:r>
        <w:rPr>
          <w:lang w:val="en"/>
        </w:rPr>
        <w:t xml:space="preserve"> a list of acoustic measures and descriptions. In some cases, differences in audio material may offer a straightforward explanation for different empirical outcomes. </w:t>
      </w:r>
    </w:p>
    <w:p w14:paraId="5A5B018F" w14:textId="5E777578" w:rsidR="004976B6" w:rsidRPr="00DC13C5" w:rsidRDefault="002E2F7B" w:rsidP="00920B34">
      <w:pPr>
        <w:pStyle w:val="Listenabsatz"/>
        <w:numPr>
          <w:ilvl w:val="0"/>
          <w:numId w:val="11"/>
        </w:numPr>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3E5A5AF7" w:rsidR="00041975" w:rsidRPr="00DC13C5" w:rsidRDefault="00DC13C5" w:rsidP="00041975">
      <w:pPr>
        <w:pStyle w:val="Listenabsatz"/>
        <w:numPr>
          <w:ilvl w:val="0"/>
          <w:numId w:val="11"/>
        </w:numPr>
        <w:rPr>
          <w:lang w:val="en-US"/>
        </w:rPr>
      </w:pPr>
      <w:r w:rsidRPr="00DC13C5">
        <w:rPr>
          <w:lang w:val="en-US"/>
        </w:rPr>
        <w:t>Even if naturalness is not of primary interest in a research design, it could have important implications for</w:t>
      </w:r>
      <w:r w:rsidR="002E2F7B" w:rsidRPr="00DC13C5">
        <w:rPr>
          <w:lang w:val="en-US"/>
        </w:rPr>
        <w:t xml:space="preserve"> ecological validity</w:t>
      </w:r>
      <w:r w:rsidRPr="00DC13C5">
        <w:rPr>
          <w:lang w:val="en-US"/>
        </w:rPr>
        <w:t xml:space="preserve"> of the stimulus material</w:t>
      </w:r>
      <w:r w:rsidR="002E2F7B" w:rsidRPr="00DC13C5">
        <w:rPr>
          <w:lang w:val="en-US"/>
        </w:rPr>
        <w:t>. Many voice researchers use</w:t>
      </w:r>
      <w:r w:rsidRPr="00DC13C5">
        <w:rPr>
          <w:lang w:val="en-US"/>
        </w:rPr>
        <w:t xml:space="preserve"> sophisticated</w:t>
      </w:r>
      <w:r w:rsidR="002E2F7B" w:rsidRPr="00DC13C5">
        <w:rPr>
          <w:lang w:val="en-US"/>
        </w:rPr>
        <w:t xml:space="preserve"> acoustic manipulation</w:t>
      </w:r>
      <w:r w:rsidRPr="00DC13C5">
        <w:rPr>
          <w:lang w:val="en-US"/>
        </w:rPr>
        <w:t>s</w:t>
      </w:r>
      <w:r w:rsidR="002E2F7B" w:rsidRPr="00DC13C5">
        <w:rPr>
          <w:lang w:val="en-US"/>
        </w:rPr>
        <w:t xml:space="preserve"> such as voice morphing which could have unintended side effects on perceived naturalness</w:t>
      </w:r>
      <w:r w:rsidRPr="00DC13C5">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Pr="00DC13C5">
            <w:rPr>
              <w:lang w:val="en-US"/>
            </w:rPr>
            <w:fldChar w:fldCharType="begin"/>
          </w:r>
          <w:r w:rsidR="00AF4B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zVDEyOjMw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iwxMDBdIn1dfSwiVGFnIjoiQ2l0YXZpUGxhY2Vob2xkZXIjZTNjYWRhNGQtNDRiMC00MjIzLWI4NWEtOTM3YWZmMmI4OTcxIiwiVGV4dCI6IlsxMiwxMDBdIiwiV0FJVmVyc2lvbiI6IjYuMTEuMC4wIn0=}</w:instrText>
          </w:r>
          <w:r w:rsidRPr="00DC13C5">
            <w:rPr>
              <w:lang w:val="en-US"/>
            </w:rPr>
            <w:fldChar w:fldCharType="separate"/>
          </w:r>
          <w:r w:rsidR="00AF4BD9">
            <w:rPr>
              <w:lang w:val="en-US"/>
            </w:rPr>
            <w:t>[12,100]</w:t>
          </w:r>
          <w:r w:rsidRPr="00DC13C5">
            <w:rPr>
              <w:lang w:val="en-US"/>
            </w:rPr>
            <w:fldChar w:fldCharType="end"/>
          </w:r>
        </w:sdtContent>
      </w:sdt>
      <w:r w:rsidR="002E2F7B" w:rsidRPr="00DC13C5">
        <w:rPr>
          <w:lang w:val="en-US"/>
        </w:rPr>
        <w:t xml:space="preserve">. If this cannot be avoided, perceived naturalness should be at least quantified, and where possible be considered as a moderating variable. </w:t>
      </w: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7471D56E"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E86755">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RdIn1dfSwiVGFnIjoiQ2l0YXZpUGxhY2Vob2xkZXIjYWNkNjhhNmItNWU5Ny00OGJkLTg4YmQtYjE3YjE3NmMyMDBlIiwiVGV4dCI6IlsxNF0iLCJXQUlWZXJzaW9uIjoiNi4xMS4wLjAifQ==}</w:instrText>
          </w:r>
          <w:r w:rsidR="00A51877">
            <w:rPr>
              <w:lang w:val="en"/>
            </w:rPr>
            <w:fldChar w:fldCharType="separate"/>
          </w:r>
          <w:r w:rsidR="002E2F7B">
            <w:rPr>
              <w:lang w:val="en"/>
            </w:rPr>
            <w:t>[14]</w:t>
          </w:r>
          <w:r w:rsidR="00A51877">
            <w:rPr>
              <w:lang w:val="en"/>
            </w:rPr>
            <w:fldChar w:fldCharType="end"/>
          </w:r>
        </w:sdtContent>
      </w:sdt>
      <w:r w:rsidR="00A51877">
        <w:rPr>
          <w:lang w:val="en"/>
        </w:rPr>
        <w:t>)</w:t>
      </w:r>
      <w:r w:rsidR="00A51877" w:rsidRPr="00A51877">
        <w:rPr>
          <w:lang w:val="en"/>
        </w:rPr>
        <w:t xml:space="preserve">  </w:t>
      </w:r>
    </w:p>
    <w:p w14:paraId="1A1EF318" w14:textId="5D4DF753"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AF4BD9">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xXSJ9XX0sIlRhZyI6IkNpdGF2aVBsYWNlaG9sZGVyI2ZjZmZhNTdmLWJiYjEtNGJiNi1hMGQ5LTU5MTc1OTJjZDYxNCIsIlRleHQiOiJbMTAxXSIsIldBSVZlcnNpb24iOiI2LjExLjAuMCJ9}</w:instrText>
          </w:r>
          <w:r w:rsidR="00A51877">
            <w:rPr>
              <w:lang w:val="en"/>
            </w:rPr>
            <w:fldChar w:fldCharType="separate"/>
          </w:r>
          <w:r w:rsidR="00AF4BD9">
            <w:rPr>
              <w:lang w:val="en"/>
            </w:rPr>
            <w:t>[101]</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37D55427" w:rsidR="00BD527A" w:rsidRPr="005B23B6" w:rsidRDefault="000E43FB" w:rsidP="00BD527A">
      <w:pPr>
        <w:pStyle w:val="Listenabsatz"/>
        <w:numPr>
          <w:ilvl w:val="0"/>
          <w:numId w:val="12"/>
        </w:numPr>
        <w:rPr>
          <w:lang w:val="en"/>
        </w:rPr>
      </w:pPr>
      <w:r>
        <w:rPr>
          <w:lang w:val="en-US"/>
        </w:rPr>
        <w:t>O</w:t>
      </w:r>
      <w:r w:rsidR="00D833D8" w:rsidRPr="00BD527A">
        <w:rPr>
          <w:lang w:val="en-US"/>
        </w:rPr>
        <w:t>perationalization</w:t>
      </w:r>
      <w:r w:rsidR="0034699D">
        <w:rPr>
          <w:lang w:val="en-US"/>
        </w:rPr>
        <w:t xml:space="preserve">: translation of a concept or hypothesis into concrete empirical design features </w:t>
      </w:r>
    </w:p>
    <w:p w14:paraId="5E88C38D" w14:textId="48E90E26" w:rsidR="005B23B6" w:rsidRPr="00BD527A" w:rsidRDefault="005B23B6" w:rsidP="00BD527A">
      <w:pPr>
        <w:pStyle w:val="Listenabsatz"/>
        <w:numPr>
          <w:ilvl w:val="0"/>
          <w:numId w:val="12"/>
        </w:numPr>
        <w:rPr>
          <w:lang w:val="en"/>
        </w:rPr>
      </w:pPr>
      <w:r>
        <w:rPr>
          <w:lang w:val="en-US"/>
        </w:rPr>
        <w:t>L</w:t>
      </w:r>
      <w:r w:rsidRPr="0034699D">
        <w:rPr>
          <w:lang w:val="en-US"/>
        </w:rPr>
        <w:t>aryngectomy</w:t>
      </w:r>
      <w:r>
        <w:rPr>
          <w:lang w:val="en-US"/>
        </w:rPr>
        <w:t xml:space="preserve">: </w:t>
      </w:r>
      <w:r>
        <w:rPr>
          <w:lang w:val="en-US"/>
        </w:rPr>
        <w:t>removal of the larynx</w:t>
      </w:r>
    </w:p>
    <w:p w14:paraId="5650183B" w14:textId="68684048" w:rsidR="00BD527A" w:rsidRPr="00BD527A" w:rsidRDefault="000E43FB" w:rsidP="00BD527A">
      <w:pPr>
        <w:pStyle w:val="Listenabsatz"/>
        <w:numPr>
          <w:ilvl w:val="0"/>
          <w:numId w:val="12"/>
        </w:numPr>
        <w:rPr>
          <w:lang w:val="en"/>
        </w:rPr>
      </w:pPr>
      <w:r w:rsidRPr="000E43FB">
        <w:rPr>
          <w:lang w:val="en"/>
        </w:rPr>
        <w:t>T</w:t>
      </w:r>
      <w:proofErr w:type="spellStart"/>
      <w:r w:rsidR="00D833D8" w:rsidRPr="000E43FB">
        <w:rPr>
          <w:lang w:val="en-US"/>
        </w:rPr>
        <w:t>racheoesophageal</w:t>
      </w:r>
      <w:proofErr w:type="spellEnd"/>
      <w:r w:rsidR="00D833D8" w:rsidRPr="000E43FB">
        <w:rPr>
          <w:lang w:val="en-US"/>
        </w:rPr>
        <w:t xml:space="preserve">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6765DB96" w:rsidR="00310AC5" w:rsidRPr="00310AC5" w:rsidRDefault="00C530F5" w:rsidP="00310AC5">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p w14:paraId="01B204A2" w14:textId="77777777" w:rsidR="00310AC5" w:rsidRDefault="00310AC5" w:rsidP="00310AC5">
      <w:pPr>
        <w:rPr>
          <w:lang w:val="en"/>
        </w:rPr>
      </w:pPr>
    </w:p>
    <w:p w14:paraId="54B1D3E5" w14:textId="583326FE" w:rsidR="00310AC5" w:rsidRPr="00310AC5" w:rsidRDefault="00310AC5" w:rsidP="00310AC5">
      <w:pPr>
        <w:rPr>
          <w:b/>
          <w:bCs/>
          <w:lang w:val="en"/>
        </w:rPr>
      </w:pPr>
      <w:r w:rsidRPr="00310AC5">
        <w:rPr>
          <w:b/>
          <w:bCs/>
          <w:lang w:val="en"/>
        </w:rPr>
        <w:t>Acknowledgements</w:t>
      </w:r>
    </w:p>
    <w:p w14:paraId="69467969" w14:textId="70EADCF2" w:rsidR="00310AC5" w:rsidRDefault="00EA1FAC" w:rsidP="00310AC5">
      <w:pPr>
        <w:rPr>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 and the members Voice Research Unit Jena (</w:t>
      </w:r>
      <w:hyperlink r:id="rId19" w:history="1">
        <w:r w:rsidRPr="000C26E4">
          <w:rPr>
            <w:rStyle w:val="Hyperlink"/>
            <w:lang w:val="en"/>
          </w:rPr>
          <w:t>https://www.voice.uni-jena.de/</w:t>
        </w:r>
      </w:hyperlink>
      <w:r>
        <w:rPr>
          <w:lang w:val="en"/>
        </w:rPr>
        <w:t xml:space="preserve">) for helpful suggestions on this project. </w:t>
      </w:r>
    </w:p>
    <w:p w14:paraId="2D4AC9F5" w14:textId="4370FA4C" w:rsidR="00310AC5" w:rsidRDefault="00310AC5" w:rsidP="00310AC5">
      <w:pPr>
        <w:rPr>
          <w:b/>
          <w:bCs/>
          <w:lang w:val="en"/>
        </w:rPr>
      </w:pPr>
      <w:r w:rsidRPr="00310AC5">
        <w:rPr>
          <w:b/>
          <w:bCs/>
          <w:lang w:val="en"/>
        </w:rPr>
        <w:t>Funding</w:t>
      </w:r>
    </w:p>
    <w:p w14:paraId="3B52A883" w14:textId="21BAF1B1" w:rsidR="00310AC5" w:rsidRPr="00310AC5" w:rsidRDefault="00310AC5" w:rsidP="00310AC5">
      <w:pPr>
        <w:rPr>
          <w:lang w:val="en"/>
        </w:rPr>
      </w:pPr>
      <w:r w:rsidRPr="00310AC5">
        <w:rPr>
          <w:lang w:val="en"/>
        </w:rPr>
        <w:lastRenderedPageBreak/>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519C222D" w14:textId="77777777" w:rsidR="00AF4BD9" w:rsidRDefault="00B014AB" w:rsidP="00AF4BD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AF4BD9">
            <w:rPr>
              <w:lang w:val="en"/>
            </w:rPr>
            <w:t>References</w:t>
          </w:r>
        </w:p>
        <w:p w14:paraId="42B53461" w14:textId="77777777" w:rsidR="00AF4BD9" w:rsidRDefault="00AF4BD9" w:rsidP="00AF4BD9">
          <w:pPr>
            <w:pStyle w:val="CitaviBibliographyEntry"/>
            <w:rPr>
              <w:lang w:val="en"/>
            </w:rPr>
          </w:pPr>
          <w:r>
            <w:rPr>
              <w:lang w:val="en"/>
            </w:rPr>
            <w:t>1.</w:t>
          </w:r>
          <w:r>
            <w:rPr>
              <w:lang w:val="en"/>
            </w:rPr>
            <w:tab/>
          </w:r>
          <w:bookmarkStart w:id="27" w:name="_CTVL001b001e71cfb0d478c9df1887d9aa8fa5d"/>
          <w:r>
            <w:rPr>
              <w:lang w:val="en"/>
            </w:rPr>
            <w:t>Young, A.W. et al. (2020) Face and voice perception: Understanding commonalities and differences.</w:t>
          </w:r>
          <w:bookmarkEnd w:id="27"/>
          <w:r>
            <w:rPr>
              <w:lang w:val="en"/>
            </w:rPr>
            <w:t xml:space="preserve"> </w:t>
          </w:r>
          <w:r w:rsidRPr="00AF4BD9">
            <w:rPr>
              <w:i/>
              <w:lang w:val="en"/>
            </w:rPr>
            <w:t xml:space="preserve">Trends </w:t>
          </w:r>
          <w:proofErr w:type="spellStart"/>
          <w:r w:rsidRPr="00AF4BD9">
            <w:rPr>
              <w:i/>
              <w:lang w:val="en"/>
            </w:rPr>
            <w:t>Cogn</w:t>
          </w:r>
          <w:proofErr w:type="spellEnd"/>
          <w:r w:rsidRPr="00AF4BD9">
            <w:rPr>
              <w:i/>
              <w:lang w:val="en"/>
            </w:rPr>
            <w:t xml:space="preserve"> Sci </w:t>
          </w:r>
          <w:r w:rsidRPr="00AF4BD9">
            <w:rPr>
              <w:lang w:val="en"/>
            </w:rPr>
            <w:t>24, 398–410</w:t>
          </w:r>
        </w:p>
        <w:p w14:paraId="155306BD" w14:textId="77777777" w:rsidR="00AF4BD9" w:rsidRDefault="00AF4BD9" w:rsidP="00AF4BD9">
          <w:pPr>
            <w:pStyle w:val="CitaviBibliographyEntry"/>
            <w:rPr>
              <w:lang w:val="en"/>
            </w:rPr>
          </w:pPr>
          <w:r>
            <w:rPr>
              <w:lang w:val="en"/>
            </w:rPr>
            <w:t>2.</w:t>
          </w:r>
          <w:r>
            <w:rPr>
              <w:lang w:val="en"/>
            </w:rPr>
            <w:tab/>
          </w:r>
          <w:bookmarkStart w:id="28" w:name="_CTVL001c436adf58e114813af41749f64b2d8ec"/>
          <w:r>
            <w:rPr>
              <w:lang w:val="en"/>
            </w:rPr>
            <w:t>Rodero, E. (2017) Effectiveness, attention, and recall of human and artificial voices in an advertising story. Prosody influence and functions of voices.</w:t>
          </w:r>
          <w:bookmarkEnd w:id="28"/>
          <w:r>
            <w:rPr>
              <w:lang w:val="en"/>
            </w:rPr>
            <w:t xml:space="preserve"> </w:t>
          </w:r>
          <w:r w:rsidRPr="00AF4BD9">
            <w:rPr>
              <w:i/>
              <w:lang w:val="en"/>
            </w:rPr>
            <w:t xml:space="preserve">Computers in Human Behavior </w:t>
          </w:r>
          <w:r w:rsidRPr="00AF4BD9">
            <w:rPr>
              <w:lang w:val="en"/>
            </w:rPr>
            <w:t>77, 336–346</w:t>
          </w:r>
        </w:p>
        <w:p w14:paraId="3C23AE35" w14:textId="77777777" w:rsidR="00AF4BD9" w:rsidRDefault="00AF4BD9" w:rsidP="00AF4BD9">
          <w:pPr>
            <w:pStyle w:val="CitaviBibliographyEntry"/>
            <w:rPr>
              <w:lang w:val="en"/>
            </w:rPr>
          </w:pPr>
          <w:r>
            <w:rPr>
              <w:lang w:val="en"/>
            </w:rPr>
            <w:t>3.</w:t>
          </w:r>
          <w:r>
            <w:rPr>
              <w:lang w:val="en"/>
            </w:rPr>
            <w:tab/>
          </w:r>
          <w:bookmarkStart w:id="29" w:name="_CTVL001b2cfed2201dc4bfbb30224d692fe3c7c"/>
          <w:r>
            <w:rPr>
              <w:lang w:val="en"/>
            </w:rPr>
            <w:t>Rodero, E. and Lucas, I. (2023) Synthetic versus human voices in audiobooks: The human emotional intimacy effect.</w:t>
          </w:r>
          <w:bookmarkEnd w:id="29"/>
          <w:r>
            <w:rPr>
              <w:lang w:val="en"/>
            </w:rPr>
            <w:t xml:space="preserve"> </w:t>
          </w:r>
          <w:r w:rsidRPr="00AF4BD9">
            <w:rPr>
              <w:i/>
              <w:lang w:val="en"/>
            </w:rPr>
            <w:t xml:space="preserve">New Media &amp; Society </w:t>
          </w:r>
          <w:r w:rsidRPr="00AF4BD9">
            <w:rPr>
              <w:lang w:val="en"/>
            </w:rPr>
            <w:t>25, 1746–1764</w:t>
          </w:r>
        </w:p>
        <w:p w14:paraId="0EAF1BBC" w14:textId="77777777" w:rsidR="00AF4BD9" w:rsidRDefault="00AF4BD9" w:rsidP="00AF4BD9">
          <w:pPr>
            <w:pStyle w:val="CitaviBibliographyEntry"/>
            <w:rPr>
              <w:lang w:val="en"/>
            </w:rPr>
          </w:pPr>
          <w:r>
            <w:rPr>
              <w:lang w:val="en"/>
            </w:rPr>
            <w:t>4.</w:t>
          </w:r>
          <w:r>
            <w:rPr>
              <w:lang w:val="en"/>
            </w:rPr>
            <w:tab/>
          </w:r>
          <w:bookmarkStart w:id="30" w:name="_CTVL00131a6c35984344b52a0d8347d4d006714"/>
          <w:proofErr w:type="spellStart"/>
          <w:r>
            <w:rPr>
              <w:lang w:val="en"/>
            </w:rPr>
            <w:t>Lavan</w:t>
          </w:r>
          <w:proofErr w:type="spellEnd"/>
          <w:r>
            <w:rPr>
              <w:lang w:val="en"/>
            </w:rPr>
            <w:t>, N. and McGettigan, C. (2023) A model for person perception from familiar and unfamiliar voices.</w:t>
          </w:r>
          <w:bookmarkEnd w:id="30"/>
          <w:r>
            <w:rPr>
              <w:lang w:val="en"/>
            </w:rPr>
            <w:t xml:space="preserve"> </w:t>
          </w:r>
          <w:proofErr w:type="spellStart"/>
          <w:r w:rsidRPr="00AF4BD9">
            <w:rPr>
              <w:i/>
              <w:lang w:val="en"/>
            </w:rPr>
            <w:t>Commun</w:t>
          </w:r>
          <w:proofErr w:type="spellEnd"/>
          <w:r w:rsidRPr="00AF4BD9">
            <w:rPr>
              <w:i/>
              <w:lang w:val="en"/>
            </w:rPr>
            <w:t xml:space="preserve"> Psychol </w:t>
          </w:r>
          <w:r w:rsidRPr="00AF4BD9">
            <w:rPr>
              <w:lang w:val="en"/>
            </w:rPr>
            <w:t>1, 1–11</w:t>
          </w:r>
        </w:p>
        <w:p w14:paraId="592AF6BC" w14:textId="77777777" w:rsidR="00AF4BD9" w:rsidRDefault="00AF4BD9" w:rsidP="00AF4BD9">
          <w:pPr>
            <w:pStyle w:val="CitaviBibliographyEntry"/>
            <w:rPr>
              <w:lang w:val="en"/>
            </w:rPr>
          </w:pPr>
          <w:r>
            <w:rPr>
              <w:lang w:val="en"/>
            </w:rPr>
            <w:t>5.</w:t>
          </w:r>
          <w:r>
            <w:rPr>
              <w:lang w:val="en"/>
            </w:rPr>
            <w:tab/>
          </w:r>
          <w:bookmarkStart w:id="31"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31"/>
        <w:p w14:paraId="30C4A7F6" w14:textId="77777777" w:rsidR="00AF4BD9" w:rsidRDefault="00AF4BD9" w:rsidP="00AF4BD9">
          <w:pPr>
            <w:pStyle w:val="CitaviBibliographyEntry"/>
            <w:rPr>
              <w:lang w:val="en"/>
            </w:rPr>
          </w:pPr>
          <w:r>
            <w:rPr>
              <w:lang w:val="en"/>
            </w:rPr>
            <w:t>6.</w:t>
          </w:r>
          <w:r>
            <w:rPr>
              <w:lang w:val="en"/>
            </w:rPr>
            <w:tab/>
          </w:r>
          <w:bookmarkStart w:id="32"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32"/>
          <w:r>
            <w:rPr>
              <w:lang w:val="en"/>
            </w:rPr>
            <w:t xml:space="preserve"> </w:t>
          </w:r>
          <w:proofErr w:type="spellStart"/>
          <w:r w:rsidRPr="00AF4BD9">
            <w:rPr>
              <w:i/>
              <w:lang w:val="en"/>
            </w:rPr>
            <w:t>Behaviour</w:t>
          </w:r>
          <w:proofErr w:type="spellEnd"/>
          <w:r w:rsidRPr="00AF4BD9">
            <w:rPr>
              <w:i/>
              <w:lang w:val="en"/>
            </w:rPr>
            <w:t xml:space="preserve"> &amp; Information Technology </w:t>
          </w:r>
          <w:r w:rsidRPr="00AF4BD9">
            <w:rPr>
              <w:lang w:val="en"/>
            </w:rPr>
            <w:t>32, 117–131</w:t>
          </w:r>
        </w:p>
        <w:p w14:paraId="229681CF" w14:textId="77777777" w:rsidR="00AF4BD9" w:rsidRDefault="00AF4BD9" w:rsidP="00AF4BD9">
          <w:pPr>
            <w:pStyle w:val="CitaviBibliographyEntry"/>
            <w:rPr>
              <w:lang w:val="en"/>
            </w:rPr>
          </w:pPr>
          <w:r>
            <w:rPr>
              <w:lang w:val="en"/>
            </w:rPr>
            <w:t>7.</w:t>
          </w:r>
          <w:r>
            <w:rPr>
              <w:lang w:val="en"/>
            </w:rPr>
            <w:tab/>
          </w:r>
          <w:bookmarkStart w:id="33" w:name="_CTVL0012277974cb7714b67b5f1e89408e0d8e5"/>
          <w:r>
            <w:rPr>
              <w:lang w:val="en"/>
            </w:rPr>
            <w:t>Damico, J.S. and Ball, M.J., eds (2019)</w:t>
          </w:r>
          <w:bookmarkEnd w:id="33"/>
          <w:r>
            <w:rPr>
              <w:lang w:val="en"/>
            </w:rPr>
            <w:t xml:space="preserve"> </w:t>
          </w:r>
          <w:r w:rsidRPr="00AF4BD9">
            <w:rPr>
              <w:i/>
              <w:lang w:val="en"/>
            </w:rPr>
            <w:t xml:space="preserve">The SAGE Encyclopedia of Human Communication Sciences and Disorders, </w:t>
          </w:r>
          <w:r w:rsidRPr="00AF4BD9">
            <w:rPr>
              <w:lang w:val="en"/>
            </w:rPr>
            <w:t>SAGE Publications, Inc</w:t>
          </w:r>
        </w:p>
        <w:p w14:paraId="6ACF51F4" w14:textId="77777777" w:rsidR="00AF4BD9" w:rsidRDefault="00AF4BD9" w:rsidP="00AF4BD9">
          <w:pPr>
            <w:pStyle w:val="CitaviBibliographyEntry"/>
            <w:rPr>
              <w:lang w:val="en"/>
            </w:rPr>
          </w:pPr>
          <w:r>
            <w:rPr>
              <w:lang w:val="en"/>
            </w:rPr>
            <w:t>8.</w:t>
          </w:r>
          <w:r>
            <w:rPr>
              <w:lang w:val="en"/>
            </w:rPr>
            <w:tab/>
          </w:r>
          <w:bookmarkStart w:id="34" w:name="_CTVL001fbae7f6b1f244474a9c6b3bd11fb323c"/>
          <w:r>
            <w:rPr>
              <w:lang w:val="en"/>
            </w:rPr>
            <w:t>Klopfenstein, M. et al. (2020) The study of speech naturalness in communication disorders: A systematic review of the literature.</w:t>
          </w:r>
          <w:bookmarkEnd w:id="34"/>
          <w:r>
            <w:rPr>
              <w:lang w:val="en"/>
            </w:rPr>
            <w:t xml:space="preserve"> </w:t>
          </w:r>
          <w:r w:rsidRPr="00AF4BD9">
            <w:rPr>
              <w:i/>
              <w:lang w:val="en"/>
            </w:rPr>
            <w:t xml:space="preserve">Clinical Linguistics &amp; Phonetics </w:t>
          </w:r>
          <w:r w:rsidRPr="00AF4BD9">
            <w:rPr>
              <w:lang w:val="en"/>
            </w:rPr>
            <w:t>34, 327–338</w:t>
          </w:r>
        </w:p>
        <w:p w14:paraId="1CA1EAFD" w14:textId="77777777" w:rsidR="00AF4BD9" w:rsidRDefault="00AF4BD9" w:rsidP="00AF4BD9">
          <w:pPr>
            <w:pStyle w:val="CitaviBibliographyEntry"/>
            <w:rPr>
              <w:lang w:val="en"/>
            </w:rPr>
          </w:pPr>
          <w:r>
            <w:rPr>
              <w:lang w:val="en"/>
            </w:rPr>
            <w:t>9.</w:t>
          </w:r>
          <w:r>
            <w:rPr>
              <w:lang w:val="en"/>
            </w:rPr>
            <w:tab/>
          </w:r>
          <w:bookmarkStart w:id="35" w:name="_CTVL00166e4bf6bb4a14bf5a861c6fab2ec55bb"/>
          <w:r>
            <w:rPr>
              <w:lang w:val="en"/>
            </w:rPr>
            <w:t>Birkholz, P. et al. (2017) Manipulation of the prosodic features of vocal tract length, nasality and articulatory precision using articulatory synthesis.</w:t>
          </w:r>
          <w:bookmarkEnd w:id="35"/>
          <w:r>
            <w:rPr>
              <w:lang w:val="en"/>
            </w:rPr>
            <w:t xml:space="preserve"> </w:t>
          </w:r>
          <w:r w:rsidRPr="00AF4BD9">
            <w:rPr>
              <w:i/>
              <w:lang w:val="en"/>
            </w:rPr>
            <w:t xml:space="preserve">Computer Speech &amp; Language </w:t>
          </w:r>
          <w:r w:rsidRPr="00AF4BD9">
            <w:rPr>
              <w:lang w:val="en"/>
            </w:rPr>
            <w:t>41, 116–127</w:t>
          </w:r>
        </w:p>
        <w:p w14:paraId="7E50947F" w14:textId="77777777" w:rsidR="00AF4BD9" w:rsidRDefault="00AF4BD9" w:rsidP="00AF4BD9">
          <w:pPr>
            <w:pStyle w:val="CitaviBibliographyEntry"/>
            <w:rPr>
              <w:lang w:val="en"/>
            </w:rPr>
          </w:pPr>
          <w:r>
            <w:rPr>
              <w:lang w:val="en"/>
            </w:rPr>
            <w:t>10.</w:t>
          </w:r>
          <w:r>
            <w:rPr>
              <w:lang w:val="en"/>
            </w:rPr>
            <w:tab/>
          </w:r>
          <w:bookmarkStart w:id="36"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36"/>
          <w:r>
            <w:rPr>
              <w:lang w:val="en"/>
            </w:rPr>
            <w:t xml:space="preserve"> </w:t>
          </w:r>
          <w:r w:rsidRPr="00AF4BD9">
            <w:rPr>
              <w:i/>
              <w:lang w:val="en"/>
            </w:rPr>
            <w:t xml:space="preserve">Speech </w:t>
          </w:r>
          <w:proofErr w:type="spellStart"/>
          <w:r w:rsidRPr="00AF4BD9">
            <w:rPr>
              <w:i/>
              <w:lang w:val="en"/>
            </w:rPr>
            <w:t>Commun</w:t>
          </w:r>
          <w:proofErr w:type="spellEnd"/>
          <w:r w:rsidRPr="00AF4BD9">
            <w:rPr>
              <w:i/>
              <w:lang w:val="en"/>
            </w:rPr>
            <w:t xml:space="preserve"> </w:t>
          </w:r>
          <w:r w:rsidRPr="00AF4BD9">
            <w:rPr>
              <w:lang w:val="en"/>
            </w:rPr>
            <w:t>132, 96–105</w:t>
          </w:r>
        </w:p>
        <w:p w14:paraId="0C5D2170" w14:textId="77777777" w:rsidR="00AF4BD9" w:rsidRDefault="00AF4BD9" w:rsidP="00AF4BD9">
          <w:pPr>
            <w:pStyle w:val="CitaviBibliographyEntry"/>
            <w:rPr>
              <w:lang w:val="en"/>
            </w:rPr>
          </w:pPr>
          <w:r>
            <w:rPr>
              <w:lang w:val="en"/>
            </w:rPr>
            <w:t>11.</w:t>
          </w:r>
          <w:r>
            <w:rPr>
              <w:lang w:val="en"/>
            </w:rPr>
            <w:tab/>
          </w:r>
          <w:bookmarkStart w:id="37" w:name="_CTVL0015f5cb147e9724e6da87514966070f76d"/>
          <w:r>
            <w:rPr>
              <w:lang w:val="en"/>
            </w:rPr>
            <w:t>Moore, B.C.J. and Tan, C.-T. (2003) Perceived naturalness of spectrally distorted speech and music.</w:t>
          </w:r>
          <w:bookmarkEnd w:id="37"/>
          <w:r>
            <w:rPr>
              <w:lang w:val="en"/>
            </w:rPr>
            <w:t xml:space="preserve"> </w:t>
          </w:r>
          <w:r w:rsidRPr="00AF4BD9">
            <w:rPr>
              <w:i/>
              <w:lang w:val="en"/>
            </w:rPr>
            <w:t xml:space="preserve">The Journal of the Acoustical Society of America </w:t>
          </w:r>
          <w:r w:rsidRPr="00AF4BD9">
            <w:rPr>
              <w:lang w:val="en"/>
            </w:rPr>
            <w:t>114, 408–419</w:t>
          </w:r>
        </w:p>
        <w:p w14:paraId="09B7829E" w14:textId="77777777" w:rsidR="00AF4BD9" w:rsidRDefault="00AF4BD9" w:rsidP="00AF4BD9">
          <w:pPr>
            <w:pStyle w:val="CitaviBibliographyEntry"/>
            <w:rPr>
              <w:lang w:val="en"/>
            </w:rPr>
          </w:pPr>
          <w:r>
            <w:rPr>
              <w:lang w:val="en"/>
            </w:rPr>
            <w:t>12.</w:t>
          </w:r>
          <w:r>
            <w:rPr>
              <w:lang w:val="en"/>
            </w:rPr>
            <w:tab/>
          </w:r>
          <w:bookmarkStart w:id="38" w:name="_CTVL001a54500133cb04aa185303201aa6afaf2"/>
          <w:r>
            <w:rPr>
              <w:lang w:val="en"/>
            </w:rPr>
            <w:t>Nussbaum, C. et al. (2023) Perceived naturalness of emotional voice morphs.</w:t>
          </w:r>
          <w:bookmarkEnd w:id="38"/>
          <w:r>
            <w:rPr>
              <w:lang w:val="en"/>
            </w:rPr>
            <w:t xml:space="preserve"> </w:t>
          </w:r>
          <w:r w:rsidRPr="00AF4BD9">
            <w:rPr>
              <w:i/>
              <w:lang w:val="en"/>
            </w:rPr>
            <w:t xml:space="preserve">Cognition &amp; Emotion, </w:t>
          </w:r>
          <w:r w:rsidRPr="00AF4BD9">
            <w:rPr>
              <w:lang w:val="en"/>
            </w:rPr>
            <w:t>1–17</w:t>
          </w:r>
        </w:p>
        <w:p w14:paraId="24BDA87F" w14:textId="77777777" w:rsidR="00AF4BD9" w:rsidRDefault="00AF4BD9" w:rsidP="00AF4BD9">
          <w:pPr>
            <w:pStyle w:val="CitaviBibliographyEntry"/>
            <w:rPr>
              <w:lang w:val="en"/>
            </w:rPr>
          </w:pPr>
          <w:r>
            <w:rPr>
              <w:lang w:val="en"/>
            </w:rPr>
            <w:t>13.</w:t>
          </w:r>
          <w:r>
            <w:rPr>
              <w:lang w:val="en"/>
            </w:rPr>
            <w:tab/>
          </w:r>
          <w:bookmarkStart w:id="39" w:name="_CTVL001c655edd88d0c41a08eff9aaa8cdce345"/>
          <w:r>
            <w:rPr>
              <w:lang w:val="en"/>
            </w:rPr>
            <w:t>Seaborn, K. et al. (2021) Voice in Human–Agent Interaction.</w:t>
          </w:r>
          <w:bookmarkEnd w:id="39"/>
          <w:r>
            <w:rPr>
              <w:lang w:val="en"/>
            </w:rPr>
            <w:t xml:space="preserve"> </w:t>
          </w:r>
          <w:r w:rsidRPr="00AF4BD9">
            <w:rPr>
              <w:i/>
              <w:lang w:val="en"/>
            </w:rPr>
            <w:t xml:space="preserve">ACM </w:t>
          </w:r>
          <w:proofErr w:type="spellStart"/>
          <w:r w:rsidRPr="00AF4BD9">
            <w:rPr>
              <w:i/>
              <w:lang w:val="en"/>
            </w:rPr>
            <w:t>Comput</w:t>
          </w:r>
          <w:proofErr w:type="spellEnd"/>
          <w:r w:rsidRPr="00AF4BD9">
            <w:rPr>
              <w:i/>
              <w:lang w:val="en"/>
            </w:rPr>
            <w:t xml:space="preserve">. </w:t>
          </w:r>
          <w:proofErr w:type="spellStart"/>
          <w:r w:rsidRPr="00AF4BD9">
            <w:rPr>
              <w:i/>
              <w:lang w:val="en"/>
            </w:rPr>
            <w:t>Surv</w:t>
          </w:r>
          <w:proofErr w:type="spellEnd"/>
          <w:r w:rsidRPr="00AF4BD9">
            <w:rPr>
              <w:i/>
              <w:lang w:val="en"/>
            </w:rPr>
            <w:t xml:space="preserve">. </w:t>
          </w:r>
          <w:r w:rsidRPr="00AF4BD9">
            <w:rPr>
              <w:lang w:val="en"/>
            </w:rPr>
            <w:t>54, 1–43</w:t>
          </w:r>
        </w:p>
        <w:p w14:paraId="34D682CC" w14:textId="77777777" w:rsidR="00AF4BD9" w:rsidRDefault="00AF4BD9" w:rsidP="00AF4BD9">
          <w:pPr>
            <w:pStyle w:val="CitaviBibliographyEntry"/>
            <w:rPr>
              <w:i/>
              <w:lang w:val="en"/>
            </w:rPr>
          </w:pPr>
          <w:r>
            <w:rPr>
              <w:lang w:val="en"/>
            </w:rPr>
            <w:t>14.</w:t>
          </w:r>
          <w:r>
            <w:rPr>
              <w:lang w:val="en"/>
            </w:rPr>
            <w:tab/>
          </w:r>
          <w:bookmarkStart w:id="40" w:name="_CTVL00142ced9547f004324b210c9bf6a40fc26"/>
          <w:r>
            <w:rPr>
              <w:lang w:val="en"/>
            </w:rPr>
            <w:t>Triantafyllopoulos, A. et al. (2023) An overview of affective speech synthesis and conversion in the deep learning era.</w:t>
          </w:r>
          <w:bookmarkEnd w:id="40"/>
          <w:r>
            <w:rPr>
              <w:lang w:val="en"/>
            </w:rPr>
            <w:t xml:space="preserve"> </w:t>
          </w:r>
          <w:r w:rsidRPr="00AF4BD9">
            <w:rPr>
              <w:i/>
              <w:lang w:val="en"/>
            </w:rPr>
            <w:t>Proceedings of the IEEE</w:t>
          </w:r>
        </w:p>
        <w:p w14:paraId="717EF269" w14:textId="77777777" w:rsidR="00AF4BD9" w:rsidRDefault="00AF4BD9" w:rsidP="00AF4BD9">
          <w:pPr>
            <w:pStyle w:val="CitaviBibliographyEntry"/>
            <w:rPr>
              <w:lang w:val="en"/>
            </w:rPr>
          </w:pPr>
          <w:r>
            <w:rPr>
              <w:lang w:val="en"/>
            </w:rPr>
            <w:t>15.</w:t>
          </w:r>
          <w:r>
            <w:rPr>
              <w:lang w:val="en"/>
            </w:rPr>
            <w:tab/>
          </w:r>
          <w:bookmarkStart w:id="41" w:name="_CTVL0019b104d07c5514130a5329f927c8a04c3"/>
          <w:r>
            <w:rPr>
              <w:lang w:val="en"/>
            </w:rPr>
            <w:t>Baird, A. et al. (2018) The Perception and Analysis of the Likeability and Human Likeness of Synthesized Speech. In</w:t>
          </w:r>
          <w:bookmarkEnd w:id="41"/>
          <w:r>
            <w:rPr>
              <w:lang w:val="en"/>
            </w:rPr>
            <w:t xml:space="preserve"> </w:t>
          </w:r>
          <w:proofErr w:type="spellStart"/>
          <w:r w:rsidRPr="00AF4BD9">
            <w:rPr>
              <w:i/>
              <w:lang w:val="en"/>
            </w:rPr>
            <w:t>Interspeech</w:t>
          </w:r>
          <w:proofErr w:type="spellEnd"/>
          <w:r w:rsidRPr="00AF4BD9">
            <w:rPr>
              <w:i/>
              <w:lang w:val="en"/>
            </w:rPr>
            <w:t xml:space="preserve"> 2018, </w:t>
          </w:r>
          <w:r w:rsidRPr="00AF4BD9">
            <w:rPr>
              <w:lang w:val="en"/>
            </w:rPr>
            <w:t>pp. 2863–2867, ISCA</w:t>
          </w:r>
        </w:p>
        <w:p w14:paraId="71442629" w14:textId="77777777" w:rsidR="00AF4BD9" w:rsidRDefault="00AF4BD9" w:rsidP="00AF4BD9">
          <w:pPr>
            <w:pStyle w:val="CitaviBibliographyEntry"/>
            <w:rPr>
              <w:lang w:val="en"/>
            </w:rPr>
          </w:pPr>
          <w:r>
            <w:rPr>
              <w:lang w:val="en"/>
            </w:rPr>
            <w:t>16.</w:t>
          </w:r>
          <w:r>
            <w:rPr>
              <w:lang w:val="en"/>
            </w:rPr>
            <w:tab/>
          </w:r>
          <w:bookmarkStart w:id="42" w:name="_CTVL001335b73c635fb42d689284190911887e4"/>
          <w:r>
            <w:rPr>
              <w:lang w:val="en"/>
            </w:rPr>
            <w:t>Kühne, K. et al. (2020) The Human Takes It All: Humanlike Synthesized Voices Are Perceived as Less Eerie and More Likable. Evidence From a Subjective Ratings Study.</w:t>
          </w:r>
          <w:bookmarkEnd w:id="42"/>
          <w:r>
            <w:rPr>
              <w:lang w:val="en"/>
            </w:rPr>
            <w:t xml:space="preserve"> </w:t>
          </w:r>
          <w:r w:rsidRPr="00AF4BD9">
            <w:rPr>
              <w:i/>
              <w:lang w:val="en"/>
            </w:rPr>
            <w:t xml:space="preserve">Frontiers in Neurorobotics </w:t>
          </w:r>
          <w:r w:rsidRPr="00AF4BD9">
            <w:rPr>
              <w:lang w:val="en"/>
            </w:rPr>
            <w:t>14, 1–16</w:t>
          </w:r>
        </w:p>
        <w:p w14:paraId="61B892AD" w14:textId="77777777" w:rsidR="00AF4BD9" w:rsidRDefault="00AF4BD9" w:rsidP="00AF4BD9">
          <w:pPr>
            <w:pStyle w:val="CitaviBibliographyEntry"/>
            <w:rPr>
              <w:lang w:val="en"/>
            </w:rPr>
          </w:pPr>
          <w:r>
            <w:rPr>
              <w:lang w:val="en"/>
            </w:rPr>
            <w:t>17.</w:t>
          </w:r>
          <w:r>
            <w:rPr>
              <w:lang w:val="en"/>
            </w:rPr>
            <w:tab/>
          </w:r>
          <w:bookmarkStart w:id="43" w:name="_CTVL001336c0a9a324c431a956472a7daab8a11"/>
          <w:r>
            <w:rPr>
              <w:lang w:val="en"/>
            </w:rPr>
            <w:t>Lee, E.-J. (2010) The more humanlike, the better? How speech type and users’ cognitive style affect social responses to computers.</w:t>
          </w:r>
          <w:bookmarkEnd w:id="43"/>
          <w:r>
            <w:rPr>
              <w:lang w:val="en"/>
            </w:rPr>
            <w:t xml:space="preserve"> </w:t>
          </w:r>
          <w:r w:rsidRPr="00AF4BD9">
            <w:rPr>
              <w:i/>
              <w:lang w:val="en"/>
            </w:rPr>
            <w:t xml:space="preserve">Computers in Human Behavior </w:t>
          </w:r>
          <w:r w:rsidRPr="00AF4BD9">
            <w:rPr>
              <w:lang w:val="en"/>
            </w:rPr>
            <w:t>26, 665–672</w:t>
          </w:r>
        </w:p>
        <w:p w14:paraId="2BF41312" w14:textId="77777777" w:rsidR="00AF4BD9" w:rsidRDefault="00AF4BD9" w:rsidP="00AF4BD9">
          <w:pPr>
            <w:pStyle w:val="CitaviBibliographyEntry"/>
            <w:rPr>
              <w:lang w:val="en"/>
            </w:rPr>
          </w:pPr>
          <w:r>
            <w:rPr>
              <w:lang w:val="en"/>
            </w:rPr>
            <w:t>18.</w:t>
          </w:r>
          <w:r>
            <w:rPr>
              <w:lang w:val="en"/>
            </w:rPr>
            <w:tab/>
          </w:r>
          <w:bookmarkStart w:id="44" w:name="_CTVL0019de342935bc34d6eb106ecb858f07a56"/>
          <w:r>
            <w:rPr>
              <w:lang w:val="en"/>
            </w:rPr>
            <w:t>Lu, L. et al. (2021) Leveraging “human-likeness” of robotic service at restaurants.</w:t>
          </w:r>
          <w:bookmarkEnd w:id="44"/>
          <w:r>
            <w:rPr>
              <w:lang w:val="en"/>
            </w:rPr>
            <w:t xml:space="preserve"> </w:t>
          </w:r>
          <w:r w:rsidRPr="00AF4BD9">
            <w:rPr>
              <w:i/>
              <w:lang w:val="en"/>
            </w:rPr>
            <w:t xml:space="preserve">International Journal of Hospitality Management </w:t>
          </w:r>
          <w:r w:rsidRPr="00AF4BD9">
            <w:rPr>
              <w:lang w:val="en"/>
            </w:rPr>
            <w:t>94, 1–9</w:t>
          </w:r>
        </w:p>
        <w:p w14:paraId="4ABF80E6" w14:textId="77777777" w:rsidR="00AF4BD9" w:rsidRDefault="00AF4BD9" w:rsidP="00AF4BD9">
          <w:pPr>
            <w:pStyle w:val="CitaviBibliographyEntry"/>
            <w:rPr>
              <w:lang w:val="en"/>
            </w:rPr>
          </w:pPr>
          <w:r>
            <w:rPr>
              <w:lang w:val="en"/>
            </w:rPr>
            <w:t>19.</w:t>
          </w:r>
          <w:r>
            <w:rPr>
              <w:lang w:val="en"/>
            </w:rPr>
            <w:tab/>
          </w:r>
          <w:bookmarkStart w:id="45"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45"/>
          <w:r>
            <w:rPr>
              <w:lang w:val="en"/>
            </w:rPr>
            <w:t xml:space="preserve"> </w:t>
          </w:r>
          <w:r w:rsidRPr="00AF4BD9">
            <w:rPr>
              <w:i/>
              <w:lang w:val="en"/>
            </w:rPr>
            <w:t xml:space="preserve">Frontiers in Psychology </w:t>
          </w:r>
          <w:r w:rsidRPr="00AF4BD9">
            <w:rPr>
              <w:lang w:val="en"/>
            </w:rPr>
            <w:t>13, 1–17</w:t>
          </w:r>
        </w:p>
        <w:p w14:paraId="265820C7" w14:textId="77777777" w:rsidR="00AF4BD9" w:rsidRDefault="00AF4BD9" w:rsidP="00AF4BD9">
          <w:pPr>
            <w:pStyle w:val="CitaviBibliographyEntry"/>
            <w:rPr>
              <w:lang w:val="en"/>
            </w:rPr>
          </w:pPr>
          <w:r>
            <w:rPr>
              <w:lang w:val="en"/>
            </w:rPr>
            <w:t>20.</w:t>
          </w:r>
          <w:r>
            <w:rPr>
              <w:lang w:val="en"/>
            </w:rPr>
            <w:tab/>
          </w:r>
          <w:bookmarkStart w:id="46" w:name="_CTVL00125d4d8430d794cccb355109d2ce051ce"/>
          <w:proofErr w:type="spellStart"/>
          <w:r>
            <w:rPr>
              <w:lang w:val="en"/>
            </w:rPr>
            <w:t>Yorkston</w:t>
          </w:r>
          <w:proofErr w:type="spellEnd"/>
          <w:r>
            <w:rPr>
              <w:lang w:val="en"/>
            </w:rPr>
            <w:t>, K.M. et al. (1999)</w:t>
          </w:r>
          <w:bookmarkEnd w:id="46"/>
          <w:r>
            <w:rPr>
              <w:lang w:val="en"/>
            </w:rPr>
            <w:t xml:space="preserve"> </w:t>
          </w:r>
          <w:r w:rsidRPr="00AF4BD9">
            <w:rPr>
              <w:i/>
              <w:lang w:val="en"/>
            </w:rPr>
            <w:t xml:space="preserve">Management of motor speech disorders in children and adults, </w:t>
          </w:r>
          <w:r w:rsidRPr="00AF4BD9">
            <w:rPr>
              <w:lang w:val="en"/>
            </w:rPr>
            <w:t>Pro-ed Austin, TX</w:t>
          </w:r>
        </w:p>
        <w:p w14:paraId="49D562CC" w14:textId="77777777" w:rsidR="00AF4BD9" w:rsidRDefault="00AF4BD9" w:rsidP="00AF4BD9">
          <w:pPr>
            <w:pStyle w:val="CitaviBibliographyEntry"/>
            <w:rPr>
              <w:lang w:val="en"/>
            </w:rPr>
          </w:pPr>
          <w:r>
            <w:rPr>
              <w:lang w:val="en"/>
            </w:rPr>
            <w:lastRenderedPageBreak/>
            <w:t>21.</w:t>
          </w:r>
          <w:r>
            <w:rPr>
              <w:lang w:val="en"/>
            </w:rPr>
            <w:tab/>
          </w:r>
          <w:bookmarkStart w:id="47"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47"/>
          <w:r>
            <w:rPr>
              <w:lang w:val="en"/>
            </w:rPr>
            <w:t xml:space="preserve"> </w:t>
          </w:r>
          <w:r w:rsidRPr="00AF4BD9">
            <w:rPr>
              <w:i/>
              <w:lang w:val="en"/>
            </w:rPr>
            <w:t xml:space="preserve">Computer Speech &amp; Language </w:t>
          </w:r>
          <w:r w:rsidRPr="00AF4BD9">
            <w:rPr>
              <w:lang w:val="en"/>
            </w:rPr>
            <w:t>73, 1–17</w:t>
          </w:r>
        </w:p>
        <w:p w14:paraId="2882C2F2" w14:textId="77777777" w:rsidR="00AF4BD9" w:rsidRDefault="00AF4BD9" w:rsidP="00AF4BD9">
          <w:pPr>
            <w:pStyle w:val="CitaviBibliographyEntry"/>
            <w:rPr>
              <w:lang w:val="en"/>
            </w:rPr>
          </w:pPr>
          <w:r>
            <w:rPr>
              <w:lang w:val="en"/>
            </w:rPr>
            <w:t>22.</w:t>
          </w:r>
          <w:r>
            <w:rPr>
              <w:lang w:val="en"/>
            </w:rPr>
            <w:tab/>
          </w:r>
          <w:bookmarkStart w:id="48" w:name="_CTVL001a0a26c980df9436cb8a925b9aef5bcab"/>
          <w:r>
            <w:rPr>
              <w:lang w:val="en"/>
            </w:rPr>
            <w:t>Hu, P. et al. (2021) Dual humanness and trust in conversational AI: A person-centered approach.</w:t>
          </w:r>
          <w:bookmarkEnd w:id="48"/>
          <w:r>
            <w:rPr>
              <w:lang w:val="en"/>
            </w:rPr>
            <w:t xml:space="preserve"> </w:t>
          </w:r>
          <w:r w:rsidRPr="00AF4BD9">
            <w:rPr>
              <w:i/>
              <w:lang w:val="en"/>
            </w:rPr>
            <w:t xml:space="preserve">Computers in Human Behavior </w:t>
          </w:r>
          <w:r w:rsidRPr="00AF4BD9">
            <w:rPr>
              <w:lang w:val="en"/>
            </w:rPr>
            <w:t>119, 106727</w:t>
          </w:r>
        </w:p>
        <w:p w14:paraId="42B13D63" w14:textId="77777777" w:rsidR="00AF4BD9" w:rsidRDefault="00AF4BD9" w:rsidP="00AF4BD9">
          <w:pPr>
            <w:pStyle w:val="CitaviBibliographyEntry"/>
            <w:rPr>
              <w:lang w:val="en"/>
            </w:rPr>
          </w:pPr>
          <w:r>
            <w:rPr>
              <w:lang w:val="en"/>
            </w:rPr>
            <w:t>23.</w:t>
          </w:r>
          <w:r>
            <w:rPr>
              <w:lang w:val="en"/>
            </w:rPr>
            <w:tab/>
          </w:r>
          <w:bookmarkStart w:id="49" w:name="_CTVL0018ce0de860a5c41cd95b5c2949122efc6"/>
          <w:r>
            <w:rPr>
              <w:lang w:val="en"/>
            </w:rPr>
            <w:t>Nusbaum, H.C. et al. (1997) Measuring the naturalness of synthetic speech.</w:t>
          </w:r>
          <w:bookmarkEnd w:id="49"/>
          <w:r>
            <w:rPr>
              <w:lang w:val="en"/>
            </w:rPr>
            <w:t xml:space="preserve"> </w:t>
          </w:r>
          <w:r w:rsidRPr="00AF4BD9">
            <w:rPr>
              <w:i/>
              <w:lang w:val="en"/>
            </w:rPr>
            <w:t xml:space="preserve">International Journal of Speech Technology </w:t>
          </w:r>
          <w:r w:rsidRPr="00AF4BD9">
            <w:rPr>
              <w:lang w:val="en"/>
            </w:rPr>
            <w:t>2, 7–19</w:t>
          </w:r>
        </w:p>
        <w:p w14:paraId="46B4349E" w14:textId="77777777" w:rsidR="00AF4BD9" w:rsidRDefault="00AF4BD9" w:rsidP="00AF4BD9">
          <w:pPr>
            <w:pStyle w:val="CitaviBibliographyEntry"/>
            <w:rPr>
              <w:lang w:val="en"/>
            </w:rPr>
          </w:pPr>
          <w:r>
            <w:rPr>
              <w:lang w:val="en"/>
            </w:rPr>
            <w:t>24.</w:t>
          </w:r>
          <w:r>
            <w:rPr>
              <w:lang w:val="en"/>
            </w:rPr>
            <w:tab/>
          </w:r>
          <w:bookmarkStart w:id="50" w:name="_CTVL001cb3dca543f4445dd95bfd8233cab7281"/>
          <w:r>
            <w:rPr>
              <w:lang w:val="en"/>
            </w:rPr>
            <w:t>Mayo, C. et al. (2011) Listeners’ weighting of acoustic cues to synthetic speech naturalness: A multidimensional scaling analysis.</w:t>
          </w:r>
          <w:bookmarkEnd w:id="50"/>
          <w:r>
            <w:rPr>
              <w:lang w:val="en"/>
            </w:rPr>
            <w:t xml:space="preserve"> </w:t>
          </w:r>
          <w:r w:rsidRPr="00AF4BD9">
            <w:rPr>
              <w:i/>
              <w:lang w:val="en"/>
            </w:rPr>
            <w:t xml:space="preserve">Speech </w:t>
          </w:r>
          <w:proofErr w:type="spellStart"/>
          <w:r w:rsidRPr="00AF4BD9">
            <w:rPr>
              <w:i/>
              <w:lang w:val="en"/>
            </w:rPr>
            <w:t>Commun</w:t>
          </w:r>
          <w:proofErr w:type="spellEnd"/>
          <w:r w:rsidRPr="00AF4BD9">
            <w:rPr>
              <w:i/>
              <w:lang w:val="en"/>
            </w:rPr>
            <w:t xml:space="preserve"> </w:t>
          </w:r>
          <w:r w:rsidRPr="00AF4BD9">
            <w:rPr>
              <w:lang w:val="en"/>
            </w:rPr>
            <w:t>53, 311–326</w:t>
          </w:r>
        </w:p>
        <w:p w14:paraId="6A93B8B6" w14:textId="77777777" w:rsidR="00AF4BD9" w:rsidRDefault="00AF4BD9" w:rsidP="00AF4BD9">
          <w:pPr>
            <w:pStyle w:val="CitaviBibliographyEntry"/>
            <w:rPr>
              <w:lang w:val="en"/>
            </w:rPr>
          </w:pPr>
          <w:r>
            <w:rPr>
              <w:lang w:val="en"/>
            </w:rPr>
            <w:t>25.</w:t>
          </w:r>
          <w:r>
            <w:rPr>
              <w:lang w:val="en"/>
            </w:rPr>
            <w:tab/>
          </w:r>
          <w:bookmarkStart w:id="51" w:name="_CTVL00170f75375b0c34b92abebbca1768e589c"/>
          <w:r>
            <w:rPr>
              <w:lang w:val="en"/>
            </w:rPr>
            <w:t>Eyssel, F. et al. (2012) 'If you sound like me, you must be more human'. In</w:t>
          </w:r>
          <w:bookmarkEnd w:id="51"/>
          <w:r>
            <w:rPr>
              <w:lang w:val="en"/>
            </w:rPr>
            <w:t xml:space="preserve"> </w:t>
          </w:r>
          <w:r w:rsidRPr="00AF4BD9">
            <w:rPr>
              <w:i/>
              <w:lang w:val="en"/>
            </w:rPr>
            <w:t xml:space="preserve">HRI' 12. Proceedings of the seventh annual ACM/IEEE Conference on Human-Robot </w:t>
          </w:r>
          <w:proofErr w:type="gramStart"/>
          <w:r w:rsidRPr="00AF4BD9">
            <w:rPr>
              <w:i/>
              <w:lang w:val="en"/>
            </w:rPr>
            <w:t>Interaction :</w:t>
          </w:r>
          <w:proofErr w:type="gramEnd"/>
          <w:r w:rsidRPr="00AF4BD9">
            <w:rPr>
              <w:i/>
              <w:lang w:val="en"/>
            </w:rPr>
            <w:t xml:space="preserve"> March 5-8, 2012 Boston, Massachusetts, USA </w:t>
          </w:r>
          <w:r w:rsidRPr="00AF4BD9">
            <w:rPr>
              <w:lang w:val="en"/>
            </w:rPr>
            <w:t>(</w:t>
          </w:r>
          <w:proofErr w:type="spellStart"/>
          <w:r w:rsidRPr="00AF4BD9">
            <w:rPr>
              <w:lang w:val="en"/>
            </w:rPr>
            <w:t>Yanco</w:t>
          </w:r>
          <w:proofErr w:type="spellEnd"/>
          <w:r w:rsidRPr="00AF4BD9">
            <w:rPr>
              <w:lang w:val="en"/>
            </w:rPr>
            <w:t>, H. et al., eds), pp. 125–126, Association for Computing Machinery</w:t>
          </w:r>
        </w:p>
        <w:p w14:paraId="207EE81D" w14:textId="77777777" w:rsidR="00AF4BD9" w:rsidRDefault="00AF4BD9" w:rsidP="00AF4BD9">
          <w:pPr>
            <w:pStyle w:val="CitaviBibliographyEntry"/>
            <w:rPr>
              <w:lang w:val="en"/>
            </w:rPr>
          </w:pPr>
          <w:r>
            <w:rPr>
              <w:lang w:val="en"/>
            </w:rPr>
            <w:t>26.</w:t>
          </w:r>
          <w:r>
            <w:rPr>
              <w:lang w:val="en"/>
            </w:rPr>
            <w:tab/>
          </w:r>
          <w:bookmarkStart w:id="52" w:name="_CTVL001ddf2261829a143b5b43f6808d8527183"/>
          <w:r>
            <w:rPr>
              <w:lang w:val="en"/>
            </w:rPr>
            <w:t>Abdulrahman, A. and Richards, D. (2022) Is Natural Necessary? Human Voice versus Synthetic Voice for Intelligent Virtual Agents.</w:t>
          </w:r>
          <w:bookmarkEnd w:id="52"/>
          <w:r>
            <w:rPr>
              <w:lang w:val="en"/>
            </w:rPr>
            <w:t xml:space="preserve"> </w:t>
          </w:r>
          <w:r w:rsidRPr="00AF4BD9">
            <w:rPr>
              <w:i/>
              <w:lang w:val="en"/>
            </w:rPr>
            <w:t xml:space="preserve">MTI </w:t>
          </w:r>
          <w:r w:rsidRPr="00AF4BD9">
            <w:rPr>
              <w:lang w:val="en"/>
            </w:rPr>
            <w:t>6, 51</w:t>
          </w:r>
        </w:p>
        <w:p w14:paraId="49A346A8" w14:textId="77777777" w:rsidR="00AF4BD9" w:rsidRDefault="00AF4BD9" w:rsidP="00AF4BD9">
          <w:pPr>
            <w:pStyle w:val="CitaviBibliographyEntry"/>
            <w:rPr>
              <w:lang w:val="en"/>
            </w:rPr>
          </w:pPr>
          <w:r>
            <w:rPr>
              <w:lang w:val="en"/>
            </w:rPr>
            <w:t>27.</w:t>
          </w:r>
          <w:r>
            <w:rPr>
              <w:lang w:val="en"/>
            </w:rPr>
            <w:tab/>
          </w:r>
          <w:bookmarkStart w:id="53"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53"/>
          <w:r>
            <w:rPr>
              <w:lang w:val="en"/>
            </w:rPr>
            <w:t xml:space="preserve"> </w:t>
          </w:r>
          <w:r w:rsidRPr="00AF4BD9">
            <w:rPr>
              <w:i/>
              <w:lang w:val="en"/>
            </w:rPr>
            <w:t xml:space="preserve">International Journal of Speech-Language Pathology, </w:t>
          </w:r>
          <w:r w:rsidRPr="00AF4BD9">
            <w:rPr>
              <w:lang w:val="en"/>
            </w:rPr>
            <w:t>1–16</w:t>
          </w:r>
        </w:p>
        <w:p w14:paraId="227CA68D" w14:textId="77777777" w:rsidR="00AF4BD9" w:rsidRDefault="00AF4BD9" w:rsidP="00AF4BD9">
          <w:pPr>
            <w:pStyle w:val="CitaviBibliographyEntry"/>
            <w:rPr>
              <w:lang w:val="en"/>
            </w:rPr>
          </w:pPr>
          <w:r>
            <w:rPr>
              <w:lang w:val="en"/>
            </w:rPr>
            <w:t>28.</w:t>
          </w:r>
          <w:r>
            <w:rPr>
              <w:lang w:val="en"/>
            </w:rPr>
            <w:tab/>
          </w:r>
          <w:bookmarkStart w:id="54"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54"/>
          <w:r>
            <w:rPr>
              <w:lang w:val="en"/>
            </w:rPr>
            <w:t xml:space="preserve"> </w:t>
          </w:r>
          <w:r w:rsidRPr="00AF4BD9">
            <w:rPr>
              <w:i/>
              <w:lang w:val="en"/>
            </w:rPr>
            <w:t xml:space="preserve">Human-Computer Interaction. Multimodal and Natural Interaction </w:t>
          </w:r>
          <w:r w:rsidRPr="00AF4BD9">
            <w:rPr>
              <w:lang w:val="en"/>
            </w:rPr>
            <w:t>(Kurosu, M., ed), pp. 244–259, Springer International Publishing</w:t>
          </w:r>
        </w:p>
        <w:p w14:paraId="7521210B" w14:textId="77777777" w:rsidR="00AF4BD9" w:rsidRDefault="00AF4BD9" w:rsidP="00AF4BD9">
          <w:pPr>
            <w:pStyle w:val="CitaviBibliographyEntry"/>
            <w:rPr>
              <w:lang w:val="en"/>
            </w:rPr>
          </w:pPr>
          <w:r>
            <w:rPr>
              <w:lang w:val="en"/>
            </w:rPr>
            <w:t>29.</w:t>
          </w:r>
          <w:r>
            <w:rPr>
              <w:lang w:val="en"/>
            </w:rPr>
            <w:tab/>
          </w:r>
          <w:bookmarkStart w:id="55" w:name="_CTVL001a77e43335938474caf43c1ac87097ad7"/>
          <w:r>
            <w:rPr>
              <w:lang w:val="en"/>
            </w:rPr>
            <w:t>Velner, E. et al. (2020) Intonation in Robot Speech. In</w:t>
          </w:r>
          <w:bookmarkEnd w:id="55"/>
          <w:r>
            <w:rPr>
              <w:lang w:val="en"/>
            </w:rPr>
            <w:t xml:space="preserve"> </w:t>
          </w:r>
          <w:r w:rsidRPr="00AF4BD9">
            <w:rPr>
              <w:i/>
              <w:lang w:val="en"/>
            </w:rPr>
            <w:t xml:space="preserve">Proceedings of the 2020 ACM/IEEE International Conference on Human-Robot Interaction </w:t>
          </w:r>
          <w:r w:rsidRPr="00AF4BD9">
            <w:rPr>
              <w:lang w:val="en"/>
            </w:rPr>
            <w:t>(</w:t>
          </w:r>
          <w:proofErr w:type="spellStart"/>
          <w:r w:rsidRPr="00AF4BD9">
            <w:rPr>
              <w:lang w:val="en"/>
            </w:rPr>
            <w:t>Belpaeme</w:t>
          </w:r>
          <w:proofErr w:type="spellEnd"/>
          <w:r w:rsidRPr="00AF4BD9">
            <w:rPr>
              <w:lang w:val="en"/>
            </w:rPr>
            <w:t>, T. et al., eds), pp. 569–578, ACM</w:t>
          </w:r>
        </w:p>
        <w:p w14:paraId="72954DBC" w14:textId="77777777" w:rsidR="00AF4BD9" w:rsidRDefault="00AF4BD9" w:rsidP="00AF4BD9">
          <w:pPr>
            <w:pStyle w:val="CitaviBibliographyEntry"/>
            <w:rPr>
              <w:lang w:val="en"/>
            </w:rPr>
          </w:pPr>
          <w:r>
            <w:rPr>
              <w:lang w:val="en"/>
            </w:rPr>
            <w:t>30.</w:t>
          </w:r>
          <w:r>
            <w:rPr>
              <w:lang w:val="en"/>
            </w:rPr>
            <w:tab/>
          </w:r>
          <w:bookmarkStart w:id="56" w:name="_CTVL00187f98e1725584bfc80361a8a028d5115"/>
          <w:r>
            <w:rPr>
              <w:lang w:val="en"/>
            </w:rPr>
            <w:t>Yamasaki, R. et al. (2017) Perturbation Measurements on the Degree of Naturalness of Synthesized Vowels.</w:t>
          </w:r>
          <w:bookmarkEnd w:id="56"/>
          <w:r>
            <w:rPr>
              <w:lang w:val="en"/>
            </w:rPr>
            <w:t xml:space="preserve"> </w:t>
          </w:r>
          <w:r w:rsidRPr="00AF4BD9">
            <w:rPr>
              <w:i/>
              <w:lang w:val="en"/>
            </w:rPr>
            <w:t xml:space="preserve">Journal of Voice </w:t>
          </w:r>
          <w:r w:rsidRPr="00AF4BD9">
            <w:rPr>
              <w:lang w:val="en"/>
            </w:rPr>
            <w:t>31, 389.e1-389.e8</w:t>
          </w:r>
        </w:p>
        <w:p w14:paraId="18AA5C97" w14:textId="77777777" w:rsidR="00AF4BD9" w:rsidRDefault="00AF4BD9" w:rsidP="00AF4BD9">
          <w:pPr>
            <w:pStyle w:val="CitaviBibliographyEntry"/>
            <w:rPr>
              <w:lang w:val="en"/>
            </w:rPr>
          </w:pPr>
          <w:r>
            <w:rPr>
              <w:lang w:val="en"/>
            </w:rPr>
            <w:t>31.</w:t>
          </w:r>
          <w:r>
            <w:rPr>
              <w:lang w:val="en"/>
            </w:rPr>
            <w:tab/>
          </w:r>
          <w:bookmarkStart w:id="57" w:name="_CTVL0015833af7483784f0c929908e878248ca6"/>
          <w:r>
            <w:rPr>
              <w:lang w:val="en"/>
            </w:rPr>
            <w:t>Ko, S. et al. (2023) The Effects of Robot Voices and Appearances on Users’ Emotion Recognition and Subjective Perception.</w:t>
          </w:r>
          <w:bookmarkEnd w:id="57"/>
          <w:r>
            <w:rPr>
              <w:lang w:val="en"/>
            </w:rPr>
            <w:t xml:space="preserve"> </w:t>
          </w:r>
          <w:r w:rsidRPr="00AF4BD9">
            <w:rPr>
              <w:i/>
              <w:lang w:val="en"/>
            </w:rPr>
            <w:t xml:space="preserve">Int. J. Human. Robot. </w:t>
          </w:r>
          <w:r w:rsidRPr="00AF4BD9">
            <w:rPr>
              <w:lang w:val="en"/>
            </w:rPr>
            <w:t>20</w:t>
          </w:r>
        </w:p>
        <w:p w14:paraId="5F0B48DF" w14:textId="77777777" w:rsidR="00AF4BD9" w:rsidRDefault="00AF4BD9" w:rsidP="00AF4BD9">
          <w:pPr>
            <w:pStyle w:val="CitaviBibliographyEntry"/>
            <w:rPr>
              <w:lang w:val="en"/>
            </w:rPr>
          </w:pPr>
          <w:r>
            <w:rPr>
              <w:lang w:val="en"/>
            </w:rPr>
            <w:t>32.</w:t>
          </w:r>
          <w:r>
            <w:rPr>
              <w:lang w:val="en"/>
            </w:rPr>
            <w:tab/>
          </w:r>
          <w:bookmarkStart w:id="58" w:name="_CTVL001f5c5b3728c9c434d96e91d4a4b29a457"/>
          <w:r>
            <w:rPr>
              <w:lang w:val="en"/>
            </w:rPr>
            <w:t>Abur, D. et al. (2021) Feedback and Feedforward Auditory-Motor Processes for Voice and Articulation in Parkinson's Disease.</w:t>
          </w:r>
          <w:bookmarkEnd w:id="58"/>
          <w:r>
            <w:rPr>
              <w:lang w:val="en"/>
            </w:rPr>
            <w:t xml:space="preserve"> </w:t>
          </w:r>
          <w:r w:rsidRPr="00AF4BD9">
            <w:rPr>
              <w:i/>
              <w:lang w:val="en"/>
            </w:rPr>
            <w:t xml:space="preserve">J Speech Lang Hear Res </w:t>
          </w:r>
          <w:r w:rsidRPr="00AF4BD9">
            <w:rPr>
              <w:lang w:val="en"/>
            </w:rPr>
            <w:t>64, 4682–4694</w:t>
          </w:r>
        </w:p>
        <w:p w14:paraId="3B612639" w14:textId="77777777" w:rsidR="00AF4BD9" w:rsidRDefault="00AF4BD9" w:rsidP="00AF4BD9">
          <w:pPr>
            <w:pStyle w:val="CitaviBibliographyEntry"/>
            <w:rPr>
              <w:lang w:val="en"/>
            </w:rPr>
          </w:pPr>
          <w:r>
            <w:rPr>
              <w:lang w:val="en"/>
            </w:rPr>
            <w:t>33.</w:t>
          </w:r>
          <w:r>
            <w:rPr>
              <w:lang w:val="en"/>
            </w:rPr>
            <w:tab/>
          </w:r>
          <w:bookmarkStart w:id="59" w:name="_CTVL0010715d864bf2142b6b4450b3ffb1f10ac"/>
          <w:r>
            <w:rPr>
              <w:lang w:val="en"/>
            </w:rPr>
            <w:t>Klopfenstein, M. (2015) Relationship between acoustic measures and speech naturalness ratings in Parkinson's disease: A within-speaker approach.</w:t>
          </w:r>
          <w:bookmarkEnd w:id="59"/>
          <w:r>
            <w:rPr>
              <w:lang w:val="en"/>
            </w:rPr>
            <w:t xml:space="preserve"> </w:t>
          </w:r>
          <w:r w:rsidRPr="00AF4BD9">
            <w:rPr>
              <w:i/>
              <w:lang w:val="en"/>
            </w:rPr>
            <w:t xml:space="preserve">Clinical Linguistics &amp; Phonetics </w:t>
          </w:r>
          <w:r w:rsidRPr="00AF4BD9">
            <w:rPr>
              <w:lang w:val="en"/>
            </w:rPr>
            <w:t>29, 938–954</w:t>
          </w:r>
        </w:p>
        <w:p w14:paraId="0FA79F94" w14:textId="77777777" w:rsidR="00AF4BD9" w:rsidRDefault="00AF4BD9" w:rsidP="00AF4BD9">
          <w:pPr>
            <w:pStyle w:val="CitaviBibliographyEntry"/>
            <w:rPr>
              <w:lang w:val="en"/>
            </w:rPr>
          </w:pPr>
          <w:r>
            <w:rPr>
              <w:lang w:val="en"/>
            </w:rPr>
            <w:t>34.</w:t>
          </w:r>
          <w:r>
            <w:rPr>
              <w:lang w:val="en"/>
            </w:rPr>
            <w:tab/>
          </w:r>
          <w:bookmarkStart w:id="60" w:name="_CTVL001432c16bfcde8486cafc9f2c5967aadf3"/>
          <w:r>
            <w:rPr>
              <w:lang w:val="en"/>
            </w:rPr>
            <w:t>Klopfenstein, M. (2016) Speech naturalness ratings and perceptual correlates of highly natural and unnatural speech in hypokinetic dysarthria secondary to Parkinson’s disease.</w:t>
          </w:r>
          <w:bookmarkEnd w:id="60"/>
          <w:r>
            <w:rPr>
              <w:lang w:val="en"/>
            </w:rPr>
            <w:t xml:space="preserve"> </w:t>
          </w:r>
          <w:r w:rsidRPr="00AF4BD9">
            <w:rPr>
              <w:i/>
              <w:lang w:val="en"/>
            </w:rPr>
            <w:t xml:space="preserve">JIRCD </w:t>
          </w:r>
          <w:r w:rsidRPr="00AF4BD9">
            <w:rPr>
              <w:lang w:val="en"/>
            </w:rPr>
            <w:t>7, 123–146</w:t>
          </w:r>
        </w:p>
        <w:p w14:paraId="50A8787E" w14:textId="77777777" w:rsidR="00AF4BD9" w:rsidRDefault="00AF4BD9" w:rsidP="00AF4BD9">
          <w:pPr>
            <w:pStyle w:val="CitaviBibliographyEntry"/>
            <w:rPr>
              <w:lang w:val="en"/>
            </w:rPr>
          </w:pPr>
          <w:r>
            <w:rPr>
              <w:lang w:val="en"/>
            </w:rPr>
            <w:t>35.</w:t>
          </w:r>
          <w:r>
            <w:rPr>
              <w:lang w:val="en"/>
            </w:rPr>
            <w:tab/>
          </w:r>
          <w:bookmarkStart w:id="61" w:name="_CTVL0016fb6fe0193014b3a81361d605bd78864"/>
          <w:r>
            <w:rPr>
              <w:lang w:val="en"/>
            </w:rPr>
            <w:t>Eadie, T.L. et al. (2008) Influence of speaker gender on listener judgments of tracheoesophageal speech.</w:t>
          </w:r>
          <w:bookmarkEnd w:id="61"/>
          <w:r>
            <w:rPr>
              <w:lang w:val="en"/>
            </w:rPr>
            <w:t xml:space="preserve"> </w:t>
          </w:r>
          <w:r w:rsidRPr="00AF4BD9">
            <w:rPr>
              <w:i/>
              <w:lang w:val="en"/>
            </w:rPr>
            <w:t xml:space="preserve">Journal of Voice </w:t>
          </w:r>
          <w:r w:rsidRPr="00AF4BD9">
            <w:rPr>
              <w:lang w:val="en"/>
            </w:rPr>
            <w:t>22, 43–57</w:t>
          </w:r>
        </w:p>
        <w:p w14:paraId="283E20D5" w14:textId="77777777" w:rsidR="00AF4BD9" w:rsidRDefault="00AF4BD9" w:rsidP="00AF4BD9">
          <w:pPr>
            <w:pStyle w:val="CitaviBibliographyEntry"/>
            <w:rPr>
              <w:lang w:val="en"/>
            </w:rPr>
          </w:pPr>
          <w:r>
            <w:rPr>
              <w:lang w:val="en"/>
            </w:rPr>
            <w:t>36.</w:t>
          </w:r>
          <w:r>
            <w:rPr>
              <w:lang w:val="en"/>
            </w:rPr>
            <w:tab/>
          </w:r>
          <w:bookmarkStart w:id="62" w:name="_CTVL001fc3e2954d7904694bbbc3c5213c1779b"/>
          <w:r>
            <w:rPr>
              <w:lang w:val="en"/>
            </w:rPr>
            <w:t>Eadie, T.L. and Doyle, P.C. (2002) Direct Magnitude Estimation and Interval Scaling of Naturalness and Severity in Tracheoesophageal (TE) Speakers.</w:t>
          </w:r>
          <w:bookmarkEnd w:id="62"/>
          <w:r>
            <w:rPr>
              <w:lang w:val="en"/>
            </w:rPr>
            <w:t xml:space="preserve"> </w:t>
          </w:r>
          <w:r w:rsidRPr="00AF4BD9">
            <w:rPr>
              <w:i/>
              <w:lang w:val="en"/>
            </w:rPr>
            <w:t xml:space="preserve">J Speech Lang Hear Res </w:t>
          </w:r>
          <w:r w:rsidRPr="00AF4BD9">
            <w:rPr>
              <w:lang w:val="en"/>
            </w:rPr>
            <w:t>45, 1088–1096</w:t>
          </w:r>
        </w:p>
        <w:p w14:paraId="37EAA05A" w14:textId="77777777" w:rsidR="00AF4BD9" w:rsidRDefault="00AF4BD9" w:rsidP="00AF4BD9">
          <w:pPr>
            <w:pStyle w:val="CitaviBibliographyEntry"/>
            <w:rPr>
              <w:lang w:val="en"/>
            </w:rPr>
          </w:pPr>
          <w:r>
            <w:rPr>
              <w:lang w:val="en"/>
            </w:rPr>
            <w:t>37.</w:t>
          </w:r>
          <w:r>
            <w:rPr>
              <w:lang w:val="en"/>
            </w:rPr>
            <w:tab/>
          </w:r>
          <w:bookmarkStart w:id="63" w:name="_CTVL001dcaa3987f50f448aa57200c4e419a4e5"/>
          <w:r>
            <w:rPr>
              <w:lang w:val="en"/>
            </w:rPr>
            <w:t>Lehner, K. and Ziegler, W. (2022) Clinical measures of communication limitations in dysarthria assessed through crowdsourcing: specificity, sensitivity, and retest-reliability.</w:t>
          </w:r>
          <w:bookmarkEnd w:id="63"/>
          <w:r>
            <w:rPr>
              <w:lang w:val="en"/>
            </w:rPr>
            <w:t xml:space="preserve"> </w:t>
          </w:r>
          <w:r w:rsidRPr="00AF4BD9">
            <w:rPr>
              <w:i/>
              <w:lang w:val="en"/>
            </w:rPr>
            <w:t xml:space="preserve">Clinical Linguistics &amp; Phonetics </w:t>
          </w:r>
          <w:r w:rsidRPr="00AF4BD9">
            <w:rPr>
              <w:lang w:val="en"/>
            </w:rPr>
            <w:t>36, 988–1009</w:t>
          </w:r>
        </w:p>
        <w:p w14:paraId="55792157" w14:textId="77777777" w:rsidR="00AF4BD9" w:rsidRDefault="00AF4BD9" w:rsidP="00AF4BD9">
          <w:pPr>
            <w:pStyle w:val="CitaviBibliographyEntry"/>
            <w:rPr>
              <w:lang w:val="en"/>
            </w:rPr>
          </w:pPr>
          <w:r>
            <w:rPr>
              <w:lang w:val="en"/>
            </w:rPr>
            <w:t>38.</w:t>
          </w:r>
          <w:r>
            <w:rPr>
              <w:lang w:val="en"/>
            </w:rPr>
            <w:tab/>
          </w:r>
          <w:bookmarkStart w:id="64" w:name="_CTVL001cadaf14523614780b0eb2a4b96498e2d"/>
          <w:proofErr w:type="spellStart"/>
          <w:r>
            <w:rPr>
              <w:lang w:val="en"/>
            </w:rPr>
            <w:t>Schölderle</w:t>
          </w:r>
          <w:proofErr w:type="spellEnd"/>
          <w:r>
            <w:rPr>
              <w:lang w:val="en"/>
            </w:rPr>
            <w:t>, T. et al. (2023) Speech Naturalness in the Assessment of Childhood Dysarthria.</w:t>
          </w:r>
          <w:bookmarkEnd w:id="64"/>
          <w:r>
            <w:rPr>
              <w:lang w:val="en"/>
            </w:rPr>
            <w:t xml:space="preserve"> </w:t>
          </w:r>
          <w:r w:rsidRPr="00AF4BD9">
            <w:rPr>
              <w:i/>
              <w:lang w:val="en"/>
            </w:rPr>
            <w:t xml:space="preserve">American Journal of Speech-language Pathology </w:t>
          </w:r>
          <w:r w:rsidRPr="00AF4BD9">
            <w:rPr>
              <w:lang w:val="en"/>
            </w:rPr>
            <w:t>32, 1633–1643</w:t>
          </w:r>
        </w:p>
        <w:p w14:paraId="373F45F9" w14:textId="77777777" w:rsidR="00AF4BD9" w:rsidRDefault="00AF4BD9" w:rsidP="00AF4BD9">
          <w:pPr>
            <w:pStyle w:val="CitaviBibliographyEntry"/>
            <w:rPr>
              <w:lang w:val="en"/>
            </w:rPr>
          </w:pPr>
          <w:r>
            <w:rPr>
              <w:lang w:val="en"/>
            </w:rPr>
            <w:t>39.</w:t>
          </w:r>
          <w:r>
            <w:rPr>
              <w:lang w:val="en"/>
            </w:rPr>
            <w:tab/>
          </w:r>
          <w:bookmarkStart w:id="65" w:name="_CTVL001ff38ec5511fa4aaab9ed21aa63670c02"/>
          <w:r>
            <w:rPr>
              <w:lang w:val="en"/>
            </w:rPr>
            <w:t>Vogel, A.P. et al. (2019) Speech treatment improves dysarthria in multisystemic ataxia: a rater-blinded, controlled pilot-study in ARSACS.</w:t>
          </w:r>
          <w:bookmarkEnd w:id="65"/>
          <w:r>
            <w:rPr>
              <w:lang w:val="en"/>
            </w:rPr>
            <w:t xml:space="preserve"> </w:t>
          </w:r>
          <w:r w:rsidRPr="00AF4BD9">
            <w:rPr>
              <w:i/>
              <w:lang w:val="en"/>
            </w:rPr>
            <w:t xml:space="preserve">Journal of neurology </w:t>
          </w:r>
          <w:r w:rsidRPr="00AF4BD9">
            <w:rPr>
              <w:lang w:val="en"/>
            </w:rPr>
            <w:t>266, 1260–1266</w:t>
          </w:r>
        </w:p>
        <w:p w14:paraId="42960809" w14:textId="77777777" w:rsidR="00AF4BD9" w:rsidRDefault="00AF4BD9" w:rsidP="00AF4BD9">
          <w:pPr>
            <w:pStyle w:val="CitaviBibliographyEntry"/>
            <w:rPr>
              <w:lang w:val="en"/>
            </w:rPr>
          </w:pPr>
          <w:r>
            <w:rPr>
              <w:lang w:val="en"/>
            </w:rPr>
            <w:t>40.</w:t>
          </w:r>
          <w:r>
            <w:rPr>
              <w:lang w:val="en"/>
            </w:rPr>
            <w:tab/>
          </w:r>
          <w:bookmarkStart w:id="66"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66"/>
          <w:r>
            <w:rPr>
              <w:lang w:val="en"/>
            </w:rPr>
            <w:t xml:space="preserve"> </w:t>
          </w:r>
          <w:r w:rsidRPr="00AF4BD9">
            <w:rPr>
              <w:i/>
              <w:lang w:val="en"/>
            </w:rPr>
            <w:t xml:space="preserve">The Journal of speech and hearing disorders </w:t>
          </w:r>
          <w:r w:rsidRPr="00AF4BD9">
            <w:rPr>
              <w:lang w:val="en"/>
            </w:rPr>
            <w:t>55, 550–560</w:t>
          </w:r>
        </w:p>
        <w:p w14:paraId="10BC5703" w14:textId="77777777" w:rsidR="00AF4BD9" w:rsidRDefault="00AF4BD9" w:rsidP="00AF4BD9">
          <w:pPr>
            <w:pStyle w:val="CitaviBibliographyEntry"/>
            <w:rPr>
              <w:lang w:val="en"/>
            </w:rPr>
          </w:pPr>
          <w:r>
            <w:rPr>
              <w:lang w:val="en"/>
            </w:rPr>
            <w:lastRenderedPageBreak/>
            <w:t>41.</w:t>
          </w:r>
          <w:r>
            <w:rPr>
              <w:lang w:val="en"/>
            </w:rPr>
            <w:tab/>
          </w:r>
          <w:bookmarkStart w:id="67"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67"/>
          <w:r>
            <w:rPr>
              <w:lang w:val="en"/>
            </w:rPr>
            <w:t xml:space="preserve"> </w:t>
          </w:r>
          <w:r w:rsidRPr="00AF4BD9">
            <w:rPr>
              <w:i/>
              <w:lang w:val="en"/>
            </w:rPr>
            <w:t xml:space="preserve">American journal on intellectual and developmental disabilities </w:t>
          </w:r>
          <w:r w:rsidRPr="00AF4BD9">
            <w:rPr>
              <w:lang w:val="en"/>
            </w:rPr>
            <w:t>124, 324–338</w:t>
          </w:r>
        </w:p>
        <w:p w14:paraId="57BD7FC1" w14:textId="77777777" w:rsidR="00AF4BD9" w:rsidRDefault="00AF4BD9" w:rsidP="00AF4BD9">
          <w:pPr>
            <w:pStyle w:val="CitaviBibliographyEntry"/>
            <w:rPr>
              <w:lang w:val="en"/>
            </w:rPr>
          </w:pPr>
          <w:r>
            <w:rPr>
              <w:lang w:val="en"/>
            </w:rPr>
            <w:t>42.</w:t>
          </w:r>
          <w:r>
            <w:rPr>
              <w:lang w:val="en"/>
            </w:rPr>
            <w:tab/>
          </w:r>
          <w:bookmarkStart w:id="68" w:name="_CTVL001edf9aa5e00b04865a7eea9c6bf966c9c"/>
          <w:r>
            <w:rPr>
              <w:lang w:val="en"/>
            </w:rPr>
            <w:t>Euler, H.A. et al. (2021) Speech restructuring group treatment for 6-to-9-year-old children who stutter: A therapeutic trial.</w:t>
          </w:r>
          <w:bookmarkEnd w:id="68"/>
          <w:r>
            <w:rPr>
              <w:lang w:val="en"/>
            </w:rPr>
            <w:t xml:space="preserve"> </w:t>
          </w:r>
          <w:r w:rsidRPr="00AF4BD9">
            <w:rPr>
              <w:i/>
              <w:lang w:val="en"/>
            </w:rPr>
            <w:t xml:space="preserve">Journal of communication disorders </w:t>
          </w:r>
          <w:r w:rsidRPr="00AF4BD9">
            <w:rPr>
              <w:lang w:val="en"/>
            </w:rPr>
            <w:t>89, 106073</w:t>
          </w:r>
        </w:p>
        <w:p w14:paraId="650CDAC3" w14:textId="77777777" w:rsidR="00AF4BD9" w:rsidRDefault="00AF4BD9" w:rsidP="00AF4BD9">
          <w:pPr>
            <w:pStyle w:val="CitaviBibliographyEntry"/>
            <w:rPr>
              <w:i/>
              <w:lang w:val="en"/>
            </w:rPr>
          </w:pPr>
          <w:r>
            <w:rPr>
              <w:lang w:val="en"/>
            </w:rPr>
            <w:t>43.</w:t>
          </w:r>
          <w:r>
            <w:rPr>
              <w:lang w:val="en"/>
            </w:rPr>
            <w:tab/>
          </w:r>
          <w:bookmarkStart w:id="69" w:name="_CTVL001c33bb1c6b27e44c39530db03049fa031"/>
          <w:r>
            <w:rPr>
              <w:lang w:val="en"/>
            </w:rPr>
            <w:t>Assmann, P.F. et al. (2006) Effects of frequency shifts on perceived naturalness and gender information in speech. In</w:t>
          </w:r>
          <w:bookmarkEnd w:id="69"/>
          <w:r>
            <w:rPr>
              <w:lang w:val="en"/>
            </w:rPr>
            <w:t xml:space="preserve"> </w:t>
          </w:r>
          <w:r w:rsidRPr="00AF4BD9">
            <w:rPr>
              <w:i/>
              <w:lang w:val="en"/>
            </w:rPr>
            <w:t>INTERSPEECH</w:t>
          </w:r>
        </w:p>
        <w:p w14:paraId="3675FCC3" w14:textId="77777777" w:rsidR="00AF4BD9" w:rsidRDefault="00AF4BD9" w:rsidP="00AF4BD9">
          <w:pPr>
            <w:pStyle w:val="CitaviBibliographyEntry"/>
            <w:rPr>
              <w:lang w:val="en"/>
            </w:rPr>
          </w:pPr>
          <w:r>
            <w:rPr>
              <w:lang w:val="en"/>
            </w:rPr>
            <w:t>44.</w:t>
          </w:r>
          <w:r>
            <w:rPr>
              <w:lang w:val="en"/>
            </w:rPr>
            <w:tab/>
          </w:r>
          <w:bookmarkStart w:id="70" w:name="_CTVL0016a6f74b49bda4923b3e7d77f5a7e4472"/>
          <w:r>
            <w:rPr>
              <w:lang w:val="en"/>
            </w:rPr>
            <w:t>Venkatraman, A. and Sivasankar, M.P. (2018) Continuous Vocal Fry Simulated in Laboratory Subjects: A Preliminary Report on Voice Production and Listener Ratings.</w:t>
          </w:r>
          <w:bookmarkEnd w:id="70"/>
          <w:r>
            <w:rPr>
              <w:lang w:val="en"/>
            </w:rPr>
            <w:t xml:space="preserve"> </w:t>
          </w:r>
          <w:r w:rsidRPr="00AF4BD9">
            <w:rPr>
              <w:i/>
              <w:lang w:val="en"/>
            </w:rPr>
            <w:t xml:space="preserve">American Journal of Speech-language Pathology </w:t>
          </w:r>
          <w:r w:rsidRPr="00AF4BD9">
            <w:rPr>
              <w:lang w:val="en"/>
            </w:rPr>
            <w:t>27, 1539–1545</w:t>
          </w:r>
        </w:p>
        <w:p w14:paraId="75299EC0" w14:textId="77777777" w:rsidR="00AF4BD9" w:rsidRDefault="00AF4BD9" w:rsidP="00AF4BD9">
          <w:pPr>
            <w:pStyle w:val="CitaviBibliographyEntry"/>
            <w:rPr>
              <w:lang w:val="en"/>
            </w:rPr>
          </w:pPr>
          <w:r>
            <w:rPr>
              <w:lang w:val="en"/>
            </w:rPr>
            <w:t>45.</w:t>
          </w:r>
          <w:r>
            <w:rPr>
              <w:lang w:val="en"/>
            </w:rPr>
            <w:tab/>
          </w:r>
          <w:bookmarkStart w:id="71"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71"/>
          <w:r>
            <w:rPr>
              <w:lang w:val="en"/>
            </w:rPr>
            <w:t xml:space="preserve"> </w:t>
          </w:r>
          <w:r w:rsidRPr="00AF4BD9">
            <w:rPr>
              <w:i/>
              <w:lang w:val="en"/>
            </w:rPr>
            <w:t xml:space="preserve">Language and speech </w:t>
          </w:r>
          <w:r w:rsidRPr="00AF4BD9">
            <w:rPr>
              <w:lang w:val="en"/>
            </w:rPr>
            <w:t>65, 418–443</w:t>
          </w:r>
        </w:p>
        <w:p w14:paraId="36936B38" w14:textId="77777777" w:rsidR="00AF4BD9" w:rsidRDefault="00AF4BD9" w:rsidP="00AF4BD9">
          <w:pPr>
            <w:pStyle w:val="CitaviBibliographyEntry"/>
            <w:rPr>
              <w:lang w:val="en"/>
            </w:rPr>
          </w:pPr>
          <w:r>
            <w:rPr>
              <w:lang w:val="en"/>
            </w:rPr>
            <w:t>46.</w:t>
          </w:r>
          <w:r>
            <w:rPr>
              <w:lang w:val="en"/>
            </w:rPr>
            <w:tab/>
          </w:r>
          <w:bookmarkStart w:id="72" w:name="_CTVL001d8e5a7d3a7924fc3aad5dd8287ced150"/>
          <w:r>
            <w:rPr>
              <w:lang w:val="en"/>
            </w:rPr>
            <w:t>Tamagawa, R. et al. (2011) The Effects of Synthesized Voice Accents on User Perceptions of Robots.</w:t>
          </w:r>
          <w:bookmarkEnd w:id="72"/>
          <w:r>
            <w:rPr>
              <w:lang w:val="en"/>
            </w:rPr>
            <w:t xml:space="preserve"> </w:t>
          </w:r>
          <w:r w:rsidRPr="00AF4BD9">
            <w:rPr>
              <w:i/>
              <w:lang w:val="en"/>
            </w:rPr>
            <w:t xml:space="preserve">Int J of Soc Robotics </w:t>
          </w:r>
          <w:r w:rsidRPr="00AF4BD9">
            <w:rPr>
              <w:lang w:val="en"/>
            </w:rPr>
            <w:t>3, 253–262</w:t>
          </w:r>
        </w:p>
        <w:p w14:paraId="6F3DD2A5" w14:textId="77777777" w:rsidR="00AF4BD9" w:rsidRDefault="00AF4BD9" w:rsidP="00AF4BD9">
          <w:pPr>
            <w:pStyle w:val="CitaviBibliographyEntry"/>
            <w:rPr>
              <w:lang w:val="en"/>
            </w:rPr>
          </w:pPr>
          <w:r>
            <w:rPr>
              <w:lang w:val="en"/>
            </w:rPr>
            <w:t>47.</w:t>
          </w:r>
          <w:r>
            <w:rPr>
              <w:lang w:val="en"/>
            </w:rPr>
            <w:tab/>
          </w:r>
          <w:bookmarkStart w:id="73"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73"/>
          <w:r>
            <w:rPr>
              <w:lang w:val="en"/>
            </w:rPr>
            <w:t xml:space="preserve"> </w:t>
          </w:r>
          <w:r w:rsidRPr="00AF4BD9">
            <w:rPr>
              <w:i/>
              <w:lang w:val="en"/>
            </w:rPr>
            <w:t xml:space="preserve">J Speech Lang Hear Res </w:t>
          </w:r>
          <w:r w:rsidRPr="00AF4BD9">
            <w:rPr>
              <w:lang w:val="en"/>
            </w:rPr>
            <w:t>40, 349–360</w:t>
          </w:r>
        </w:p>
        <w:p w14:paraId="41DB47BF" w14:textId="77777777" w:rsidR="00AF4BD9" w:rsidRDefault="00AF4BD9" w:rsidP="00AF4BD9">
          <w:pPr>
            <w:pStyle w:val="CitaviBibliographyEntry"/>
            <w:rPr>
              <w:lang w:val="en"/>
            </w:rPr>
          </w:pPr>
          <w:r>
            <w:rPr>
              <w:lang w:val="en"/>
            </w:rPr>
            <w:t>48.</w:t>
          </w:r>
          <w:r>
            <w:rPr>
              <w:lang w:val="en"/>
            </w:rPr>
            <w:tab/>
          </w:r>
          <w:bookmarkStart w:id="74" w:name="_CTVL0015eb8ea740b8b4b32b5bd3c19a883932a"/>
          <w:r>
            <w:rPr>
              <w:lang w:val="en"/>
            </w:rPr>
            <w:t>Baird, A. et al. (2017) Perception of Paralinguistic Traits in Synthesized Voices. In</w:t>
          </w:r>
          <w:bookmarkEnd w:id="74"/>
          <w:r>
            <w:rPr>
              <w:lang w:val="en"/>
            </w:rPr>
            <w:t xml:space="preserve"> </w:t>
          </w:r>
          <w:r w:rsidRPr="00AF4BD9">
            <w:rPr>
              <w:i/>
              <w:lang w:val="en"/>
            </w:rPr>
            <w:t xml:space="preserve">Proceedings of the 12th International Audio Mostly Conference on Augmented and Participatory Sound and Music Experiences </w:t>
          </w:r>
          <w:r w:rsidRPr="00AF4BD9">
            <w:rPr>
              <w:lang w:val="en"/>
            </w:rPr>
            <w:t>(Fazekas, G. et al., eds), pp. 1–5, ACM</w:t>
          </w:r>
        </w:p>
        <w:p w14:paraId="66883821" w14:textId="77777777" w:rsidR="00AF4BD9" w:rsidRDefault="00AF4BD9" w:rsidP="00AF4BD9">
          <w:pPr>
            <w:pStyle w:val="CitaviBibliographyEntry"/>
            <w:rPr>
              <w:lang w:val="en"/>
            </w:rPr>
          </w:pPr>
          <w:r>
            <w:rPr>
              <w:lang w:val="en"/>
            </w:rPr>
            <w:t>49.</w:t>
          </w:r>
          <w:r>
            <w:rPr>
              <w:lang w:val="en"/>
            </w:rPr>
            <w:tab/>
          </w:r>
          <w:bookmarkStart w:id="75" w:name="_CTVL001c8231789e4d14d77913aa17a88f839d9"/>
          <w:r>
            <w:rPr>
              <w:lang w:val="en"/>
            </w:rPr>
            <w:t>Coughlin-Woods, S. et al. (2005) Ratings of speech naturalness of children ages 8-16 years.</w:t>
          </w:r>
          <w:bookmarkEnd w:id="75"/>
          <w:r>
            <w:rPr>
              <w:lang w:val="en"/>
            </w:rPr>
            <w:t xml:space="preserve"> </w:t>
          </w:r>
          <w:r w:rsidRPr="00AF4BD9">
            <w:rPr>
              <w:i/>
              <w:lang w:val="en"/>
            </w:rPr>
            <w:t xml:space="preserve">Percept Motor Skill </w:t>
          </w:r>
          <w:r w:rsidRPr="00AF4BD9">
            <w:rPr>
              <w:lang w:val="en"/>
            </w:rPr>
            <w:t>100, 295–304</w:t>
          </w:r>
        </w:p>
        <w:p w14:paraId="5D121436" w14:textId="77777777" w:rsidR="00AF4BD9" w:rsidRDefault="00AF4BD9" w:rsidP="00AF4BD9">
          <w:pPr>
            <w:pStyle w:val="CitaviBibliographyEntry"/>
            <w:rPr>
              <w:lang w:val="en"/>
            </w:rPr>
          </w:pPr>
          <w:r>
            <w:rPr>
              <w:lang w:val="en"/>
            </w:rPr>
            <w:t>50.</w:t>
          </w:r>
          <w:r>
            <w:rPr>
              <w:lang w:val="en"/>
            </w:rPr>
            <w:tab/>
          </w:r>
          <w:bookmarkStart w:id="76" w:name="_CTVL0010059c4a0093a4b149839794fadc949e3"/>
          <w:r>
            <w:rPr>
              <w:lang w:val="en"/>
            </w:rPr>
            <w:t>Goy, H. et al. (2016) Effects of age on speech and voice quality ratings.</w:t>
          </w:r>
          <w:bookmarkEnd w:id="76"/>
          <w:r>
            <w:rPr>
              <w:lang w:val="en"/>
            </w:rPr>
            <w:t xml:space="preserve"> </w:t>
          </w:r>
          <w:r w:rsidRPr="00AF4BD9">
            <w:rPr>
              <w:i/>
              <w:lang w:val="en"/>
            </w:rPr>
            <w:t xml:space="preserve">The Journal of the Acoustical Society of America </w:t>
          </w:r>
          <w:r w:rsidRPr="00AF4BD9">
            <w:rPr>
              <w:lang w:val="en"/>
            </w:rPr>
            <w:t>139, 1648</w:t>
          </w:r>
        </w:p>
        <w:p w14:paraId="689B3127" w14:textId="77777777" w:rsidR="00AF4BD9" w:rsidRDefault="00AF4BD9" w:rsidP="00AF4BD9">
          <w:pPr>
            <w:pStyle w:val="CitaviBibliographyEntry"/>
            <w:rPr>
              <w:lang w:val="en"/>
            </w:rPr>
          </w:pPr>
          <w:r>
            <w:rPr>
              <w:lang w:val="en"/>
            </w:rPr>
            <w:t>51.</w:t>
          </w:r>
          <w:r>
            <w:rPr>
              <w:lang w:val="en"/>
            </w:rPr>
            <w:tab/>
          </w:r>
          <w:bookmarkStart w:id="77" w:name="_CTVL00166cf4fb4ebf64a718a45565302ccef7e"/>
          <w:r>
            <w:rPr>
              <w:lang w:val="en"/>
            </w:rPr>
            <w:t>Baird, A. et al. (2018) The Perception of Vocal Traits in Synthesized Voices: Age, Gender, and Human Likeness.</w:t>
          </w:r>
          <w:bookmarkEnd w:id="77"/>
          <w:r>
            <w:rPr>
              <w:lang w:val="en"/>
            </w:rPr>
            <w:t xml:space="preserve"> </w:t>
          </w:r>
          <w:r w:rsidRPr="00AF4BD9">
            <w:rPr>
              <w:i/>
              <w:lang w:val="en"/>
            </w:rPr>
            <w:t xml:space="preserve">J. Audio Eng. Soc. </w:t>
          </w:r>
          <w:r w:rsidRPr="00AF4BD9">
            <w:rPr>
              <w:lang w:val="en"/>
            </w:rPr>
            <w:t>66, 277–285</w:t>
          </w:r>
        </w:p>
        <w:p w14:paraId="024748CF" w14:textId="77777777" w:rsidR="00AF4BD9" w:rsidRDefault="00AF4BD9" w:rsidP="00AF4BD9">
          <w:pPr>
            <w:pStyle w:val="CitaviBibliographyEntry"/>
            <w:rPr>
              <w:lang w:val="en"/>
            </w:rPr>
          </w:pPr>
          <w:r>
            <w:rPr>
              <w:lang w:val="en"/>
            </w:rPr>
            <w:t>52.</w:t>
          </w:r>
          <w:r>
            <w:rPr>
              <w:lang w:val="en"/>
            </w:rPr>
            <w:tab/>
          </w:r>
          <w:bookmarkStart w:id="78" w:name="_CTVL0017d117b830a4744c5ab87356d432e2dc7"/>
          <w:r>
            <w:rPr>
              <w:lang w:val="en"/>
            </w:rPr>
            <w:t>Hardy, T.L.D. et al. (2020) Acoustic Predictors of Gender Attribution, Masculinity-Femininity, and Vocal Naturalness Ratings Amongst Transgender and Cisgender Speakers.</w:t>
          </w:r>
          <w:bookmarkEnd w:id="78"/>
          <w:r>
            <w:rPr>
              <w:lang w:val="en"/>
            </w:rPr>
            <w:t xml:space="preserve"> </w:t>
          </w:r>
          <w:r w:rsidRPr="00AF4BD9">
            <w:rPr>
              <w:i/>
              <w:lang w:val="en"/>
            </w:rPr>
            <w:t xml:space="preserve">Journal of Voice </w:t>
          </w:r>
          <w:r w:rsidRPr="00AF4BD9">
            <w:rPr>
              <w:lang w:val="en"/>
            </w:rPr>
            <w:t>34, 300.e11-300.e26</w:t>
          </w:r>
        </w:p>
        <w:p w14:paraId="48A9160D" w14:textId="77777777" w:rsidR="00AF4BD9" w:rsidRDefault="00AF4BD9" w:rsidP="00AF4BD9">
          <w:pPr>
            <w:pStyle w:val="CitaviBibliographyEntry"/>
            <w:rPr>
              <w:lang w:val="en"/>
            </w:rPr>
          </w:pPr>
          <w:r>
            <w:rPr>
              <w:lang w:val="en"/>
            </w:rPr>
            <w:t>53.</w:t>
          </w:r>
          <w:r>
            <w:rPr>
              <w:lang w:val="en"/>
            </w:rPr>
            <w:tab/>
          </w:r>
          <w:bookmarkStart w:id="79" w:name="_CTVL001c0e2675ecdaf4536acede0659e31b5d4"/>
          <w:r>
            <w:rPr>
              <w:lang w:val="en"/>
            </w:rPr>
            <w:t>Merritt, B. and Bent, T. (2020) Perceptual Evaluation of Speech Naturalness in Speakers of Varying Gender Identities.</w:t>
          </w:r>
          <w:bookmarkEnd w:id="79"/>
          <w:r>
            <w:rPr>
              <w:lang w:val="en"/>
            </w:rPr>
            <w:t xml:space="preserve"> </w:t>
          </w:r>
          <w:r w:rsidRPr="00AF4BD9">
            <w:rPr>
              <w:i/>
              <w:lang w:val="en"/>
            </w:rPr>
            <w:t xml:space="preserve">J Speech Lang Hear Res </w:t>
          </w:r>
          <w:r w:rsidRPr="00AF4BD9">
            <w:rPr>
              <w:lang w:val="en"/>
            </w:rPr>
            <w:t>63, 2054–2069</w:t>
          </w:r>
        </w:p>
        <w:p w14:paraId="60292E63" w14:textId="77777777" w:rsidR="00AF4BD9" w:rsidRDefault="00AF4BD9" w:rsidP="00AF4BD9">
          <w:pPr>
            <w:pStyle w:val="CitaviBibliographyEntry"/>
            <w:rPr>
              <w:lang w:val="en"/>
            </w:rPr>
          </w:pPr>
          <w:r>
            <w:rPr>
              <w:lang w:val="en"/>
            </w:rPr>
            <w:t>54.</w:t>
          </w:r>
          <w:r>
            <w:rPr>
              <w:lang w:val="en"/>
            </w:rPr>
            <w:tab/>
          </w:r>
          <w:bookmarkStart w:id="80" w:name="_CTVL001941e20b2cc4345d5bd1da4445c2e0edd"/>
          <w:r>
            <w:rPr>
              <w:lang w:val="en"/>
            </w:rPr>
            <w:t>Aylett, M.P. et al. (2020) Speech Synthesis for the Generation of Artificial Personality.</w:t>
          </w:r>
          <w:bookmarkEnd w:id="80"/>
          <w:r>
            <w:rPr>
              <w:lang w:val="en"/>
            </w:rPr>
            <w:t xml:space="preserve"> </w:t>
          </w:r>
          <w:r w:rsidRPr="00AF4BD9">
            <w:rPr>
              <w:i/>
              <w:lang w:val="en"/>
            </w:rPr>
            <w:t xml:space="preserve">IEEE Trans. Affective </w:t>
          </w:r>
          <w:proofErr w:type="spellStart"/>
          <w:r w:rsidRPr="00AF4BD9">
            <w:rPr>
              <w:i/>
              <w:lang w:val="en"/>
            </w:rPr>
            <w:t>Comput</w:t>
          </w:r>
          <w:proofErr w:type="spellEnd"/>
          <w:r w:rsidRPr="00AF4BD9">
            <w:rPr>
              <w:i/>
              <w:lang w:val="en"/>
            </w:rPr>
            <w:t xml:space="preserve">. </w:t>
          </w:r>
          <w:r w:rsidRPr="00AF4BD9">
            <w:rPr>
              <w:lang w:val="en"/>
            </w:rPr>
            <w:t>11, 361–372</w:t>
          </w:r>
        </w:p>
        <w:p w14:paraId="708354E0" w14:textId="77777777" w:rsidR="00AF4BD9" w:rsidRDefault="00AF4BD9" w:rsidP="00AF4BD9">
          <w:pPr>
            <w:pStyle w:val="CitaviBibliographyEntry"/>
            <w:rPr>
              <w:lang w:val="en"/>
            </w:rPr>
          </w:pPr>
          <w:r>
            <w:rPr>
              <w:lang w:val="en"/>
            </w:rPr>
            <w:t>55.</w:t>
          </w:r>
          <w:r>
            <w:rPr>
              <w:lang w:val="en"/>
            </w:rPr>
            <w:tab/>
          </w:r>
          <w:bookmarkStart w:id="81" w:name="_CTVL001e492b92eb4714b948d4d212ebae94a24"/>
          <w:r>
            <w:rPr>
              <w:lang w:val="en"/>
            </w:rPr>
            <w:t>Martin, R.R. et al. (1984) Stuttering and speech naturalness.</w:t>
          </w:r>
          <w:bookmarkEnd w:id="81"/>
          <w:r>
            <w:rPr>
              <w:lang w:val="en"/>
            </w:rPr>
            <w:t xml:space="preserve"> </w:t>
          </w:r>
          <w:r w:rsidRPr="00AF4BD9">
            <w:rPr>
              <w:i/>
              <w:lang w:val="en"/>
            </w:rPr>
            <w:t xml:space="preserve">The Journal of speech and hearing disorders </w:t>
          </w:r>
          <w:r w:rsidRPr="00AF4BD9">
            <w:rPr>
              <w:lang w:val="en"/>
            </w:rPr>
            <w:t>49, 53–58</w:t>
          </w:r>
        </w:p>
        <w:p w14:paraId="67C5C7C1" w14:textId="77777777" w:rsidR="00AF4BD9" w:rsidRDefault="00AF4BD9" w:rsidP="00AF4BD9">
          <w:pPr>
            <w:pStyle w:val="CitaviBibliographyEntry"/>
            <w:rPr>
              <w:lang w:val="en"/>
            </w:rPr>
          </w:pPr>
          <w:r>
            <w:rPr>
              <w:lang w:val="en"/>
            </w:rPr>
            <w:t>56.</w:t>
          </w:r>
          <w:r>
            <w:rPr>
              <w:lang w:val="en"/>
            </w:rPr>
            <w:tab/>
          </w:r>
          <w:bookmarkStart w:id="82"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82"/>
          <w:r>
            <w:rPr>
              <w:lang w:val="en"/>
            </w:rPr>
            <w:t xml:space="preserve"> </w:t>
          </w:r>
          <w:proofErr w:type="spellStart"/>
          <w:r w:rsidRPr="00AF4BD9">
            <w:rPr>
              <w:i/>
              <w:lang w:val="en"/>
            </w:rPr>
            <w:t>Scientometrics</w:t>
          </w:r>
          <w:proofErr w:type="spellEnd"/>
          <w:r w:rsidRPr="00AF4BD9">
            <w:rPr>
              <w:i/>
              <w:lang w:val="en"/>
            </w:rPr>
            <w:t xml:space="preserve"> </w:t>
          </w:r>
          <w:r w:rsidRPr="00AF4BD9">
            <w:rPr>
              <w:lang w:val="en"/>
            </w:rPr>
            <w:t>84, 523–538</w:t>
          </w:r>
        </w:p>
        <w:p w14:paraId="32B3DFE4" w14:textId="77777777" w:rsidR="00AF4BD9" w:rsidRDefault="00AF4BD9" w:rsidP="00AF4BD9">
          <w:pPr>
            <w:pStyle w:val="CitaviBibliographyEntry"/>
            <w:rPr>
              <w:lang w:val="en"/>
            </w:rPr>
          </w:pPr>
          <w:r>
            <w:rPr>
              <w:lang w:val="en"/>
            </w:rPr>
            <w:t>57.</w:t>
          </w:r>
          <w:r>
            <w:rPr>
              <w:lang w:val="en"/>
            </w:rPr>
            <w:tab/>
          </w:r>
          <w:bookmarkStart w:id="83" w:name="_CTVL001fd79a6f791a44d41938bb87f18345f12"/>
          <w:r>
            <w:rPr>
              <w:lang w:val="en"/>
            </w:rPr>
            <w:t>van der Linden, S. (2023)</w:t>
          </w:r>
          <w:bookmarkEnd w:id="83"/>
          <w:r>
            <w:rPr>
              <w:lang w:val="en"/>
            </w:rPr>
            <w:t xml:space="preserve"> </w:t>
          </w:r>
          <w:r w:rsidRPr="00AF4BD9">
            <w:rPr>
              <w:i/>
              <w:lang w:val="en"/>
            </w:rPr>
            <w:t xml:space="preserve">Foolproof: Why we fall for misinformation and how to build immunity, </w:t>
          </w:r>
          <w:r w:rsidRPr="00AF4BD9">
            <w:rPr>
              <w:lang w:val="en"/>
            </w:rPr>
            <w:t>WW Norton &amp; Company.</w:t>
          </w:r>
        </w:p>
        <w:p w14:paraId="5BA9371A" w14:textId="77777777" w:rsidR="00AF4BD9" w:rsidRDefault="00AF4BD9" w:rsidP="00AF4BD9">
          <w:pPr>
            <w:pStyle w:val="CitaviBibliographyEntry"/>
            <w:rPr>
              <w:lang w:val="en"/>
            </w:rPr>
          </w:pPr>
          <w:r>
            <w:rPr>
              <w:lang w:val="en"/>
            </w:rPr>
            <w:t>58.</w:t>
          </w:r>
          <w:r>
            <w:rPr>
              <w:lang w:val="en"/>
            </w:rPr>
            <w:tab/>
          </w:r>
          <w:bookmarkStart w:id="84"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4"/>
          <w:r>
            <w:rPr>
              <w:lang w:val="en"/>
            </w:rPr>
            <w:t xml:space="preserve"> </w:t>
          </w:r>
          <w:r w:rsidRPr="00AF4BD9">
            <w:rPr>
              <w:i/>
              <w:lang w:val="en"/>
            </w:rPr>
            <w:t xml:space="preserve">J Speech Lang Hear Res </w:t>
          </w:r>
          <w:r w:rsidRPr="00AF4BD9">
            <w:rPr>
              <w:lang w:val="en"/>
            </w:rPr>
            <w:t>58, 1134–1144</w:t>
          </w:r>
        </w:p>
        <w:p w14:paraId="69581B2C" w14:textId="77777777" w:rsidR="00AF4BD9" w:rsidRDefault="00AF4BD9" w:rsidP="00AF4BD9">
          <w:pPr>
            <w:pStyle w:val="CitaviBibliographyEntry"/>
            <w:rPr>
              <w:lang w:val="en"/>
            </w:rPr>
          </w:pPr>
          <w:r>
            <w:rPr>
              <w:lang w:val="en"/>
            </w:rPr>
            <w:t>59.</w:t>
          </w:r>
          <w:r>
            <w:rPr>
              <w:lang w:val="en"/>
            </w:rPr>
            <w:tab/>
          </w:r>
          <w:bookmarkStart w:id="85" w:name="_CTVL0018cf762b66ae24429b5a54b99d6898cd6"/>
          <w:proofErr w:type="spellStart"/>
          <w:r>
            <w:rPr>
              <w:lang w:val="en"/>
            </w:rPr>
            <w:t>Romportl</w:t>
          </w:r>
          <w:proofErr w:type="spellEnd"/>
          <w:r>
            <w:rPr>
              <w:lang w:val="en"/>
            </w:rPr>
            <w:t>, J. (2014) Speech Synthesis and Uncanny Valley. In</w:t>
          </w:r>
          <w:bookmarkEnd w:id="85"/>
          <w:r>
            <w:rPr>
              <w:lang w:val="en"/>
            </w:rPr>
            <w:t xml:space="preserve"> </w:t>
          </w:r>
          <w:r w:rsidRPr="00AF4BD9">
            <w:rPr>
              <w:i/>
              <w:lang w:val="en"/>
            </w:rPr>
            <w:t xml:space="preserve">Text, speech and dialogue </w:t>
          </w:r>
          <w:r w:rsidRPr="00AF4BD9">
            <w:rPr>
              <w:lang w:val="en"/>
            </w:rPr>
            <w:t>(Horák, A. et al., eds), pp. 595–602, Springer International Publishing</w:t>
          </w:r>
        </w:p>
        <w:p w14:paraId="441D9F74" w14:textId="77777777" w:rsidR="00AF4BD9" w:rsidRDefault="00AF4BD9" w:rsidP="00AF4BD9">
          <w:pPr>
            <w:pStyle w:val="CitaviBibliographyEntry"/>
            <w:rPr>
              <w:lang w:val="en"/>
            </w:rPr>
          </w:pPr>
          <w:r>
            <w:rPr>
              <w:lang w:val="en"/>
            </w:rPr>
            <w:t>60.</w:t>
          </w:r>
          <w:r>
            <w:rPr>
              <w:lang w:val="en"/>
            </w:rPr>
            <w:tab/>
          </w:r>
          <w:bookmarkStart w:id="86" w:name="_CTVL00140ec93e432c642ca8a09cb62d8b52d31"/>
          <w:r>
            <w:rPr>
              <w:lang w:val="en"/>
            </w:rPr>
            <w:t>Diel, A. and Lewis, M. (2024) Deviation from typical organic voices best explains a vocal uncanny valley.</w:t>
          </w:r>
          <w:bookmarkEnd w:id="86"/>
          <w:r>
            <w:rPr>
              <w:lang w:val="en"/>
            </w:rPr>
            <w:t xml:space="preserve"> </w:t>
          </w:r>
          <w:r w:rsidRPr="00AF4BD9">
            <w:rPr>
              <w:i/>
              <w:lang w:val="en"/>
            </w:rPr>
            <w:t xml:space="preserve">Computers in Human Behavior Reports </w:t>
          </w:r>
          <w:r w:rsidRPr="00AF4BD9">
            <w:rPr>
              <w:lang w:val="en"/>
            </w:rPr>
            <w:t>14, 100430</w:t>
          </w:r>
        </w:p>
        <w:p w14:paraId="187FEED9" w14:textId="77777777" w:rsidR="00AF4BD9" w:rsidRDefault="00AF4BD9" w:rsidP="00AF4BD9">
          <w:pPr>
            <w:pStyle w:val="CitaviBibliographyEntry"/>
            <w:rPr>
              <w:lang w:val="en"/>
            </w:rPr>
          </w:pPr>
          <w:r>
            <w:rPr>
              <w:lang w:val="en"/>
            </w:rPr>
            <w:t>61.</w:t>
          </w:r>
          <w:r>
            <w:rPr>
              <w:lang w:val="en"/>
            </w:rPr>
            <w:tab/>
          </w:r>
          <w:bookmarkStart w:id="87"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87"/>
          <w:r>
            <w:rPr>
              <w:lang w:val="en"/>
            </w:rPr>
            <w:t xml:space="preserve"> </w:t>
          </w:r>
          <w:r w:rsidRPr="00AF4BD9">
            <w:rPr>
              <w:i/>
              <w:lang w:val="en"/>
            </w:rPr>
            <w:t xml:space="preserve">Cerebellum, </w:t>
          </w:r>
          <w:r w:rsidRPr="00AF4BD9">
            <w:rPr>
              <w:lang w:val="en"/>
            </w:rPr>
            <w:t>112–120</w:t>
          </w:r>
        </w:p>
        <w:p w14:paraId="4DB594F8" w14:textId="77777777" w:rsidR="00AF4BD9" w:rsidRDefault="00AF4BD9" w:rsidP="00AF4BD9">
          <w:pPr>
            <w:pStyle w:val="CitaviBibliographyEntry"/>
            <w:rPr>
              <w:lang w:val="en"/>
            </w:rPr>
          </w:pPr>
          <w:r>
            <w:rPr>
              <w:lang w:val="en"/>
            </w:rPr>
            <w:t>62.</w:t>
          </w:r>
          <w:r>
            <w:rPr>
              <w:lang w:val="en"/>
            </w:rPr>
            <w:tab/>
          </w:r>
          <w:bookmarkStart w:id="88" w:name="_CTVL00122ae8252eaef42eca7bb1cc817bdcbb7"/>
          <w:r>
            <w:rPr>
              <w:lang w:val="en"/>
            </w:rPr>
            <w:t>Rao M V, A. et al. (2018) Effect of source filter interaction on isolated vowel-consonant-vowel perception.</w:t>
          </w:r>
          <w:bookmarkEnd w:id="88"/>
          <w:r>
            <w:rPr>
              <w:lang w:val="en"/>
            </w:rPr>
            <w:t xml:space="preserve"> </w:t>
          </w:r>
          <w:r w:rsidRPr="00AF4BD9">
            <w:rPr>
              <w:i/>
              <w:lang w:val="en"/>
            </w:rPr>
            <w:t xml:space="preserve">The Journal of the Acoustical Society of America </w:t>
          </w:r>
          <w:r w:rsidRPr="00AF4BD9">
            <w:rPr>
              <w:lang w:val="en"/>
            </w:rPr>
            <w:t>144, EL95</w:t>
          </w:r>
        </w:p>
        <w:p w14:paraId="396916B1" w14:textId="77777777" w:rsidR="00AF4BD9" w:rsidRDefault="00AF4BD9" w:rsidP="00AF4BD9">
          <w:pPr>
            <w:pStyle w:val="CitaviBibliographyEntry"/>
            <w:rPr>
              <w:lang w:val="en"/>
            </w:rPr>
          </w:pPr>
          <w:r>
            <w:rPr>
              <w:lang w:val="en"/>
            </w:rPr>
            <w:lastRenderedPageBreak/>
            <w:t>63.</w:t>
          </w:r>
          <w:r>
            <w:rPr>
              <w:lang w:val="en"/>
            </w:rPr>
            <w:tab/>
          </w:r>
          <w:bookmarkStart w:id="89" w:name="_CTVL001c63b743e03c7465c91b03de7033706b6"/>
          <w:r>
            <w:rPr>
              <w:lang w:val="en"/>
            </w:rPr>
            <w:t>Ratcliff, A. et al. (2002) Factors influencing ratings of speech naturalness in augmentative and alternative communication.</w:t>
          </w:r>
          <w:bookmarkEnd w:id="89"/>
          <w:r>
            <w:rPr>
              <w:lang w:val="en"/>
            </w:rPr>
            <w:t xml:space="preserve"> </w:t>
          </w:r>
          <w:r w:rsidRPr="00AF4BD9">
            <w:rPr>
              <w:i/>
              <w:lang w:val="en"/>
            </w:rPr>
            <w:t xml:space="preserve">Augmentative and Alternative Communication </w:t>
          </w:r>
          <w:r w:rsidRPr="00AF4BD9">
            <w:rPr>
              <w:lang w:val="en"/>
            </w:rPr>
            <w:t>18, 11–19</w:t>
          </w:r>
        </w:p>
        <w:p w14:paraId="398A532D" w14:textId="77777777" w:rsidR="00AF4BD9" w:rsidRDefault="00AF4BD9" w:rsidP="00AF4BD9">
          <w:pPr>
            <w:pStyle w:val="CitaviBibliographyEntry"/>
            <w:rPr>
              <w:lang w:val="en"/>
            </w:rPr>
          </w:pPr>
          <w:r>
            <w:rPr>
              <w:lang w:val="en"/>
            </w:rPr>
            <w:t>64.</w:t>
          </w:r>
          <w:r>
            <w:rPr>
              <w:lang w:val="en"/>
            </w:rPr>
            <w:tab/>
          </w:r>
          <w:bookmarkStart w:id="90" w:name="_CTVL0015a1db91b33d14ff99658fb9fdac7737e"/>
          <w:r>
            <w:rPr>
              <w:lang w:val="en"/>
            </w:rPr>
            <w:t>Meltzner, G.S. and Hillman, R.E. (2005) Impact of Aberrant Acoustic Properties on the Perception of Sound Quality in Electrolarynx Speech.</w:t>
          </w:r>
          <w:bookmarkEnd w:id="90"/>
          <w:r>
            <w:rPr>
              <w:lang w:val="en"/>
            </w:rPr>
            <w:t xml:space="preserve"> </w:t>
          </w:r>
          <w:r w:rsidRPr="00AF4BD9">
            <w:rPr>
              <w:i/>
              <w:lang w:val="en"/>
            </w:rPr>
            <w:t xml:space="preserve">J Speech Lang Hear Res </w:t>
          </w:r>
          <w:r w:rsidRPr="00AF4BD9">
            <w:rPr>
              <w:lang w:val="en"/>
            </w:rPr>
            <w:t>48, 766–779</w:t>
          </w:r>
        </w:p>
        <w:p w14:paraId="1E3F5AD9" w14:textId="77777777" w:rsidR="00AF4BD9" w:rsidRDefault="00AF4BD9" w:rsidP="00AF4BD9">
          <w:pPr>
            <w:pStyle w:val="CitaviBibliographyEntry"/>
            <w:rPr>
              <w:lang w:val="en"/>
            </w:rPr>
          </w:pPr>
          <w:r>
            <w:rPr>
              <w:lang w:val="en"/>
            </w:rPr>
            <w:t>65.</w:t>
          </w:r>
          <w:r>
            <w:rPr>
              <w:lang w:val="en"/>
            </w:rPr>
            <w:tab/>
          </w:r>
          <w:bookmarkStart w:id="91" w:name="_CTVL001c4be4743a60640beae77c58ff49b0c9b"/>
          <w:r>
            <w:rPr>
              <w:lang w:val="en"/>
            </w:rPr>
            <w:t>Valentine, T. et al. (2016) Face-space: A unifying concept in face recognition research.</w:t>
          </w:r>
          <w:bookmarkEnd w:id="91"/>
          <w:r>
            <w:rPr>
              <w:lang w:val="en"/>
            </w:rPr>
            <w:t xml:space="preserve"> </w:t>
          </w:r>
          <w:r w:rsidRPr="00AF4BD9">
            <w:rPr>
              <w:i/>
              <w:lang w:val="en"/>
            </w:rPr>
            <w:t xml:space="preserve">Q J Exp Psychol (Hove) </w:t>
          </w:r>
          <w:r w:rsidRPr="00AF4BD9">
            <w:rPr>
              <w:lang w:val="en"/>
            </w:rPr>
            <w:t>69, 1996–2019</w:t>
          </w:r>
        </w:p>
        <w:p w14:paraId="0D04E333" w14:textId="77777777" w:rsidR="00AF4BD9" w:rsidRDefault="00AF4BD9" w:rsidP="00AF4BD9">
          <w:pPr>
            <w:pStyle w:val="CitaviBibliographyEntry"/>
            <w:rPr>
              <w:lang w:val="en"/>
            </w:rPr>
          </w:pPr>
          <w:r>
            <w:rPr>
              <w:lang w:val="en"/>
            </w:rPr>
            <w:t>66.</w:t>
          </w:r>
          <w:r>
            <w:rPr>
              <w:lang w:val="en"/>
            </w:rPr>
            <w:tab/>
          </w:r>
          <w:bookmarkStart w:id="92" w:name="_CTVL0014b62f6d8364c45ad9425ebd70e2a5d24"/>
          <w:proofErr w:type="spellStart"/>
          <w:r>
            <w:rPr>
              <w:lang w:val="en"/>
            </w:rPr>
            <w:t>Andics</w:t>
          </w:r>
          <w:proofErr w:type="spellEnd"/>
          <w:r>
            <w:rPr>
              <w:lang w:val="en"/>
            </w:rPr>
            <w:t>, A. et al. (2010) Neural mechanisms for voice recognition.</w:t>
          </w:r>
          <w:bookmarkEnd w:id="92"/>
          <w:r>
            <w:rPr>
              <w:lang w:val="en"/>
            </w:rPr>
            <w:t xml:space="preserve"> </w:t>
          </w:r>
          <w:r w:rsidRPr="00AF4BD9">
            <w:rPr>
              <w:i/>
              <w:lang w:val="en"/>
            </w:rPr>
            <w:t xml:space="preserve">Neuroimage </w:t>
          </w:r>
          <w:r w:rsidRPr="00AF4BD9">
            <w:rPr>
              <w:lang w:val="en"/>
            </w:rPr>
            <w:t>52, 1528–1540</w:t>
          </w:r>
        </w:p>
        <w:p w14:paraId="0FE97158" w14:textId="77777777" w:rsidR="00AF4BD9" w:rsidRDefault="00AF4BD9" w:rsidP="00AF4BD9">
          <w:pPr>
            <w:pStyle w:val="CitaviBibliographyEntry"/>
            <w:rPr>
              <w:lang w:val="en"/>
            </w:rPr>
          </w:pPr>
          <w:r>
            <w:rPr>
              <w:lang w:val="en"/>
            </w:rPr>
            <w:t>67.</w:t>
          </w:r>
          <w:r>
            <w:rPr>
              <w:lang w:val="en"/>
            </w:rPr>
            <w:tab/>
          </w:r>
          <w:bookmarkStart w:id="93" w:name="_CTVL001da609d5defaf4b8aad4d2e91796471b6"/>
          <w:r>
            <w:rPr>
              <w:lang w:val="en"/>
            </w:rPr>
            <w:t>Valentine, T. (1991) A unified account of the effects of distinctiveness, inversion, and race in face recognition.</w:t>
          </w:r>
          <w:bookmarkEnd w:id="93"/>
          <w:r>
            <w:rPr>
              <w:lang w:val="en"/>
            </w:rPr>
            <w:t xml:space="preserve"> </w:t>
          </w:r>
          <w:r w:rsidRPr="00AF4BD9">
            <w:rPr>
              <w:i/>
              <w:lang w:val="en"/>
            </w:rPr>
            <w:t xml:space="preserve">Q J Exp Psychol A </w:t>
          </w:r>
          <w:r w:rsidRPr="00AF4BD9">
            <w:rPr>
              <w:lang w:val="en"/>
            </w:rPr>
            <w:t>43, 161–204</w:t>
          </w:r>
        </w:p>
        <w:p w14:paraId="76BAD734" w14:textId="77777777" w:rsidR="00AF4BD9" w:rsidRDefault="00AF4BD9" w:rsidP="00AF4BD9">
          <w:pPr>
            <w:pStyle w:val="CitaviBibliographyEntry"/>
            <w:rPr>
              <w:lang w:val="en"/>
            </w:rPr>
          </w:pPr>
          <w:r>
            <w:rPr>
              <w:lang w:val="en"/>
            </w:rPr>
            <w:t>68.</w:t>
          </w:r>
          <w:r>
            <w:rPr>
              <w:lang w:val="en"/>
            </w:rPr>
            <w:tab/>
          </w:r>
          <w:bookmarkStart w:id="94" w:name="_CTVL001ebaa446f7f2d4cd5974afd754ce56dd4"/>
          <w:r>
            <w:rPr>
              <w:lang w:val="en"/>
            </w:rPr>
            <w:t>Anikin, A. and Lima, C.F. (2017) Perceptual and acoustic differences between authentic and acted nonverbal emotional vocalizations.</w:t>
          </w:r>
          <w:bookmarkEnd w:id="94"/>
          <w:r>
            <w:rPr>
              <w:lang w:val="en"/>
            </w:rPr>
            <w:t xml:space="preserve"> </w:t>
          </w:r>
          <w:r w:rsidRPr="00AF4BD9">
            <w:rPr>
              <w:i/>
              <w:lang w:val="en"/>
            </w:rPr>
            <w:t xml:space="preserve">Q J Exp Psychol (Hove) </w:t>
          </w:r>
          <w:r w:rsidRPr="00AF4BD9">
            <w:rPr>
              <w:lang w:val="en"/>
            </w:rPr>
            <w:t>71, 622–641</w:t>
          </w:r>
        </w:p>
        <w:p w14:paraId="60F42C20" w14:textId="77777777" w:rsidR="00AF4BD9" w:rsidRDefault="00AF4BD9" w:rsidP="00AF4BD9">
          <w:pPr>
            <w:pStyle w:val="CitaviBibliographyEntry"/>
            <w:rPr>
              <w:lang w:val="en"/>
            </w:rPr>
          </w:pPr>
          <w:r>
            <w:rPr>
              <w:lang w:val="en"/>
            </w:rPr>
            <w:t>69.</w:t>
          </w:r>
          <w:r>
            <w:rPr>
              <w:lang w:val="en"/>
            </w:rPr>
            <w:tab/>
          </w:r>
          <w:bookmarkStart w:id="95" w:name="_CTVL001a472572f6ad04eff9d5b2d3b0efc71be"/>
          <w:r>
            <w:rPr>
              <w:lang w:val="en"/>
            </w:rPr>
            <w:t>Lima, C.F. et al. (2021) Authentic and posed emotional vocalizations trigger distinct facial responses.</w:t>
          </w:r>
          <w:bookmarkEnd w:id="95"/>
          <w:r>
            <w:rPr>
              <w:lang w:val="en"/>
            </w:rPr>
            <w:t xml:space="preserve"> </w:t>
          </w:r>
          <w:r w:rsidRPr="00AF4BD9">
            <w:rPr>
              <w:i/>
              <w:lang w:val="en"/>
            </w:rPr>
            <w:t xml:space="preserve">Cortex </w:t>
          </w:r>
          <w:r w:rsidRPr="00AF4BD9">
            <w:rPr>
              <w:lang w:val="en"/>
            </w:rPr>
            <w:t>141, 280–292</w:t>
          </w:r>
        </w:p>
        <w:p w14:paraId="39B63EF4" w14:textId="77777777" w:rsidR="00AF4BD9" w:rsidRDefault="00AF4BD9" w:rsidP="00AF4BD9">
          <w:pPr>
            <w:pStyle w:val="CitaviBibliographyEntry"/>
            <w:rPr>
              <w:lang w:val="en"/>
            </w:rPr>
          </w:pPr>
          <w:r>
            <w:rPr>
              <w:lang w:val="en"/>
            </w:rPr>
            <w:t>70.</w:t>
          </w:r>
          <w:r>
            <w:rPr>
              <w:lang w:val="en"/>
            </w:rPr>
            <w:tab/>
          </w:r>
          <w:bookmarkStart w:id="96"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96"/>
          <w:r>
            <w:rPr>
              <w:lang w:val="en"/>
            </w:rPr>
            <w:t xml:space="preserve"> </w:t>
          </w:r>
          <w:r w:rsidRPr="00AF4BD9">
            <w:rPr>
              <w:i/>
              <w:lang w:val="en"/>
            </w:rPr>
            <w:t xml:space="preserve">Cortex </w:t>
          </w:r>
          <w:r w:rsidRPr="00AF4BD9">
            <w:rPr>
              <w:lang w:val="en"/>
            </w:rPr>
            <w:t>172, 254–270</w:t>
          </w:r>
        </w:p>
        <w:p w14:paraId="21492DEB" w14:textId="77777777" w:rsidR="00AF4BD9" w:rsidRDefault="00AF4BD9" w:rsidP="00AF4BD9">
          <w:pPr>
            <w:pStyle w:val="CitaviBibliographyEntry"/>
            <w:rPr>
              <w:lang w:val="en"/>
            </w:rPr>
          </w:pPr>
          <w:r>
            <w:rPr>
              <w:lang w:val="en"/>
            </w:rPr>
            <w:t>71.</w:t>
          </w:r>
          <w:r>
            <w:rPr>
              <w:lang w:val="en"/>
            </w:rPr>
            <w:tab/>
          </w:r>
          <w:bookmarkStart w:id="97"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97"/>
          <w:r>
            <w:rPr>
              <w:lang w:val="en"/>
            </w:rPr>
            <w:t xml:space="preserve"> </w:t>
          </w:r>
          <w:r w:rsidRPr="00AF4BD9">
            <w:rPr>
              <w:i/>
              <w:lang w:val="en"/>
            </w:rPr>
            <w:t xml:space="preserve">Communications biology </w:t>
          </w:r>
          <w:r w:rsidRPr="00AF4BD9">
            <w:rPr>
              <w:lang w:val="en"/>
            </w:rPr>
            <w:t>7, 711</w:t>
          </w:r>
        </w:p>
        <w:p w14:paraId="63F4D8FB" w14:textId="77777777" w:rsidR="00AF4BD9" w:rsidRDefault="00AF4BD9" w:rsidP="00AF4BD9">
          <w:pPr>
            <w:pStyle w:val="CitaviBibliographyEntry"/>
            <w:rPr>
              <w:lang w:val="en"/>
            </w:rPr>
          </w:pPr>
          <w:r>
            <w:rPr>
              <w:lang w:val="en"/>
            </w:rPr>
            <w:t>72.</w:t>
          </w:r>
          <w:r>
            <w:rPr>
              <w:lang w:val="en"/>
            </w:rPr>
            <w:tab/>
          </w:r>
          <w:bookmarkStart w:id="98" w:name="_CTVL001bf92f7c4b4d8411fb5c69439c6b07ae0"/>
          <w:r>
            <w:rPr>
              <w:lang w:val="en"/>
            </w:rPr>
            <w:t>Kachel, S. et al. (2020) Gender (Conformity) Matters: Cross-Dimensional and Cross-Modal Associations in Sexual Orientation Perception.</w:t>
          </w:r>
          <w:bookmarkEnd w:id="98"/>
          <w:r>
            <w:rPr>
              <w:lang w:val="en"/>
            </w:rPr>
            <w:t xml:space="preserve"> </w:t>
          </w:r>
          <w:r w:rsidRPr="00AF4BD9">
            <w:rPr>
              <w:i/>
              <w:lang w:val="en"/>
            </w:rPr>
            <w:t xml:space="preserve">Journal of Language and Social Psychology </w:t>
          </w:r>
          <w:r w:rsidRPr="00AF4BD9">
            <w:rPr>
              <w:lang w:val="en"/>
            </w:rPr>
            <w:t>39, 40–66</w:t>
          </w:r>
        </w:p>
        <w:p w14:paraId="1A69ACC3" w14:textId="77777777" w:rsidR="00AF4BD9" w:rsidRDefault="00AF4BD9" w:rsidP="00AF4BD9">
          <w:pPr>
            <w:pStyle w:val="CitaviBibliographyEntry"/>
            <w:rPr>
              <w:lang w:val="en"/>
            </w:rPr>
          </w:pPr>
          <w:r>
            <w:rPr>
              <w:lang w:val="en"/>
            </w:rPr>
            <w:t>73.</w:t>
          </w:r>
          <w:r>
            <w:rPr>
              <w:lang w:val="en"/>
            </w:rPr>
            <w:tab/>
          </w:r>
          <w:bookmarkStart w:id="99"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99"/>
          <w:r>
            <w:rPr>
              <w:lang w:val="en"/>
            </w:rPr>
            <w:t xml:space="preserve"> </w:t>
          </w:r>
          <w:r w:rsidRPr="00AF4BD9">
            <w:rPr>
              <w:i/>
              <w:lang w:val="en"/>
            </w:rPr>
            <w:t xml:space="preserve">International Journal of Transgenderism </w:t>
          </w:r>
          <w:r w:rsidRPr="00AF4BD9">
            <w:rPr>
              <w:lang w:val="en"/>
            </w:rPr>
            <w:t>18, 328–342</w:t>
          </w:r>
        </w:p>
        <w:p w14:paraId="1AFA18AA" w14:textId="77777777" w:rsidR="00AF4BD9" w:rsidRDefault="00AF4BD9" w:rsidP="00AF4BD9">
          <w:pPr>
            <w:pStyle w:val="CitaviBibliographyEntry"/>
            <w:rPr>
              <w:lang w:val="en"/>
            </w:rPr>
          </w:pPr>
          <w:r>
            <w:rPr>
              <w:lang w:val="en"/>
            </w:rPr>
            <w:t>74.</w:t>
          </w:r>
          <w:r>
            <w:rPr>
              <w:lang w:val="en"/>
            </w:rPr>
            <w:tab/>
          </w:r>
          <w:bookmarkStart w:id="100"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100"/>
          <w:r>
            <w:rPr>
              <w:lang w:val="en"/>
            </w:rPr>
            <w:t xml:space="preserve"> </w:t>
          </w:r>
          <w:proofErr w:type="spellStart"/>
          <w:r w:rsidRPr="00AF4BD9">
            <w:rPr>
              <w:i/>
              <w:lang w:val="en"/>
            </w:rPr>
            <w:t>iScience</w:t>
          </w:r>
          <w:proofErr w:type="spellEnd"/>
          <w:r w:rsidRPr="00AF4BD9">
            <w:rPr>
              <w:i/>
              <w:lang w:val="en"/>
            </w:rPr>
            <w:t xml:space="preserve"> </w:t>
          </w:r>
          <w:r w:rsidRPr="00AF4BD9">
            <w:rPr>
              <w:lang w:val="en"/>
            </w:rPr>
            <w:t>25, 105711</w:t>
          </w:r>
        </w:p>
        <w:p w14:paraId="3618C756" w14:textId="77777777" w:rsidR="00AF4BD9" w:rsidRDefault="00AF4BD9" w:rsidP="00AF4BD9">
          <w:pPr>
            <w:pStyle w:val="CitaviBibliographyEntry"/>
            <w:rPr>
              <w:lang w:val="en"/>
            </w:rPr>
          </w:pPr>
          <w:r>
            <w:rPr>
              <w:lang w:val="en"/>
            </w:rPr>
            <w:t>75.</w:t>
          </w:r>
          <w:r>
            <w:rPr>
              <w:lang w:val="en"/>
            </w:rPr>
            <w:tab/>
          </w:r>
          <w:bookmarkStart w:id="101"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101"/>
          <w:r>
            <w:rPr>
              <w:lang w:val="en"/>
            </w:rPr>
            <w:t xml:space="preserve"> </w:t>
          </w:r>
          <w:r w:rsidRPr="00AF4BD9">
            <w:rPr>
              <w:i/>
              <w:lang w:val="en"/>
            </w:rPr>
            <w:t xml:space="preserve">Frontiers in Neuroscience </w:t>
          </w:r>
          <w:r w:rsidRPr="00AF4BD9">
            <w:rPr>
              <w:lang w:val="en"/>
            </w:rPr>
            <w:t>16, 956917</w:t>
          </w:r>
        </w:p>
        <w:p w14:paraId="7B20A5A0" w14:textId="77777777" w:rsidR="00AF4BD9" w:rsidRDefault="00AF4BD9" w:rsidP="00AF4BD9">
          <w:pPr>
            <w:pStyle w:val="CitaviBibliographyEntry"/>
            <w:rPr>
              <w:lang w:val="en"/>
            </w:rPr>
          </w:pPr>
          <w:r>
            <w:rPr>
              <w:lang w:val="en"/>
            </w:rPr>
            <w:t>76.</w:t>
          </w:r>
          <w:r>
            <w:rPr>
              <w:lang w:val="en"/>
            </w:rPr>
            <w:tab/>
          </w:r>
          <w:bookmarkStart w:id="102"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102"/>
          <w:r>
            <w:rPr>
              <w:lang w:val="en"/>
            </w:rPr>
            <w:t xml:space="preserve"> </w:t>
          </w:r>
          <w:r w:rsidRPr="00AF4BD9">
            <w:rPr>
              <w:i/>
              <w:lang w:val="en"/>
            </w:rPr>
            <w:t xml:space="preserve">Augmentative and Alternative Communication </w:t>
          </w:r>
          <w:r w:rsidRPr="00AF4BD9">
            <w:rPr>
              <w:lang w:val="en"/>
            </w:rPr>
            <w:t>40, 31–45</w:t>
          </w:r>
        </w:p>
        <w:p w14:paraId="45BE0F37" w14:textId="77777777" w:rsidR="00AF4BD9" w:rsidRDefault="00AF4BD9" w:rsidP="00AF4BD9">
          <w:pPr>
            <w:pStyle w:val="CitaviBibliographyEntry"/>
            <w:rPr>
              <w:lang w:val="en"/>
            </w:rPr>
          </w:pPr>
          <w:r>
            <w:rPr>
              <w:lang w:val="en"/>
            </w:rPr>
            <w:t>77.</w:t>
          </w:r>
          <w:r>
            <w:rPr>
              <w:lang w:val="en"/>
            </w:rPr>
            <w:tab/>
          </w:r>
          <w:bookmarkStart w:id="103" w:name="_CTVL0015f719101a6324ccf8bd88a1b6c297199"/>
          <w:r>
            <w:rPr>
              <w:lang w:val="en"/>
            </w:rPr>
            <w:t>Yamagishi, J. et al. (2012) Speech synthesis technologies for individuals with vocal disabilities: Voice banking and reconstruction.</w:t>
          </w:r>
          <w:bookmarkEnd w:id="103"/>
          <w:r>
            <w:rPr>
              <w:lang w:val="en"/>
            </w:rPr>
            <w:t xml:space="preserve"> </w:t>
          </w:r>
          <w:proofErr w:type="spellStart"/>
          <w:r w:rsidRPr="00AF4BD9">
            <w:rPr>
              <w:i/>
              <w:lang w:val="en"/>
            </w:rPr>
            <w:t>Acoust</w:t>
          </w:r>
          <w:proofErr w:type="spellEnd"/>
          <w:r w:rsidRPr="00AF4BD9">
            <w:rPr>
              <w:i/>
              <w:lang w:val="en"/>
            </w:rPr>
            <w:t xml:space="preserve">. Sci. &amp; Tech. </w:t>
          </w:r>
          <w:r w:rsidRPr="00AF4BD9">
            <w:rPr>
              <w:lang w:val="en"/>
            </w:rPr>
            <w:t>33, 1–5</w:t>
          </w:r>
        </w:p>
        <w:p w14:paraId="14F63974" w14:textId="77777777" w:rsidR="00AF4BD9" w:rsidRPr="000E43FB" w:rsidRDefault="00AF4BD9" w:rsidP="00AF4BD9">
          <w:pPr>
            <w:pStyle w:val="CitaviBibliographyEntry"/>
          </w:pPr>
          <w:r>
            <w:rPr>
              <w:lang w:val="en"/>
            </w:rPr>
            <w:t>78.</w:t>
          </w:r>
          <w:r>
            <w:rPr>
              <w:lang w:val="en"/>
            </w:rPr>
            <w:tab/>
          </w:r>
          <w:bookmarkStart w:id="104" w:name="_CTVL0018473d197b6e74f58899b2d313eecae96"/>
          <w:r>
            <w:rPr>
              <w:lang w:val="en"/>
            </w:rPr>
            <w:t>Belin, P. et al. (2011) Understanding voice perception.</w:t>
          </w:r>
          <w:bookmarkEnd w:id="104"/>
          <w:r>
            <w:rPr>
              <w:lang w:val="en"/>
            </w:rPr>
            <w:t xml:space="preserve"> </w:t>
          </w:r>
          <w:r w:rsidRPr="000E43FB">
            <w:rPr>
              <w:i/>
            </w:rPr>
            <w:t xml:space="preserve">Br. J. </w:t>
          </w:r>
          <w:proofErr w:type="spellStart"/>
          <w:r w:rsidRPr="000E43FB">
            <w:rPr>
              <w:i/>
            </w:rPr>
            <w:t>Psychol</w:t>
          </w:r>
          <w:proofErr w:type="spellEnd"/>
          <w:r w:rsidRPr="000E43FB">
            <w:rPr>
              <w:i/>
            </w:rPr>
            <w:t xml:space="preserve">. </w:t>
          </w:r>
          <w:r w:rsidRPr="000E43FB">
            <w:t>102, 711–725</w:t>
          </w:r>
        </w:p>
        <w:p w14:paraId="291AEAAF" w14:textId="77777777" w:rsidR="00AF4BD9" w:rsidRDefault="00AF4BD9" w:rsidP="00AF4BD9">
          <w:pPr>
            <w:pStyle w:val="CitaviBibliographyEntry"/>
            <w:rPr>
              <w:lang w:val="en"/>
            </w:rPr>
          </w:pPr>
          <w:r w:rsidRPr="000E43FB">
            <w:t>79.</w:t>
          </w:r>
          <w:r w:rsidRPr="000E43FB">
            <w:tab/>
          </w:r>
          <w:bookmarkStart w:id="105" w:name="_CTVL0012050cdad0b5b4652ae9cccc5a3892f7f"/>
          <w:proofErr w:type="spellStart"/>
          <w:r w:rsidRPr="000E43FB">
            <w:t>Belin</w:t>
          </w:r>
          <w:proofErr w:type="spellEnd"/>
          <w:r w:rsidRPr="000E43FB">
            <w:t xml:space="preserve">, P. et al. </w:t>
          </w:r>
          <w:r>
            <w:rPr>
              <w:lang w:val="en"/>
            </w:rPr>
            <w:t>(2004) Thinking the voice: neural correlates of voice perception.</w:t>
          </w:r>
          <w:bookmarkEnd w:id="105"/>
          <w:r>
            <w:rPr>
              <w:lang w:val="en"/>
            </w:rPr>
            <w:t xml:space="preserve"> </w:t>
          </w:r>
          <w:r w:rsidRPr="00AF4BD9">
            <w:rPr>
              <w:i/>
              <w:lang w:val="en"/>
            </w:rPr>
            <w:t xml:space="preserve">Trends </w:t>
          </w:r>
          <w:proofErr w:type="spellStart"/>
          <w:r w:rsidRPr="00AF4BD9">
            <w:rPr>
              <w:i/>
              <w:lang w:val="en"/>
            </w:rPr>
            <w:t>Cogn</w:t>
          </w:r>
          <w:proofErr w:type="spellEnd"/>
          <w:r w:rsidRPr="00AF4BD9">
            <w:rPr>
              <w:i/>
              <w:lang w:val="en"/>
            </w:rPr>
            <w:t xml:space="preserve"> Sci </w:t>
          </w:r>
          <w:r w:rsidRPr="00AF4BD9">
            <w:rPr>
              <w:lang w:val="en"/>
            </w:rPr>
            <w:t>8, 129–135</w:t>
          </w:r>
        </w:p>
        <w:p w14:paraId="6382F162" w14:textId="77777777" w:rsidR="00AF4BD9" w:rsidRDefault="00AF4BD9" w:rsidP="00AF4BD9">
          <w:pPr>
            <w:pStyle w:val="CitaviBibliographyEntry"/>
            <w:rPr>
              <w:lang w:val="en"/>
            </w:rPr>
          </w:pPr>
          <w:r>
            <w:rPr>
              <w:lang w:val="en"/>
            </w:rPr>
            <w:t>80.</w:t>
          </w:r>
          <w:r>
            <w:rPr>
              <w:lang w:val="en"/>
            </w:rPr>
            <w:tab/>
          </w:r>
          <w:bookmarkStart w:id="106"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106"/>
          <w:r>
            <w:rPr>
              <w:lang w:val="en"/>
            </w:rPr>
            <w:t xml:space="preserve"> </w:t>
          </w:r>
          <w:r w:rsidRPr="00AF4BD9">
            <w:rPr>
              <w:i/>
              <w:lang w:val="en"/>
            </w:rPr>
            <w:t xml:space="preserve">Cerebral Cortex </w:t>
          </w:r>
          <w:r w:rsidRPr="00AF4BD9">
            <w:rPr>
              <w:lang w:val="en"/>
            </w:rPr>
            <w:t>33, 1170–1185</w:t>
          </w:r>
        </w:p>
        <w:p w14:paraId="213F4078" w14:textId="77777777" w:rsidR="00AF4BD9" w:rsidRDefault="00AF4BD9" w:rsidP="00AF4BD9">
          <w:pPr>
            <w:pStyle w:val="CitaviBibliographyEntry"/>
            <w:rPr>
              <w:lang w:val="en"/>
            </w:rPr>
          </w:pPr>
          <w:r>
            <w:rPr>
              <w:lang w:val="en"/>
            </w:rPr>
            <w:t>81.</w:t>
          </w:r>
          <w:r>
            <w:rPr>
              <w:lang w:val="en"/>
            </w:rPr>
            <w:tab/>
          </w:r>
          <w:bookmarkStart w:id="107"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107"/>
          <w:r>
            <w:rPr>
              <w:lang w:val="en"/>
            </w:rPr>
            <w:t xml:space="preserve"> </w:t>
          </w:r>
          <w:r w:rsidRPr="00AF4BD9">
            <w:rPr>
              <w:i/>
              <w:lang w:val="en"/>
            </w:rPr>
            <w:t xml:space="preserve">Progress in neurobiology </w:t>
          </w:r>
          <w:r w:rsidRPr="00AF4BD9">
            <w:rPr>
              <w:lang w:val="en"/>
            </w:rPr>
            <w:t>200, 101982</w:t>
          </w:r>
        </w:p>
        <w:p w14:paraId="7DFD2C66" w14:textId="77777777" w:rsidR="00AF4BD9" w:rsidRDefault="00AF4BD9" w:rsidP="00AF4BD9">
          <w:pPr>
            <w:pStyle w:val="CitaviBibliographyEntry"/>
            <w:rPr>
              <w:lang w:val="en"/>
            </w:rPr>
          </w:pPr>
          <w:r>
            <w:rPr>
              <w:lang w:val="en"/>
            </w:rPr>
            <w:t>82.</w:t>
          </w:r>
          <w:r>
            <w:rPr>
              <w:lang w:val="en"/>
            </w:rPr>
            <w:tab/>
          </w:r>
          <w:bookmarkStart w:id="108" w:name="_CTVL0018170ad2555154dc4b593804da1490f3a"/>
          <w:r>
            <w:rPr>
              <w:lang w:val="en"/>
            </w:rPr>
            <w:t>Pinheiro, A.P. et al. (2021) Emotional authenticity modulates affective and social trait inferences from voices.</w:t>
          </w:r>
          <w:bookmarkEnd w:id="108"/>
          <w:r>
            <w:rPr>
              <w:lang w:val="en"/>
            </w:rPr>
            <w:t xml:space="preserve"> </w:t>
          </w:r>
          <w:r w:rsidRPr="00AF4BD9">
            <w:rPr>
              <w:i/>
              <w:lang w:val="en"/>
            </w:rPr>
            <w:t xml:space="preserve">Philosophical transactions of the Royal Society of London. Series B, Biological sciences </w:t>
          </w:r>
          <w:r w:rsidRPr="00AF4BD9">
            <w:rPr>
              <w:lang w:val="en"/>
            </w:rPr>
            <w:t>376, 20200402</w:t>
          </w:r>
        </w:p>
        <w:p w14:paraId="4A051A6C" w14:textId="77777777" w:rsidR="00AF4BD9" w:rsidRDefault="00AF4BD9" w:rsidP="00AF4BD9">
          <w:pPr>
            <w:pStyle w:val="CitaviBibliographyEntry"/>
            <w:rPr>
              <w:lang w:val="en"/>
            </w:rPr>
          </w:pPr>
          <w:r w:rsidRPr="000E43FB">
            <w:t>83.</w:t>
          </w:r>
          <w:r w:rsidRPr="000E43FB">
            <w:tab/>
          </w:r>
          <w:bookmarkStart w:id="109" w:name="_CTVL0013e125602c1bd44aeaf978eeb96515454"/>
          <w:r w:rsidRPr="000E43FB">
            <w:t xml:space="preserve">Miller, E.J. et al. </w:t>
          </w:r>
          <w:r>
            <w:rPr>
              <w:lang w:val="en"/>
            </w:rPr>
            <w:t>(2023) How do people respond to computer-generated versus human faces? A systematic review and meta-analyses.</w:t>
          </w:r>
          <w:bookmarkEnd w:id="109"/>
          <w:r>
            <w:rPr>
              <w:lang w:val="en"/>
            </w:rPr>
            <w:t xml:space="preserve"> </w:t>
          </w:r>
          <w:r w:rsidRPr="00AF4BD9">
            <w:rPr>
              <w:i/>
              <w:lang w:val="en"/>
            </w:rPr>
            <w:t xml:space="preserve">Computers in Human Behavior Reports, </w:t>
          </w:r>
          <w:r w:rsidRPr="00AF4BD9">
            <w:rPr>
              <w:lang w:val="en"/>
            </w:rPr>
            <w:t>100283</w:t>
          </w:r>
        </w:p>
        <w:p w14:paraId="747B3F46" w14:textId="77777777" w:rsidR="00AF4BD9" w:rsidRDefault="00AF4BD9" w:rsidP="00AF4BD9">
          <w:pPr>
            <w:pStyle w:val="CitaviBibliographyEntry"/>
            <w:rPr>
              <w:lang w:val="en"/>
            </w:rPr>
          </w:pPr>
          <w:r w:rsidRPr="000E43FB">
            <w:t>84.</w:t>
          </w:r>
          <w:r w:rsidRPr="000E43FB">
            <w:tab/>
          </w:r>
          <w:bookmarkStart w:id="110" w:name="_CTVL001aa6a6c4ea0734d81a15f5b2bdf7fabde"/>
          <w:r w:rsidRPr="000E43FB">
            <w:t xml:space="preserve">Miller, E.J. et al. </w:t>
          </w:r>
          <w:r>
            <w:rPr>
              <w:lang w:val="en"/>
            </w:rPr>
            <w:t>(2023) AI Hyperrealism: Why AI Faces Are Perceived as More Real Than Human Ones.</w:t>
          </w:r>
          <w:bookmarkEnd w:id="110"/>
          <w:r>
            <w:rPr>
              <w:lang w:val="en"/>
            </w:rPr>
            <w:t xml:space="preserve"> </w:t>
          </w:r>
          <w:r w:rsidRPr="00AF4BD9">
            <w:rPr>
              <w:i/>
              <w:lang w:val="en"/>
            </w:rPr>
            <w:t xml:space="preserve">Psychol Sci </w:t>
          </w:r>
          <w:r w:rsidRPr="00AF4BD9">
            <w:rPr>
              <w:lang w:val="en"/>
            </w:rPr>
            <w:t>34, 1390–1403</w:t>
          </w:r>
        </w:p>
        <w:p w14:paraId="1E6AD21A" w14:textId="77777777" w:rsidR="00AF4BD9" w:rsidRDefault="00AF4BD9" w:rsidP="00AF4BD9">
          <w:pPr>
            <w:pStyle w:val="CitaviBibliographyEntry"/>
            <w:rPr>
              <w:lang w:val="en"/>
            </w:rPr>
          </w:pPr>
          <w:r>
            <w:rPr>
              <w:lang w:val="en"/>
            </w:rPr>
            <w:lastRenderedPageBreak/>
            <w:t>85.</w:t>
          </w:r>
          <w:r>
            <w:rPr>
              <w:lang w:val="en"/>
            </w:rPr>
            <w:tab/>
          </w:r>
          <w:bookmarkStart w:id="111" w:name="_CTVL0019ff412bf88904205a6f3735f033af842"/>
          <w:proofErr w:type="spellStart"/>
          <w:r>
            <w:rPr>
              <w:lang w:val="en"/>
            </w:rPr>
            <w:t>Im</w:t>
          </w:r>
          <w:proofErr w:type="spellEnd"/>
          <w:r>
            <w:rPr>
              <w:lang w:val="en"/>
            </w:rPr>
            <w:t>, H. et al. (2023) Let voice assistants sound like a machine: Voice and task type effects on perceived fluency, competence, and consumer attitude.</w:t>
          </w:r>
          <w:bookmarkEnd w:id="111"/>
          <w:r>
            <w:rPr>
              <w:lang w:val="en"/>
            </w:rPr>
            <w:t xml:space="preserve"> </w:t>
          </w:r>
          <w:r w:rsidRPr="00AF4BD9">
            <w:rPr>
              <w:i/>
              <w:lang w:val="en"/>
            </w:rPr>
            <w:t xml:space="preserve">Computers in Human Behavior </w:t>
          </w:r>
          <w:r w:rsidRPr="00AF4BD9">
            <w:rPr>
              <w:lang w:val="en"/>
            </w:rPr>
            <w:t>145, 107791</w:t>
          </w:r>
        </w:p>
        <w:p w14:paraId="07E2D50E" w14:textId="77777777" w:rsidR="00AF4BD9" w:rsidRDefault="00AF4BD9" w:rsidP="00AF4BD9">
          <w:pPr>
            <w:pStyle w:val="CitaviBibliographyEntry"/>
            <w:rPr>
              <w:lang w:val="en"/>
            </w:rPr>
          </w:pPr>
          <w:r>
            <w:rPr>
              <w:lang w:val="en"/>
            </w:rPr>
            <w:t>86.</w:t>
          </w:r>
          <w:r>
            <w:rPr>
              <w:lang w:val="en"/>
            </w:rPr>
            <w:tab/>
          </w:r>
          <w:bookmarkStart w:id="112" w:name="_CTVL001deef13d60b6949409c9dc53183368f84"/>
          <w:r>
            <w:rPr>
              <w:lang w:val="en"/>
            </w:rPr>
            <w:t>Cabral, J.P. et al. (2017) The Influence of Synthetic Voice on the Evaluation of a Virtual Character. In</w:t>
          </w:r>
          <w:bookmarkEnd w:id="112"/>
          <w:r>
            <w:rPr>
              <w:lang w:val="en"/>
            </w:rPr>
            <w:t xml:space="preserve"> </w:t>
          </w:r>
          <w:proofErr w:type="spellStart"/>
          <w:r w:rsidRPr="00AF4BD9">
            <w:rPr>
              <w:i/>
              <w:lang w:val="en"/>
            </w:rPr>
            <w:t>Interspeech</w:t>
          </w:r>
          <w:proofErr w:type="spellEnd"/>
          <w:r w:rsidRPr="00AF4BD9">
            <w:rPr>
              <w:i/>
              <w:lang w:val="en"/>
            </w:rPr>
            <w:t xml:space="preserve"> 2017, </w:t>
          </w:r>
          <w:r w:rsidRPr="00AF4BD9">
            <w:rPr>
              <w:lang w:val="en"/>
            </w:rPr>
            <w:t>pp. 229–233, ISCA</w:t>
          </w:r>
        </w:p>
        <w:p w14:paraId="2FD16239" w14:textId="77777777" w:rsidR="00AF4BD9" w:rsidRDefault="00AF4BD9" w:rsidP="00AF4BD9">
          <w:pPr>
            <w:pStyle w:val="CitaviBibliographyEntry"/>
            <w:rPr>
              <w:lang w:val="en"/>
            </w:rPr>
          </w:pPr>
          <w:r>
            <w:rPr>
              <w:lang w:val="en"/>
            </w:rPr>
            <w:t>87.</w:t>
          </w:r>
          <w:r>
            <w:rPr>
              <w:lang w:val="en"/>
            </w:rPr>
            <w:tab/>
          </w:r>
          <w:bookmarkStart w:id="113" w:name="_CTVL001177306e7104c479a8f86190cef383385"/>
          <w:r>
            <w:rPr>
              <w:lang w:val="en"/>
            </w:rPr>
            <w:t>Ehret, J. et al. (2021) Do Prosody and Embodiment Influence the Perceived Naturalness of Conversational Agents’ Speech?</w:t>
          </w:r>
          <w:bookmarkEnd w:id="113"/>
          <w:r>
            <w:rPr>
              <w:lang w:val="en"/>
            </w:rPr>
            <w:t xml:space="preserve"> </w:t>
          </w:r>
          <w:r w:rsidRPr="00AF4BD9">
            <w:rPr>
              <w:i/>
              <w:lang w:val="en"/>
            </w:rPr>
            <w:t xml:space="preserve">ACM Trans. Appl. Percept. </w:t>
          </w:r>
          <w:r w:rsidRPr="00AF4BD9">
            <w:rPr>
              <w:lang w:val="en"/>
            </w:rPr>
            <w:t>18, 1–15</w:t>
          </w:r>
        </w:p>
        <w:p w14:paraId="631C286C" w14:textId="77777777" w:rsidR="00AF4BD9" w:rsidRDefault="00AF4BD9" w:rsidP="00AF4BD9">
          <w:pPr>
            <w:pStyle w:val="CitaviBibliographyEntry"/>
            <w:rPr>
              <w:lang w:val="en"/>
            </w:rPr>
          </w:pPr>
          <w:r>
            <w:rPr>
              <w:lang w:val="en"/>
            </w:rPr>
            <w:t>88.</w:t>
          </w:r>
          <w:r>
            <w:rPr>
              <w:lang w:val="en"/>
            </w:rPr>
            <w:tab/>
          </w:r>
          <w:bookmarkStart w:id="114" w:name="_CTVL0016aa408af973a4dee88aefd116d180589"/>
          <w:r>
            <w:rPr>
              <w:lang w:val="en"/>
            </w:rPr>
            <w:t>Ferstl, Y. et al. (2021) Human or Robot? Investigating voice, appearance and gesture motion realism of conversational social agents. In</w:t>
          </w:r>
          <w:bookmarkEnd w:id="114"/>
          <w:r>
            <w:rPr>
              <w:lang w:val="en"/>
            </w:rPr>
            <w:t xml:space="preserve"> </w:t>
          </w:r>
          <w:r w:rsidRPr="00AF4BD9">
            <w:rPr>
              <w:i/>
              <w:lang w:val="en"/>
            </w:rPr>
            <w:t xml:space="preserve">Proceedings of the </w:t>
          </w:r>
          <w:proofErr w:type="gramStart"/>
          <w:r w:rsidRPr="00AF4BD9">
            <w:rPr>
              <w:i/>
              <w:lang w:val="en"/>
            </w:rPr>
            <w:t>21th</w:t>
          </w:r>
          <w:proofErr w:type="gramEnd"/>
          <w:r w:rsidRPr="00AF4BD9">
            <w:rPr>
              <w:i/>
              <w:lang w:val="en"/>
            </w:rPr>
            <w:t xml:space="preserve"> ACM International Conference on Intelligent Virtual Agents, </w:t>
          </w:r>
          <w:r w:rsidRPr="00AF4BD9">
            <w:rPr>
              <w:lang w:val="en"/>
            </w:rPr>
            <w:t>pp. 76–83, ACM</w:t>
          </w:r>
        </w:p>
        <w:p w14:paraId="66FD58D7" w14:textId="77777777" w:rsidR="00AF4BD9" w:rsidRDefault="00AF4BD9" w:rsidP="00AF4BD9">
          <w:pPr>
            <w:pStyle w:val="CitaviBibliographyEntry"/>
            <w:rPr>
              <w:lang w:val="en"/>
            </w:rPr>
          </w:pPr>
          <w:r>
            <w:rPr>
              <w:lang w:val="en"/>
            </w:rPr>
            <w:t>89.</w:t>
          </w:r>
          <w:r>
            <w:rPr>
              <w:lang w:val="en"/>
            </w:rPr>
            <w:tab/>
          </w:r>
          <w:bookmarkStart w:id="115" w:name="_CTVL0016d28527776634854ab2b02120a88e349"/>
          <w:r>
            <w:rPr>
              <w:lang w:val="en"/>
            </w:rPr>
            <w:t>Gong, L. and Nass, C. (2007) When a Talking-Face Computer Agent is Half-Human and Half-Humanoid: Human Identity and Consistency Preference.</w:t>
          </w:r>
          <w:bookmarkEnd w:id="115"/>
          <w:r>
            <w:rPr>
              <w:lang w:val="en"/>
            </w:rPr>
            <w:t xml:space="preserve"> </w:t>
          </w:r>
          <w:r w:rsidRPr="00AF4BD9">
            <w:rPr>
              <w:i/>
              <w:lang w:val="en"/>
            </w:rPr>
            <w:t xml:space="preserve">Human Comm Res </w:t>
          </w:r>
          <w:r w:rsidRPr="00AF4BD9">
            <w:rPr>
              <w:lang w:val="en"/>
            </w:rPr>
            <w:t>33, 163–193</w:t>
          </w:r>
        </w:p>
        <w:p w14:paraId="087DC3A9" w14:textId="77777777" w:rsidR="00AF4BD9" w:rsidRDefault="00AF4BD9" w:rsidP="00AF4BD9">
          <w:pPr>
            <w:pStyle w:val="CitaviBibliographyEntry"/>
            <w:rPr>
              <w:lang w:val="en"/>
            </w:rPr>
          </w:pPr>
          <w:r>
            <w:rPr>
              <w:lang w:val="en"/>
            </w:rPr>
            <w:t>90.</w:t>
          </w:r>
          <w:r>
            <w:rPr>
              <w:lang w:val="en"/>
            </w:rPr>
            <w:tab/>
          </w:r>
          <w:bookmarkStart w:id="116" w:name="_CTVL001c1e2c296da764b7096f8f63f723bcd22"/>
          <w:r>
            <w:rPr>
              <w:lang w:val="en"/>
            </w:rPr>
            <w:t>Higgins, D. et al. (2022) Sympathy for the digital: Influence of synthetic voice on affinity, social presence and empathy for photorealistic virtual humans.</w:t>
          </w:r>
          <w:bookmarkEnd w:id="116"/>
          <w:r>
            <w:rPr>
              <w:lang w:val="en"/>
            </w:rPr>
            <w:t xml:space="preserve"> </w:t>
          </w:r>
          <w:r w:rsidRPr="00AF4BD9">
            <w:rPr>
              <w:i/>
              <w:lang w:val="en"/>
            </w:rPr>
            <w:t xml:space="preserve">Computers &amp; Graphics </w:t>
          </w:r>
          <w:r w:rsidRPr="00AF4BD9">
            <w:rPr>
              <w:lang w:val="en"/>
            </w:rPr>
            <w:t>104, 116–128</w:t>
          </w:r>
        </w:p>
        <w:p w14:paraId="059DCB97" w14:textId="77777777" w:rsidR="00AF4BD9" w:rsidRDefault="00AF4BD9" w:rsidP="00AF4BD9">
          <w:pPr>
            <w:pStyle w:val="CitaviBibliographyEntry"/>
            <w:rPr>
              <w:lang w:val="en"/>
            </w:rPr>
          </w:pPr>
          <w:r>
            <w:rPr>
              <w:lang w:val="en"/>
            </w:rPr>
            <w:t>91.</w:t>
          </w:r>
          <w:r>
            <w:rPr>
              <w:lang w:val="en"/>
            </w:rPr>
            <w:tab/>
          </w:r>
          <w:bookmarkStart w:id="117" w:name="_CTVL0017810d0e58efc4d3f9c5d15e6e7338928"/>
          <w:r>
            <w:rPr>
              <w:lang w:val="en"/>
            </w:rPr>
            <w:t>Li, M. et al. (2023) Effects of robot gaze and voice human-likeness on users’ subjective perception, visual attention, and cerebral activity in voice conversations.</w:t>
          </w:r>
          <w:bookmarkEnd w:id="117"/>
          <w:r>
            <w:rPr>
              <w:lang w:val="en"/>
            </w:rPr>
            <w:t xml:space="preserve"> </w:t>
          </w:r>
          <w:r w:rsidRPr="00AF4BD9">
            <w:rPr>
              <w:i/>
              <w:lang w:val="en"/>
            </w:rPr>
            <w:t xml:space="preserve">Computers in Human Behavior </w:t>
          </w:r>
          <w:r w:rsidRPr="00AF4BD9">
            <w:rPr>
              <w:lang w:val="en"/>
            </w:rPr>
            <w:t>141, 107645</w:t>
          </w:r>
        </w:p>
        <w:p w14:paraId="059D1989" w14:textId="77777777" w:rsidR="00AF4BD9" w:rsidRDefault="00AF4BD9" w:rsidP="00AF4BD9">
          <w:pPr>
            <w:pStyle w:val="CitaviBibliographyEntry"/>
            <w:rPr>
              <w:lang w:val="en"/>
            </w:rPr>
          </w:pPr>
          <w:r>
            <w:rPr>
              <w:lang w:val="en"/>
            </w:rPr>
            <w:t>92.</w:t>
          </w:r>
          <w:r>
            <w:rPr>
              <w:lang w:val="en"/>
            </w:rPr>
            <w:tab/>
          </w:r>
          <w:bookmarkStart w:id="118" w:name="_CTVL001f05185d98a9441be95c3e6edcabe352d"/>
          <w:r>
            <w:rPr>
              <w:lang w:val="en"/>
            </w:rPr>
            <w:t>McGinn, C. and Torre, I. (2019 - 2019) Can you Tell the Robot by the Voice? An Exploratory Study on the Role of Voice in the Perception of Robots. In</w:t>
          </w:r>
          <w:bookmarkEnd w:id="118"/>
          <w:r>
            <w:rPr>
              <w:lang w:val="en"/>
            </w:rPr>
            <w:t xml:space="preserve"> </w:t>
          </w:r>
          <w:r w:rsidRPr="00AF4BD9">
            <w:rPr>
              <w:i/>
              <w:lang w:val="en"/>
            </w:rPr>
            <w:t xml:space="preserve">2019 14th ACM/IEEE International Conference on Human-Robot Interaction (HRI), </w:t>
          </w:r>
          <w:r w:rsidRPr="00AF4BD9">
            <w:rPr>
              <w:lang w:val="en"/>
            </w:rPr>
            <w:t>pp. 211–221, IEEE</w:t>
          </w:r>
        </w:p>
        <w:p w14:paraId="7C7DAB24" w14:textId="77777777" w:rsidR="00AF4BD9" w:rsidRDefault="00AF4BD9" w:rsidP="00AF4BD9">
          <w:pPr>
            <w:pStyle w:val="CitaviBibliographyEntry"/>
            <w:rPr>
              <w:lang w:val="en"/>
            </w:rPr>
          </w:pPr>
          <w:r>
            <w:rPr>
              <w:lang w:val="en"/>
            </w:rPr>
            <w:t>93.</w:t>
          </w:r>
          <w:r>
            <w:rPr>
              <w:lang w:val="en"/>
            </w:rPr>
            <w:tab/>
          </w:r>
          <w:bookmarkStart w:id="119" w:name="_CTVL00120728d07d052409b8c97a27a3cfc4717"/>
          <w:r>
            <w:rPr>
              <w:lang w:val="en"/>
            </w:rPr>
            <w:t>Mitchell, W.J. et al. (2011) A mismatch in the human realism of face and voice produces an uncanny valley.</w:t>
          </w:r>
          <w:bookmarkEnd w:id="119"/>
          <w:r>
            <w:rPr>
              <w:lang w:val="en"/>
            </w:rPr>
            <w:t xml:space="preserve"> </w:t>
          </w:r>
          <w:proofErr w:type="spellStart"/>
          <w:r w:rsidRPr="00AF4BD9">
            <w:rPr>
              <w:i/>
              <w:lang w:val="en"/>
            </w:rPr>
            <w:t>i</w:t>
          </w:r>
          <w:proofErr w:type="spellEnd"/>
          <w:r w:rsidRPr="00AF4BD9">
            <w:rPr>
              <w:i/>
              <w:lang w:val="en"/>
            </w:rPr>
            <w:t xml:space="preserve">-Perception </w:t>
          </w:r>
          <w:r w:rsidRPr="00AF4BD9">
            <w:rPr>
              <w:lang w:val="en"/>
            </w:rPr>
            <w:t>2, 10–12</w:t>
          </w:r>
        </w:p>
        <w:p w14:paraId="152B64D5" w14:textId="77777777" w:rsidR="00AF4BD9" w:rsidRDefault="00AF4BD9" w:rsidP="00AF4BD9">
          <w:pPr>
            <w:pStyle w:val="CitaviBibliographyEntry"/>
            <w:rPr>
              <w:lang w:val="en"/>
            </w:rPr>
          </w:pPr>
          <w:r>
            <w:rPr>
              <w:lang w:val="en"/>
            </w:rPr>
            <w:t>94.</w:t>
          </w:r>
          <w:r>
            <w:rPr>
              <w:lang w:val="en"/>
            </w:rPr>
            <w:tab/>
          </w:r>
          <w:bookmarkStart w:id="120" w:name="_CTVL001f2006f1362364ea39afc1da0b4fa1c78"/>
          <w:r>
            <w:rPr>
              <w:lang w:val="en"/>
            </w:rPr>
            <w:t>Parmar, D. et al. (2022) Designing Empathic Virtual Agents: Manipulating Animation, Voice, Rendering, and Empathy to Create Persuasive Agents.</w:t>
          </w:r>
          <w:bookmarkEnd w:id="120"/>
          <w:r>
            <w:rPr>
              <w:lang w:val="en"/>
            </w:rPr>
            <w:t xml:space="preserve"> </w:t>
          </w:r>
          <w:r w:rsidRPr="00AF4BD9">
            <w:rPr>
              <w:i/>
              <w:lang w:val="en"/>
            </w:rPr>
            <w:t xml:space="preserve">Autonomous agents and multi-agent systems </w:t>
          </w:r>
          <w:r w:rsidRPr="00AF4BD9">
            <w:rPr>
              <w:lang w:val="en"/>
            </w:rPr>
            <w:t>36</w:t>
          </w:r>
        </w:p>
        <w:p w14:paraId="5B31E83A" w14:textId="77777777" w:rsidR="00AF4BD9" w:rsidRDefault="00AF4BD9" w:rsidP="00AF4BD9">
          <w:pPr>
            <w:pStyle w:val="CitaviBibliographyEntry"/>
            <w:rPr>
              <w:lang w:val="en"/>
            </w:rPr>
          </w:pPr>
          <w:r>
            <w:rPr>
              <w:lang w:val="en"/>
            </w:rPr>
            <w:t>95.</w:t>
          </w:r>
          <w:r>
            <w:rPr>
              <w:lang w:val="en"/>
            </w:rPr>
            <w:tab/>
          </w:r>
          <w:bookmarkStart w:id="121"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21"/>
          <w:r>
            <w:rPr>
              <w:lang w:val="en"/>
            </w:rPr>
            <w:t xml:space="preserve"> </w:t>
          </w:r>
          <w:r w:rsidRPr="00AF4BD9">
            <w:rPr>
              <w:i/>
              <w:lang w:val="en"/>
            </w:rPr>
            <w:t xml:space="preserve">Int J of Soc Robotics </w:t>
          </w:r>
          <w:r w:rsidRPr="00AF4BD9">
            <w:rPr>
              <w:lang w:val="en"/>
            </w:rPr>
            <w:t>15, 855–865</w:t>
          </w:r>
        </w:p>
        <w:p w14:paraId="310B18BC" w14:textId="77777777" w:rsidR="00AF4BD9" w:rsidRDefault="00AF4BD9" w:rsidP="00AF4BD9">
          <w:pPr>
            <w:pStyle w:val="CitaviBibliographyEntry"/>
            <w:rPr>
              <w:lang w:val="en"/>
            </w:rPr>
          </w:pPr>
          <w:r>
            <w:rPr>
              <w:lang w:val="en"/>
            </w:rPr>
            <w:t>96.</w:t>
          </w:r>
          <w:r>
            <w:rPr>
              <w:lang w:val="en"/>
            </w:rPr>
            <w:tab/>
          </w:r>
          <w:bookmarkStart w:id="122"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22"/>
          <w:r>
            <w:rPr>
              <w:lang w:val="en"/>
            </w:rPr>
            <w:t xml:space="preserve"> </w:t>
          </w:r>
          <w:r w:rsidRPr="00AF4BD9">
            <w:rPr>
              <w:i/>
              <w:lang w:val="en"/>
            </w:rPr>
            <w:t xml:space="preserve">Frontiers in computational neuroscience </w:t>
          </w:r>
          <w:r w:rsidRPr="00AF4BD9">
            <w:rPr>
              <w:lang w:val="en"/>
            </w:rPr>
            <w:t>16, 1022787</w:t>
          </w:r>
        </w:p>
        <w:p w14:paraId="0C998F39" w14:textId="77777777" w:rsidR="00AF4BD9" w:rsidRDefault="00AF4BD9" w:rsidP="00AF4BD9">
          <w:pPr>
            <w:pStyle w:val="CitaviBibliographyEntry"/>
            <w:rPr>
              <w:lang w:val="en"/>
            </w:rPr>
          </w:pPr>
          <w:r>
            <w:rPr>
              <w:lang w:val="en"/>
            </w:rPr>
            <w:t>97.</w:t>
          </w:r>
          <w:r>
            <w:rPr>
              <w:lang w:val="en"/>
            </w:rPr>
            <w:tab/>
          </w:r>
          <w:bookmarkStart w:id="123"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23"/>
          <w:r>
            <w:rPr>
              <w:lang w:val="en"/>
            </w:rPr>
            <w:t xml:space="preserve"> </w:t>
          </w:r>
          <w:r w:rsidRPr="00AF4BD9">
            <w:rPr>
              <w:i/>
              <w:lang w:val="en"/>
            </w:rPr>
            <w:t xml:space="preserve">BMC medicine </w:t>
          </w:r>
          <w:r w:rsidRPr="00AF4BD9">
            <w:rPr>
              <w:lang w:val="en"/>
            </w:rPr>
            <w:t>22, 121</w:t>
          </w:r>
        </w:p>
        <w:p w14:paraId="43246C03" w14:textId="77777777" w:rsidR="00AF4BD9" w:rsidRDefault="00AF4BD9" w:rsidP="00AF4BD9">
          <w:pPr>
            <w:pStyle w:val="CitaviBibliographyEntry"/>
            <w:rPr>
              <w:lang w:val="en"/>
            </w:rPr>
          </w:pPr>
          <w:r>
            <w:rPr>
              <w:lang w:val="en"/>
            </w:rPr>
            <w:t>98.</w:t>
          </w:r>
          <w:r>
            <w:rPr>
              <w:lang w:val="en"/>
            </w:rPr>
            <w:tab/>
          </w:r>
          <w:bookmarkStart w:id="124" w:name="_CTVL0019b2a9899904a4719bf8ba767e57fac3e"/>
          <w:r>
            <w:rPr>
              <w:lang w:val="en"/>
            </w:rPr>
            <w:t>Nussbaum, C. et al. (2022) Contributions of fundamental frequency and timbre to vocal emotion perception and their electrophysiological correlates.</w:t>
          </w:r>
          <w:bookmarkEnd w:id="124"/>
          <w:r>
            <w:rPr>
              <w:lang w:val="en"/>
            </w:rPr>
            <w:t xml:space="preserve"> </w:t>
          </w:r>
          <w:r w:rsidRPr="00AF4BD9">
            <w:rPr>
              <w:i/>
              <w:lang w:val="en"/>
            </w:rPr>
            <w:t xml:space="preserve">Social Cognitive and Affective Neuroscience </w:t>
          </w:r>
          <w:r w:rsidRPr="00AF4BD9">
            <w:rPr>
              <w:lang w:val="en"/>
            </w:rPr>
            <w:t>17, 1145–1154</w:t>
          </w:r>
        </w:p>
        <w:p w14:paraId="32F6C9B4" w14:textId="77777777" w:rsidR="00AF4BD9" w:rsidRDefault="00AF4BD9" w:rsidP="00AF4BD9">
          <w:pPr>
            <w:pStyle w:val="CitaviBibliographyEntry"/>
            <w:rPr>
              <w:lang w:val="en"/>
            </w:rPr>
          </w:pPr>
          <w:r>
            <w:rPr>
              <w:lang w:val="en"/>
            </w:rPr>
            <w:t>99.</w:t>
          </w:r>
          <w:r>
            <w:rPr>
              <w:lang w:val="en"/>
            </w:rPr>
            <w:tab/>
          </w:r>
          <w:bookmarkStart w:id="125" w:name="_CTVL001d3a1bb1aabad42f4a82d00410cd2279e"/>
          <w:r>
            <w:rPr>
              <w:lang w:val="en"/>
            </w:rPr>
            <w:t>Kauk, J. et al. (2024) The adaptive community-response (ACR) method for collecting misinformation on social media.</w:t>
          </w:r>
          <w:bookmarkEnd w:id="125"/>
          <w:r>
            <w:rPr>
              <w:lang w:val="en"/>
            </w:rPr>
            <w:t xml:space="preserve"> </w:t>
          </w:r>
          <w:r w:rsidRPr="00AF4BD9">
            <w:rPr>
              <w:i/>
              <w:lang w:val="en"/>
            </w:rPr>
            <w:t xml:space="preserve">J Big Data </w:t>
          </w:r>
          <w:r w:rsidRPr="00AF4BD9">
            <w:rPr>
              <w:lang w:val="en"/>
            </w:rPr>
            <w:t>11</w:t>
          </w:r>
        </w:p>
        <w:p w14:paraId="03E8D7DC" w14:textId="77777777" w:rsidR="00AF4BD9" w:rsidRDefault="00AF4BD9" w:rsidP="00AF4BD9">
          <w:pPr>
            <w:pStyle w:val="CitaviBibliographyEntry"/>
            <w:rPr>
              <w:lang w:val="en"/>
            </w:rPr>
          </w:pPr>
          <w:r>
            <w:rPr>
              <w:lang w:val="en"/>
            </w:rPr>
            <w:t>100.</w:t>
          </w:r>
          <w:r>
            <w:rPr>
              <w:lang w:val="en"/>
            </w:rPr>
            <w:tab/>
          </w:r>
          <w:bookmarkStart w:id="126" w:name="_CTVL001087bfcc64895492fb6b85a51b4236313"/>
          <w:proofErr w:type="spellStart"/>
          <w:r>
            <w:rPr>
              <w:lang w:val="en"/>
            </w:rPr>
            <w:t>Malisz</w:t>
          </w:r>
          <w:proofErr w:type="spellEnd"/>
          <w:r>
            <w:rPr>
              <w:lang w:val="en"/>
            </w:rPr>
            <w:t>, Z. et al. (2020)</w:t>
          </w:r>
          <w:bookmarkEnd w:id="126"/>
          <w:r>
            <w:rPr>
              <w:lang w:val="en"/>
            </w:rPr>
            <w:t xml:space="preserve"> </w:t>
          </w:r>
          <w:r w:rsidRPr="00AF4BD9">
            <w:rPr>
              <w:i/>
              <w:lang w:val="en"/>
            </w:rPr>
            <w:t xml:space="preserve">Modern speech synthesis for phonetic sciences: a discussion and an evaluation, </w:t>
          </w:r>
          <w:r w:rsidRPr="00AF4BD9">
            <w:rPr>
              <w:lang w:val="en"/>
            </w:rPr>
            <w:t>Center for Open Science</w:t>
          </w:r>
        </w:p>
        <w:p w14:paraId="6F54FCC0" w14:textId="1632B8A4" w:rsidR="00B014AB" w:rsidRDefault="00AF4BD9" w:rsidP="00AF4BD9">
          <w:pPr>
            <w:pStyle w:val="CitaviBibliographyEntry"/>
            <w:rPr>
              <w:lang w:val="en"/>
            </w:rPr>
          </w:pPr>
          <w:r>
            <w:rPr>
              <w:lang w:val="en"/>
            </w:rPr>
            <w:t>101.</w:t>
          </w:r>
          <w:r>
            <w:rPr>
              <w:lang w:val="en"/>
            </w:rPr>
            <w:tab/>
          </w:r>
          <w:bookmarkStart w:id="127" w:name="_CTVL00143bb7b4582484d2480dc87b1039233fb"/>
          <w:r>
            <w:rPr>
              <w:lang w:val="en"/>
            </w:rPr>
            <w:t>Mori, M. et al. (2012) The Uncanny Valley.</w:t>
          </w:r>
          <w:bookmarkEnd w:id="127"/>
          <w:r>
            <w:rPr>
              <w:lang w:val="en"/>
            </w:rPr>
            <w:t xml:space="preserve"> </w:t>
          </w:r>
          <w:r w:rsidRPr="00AF4BD9">
            <w:rPr>
              <w:i/>
              <w:lang w:val="en"/>
            </w:rPr>
            <w:t xml:space="preserve">IEEE Robot. Automat. Mag. </w:t>
          </w:r>
          <w:r w:rsidRPr="00AF4BD9">
            <w:rPr>
              <w:lang w:val="en"/>
            </w:rPr>
            <w:t>19, 98–100</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rsidSect="008255C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2" w:author="Stefan Schweinberger" w:date="2024-07-19T21:11:00Z" w:initials="SRS">
    <w:p w14:paraId="07A3CF3F" w14:textId="34B74293" w:rsidR="00F46AE9" w:rsidRDefault="00F46AE9">
      <w:pPr>
        <w:pStyle w:val="Kommentartext"/>
      </w:pPr>
      <w:r>
        <w:rPr>
          <w:rStyle w:val="Kommentarzeichen"/>
        </w:rPr>
        <w:annotationRef/>
      </w:r>
      <w:r>
        <w:t>Hier brauchen wir auch noch (aus PSI)</w:t>
      </w:r>
    </w:p>
    <w:p w14:paraId="48BFD903" w14:textId="0F10AD37" w:rsidR="00F46AE9" w:rsidRPr="00F46AE9" w:rsidRDefault="00F46AE9">
      <w:pPr>
        <w:pStyle w:val="Kommentartext"/>
        <w:rPr>
          <w:lang w:val="en-US"/>
        </w:rPr>
      </w:pPr>
      <w:r w:rsidRPr="00F46AE9">
        <w:rPr>
          <w:rFonts w:ascii="ArialMT" w:eastAsia="Times New Roman" w:hAnsi="ArialMT" w:cs="Times New Roman"/>
          <w:lang w:val="en-US" w:eastAsia="de-DE"/>
        </w:rPr>
        <w:t xml:space="preserve">Lavan, N., Rinke, P., &amp; Scharinger, M. (2024). The time course of person perception from voices in the brain. </w:t>
      </w:r>
      <w:r w:rsidRPr="00F46AE9">
        <w:rPr>
          <w:rFonts w:ascii="ArialMT" w:eastAsia="Times New Roman" w:hAnsi="ArialMT" w:cs="Times New Roman"/>
          <w:i/>
          <w:lang w:val="en-US" w:eastAsia="de-DE"/>
        </w:rPr>
        <w:t>Proceedings of the National Academy of Sciences of the United States of America, 121</w:t>
      </w:r>
      <w:r w:rsidRPr="00F46AE9">
        <w:rPr>
          <w:rFonts w:ascii="ArialMT" w:eastAsia="Times New Roman" w:hAnsi="ArialMT" w:cs="Times New Roman"/>
          <w:lang w:val="en-US" w:eastAsia="de-DE"/>
        </w:rPr>
        <w:t>(26), e2318361121. doi:10.1073/pnas.2318361121</w:t>
      </w:r>
    </w:p>
  </w:comment>
  <w:comment w:id="13"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48BFD903" w15:done="0"/>
  <w15:commentEx w15:paraId="033FCC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6B091C" w16cex:dateUtc="2024-07-19T19:11:00Z"/>
  <w16cex:commentExtensible w16cex:durableId="69BE2AB3" w16cex:dateUtc="2024-07-07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48BFD903" w16cid:durableId="0E6B091C"/>
  <w16cid:commentId w16cid:paraId="033FCC56" w16cid:durableId="69B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A2864" w14:textId="77777777" w:rsidR="00BC2BA5" w:rsidRDefault="00BC2BA5" w:rsidP="00353624">
      <w:pPr>
        <w:spacing w:after="0" w:line="240" w:lineRule="auto"/>
      </w:pPr>
      <w:r>
        <w:separator/>
      </w:r>
    </w:p>
  </w:endnote>
  <w:endnote w:type="continuationSeparator" w:id="0">
    <w:p w14:paraId="09441544" w14:textId="77777777" w:rsidR="00BC2BA5" w:rsidRDefault="00BC2BA5"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C0C8F" w14:textId="77777777" w:rsidR="00BC2BA5" w:rsidRDefault="00BC2BA5" w:rsidP="00353624">
      <w:pPr>
        <w:spacing w:after="0" w:line="240" w:lineRule="auto"/>
      </w:pPr>
      <w:r>
        <w:separator/>
      </w:r>
    </w:p>
  </w:footnote>
  <w:footnote w:type="continuationSeparator" w:id="0">
    <w:p w14:paraId="1B03DC06" w14:textId="77777777" w:rsidR="00BC2BA5" w:rsidRDefault="00BC2BA5"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3"/>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5"/>
  </w:num>
  <w:num w:numId="7" w16cid:durableId="1482312081">
    <w:abstractNumId w:val="11"/>
  </w:num>
  <w:num w:numId="8" w16cid:durableId="1433238627">
    <w:abstractNumId w:val="10"/>
  </w:num>
  <w:num w:numId="9" w16cid:durableId="1017537176">
    <w:abstractNumId w:val="18"/>
  </w:num>
  <w:num w:numId="10" w16cid:durableId="359625205">
    <w:abstractNumId w:val="24"/>
  </w:num>
  <w:num w:numId="11" w16cid:durableId="1078016626">
    <w:abstractNumId w:val="16"/>
  </w:num>
  <w:num w:numId="12" w16cid:durableId="1756975950">
    <w:abstractNumId w:val="15"/>
  </w:num>
  <w:num w:numId="13" w16cid:durableId="127288896">
    <w:abstractNumId w:val="22"/>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2F94"/>
    <w:rsid w:val="000468FB"/>
    <w:rsid w:val="00061716"/>
    <w:rsid w:val="00063B16"/>
    <w:rsid w:val="00066611"/>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0E43FB"/>
    <w:rsid w:val="000F5E5B"/>
    <w:rsid w:val="0011142C"/>
    <w:rsid w:val="001146EC"/>
    <w:rsid w:val="00121B2E"/>
    <w:rsid w:val="0012222C"/>
    <w:rsid w:val="00123A29"/>
    <w:rsid w:val="00132E67"/>
    <w:rsid w:val="00135DCF"/>
    <w:rsid w:val="001463E1"/>
    <w:rsid w:val="00155195"/>
    <w:rsid w:val="00157328"/>
    <w:rsid w:val="00164F35"/>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3C78"/>
    <w:rsid w:val="001D3F41"/>
    <w:rsid w:val="001E0BA8"/>
    <w:rsid w:val="001E4D86"/>
    <w:rsid w:val="001E6C9F"/>
    <w:rsid w:val="001F299C"/>
    <w:rsid w:val="001F3518"/>
    <w:rsid w:val="001F532E"/>
    <w:rsid w:val="001F6815"/>
    <w:rsid w:val="00206B41"/>
    <w:rsid w:val="00213B0F"/>
    <w:rsid w:val="00213D6A"/>
    <w:rsid w:val="002150AF"/>
    <w:rsid w:val="0021687F"/>
    <w:rsid w:val="00223620"/>
    <w:rsid w:val="00235ABB"/>
    <w:rsid w:val="0023780B"/>
    <w:rsid w:val="0024244C"/>
    <w:rsid w:val="002426E6"/>
    <w:rsid w:val="0026080A"/>
    <w:rsid w:val="00265AEB"/>
    <w:rsid w:val="0028476D"/>
    <w:rsid w:val="0029535F"/>
    <w:rsid w:val="002A06B9"/>
    <w:rsid w:val="002A35F7"/>
    <w:rsid w:val="002B52AE"/>
    <w:rsid w:val="002C574A"/>
    <w:rsid w:val="002D3EB3"/>
    <w:rsid w:val="002D6C92"/>
    <w:rsid w:val="002E044F"/>
    <w:rsid w:val="002E1408"/>
    <w:rsid w:val="002E2F7B"/>
    <w:rsid w:val="002F1B24"/>
    <w:rsid w:val="002F444A"/>
    <w:rsid w:val="00300A15"/>
    <w:rsid w:val="00302388"/>
    <w:rsid w:val="00310AC5"/>
    <w:rsid w:val="00311198"/>
    <w:rsid w:val="00311440"/>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3148"/>
    <w:rsid w:val="003B4BDC"/>
    <w:rsid w:val="003B687A"/>
    <w:rsid w:val="003D1E93"/>
    <w:rsid w:val="003D3321"/>
    <w:rsid w:val="003E2D28"/>
    <w:rsid w:val="003E61B4"/>
    <w:rsid w:val="003F0DA0"/>
    <w:rsid w:val="003F5795"/>
    <w:rsid w:val="0040683C"/>
    <w:rsid w:val="0041290D"/>
    <w:rsid w:val="0041749E"/>
    <w:rsid w:val="004210B1"/>
    <w:rsid w:val="00421B0B"/>
    <w:rsid w:val="004242C5"/>
    <w:rsid w:val="004258F3"/>
    <w:rsid w:val="00426A0C"/>
    <w:rsid w:val="004313C7"/>
    <w:rsid w:val="00435D50"/>
    <w:rsid w:val="004539A9"/>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2078F"/>
    <w:rsid w:val="0062610A"/>
    <w:rsid w:val="006307E0"/>
    <w:rsid w:val="00632F41"/>
    <w:rsid w:val="00633F4A"/>
    <w:rsid w:val="006424FE"/>
    <w:rsid w:val="00654432"/>
    <w:rsid w:val="0065498F"/>
    <w:rsid w:val="00671456"/>
    <w:rsid w:val="00671BA2"/>
    <w:rsid w:val="00680D80"/>
    <w:rsid w:val="00684059"/>
    <w:rsid w:val="00692A2C"/>
    <w:rsid w:val="006948C4"/>
    <w:rsid w:val="006953C3"/>
    <w:rsid w:val="00695B1D"/>
    <w:rsid w:val="00696416"/>
    <w:rsid w:val="006A3795"/>
    <w:rsid w:val="006B2EB7"/>
    <w:rsid w:val="006B3FA1"/>
    <w:rsid w:val="006C4186"/>
    <w:rsid w:val="006E0845"/>
    <w:rsid w:val="006F12C8"/>
    <w:rsid w:val="006F33CB"/>
    <w:rsid w:val="00700CFB"/>
    <w:rsid w:val="0070164F"/>
    <w:rsid w:val="00701727"/>
    <w:rsid w:val="00704AA6"/>
    <w:rsid w:val="00716FB2"/>
    <w:rsid w:val="0073364D"/>
    <w:rsid w:val="00763504"/>
    <w:rsid w:val="007713EC"/>
    <w:rsid w:val="00771C88"/>
    <w:rsid w:val="007749AE"/>
    <w:rsid w:val="00781C6E"/>
    <w:rsid w:val="00783AF1"/>
    <w:rsid w:val="00786959"/>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6CAE"/>
    <w:rsid w:val="00973E11"/>
    <w:rsid w:val="00974576"/>
    <w:rsid w:val="0098210D"/>
    <w:rsid w:val="0098387A"/>
    <w:rsid w:val="00987DE8"/>
    <w:rsid w:val="009A28E2"/>
    <w:rsid w:val="009A6D9E"/>
    <w:rsid w:val="009B0C1F"/>
    <w:rsid w:val="009B5CA9"/>
    <w:rsid w:val="009C71D2"/>
    <w:rsid w:val="009E0962"/>
    <w:rsid w:val="009E2AB9"/>
    <w:rsid w:val="009E5870"/>
    <w:rsid w:val="009E58AB"/>
    <w:rsid w:val="009F02C4"/>
    <w:rsid w:val="009F18D6"/>
    <w:rsid w:val="00A017E1"/>
    <w:rsid w:val="00A0435C"/>
    <w:rsid w:val="00A1207D"/>
    <w:rsid w:val="00A1269A"/>
    <w:rsid w:val="00A137C1"/>
    <w:rsid w:val="00A14CEF"/>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D2679"/>
    <w:rsid w:val="00AE3B4C"/>
    <w:rsid w:val="00AE5DA6"/>
    <w:rsid w:val="00AF0E10"/>
    <w:rsid w:val="00AF4BD9"/>
    <w:rsid w:val="00AF7C68"/>
    <w:rsid w:val="00B014AB"/>
    <w:rsid w:val="00B02B59"/>
    <w:rsid w:val="00B04FF0"/>
    <w:rsid w:val="00B0730A"/>
    <w:rsid w:val="00B31EE2"/>
    <w:rsid w:val="00B35167"/>
    <w:rsid w:val="00B35D0C"/>
    <w:rsid w:val="00B53B58"/>
    <w:rsid w:val="00B54716"/>
    <w:rsid w:val="00B61E66"/>
    <w:rsid w:val="00B649B0"/>
    <w:rsid w:val="00B662E7"/>
    <w:rsid w:val="00B66733"/>
    <w:rsid w:val="00B81370"/>
    <w:rsid w:val="00B86049"/>
    <w:rsid w:val="00B90DAD"/>
    <w:rsid w:val="00B95EC8"/>
    <w:rsid w:val="00BA22A6"/>
    <w:rsid w:val="00BB0189"/>
    <w:rsid w:val="00BB523A"/>
    <w:rsid w:val="00BC2BA5"/>
    <w:rsid w:val="00BC6468"/>
    <w:rsid w:val="00BD0FF9"/>
    <w:rsid w:val="00BD527A"/>
    <w:rsid w:val="00BD5E03"/>
    <w:rsid w:val="00BE01A0"/>
    <w:rsid w:val="00BF321F"/>
    <w:rsid w:val="00BF44F9"/>
    <w:rsid w:val="00BF71D0"/>
    <w:rsid w:val="00C06192"/>
    <w:rsid w:val="00C16B93"/>
    <w:rsid w:val="00C22065"/>
    <w:rsid w:val="00C23B54"/>
    <w:rsid w:val="00C25F85"/>
    <w:rsid w:val="00C34691"/>
    <w:rsid w:val="00C35BE0"/>
    <w:rsid w:val="00C35DFD"/>
    <w:rsid w:val="00C43D54"/>
    <w:rsid w:val="00C46164"/>
    <w:rsid w:val="00C466D3"/>
    <w:rsid w:val="00C530F5"/>
    <w:rsid w:val="00C6055C"/>
    <w:rsid w:val="00C64A2C"/>
    <w:rsid w:val="00C710E3"/>
    <w:rsid w:val="00C81D8A"/>
    <w:rsid w:val="00C96E2A"/>
    <w:rsid w:val="00CB0D44"/>
    <w:rsid w:val="00CB2682"/>
    <w:rsid w:val="00CB7440"/>
    <w:rsid w:val="00CC6799"/>
    <w:rsid w:val="00CC6DD9"/>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54B01"/>
    <w:rsid w:val="00D60DC6"/>
    <w:rsid w:val="00D63816"/>
    <w:rsid w:val="00D667F8"/>
    <w:rsid w:val="00D66F73"/>
    <w:rsid w:val="00D7205B"/>
    <w:rsid w:val="00D73D6F"/>
    <w:rsid w:val="00D743C8"/>
    <w:rsid w:val="00D820EE"/>
    <w:rsid w:val="00D833C6"/>
    <w:rsid w:val="00D833D8"/>
    <w:rsid w:val="00D92469"/>
    <w:rsid w:val="00D94004"/>
    <w:rsid w:val="00D94355"/>
    <w:rsid w:val="00DA29E9"/>
    <w:rsid w:val="00DA2D62"/>
    <w:rsid w:val="00DA3458"/>
    <w:rsid w:val="00DB0EBC"/>
    <w:rsid w:val="00DB0F2D"/>
    <w:rsid w:val="00DB46E0"/>
    <w:rsid w:val="00DB4D26"/>
    <w:rsid w:val="00DC047B"/>
    <w:rsid w:val="00DC13C5"/>
    <w:rsid w:val="00DD2DDD"/>
    <w:rsid w:val="00DF72BD"/>
    <w:rsid w:val="00E06C47"/>
    <w:rsid w:val="00E127AD"/>
    <w:rsid w:val="00E13D98"/>
    <w:rsid w:val="00E14549"/>
    <w:rsid w:val="00E17059"/>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F06D4C"/>
    <w:rsid w:val="00F06F8B"/>
    <w:rsid w:val="00F216BC"/>
    <w:rsid w:val="00F2662A"/>
    <w:rsid w:val="00F27A80"/>
    <w:rsid w:val="00F35C66"/>
    <w:rsid w:val="00F368AE"/>
    <w:rsid w:val="00F465C1"/>
    <w:rsid w:val="00F46AE9"/>
    <w:rsid w:val="00F5336F"/>
    <w:rsid w:val="00F61678"/>
    <w:rsid w:val="00F719E9"/>
    <w:rsid w:val="00F76B74"/>
    <w:rsid w:val="00F77B02"/>
    <w:rsid w:val="00F85206"/>
    <w:rsid w:val="00F858EE"/>
    <w:rsid w:val="00F9376C"/>
    <w:rsid w:val="00F9691C"/>
    <w:rsid w:val="00FA7BEC"/>
    <w:rsid w:val="00FB76F4"/>
    <w:rsid w:val="00FC0944"/>
    <w:rsid w:val="00FC1778"/>
    <w:rsid w:val="00FC2595"/>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microsoft.com/office/2018/08/relationships/commentsExtensible" Target="commentsExtensible.xml"/><Relationship Id="rId18" Type="http://schemas.openxmlformats.org/officeDocument/2006/relationships/hyperlink" Target="https://osf.io/asfqv/?view_only=62f8d88705bb4363903983c8bd08a2c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hyperlink" Target="https://chatgpt.com/?oai" TargetMode="External"/><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000000" w:rsidRDefault="00E57FBD" w:rsidP="00E57FBD">
          <w:pPr>
            <w:pStyle w:val="BC57A0DC02524EEB9A8A4ED0D501EFB3"/>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32F62"/>
    <w:rsid w:val="002426E6"/>
    <w:rsid w:val="00256765"/>
    <w:rsid w:val="002776C1"/>
    <w:rsid w:val="00287CAB"/>
    <w:rsid w:val="003117D3"/>
    <w:rsid w:val="00381436"/>
    <w:rsid w:val="003E2D28"/>
    <w:rsid w:val="0041290D"/>
    <w:rsid w:val="00475846"/>
    <w:rsid w:val="00582059"/>
    <w:rsid w:val="006B3FA1"/>
    <w:rsid w:val="006F058E"/>
    <w:rsid w:val="006F4F0E"/>
    <w:rsid w:val="00763504"/>
    <w:rsid w:val="0076783D"/>
    <w:rsid w:val="007878E1"/>
    <w:rsid w:val="007B1874"/>
    <w:rsid w:val="007C1D5F"/>
    <w:rsid w:val="008209FE"/>
    <w:rsid w:val="00842469"/>
    <w:rsid w:val="009E2606"/>
    <w:rsid w:val="009F648B"/>
    <w:rsid w:val="00A14CEF"/>
    <w:rsid w:val="00A231AC"/>
    <w:rsid w:val="00A42BBE"/>
    <w:rsid w:val="00A866DD"/>
    <w:rsid w:val="00AF0169"/>
    <w:rsid w:val="00B35167"/>
    <w:rsid w:val="00B66733"/>
    <w:rsid w:val="00B95004"/>
    <w:rsid w:val="00C00481"/>
    <w:rsid w:val="00C64A2C"/>
    <w:rsid w:val="00C65944"/>
    <w:rsid w:val="00CA6DD5"/>
    <w:rsid w:val="00CB5C46"/>
    <w:rsid w:val="00D112B1"/>
    <w:rsid w:val="00D33C3E"/>
    <w:rsid w:val="00D674F7"/>
    <w:rsid w:val="00D67777"/>
    <w:rsid w:val="00D84831"/>
    <w:rsid w:val="00DA46D2"/>
    <w:rsid w:val="00DE7B8A"/>
    <w:rsid w:val="00E57FBD"/>
    <w:rsid w:val="00E63BF5"/>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FBD"/>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B74B30196ED24FF1887858E8CC74959F">
    <w:name w:val="B74B30196ED24FF1887858E8CC74959F"/>
    <w:rsid w:val="00E57FBD"/>
    <w:pPr>
      <w:spacing w:line="278" w:lineRule="auto"/>
    </w:pPr>
    <w:rPr>
      <w:kern w:val="2"/>
      <w:sz w:val="24"/>
      <w:szCs w:val="24"/>
      <w:lang w:val="en-US" w:eastAsia="en-US"/>
      <w14:ligatures w14:val="standardContextual"/>
    </w:rPr>
  </w:style>
  <w:style w:type="paragraph" w:customStyle="1" w:styleId="55F06E76B13E402B90F0D83B6311587E">
    <w:name w:val="55F06E76B13E402B90F0D83B6311587E"/>
    <w:rsid w:val="00E57FBD"/>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134162</Words>
  <Characters>764724</Characters>
  <Application>Microsoft Office Word</Application>
  <DocSecurity>0</DocSecurity>
  <Lines>6372</Lines>
  <Paragraphs>1794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17</cp:revision>
  <cp:lastPrinted>2024-05-02T13:02:00Z</cp:lastPrinted>
  <dcterms:created xsi:type="dcterms:W3CDTF">2024-07-23T14:09:00Z</dcterms:created>
  <dcterms:modified xsi:type="dcterms:W3CDTF">2024-07-23T16:03:00Z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10ff812f-c5a4-43c1-8030-289e5dd3f661</vt:lpwstr>
  </property>
  <property fmtid="{D5CDD505-2E9C-101B-9397-08002B2CF9AE}" pid="5" name="CitaviDocumentProperty_1">
    <vt:lpwstr>6.11.0.0</vt:lpwstr>
  </property>
  <property fmtid="{D5CDD505-2E9C-101B-9397-08002B2CF9AE}" pid="6" name="CitaviDocumentProperty_6">
    <vt:lpwstr>False</vt:lpwstr>
  </property>
</Properties>
</file>