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E0C" w14:textId="52EA5781" w:rsidR="004942D0" w:rsidRPr="00DA2D62" w:rsidRDefault="00DA2D62" w:rsidP="00DA2D6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commentRangeStart w:id="0"/>
      <w:r w:rsidRPr="00DA2D62">
        <w:rPr>
          <w:rFonts w:ascii="Times New Roman" w:hAnsi="Times New Roman" w:cs="Times New Roman"/>
          <w:b/>
          <w:sz w:val="36"/>
          <w:szCs w:val="36"/>
          <w:lang w:val="en-US"/>
        </w:rPr>
        <w:t>Naturalness</w:t>
      </w:r>
      <w:commentRangeEnd w:id="0"/>
      <w:r w:rsidR="002A06B9">
        <w:rPr>
          <w:rStyle w:val="Kommentarzeichen"/>
        </w:rPr>
        <w:commentReference w:id="0"/>
      </w:r>
      <w:r w:rsidRPr="00DA2D6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in voices</w:t>
      </w:r>
    </w:p>
    <w:p w14:paraId="155A9B74" w14:textId="77777777" w:rsidR="004942D0" w:rsidRPr="00DA2D62" w:rsidRDefault="004942D0" w:rsidP="004942D0">
      <w:pPr>
        <w:rPr>
          <w:rFonts w:ascii="Times New Roman" w:hAnsi="Times New Roman" w:cs="Times New Roman"/>
          <w:lang w:val="en-US"/>
        </w:rPr>
      </w:pPr>
    </w:p>
    <w:p w14:paraId="24CB856D" w14:textId="2C9F36E7" w:rsidR="004942D0" w:rsidRPr="007B38EC" w:rsidRDefault="00DA2D62" w:rsidP="00DA2D62">
      <w:pPr>
        <w:jc w:val="center"/>
        <w:rPr>
          <w:rFonts w:ascii="Times New Roman" w:hAnsi="Times New Roman" w:cs="Times New Roman"/>
          <w:lang w:val="en-US"/>
        </w:rPr>
      </w:pPr>
      <w:r w:rsidRPr="007B38EC">
        <w:rPr>
          <w:rFonts w:ascii="Times New Roman" w:hAnsi="Times New Roman" w:cs="Times New Roman"/>
          <w:lang w:val="en-US"/>
        </w:rPr>
        <w:t>Christine Nussbaum, XXX, and Stefan R. Schweinberger</w:t>
      </w:r>
    </w:p>
    <w:p w14:paraId="730A1754" w14:textId="77777777" w:rsidR="00DA2D62" w:rsidRPr="007B38EC" w:rsidRDefault="00DA2D62" w:rsidP="00DB0EBC">
      <w:pPr>
        <w:rPr>
          <w:rFonts w:ascii="Times New Roman" w:hAnsi="Times New Roman" w:cs="Times New Roman"/>
          <w:lang w:val="en-US"/>
        </w:rPr>
      </w:pPr>
    </w:p>
    <w:p w14:paraId="7EE7EFC4" w14:textId="02D724CF" w:rsidR="00DA2D62" w:rsidRPr="00085DD3" w:rsidRDefault="00DA2D62" w:rsidP="00DB0EBC">
      <w:pPr>
        <w:rPr>
          <w:rFonts w:ascii="Times New Roman" w:hAnsi="Times New Roman" w:cs="Times New Roman"/>
          <w:color w:val="FF0000"/>
          <w:lang w:val="en-US"/>
        </w:rPr>
      </w:pPr>
      <w:r w:rsidRPr="00DA2D62">
        <w:rPr>
          <w:rFonts w:ascii="Times New Roman" w:hAnsi="Times New Roman" w:cs="Times New Roman"/>
          <w:b/>
          <w:lang w:val="en-US"/>
        </w:rPr>
        <w:t xml:space="preserve">Abstract </w:t>
      </w:r>
      <w:r w:rsidRPr="00DA2D62">
        <w:rPr>
          <w:rFonts w:ascii="Times New Roman" w:hAnsi="Times New Roman" w:cs="Times New Roman"/>
          <w:lang w:val="en-US"/>
        </w:rPr>
        <w:t>(120 words)</w:t>
      </w:r>
      <w:r w:rsidR="00085DD3">
        <w:rPr>
          <w:rFonts w:ascii="Times New Roman" w:hAnsi="Times New Roman" w:cs="Times New Roman"/>
          <w:lang w:val="en-US"/>
        </w:rPr>
        <w:t xml:space="preserve"> </w:t>
      </w:r>
    </w:p>
    <w:p w14:paraId="14C97E2C" w14:textId="1304B059" w:rsidR="00085DD3" w:rsidRPr="00DA2D62" w:rsidRDefault="00085DD3" w:rsidP="00085DD3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DA2D62">
        <w:rPr>
          <w:rFonts w:ascii="Times New Roman" w:hAnsi="Times New Roman" w:cs="Times New Roman"/>
          <w:sz w:val="24"/>
          <w:lang w:val="en"/>
        </w:rPr>
        <w:t xml:space="preserve">Perceived naturalness of a voice is a prominent </w:t>
      </w:r>
      <w:commentRangeStart w:id="1"/>
      <w:del w:id="2" w:author="Stefan Schweinberger" w:date="2024-05-03T07:58:00Z">
        <w:r w:rsidRPr="00DA2D62" w:rsidDel="002A06B9">
          <w:rPr>
            <w:rFonts w:ascii="Times New Roman" w:hAnsi="Times New Roman" w:cs="Times New Roman"/>
            <w:sz w:val="24"/>
            <w:lang w:val="en"/>
          </w:rPr>
          <w:delText xml:space="preserve">feature </w:delText>
        </w:r>
      </w:del>
      <w:commentRangeEnd w:id="1"/>
      <w:ins w:id="3" w:author="Stefan Schweinberger" w:date="2024-05-03T07:58:00Z">
        <w:r w:rsidR="002A06B9">
          <w:rPr>
            <w:rFonts w:ascii="Times New Roman" w:hAnsi="Times New Roman" w:cs="Times New Roman"/>
            <w:sz w:val="24"/>
            <w:lang w:val="en"/>
          </w:rPr>
          <w:t>property emerging from vocal sounds, and one</w:t>
        </w:r>
        <w:r w:rsidR="002A06B9" w:rsidRPr="00DA2D62">
          <w:rPr>
            <w:rFonts w:ascii="Times New Roman" w:hAnsi="Times New Roman" w:cs="Times New Roman"/>
            <w:sz w:val="24"/>
            <w:lang w:val="en"/>
          </w:rPr>
          <w:t xml:space="preserve"> </w:t>
        </w:r>
      </w:ins>
      <w:r w:rsidR="002A06B9">
        <w:rPr>
          <w:rStyle w:val="Kommentarzeichen"/>
          <w:lang w:val="de-DE"/>
        </w:rPr>
        <w:commentReference w:id="1"/>
      </w:r>
      <w:r w:rsidRPr="00DA2D62">
        <w:rPr>
          <w:rFonts w:ascii="Times New Roman" w:hAnsi="Times New Roman" w:cs="Times New Roman"/>
          <w:sz w:val="24"/>
          <w:lang w:val="en"/>
        </w:rPr>
        <w:t xml:space="preserve">which affects our interaction with both human and artificial agents. Despite its importance, </w:t>
      </w:r>
      <w:ins w:id="4" w:author="Stefan Schweinberger" w:date="2024-05-03T07:59:00Z">
        <w:r w:rsidR="002A06B9" w:rsidRPr="00DA2D62">
          <w:rPr>
            <w:rFonts w:ascii="Times New Roman" w:hAnsi="Times New Roman" w:cs="Times New Roman"/>
            <w:sz w:val="24"/>
            <w:lang w:val="en"/>
          </w:rPr>
          <w:t>a systematic understanding of voice naturalness</w:t>
        </w:r>
        <w:r w:rsidR="002A06B9" w:rsidRPr="00DA2D62">
          <w:rPr>
            <w:rFonts w:ascii="Times New Roman" w:hAnsi="Times New Roman" w:cs="Times New Roman"/>
            <w:sz w:val="24"/>
            <w:lang w:val="en"/>
          </w:rPr>
          <w:t xml:space="preserve"> </w:t>
        </w:r>
        <w:r w:rsidR="002A06B9">
          <w:rPr>
            <w:rFonts w:ascii="Times New Roman" w:hAnsi="Times New Roman" w:cs="Times New Roman"/>
            <w:sz w:val="24"/>
            <w:lang w:val="en"/>
          </w:rPr>
          <w:t xml:space="preserve">is currently lacking, due to </w:t>
        </w:r>
      </w:ins>
      <w:r w:rsidRPr="00DA2D62">
        <w:rPr>
          <w:rFonts w:ascii="Times New Roman" w:hAnsi="Times New Roman" w:cs="Times New Roman"/>
          <w:sz w:val="24"/>
          <w:lang w:val="en"/>
        </w:rPr>
        <w:t>(a) conceptual underspecification, (b) inconsistent operationalization, (c)</w:t>
      </w:r>
      <w:r w:rsidR="00FD4DD7">
        <w:rPr>
          <w:rFonts w:ascii="Times New Roman" w:hAnsi="Times New Roman" w:cs="Times New Roman"/>
          <w:sz w:val="24"/>
          <w:lang w:val="en"/>
        </w:rPr>
        <w:t xml:space="preserve"> a</w:t>
      </w:r>
      <w:r w:rsidRPr="00DA2D62">
        <w:rPr>
          <w:rFonts w:ascii="Times New Roman" w:hAnsi="Times New Roman" w:cs="Times New Roman"/>
          <w:sz w:val="24"/>
          <w:lang w:val="en"/>
        </w:rPr>
        <w:t xml:space="preserve"> lack of exchange between research on human and </w:t>
      </w:r>
      <w:r>
        <w:rPr>
          <w:rFonts w:ascii="Times New Roman" w:hAnsi="Times New Roman" w:cs="Times New Roman"/>
          <w:sz w:val="24"/>
          <w:lang w:val="en"/>
        </w:rPr>
        <w:t>synthetic</w:t>
      </w:r>
      <w:r w:rsidRPr="00DA2D62">
        <w:rPr>
          <w:rFonts w:ascii="Times New Roman" w:hAnsi="Times New Roman" w:cs="Times New Roman"/>
          <w:sz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lang w:val="en"/>
        </w:rPr>
        <w:t>voices</w:t>
      </w:r>
      <w:r w:rsidRPr="00DA2D62">
        <w:rPr>
          <w:rFonts w:ascii="Times New Roman" w:hAnsi="Times New Roman" w:cs="Times New Roman"/>
          <w:sz w:val="24"/>
          <w:lang w:val="en"/>
        </w:rPr>
        <w:t xml:space="preserve"> and (d) insufficient anchoring in voice perception theory</w:t>
      </w:r>
      <w:del w:id="5" w:author="Stefan Schweinberger" w:date="2024-05-03T07:59:00Z">
        <w:r w:rsidRPr="00DA2D62" w:rsidDel="002A06B9">
          <w:rPr>
            <w:rFonts w:ascii="Times New Roman" w:hAnsi="Times New Roman" w:cs="Times New Roman"/>
            <w:sz w:val="24"/>
            <w:lang w:val="en"/>
          </w:rPr>
          <w:delText xml:space="preserve"> has precluded a systematic understanding of voice naturalness</w:delText>
        </w:r>
      </w:del>
      <w:r w:rsidRPr="00DA2D62">
        <w:rPr>
          <w:rFonts w:ascii="Times New Roman" w:hAnsi="Times New Roman" w:cs="Times New Roman"/>
          <w:sz w:val="24"/>
          <w:lang w:val="en"/>
        </w:rPr>
        <w:t xml:space="preserve">. </w:t>
      </w:r>
      <w:r>
        <w:rPr>
          <w:rFonts w:ascii="Times New Roman" w:hAnsi="Times New Roman" w:cs="Times New Roman"/>
          <w:sz w:val="24"/>
          <w:lang w:val="en"/>
        </w:rPr>
        <w:t xml:space="preserve">In this work, we </w:t>
      </w:r>
      <w:r w:rsidR="00FD4DD7">
        <w:rPr>
          <w:rFonts w:ascii="Times New Roman" w:hAnsi="Times New Roman" w:cs="Times New Roman"/>
          <w:sz w:val="24"/>
          <w:lang w:val="en"/>
        </w:rPr>
        <w:t>reflect on</w:t>
      </w:r>
      <w:r w:rsidRPr="00DA2D62">
        <w:rPr>
          <w:rFonts w:ascii="Times New Roman" w:hAnsi="Times New Roman" w:cs="Times New Roman"/>
          <w:sz w:val="24"/>
          <w:lang w:val="en"/>
        </w:rPr>
        <w:t xml:space="preserve"> </w:t>
      </w:r>
      <w:del w:id="6" w:author="Stefan Schweinberger" w:date="2024-05-03T07:59:00Z">
        <w:r w:rsidRPr="00DA2D62" w:rsidDel="002A06B9">
          <w:rPr>
            <w:rFonts w:ascii="Times New Roman" w:hAnsi="Times New Roman" w:cs="Times New Roman"/>
            <w:sz w:val="24"/>
            <w:lang w:val="en"/>
          </w:rPr>
          <w:delText xml:space="preserve">the </w:delText>
        </w:r>
      </w:del>
      <w:r w:rsidRPr="00DA2D62">
        <w:rPr>
          <w:rFonts w:ascii="Times New Roman" w:hAnsi="Times New Roman" w:cs="Times New Roman"/>
          <w:sz w:val="24"/>
          <w:lang w:val="en"/>
        </w:rPr>
        <w:t xml:space="preserve">current insights into voice naturalness by pooling evidence from a wider interdisciplinary literature. Against that backdrop, </w:t>
      </w:r>
      <w:r>
        <w:rPr>
          <w:rFonts w:ascii="Times New Roman" w:hAnsi="Times New Roman" w:cs="Times New Roman"/>
          <w:sz w:val="24"/>
          <w:lang w:val="en"/>
        </w:rPr>
        <w:t>we</w:t>
      </w:r>
      <w:r w:rsidRPr="00DA2D62">
        <w:rPr>
          <w:rFonts w:ascii="Times New Roman" w:hAnsi="Times New Roman" w:cs="Times New Roman"/>
          <w:sz w:val="24"/>
          <w:lang w:val="en"/>
        </w:rPr>
        <w:t xml:space="preserve"> develop a concise definition of naturalness and propose a conceptual framework rooted both in empirical findings and theoretical models. Subsequently, </w:t>
      </w:r>
      <w:r>
        <w:rPr>
          <w:rFonts w:ascii="Times New Roman" w:hAnsi="Times New Roman" w:cs="Times New Roman"/>
          <w:sz w:val="24"/>
          <w:lang w:val="en"/>
        </w:rPr>
        <w:t>we</w:t>
      </w:r>
      <w:r w:rsidRPr="00DA2D62">
        <w:rPr>
          <w:rFonts w:ascii="Times New Roman" w:hAnsi="Times New Roman" w:cs="Times New Roman"/>
          <w:sz w:val="24"/>
          <w:lang w:val="en"/>
        </w:rPr>
        <w:t xml:space="preserve"> identify core </w:t>
      </w:r>
      <w:ins w:id="7" w:author="Stefan Schweinberger" w:date="2024-05-03T07:59:00Z">
        <w:r w:rsidR="002A06B9">
          <w:rPr>
            <w:rFonts w:ascii="Times New Roman" w:hAnsi="Times New Roman" w:cs="Times New Roman"/>
            <w:sz w:val="24"/>
            <w:lang w:val="en"/>
          </w:rPr>
          <w:t xml:space="preserve">remaining </w:t>
        </w:r>
      </w:ins>
      <w:r w:rsidRPr="00DA2D62">
        <w:rPr>
          <w:rFonts w:ascii="Times New Roman" w:hAnsi="Times New Roman" w:cs="Times New Roman"/>
          <w:sz w:val="24"/>
          <w:lang w:val="en"/>
        </w:rPr>
        <w:t>gaps in our current understanding of voice naturalness and discuss different approaches for</w:t>
      </w:r>
      <w:r w:rsidR="0093311A">
        <w:rPr>
          <w:rFonts w:ascii="Times New Roman" w:hAnsi="Times New Roman" w:cs="Times New Roman"/>
          <w:sz w:val="24"/>
          <w:lang w:val="en"/>
        </w:rPr>
        <w:t xml:space="preserve"> future</w:t>
      </w:r>
      <w:r w:rsidRPr="00DA2D62">
        <w:rPr>
          <w:rFonts w:ascii="Times New Roman" w:hAnsi="Times New Roman" w:cs="Times New Roman"/>
          <w:sz w:val="24"/>
          <w:lang w:val="en"/>
        </w:rPr>
        <w:t xml:space="preserve"> research.</w:t>
      </w:r>
    </w:p>
    <w:p w14:paraId="4FB60422" w14:textId="77777777" w:rsidR="00085DD3" w:rsidRPr="00DA2D62" w:rsidRDefault="00085DD3" w:rsidP="00DA2D62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4940D50F" w14:textId="70BB5771" w:rsidR="00DA2D62" w:rsidRDefault="00DA2D62" w:rsidP="00DB0EBC">
      <w:pPr>
        <w:rPr>
          <w:lang w:val="en"/>
        </w:rPr>
      </w:pPr>
    </w:p>
    <w:p w14:paraId="5E167306" w14:textId="1E479974" w:rsidR="00DA2D62" w:rsidRPr="00DA2D62" w:rsidRDefault="00DA2D62" w:rsidP="00DB0EBC">
      <w:pPr>
        <w:rPr>
          <w:u w:val="single"/>
          <w:lang w:val="en"/>
        </w:rPr>
      </w:pPr>
    </w:p>
    <w:p w14:paraId="2435F321" w14:textId="0987FE17" w:rsidR="0082663D" w:rsidRPr="0086290E" w:rsidRDefault="0086290E">
      <w:pPr>
        <w:rPr>
          <w:lang w:val="en"/>
        </w:rPr>
      </w:pPr>
      <w:r w:rsidRPr="0086290E">
        <w:rPr>
          <w:lang w:val="en"/>
        </w:rPr>
        <w:t xml:space="preserve">Word Limit: </w:t>
      </w:r>
      <w:r w:rsidRPr="0086290E">
        <w:rPr>
          <w:color w:val="FF0000"/>
          <w:lang w:val="en"/>
        </w:rPr>
        <w:t>3500 words</w:t>
      </w:r>
    </w:p>
    <w:p w14:paraId="7FCEC505" w14:textId="67297B6D" w:rsidR="00345179" w:rsidRDefault="00345179">
      <w:pPr>
        <w:rPr>
          <w:lang w:val="en"/>
        </w:rPr>
      </w:pPr>
      <w:r>
        <w:rPr>
          <w:lang w:val="e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2070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87519" w14:textId="374F1011" w:rsidR="00345179" w:rsidRDefault="00345179">
          <w:pPr>
            <w:pStyle w:val="Inhaltsverzeichnisberschrift"/>
          </w:pPr>
          <w:r>
            <w:t>Inhalt</w:t>
          </w:r>
        </w:p>
        <w:p w14:paraId="7B497991" w14:textId="74AA1BDA" w:rsidR="00831DF3" w:rsidRDefault="0034517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1725" w:history="1">
            <w:r w:rsidR="00831DF3" w:rsidRPr="00B47786">
              <w:rPr>
                <w:rStyle w:val="Hyperlink"/>
                <w:noProof/>
                <w:lang w:val="en"/>
              </w:rPr>
              <w:t>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"/>
              </w:rPr>
              <w:t>Introduction – voice naturalness (450)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_Toc160791725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CC9A0D1" w14:textId="162EDCCB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6" w:history="1">
            <w:r w:rsidR="00831DF3" w:rsidRPr="00B47786">
              <w:rPr>
                <w:rStyle w:val="Hyperlink"/>
                <w:noProof/>
              </w:rPr>
              <w:t>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Current Problems (800)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_Toc160791726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6E2B568D" w14:textId="0BB50BA9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7" w:history="1">
            <w:r w:rsidR="00831DF3" w:rsidRPr="00B47786">
              <w:rPr>
                <w:rStyle w:val="Hyperlink"/>
                <w:noProof/>
              </w:rPr>
              <w:t>2.1.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Conceptual Underspecification (300)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_Toc160791727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3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0FA45D41" w14:textId="2E299689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8" w:history="1">
            <w:r w:rsidR="00831DF3" w:rsidRPr="00B47786">
              <w:rPr>
                <w:rStyle w:val="Hyperlink"/>
                <w:noProof/>
              </w:rPr>
              <w:t>2.2.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Inconsistent Operationalization (200)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_Toc160791728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4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F9A4E2C" w14:textId="45ADA540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29" w:history="1">
            <w:r w:rsidR="00831DF3" w:rsidRPr="00B47786">
              <w:rPr>
                <w:rStyle w:val="Hyperlink"/>
                <w:noProof/>
                <w:lang w:val="en-US"/>
              </w:rPr>
              <w:t>2.3.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Lack of exchange between different research domains (150)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_Toc160791729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5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DB5B35E" w14:textId="4B4CF0B5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0" w:history="1">
            <w:r w:rsidR="00831DF3" w:rsidRPr="00B47786">
              <w:rPr>
                <w:rStyle w:val="Hyperlink"/>
                <w:noProof/>
                <w:lang w:val="en-US"/>
              </w:rPr>
              <w:t>2.4.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Insufficient anchoring in voice perception theory (150)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_Toc160791730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5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EAEFEA1" w14:textId="63C762EF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1" w:history="1">
            <w:r w:rsidR="00831DF3" w:rsidRPr="00B47786">
              <w:rPr>
                <w:rStyle w:val="Hyperlink"/>
                <w:i/>
                <w:iCs/>
                <w:noProof/>
                <w:lang w:val="en-US"/>
              </w:rPr>
              <w:t>3.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Proposition of a concise framework for voice naturalness (900</w:t>
            </w:r>
            <w:r w:rsidR="00831DF3" w:rsidRPr="00B47786">
              <w:rPr>
                <w:rStyle w:val="Hyperlink"/>
                <w:i/>
                <w:iCs/>
                <w:noProof/>
                <w:lang w:val="en-US"/>
              </w:rPr>
              <w:t>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_Toc160791731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6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A6B4C64" w14:textId="5EFB93A9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2" w:history="1">
            <w:r w:rsidR="00831DF3" w:rsidRPr="00B47786">
              <w:rPr>
                <w:rStyle w:val="Hyperlink"/>
                <w:noProof/>
              </w:rPr>
              <w:t>3.1.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Definitions of naturalness (500)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_Toc160791732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6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715E735D" w14:textId="1FEBC53F" w:rsidR="00831DF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3" w:history="1">
            <w:r w:rsidR="00831DF3" w:rsidRPr="00B47786">
              <w:rPr>
                <w:rStyle w:val="Hyperlink"/>
                <w:noProof/>
              </w:rPr>
              <w:t>3.2.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</w:rPr>
              <w:t>Differentiation from other concepts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_Toc160791733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7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4F7CAB39" w14:textId="58097713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4" w:history="1">
            <w:r w:rsidR="00831DF3" w:rsidRPr="00B47786">
              <w:rPr>
                <w:rStyle w:val="Hyperlink"/>
                <w:noProof/>
                <w:lang w:val="en-US"/>
              </w:rPr>
              <w:t>4.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Progressing in conjunction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_Toc160791734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7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7CC18E08" w14:textId="2CA60043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5" w:history="1">
            <w:r w:rsidR="00831DF3" w:rsidRPr="00B47786">
              <w:rPr>
                <w:rStyle w:val="Hyperlink"/>
                <w:noProof/>
                <w:lang w:val="en-US"/>
              </w:rPr>
              <w:t>5.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Naturalness research rooted in voice perception theory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_Toc160791735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8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2872D16D" w14:textId="720327DE" w:rsidR="00831DF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0791736" w:history="1">
            <w:r w:rsidR="00831DF3" w:rsidRPr="00B47786">
              <w:rPr>
                <w:rStyle w:val="Hyperlink"/>
                <w:noProof/>
                <w:lang w:val="en-US"/>
              </w:rPr>
              <w:t>6.</w:t>
            </w:r>
            <w:r w:rsidR="00831DF3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831DF3" w:rsidRPr="00B47786">
              <w:rPr>
                <w:rStyle w:val="Hyperlink"/>
                <w:noProof/>
                <w:lang w:val="en-US"/>
              </w:rPr>
              <w:t>Open questions and future/outlook (400)</w:t>
            </w:r>
            <w:r w:rsidR="00831DF3">
              <w:rPr>
                <w:noProof/>
                <w:webHidden/>
              </w:rPr>
              <w:tab/>
            </w:r>
            <w:r w:rsidR="00831DF3">
              <w:rPr>
                <w:noProof/>
                <w:webHidden/>
              </w:rPr>
              <w:fldChar w:fldCharType="begin"/>
            </w:r>
            <w:r w:rsidR="00831DF3">
              <w:rPr>
                <w:noProof/>
                <w:webHidden/>
              </w:rPr>
              <w:instrText xml:space="preserve"> PAGEREF _Toc160791736 \h </w:instrText>
            </w:r>
            <w:r w:rsidR="00831DF3">
              <w:rPr>
                <w:noProof/>
                <w:webHidden/>
              </w:rPr>
            </w:r>
            <w:r w:rsidR="00831DF3">
              <w:rPr>
                <w:noProof/>
                <w:webHidden/>
              </w:rPr>
              <w:fldChar w:fldCharType="separate"/>
            </w:r>
            <w:r w:rsidR="0026080A">
              <w:rPr>
                <w:noProof/>
                <w:webHidden/>
              </w:rPr>
              <w:t>9</w:t>
            </w:r>
            <w:r w:rsidR="00831DF3">
              <w:rPr>
                <w:noProof/>
                <w:webHidden/>
              </w:rPr>
              <w:fldChar w:fldCharType="end"/>
            </w:r>
          </w:hyperlink>
        </w:p>
        <w:p w14:paraId="3B51229D" w14:textId="57D91AA3" w:rsidR="00345179" w:rsidRDefault="00345179">
          <w:r>
            <w:rPr>
              <w:b/>
              <w:bCs/>
            </w:rPr>
            <w:fldChar w:fldCharType="end"/>
          </w:r>
        </w:p>
      </w:sdtContent>
    </w:sdt>
    <w:p w14:paraId="6E6CB0D7" w14:textId="5AC91BB8" w:rsidR="0082663D" w:rsidRDefault="00345179" w:rsidP="0082663D">
      <w:pPr>
        <w:rPr>
          <w:lang w:val="en"/>
        </w:rPr>
      </w:pPr>
      <w:r>
        <w:rPr>
          <w:lang w:val="en"/>
        </w:rPr>
        <w:br w:type="page"/>
      </w:r>
    </w:p>
    <w:p w14:paraId="4C1FAEAC" w14:textId="252D457C" w:rsidR="0023780B" w:rsidRDefault="0086290E" w:rsidP="00F858EE">
      <w:pPr>
        <w:pStyle w:val="berschrift1"/>
        <w:numPr>
          <w:ilvl w:val="0"/>
          <w:numId w:val="7"/>
        </w:numPr>
        <w:rPr>
          <w:lang w:val="en"/>
        </w:rPr>
      </w:pPr>
      <w:bookmarkStart w:id="8" w:name="_Toc160791725"/>
      <w:r>
        <w:rPr>
          <w:lang w:val="en"/>
        </w:rPr>
        <w:lastRenderedPageBreak/>
        <w:t>Introduction – voice naturalness (</w:t>
      </w:r>
      <w:r w:rsidR="008255BD">
        <w:rPr>
          <w:lang w:val="en"/>
        </w:rPr>
        <w:t>450</w:t>
      </w:r>
      <w:r>
        <w:rPr>
          <w:lang w:val="en"/>
        </w:rPr>
        <w:t>)</w:t>
      </w:r>
      <w:bookmarkEnd w:id="8"/>
    </w:p>
    <w:p w14:paraId="0ED39163" w14:textId="77777777" w:rsidR="008255BD" w:rsidRPr="008255BD" w:rsidRDefault="008255BD" w:rsidP="008255BD">
      <w:pPr>
        <w:rPr>
          <w:lang w:val="en"/>
        </w:rPr>
      </w:pPr>
    </w:p>
    <w:p w14:paraId="7095F852" w14:textId="16F61CB3" w:rsidR="001D0D74" w:rsidRDefault="0023780B" w:rsidP="00F858EE">
      <w:pPr>
        <w:rPr>
          <w:lang w:val="en-US"/>
        </w:rPr>
      </w:pPr>
      <w:bookmarkStart w:id="9" w:name="_Hlk160715361"/>
      <w:r>
        <w:rPr>
          <w:lang w:val="en-US"/>
        </w:rPr>
        <w:t>When listening to</w:t>
      </w:r>
      <w:r w:rsidR="00AF7C68">
        <w:rPr>
          <w:lang w:val="en-US"/>
        </w:rPr>
        <w:t xml:space="preserve"> a</w:t>
      </w:r>
      <w:r>
        <w:rPr>
          <w:lang w:val="en-US"/>
        </w:rPr>
        <w:t xml:space="preserve"> voice, we form an instant impression about </w:t>
      </w:r>
      <w:r w:rsidR="00AF7C68">
        <w:rPr>
          <w:lang w:val="en-US"/>
        </w:rPr>
        <w:t>it</w:t>
      </w:r>
      <w:r>
        <w:rPr>
          <w:lang w:val="en-US"/>
        </w:rPr>
        <w:t xml:space="preserve"> (</w:t>
      </w:r>
      <w:r w:rsidRPr="0023780B">
        <w:rPr>
          <w:color w:val="C00000"/>
          <w:lang w:val="en-US"/>
        </w:rPr>
        <w:t>Quelle</w:t>
      </w:r>
      <w:r>
        <w:rPr>
          <w:lang w:val="en-US"/>
        </w:rPr>
        <w:t>)</w:t>
      </w:r>
      <w:r w:rsidR="00F858EE" w:rsidRPr="00F858EE">
        <w:rPr>
          <w:lang w:val="en-US"/>
        </w:rPr>
        <w:t>.</w:t>
      </w:r>
      <w:r>
        <w:rPr>
          <w:lang w:val="en-US"/>
        </w:rPr>
        <w:t xml:space="preserve"> </w:t>
      </w:r>
      <w:ins w:id="10" w:author="Stefan Schweinberger" w:date="2024-05-03T08:01:00Z">
        <w:r w:rsidR="002A06B9">
          <w:rPr>
            <w:lang w:val="en-US"/>
          </w:rPr>
          <w:t xml:space="preserve">In a world that </w:t>
        </w:r>
      </w:ins>
      <w:ins w:id="11" w:author="Stefan Schweinberger" w:date="2024-05-03T08:02:00Z">
        <w:r w:rsidR="002A06B9">
          <w:rPr>
            <w:lang w:val="en-US"/>
          </w:rPr>
          <w:t xml:space="preserve">is both dominated by voice-to-voice social interaction and its </w:t>
        </w:r>
      </w:ins>
      <w:ins w:id="12" w:author="Stefan Schweinberger" w:date="2024-05-03T08:03:00Z">
        <w:r w:rsidR="002A06B9">
          <w:rPr>
            <w:lang w:val="en-US"/>
          </w:rPr>
          <w:t xml:space="preserve">more </w:t>
        </w:r>
      </w:ins>
      <w:ins w:id="13" w:author="Stefan Schweinberger" w:date="2024-05-03T08:02:00Z">
        <w:r w:rsidR="002A06B9">
          <w:rPr>
            <w:lang w:val="en-US"/>
          </w:rPr>
          <w:t xml:space="preserve">recent variants </w:t>
        </w:r>
      </w:ins>
      <w:ins w:id="14" w:author="Stefan Schweinberger" w:date="2024-05-03T08:03:00Z">
        <w:r w:rsidR="002A06B9">
          <w:rPr>
            <w:lang w:val="en-US"/>
          </w:rPr>
          <w:t xml:space="preserve">that are implemented by digital </w:t>
        </w:r>
      </w:ins>
      <w:ins w:id="15" w:author="Stefan Schweinberger" w:date="2024-05-03T08:01:00Z">
        <w:r w:rsidR="002A06B9">
          <w:rPr>
            <w:lang w:val="en-US"/>
          </w:rPr>
          <w:t xml:space="preserve">technology </w:t>
        </w:r>
      </w:ins>
      <w:ins w:id="16" w:author="Stefan Schweinberger" w:date="2024-05-03T08:03:00Z">
        <w:r w:rsidR="002A06B9">
          <w:rPr>
            <w:lang w:val="en-US"/>
          </w:rPr>
          <w:t>in its</w:t>
        </w:r>
      </w:ins>
      <w:ins w:id="17" w:author="Stefan Schweinberger" w:date="2024-05-03T08:01:00Z">
        <w:r w:rsidR="002A06B9">
          <w:rPr>
            <w:lang w:val="en-US"/>
          </w:rPr>
          <w:t xml:space="preserve"> various forms</w:t>
        </w:r>
      </w:ins>
      <w:ins w:id="18" w:author="Stefan Schweinberger" w:date="2024-05-03T08:03:00Z">
        <w:r w:rsidR="002A06B9">
          <w:rPr>
            <w:lang w:val="en-US"/>
          </w:rPr>
          <w:t>,</w:t>
        </w:r>
      </w:ins>
      <w:ins w:id="19" w:author="Stefan Schweinberger" w:date="2024-05-03T08:01:00Z">
        <w:r w:rsidR="002A06B9">
          <w:rPr>
            <w:lang w:val="en-US"/>
          </w:rPr>
          <w:t xml:space="preserve"> </w:t>
        </w:r>
      </w:ins>
      <w:del w:id="20" w:author="Stefan Schweinberger" w:date="2024-05-03T08:03:00Z">
        <w:r w:rsidDel="002A06B9">
          <w:rPr>
            <w:lang w:val="en-US"/>
          </w:rPr>
          <w:delText xml:space="preserve">This </w:delText>
        </w:r>
      </w:del>
      <w:ins w:id="21" w:author="Stefan Schweinberger" w:date="2024-05-03T08:03:00Z">
        <w:r w:rsidR="002A06B9">
          <w:rPr>
            <w:lang w:val="en-US"/>
          </w:rPr>
          <w:t>t</w:t>
        </w:r>
        <w:r w:rsidR="002A06B9">
          <w:rPr>
            <w:lang w:val="en-US"/>
          </w:rPr>
          <w:t xml:space="preserve">his </w:t>
        </w:r>
        <w:r w:rsidR="002A06B9">
          <w:rPr>
            <w:lang w:val="en-US"/>
          </w:rPr>
          <w:t xml:space="preserve">impression </w:t>
        </w:r>
      </w:ins>
      <w:r>
        <w:rPr>
          <w:lang w:val="en-US"/>
        </w:rPr>
        <w:t xml:space="preserve">includes </w:t>
      </w:r>
      <w:r w:rsidR="00F858EE">
        <w:rPr>
          <w:lang w:val="en-US"/>
        </w:rPr>
        <w:t>perceived</w:t>
      </w:r>
      <w:r w:rsidR="00F858EE" w:rsidRPr="00F858EE">
        <w:rPr>
          <w:lang w:val="en-US"/>
        </w:rPr>
        <w:t xml:space="preserve"> naturalness</w:t>
      </w:r>
      <w:r w:rsidR="001D0D74">
        <w:rPr>
          <w:lang w:val="en-US"/>
        </w:rPr>
        <w:t>. Listeners seem to be very sensitive to (un-)natural voice features, which in turn</w:t>
      </w:r>
      <w:r>
        <w:rPr>
          <w:lang w:val="en-US"/>
        </w:rPr>
        <w:t xml:space="preserve"> can have </w:t>
      </w:r>
      <w:r w:rsidR="0070164F">
        <w:rPr>
          <w:lang w:val="en-US"/>
        </w:rPr>
        <w:t xml:space="preserve">a tremendous effect on the evaluation of and interaction with voices. </w:t>
      </w:r>
    </w:p>
    <w:p w14:paraId="3A4923B8" w14:textId="00F39318" w:rsidR="00AF7C68" w:rsidRDefault="00AF7C68" w:rsidP="00AF7C68">
      <w:pPr>
        <w:rPr>
          <w:lang w:val="en-US"/>
        </w:rPr>
      </w:pPr>
      <w:r>
        <w:rPr>
          <w:lang w:val="en-US"/>
        </w:rPr>
        <w:t xml:space="preserve">On the one hand, </w:t>
      </w:r>
      <w:r w:rsidR="00F06F8B">
        <w:rPr>
          <w:lang w:val="en-US"/>
        </w:rPr>
        <w:t xml:space="preserve">naturalness plays a crucial role in </w:t>
      </w:r>
      <w:r w:rsidR="00F27A80" w:rsidRPr="00F06F8B">
        <w:rPr>
          <w:b/>
          <w:bCs/>
          <w:lang w:val="en-US"/>
        </w:rPr>
        <w:t>human voices</w:t>
      </w:r>
      <w:r w:rsidR="00F27A80">
        <w:rPr>
          <w:lang w:val="en-US"/>
        </w:rPr>
        <w:t xml:space="preserve">. </w:t>
      </w:r>
      <w:r w:rsidR="00F27A80" w:rsidRPr="00F06F8B">
        <w:rPr>
          <w:lang w:val="en-US"/>
        </w:rPr>
        <w:t>C</w:t>
      </w:r>
      <w:r w:rsidR="0070164F" w:rsidRPr="00F06F8B">
        <w:rPr>
          <w:lang w:val="en-US"/>
        </w:rPr>
        <w:t xml:space="preserve">onsistent evidence </w:t>
      </w:r>
      <w:r w:rsidRPr="00F06F8B">
        <w:rPr>
          <w:lang w:val="en-US"/>
        </w:rPr>
        <w:t>from different</w:t>
      </w:r>
      <w:r w:rsidR="0070164F" w:rsidRPr="00F06F8B">
        <w:rPr>
          <w:lang w:val="en-US"/>
        </w:rPr>
        <w:t xml:space="preserve"> speech-language </w:t>
      </w:r>
      <w:r w:rsidRPr="00F06F8B">
        <w:rPr>
          <w:lang w:val="en-US"/>
        </w:rPr>
        <w:t>pathologies</w:t>
      </w:r>
      <w:r w:rsidR="0070164F" w:rsidRPr="00F06F8B">
        <w:rPr>
          <w:lang w:val="en-US"/>
        </w:rPr>
        <w:t xml:space="preserve"> shows that impairments in speech naturalness affect everyday interaction to a degree that can result in </w:t>
      </w:r>
      <w:r w:rsidRPr="00F06F8B">
        <w:rPr>
          <w:lang w:val="en-US"/>
        </w:rPr>
        <w:t>social isolation</w:t>
      </w:r>
      <w:r w:rsidR="0070164F" w:rsidRPr="00F06F8B">
        <w:rPr>
          <w:lang w:val="en-US"/>
        </w:rPr>
        <w:t>, reduced quality of life</w:t>
      </w:r>
      <w:r w:rsidRPr="00F06F8B">
        <w:rPr>
          <w:lang w:val="en-US"/>
        </w:rPr>
        <w:t>,</w:t>
      </w:r>
      <w:r w:rsidR="0070164F" w:rsidRPr="00F06F8B">
        <w:rPr>
          <w:lang w:val="en-US"/>
        </w:rPr>
        <w:t xml:space="preserve"> </w:t>
      </w:r>
      <w:r w:rsidRPr="00F06F8B">
        <w:rPr>
          <w:lang w:val="en-US"/>
        </w:rPr>
        <w:t>and</w:t>
      </w:r>
      <w:r w:rsidR="0070164F" w:rsidRPr="00F06F8B">
        <w:rPr>
          <w:lang w:val="en-US"/>
        </w:rPr>
        <w:t xml:space="preserve"> even depression (</w:t>
      </w:r>
      <w:r w:rsidR="0070164F" w:rsidRPr="00B81370">
        <w:rPr>
          <w:color w:val="C00000"/>
          <w:lang w:val="en-US"/>
        </w:rPr>
        <w:t>Stepp &amp; Voitech 2019</w:t>
      </w:r>
      <w:r w:rsidRPr="00B81370">
        <w:rPr>
          <w:color w:val="C00000"/>
          <w:lang w:val="en-US"/>
        </w:rPr>
        <w:t xml:space="preserve">, </w:t>
      </w:r>
      <w:r w:rsidRPr="00F06F8B">
        <w:rPr>
          <w:color w:val="C00000"/>
          <w:lang w:val="en-US"/>
        </w:rPr>
        <w:t>Quellen</w:t>
      </w:r>
      <w:r w:rsidR="0070164F" w:rsidRPr="00F06F8B">
        <w:rPr>
          <w:lang w:val="en-US"/>
        </w:rPr>
        <w:t>).</w:t>
      </w:r>
      <w:r w:rsidR="00EF0791" w:rsidRPr="00F06F8B">
        <w:rPr>
          <w:lang w:val="en-US"/>
        </w:rPr>
        <w:t xml:space="preserve"> </w:t>
      </w:r>
      <w:r w:rsidR="00F27A80" w:rsidRPr="00F06F8B">
        <w:rPr>
          <w:lang w:val="en-US"/>
        </w:rPr>
        <w:t xml:space="preserve">Similarly, deliberate acoustic </w:t>
      </w:r>
      <w:r w:rsidR="00F06F8B" w:rsidRPr="00F06F8B">
        <w:rPr>
          <w:lang w:val="en-US"/>
        </w:rPr>
        <w:t>manipulations</w:t>
      </w:r>
      <w:r w:rsidR="00F27A80" w:rsidRPr="00F06F8B">
        <w:rPr>
          <w:lang w:val="en-US"/>
        </w:rPr>
        <w:t xml:space="preserve"> and </w:t>
      </w:r>
      <w:r w:rsidR="00F06F8B" w:rsidRPr="00F06F8B">
        <w:rPr>
          <w:lang w:val="en-US"/>
        </w:rPr>
        <w:t>distortions</w:t>
      </w:r>
      <w:r w:rsidR="00F27A80" w:rsidRPr="00F06F8B">
        <w:rPr>
          <w:lang w:val="en-US"/>
        </w:rPr>
        <w:t xml:space="preserve"> of human voices </w:t>
      </w:r>
      <w:r w:rsidR="00F06F8B" w:rsidRPr="00F06F8B">
        <w:rPr>
          <w:lang w:val="en-US"/>
        </w:rPr>
        <w:t>can</w:t>
      </w:r>
      <w:r w:rsidR="00F27A80" w:rsidRPr="00F06F8B">
        <w:rPr>
          <w:lang w:val="en-US"/>
        </w:rPr>
        <w:t xml:space="preserve"> reduce naturalness </w:t>
      </w:r>
      <w:r w:rsidR="00F06F8B" w:rsidRPr="00F06F8B">
        <w:rPr>
          <w:lang w:val="en-US"/>
        </w:rPr>
        <w:t xml:space="preserve">and </w:t>
      </w:r>
      <w:r w:rsidR="00F27A80" w:rsidRPr="00F06F8B">
        <w:rPr>
          <w:lang w:val="en-US"/>
        </w:rPr>
        <w:t>disrupt effective communication</w:t>
      </w:r>
      <w:r w:rsidR="00F27A80">
        <w:rPr>
          <w:lang w:val="en-US"/>
        </w:rPr>
        <w:t xml:space="preserve"> (</w:t>
      </w:r>
      <w:r w:rsidR="00F27A80" w:rsidRPr="00F27A80">
        <w:rPr>
          <w:color w:val="C00000"/>
          <w:lang w:val="en-US"/>
        </w:rPr>
        <w:t>Quelle</w:t>
      </w:r>
      <w:r w:rsidR="00F27A80">
        <w:rPr>
          <w:lang w:val="en-US"/>
        </w:rPr>
        <w:t>).</w:t>
      </w:r>
      <w:r w:rsidR="008255BD">
        <w:rPr>
          <w:color w:val="C00000"/>
          <w:lang w:val="en-US"/>
        </w:rPr>
        <w:t xml:space="preserve"> </w:t>
      </w:r>
      <w:r>
        <w:rPr>
          <w:lang w:val="en-US"/>
        </w:rPr>
        <w:t>On the other hand,</w:t>
      </w:r>
      <w:r w:rsidR="00F06F8B" w:rsidRPr="00F06F8B">
        <w:rPr>
          <w:lang w:val="en-US"/>
        </w:rPr>
        <w:t xml:space="preserve"> </w:t>
      </w:r>
      <w:r w:rsidR="00F06F8B">
        <w:rPr>
          <w:lang w:val="en-US"/>
        </w:rPr>
        <w:t xml:space="preserve">naturalness plays a crucial role in </w:t>
      </w:r>
      <w:r w:rsidR="00F35C66">
        <w:rPr>
          <w:b/>
          <w:bCs/>
          <w:lang w:val="en-US"/>
        </w:rPr>
        <w:t>synthetic</w:t>
      </w:r>
      <w:r w:rsidR="00F06F8B" w:rsidRPr="00F06F8B">
        <w:rPr>
          <w:b/>
          <w:bCs/>
          <w:lang w:val="en-US"/>
        </w:rPr>
        <w:t xml:space="preserve"> voices</w:t>
      </w:r>
      <w:r w:rsidR="00F06F8B" w:rsidRPr="00F06F8B">
        <w:rPr>
          <w:lang w:val="en-US"/>
        </w:rPr>
        <w:t>. I</w:t>
      </w:r>
      <w:r w:rsidR="0057287E" w:rsidRPr="00F06F8B">
        <w:rPr>
          <w:lang w:val="en-US"/>
        </w:rPr>
        <w:t xml:space="preserve">n the era of artificial intelligence, one can hardly keep up with the rapid developments in voice synthesis, </w:t>
      </w:r>
      <w:r w:rsidR="00EF0791" w:rsidRPr="00F06F8B">
        <w:rPr>
          <w:lang w:val="en-US"/>
        </w:rPr>
        <w:t>which make</w:t>
      </w:r>
      <w:r w:rsidR="0057287E" w:rsidRPr="00F06F8B">
        <w:rPr>
          <w:lang w:val="en-US"/>
        </w:rPr>
        <w:t xml:space="preserve"> indefatigable efforts to resemble human vocal expression</w:t>
      </w:r>
      <w:r w:rsidR="008255BD">
        <w:rPr>
          <w:lang w:val="en-US"/>
        </w:rPr>
        <w:t xml:space="preserve"> (</w:t>
      </w:r>
      <w:r w:rsidR="008255BD" w:rsidRPr="008255BD">
        <w:rPr>
          <w:color w:val="C00000"/>
          <w:lang w:val="en-US"/>
        </w:rPr>
        <w:t>Quelle</w:t>
      </w:r>
      <w:r w:rsidR="008255BD">
        <w:rPr>
          <w:lang w:val="en-US"/>
        </w:rPr>
        <w:t>)</w:t>
      </w:r>
      <w:r w:rsidR="0057287E" w:rsidRPr="00F06F8B">
        <w:rPr>
          <w:lang w:val="en-US"/>
        </w:rPr>
        <w:t xml:space="preserve">. </w:t>
      </w:r>
      <w:r w:rsidR="00EF0791" w:rsidRPr="00F06F8B">
        <w:rPr>
          <w:lang w:val="en-US"/>
        </w:rPr>
        <w:t>However, as of today, synthetic voices are consistently rated as less natural than human voices, which simultaneously affects perceived likeability, trustworthiness</w:t>
      </w:r>
      <w:r w:rsidR="00B649B0" w:rsidRPr="00F06F8B">
        <w:rPr>
          <w:lang w:val="en-US"/>
        </w:rPr>
        <w:t>,</w:t>
      </w:r>
      <w:r w:rsidR="00EF0791" w:rsidRPr="00F06F8B">
        <w:rPr>
          <w:lang w:val="en-US"/>
        </w:rPr>
        <w:t xml:space="preserve"> and </w:t>
      </w:r>
      <w:r w:rsidR="00B649B0" w:rsidRPr="00F06F8B">
        <w:rPr>
          <w:lang w:val="en-US"/>
        </w:rPr>
        <w:t>pleasantness</w:t>
      </w:r>
      <w:r w:rsidR="00EF0791" w:rsidRPr="00F06F8B">
        <w:rPr>
          <w:lang w:val="en-US"/>
        </w:rPr>
        <w:t xml:space="preserve"> (</w:t>
      </w:r>
      <w:r w:rsidR="00EF0791" w:rsidRPr="00F06F8B">
        <w:rPr>
          <w:color w:val="C00000"/>
          <w:lang w:val="en-US"/>
        </w:rPr>
        <w:t>Quellen</w:t>
      </w:r>
      <w:r w:rsidR="00EF0791" w:rsidRPr="00F06F8B">
        <w:rPr>
          <w:lang w:val="en-US"/>
        </w:rPr>
        <w:t xml:space="preserve">). </w:t>
      </w:r>
      <w:r w:rsidR="00BB523A" w:rsidRPr="00F06F8B">
        <w:rPr>
          <w:lang w:val="en-US"/>
        </w:rPr>
        <w:t>Yet,</w:t>
      </w:r>
      <w:r w:rsidR="00B649B0">
        <w:rPr>
          <w:lang w:val="en-US"/>
        </w:rPr>
        <w:t xml:space="preserve"> it is not fully understood, how this </w:t>
      </w:r>
      <w:r w:rsidR="00F35C66">
        <w:rPr>
          <w:lang w:val="en-US"/>
        </w:rPr>
        <w:t>impacts</w:t>
      </w:r>
      <w:r w:rsidR="00B649B0">
        <w:rPr>
          <w:lang w:val="en-US"/>
        </w:rPr>
        <w:t xml:space="preserve"> user satisfaction</w:t>
      </w:r>
      <w:r w:rsidR="00BB523A">
        <w:rPr>
          <w:lang w:val="en-US"/>
        </w:rPr>
        <w:t xml:space="preserve"> across different domains of application</w:t>
      </w:r>
      <w:r w:rsidR="00B649B0">
        <w:rPr>
          <w:lang w:val="en-US"/>
        </w:rPr>
        <w:t xml:space="preserve"> (</w:t>
      </w:r>
      <w:r w:rsidR="00B649B0" w:rsidRPr="00B649B0">
        <w:rPr>
          <w:color w:val="C00000"/>
          <w:lang w:val="en-US"/>
        </w:rPr>
        <w:t>Schreibekmayer 2022, andere</w:t>
      </w:r>
      <w:r w:rsidR="00B649B0">
        <w:rPr>
          <w:lang w:val="en-US"/>
        </w:rPr>
        <w:t>).</w:t>
      </w:r>
      <w:r w:rsidR="00F27A80">
        <w:rPr>
          <w:lang w:val="en-US"/>
        </w:rPr>
        <w:t xml:space="preserve"> Since a</w:t>
      </w:r>
      <w:r w:rsidR="00BB523A">
        <w:rPr>
          <w:lang w:val="en-US"/>
        </w:rPr>
        <w:t>rtificial voices now form an integral part of our daily lives</w:t>
      </w:r>
      <w:r w:rsidR="0011142C">
        <w:rPr>
          <w:lang w:val="en-US"/>
        </w:rPr>
        <w:t xml:space="preserve"> (</w:t>
      </w:r>
      <w:r w:rsidR="0011142C" w:rsidRPr="0011142C">
        <w:rPr>
          <w:color w:val="C00000"/>
          <w:lang w:val="en-US"/>
        </w:rPr>
        <w:t>Quelle</w:t>
      </w:r>
      <w:r w:rsidR="0011142C">
        <w:rPr>
          <w:lang w:val="en-US"/>
        </w:rPr>
        <w:t>)</w:t>
      </w:r>
      <w:r w:rsidR="00BB523A">
        <w:rPr>
          <w:lang w:val="en-US"/>
        </w:rPr>
        <w:t xml:space="preserve">, there is a strong need to close these knowledge gaps. </w:t>
      </w:r>
      <w:bookmarkEnd w:id="9"/>
    </w:p>
    <w:p w14:paraId="6D0F2AE2" w14:textId="6946A618" w:rsidR="00AF7C68" w:rsidRDefault="00F06F8B" w:rsidP="00187908">
      <w:pPr>
        <w:rPr>
          <w:lang w:val="en-US"/>
        </w:rPr>
      </w:pPr>
      <w:r>
        <w:rPr>
          <w:lang w:val="en-US"/>
        </w:rPr>
        <w:t xml:space="preserve">From both the perspective of human and artificial voices, perceived naturalness carries relevant implications for our everyday life and is therefore of scientific interest. </w:t>
      </w:r>
      <w:r w:rsidR="0011142C">
        <w:rPr>
          <w:lang w:val="en-US"/>
        </w:rPr>
        <w:t xml:space="preserve">But although many recent works provide useful empirical insights, </w:t>
      </w:r>
      <w:ins w:id="22" w:author="Stefan Schweinberger" w:date="2024-05-03T08:05:00Z">
        <w:r w:rsidR="002A06B9">
          <w:rPr>
            <w:lang w:val="en-US"/>
          </w:rPr>
          <w:t xml:space="preserve">close inspection of </w:t>
        </w:r>
      </w:ins>
      <w:ins w:id="23" w:author="Stefan Schweinberger" w:date="2024-05-03T08:06:00Z">
        <w:r w:rsidR="002A06B9">
          <w:rPr>
            <w:lang w:val="en-US"/>
          </w:rPr>
          <w:t xml:space="preserve">these </w:t>
        </w:r>
      </w:ins>
      <w:ins w:id="24" w:author="Stefan Schweinberger" w:date="2024-05-03T08:05:00Z">
        <w:r w:rsidR="002A06B9">
          <w:rPr>
            <w:lang w:val="en-US"/>
          </w:rPr>
          <w:t xml:space="preserve">studies reveals that </w:t>
        </w:r>
      </w:ins>
      <w:r w:rsidR="0011142C">
        <w:rPr>
          <w:lang w:val="en-US"/>
        </w:rPr>
        <w:t>we are currently looking at a rug rag rather than a research field</w:t>
      </w:r>
      <w:ins w:id="25" w:author="Stefan Schweinberger" w:date="2024-05-03T08:06:00Z">
        <w:r w:rsidR="002A06B9">
          <w:rPr>
            <w:lang w:val="en-US"/>
          </w:rPr>
          <w:t xml:space="preserve">, and </w:t>
        </w:r>
      </w:ins>
      <w:del w:id="26" w:author="Stefan Schweinberger" w:date="2024-05-03T08:06:00Z">
        <w:r w:rsidR="007E3481" w:rsidDel="002A06B9">
          <w:rPr>
            <w:lang w:val="en-US"/>
          </w:rPr>
          <w:delText>.</w:delText>
        </w:r>
        <w:r w:rsidR="0011142C" w:rsidDel="002A06B9">
          <w:rPr>
            <w:lang w:val="en-US"/>
          </w:rPr>
          <w:delText xml:space="preserve"> </w:delText>
        </w:r>
        <w:r w:rsidR="007E3481" w:rsidDel="002A06B9">
          <w:rPr>
            <w:lang w:val="en-US"/>
          </w:rPr>
          <w:delText>H</w:delText>
        </w:r>
      </w:del>
      <w:ins w:id="27" w:author="Stefan Schweinberger" w:date="2024-05-03T08:06:00Z">
        <w:r w:rsidR="002A06B9">
          <w:rPr>
            <w:lang w:val="en-US"/>
          </w:rPr>
          <w:t>h</w:t>
        </w:r>
      </w:ins>
      <w:r w:rsidR="007E3481">
        <w:rPr>
          <w:lang w:val="en-US"/>
        </w:rPr>
        <w:t>ence</w:t>
      </w:r>
      <w:del w:id="28" w:author="Stefan Schweinberger" w:date="2024-05-03T08:06:00Z">
        <w:r w:rsidR="007E3481" w:rsidDel="002A06B9">
          <w:rPr>
            <w:lang w:val="en-US"/>
          </w:rPr>
          <w:delText xml:space="preserve">, </w:delText>
        </w:r>
        <w:r w:rsidDel="002A06B9">
          <w:rPr>
            <w:lang w:val="en-US"/>
          </w:rPr>
          <w:delText>we</w:delText>
        </w:r>
      </w:del>
      <w:r>
        <w:rPr>
          <w:lang w:val="en-US"/>
        </w:rPr>
        <w:t xml:space="preserve"> are far </w:t>
      </w:r>
      <w:del w:id="29" w:author="Stefan Schweinberger" w:date="2024-05-03T08:06:00Z">
        <w:r w:rsidDel="002A06B9">
          <w:rPr>
            <w:lang w:val="en-US"/>
          </w:rPr>
          <w:delText xml:space="preserve">away </w:delText>
        </w:r>
      </w:del>
      <w:r>
        <w:rPr>
          <w:lang w:val="en-US"/>
        </w:rPr>
        <w:t xml:space="preserve">from </w:t>
      </w:r>
      <w:del w:id="30" w:author="Stefan Schweinberger" w:date="2024-05-03T08:06:00Z">
        <w:r w:rsidR="008255BD" w:rsidDel="002A06B9">
          <w:rPr>
            <w:lang w:val="en-US"/>
          </w:rPr>
          <w:delText xml:space="preserve">gaining </w:delText>
        </w:r>
      </w:del>
      <w:r>
        <w:rPr>
          <w:lang w:val="en-US"/>
        </w:rPr>
        <w:t>a systematic understanding of voice naturalnes</w:t>
      </w:r>
      <w:r w:rsidR="0011142C">
        <w:rPr>
          <w:lang w:val="en-US"/>
        </w:rPr>
        <w:t>s</w:t>
      </w:r>
      <w:r>
        <w:rPr>
          <w:lang w:val="en-US"/>
        </w:rPr>
        <w:t xml:space="preserve">. </w:t>
      </w:r>
      <w:r w:rsidR="008255BD">
        <w:rPr>
          <w:lang w:val="en-US"/>
        </w:rPr>
        <w:t>For</w:t>
      </w:r>
      <w:r w:rsidR="0011142C">
        <w:rPr>
          <w:lang w:val="en-US"/>
        </w:rPr>
        <w:t xml:space="preserve"> the present work, we therefore t</w:t>
      </w:r>
      <w:r w:rsidR="008255BD">
        <w:rPr>
          <w:lang w:val="en-US"/>
        </w:rPr>
        <w:t>ook</w:t>
      </w:r>
      <w:r w:rsidR="00187908">
        <w:rPr>
          <w:lang w:val="en-US"/>
        </w:rPr>
        <w:t xml:space="preserve"> </w:t>
      </w:r>
      <w:r w:rsidR="0011142C">
        <w:rPr>
          <w:lang w:val="en-US"/>
        </w:rPr>
        <w:t>a step back and reflect</w:t>
      </w:r>
      <w:r w:rsidR="00187908">
        <w:rPr>
          <w:lang w:val="en-US"/>
        </w:rPr>
        <w:t>ed</w:t>
      </w:r>
      <w:r w:rsidR="0011142C">
        <w:rPr>
          <w:lang w:val="en-US"/>
        </w:rPr>
        <w:t xml:space="preserve"> on how </w:t>
      </w:r>
      <w:r w:rsidR="008255BD">
        <w:rPr>
          <w:lang w:val="en-US"/>
        </w:rPr>
        <w:t xml:space="preserve">this </w:t>
      </w:r>
      <w:r w:rsidR="0011142C">
        <w:rPr>
          <w:lang w:val="en-US"/>
        </w:rPr>
        <w:t>research is currently conducted</w:t>
      </w:r>
      <w:ins w:id="31" w:author="Stefan Schweinberger" w:date="2024-05-03T08:07:00Z">
        <w:r w:rsidR="00396F35">
          <w:rPr>
            <w:lang w:val="en-US"/>
          </w:rPr>
          <w:t>. To anticipate</w:t>
        </w:r>
      </w:ins>
      <w:r w:rsidR="00187908">
        <w:rPr>
          <w:lang w:val="en-US"/>
        </w:rPr>
        <w:t xml:space="preserve">, </w:t>
      </w:r>
      <w:ins w:id="32" w:author="Stefan Schweinberger" w:date="2024-05-03T08:07:00Z">
        <w:r w:rsidR="00396F35">
          <w:rPr>
            <w:lang w:val="en-US"/>
          </w:rPr>
          <w:t>we identify</w:t>
        </w:r>
      </w:ins>
      <w:del w:id="33" w:author="Stefan Schweinberger" w:date="2024-05-03T08:07:00Z">
        <w:r w:rsidR="00187908" w:rsidDel="00396F35">
          <w:rPr>
            <w:lang w:val="en-US"/>
          </w:rPr>
          <w:delText>leading to the identification of</w:delText>
        </w:r>
      </w:del>
      <w:r w:rsidR="00187908">
        <w:rPr>
          <w:lang w:val="en-US"/>
        </w:rPr>
        <w:t xml:space="preserve"> </w:t>
      </w:r>
      <w:r w:rsidR="0011142C">
        <w:rPr>
          <w:lang w:val="en-US"/>
        </w:rPr>
        <w:t xml:space="preserve">four problems: </w:t>
      </w:r>
      <w:r w:rsidR="0011142C" w:rsidRPr="0011142C">
        <w:rPr>
          <w:lang w:val="en-US"/>
        </w:rPr>
        <w:t>(a) conceptual underspecification, (b) inconsistent operationalization, (c) lack of exchange between research on human and synthetic voices and (d) insufficient anchoring in voice perception theory</w:t>
      </w:r>
      <w:r w:rsidR="00187908">
        <w:rPr>
          <w:lang w:val="en-US"/>
        </w:rPr>
        <w:t xml:space="preserve">. We argue that these problems have so far precluded </w:t>
      </w:r>
      <w:r w:rsidR="00187908" w:rsidRPr="00187908">
        <w:rPr>
          <w:lang w:val="en-US"/>
        </w:rPr>
        <w:t>a systematic understanding of vocal naturalness</w:t>
      </w:r>
      <w:r w:rsidR="00187908">
        <w:rPr>
          <w:lang w:val="en-US"/>
        </w:rPr>
        <w:t>, i</w:t>
      </w:r>
      <w:r w:rsidR="00187908" w:rsidRPr="00187908">
        <w:rPr>
          <w:lang w:val="en-US"/>
        </w:rPr>
        <w:t>mpeded the visibility of this research to a wider readership</w:t>
      </w:r>
      <w:r w:rsidR="00187908">
        <w:rPr>
          <w:lang w:val="en-US"/>
        </w:rPr>
        <w:t xml:space="preserve">, </w:t>
      </w:r>
      <w:r w:rsidR="00187908" w:rsidRPr="00187908">
        <w:rPr>
          <w:lang w:val="en-US"/>
        </w:rPr>
        <w:t xml:space="preserve">made us overlook </w:t>
      </w:r>
      <w:r w:rsidR="00187908">
        <w:rPr>
          <w:lang w:val="en-US"/>
        </w:rPr>
        <w:t xml:space="preserve">some </w:t>
      </w:r>
      <w:r w:rsidR="00187908" w:rsidRPr="00187908">
        <w:rPr>
          <w:lang w:val="en-US"/>
        </w:rPr>
        <w:t>crucial research questions</w:t>
      </w:r>
      <w:r w:rsidR="00187908">
        <w:rPr>
          <w:lang w:val="en-US"/>
        </w:rPr>
        <w:t>, and has led</w:t>
      </w:r>
      <w:r w:rsidR="00187908" w:rsidRPr="00187908">
        <w:rPr>
          <w:lang w:val="en-US"/>
        </w:rPr>
        <w:t xml:space="preserve"> to a divergence between theory and </w:t>
      </w:r>
      <w:r w:rsidR="00187908">
        <w:rPr>
          <w:lang w:val="en-US"/>
        </w:rPr>
        <w:t>practice. In the next section, we will first elaborate on each of these problems</w:t>
      </w:r>
      <w:del w:id="34" w:author="Stefan Schweinberger" w:date="2024-05-03T08:08:00Z">
        <w:r w:rsidR="00187908" w:rsidDel="00396F35">
          <w:rPr>
            <w:lang w:val="en-US"/>
          </w:rPr>
          <w:delText>. In the following sections</w:delText>
        </w:r>
      </w:del>
      <w:r w:rsidR="00187908">
        <w:rPr>
          <w:lang w:val="en-US"/>
        </w:rPr>
        <w:t xml:space="preserve">, </w:t>
      </w:r>
      <w:del w:id="35" w:author="Stefan Schweinberger" w:date="2024-05-03T08:08:00Z">
        <w:r w:rsidR="00187908" w:rsidDel="00396F35">
          <w:rPr>
            <w:lang w:val="en-US"/>
          </w:rPr>
          <w:delText xml:space="preserve">we </w:delText>
        </w:r>
      </w:del>
      <w:ins w:id="36" w:author="Stefan Schweinberger" w:date="2024-05-03T08:08:00Z">
        <w:r w:rsidR="00396F35">
          <w:rPr>
            <w:lang w:val="en-US"/>
          </w:rPr>
          <w:t>before</w:t>
        </w:r>
        <w:r w:rsidR="00396F35">
          <w:rPr>
            <w:lang w:val="en-US"/>
          </w:rPr>
          <w:t xml:space="preserve"> </w:t>
        </w:r>
      </w:ins>
      <w:del w:id="37" w:author="Stefan Schweinberger" w:date="2024-05-03T08:08:00Z">
        <w:r w:rsidR="00187908" w:rsidDel="00396F35">
          <w:rPr>
            <w:lang w:val="en-US"/>
          </w:rPr>
          <w:delText xml:space="preserve">propose </w:delText>
        </w:r>
      </w:del>
      <w:ins w:id="38" w:author="Stefan Schweinberger" w:date="2024-05-03T08:08:00Z">
        <w:r w:rsidR="00396F35">
          <w:rPr>
            <w:lang w:val="en-US"/>
          </w:rPr>
          <w:t>propos</w:t>
        </w:r>
        <w:r w:rsidR="00396F35">
          <w:rPr>
            <w:lang w:val="en-US"/>
          </w:rPr>
          <w:t>ing</w:t>
        </w:r>
        <w:r w:rsidR="00396F35">
          <w:rPr>
            <w:lang w:val="en-US"/>
          </w:rPr>
          <w:t xml:space="preserve"> </w:t>
        </w:r>
      </w:ins>
      <w:r w:rsidR="00187908">
        <w:rPr>
          <w:lang w:val="en-US"/>
        </w:rPr>
        <w:t>concrete measures to address the</w:t>
      </w:r>
      <w:r w:rsidR="00FD4DD7">
        <w:rPr>
          <w:lang w:val="en-US"/>
        </w:rPr>
        <w:t>m</w:t>
      </w:r>
      <w:r w:rsidR="00187908">
        <w:rPr>
          <w:lang w:val="en-US"/>
        </w:rPr>
        <w:t xml:space="preserve">, </w:t>
      </w:r>
      <w:ins w:id="39" w:author="Stefan Schweinberger" w:date="2024-05-03T08:08:00Z">
        <w:r w:rsidR="00396F35">
          <w:rPr>
            <w:lang w:val="en-US"/>
          </w:rPr>
          <w:t xml:space="preserve">and then </w:t>
        </w:r>
      </w:ins>
      <w:del w:id="40" w:author="Stefan Schweinberger" w:date="2024-05-03T08:09:00Z">
        <w:r w:rsidR="00187908" w:rsidDel="00396F35">
          <w:rPr>
            <w:lang w:val="en-US"/>
          </w:rPr>
          <w:delText xml:space="preserve">starting with the </w:delText>
        </w:r>
      </w:del>
      <w:r w:rsidR="00187908">
        <w:rPr>
          <w:lang w:val="en-US"/>
        </w:rPr>
        <w:t>propos</w:t>
      </w:r>
      <w:del w:id="41" w:author="Stefan Schweinberger" w:date="2024-05-03T08:09:00Z">
        <w:r w:rsidR="00187908" w:rsidDel="00396F35">
          <w:rPr>
            <w:lang w:val="en-US"/>
          </w:rPr>
          <w:delText>ition</w:delText>
        </w:r>
      </w:del>
      <w:ins w:id="42" w:author="Stefan Schweinberger" w:date="2024-05-03T08:09:00Z">
        <w:r w:rsidR="00396F35">
          <w:rPr>
            <w:lang w:val="en-US"/>
          </w:rPr>
          <w:t>ing</w:t>
        </w:r>
      </w:ins>
      <w:r w:rsidR="00187908">
        <w:rPr>
          <w:lang w:val="en-US"/>
        </w:rPr>
        <w:t xml:space="preserve"> </w:t>
      </w:r>
      <w:del w:id="43" w:author="Stefan Schweinberger" w:date="2024-05-03T08:09:00Z">
        <w:r w:rsidR="00187908" w:rsidDel="00396F35">
          <w:rPr>
            <w:lang w:val="en-US"/>
          </w:rPr>
          <w:delText xml:space="preserve">of </w:delText>
        </w:r>
      </w:del>
      <w:r w:rsidR="00187908">
        <w:rPr>
          <w:lang w:val="en-US"/>
        </w:rPr>
        <w:t>a</w:t>
      </w:r>
      <w:ins w:id="44" w:author="Stefan Schweinberger" w:date="2024-05-03T08:09:00Z">
        <w:r w:rsidR="00396F35">
          <w:rPr>
            <w:lang w:val="en-US"/>
          </w:rPr>
          <w:t>n initial</w:t>
        </w:r>
      </w:ins>
      <w:r w:rsidR="00187908">
        <w:rPr>
          <w:lang w:val="en-US"/>
        </w:rPr>
        <w:t xml:space="preserve"> concise conceptual framework for voice naturalness. The aim of this paper is to provide a useful basis for systematic, theory-driven, and </w:t>
      </w:r>
      <w:commentRangeStart w:id="45"/>
      <w:r w:rsidR="008255BD">
        <w:rPr>
          <w:lang w:val="en-US"/>
        </w:rPr>
        <w:t>profitable</w:t>
      </w:r>
      <w:r w:rsidR="00187908">
        <w:rPr>
          <w:lang w:val="en-US"/>
        </w:rPr>
        <w:t xml:space="preserve"> </w:t>
      </w:r>
      <w:commentRangeEnd w:id="45"/>
      <w:r w:rsidR="00396F35">
        <w:rPr>
          <w:rStyle w:val="Kommentarzeichen"/>
        </w:rPr>
        <w:commentReference w:id="45"/>
      </w:r>
      <w:r w:rsidR="00187908">
        <w:rPr>
          <w:lang w:val="en-US"/>
        </w:rPr>
        <w:t>research on voice naturalness</w:t>
      </w:r>
      <w:r w:rsidR="008255BD">
        <w:rPr>
          <w:lang w:val="en-US"/>
        </w:rPr>
        <w:t xml:space="preserve"> in the future</w:t>
      </w:r>
      <w:r w:rsidR="00187908">
        <w:rPr>
          <w:lang w:val="en-US"/>
        </w:rPr>
        <w:t xml:space="preserve">. </w:t>
      </w:r>
    </w:p>
    <w:p w14:paraId="0FADAF3F" w14:textId="3A7C202F" w:rsidR="0086290E" w:rsidRDefault="0086290E" w:rsidP="0086290E">
      <w:pPr>
        <w:rPr>
          <w:lang w:val="en"/>
        </w:rPr>
      </w:pPr>
    </w:p>
    <w:p w14:paraId="50897686" w14:textId="69930026" w:rsidR="00A017E1" w:rsidRDefault="0086290E" w:rsidP="00A017E1">
      <w:pPr>
        <w:pStyle w:val="berschrift1"/>
        <w:numPr>
          <w:ilvl w:val="0"/>
          <w:numId w:val="7"/>
        </w:numPr>
      </w:pPr>
      <w:bookmarkStart w:id="46" w:name="_Toc160791726"/>
      <w:r>
        <w:t>Current Problems (</w:t>
      </w:r>
      <w:r w:rsidR="00A017E1">
        <w:t>8</w:t>
      </w:r>
      <w:r>
        <w:t>00</w:t>
      </w:r>
      <w:r w:rsidR="00A017E1">
        <w:t>)</w:t>
      </w:r>
      <w:bookmarkEnd w:id="46"/>
    </w:p>
    <w:p w14:paraId="5FBE0330" w14:textId="053BD9BC" w:rsidR="00A017E1" w:rsidRDefault="00A017E1" w:rsidP="00A017E1">
      <w:pPr>
        <w:pStyle w:val="berschrift2"/>
        <w:numPr>
          <w:ilvl w:val="1"/>
          <w:numId w:val="7"/>
        </w:numPr>
      </w:pPr>
      <w:bookmarkStart w:id="47" w:name="_Toc160791727"/>
      <w:r>
        <w:t>Conceptual Underspecification (</w:t>
      </w:r>
      <w:r w:rsidR="0058483B">
        <w:t>3</w:t>
      </w:r>
      <w:r>
        <w:t>00)</w:t>
      </w:r>
      <w:bookmarkEnd w:id="47"/>
    </w:p>
    <w:p w14:paraId="7122B922" w14:textId="77777777" w:rsidR="002A35F7" w:rsidRDefault="002A35F7" w:rsidP="00A017E1">
      <w:pPr>
        <w:rPr>
          <w:lang w:val="en-US"/>
        </w:rPr>
      </w:pPr>
    </w:p>
    <w:p w14:paraId="338A3687" w14:textId="7DEBC6E9" w:rsidR="0088537C" w:rsidRDefault="002A35F7" w:rsidP="003A3148">
      <w:pPr>
        <w:rPr>
          <w:lang w:val="en-US"/>
        </w:rPr>
      </w:pPr>
      <w:r w:rsidRPr="002A35F7">
        <w:rPr>
          <w:lang w:val="en-US"/>
        </w:rPr>
        <w:t xml:space="preserve">Voice naturalness </w:t>
      </w:r>
      <w:r>
        <w:rPr>
          <w:lang w:val="en-US"/>
        </w:rPr>
        <w:t xml:space="preserve">lacks a consistent definition in the literature. In fact, after reviewing a number of </w:t>
      </w:r>
      <w:r w:rsidRPr="002A35F7">
        <w:rPr>
          <w:color w:val="C00000"/>
          <w:lang w:val="en-US"/>
        </w:rPr>
        <w:t>XX</w:t>
      </w:r>
      <w:r>
        <w:rPr>
          <w:lang w:val="en-US"/>
        </w:rPr>
        <w:t xml:space="preserve"> studies, the majority does not provide an explicit definition of naturalness at all (</w:t>
      </w:r>
      <w:r w:rsidRPr="002A35F7">
        <w:rPr>
          <w:color w:val="C00000"/>
          <w:lang w:val="en-US"/>
        </w:rPr>
        <w:t>ToDo</w:t>
      </w:r>
      <w:r w:rsidR="00FD7E8A">
        <w:rPr>
          <w:color w:val="C00000"/>
          <w:lang w:val="en-US"/>
        </w:rPr>
        <w:t>, see Box 1</w:t>
      </w:r>
      <w:r>
        <w:rPr>
          <w:lang w:val="en-US"/>
        </w:rPr>
        <w:t xml:space="preserve">). </w:t>
      </w:r>
      <w:r w:rsidR="00FD7E8A">
        <w:rPr>
          <w:lang w:val="en-US"/>
        </w:rPr>
        <w:t>In these studies, the conceptualization of naturalness can only be drawn implicitly from the operationalization</w:t>
      </w:r>
      <w:r w:rsidR="008B5242">
        <w:rPr>
          <w:lang w:val="en-US"/>
        </w:rPr>
        <w:t>/empirical design</w:t>
      </w:r>
      <w:r w:rsidR="00FD7E8A">
        <w:rPr>
          <w:lang w:val="en-US"/>
        </w:rPr>
        <w:t>.</w:t>
      </w:r>
      <w:r w:rsidR="0088537C">
        <w:rPr>
          <w:lang w:val="en-US"/>
        </w:rPr>
        <w:t xml:space="preserve"> If definitions are provided, they vary tremendously across research contexts. In speech-language pathology, </w:t>
      </w:r>
      <w:r w:rsidR="00FF3695">
        <w:rPr>
          <w:lang w:val="en-US"/>
        </w:rPr>
        <w:t>several</w:t>
      </w:r>
      <w:r w:rsidR="0088537C">
        <w:rPr>
          <w:lang w:val="en-US"/>
        </w:rPr>
        <w:t xml:space="preserve"> researchers refer to the definition provided </w:t>
      </w:r>
      <w:r w:rsidR="0088537C">
        <w:rPr>
          <w:lang w:val="en-US"/>
        </w:rPr>
        <w:lastRenderedPageBreak/>
        <w:t xml:space="preserve">by </w:t>
      </w:r>
      <w:r w:rsidR="0088537C" w:rsidRPr="008B5242">
        <w:rPr>
          <w:color w:val="C00000"/>
          <w:lang w:val="en-US"/>
        </w:rPr>
        <w:t xml:space="preserve">Yorkston (1990): </w:t>
      </w:r>
      <w:r w:rsidR="0088537C">
        <w:rPr>
          <w:lang w:val="en-US"/>
        </w:rPr>
        <w:t>“</w:t>
      </w:r>
      <w:r w:rsidR="0088537C" w:rsidRPr="0088537C">
        <w:rPr>
          <w:i/>
          <w:lang w:val="en-US"/>
        </w:rPr>
        <w:t>Naturalness is defined as conforming to the listener’s standards of rate, rhythm, intonation, and stress patterning and to the syntactic structure of the utterance being produced</w:t>
      </w:r>
      <w:r w:rsidR="0088537C">
        <w:rPr>
          <w:lang w:val="en-US"/>
        </w:rPr>
        <w:t xml:space="preserve">”. </w:t>
      </w:r>
      <w:r w:rsidR="002E1408">
        <w:rPr>
          <w:lang w:val="en-US"/>
        </w:rPr>
        <w:t>In contrast, research on synthetic and non-human voices usually defines naturalness as “</w:t>
      </w:r>
      <w:r w:rsidR="002E1408" w:rsidRPr="002E1408">
        <w:rPr>
          <w:i/>
          <w:lang w:val="en-US"/>
        </w:rPr>
        <w:t>speech most closely perceived as a human voice</w:t>
      </w:r>
      <w:r w:rsidR="002E1408" w:rsidRPr="002E1408">
        <w:rPr>
          <w:lang w:val="en-US"/>
        </w:rPr>
        <w:t>“</w:t>
      </w:r>
      <w:r w:rsidR="002E1408">
        <w:rPr>
          <w:lang w:val="en-US"/>
        </w:rPr>
        <w:t xml:space="preserve"> </w:t>
      </w:r>
      <w:r w:rsidR="002E1408" w:rsidRPr="002E1408">
        <w:rPr>
          <w:lang w:val="en-US"/>
        </w:rPr>
        <w:t>(</w:t>
      </w:r>
      <w:r w:rsidR="002E1408" w:rsidRPr="002E1408">
        <w:rPr>
          <w:color w:val="C00000"/>
          <w:lang w:val="en-US"/>
        </w:rPr>
        <w:t>Mawalim 2022</w:t>
      </w:r>
      <w:r w:rsidR="002E1408" w:rsidRPr="002E1408">
        <w:rPr>
          <w:lang w:val="en-US"/>
        </w:rPr>
        <w:t>)</w:t>
      </w:r>
      <w:r w:rsidR="002E1408">
        <w:rPr>
          <w:lang w:val="en-US"/>
        </w:rPr>
        <w:t xml:space="preserve"> or “</w:t>
      </w:r>
      <w:r w:rsidR="002E1408" w:rsidRPr="002E1408">
        <w:rPr>
          <w:i/>
          <w:lang w:val="en-US"/>
        </w:rPr>
        <w:t>the degree to which a user feels a certain technology or system is human-like</w:t>
      </w:r>
      <w:r w:rsidR="002E1408">
        <w:rPr>
          <w:lang w:val="en-US"/>
        </w:rPr>
        <w:t>” (</w:t>
      </w:r>
      <w:r w:rsidR="002E1408" w:rsidRPr="002E1408">
        <w:rPr>
          <w:color w:val="C00000"/>
          <w:lang w:val="en-US"/>
        </w:rPr>
        <w:t>Hu 2021</w:t>
      </w:r>
      <w:r w:rsidR="002E1408">
        <w:rPr>
          <w:lang w:val="en-US"/>
        </w:rPr>
        <w:t xml:space="preserve">). Accordingly, many studies using synthetic voices do not refer to naturalness but to </w:t>
      </w:r>
      <w:r w:rsidR="002E1408" w:rsidRPr="00070DE1">
        <w:rPr>
          <w:lang w:val="en-US"/>
        </w:rPr>
        <w:t>human-likeness</w:t>
      </w:r>
      <w:r w:rsidR="002E1408">
        <w:rPr>
          <w:lang w:val="en-US"/>
        </w:rPr>
        <w:t xml:space="preserve"> </w:t>
      </w:r>
      <w:r w:rsidR="00FF3695">
        <w:rPr>
          <w:lang w:val="en-US"/>
        </w:rPr>
        <w:t xml:space="preserve">or anthropomorphism </w:t>
      </w:r>
      <w:r w:rsidR="002E1408">
        <w:rPr>
          <w:lang w:val="en-US"/>
        </w:rPr>
        <w:t xml:space="preserve">of voices. </w:t>
      </w:r>
      <w:r w:rsidR="001C0B8D">
        <w:rPr>
          <w:lang w:val="en-US"/>
        </w:rPr>
        <w:t>Finally, i</w:t>
      </w:r>
      <w:r w:rsidR="002E1408">
        <w:rPr>
          <w:lang w:val="en-US"/>
        </w:rPr>
        <w:t>n an effort to bridge these different conceptualizations, we previously stated that “</w:t>
      </w:r>
      <w:r w:rsidR="002E1408" w:rsidRPr="002E1408">
        <w:rPr>
          <w:i/>
          <w:lang w:val="en-US"/>
        </w:rPr>
        <w:t>by naturalness, we understand a voice stimulus to be perceived as a plausible outcome of the human speech production system.</w:t>
      </w:r>
      <w:r w:rsidR="002E1408" w:rsidRPr="002E1408">
        <w:rPr>
          <w:lang w:val="en-US"/>
        </w:rPr>
        <w:t>“ (Nussbaum, et. al. 2023</w:t>
      </w:r>
      <w:r w:rsidR="002E1408">
        <w:rPr>
          <w:lang w:val="en-US"/>
        </w:rPr>
        <w:t xml:space="preserve">) </w:t>
      </w:r>
    </w:p>
    <w:p w14:paraId="125D8D0D" w14:textId="55011496" w:rsidR="00987DE8" w:rsidRDefault="005B7151" w:rsidP="00987DE8">
      <w:pPr>
        <w:ind w:firstLine="708"/>
        <w:rPr>
          <w:lang w:val="en-US"/>
        </w:rPr>
      </w:pPr>
      <w:r>
        <w:rPr>
          <w:lang w:val="en-US"/>
        </w:rPr>
        <w:t xml:space="preserve">Interestingly, </w:t>
      </w:r>
      <w:r w:rsidR="00070DE1">
        <w:rPr>
          <w:lang w:val="en-US"/>
        </w:rPr>
        <w:t>these</w:t>
      </w:r>
      <w:r>
        <w:rPr>
          <w:lang w:val="en-US"/>
        </w:rPr>
        <w:t xml:space="preserve"> definitions </w:t>
      </w:r>
      <w:r w:rsidR="00C43D54">
        <w:rPr>
          <w:lang w:val="en-US"/>
        </w:rPr>
        <w:t xml:space="preserve">seem to </w:t>
      </w:r>
      <w:r>
        <w:rPr>
          <w:lang w:val="en-US"/>
        </w:rPr>
        <w:t xml:space="preserve">share two important assumptions: First, voice naturalness </w:t>
      </w:r>
      <w:r w:rsidR="00070DE1">
        <w:rPr>
          <w:lang w:val="en-US"/>
        </w:rPr>
        <w:t>is a</w:t>
      </w:r>
      <w:r>
        <w:rPr>
          <w:lang w:val="en-US"/>
        </w:rPr>
        <w:t xml:space="preserve"> perceptual and therefore subjective measure. Second, listener’s naturalness perception is the result of a complex multifactorial impression formation, most certainly based on the integration and weighting of many acoustic cues</w:t>
      </w:r>
      <w:r w:rsidR="00B53B58">
        <w:rPr>
          <w:lang w:val="en-US"/>
        </w:rPr>
        <w:t xml:space="preserve">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</w:t>
      </w:r>
      <w:r>
        <w:rPr>
          <w:lang w:val="en-US"/>
        </w:rPr>
        <w:t>. Beyond th</w:t>
      </w:r>
      <w:r w:rsidR="00C43D54">
        <w:rPr>
          <w:lang w:val="en-US"/>
        </w:rPr>
        <w:t>at</w:t>
      </w:r>
      <w:r>
        <w:rPr>
          <w:lang w:val="en-US"/>
        </w:rPr>
        <w:t xml:space="preserve">, however, the conceptualizations are very heterogeneous because </w:t>
      </w:r>
      <w:r w:rsidR="00987DE8">
        <w:rPr>
          <w:lang w:val="en-US"/>
        </w:rPr>
        <w:t xml:space="preserve">they are tailored to the respective empirical focus. For example, defining naturalness as human-likeness in a study which encompasses human voices only would make little sense. </w:t>
      </w:r>
      <w:r w:rsidR="006A3795">
        <w:rPr>
          <w:lang w:val="en-US"/>
        </w:rPr>
        <w:t>Unfortunately</w:t>
      </w:r>
      <w:r w:rsidR="00987DE8">
        <w:rPr>
          <w:lang w:val="en-US"/>
        </w:rPr>
        <w:t xml:space="preserve">, despite covering relevant aspects, the </w:t>
      </w:r>
      <w:r w:rsidR="00910521">
        <w:rPr>
          <w:lang w:val="en-US"/>
        </w:rPr>
        <w:t xml:space="preserve">current </w:t>
      </w:r>
      <w:r w:rsidR="00987DE8">
        <w:rPr>
          <w:lang w:val="en-US"/>
        </w:rPr>
        <w:t>conceptualizations</w:t>
      </w:r>
      <w:r w:rsidR="00910521">
        <w:rPr>
          <w:lang w:val="en-US"/>
        </w:rPr>
        <w:t xml:space="preserve"> make it impossible to compare and integrate </w:t>
      </w:r>
      <w:r w:rsidR="00FD4DD7">
        <w:rPr>
          <w:lang w:val="en-US"/>
        </w:rPr>
        <w:t xml:space="preserve">different </w:t>
      </w:r>
      <w:r w:rsidR="00910521">
        <w:rPr>
          <w:lang w:val="en-US"/>
        </w:rPr>
        <w:t xml:space="preserve">insights </w:t>
      </w:r>
      <w:r w:rsidR="00FD4DD7">
        <w:rPr>
          <w:lang w:val="en-US"/>
        </w:rPr>
        <w:t>into</w:t>
      </w:r>
      <w:r w:rsidR="00910521">
        <w:rPr>
          <w:lang w:val="en-US"/>
        </w:rPr>
        <w:t xml:space="preserve"> voice naturalness. </w:t>
      </w:r>
      <w:r w:rsidR="00FC65F0">
        <w:rPr>
          <w:lang w:val="en-US"/>
        </w:rPr>
        <w:t xml:space="preserve">We therefore </w:t>
      </w:r>
      <w:r>
        <w:rPr>
          <w:lang w:val="en-US"/>
        </w:rPr>
        <w:t>see a strong need</w:t>
      </w:r>
      <w:r w:rsidR="00FC65F0">
        <w:rPr>
          <w:lang w:val="en-US"/>
        </w:rPr>
        <w:t xml:space="preserve"> to unite </w:t>
      </w:r>
      <w:r w:rsidR="00987DE8">
        <w:rPr>
          <w:lang w:val="en-US"/>
        </w:rPr>
        <w:t>them</w:t>
      </w:r>
      <w:r w:rsidR="00FC65F0">
        <w:rPr>
          <w:lang w:val="en-US"/>
        </w:rPr>
        <w:t xml:space="preserve"> under a concise conceptual framework, which </w:t>
      </w:r>
      <w:r w:rsidR="00987DE8">
        <w:rPr>
          <w:lang w:val="en-US"/>
        </w:rPr>
        <w:t xml:space="preserve">we provide in </w:t>
      </w:r>
      <w:r w:rsidR="00987DE8" w:rsidRPr="00987DE8">
        <w:rPr>
          <w:color w:val="C00000"/>
          <w:lang w:val="en-US"/>
        </w:rPr>
        <w:t>Section 3</w:t>
      </w:r>
      <w:r w:rsidR="00987DE8">
        <w:rPr>
          <w:lang w:val="en-US"/>
        </w:rPr>
        <w:t xml:space="preserve">. </w:t>
      </w:r>
    </w:p>
    <w:p w14:paraId="4D29E718" w14:textId="67393973" w:rsidR="00987DE8" w:rsidRPr="00B53B58" w:rsidRDefault="00B53B58" w:rsidP="00B53B58">
      <w:pPr>
        <w:rPr>
          <w:color w:val="C00000"/>
          <w:lang w:val="en-US"/>
        </w:rPr>
      </w:pPr>
      <w:r w:rsidRPr="00B53B58">
        <w:rPr>
          <w:color w:val="C00000"/>
          <w:lang w:val="en-US"/>
        </w:rPr>
        <w:t>Questions: also mention the verbal space we are dealing with here? See Figure</w:t>
      </w:r>
      <w:r>
        <w:rPr>
          <w:color w:val="C00000"/>
          <w:lang w:val="en-US"/>
        </w:rPr>
        <w:t xml:space="preserve"> (nur Platzhalter)</w:t>
      </w:r>
      <w:r w:rsidRPr="00B53B58">
        <w:rPr>
          <w:color w:val="C00000"/>
          <w:lang w:val="en-US"/>
        </w:rPr>
        <w:t xml:space="preserve">: </w:t>
      </w:r>
    </w:p>
    <w:p w14:paraId="21FAF32D" w14:textId="3A1C7F4F" w:rsidR="00B53B58" w:rsidRDefault="00B53B58" w:rsidP="00B53B58">
      <w:pPr>
        <w:rPr>
          <w:lang w:val="en-US"/>
        </w:rPr>
      </w:pPr>
      <w:r w:rsidRPr="00B53B58">
        <w:rPr>
          <w:noProof/>
        </w:rPr>
        <w:drawing>
          <wp:inline distT="0" distB="0" distL="0" distR="0" wp14:anchorId="724CC7EC" wp14:editId="22666864">
            <wp:extent cx="3729123" cy="3729123"/>
            <wp:effectExtent l="0" t="0" r="5080" b="5080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157763E4-10BF-41C0-84CE-5C63D9B74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157763E4-10BF-41C0-84CE-5C63D9B74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23" cy="3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1B59" w14:textId="37F3F079" w:rsidR="00A017E1" w:rsidRDefault="00A017E1" w:rsidP="00A017E1">
      <w:pPr>
        <w:pStyle w:val="berschrift2"/>
        <w:numPr>
          <w:ilvl w:val="1"/>
          <w:numId w:val="7"/>
        </w:numPr>
      </w:pPr>
      <w:bookmarkStart w:id="48" w:name="_Toc160791728"/>
      <w:commentRangeStart w:id="49"/>
      <w:r>
        <w:t>Inconsistent</w:t>
      </w:r>
      <w:commentRangeEnd w:id="49"/>
      <w:r w:rsidR="00FD4DD7">
        <w:rPr>
          <w:rStyle w:val="Kommentarzeichen"/>
          <w:rFonts w:asciiTheme="minorHAnsi" w:eastAsiaTheme="minorHAnsi" w:hAnsiTheme="minorHAnsi" w:cstheme="minorBidi"/>
          <w:color w:val="auto"/>
        </w:rPr>
        <w:commentReference w:id="49"/>
      </w:r>
      <w:r>
        <w:t xml:space="preserve"> Operationalization (200)</w:t>
      </w:r>
      <w:bookmarkEnd w:id="48"/>
    </w:p>
    <w:p w14:paraId="60D58F31" w14:textId="2B1F6DA9" w:rsidR="00A017E1" w:rsidRDefault="00A017E1" w:rsidP="00A017E1"/>
    <w:p w14:paraId="56C7794E" w14:textId="29A33A0B" w:rsidR="00A017E1" w:rsidRPr="00C43D54" w:rsidRDefault="0098387A" w:rsidP="00C43D54">
      <w:pPr>
        <w:rPr>
          <w:lang w:val="en-US"/>
        </w:rPr>
      </w:pPr>
      <w:r w:rsidRPr="0098387A">
        <w:rPr>
          <w:lang w:val="en-US"/>
        </w:rPr>
        <w:t xml:space="preserve">A </w:t>
      </w:r>
      <w:r w:rsidR="00070DE1">
        <w:rPr>
          <w:lang w:val="en-US"/>
        </w:rPr>
        <w:t>common</w:t>
      </w:r>
      <w:r w:rsidRPr="0098387A">
        <w:rPr>
          <w:lang w:val="en-US"/>
        </w:rPr>
        <w:t xml:space="preserve"> </w:t>
      </w:r>
      <w:r w:rsidR="00070DE1">
        <w:rPr>
          <w:lang w:val="en-US"/>
        </w:rPr>
        <w:t>byproduct</w:t>
      </w:r>
      <w:r w:rsidRPr="0098387A">
        <w:rPr>
          <w:lang w:val="en-US"/>
        </w:rPr>
        <w:t xml:space="preserve"> of </w:t>
      </w:r>
      <w:r w:rsidR="00483985">
        <w:rPr>
          <w:lang w:val="en-US"/>
        </w:rPr>
        <w:t>inconsistent conceptualization</w:t>
      </w:r>
      <w:r>
        <w:rPr>
          <w:lang w:val="en-US"/>
        </w:rPr>
        <w:t xml:space="preserve"> is inconsistent operationalization. </w:t>
      </w:r>
      <w:r w:rsidR="008B4471">
        <w:rPr>
          <w:lang w:val="en-US"/>
        </w:rPr>
        <w:t>Primarily</w:t>
      </w:r>
      <w:r w:rsidR="00B53B58">
        <w:rPr>
          <w:lang w:val="en-US"/>
        </w:rPr>
        <w:t>, this</w:t>
      </w:r>
      <w:r w:rsidR="00070DE1">
        <w:rPr>
          <w:lang w:val="en-US"/>
        </w:rPr>
        <w:t xml:space="preserve"> concerns</w:t>
      </w:r>
      <w:r w:rsidR="00B53B58">
        <w:rPr>
          <w:lang w:val="en-US"/>
        </w:rPr>
        <w:t xml:space="preserve"> the studied vocal categories and features, which include human vs. synthetic voices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); pathological voices such as … (</w:t>
      </w:r>
      <w:r w:rsidR="00B53B58" w:rsidRPr="00B53B58">
        <w:rPr>
          <w:color w:val="C00000"/>
          <w:lang w:val="en-US"/>
        </w:rPr>
        <w:t>Quellen</w:t>
      </w:r>
      <w:r w:rsidR="00B53B58">
        <w:rPr>
          <w:lang w:val="en-US"/>
        </w:rPr>
        <w:t>); acoustically manipulated human voice</w:t>
      </w:r>
      <w:r w:rsidR="00070DE1">
        <w:rPr>
          <w:lang w:val="en-US"/>
        </w:rPr>
        <w:t>s</w:t>
      </w:r>
      <w:r w:rsidR="00B53B58">
        <w:rPr>
          <w:lang w:val="en-US"/>
        </w:rPr>
        <w:t xml:space="preserve"> (</w:t>
      </w:r>
      <w:r w:rsidR="00B53B58" w:rsidRPr="00B53B58">
        <w:rPr>
          <w:color w:val="C00000"/>
          <w:lang w:val="en-US"/>
        </w:rPr>
        <w:t>Quellen</w:t>
      </w:r>
      <w:r w:rsidR="00B53B58">
        <w:rPr>
          <w:lang w:val="en-US"/>
        </w:rPr>
        <w:t>), acted speech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), vocal fry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), </w:t>
      </w:r>
      <w:r w:rsidR="00070DE1">
        <w:rPr>
          <w:lang w:val="en-US"/>
        </w:rPr>
        <w:t>as well as</w:t>
      </w:r>
      <w:r w:rsidR="00B53B58">
        <w:rPr>
          <w:lang w:val="en-US"/>
        </w:rPr>
        <w:t xml:space="preserve"> different accents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>), age groups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), </w:t>
      </w:r>
      <w:r w:rsidR="008B5242">
        <w:rPr>
          <w:lang w:val="en-US"/>
        </w:rPr>
        <w:lastRenderedPageBreak/>
        <w:t>and</w:t>
      </w:r>
      <w:r w:rsidR="00B53B58">
        <w:rPr>
          <w:lang w:val="en-US"/>
        </w:rPr>
        <w:t xml:space="preserve"> gender identities (</w:t>
      </w:r>
      <w:r w:rsidR="00B53B58" w:rsidRPr="00B53B58">
        <w:rPr>
          <w:color w:val="C00000"/>
          <w:lang w:val="en-US"/>
        </w:rPr>
        <w:t>Quelle</w:t>
      </w:r>
      <w:r w:rsidR="00B53B58">
        <w:rPr>
          <w:lang w:val="en-US"/>
        </w:rPr>
        <w:t xml:space="preserve">). </w:t>
      </w:r>
      <w:r w:rsidR="008B4471">
        <w:rPr>
          <w:lang w:val="en-US"/>
        </w:rPr>
        <w:t>In addition</w:t>
      </w:r>
      <w:r w:rsidR="00B53B58">
        <w:rPr>
          <w:lang w:val="en-US"/>
        </w:rPr>
        <w:t xml:space="preserve">, </w:t>
      </w:r>
      <w:r w:rsidR="008B4471">
        <w:rPr>
          <w:lang w:val="en-US"/>
        </w:rPr>
        <w:t>it</w:t>
      </w:r>
      <w:r w:rsidR="00B53B58">
        <w:rPr>
          <w:lang w:val="en-US"/>
        </w:rPr>
        <w:t xml:space="preserve"> concerns the measurements and experimental designs. </w:t>
      </w:r>
      <w:r w:rsidR="008B4471">
        <w:rPr>
          <w:lang w:val="en-US"/>
        </w:rPr>
        <w:t>For example, a</w:t>
      </w:r>
      <w:r w:rsidR="00070DE1">
        <w:rPr>
          <w:lang w:val="en-US"/>
        </w:rPr>
        <w:t>lthough many studies use rating scales</w:t>
      </w:r>
      <w:r w:rsidR="008B4471">
        <w:rPr>
          <w:lang w:val="en-US"/>
        </w:rPr>
        <w:t xml:space="preserve"> to asse</w:t>
      </w:r>
      <w:r w:rsidR="008B5242">
        <w:rPr>
          <w:lang w:val="en-US"/>
        </w:rPr>
        <w:t>s</w:t>
      </w:r>
      <w:r w:rsidR="008B4471">
        <w:rPr>
          <w:lang w:val="en-US"/>
        </w:rPr>
        <w:t>s perceived naturalness</w:t>
      </w:r>
      <w:r w:rsidR="00070DE1">
        <w:rPr>
          <w:lang w:val="en-US"/>
        </w:rPr>
        <w:t xml:space="preserve">, they differ in the number of levels and denominations of endpoints (e.g. </w:t>
      </w:r>
      <w:r w:rsidR="00070DE1" w:rsidRPr="00070DE1">
        <w:rPr>
          <w:color w:val="C00000"/>
          <w:lang w:val="en-US"/>
        </w:rPr>
        <w:t>Quellen</w:t>
      </w:r>
      <w:r w:rsidR="00070DE1">
        <w:rPr>
          <w:lang w:val="en-US"/>
        </w:rPr>
        <w:t xml:space="preserve">). </w:t>
      </w:r>
      <w:r w:rsidR="008B4471">
        <w:rPr>
          <w:lang w:val="en-US"/>
        </w:rPr>
        <w:t xml:space="preserve">In principle, such empirical heterogeneity can be a powerful source of insight. However, an insufficient report of empirical details </w:t>
      </w:r>
      <w:r w:rsidR="008B5242">
        <w:rPr>
          <w:lang w:val="en-US"/>
        </w:rPr>
        <w:t>impedes</w:t>
      </w:r>
      <w:r w:rsidR="008B4471">
        <w:rPr>
          <w:lang w:val="en-US"/>
        </w:rPr>
        <w:t xml:space="preserve"> a meaningful integration of findings. Specifically, it is usually not </w:t>
      </w:r>
      <w:r w:rsidR="008B5242">
        <w:rPr>
          <w:lang w:val="en-US"/>
        </w:rPr>
        <w:t>stated</w:t>
      </w:r>
      <w:r w:rsidR="008B4471">
        <w:rPr>
          <w:lang w:val="en-US"/>
        </w:rPr>
        <w:t xml:space="preserve"> how naturalness and the related experimental task was explained to the listeners. Further, the precise </w:t>
      </w:r>
      <w:r w:rsidR="008B5242">
        <w:rPr>
          <w:lang w:val="en-US"/>
        </w:rPr>
        <w:t xml:space="preserve">acoustic </w:t>
      </w:r>
      <w:r w:rsidR="008B4471">
        <w:rPr>
          <w:lang w:val="en-US"/>
        </w:rPr>
        <w:t>properties of</w:t>
      </w:r>
      <w:r w:rsidR="00C43D54">
        <w:rPr>
          <w:lang w:val="en-US"/>
        </w:rPr>
        <w:t xml:space="preserve"> the voice material often remain elusive, bearing a risk for potential undetected confounds. Finally, because perceived naturalness is based on subjective impression, a report on measurement reliability would be essential, but is provided by few studies </w:t>
      </w:r>
      <w:r w:rsidR="008B5242">
        <w:rPr>
          <w:lang w:val="en-US"/>
        </w:rPr>
        <w:t xml:space="preserve">only </w:t>
      </w:r>
      <w:r w:rsidR="00C43D54">
        <w:rPr>
          <w:lang w:val="en-US"/>
        </w:rPr>
        <w:t xml:space="preserve">(e.g. </w:t>
      </w:r>
      <w:r w:rsidR="00C43D54" w:rsidRPr="00C43D54">
        <w:rPr>
          <w:color w:val="C00000"/>
          <w:lang w:val="en-US"/>
        </w:rPr>
        <w:t>Quelle</w:t>
      </w:r>
      <w:r w:rsidR="00C43D54">
        <w:rPr>
          <w:lang w:val="en-US"/>
        </w:rPr>
        <w:t xml:space="preserve">). To address these issues, we collected some practical recommendations as a guidance for future research in </w:t>
      </w:r>
      <w:r w:rsidR="00C43D54" w:rsidRPr="00C43D54">
        <w:rPr>
          <w:color w:val="C00000"/>
          <w:lang w:val="en-US"/>
        </w:rPr>
        <w:t>Box 2</w:t>
      </w:r>
      <w:r w:rsidR="00C43D54">
        <w:rPr>
          <w:lang w:val="en-US"/>
        </w:rPr>
        <w:t xml:space="preserve">. </w:t>
      </w:r>
    </w:p>
    <w:p w14:paraId="480D54C2" w14:textId="2E109307" w:rsidR="00A017E1" w:rsidRPr="00A017E1" w:rsidRDefault="00A017E1" w:rsidP="00A017E1">
      <w:pPr>
        <w:pStyle w:val="berschrift2"/>
        <w:numPr>
          <w:ilvl w:val="1"/>
          <w:numId w:val="7"/>
        </w:numPr>
        <w:rPr>
          <w:lang w:val="en-US"/>
        </w:rPr>
      </w:pPr>
      <w:bookmarkStart w:id="50" w:name="_Toc160791729"/>
      <w:r w:rsidRPr="00A017E1">
        <w:rPr>
          <w:lang w:val="en-US"/>
        </w:rPr>
        <w:t>Lack of exchange between differen</w:t>
      </w:r>
      <w:r>
        <w:rPr>
          <w:lang w:val="en-US"/>
        </w:rPr>
        <w:t>t research domains (</w:t>
      </w:r>
      <w:r w:rsidR="0058483B">
        <w:rPr>
          <w:lang w:val="en-US"/>
        </w:rPr>
        <w:t>15</w:t>
      </w:r>
      <w:r>
        <w:rPr>
          <w:lang w:val="en-US"/>
        </w:rPr>
        <w:t>0)</w:t>
      </w:r>
      <w:bookmarkEnd w:id="50"/>
    </w:p>
    <w:p w14:paraId="24D213AB" w14:textId="27D485A0" w:rsidR="009F02C4" w:rsidRDefault="009F02C4" w:rsidP="00AA766C">
      <w:pPr>
        <w:rPr>
          <w:lang w:val="en-US"/>
        </w:rPr>
      </w:pPr>
    </w:p>
    <w:p w14:paraId="0C2259E2" w14:textId="452B144C" w:rsidR="00D5483F" w:rsidRDefault="00AA766C" w:rsidP="00AA766C">
      <w:pPr>
        <w:rPr>
          <w:lang w:val="en-US"/>
        </w:rPr>
      </w:pPr>
      <w:r>
        <w:rPr>
          <w:lang w:val="en-US"/>
        </w:rPr>
        <w:t>Research on voice naturalness is inherently interdisciplinary (</w:t>
      </w:r>
      <w:r w:rsidRPr="00AA766C">
        <w:rPr>
          <w:color w:val="C00000"/>
          <w:lang w:val="en-US"/>
        </w:rPr>
        <w:t>evtl. Grafik dazu, ToDo</w:t>
      </w:r>
      <w:r>
        <w:rPr>
          <w:lang w:val="en-US"/>
        </w:rPr>
        <w:t>)</w:t>
      </w:r>
      <w:r w:rsidR="00AD0A1C">
        <w:rPr>
          <w:lang w:val="en-US"/>
        </w:rPr>
        <w:t>, with two mai</w:t>
      </w:r>
      <w:r w:rsidR="00353624">
        <w:rPr>
          <w:lang w:val="en-US"/>
        </w:rPr>
        <w:t>n</w:t>
      </w:r>
      <w:r w:rsidR="00AD0A1C">
        <w:rPr>
          <w:lang w:val="en-US"/>
        </w:rPr>
        <w:t xml:space="preserve"> domains: speech-language pathology and synthetic/artificial voices. However, while the scientific output is well-received within discipline</w:t>
      </w:r>
      <w:r w:rsidR="00D5483F">
        <w:rPr>
          <w:lang w:val="en-US"/>
        </w:rPr>
        <w:t>s</w:t>
      </w:r>
      <w:r w:rsidR="00AD0A1C">
        <w:rPr>
          <w:lang w:val="en-US"/>
        </w:rPr>
        <w:t xml:space="preserve">, </w:t>
      </w:r>
      <w:r w:rsidR="00D5483F">
        <w:rPr>
          <w:lang w:val="en-US"/>
        </w:rPr>
        <w:t>they</w:t>
      </w:r>
      <w:r w:rsidR="00AD0A1C">
        <w:rPr>
          <w:lang w:val="en-US"/>
        </w:rPr>
        <w:t xml:space="preserve"> </w:t>
      </w:r>
      <w:r w:rsidR="00D5483F">
        <w:rPr>
          <w:lang w:val="en-US"/>
        </w:rPr>
        <w:t>are</w:t>
      </w:r>
      <w:r w:rsidR="00AD0A1C">
        <w:rPr>
          <w:lang w:val="en-US"/>
        </w:rPr>
        <w:t xml:space="preserve"> poorly interconnected. This is impressively illustrated by a cross-citation analysis conducted using VOSViewer (</w:t>
      </w:r>
      <w:r w:rsidR="00AD0A1C" w:rsidRPr="00AD0A1C">
        <w:rPr>
          <w:color w:val="C00000"/>
          <w:lang w:val="en-US"/>
        </w:rPr>
        <w:t>Quelle</w:t>
      </w:r>
      <w:r w:rsidR="00AD0A1C">
        <w:rPr>
          <w:color w:val="C00000"/>
          <w:lang w:val="en-US"/>
        </w:rPr>
        <w:t>, Fig X</w:t>
      </w:r>
      <w:r w:rsidR="00AD0A1C">
        <w:rPr>
          <w:lang w:val="en-US"/>
        </w:rPr>
        <w:t>), show</w:t>
      </w:r>
      <w:r w:rsidR="00810C4D">
        <w:rPr>
          <w:lang w:val="en-US"/>
        </w:rPr>
        <w:t>ing</w:t>
      </w:r>
      <w:r w:rsidR="00AD0A1C">
        <w:rPr>
          <w:lang w:val="en-US"/>
        </w:rPr>
        <w:t xml:space="preserve"> several distinct clusters of studies</w:t>
      </w:r>
      <w:r w:rsidR="00D5483F">
        <w:rPr>
          <w:lang w:val="en-US"/>
        </w:rPr>
        <w:t>,</w:t>
      </w:r>
      <w:r w:rsidR="00AD0A1C">
        <w:rPr>
          <w:lang w:val="en-US"/>
        </w:rPr>
        <w:t xml:space="preserve"> which </w:t>
      </w:r>
      <w:r w:rsidR="00D5483F">
        <w:rPr>
          <w:lang w:val="en-US"/>
        </w:rPr>
        <w:t>rarely</w:t>
      </w:r>
      <w:r w:rsidR="00AD0A1C">
        <w:rPr>
          <w:lang w:val="en-US"/>
        </w:rPr>
        <w:t xml:space="preserve"> cite each other</w:t>
      </w:r>
      <w:r w:rsidR="00B35D0C">
        <w:rPr>
          <w:lang w:val="en-US"/>
        </w:rPr>
        <w:t xml:space="preserve">. </w:t>
      </w:r>
      <w:r w:rsidR="00CF61EC">
        <w:rPr>
          <w:lang w:val="en-US"/>
        </w:rPr>
        <w:t>O</w:t>
      </w:r>
      <w:r w:rsidR="00D5483F">
        <w:rPr>
          <w:lang w:val="en-US"/>
        </w:rPr>
        <w:t>ne may argue that this is not problem</w:t>
      </w:r>
      <w:r w:rsidR="008B5242">
        <w:rPr>
          <w:lang w:val="en-US"/>
        </w:rPr>
        <w:t>atic</w:t>
      </w:r>
      <w:r w:rsidR="00D5483F">
        <w:rPr>
          <w:lang w:val="en-US"/>
        </w:rPr>
        <w:t>, because the different disciplines simply have different interests and readerships.</w:t>
      </w:r>
      <w:r w:rsidR="00CF61EC">
        <w:rPr>
          <w:lang w:val="en-US"/>
        </w:rPr>
        <w:t xml:space="preserve"> However, some intriguing commonalities and</w:t>
      </w:r>
      <w:r w:rsidR="00810C4D">
        <w:rPr>
          <w:lang w:val="en-US"/>
        </w:rPr>
        <w:t xml:space="preserve"> systematic</w:t>
      </w:r>
      <w:r w:rsidR="00CF61EC">
        <w:rPr>
          <w:lang w:val="en-US"/>
        </w:rPr>
        <w:t xml:space="preserve"> patterns only emerge when pooling evidence from all available angles. For example, across synthetic, pathological and acoustically manipulated voices</w:t>
      </w:r>
      <w:r w:rsidR="00353624">
        <w:rPr>
          <w:lang w:val="en-US"/>
        </w:rPr>
        <w:t>,</w:t>
      </w:r>
      <w:r w:rsidR="00CF61EC">
        <w:rPr>
          <w:lang w:val="en-US"/>
        </w:rPr>
        <w:t xml:space="preserve"> there is consistent evidence for a strong effect of fundamental frequency</w:t>
      </w:r>
      <w:r w:rsidR="00810C4D">
        <w:rPr>
          <w:lang w:val="en-US"/>
        </w:rPr>
        <w:t>/prosody/pitch</w:t>
      </w:r>
      <w:r w:rsidR="00CF61EC">
        <w:rPr>
          <w:lang w:val="en-US"/>
        </w:rPr>
        <w:t xml:space="preserve"> variation on perceived naturalness (</w:t>
      </w:r>
      <w:r w:rsidR="00CF61EC" w:rsidRPr="00CF61EC">
        <w:rPr>
          <w:color w:val="C00000"/>
          <w:lang w:val="en-US"/>
        </w:rPr>
        <w:t>Quellen</w:t>
      </w:r>
      <w:r w:rsidR="00CF61EC">
        <w:rPr>
          <w:lang w:val="en-US"/>
        </w:rPr>
        <w:t>). Further</w:t>
      </w:r>
      <w:r w:rsidR="00EB3DF4">
        <w:rPr>
          <w:lang w:val="en-US"/>
        </w:rPr>
        <w:t xml:space="preserve">, </w:t>
      </w:r>
      <w:r w:rsidR="00CF61EC">
        <w:rPr>
          <w:lang w:val="en-US"/>
        </w:rPr>
        <w:t xml:space="preserve">while </w:t>
      </w:r>
      <w:r w:rsidR="00041975">
        <w:rPr>
          <w:lang w:val="en-US"/>
        </w:rPr>
        <w:t>several studies failed to find an uncanny valley effect for synthetic voices, a recent study suggest it might exist for pathological ones (</w:t>
      </w:r>
      <w:r w:rsidR="00041975" w:rsidRPr="00041975">
        <w:rPr>
          <w:color w:val="C00000"/>
          <w:lang w:val="en-US"/>
        </w:rPr>
        <w:t>Quelle</w:t>
      </w:r>
      <w:r w:rsidR="00041975">
        <w:rPr>
          <w:lang w:val="en-US"/>
        </w:rPr>
        <w:t xml:space="preserve">). </w:t>
      </w:r>
      <w:r w:rsidR="008B5242">
        <w:rPr>
          <w:lang w:val="en-US"/>
        </w:rPr>
        <w:t>In fact</w:t>
      </w:r>
      <w:r w:rsidR="00041975">
        <w:rPr>
          <w:lang w:val="en-US"/>
        </w:rPr>
        <w:t>, we argue that th</w:t>
      </w:r>
      <w:r w:rsidR="00810C4D">
        <w:rPr>
          <w:lang w:val="en-US"/>
        </w:rPr>
        <w:t>e</w:t>
      </w:r>
      <w:r w:rsidR="00041975">
        <w:rPr>
          <w:lang w:val="en-US"/>
        </w:rPr>
        <w:t xml:space="preserve"> </w:t>
      </w:r>
      <w:r w:rsidR="00810C4D">
        <w:rPr>
          <w:lang w:val="en-US"/>
        </w:rPr>
        <w:t xml:space="preserve">lacking exchange between research fields has not only precluded relevant </w:t>
      </w:r>
      <w:r w:rsidR="00791859">
        <w:rPr>
          <w:lang w:val="en-US"/>
        </w:rPr>
        <w:t>insights but</w:t>
      </w:r>
      <w:r w:rsidR="00810C4D">
        <w:rPr>
          <w:lang w:val="en-US"/>
        </w:rPr>
        <w:t xml:space="preserve"> has impeded the visibility and </w:t>
      </w:r>
      <w:r w:rsidR="000C2393">
        <w:rPr>
          <w:lang w:val="en-US"/>
        </w:rPr>
        <w:t>impact</w:t>
      </w:r>
      <w:r w:rsidR="00810C4D">
        <w:rPr>
          <w:lang w:val="en-US"/>
        </w:rPr>
        <w:t xml:space="preserve"> of voice naturalness research as a whole. </w:t>
      </w:r>
    </w:p>
    <w:p w14:paraId="100BD0FD" w14:textId="745EE861" w:rsidR="00AA766C" w:rsidRPr="00AA766C" w:rsidRDefault="00AA766C" w:rsidP="00AA766C">
      <w:pPr>
        <w:rPr>
          <w:color w:val="C00000"/>
          <w:lang w:val="en-US"/>
        </w:rPr>
      </w:pPr>
      <w:r w:rsidRPr="00AA766C">
        <w:rPr>
          <w:color w:val="C00000"/>
          <w:lang w:val="en-US"/>
        </w:rPr>
        <w:t xml:space="preserve">Platzhalter: </w:t>
      </w:r>
    </w:p>
    <w:p w14:paraId="48BE029B" w14:textId="64BF7084" w:rsidR="00AA766C" w:rsidRPr="00AA766C" w:rsidRDefault="00AA766C" w:rsidP="00AA766C">
      <w:pPr>
        <w:rPr>
          <w:lang w:val="en-US"/>
        </w:rPr>
      </w:pPr>
      <w:r w:rsidRPr="00AA766C">
        <w:rPr>
          <w:noProof/>
        </w:rPr>
        <w:drawing>
          <wp:inline distT="0" distB="0" distL="0" distR="0" wp14:anchorId="1F4C71DD" wp14:editId="59D495FD">
            <wp:extent cx="5760720" cy="3225375"/>
            <wp:effectExtent l="0" t="0" r="0" b="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D5B3016A-C8A9-4F78-AF72-CB661B9A8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D5B3016A-C8A9-4F78-AF72-CB661B9A8C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593" w14:textId="5D314F36" w:rsidR="00A017E1" w:rsidRDefault="00A017E1" w:rsidP="00A017E1">
      <w:pPr>
        <w:pStyle w:val="berschrift2"/>
        <w:numPr>
          <w:ilvl w:val="1"/>
          <w:numId w:val="7"/>
        </w:numPr>
        <w:rPr>
          <w:lang w:val="en-US"/>
        </w:rPr>
      </w:pPr>
      <w:bookmarkStart w:id="51" w:name="_Toc160791730"/>
      <w:r>
        <w:rPr>
          <w:lang w:val="en-US"/>
        </w:rPr>
        <w:lastRenderedPageBreak/>
        <w:t>Insufficient anchoring in voice perception theory (</w:t>
      </w:r>
      <w:r w:rsidR="0058483B">
        <w:rPr>
          <w:lang w:val="en-US"/>
        </w:rPr>
        <w:t>15</w:t>
      </w:r>
      <w:r>
        <w:rPr>
          <w:lang w:val="en-US"/>
        </w:rPr>
        <w:t>0)</w:t>
      </w:r>
      <w:bookmarkEnd w:id="51"/>
    </w:p>
    <w:p w14:paraId="20403166" w14:textId="5B0047AF" w:rsidR="00A017E1" w:rsidRDefault="00A017E1" w:rsidP="007F138B">
      <w:pPr>
        <w:rPr>
          <w:lang w:val="en-US"/>
        </w:rPr>
      </w:pPr>
    </w:p>
    <w:p w14:paraId="05E0D106" w14:textId="18F9ECA9" w:rsidR="007F138B" w:rsidRPr="00A0435C" w:rsidRDefault="007F138B" w:rsidP="00A0435C">
      <w:pPr>
        <w:rPr>
          <w:lang w:val="en-US"/>
        </w:rPr>
      </w:pPr>
      <w:r>
        <w:rPr>
          <w:lang w:val="en-US"/>
        </w:rPr>
        <w:t xml:space="preserve">The majority of naturalness research comes from applied fields, aiming to optimize artificial agents </w:t>
      </w:r>
      <w:r w:rsidR="008B5242">
        <w:rPr>
          <w:lang w:val="en-US"/>
        </w:rPr>
        <w:t xml:space="preserve">and </w:t>
      </w:r>
      <w:r>
        <w:rPr>
          <w:lang w:val="en-US"/>
        </w:rPr>
        <w:t xml:space="preserve">improving the quality of life in patients with voice disorders. These findings equip us with valuable </w:t>
      </w:r>
      <w:r w:rsidR="00A0435C">
        <w:rPr>
          <w:lang w:val="en-US"/>
        </w:rPr>
        <w:t>practical knowledge, but they are insufficiently anchored in voice perception theory. As an illustration, we added ten influential, theory-building voice perception publication</w:t>
      </w:r>
      <w:r w:rsidR="008B5242">
        <w:rPr>
          <w:lang w:val="en-US"/>
        </w:rPr>
        <w:t>s</w:t>
      </w:r>
      <w:r w:rsidR="00A0435C">
        <w:rPr>
          <w:lang w:val="en-US"/>
        </w:rPr>
        <w:t xml:space="preserve"> to the VOSViewer analysis (</w:t>
      </w:r>
      <w:r w:rsidR="00A0435C" w:rsidRPr="00A0435C">
        <w:rPr>
          <w:color w:val="C00000"/>
          <w:lang w:val="en-US"/>
        </w:rPr>
        <w:t>Fig X, ToDo</w:t>
      </w:r>
      <w:r w:rsidR="00A0435C">
        <w:rPr>
          <w:lang w:val="en-US"/>
        </w:rPr>
        <w:t xml:space="preserve">), showing that they are </w:t>
      </w:r>
      <w:r w:rsidR="008B5242">
        <w:rPr>
          <w:lang w:val="en-US"/>
        </w:rPr>
        <w:t>rarely</w:t>
      </w:r>
      <w:r w:rsidR="00A0435C">
        <w:rPr>
          <w:lang w:val="en-US"/>
        </w:rPr>
        <w:t xml:space="preserve"> cited by the field. Further, there is very little work on naturalness from basic voice research (</w:t>
      </w:r>
      <w:r w:rsidR="00A0435C" w:rsidRPr="00A0435C">
        <w:rPr>
          <w:color w:val="C00000"/>
          <w:lang w:val="en-US"/>
        </w:rPr>
        <w:t>some exceptions include ToDo</w:t>
      </w:r>
      <w:r w:rsidR="00A0435C">
        <w:rPr>
          <w:lang w:val="en-US"/>
        </w:rPr>
        <w:t xml:space="preserve">). This leaves us with an intriguing divergence between rapidly increasing applied knowledge in rapidly developing branches (especially synthetic voices) on the one hand, </w:t>
      </w:r>
      <w:r w:rsidR="00A7608F">
        <w:rPr>
          <w:lang w:val="en-US"/>
        </w:rPr>
        <w:t>but</w:t>
      </w:r>
      <w:r w:rsidR="00A0435C">
        <w:rPr>
          <w:lang w:val="en-US"/>
        </w:rPr>
        <w:t xml:space="preserve"> a simultaneous lack of understanding on basic voice mechanisms on the other. </w:t>
      </w:r>
      <w:r w:rsidR="0098210D">
        <w:rPr>
          <w:lang w:val="en-US"/>
        </w:rPr>
        <w:t xml:space="preserve">In order to fully understand how naturalness affects our perception and response to voices, this void needs to be filled. </w:t>
      </w:r>
    </w:p>
    <w:p w14:paraId="61D6F19C" w14:textId="37D03E22" w:rsidR="00A017E1" w:rsidRPr="00084405" w:rsidRDefault="00A017E1" w:rsidP="00A017E1">
      <w:pPr>
        <w:pStyle w:val="berschrift1"/>
        <w:numPr>
          <w:ilvl w:val="0"/>
          <w:numId w:val="7"/>
        </w:numPr>
        <w:rPr>
          <w:i/>
          <w:iCs/>
          <w:lang w:val="en-US"/>
        </w:rPr>
      </w:pPr>
      <w:bookmarkStart w:id="52" w:name="_Toc160791731"/>
      <w:r w:rsidRPr="00A017E1">
        <w:rPr>
          <w:lang w:val="en-US"/>
        </w:rPr>
        <w:t xml:space="preserve">Proposition of a concise framework for </w:t>
      </w:r>
      <w:r w:rsidR="00D114BD">
        <w:rPr>
          <w:lang w:val="en-US"/>
        </w:rPr>
        <w:t xml:space="preserve">voice </w:t>
      </w:r>
      <w:r w:rsidRPr="00A017E1">
        <w:rPr>
          <w:lang w:val="en-US"/>
        </w:rPr>
        <w:t>naturalness (</w:t>
      </w:r>
      <w:r w:rsidR="00831DF3">
        <w:rPr>
          <w:lang w:val="en-US"/>
        </w:rPr>
        <w:t>9</w:t>
      </w:r>
      <w:r w:rsidRPr="00A017E1">
        <w:rPr>
          <w:lang w:val="en-US"/>
        </w:rPr>
        <w:t>00</w:t>
      </w:r>
      <w:r w:rsidRPr="00084405">
        <w:rPr>
          <w:i/>
          <w:iCs/>
          <w:lang w:val="en-US"/>
        </w:rPr>
        <w:t>)</w:t>
      </w:r>
      <w:bookmarkEnd w:id="52"/>
    </w:p>
    <w:p w14:paraId="72F7030A" w14:textId="77777777" w:rsidR="008B5242" w:rsidRPr="00084405" w:rsidRDefault="008B5242" w:rsidP="00A017E1">
      <w:pPr>
        <w:rPr>
          <w:i/>
          <w:iCs/>
          <w:lang w:val="en-US"/>
        </w:rPr>
      </w:pPr>
    </w:p>
    <w:p w14:paraId="6D8DDD4D" w14:textId="515196AF" w:rsidR="00D114BD" w:rsidRDefault="00D114BD" w:rsidP="00A017E1">
      <w:pPr>
        <w:rPr>
          <w:lang w:val="en-US"/>
        </w:rPr>
      </w:pPr>
      <w:r>
        <w:rPr>
          <w:lang w:val="en-US"/>
        </w:rPr>
        <w:t>In the previous section, we identified key problems that impede a systematic understanding of naturalness in voices. In the following sections, we propose concrete</w:t>
      </w:r>
      <w:r w:rsidR="001463E1">
        <w:rPr>
          <w:lang w:val="en-US"/>
        </w:rPr>
        <w:t xml:space="preserve"> measures</w:t>
      </w:r>
      <w:r>
        <w:rPr>
          <w:lang w:val="en-US"/>
        </w:rPr>
        <w:t xml:space="preserve"> to address these issues. We start with a conceptual framework for </w:t>
      </w:r>
      <w:r w:rsidR="001463E1">
        <w:rPr>
          <w:lang w:val="en-US"/>
        </w:rPr>
        <w:t xml:space="preserve">the </w:t>
      </w:r>
      <w:r>
        <w:rPr>
          <w:lang w:val="en-US"/>
        </w:rPr>
        <w:t>explicit definition of naturalness</w:t>
      </w:r>
      <w:r w:rsidR="001463E1">
        <w:rPr>
          <w:lang w:val="en-US"/>
        </w:rPr>
        <w:t xml:space="preserve"> in voices</w:t>
      </w:r>
      <w:r>
        <w:rPr>
          <w:lang w:val="en-US"/>
        </w:rPr>
        <w:t xml:space="preserve">. </w:t>
      </w:r>
    </w:p>
    <w:p w14:paraId="5498A6C4" w14:textId="77777777" w:rsidR="00BF321F" w:rsidRDefault="00BF321F" w:rsidP="00BF321F">
      <w:pPr>
        <w:pStyle w:val="berschrift2"/>
        <w:numPr>
          <w:ilvl w:val="1"/>
          <w:numId w:val="7"/>
        </w:numPr>
      </w:pPr>
      <w:bookmarkStart w:id="53" w:name="_Toc160791732"/>
      <w:r>
        <w:t>Definitions of naturalness (500)</w:t>
      </w:r>
      <w:bookmarkEnd w:id="53"/>
    </w:p>
    <w:p w14:paraId="3B9985E4" w14:textId="77777777" w:rsidR="00BF321F" w:rsidRDefault="00BF321F" w:rsidP="00A017E1">
      <w:pPr>
        <w:rPr>
          <w:lang w:val="en-US"/>
        </w:rPr>
      </w:pPr>
    </w:p>
    <w:p w14:paraId="3FBCC4BB" w14:textId="760A7E7C" w:rsidR="00D207F0" w:rsidRDefault="00D207F0" w:rsidP="00A017E1">
      <w:pPr>
        <w:rPr>
          <w:lang w:val="en-US"/>
        </w:rPr>
      </w:pPr>
      <w:r>
        <w:rPr>
          <w:lang w:val="en-US"/>
        </w:rPr>
        <w:t>We propose a taxonomy with two/three (</w:t>
      </w:r>
      <w:r w:rsidRPr="001463E1">
        <w:rPr>
          <w:color w:val="C00000"/>
          <w:lang w:val="en-US"/>
        </w:rPr>
        <w:t>to be discussed</w:t>
      </w:r>
      <w:r>
        <w:rPr>
          <w:lang w:val="en-US"/>
        </w:rPr>
        <w:t xml:space="preserve">) distinct types: </w:t>
      </w:r>
      <w:r w:rsidRPr="001463E1">
        <w:rPr>
          <w:lang w:val="en-US"/>
        </w:rPr>
        <w:t xml:space="preserve">Deviation-based naturalness and </w:t>
      </w:r>
      <w:r w:rsidR="00791859" w:rsidRPr="001463E1">
        <w:rPr>
          <w:lang w:val="en-US"/>
        </w:rPr>
        <w:t>h</w:t>
      </w:r>
      <w:r w:rsidRPr="001463E1">
        <w:rPr>
          <w:lang w:val="en-US"/>
        </w:rPr>
        <w:t>uman-likeness</w:t>
      </w:r>
      <w:r w:rsidR="001463E1" w:rsidRPr="001463E1">
        <w:rPr>
          <w:lang w:val="en-US"/>
        </w:rPr>
        <w:t>-</w:t>
      </w:r>
      <w:r w:rsidRPr="001463E1">
        <w:rPr>
          <w:lang w:val="en-US"/>
        </w:rPr>
        <w:t>based naturalness</w:t>
      </w:r>
      <w:r w:rsidR="00791859">
        <w:rPr>
          <w:b/>
          <w:bCs/>
          <w:lang w:val="en-US"/>
        </w:rPr>
        <w:t xml:space="preserve"> (</w:t>
      </w:r>
      <w:r w:rsidR="00791859" w:rsidRPr="00791859">
        <w:rPr>
          <w:color w:val="C00000"/>
          <w:lang w:val="en-US"/>
        </w:rPr>
        <w:t>Fig X</w:t>
      </w:r>
      <w:r w:rsidR="00791859">
        <w:rPr>
          <w:b/>
          <w:bCs/>
          <w:lang w:val="en-US"/>
        </w:rPr>
        <w:t>)</w:t>
      </w:r>
      <w:r>
        <w:rPr>
          <w:lang w:val="en-US"/>
        </w:rPr>
        <w:t xml:space="preserve">. In </w:t>
      </w:r>
      <w:r w:rsidRPr="001463E1">
        <w:rPr>
          <w:b/>
          <w:bCs/>
          <w:lang w:val="en-US"/>
        </w:rPr>
        <w:t>deviation-based naturalness</w:t>
      </w:r>
      <w:r>
        <w:rPr>
          <w:lang w:val="en-US"/>
        </w:rPr>
        <w:t xml:space="preserve">, naturalness is defined as the deviation from a reference that represents maximum naturalness. </w:t>
      </w:r>
      <w:r w:rsidR="001463E1">
        <w:rPr>
          <w:lang w:val="en-US"/>
        </w:rPr>
        <w:t>Example</w:t>
      </w:r>
      <w:r>
        <w:rPr>
          <w:lang w:val="en-US"/>
        </w:rPr>
        <w:t xml:space="preserve"> instruction</w:t>
      </w:r>
      <w:r w:rsidR="00353624">
        <w:rPr>
          <w:lang w:val="en-US"/>
        </w:rPr>
        <w:t>s</w:t>
      </w:r>
      <w:r>
        <w:rPr>
          <w:lang w:val="en-US"/>
        </w:rPr>
        <w:t xml:space="preserve"> for raters could be “Does this voice sound distorted?</w:t>
      </w:r>
      <w:r w:rsidR="001463E1">
        <w:rPr>
          <w:lang w:val="en-US"/>
        </w:rPr>
        <w:t>”</w:t>
      </w:r>
      <w:r w:rsidR="002D3EB3">
        <w:rPr>
          <w:lang w:val="en-US"/>
        </w:rPr>
        <w:t>,</w:t>
      </w:r>
      <w:r>
        <w:rPr>
          <w:lang w:val="en-US"/>
        </w:rPr>
        <w:t xml:space="preserve"> “Does this voice sound rare?”</w:t>
      </w:r>
      <w:r w:rsidR="001463E1">
        <w:rPr>
          <w:lang w:val="en-US"/>
        </w:rPr>
        <w:t>,</w:t>
      </w:r>
      <w:r w:rsidR="002D3EB3">
        <w:rPr>
          <w:lang w:val="en-US"/>
        </w:rPr>
        <w:t xml:space="preserve"> or just “</w:t>
      </w:r>
      <w:r w:rsidR="001463E1">
        <w:rPr>
          <w:lang w:val="en-US"/>
        </w:rPr>
        <w:t>D</w:t>
      </w:r>
      <w:r w:rsidR="002D3EB3">
        <w:rPr>
          <w:lang w:val="en-US"/>
        </w:rPr>
        <w:t>oes this voice sound natural?”</w:t>
      </w:r>
      <w:r>
        <w:rPr>
          <w:lang w:val="en-US"/>
        </w:rPr>
        <w:t xml:space="preserve">. This conceptualization needs two important </w:t>
      </w:r>
      <w:r w:rsidR="00791859">
        <w:rPr>
          <w:lang w:val="en-US"/>
        </w:rPr>
        <w:t>specifications</w:t>
      </w:r>
      <w:r>
        <w:rPr>
          <w:lang w:val="en-US"/>
        </w:rPr>
        <w:t xml:space="preserve">: the </w:t>
      </w:r>
      <w:r w:rsidRPr="001463E1">
        <w:rPr>
          <w:b/>
          <w:bCs/>
          <w:lang w:val="en-US"/>
        </w:rPr>
        <w:t>reference</w:t>
      </w:r>
      <w:r>
        <w:rPr>
          <w:lang w:val="en-US"/>
        </w:rPr>
        <w:t xml:space="preserve"> representing maximum naturalness and the </w:t>
      </w:r>
      <w:r w:rsidRPr="001463E1">
        <w:rPr>
          <w:b/>
          <w:bCs/>
          <w:lang w:val="en-US"/>
        </w:rPr>
        <w:t>type of deviation</w:t>
      </w:r>
      <w:r>
        <w:rPr>
          <w:lang w:val="en-US"/>
        </w:rPr>
        <w:t xml:space="preserve">. </w:t>
      </w:r>
      <w:r w:rsidR="00791859">
        <w:rPr>
          <w:lang w:val="en-US"/>
        </w:rPr>
        <w:t xml:space="preserve">In some cases, the </w:t>
      </w:r>
      <w:r>
        <w:rPr>
          <w:lang w:val="en-US"/>
        </w:rPr>
        <w:t xml:space="preserve">reference </w:t>
      </w:r>
      <w:r w:rsidR="001463E1">
        <w:rPr>
          <w:lang w:val="en-US"/>
        </w:rPr>
        <w:t>is</w:t>
      </w:r>
      <w:r>
        <w:rPr>
          <w:lang w:val="en-US"/>
        </w:rPr>
        <w:t xml:space="preserve"> explicitly provided e.g. through a comparison or baseline stimulus (see </w:t>
      </w:r>
      <w:r w:rsidRPr="00791859">
        <w:rPr>
          <w:color w:val="C00000"/>
          <w:lang w:val="en-US"/>
        </w:rPr>
        <w:t>Quelle</w:t>
      </w:r>
      <w:r>
        <w:rPr>
          <w:lang w:val="en-US"/>
        </w:rPr>
        <w:t>). However, in many studies, raters are instructed to use an inner implicit reference which is based on their experience and expectations (</w:t>
      </w:r>
      <w:r w:rsidR="00791859">
        <w:rPr>
          <w:lang w:val="en-US"/>
        </w:rPr>
        <w:t xml:space="preserve">c.f. </w:t>
      </w:r>
      <w:r w:rsidR="00791859" w:rsidRPr="00791859">
        <w:rPr>
          <w:color w:val="C00000"/>
          <w:lang w:val="en-US"/>
        </w:rPr>
        <w:t>Yorkstons definition, section 2.1</w:t>
      </w:r>
      <w:r w:rsidR="00791859">
        <w:rPr>
          <w:lang w:val="en-US"/>
        </w:rPr>
        <w:t xml:space="preserve">). The type of deviation </w:t>
      </w:r>
      <w:r w:rsidR="002D3EB3">
        <w:rPr>
          <w:lang w:val="en-US"/>
        </w:rPr>
        <w:t xml:space="preserve">is specified through the vocal material. It </w:t>
      </w:r>
      <w:r w:rsidR="00791859">
        <w:rPr>
          <w:lang w:val="en-US"/>
        </w:rPr>
        <w:t>can virtually cover all acoustic features, ranging from specific manipulations (e.g. fundamental frequency variation</w:t>
      </w:r>
      <w:r w:rsidR="002D3EB3">
        <w:rPr>
          <w:lang w:val="en-US"/>
        </w:rPr>
        <w:t xml:space="preserve">, </w:t>
      </w:r>
      <w:r w:rsidR="002D3EB3" w:rsidRPr="002D3EB3">
        <w:rPr>
          <w:color w:val="C00000"/>
          <w:lang w:val="en-US"/>
        </w:rPr>
        <w:t>Quelle</w:t>
      </w:r>
      <w:r w:rsidR="00791859">
        <w:rPr>
          <w:lang w:val="en-US"/>
        </w:rPr>
        <w:t>) to complex multivariate vocal patterns (e.g. in distorted or pathological voices</w:t>
      </w:r>
      <w:r w:rsidR="002D3EB3">
        <w:rPr>
          <w:lang w:val="en-US"/>
        </w:rPr>
        <w:t xml:space="preserve"> </w:t>
      </w:r>
      <w:r w:rsidR="002D3EB3" w:rsidRPr="002D3EB3">
        <w:rPr>
          <w:color w:val="C00000"/>
          <w:lang w:val="en-US"/>
        </w:rPr>
        <w:t>Quelle</w:t>
      </w:r>
      <w:r w:rsidR="00791859">
        <w:rPr>
          <w:lang w:val="en-US"/>
        </w:rPr>
        <w:t xml:space="preserve">). </w:t>
      </w:r>
    </w:p>
    <w:p w14:paraId="7291897C" w14:textId="4466586A" w:rsidR="001463E1" w:rsidRDefault="00095C1C" w:rsidP="00A017E1">
      <w:pPr>
        <w:rPr>
          <w:color w:val="C00000"/>
          <w:lang w:val="en-US"/>
        </w:rPr>
      </w:pPr>
      <w:r w:rsidRPr="001463E1">
        <w:rPr>
          <w:b/>
          <w:bCs/>
          <w:lang w:val="en-US"/>
        </w:rPr>
        <w:t>Human-likeness</w:t>
      </w:r>
      <w:r w:rsidR="001463E1" w:rsidRPr="001463E1">
        <w:rPr>
          <w:b/>
          <w:bCs/>
          <w:lang w:val="en-US"/>
        </w:rPr>
        <w:t>-</w:t>
      </w:r>
      <w:r w:rsidRPr="001463E1">
        <w:rPr>
          <w:b/>
          <w:bCs/>
          <w:lang w:val="en-US"/>
        </w:rPr>
        <w:t>based naturalness</w:t>
      </w:r>
      <w:r>
        <w:rPr>
          <w:lang w:val="en-US"/>
        </w:rPr>
        <w:t xml:space="preserve"> define</w:t>
      </w:r>
      <w:r w:rsidR="002D3EB3">
        <w:rPr>
          <w:lang w:val="en-US"/>
        </w:rPr>
        <w:t>s</w:t>
      </w:r>
      <w:r>
        <w:rPr>
          <w:lang w:val="en-US"/>
        </w:rPr>
        <w:t xml:space="preserve"> naturalness by it</w:t>
      </w:r>
      <w:r w:rsidR="004742EB">
        <w:rPr>
          <w:lang w:val="en-US"/>
        </w:rPr>
        <w:t>s</w:t>
      </w:r>
      <w:r>
        <w:rPr>
          <w:lang w:val="en-US"/>
        </w:rPr>
        <w:t xml:space="preserve"> resemblance to a real human voice. An instruction for raters could be “Does this voice sound like a real human speaker?”</w:t>
      </w:r>
      <w:r w:rsidR="001463E1">
        <w:rPr>
          <w:lang w:val="en-US"/>
        </w:rPr>
        <w:t xml:space="preserve"> or “How human-like does the voice sound to you?”</w:t>
      </w:r>
      <w:r>
        <w:rPr>
          <w:lang w:val="en-US"/>
        </w:rPr>
        <w:t>.</w:t>
      </w:r>
      <w:r w:rsidR="007A78EF">
        <w:rPr>
          <w:lang w:val="en-US"/>
        </w:rPr>
        <w:t xml:space="preserve"> </w:t>
      </w:r>
      <w:r>
        <w:rPr>
          <w:lang w:val="en-US"/>
        </w:rPr>
        <w:t xml:space="preserve">Compared to the deviation-based definition, it comes with an important additional assumption: the existence of a non-human voice category, and hence a categorical boundary to human voices (although the transition between </w:t>
      </w:r>
      <w:r w:rsidR="00265AEB">
        <w:rPr>
          <w:lang w:val="en-US"/>
        </w:rPr>
        <w:t>categories</w:t>
      </w:r>
      <w:r>
        <w:rPr>
          <w:lang w:val="en-US"/>
        </w:rPr>
        <w:t xml:space="preserve"> can be continuous). In other words, a definition of human-likeness is only meaningful if we assume that voices can be non-human in principle. Apart from this important distinction, human-likeness</w:t>
      </w:r>
      <w:r w:rsidR="001463E1">
        <w:rPr>
          <w:lang w:val="en-US"/>
        </w:rPr>
        <w:t>-</w:t>
      </w:r>
      <w:r>
        <w:rPr>
          <w:lang w:val="en-US"/>
        </w:rPr>
        <w:t>based naturalness can be seen as a special case of deviation-based naturalness</w:t>
      </w:r>
      <w:r w:rsidR="001463E1">
        <w:rPr>
          <w:lang w:val="en-US"/>
        </w:rPr>
        <w:t>:</w:t>
      </w:r>
      <w:r>
        <w:rPr>
          <w:lang w:val="en-US"/>
        </w:rPr>
        <w:t xml:space="preserve"> the reference is a human </w:t>
      </w:r>
      <w:r w:rsidR="004742EB">
        <w:rPr>
          <w:lang w:val="en-US"/>
        </w:rPr>
        <w:t>voice</w:t>
      </w:r>
      <w:r w:rsidR="002D3EB3">
        <w:rPr>
          <w:lang w:val="en-US"/>
        </w:rPr>
        <w:t xml:space="preserve"> (or listeners representation of a human voice)</w:t>
      </w:r>
      <w:r w:rsidR="004742EB">
        <w:rPr>
          <w:lang w:val="en-US"/>
        </w:rPr>
        <w:t>,</w:t>
      </w:r>
      <w:r>
        <w:rPr>
          <w:lang w:val="en-US"/>
        </w:rPr>
        <w:t xml:space="preserve"> and the deviation </w:t>
      </w:r>
      <w:r w:rsidR="00353624">
        <w:rPr>
          <w:lang w:val="en-US"/>
        </w:rPr>
        <w:t>lies</w:t>
      </w:r>
      <w:r>
        <w:rPr>
          <w:lang w:val="en-US"/>
        </w:rPr>
        <w:t xml:space="preserve"> on the human/non-human spectrum. </w:t>
      </w:r>
    </w:p>
    <w:p w14:paraId="304381B2" w14:textId="75B02739" w:rsidR="00603E19" w:rsidRPr="004867E0" w:rsidRDefault="00603E19" w:rsidP="00603E19">
      <w:pPr>
        <w:rPr>
          <w:lang w:val="en-US"/>
        </w:rPr>
      </w:pPr>
      <w:r>
        <w:rPr>
          <w:lang w:val="en-US"/>
        </w:rPr>
        <w:t>With this taxonomy, we provide a flexible and intuitive reference for</w:t>
      </w:r>
      <w:r w:rsidR="00CB7440">
        <w:rPr>
          <w:lang w:val="en-US"/>
        </w:rPr>
        <w:t xml:space="preserve"> the explicit</w:t>
      </w:r>
      <w:r>
        <w:rPr>
          <w:lang w:val="en-US"/>
        </w:rPr>
        <w:t xml:space="preserve"> </w:t>
      </w:r>
      <w:r w:rsidR="00CB7440">
        <w:rPr>
          <w:lang w:val="en-US"/>
        </w:rPr>
        <w:t>definition</w:t>
      </w:r>
      <w:r w:rsidR="00353624">
        <w:rPr>
          <w:lang w:val="en-US"/>
        </w:rPr>
        <w:t xml:space="preserve"> of</w:t>
      </w:r>
      <w:r w:rsidR="00CB7440">
        <w:rPr>
          <w:lang w:val="en-US"/>
        </w:rPr>
        <w:t xml:space="preserve"> naturalness</w:t>
      </w:r>
      <w:r>
        <w:rPr>
          <w:lang w:val="en-US"/>
        </w:rPr>
        <w:t xml:space="preserve"> alongside with its underlying assumptions. With future research </w:t>
      </w:r>
      <w:r>
        <w:rPr>
          <w:lang w:val="en-US"/>
        </w:rPr>
        <w:lastRenderedPageBreak/>
        <w:t xml:space="preserve">anchored/grounded/united in one conceptual framework, systematic integration and comparison of findings could be greatly facilitated. </w:t>
      </w:r>
    </w:p>
    <w:p w14:paraId="5BCB78F4" w14:textId="005C0970" w:rsidR="009E2AB9" w:rsidRPr="000468FB" w:rsidRDefault="00603E19" w:rsidP="00A017E1">
      <w:pPr>
        <w:rPr>
          <w:lang w:val="en-US"/>
        </w:rPr>
      </w:pPr>
      <w:r>
        <w:rPr>
          <w:lang w:val="en-US"/>
        </w:rPr>
        <w:t>In fact, b</w:t>
      </w:r>
      <w:r w:rsidR="00265AEB">
        <w:rPr>
          <w:lang w:val="en-US"/>
        </w:rPr>
        <w:t>oth conceptualizations are</w:t>
      </w:r>
      <w:r>
        <w:rPr>
          <w:lang w:val="en-US"/>
        </w:rPr>
        <w:t xml:space="preserve"> already</w:t>
      </w:r>
      <w:r w:rsidR="00265AEB">
        <w:rPr>
          <w:lang w:val="en-US"/>
        </w:rPr>
        <w:t xml:space="preserve"> </w:t>
      </w:r>
      <w:r w:rsidR="007B38EC">
        <w:rPr>
          <w:lang w:val="en-US"/>
        </w:rPr>
        <w:t>prevalent</w:t>
      </w:r>
      <w:r w:rsidR="00265AEB">
        <w:rPr>
          <w:lang w:val="en-US"/>
        </w:rPr>
        <w:t xml:space="preserve">, </w:t>
      </w:r>
      <w:r w:rsidR="004867E0">
        <w:rPr>
          <w:lang w:val="en-US"/>
        </w:rPr>
        <w:t>but</w:t>
      </w:r>
      <w:r w:rsidR="00265AEB">
        <w:rPr>
          <w:lang w:val="en-US"/>
        </w:rPr>
        <w:t xml:space="preserve"> often implicitly through certain design </w:t>
      </w:r>
      <w:r>
        <w:rPr>
          <w:lang w:val="en-US"/>
        </w:rPr>
        <w:t>choices</w:t>
      </w:r>
      <w:r w:rsidR="00265AEB">
        <w:rPr>
          <w:lang w:val="en-US"/>
        </w:rPr>
        <w:t xml:space="preserve">. For example, comparing human to synthetic voices implies human-likeness based naturalness. Of  </w:t>
      </w:r>
      <w:r w:rsidR="00265AEB" w:rsidRPr="00265AEB">
        <w:rPr>
          <w:color w:val="C00000"/>
          <w:lang w:val="en-US"/>
        </w:rPr>
        <w:t>XX</w:t>
      </w:r>
      <w:r w:rsidR="00265AEB">
        <w:rPr>
          <w:lang w:val="en-US"/>
        </w:rPr>
        <w:t xml:space="preserve"> studies</w:t>
      </w:r>
      <w:r w:rsidR="004867E0">
        <w:rPr>
          <w:lang w:val="en-US"/>
        </w:rPr>
        <w:t xml:space="preserve"> on naturalness</w:t>
      </w:r>
      <w:r w:rsidR="00265AEB">
        <w:rPr>
          <w:lang w:val="en-US"/>
        </w:rPr>
        <w:t xml:space="preserve"> (</w:t>
      </w:r>
      <w:r w:rsidR="004867E0" w:rsidRPr="004867E0">
        <w:rPr>
          <w:color w:val="C00000"/>
          <w:lang w:val="en-US"/>
        </w:rPr>
        <w:t xml:space="preserve">see </w:t>
      </w:r>
      <w:r w:rsidR="00265AEB" w:rsidRPr="004867E0">
        <w:rPr>
          <w:color w:val="C00000"/>
          <w:lang w:val="en-US"/>
        </w:rPr>
        <w:t>Box 1</w:t>
      </w:r>
      <w:r w:rsidR="00265AEB">
        <w:rPr>
          <w:lang w:val="en-US"/>
        </w:rPr>
        <w:t xml:space="preserve">), </w:t>
      </w:r>
      <w:r w:rsidR="004867E0" w:rsidRPr="004867E0">
        <w:rPr>
          <w:lang w:val="en-US"/>
        </w:rPr>
        <w:t>an independent rater</w:t>
      </w:r>
      <w:r w:rsidR="004867E0" w:rsidRPr="004867E0">
        <w:rPr>
          <w:b/>
          <w:bCs/>
          <w:lang w:val="en-US"/>
        </w:rPr>
        <w:t xml:space="preserve"> </w:t>
      </w:r>
      <w:r w:rsidR="004867E0" w:rsidRPr="004867E0">
        <w:rPr>
          <w:lang w:val="en-US"/>
        </w:rPr>
        <w:t xml:space="preserve">found that </w:t>
      </w:r>
      <w:r w:rsidR="004867E0" w:rsidRPr="004867E0">
        <w:rPr>
          <w:color w:val="C00000"/>
          <w:lang w:val="en-US"/>
        </w:rPr>
        <w:t>XX</w:t>
      </w:r>
      <w:r w:rsidR="004867E0" w:rsidRPr="004867E0">
        <w:rPr>
          <w:lang w:val="en-US"/>
        </w:rPr>
        <w:t xml:space="preserve"> use</w:t>
      </w:r>
      <w:r w:rsidR="004867E0">
        <w:rPr>
          <w:lang w:val="en-US"/>
        </w:rPr>
        <w:t>d</w:t>
      </w:r>
      <w:r w:rsidR="004867E0" w:rsidRPr="004867E0">
        <w:rPr>
          <w:lang w:val="en-US"/>
        </w:rPr>
        <w:t xml:space="preserve"> a deviation-based</w:t>
      </w:r>
      <w:r w:rsidR="004867E0">
        <w:rPr>
          <w:lang w:val="en-US"/>
        </w:rPr>
        <w:t xml:space="preserve">, </w:t>
      </w:r>
      <w:r w:rsidR="004867E0" w:rsidRPr="004867E0">
        <w:rPr>
          <w:color w:val="C00000"/>
          <w:lang w:val="en-US"/>
        </w:rPr>
        <w:t>XX</w:t>
      </w:r>
      <w:r w:rsidR="004867E0">
        <w:rPr>
          <w:lang w:val="en-US"/>
        </w:rPr>
        <w:t xml:space="preserve"> </w:t>
      </w:r>
      <w:r w:rsidR="004867E0">
        <w:rPr>
          <w:b/>
          <w:bCs/>
          <w:lang w:val="en-US"/>
        </w:rPr>
        <w:t xml:space="preserve"> </w:t>
      </w:r>
      <w:r w:rsidR="004867E0" w:rsidRPr="004867E0">
        <w:rPr>
          <w:lang w:val="en-US"/>
        </w:rPr>
        <w:t xml:space="preserve">human-likeness-based and </w:t>
      </w:r>
      <w:r w:rsidR="004867E0" w:rsidRPr="004867E0">
        <w:rPr>
          <w:color w:val="C00000"/>
          <w:lang w:val="en-US"/>
        </w:rPr>
        <w:t>XX</w:t>
      </w:r>
      <w:r w:rsidR="004867E0">
        <w:rPr>
          <w:lang w:val="en-US"/>
        </w:rPr>
        <w:t xml:space="preserve"> a combination of conceptualizations. </w:t>
      </w:r>
      <w:r>
        <w:rPr>
          <w:lang w:val="en-US"/>
        </w:rPr>
        <w:t>One study deserve</w:t>
      </w:r>
      <w:r w:rsidR="009E2AB9">
        <w:rPr>
          <w:lang w:val="en-US"/>
        </w:rPr>
        <w:t>s</w:t>
      </w:r>
      <w:r>
        <w:rPr>
          <w:lang w:val="en-US"/>
        </w:rPr>
        <w:t xml:space="preserve"> particular mention: </w:t>
      </w:r>
      <w:r w:rsidRPr="00603E19">
        <w:rPr>
          <w:color w:val="C00000"/>
          <w:lang w:val="en-US"/>
        </w:rPr>
        <w:t>Diel (2023</w:t>
      </w:r>
      <w:r>
        <w:rPr>
          <w:color w:val="C00000"/>
          <w:lang w:val="en-US"/>
        </w:rPr>
        <w:t>, preprint</w:t>
      </w:r>
      <w:r w:rsidRPr="00603E19">
        <w:rPr>
          <w:color w:val="C00000"/>
          <w:lang w:val="en-US"/>
        </w:rPr>
        <w:t xml:space="preserve">) </w:t>
      </w:r>
      <w:r w:rsidR="009E2AB9">
        <w:rPr>
          <w:lang w:val="en-US"/>
        </w:rPr>
        <w:t>studied the uncanny valley effect in</w:t>
      </w:r>
      <w:r w:rsidR="009E2AB9" w:rsidRPr="009E2AB9">
        <w:rPr>
          <w:lang w:val="en-US"/>
        </w:rPr>
        <w:t xml:space="preserve"> different types of unnatural voices</w:t>
      </w:r>
      <w:r w:rsidR="009E2AB9">
        <w:rPr>
          <w:lang w:val="en-US"/>
        </w:rPr>
        <w:t xml:space="preserve">. They found that impressions of uncanniness resulted from “deviation from familiar categories” rather “categorical ambiguity”. We interpret this as the empirical realization of the abovementioned conceptual </w:t>
      </w:r>
      <w:r w:rsidR="000468FB">
        <w:rPr>
          <w:lang w:val="en-US"/>
        </w:rPr>
        <w:t xml:space="preserve">differentiation, providing initial evidence for distinguishable perceptual outcomes. </w:t>
      </w:r>
    </w:p>
    <w:p w14:paraId="498F9459" w14:textId="1741F412" w:rsidR="00987DE8" w:rsidRDefault="00DB0F2D" w:rsidP="00DB0F2D">
      <w:pPr>
        <w:pStyle w:val="Listenabsatz"/>
        <w:numPr>
          <w:ilvl w:val="0"/>
          <w:numId w:val="8"/>
        </w:numPr>
        <w:rPr>
          <w:color w:val="C00000"/>
        </w:rPr>
      </w:pPr>
      <w:r w:rsidRPr="00DB0F2D">
        <w:rPr>
          <w:color w:val="C00000"/>
        </w:rPr>
        <w:t xml:space="preserve">Hier wären jetzt noch </w:t>
      </w:r>
      <w:r w:rsidR="009E2AB9">
        <w:rPr>
          <w:color w:val="C00000"/>
        </w:rPr>
        <w:t>paar</w:t>
      </w:r>
      <w:r w:rsidRPr="00DB0F2D">
        <w:rPr>
          <w:color w:val="C00000"/>
        </w:rPr>
        <w:t xml:space="preserve"> Wörter Platz für evtl. authenticity</w:t>
      </w:r>
      <w:r w:rsidR="00093076">
        <w:rPr>
          <w:color w:val="C00000"/>
        </w:rPr>
        <w:t xml:space="preserve">, </w:t>
      </w:r>
      <w:r w:rsidR="00F35C66">
        <w:rPr>
          <w:color w:val="C00000"/>
        </w:rPr>
        <w:t>oder halt im nächsten Abschnitt</w:t>
      </w:r>
      <w:r w:rsidR="00093076">
        <w:rPr>
          <w:color w:val="C00000"/>
        </w:rPr>
        <w:t xml:space="preserve"> </w:t>
      </w:r>
      <w:r w:rsidR="00093076" w:rsidRPr="000930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C00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DB0F2D">
        <w:rPr>
          <w:color w:val="C00000"/>
        </w:rPr>
        <w:t xml:space="preserve"> </w:t>
      </w:r>
    </w:p>
    <w:p w14:paraId="173FEB8B" w14:textId="3DFEE0FF" w:rsidR="00353624" w:rsidRPr="00353624" w:rsidRDefault="00353624" w:rsidP="00DB0F2D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 w:rsidRPr="00353624">
        <w:rPr>
          <w:color w:val="C00000"/>
          <w:lang w:val="en-US"/>
        </w:rPr>
        <w:t>Evtl nochmal unterschied zwischen „Is this a natural voice“ vs. „is th</w:t>
      </w:r>
      <w:r>
        <w:rPr>
          <w:color w:val="C00000"/>
          <w:lang w:val="en-US"/>
        </w:rPr>
        <w:t>is a natural emotional voice” spezifizieren – to be discussed.</w:t>
      </w:r>
    </w:p>
    <w:p w14:paraId="5C04BBFF" w14:textId="3CAD18F4" w:rsidR="00A017E1" w:rsidRPr="00353624" w:rsidRDefault="00A017E1" w:rsidP="00A017E1">
      <w:pPr>
        <w:rPr>
          <w:lang w:val="en-US"/>
        </w:rPr>
      </w:pPr>
    </w:p>
    <w:p w14:paraId="25D0D87E" w14:textId="4AF302F3" w:rsidR="00A017E1" w:rsidRDefault="00A017E1" w:rsidP="00A017E1">
      <w:pPr>
        <w:pStyle w:val="berschrift2"/>
        <w:numPr>
          <w:ilvl w:val="1"/>
          <w:numId w:val="7"/>
        </w:numPr>
      </w:pPr>
      <w:bookmarkStart w:id="54" w:name="_Toc160791733"/>
      <w:r>
        <w:t>Differentiation from other concepts (</w:t>
      </w:r>
      <w:r w:rsidR="00831DF3">
        <w:t>4</w:t>
      </w:r>
      <w:r>
        <w:t>00)</w:t>
      </w:r>
      <w:bookmarkEnd w:id="54"/>
    </w:p>
    <w:p w14:paraId="49EE95CF" w14:textId="6611B25F" w:rsidR="00A017E1" w:rsidRDefault="00A017E1" w:rsidP="00A017E1">
      <w:pPr>
        <w:pStyle w:val="Listenabsatz"/>
        <w:numPr>
          <w:ilvl w:val="0"/>
          <w:numId w:val="8"/>
        </w:numPr>
      </w:pPr>
      <w:r>
        <w:t>Distinctiveness</w:t>
      </w:r>
      <w:r w:rsidR="00194F2B">
        <w:t>/typicality</w:t>
      </w:r>
    </w:p>
    <w:p w14:paraId="735B696F" w14:textId="0AA57BED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Deviation-based conceptualization is very similar</w:t>
      </w:r>
    </w:p>
    <w:p w14:paraId="144854D1" w14:textId="5A6B8A97" w:rsidR="003B687A" w:rsidRDefault="003B687A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both depend on the experience and learning history of the listener</w:t>
      </w:r>
    </w:p>
    <w:p w14:paraId="15B4243A" w14:textId="590C64E7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 w:rsidRPr="00194F2B">
        <w:rPr>
          <w:lang w:val="en-US"/>
        </w:rPr>
        <w:t>Is probably cor</w:t>
      </w:r>
      <w:r>
        <w:rPr>
          <w:lang w:val="en-US"/>
        </w:rPr>
        <w:t>r</w:t>
      </w:r>
      <w:r w:rsidRPr="00194F2B">
        <w:rPr>
          <w:lang w:val="en-US"/>
        </w:rPr>
        <w:t>elated</w:t>
      </w:r>
    </w:p>
    <w:p w14:paraId="36F09D00" w14:textId="4B874511" w:rsidR="00194F2B" w:rsidRDefault="00194F2B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Assum</w:t>
      </w:r>
      <w:r w:rsidR="003B687A">
        <w:rPr>
          <w:lang w:val="en-US"/>
        </w:rPr>
        <w:t>ption:</w:t>
      </w:r>
      <w:r>
        <w:rPr>
          <w:lang w:val="en-US"/>
        </w:rPr>
        <w:t xml:space="preserve">  unnatural voices are </w:t>
      </w:r>
      <w:r w:rsidR="003B687A">
        <w:rPr>
          <w:lang w:val="en-US"/>
        </w:rPr>
        <w:t>always</w:t>
      </w:r>
      <w:r>
        <w:rPr>
          <w:lang w:val="en-US"/>
        </w:rPr>
        <w:t xml:space="preserve"> distinct; </w:t>
      </w:r>
      <w:r w:rsidR="003B687A">
        <w:rPr>
          <w:lang w:val="en-US"/>
        </w:rPr>
        <w:t>but natural voices can be both distinct and typical</w:t>
      </w:r>
    </w:p>
    <w:p w14:paraId="719C1861" w14:textId="01009549" w:rsidR="00194F2B" w:rsidRPr="00194F2B" w:rsidRDefault="003B687A" w:rsidP="00194F2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human-likeness, concepts can actually be separated: e.g. people with a smart-speaker device at home are used to that synthetic voice, therefore its less distinctive, but still clearly non-human</w:t>
      </w:r>
    </w:p>
    <w:p w14:paraId="7225DB61" w14:textId="316A927A" w:rsidR="00A017E1" w:rsidRDefault="003B687A" w:rsidP="00A017E1">
      <w:pPr>
        <w:pStyle w:val="Listenabsatz"/>
        <w:numPr>
          <w:ilvl w:val="0"/>
          <w:numId w:val="8"/>
        </w:numPr>
      </w:pPr>
      <w:r>
        <w:t xml:space="preserve">Voice </w:t>
      </w:r>
      <w:r w:rsidR="00A017E1">
        <w:t>Pathology</w:t>
      </w:r>
    </w:p>
    <w:p w14:paraId="585731F6" w14:textId="2DFAFA6C" w:rsidR="003B687A" w:rsidRDefault="003B687A" w:rsidP="003B687A">
      <w:pPr>
        <w:pStyle w:val="Listenabsatz"/>
        <w:numPr>
          <w:ilvl w:val="1"/>
          <w:numId w:val="8"/>
        </w:numPr>
      </w:pPr>
      <w:r>
        <w:t>part of voice naturalness</w:t>
      </w:r>
    </w:p>
    <w:p w14:paraId="29E66F60" w14:textId="208D8DB7" w:rsidR="003B687A" w:rsidRDefault="003B687A" w:rsidP="003B687A">
      <w:pPr>
        <w:pStyle w:val="Listenabsatz"/>
        <w:numPr>
          <w:ilvl w:val="1"/>
          <w:numId w:val="8"/>
        </w:numPr>
      </w:pPr>
      <w:r>
        <w:t>give some examples</w:t>
      </w:r>
    </w:p>
    <w:p w14:paraId="329B29A8" w14:textId="58826FD6" w:rsidR="003B687A" w:rsidRP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almost all pathologies result i</w:t>
      </w:r>
      <w:r>
        <w:rPr>
          <w:lang w:val="en-US"/>
        </w:rPr>
        <w:t>n a reduction of naturalness, but not all reduction of naturalness are the result of voice pathologies</w:t>
      </w:r>
    </w:p>
    <w:p w14:paraId="62F2B38C" w14:textId="4DF72580" w:rsidR="00A017E1" w:rsidRDefault="00A017E1" w:rsidP="00A017E1">
      <w:pPr>
        <w:pStyle w:val="Listenabsatz"/>
        <w:numPr>
          <w:ilvl w:val="0"/>
          <w:numId w:val="8"/>
        </w:numPr>
      </w:pPr>
      <w:r>
        <w:t>Authenticity?</w:t>
      </w:r>
    </w:p>
    <w:p w14:paraId="22713561" w14:textId="3D0B9B32" w:rsidR="003B687A" w:rsidRP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Can be argued to b</w:t>
      </w:r>
      <w:r>
        <w:rPr>
          <w:lang w:val="en-US"/>
        </w:rPr>
        <w:t>e another special case of voice naturalness</w:t>
      </w:r>
    </w:p>
    <w:p w14:paraId="24E6C9D9" w14:textId="078C0A3B" w:rsidR="003B687A" w:rsidRDefault="003B687A" w:rsidP="003B687A">
      <w:pPr>
        <w:pStyle w:val="Listenabsatz"/>
        <w:numPr>
          <w:ilvl w:val="1"/>
          <w:numId w:val="8"/>
        </w:numPr>
      </w:pPr>
      <w:r>
        <w:t>Familiarity-based authenticity</w:t>
      </w:r>
    </w:p>
    <w:p w14:paraId="0FAB0C65" w14:textId="269E29F6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 w:rsidRPr="003B687A">
        <w:rPr>
          <w:lang w:val="en-US"/>
        </w:rPr>
        <w:t>„does this voice sound l</w:t>
      </w:r>
      <w:r>
        <w:rPr>
          <w:lang w:val="en-US"/>
        </w:rPr>
        <w:t>ike the real voices from speaker X?”</w:t>
      </w:r>
    </w:p>
    <w:p w14:paraId="058E8ACF" w14:textId="404E8962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Again, a special case of deviation-based naturalness: reference is a speaker with a certain identity, deviation is the difference auditory input und stored representation. </w:t>
      </w:r>
    </w:p>
    <w:p w14:paraId="5FAE6C93" w14:textId="2731160F" w:rsidR="003B687A" w:rsidRDefault="003B687A" w:rsidP="003B687A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But needs familiarity with the speaker (speaker characteristics and within-person variability of these characteristics)</w:t>
      </w:r>
    </w:p>
    <w:p w14:paraId="1D667153" w14:textId="39C95643" w:rsidR="00A017E1" w:rsidRDefault="003B687A" w:rsidP="00A017E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This is very important with the now very prevalent danger of spoofing</w:t>
      </w:r>
    </w:p>
    <w:p w14:paraId="02B5B415" w14:textId="3E013545" w:rsidR="00AB04B8" w:rsidRPr="00AB04B8" w:rsidRDefault="00AB04B8" w:rsidP="00AB04B8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 w:rsidRPr="00AB04B8">
        <w:rPr>
          <w:color w:val="C00000"/>
          <w:lang w:val="en-US"/>
        </w:rPr>
        <w:t>Any other?</w:t>
      </w:r>
      <w:r w:rsidR="00831DF3">
        <w:rPr>
          <w:color w:val="C00000"/>
          <w:lang w:val="en-US"/>
        </w:rPr>
        <w:t xml:space="preserve"> (evtl. "inadequate” prosody)</w:t>
      </w:r>
    </w:p>
    <w:p w14:paraId="2AFE6283" w14:textId="04700C96" w:rsidR="00A017E1" w:rsidRPr="005E5112" w:rsidRDefault="005E5112" w:rsidP="00A017E1">
      <w:pPr>
        <w:rPr>
          <w:color w:val="C00000"/>
          <w:lang w:val="en-US"/>
        </w:rPr>
      </w:pPr>
      <w:r w:rsidRPr="005E5112">
        <w:rPr>
          <w:color w:val="C00000"/>
          <w:lang w:val="en-US"/>
        </w:rPr>
        <w:t xml:space="preserve">(this is one of the sections where I hope for substantial input from </w:t>
      </w:r>
      <w:r w:rsidR="00082093">
        <w:rPr>
          <w:color w:val="C00000"/>
          <w:lang w:val="en-US"/>
        </w:rPr>
        <w:t>collaborators</w:t>
      </w:r>
      <w:r w:rsidRPr="005E5112">
        <w:rPr>
          <w:color w:val="C00000"/>
          <w:lang w:val="en-US"/>
        </w:rPr>
        <w:t>)</w:t>
      </w:r>
    </w:p>
    <w:p w14:paraId="73A32CC3" w14:textId="706B4EB2" w:rsidR="00A017E1" w:rsidRPr="00A017E1" w:rsidRDefault="008E2FE6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55" w:name="_Toc160791734"/>
      <w:r>
        <w:rPr>
          <w:lang w:val="en-US"/>
        </w:rPr>
        <w:t>P</w:t>
      </w:r>
      <w:r w:rsidR="00A017E1" w:rsidRPr="00A017E1">
        <w:rPr>
          <w:lang w:val="en-US"/>
        </w:rPr>
        <w:t>rogressing in conjunction (</w:t>
      </w:r>
      <w:r w:rsidR="00F61678">
        <w:rPr>
          <w:lang w:val="en-US"/>
        </w:rPr>
        <w:t>40</w:t>
      </w:r>
      <w:r w:rsidR="00A017E1">
        <w:rPr>
          <w:lang w:val="en-US"/>
        </w:rPr>
        <w:t>0</w:t>
      </w:r>
      <w:r w:rsidR="00A017E1" w:rsidRPr="00A017E1">
        <w:rPr>
          <w:lang w:val="en-US"/>
        </w:rPr>
        <w:t>)</w:t>
      </w:r>
      <w:bookmarkEnd w:id="55"/>
    </w:p>
    <w:p w14:paraId="57A31105" w14:textId="77777777" w:rsidR="00A017E1" w:rsidRPr="00A017E1" w:rsidRDefault="00A017E1" w:rsidP="00A017E1">
      <w:pPr>
        <w:rPr>
          <w:lang w:val="en"/>
        </w:rPr>
      </w:pPr>
    </w:p>
    <w:p w14:paraId="27FD7686" w14:textId="70E45022" w:rsidR="00C34691" w:rsidRDefault="00C34691" w:rsidP="00EB3DF4">
      <w:pPr>
        <w:rPr>
          <w:lang w:val="en-US"/>
        </w:rPr>
      </w:pPr>
      <w:r w:rsidRPr="00C34691">
        <w:rPr>
          <w:lang w:val="en-US"/>
        </w:rPr>
        <w:lastRenderedPageBreak/>
        <w:t xml:space="preserve">We believe that a </w:t>
      </w:r>
      <w:r w:rsidR="00F61678">
        <w:rPr>
          <w:lang w:val="en-US"/>
        </w:rPr>
        <w:t>systematic</w:t>
      </w:r>
      <w:r w:rsidRPr="00C34691">
        <w:rPr>
          <w:lang w:val="en-US"/>
        </w:rPr>
        <w:t xml:space="preserve"> understanding of voice naturalness is only possible by pooling evidence from all available angles</w:t>
      </w:r>
      <w:r>
        <w:rPr>
          <w:lang w:val="en-US"/>
        </w:rPr>
        <w:t xml:space="preserve">. </w:t>
      </w:r>
      <w:r w:rsidR="00EB3DF4">
        <w:rPr>
          <w:lang w:val="en-US"/>
        </w:rPr>
        <w:t>Because as different as perspectives on voice naturalness may appear, they are united by several overarching question</w:t>
      </w:r>
      <w:r w:rsidR="00123A29">
        <w:rPr>
          <w:lang w:val="en-US"/>
        </w:rPr>
        <w:t>s</w:t>
      </w:r>
      <w:r w:rsidR="00EB3DF4">
        <w:rPr>
          <w:lang w:val="en-US"/>
        </w:rPr>
        <w:t xml:space="preserve">: How is an impression on voice naturalness formed? Which acoustic features </w:t>
      </w:r>
      <w:r w:rsidR="006F12C8">
        <w:rPr>
          <w:lang w:val="en-US"/>
        </w:rPr>
        <w:t>affect</w:t>
      </w:r>
      <w:r w:rsidR="00EB3DF4">
        <w:rPr>
          <w:lang w:val="en-US"/>
        </w:rPr>
        <w:t xml:space="preserve"> it?</w:t>
      </w:r>
      <w:r w:rsidRPr="00C34691">
        <w:rPr>
          <w:lang w:val="en-US"/>
        </w:rPr>
        <w:t xml:space="preserve"> </w:t>
      </w:r>
      <w:r w:rsidR="00EB3DF4">
        <w:rPr>
          <w:lang w:val="en-US"/>
        </w:rPr>
        <w:t xml:space="preserve">How does voice naturalness </w:t>
      </w:r>
      <w:r w:rsidR="006F12C8">
        <w:rPr>
          <w:lang w:val="en-US"/>
        </w:rPr>
        <w:t>impact perception,</w:t>
      </w:r>
      <w:r w:rsidR="00EB3DF4">
        <w:rPr>
          <w:lang w:val="en-US"/>
        </w:rPr>
        <w:t xml:space="preserve"> interaction</w:t>
      </w:r>
      <w:r w:rsidR="006F12C8">
        <w:rPr>
          <w:lang w:val="en-US"/>
        </w:rPr>
        <w:t>,</w:t>
      </w:r>
      <w:r w:rsidR="00EB3DF4">
        <w:rPr>
          <w:lang w:val="en-US"/>
        </w:rPr>
        <w:t xml:space="preserve"> and communication? Are there differences across individuals and listening contexts? </w:t>
      </w:r>
    </w:p>
    <w:p w14:paraId="3DA0F565" w14:textId="78D1E203" w:rsidR="0012222C" w:rsidRDefault="0012222C" w:rsidP="00EB3DF4">
      <w:pPr>
        <w:rPr>
          <w:lang w:val="en-US"/>
        </w:rPr>
      </w:pPr>
      <w:r>
        <w:rPr>
          <w:lang w:val="en-US"/>
        </w:rPr>
        <w:t>Fortunately, v</w:t>
      </w:r>
      <w:r w:rsidR="008E2FE6">
        <w:rPr>
          <w:lang w:val="en-US"/>
        </w:rPr>
        <w:t xml:space="preserve">oice naturalness research is already a highly interdisciplinary field, with great potential to provide us with </w:t>
      </w:r>
      <w:r w:rsidR="005841EC">
        <w:rPr>
          <w:lang w:val="en-US"/>
        </w:rPr>
        <w:t>the</w:t>
      </w:r>
      <w:r w:rsidR="008E2FE6">
        <w:rPr>
          <w:lang w:val="en-US"/>
        </w:rPr>
        <w:t xml:space="preserve"> answers. Now, it has to start progressing in conjunction. </w:t>
      </w:r>
      <w:r w:rsidR="006F12C8">
        <w:rPr>
          <w:lang w:val="en-US"/>
        </w:rPr>
        <w:t>This can be achieved by two means: (a)</w:t>
      </w:r>
      <w:r w:rsidR="005841EC">
        <w:rPr>
          <w:lang w:val="en-US"/>
        </w:rPr>
        <w:t xml:space="preserve"> </w:t>
      </w:r>
      <w:r w:rsidR="006F12C8">
        <w:rPr>
          <w:lang w:val="en-US"/>
        </w:rPr>
        <w:t xml:space="preserve">converting the empirical heterogeneity (presented in section </w:t>
      </w:r>
      <w:r w:rsidR="006F12C8" w:rsidRPr="006F12C8">
        <w:rPr>
          <w:color w:val="C00000"/>
          <w:lang w:val="en-US"/>
        </w:rPr>
        <w:t>2.2</w:t>
      </w:r>
      <w:r w:rsidR="006F12C8">
        <w:rPr>
          <w:lang w:val="en-US"/>
        </w:rPr>
        <w:t>) from an impediment into a</w:t>
      </w:r>
      <w:r w:rsidR="000B67B8">
        <w:rPr>
          <w:lang w:val="en-US"/>
        </w:rPr>
        <w:t xml:space="preserve">n </w:t>
      </w:r>
      <w:r w:rsidR="006F12C8">
        <w:rPr>
          <w:lang w:val="en-US"/>
        </w:rPr>
        <w:t xml:space="preserve">advantage and (b) fostering an active and </w:t>
      </w:r>
      <w:r w:rsidR="006F12C8" w:rsidRPr="006F12C8">
        <w:rPr>
          <w:lang w:val="en-US"/>
        </w:rPr>
        <w:t>profitable exchange between disciplines</w:t>
      </w:r>
      <w:r w:rsidR="006F12C8">
        <w:rPr>
          <w:lang w:val="en-US"/>
        </w:rPr>
        <w:t xml:space="preserve">, especially </w:t>
      </w:r>
      <w:r w:rsidR="00353624">
        <w:rPr>
          <w:lang w:val="en-US"/>
        </w:rPr>
        <w:t>on</w:t>
      </w:r>
      <w:r w:rsidR="006F12C8">
        <w:rPr>
          <w:lang w:val="en-US"/>
        </w:rPr>
        <w:t xml:space="preserve"> human and synthetic voices. </w:t>
      </w:r>
      <w:r>
        <w:rPr>
          <w:lang w:val="en-US"/>
        </w:rPr>
        <w:t>For the implementation of both, a sensible awareness for the interdisciplinary nature of the field is crucial. First,</w:t>
      </w:r>
      <w:r w:rsidR="000B67B8">
        <w:rPr>
          <w:lang w:val="en-US"/>
        </w:rPr>
        <w:t xml:space="preserve"> publications</w:t>
      </w:r>
      <w:r>
        <w:rPr>
          <w:lang w:val="en-US"/>
        </w:rPr>
        <w:t xml:space="preserve"> need to be findable and accessible for other</w:t>
      </w:r>
      <w:r w:rsidR="005841EC">
        <w:rPr>
          <w:lang w:val="en-US"/>
        </w:rPr>
        <w:t>s</w:t>
      </w:r>
      <w:r>
        <w:rPr>
          <w:lang w:val="en-US"/>
        </w:rPr>
        <w:t>, i.e. through the establishment of common keywords. Second, findings need to be communicated inclusive</w:t>
      </w:r>
      <w:r w:rsidR="005841EC">
        <w:rPr>
          <w:lang w:val="en-US"/>
        </w:rPr>
        <w:t>ly</w:t>
      </w:r>
      <w:r>
        <w:rPr>
          <w:lang w:val="en-US"/>
        </w:rPr>
        <w:t xml:space="preserve"> enough </w:t>
      </w:r>
      <w:r w:rsidR="005841EC">
        <w:rPr>
          <w:lang w:val="en-US"/>
        </w:rPr>
        <w:t>for readerships from very diverse background</w:t>
      </w:r>
      <w:r w:rsidR="000B67B8">
        <w:rPr>
          <w:lang w:val="en-US"/>
        </w:rPr>
        <w:t>s</w:t>
      </w:r>
      <w:r w:rsidR="005841EC">
        <w:rPr>
          <w:lang w:val="en-US"/>
        </w:rPr>
        <w:t xml:space="preserve">. This may entail to provide some explicit definitions, avoid technical jargon, incorporate scientific standards from other fields where deemed fit, and discuss </w:t>
      </w:r>
      <w:r w:rsidR="00973E11">
        <w:rPr>
          <w:lang w:val="en-US"/>
        </w:rPr>
        <w:t>one’s</w:t>
      </w:r>
      <w:r w:rsidR="005841EC">
        <w:rPr>
          <w:lang w:val="en-US"/>
        </w:rPr>
        <w:t xml:space="preserve"> findings against the backdrop of a wider interdisciplinary literature (oder – tie active </w:t>
      </w:r>
      <w:r w:rsidR="00973E11">
        <w:rPr>
          <w:lang w:val="en-US"/>
        </w:rPr>
        <w:t>k</w:t>
      </w:r>
      <w:r w:rsidR="005841EC">
        <w:rPr>
          <w:lang w:val="en-US"/>
        </w:rPr>
        <w:t xml:space="preserve">nots to </w:t>
      </w:r>
      <w:r w:rsidR="00973E11">
        <w:rPr>
          <w:lang w:val="en-US"/>
        </w:rPr>
        <w:t>findings from other fields)</w:t>
      </w:r>
      <w:r w:rsidR="005841EC">
        <w:rPr>
          <w:lang w:val="en-US"/>
        </w:rPr>
        <w:t xml:space="preserve">. </w:t>
      </w:r>
      <w:r w:rsidR="000B67B8">
        <w:rPr>
          <w:lang w:val="en-US"/>
        </w:rPr>
        <w:t>Finally</w:t>
      </w:r>
      <w:r w:rsidR="00973E11">
        <w:rPr>
          <w:lang w:val="en-US"/>
        </w:rPr>
        <w:t xml:space="preserve">, all conceptual and empirical aspects need to be reported with a sufficient level of detail to allow comparability. In </w:t>
      </w:r>
      <w:r w:rsidR="00973E11" w:rsidRPr="00973E11">
        <w:rPr>
          <w:color w:val="C00000"/>
          <w:lang w:val="en-US"/>
        </w:rPr>
        <w:t>Box 2</w:t>
      </w:r>
      <w:r w:rsidR="00973E11">
        <w:rPr>
          <w:lang w:val="en-US"/>
        </w:rPr>
        <w:t xml:space="preserve">, we have converted these suggestions into a number of practical recommendations. </w:t>
      </w:r>
    </w:p>
    <w:p w14:paraId="4127B93C" w14:textId="348A6DCF" w:rsidR="0041749E" w:rsidRDefault="00F61678" w:rsidP="0041749E">
      <w:pPr>
        <w:rPr>
          <w:lang w:val="en-US"/>
        </w:rPr>
      </w:pPr>
      <w:bookmarkStart w:id="56" w:name="_Hlk160787226"/>
      <w:r>
        <w:rPr>
          <w:lang w:val="en-US"/>
        </w:rPr>
        <w:t>If conducted appropriately, this</w:t>
      </w:r>
      <w:r w:rsidR="0041749E">
        <w:rPr>
          <w:lang w:val="en-US"/>
        </w:rPr>
        <w:t xml:space="preserve"> exchange can lead to mutual inspiration between research on human and synthetic voices. </w:t>
      </w:r>
      <w:r>
        <w:rPr>
          <w:lang w:val="en-US"/>
        </w:rPr>
        <w:t>A successful example concerns current insight</w:t>
      </w:r>
      <w:r w:rsidR="00F35C66">
        <w:rPr>
          <w:lang w:val="en-US"/>
        </w:rPr>
        <w:t>s</w:t>
      </w:r>
      <w:r>
        <w:rPr>
          <w:lang w:val="en-US"/>
        </w:rPr>
        <w:t xml:space="preserve"> into naturalness of androgynous and transgender voices. (</w:t>
      </w:r>
      <w:r w:rsidRPr="00F61678">
        <w:rPr>
          <w:color w:val="C00000"/>
          <w:lang w:val="en-US"/>
        </w:rPr>
        <w:t>ToDo: elaborate in 2</w:t>
      </w:r>
      <w:r>
        <w:rPr>
          <w:color w:val="C00000"/>
          <w:lang w:val="en-US"/>
        </w:rPr>
        <w:t>-</w:t>
      </w:r>
      <w:r w:rsidRPr="00F61678">
        <w:rPr>
          <w:color w:val="C00000"/>
          <w:lang w:val="en-US"/>
        </w:rPr>
        <w:t>3 sentences</w:t>
      </w:r>
      <w:r>
        <w:rPr>
          <w:lang w:val="en-US"/>
        </w:rPr>
        <w:t xml:space="preserve">)  </w:t>
      </w:r>
      <w:r w:rsidR="00353624">
        <w:rPr>
          <w:lang w:val="en-US"/>
        </w:rPr>
        <w:t>[</w:t>
      </w:r>
      <w:r w:rsidR="00353624" w:rsidRPr="00353624">
        <w:rPr>
          <w:color w:val="C00000"/>
          <w:lang w:val="en-US"/>
        </w:rPr>
        <w:t>…</w:t>
      </w:r>
      <w:r w:rsidR="00353624" w:rsidRPr="00353624">
        <w:rPr>
          <w:lang w:val="en-US"/>
        </w:rPr>
        <w:t>]</w:t>
      </w:r>
    </w:p>
    <w:p w14:paraId="34C343DE" w14:textId="77777777" w:rsidR="0041749E" w:rsidRDefault="0041749E" w:rsidP="0041749E">
      <w:pPr>
        <w:rPr>
          <w:lang w:val="en-US"/>
        </w:rPr>
      </w:pPr>
    </w:p>
    <w:p w14:paraId="20C12FAD" w14:textId="0112F3F3" w:rsidR="00A017E1" w:rsidRDefault="00A017E1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57" w:name="_Toc160791735"/>
      <w:bookmarkEnd w:id="56"/>
      <w:r w:rsidRPr="00A017E1">
        <w:rPr>
          <w:lang w:val="en-US"/>
        </w:rPr>
        <w:t>Naturalness research rooted in voice perception theory</w:t>
      </w:r>
      <w:r>
        <w:rPr>
          <w:lang w:val="en-US"/>
        </w:rPr>
        <w:t xml:space="preserve"> </w:t>
      </w:r>
      <w:r w:rsidRPr="00A017E1">
        <w:rPr>
          <w:lang w:val="en-US"/>
        </w:rPr>
        <w:t>(</w:t>
      </w:r>
      <w:r w:rsidR="00535AEF">
        <w:rPr>
          <w:lang w:val="en-US"/>
        </w:rPr>
        <w:t>5</w:t>
      </w:r>
      <w:r w:rsidRPr="00A017E1">
        <w:rPr>
          <w:lang w:val="en-US"/>
        </w:rPr>
        <w:t>00)</w:t>
      </w:r>
      <w:bookmarkEnd w:id="57"/>
    </w:p>
    <w:p w14:paraId="502778B7" w14:textId="154EDEEC" w:rsidR="00A017E1" w:rsidRDefault="00A017E1" w:rsidP="00A017E1">
      <w:pPr>
        <w:rPr>
          <w:lang w:val="en-US"/>
        </w:rPr>
      </w:pPr>
    </w:p>
    <w:p w14:paraId="353CD4F2" w14:textId="37D0133D" w:rsidR="001B022B" w:rsidRDefault="005E5112" w:rsidP="00A017E1">
      <w:pPr>
        <w:rPr>
          <w:lang w:val="en-US"/>
        </w:rPr>
      </w:pPr>
      <w:r>
        <w:rPr>
          <w:lang w:val="en-US"/>
        </w:rPr>
        <w:t>Several authors have pointed out that research on naturalness is not sufficiently rooted in theory (</w:t>
      </w:r>
      <w:r w:rsidRPr="005E5112">
        <w:rPr>
          <w:color w:val="C00000"/>
          <w:lang w:val="en-US"/>
        </w:rPr>
        <w:t>Quellen</w:t>
      </w:r>
      <w:r>
        <w:rPr>
          <w:lang w:val="en-US"/>
        </w:rPr>
        <w:t xml:space="preserve">). As discussed in section </w:t>
      </w:r>
      <w:r w:rsidRPr="00F465C1">
        <w:rPr>
          <w:color w:val="C00000"/>
          <w:lang w:val="en-US"/>
        </w:rPr>
        <w:t>2.4</w:t>
      </w:r>
      <w:r>
        <w:rPr>
          <w:lang w:val="en-US"/>
        </w:rPr>
        <w:t>, the strongly applied orientation of the field comes at the expense of basic research, although several influential models on voice perception offer good staring points</w:t>
      </w:r>
      <w:r w:rsidR="006049B7">
        <w:rPr>
          <w:lang w:val="en-US"/>
        </w:rPr>
        <w:t>:</w:t>
      </w:r>
      <w:r>
        <w:rPr>
          <w:lang w:val="en-US"/>
        </w:rPr>
        <w:t xml:space="preserve"> The </w:t>
      </w:r>
      <w:r w:rsidR="00F465C1">
        <w:rPr>
          <w:lang w:val="en-US"/>
        </w:rPr>
        <w:t>voice</w:t>
      </w:r>
      <w:r>
        <w:rPr>
          <w:lang w:val="en-US"/>
        </w:rPr>
        <w:t xml:space="preserve">-space model proposed by </w:t>
      </w:r>
      <w:r w:rsidR="006049B7" w:rsidRPr="006049B7">
        <w:rPr>
          <w:color w:val="C00000"/>
          <w:lang w:val="en-US"/>
        </w:rPr>
        <w:t>Quelle</w:t>
      </w:r>
      <w:r w:rsidR="006049B7">
        <w:rPr>
          <w:lang w:val="en-US"/>
        </w:rPr>
        <w:t xml:space="preserve"> represents voices in terms of their acoustic deviation from one another or a potential reference. The functional model by </w:t>
      </w:r>
      <w:r w:rsidR="006049B7" w:rsidRPr="006049B7">
        <w:rPr>
          <w:color w:val="C00000"/>
          <w:lang w:val="en-US"/>
        </w:rPr>
        <w:t>Belin 2011</w:t>
      </w:r>
      <w:r w:rsidR="006049B7">
        <w:rPr>
          <w:color w:val="C00000"/>
          <w:lang w:val="en-US"/>
        </w:rPr>
        <w:t xml:space="preserve"> </w:t>
      </w:r>
      <w:r w:rsidR="006049B7">
        <w:rPr>
          <w:lang w:val="en-US"/>
        </w:rPr>
        <w:t>assume</w:t>
      </w:r>
      <w:r w:rsidR="00F465C1">
        <w:rPr>
          <w:lang w:val="en-US"/>
        </w:rPr>
        <w:t>s</w:t>
      </w:r>
      <w:r w:rsidR="006049B7">
        <w:rPr>
          <w:lang w:val="en-US"/>
        </w:rPr>
        <w:t xml:space="preserve"> that an initial structural analysis of voices is followed by dissociable pathways processing vocal speech analysis, vocal affect analysis and voice recognition. Recently, </w:t>
      </w:r>
      <w:r w:rsidR="006049B7" w:rsidRPr="006049B7">
        <w:rPr>
          <w:color w:val="C00000"/>
          <w:lang w:val="en-US"/>
        </w:rPr>
        <w:t>Lavan (2023</w:t>
      </w:r>
      <w:r w:rsidR="006049B7">
        <w:rPr>
          <w:lang w:val="en-US"/>
        </w:rPr>
        <w:t>) integrated these previous models in a unifying framework, explaining how listeners form multiple impressions about both familiar and unfamiliar voices. Commonly studie</w:t>
      </w:r>
      <w:r w:rsidR="00535AEF">
        <w:rPr>
          <w:lang w:val="en-US"/>
        </w:rPr>
        <w:t xml:space="preserve">d person characteristics include identity, gender, age, emotion and personality of speakers. </w:t>
      </w:r>
    </w:p>
    <w:p w14:paraId="1849E33D" w14:textId="71EE6AAA" w:rsidR="005E5112" w:rsidRDefault="00535AEF" w:rsidP="00A017E1">
      <w:pPr>
        <w:rPr>
          <w:lang w:val="en-US"/>
        </w:rPr>
      </w:pPr>
      <w:r>
        <w:rPr>
          <w:lang w:val="en-US"/>
        </w:rPr>
        <w:t>Although voice naturalness is in principle covered by these models, it is never explicitly mentioned. This is particularly intriguing against the backdrop of a questions that has prompted extensive debate and empirical efforts in basic voice research: Are voices special (</w:t>
      </w:r>
      <w:r w:rsidRPr="00535AEF">
        <w:rPr>
          <w:color w:val="C00000"/>
          <w:lang w:val="en-US"/>
        </w:rPr>
        <w:t>Belin 2011</w:t>
      </w:r>
      <w:r>
        <w:rPr>
          <w:lang w:val="en-US"/>
        </w:rPr>
        <w:t>)? In other words, do voices recruit network and resources in the brain that are not recruited by other types of acoustic stimuli</w:t>
      </w:r>
      <w:r w:rsidR="001B022B">
        <w:rPr>
          <w:lang w:val="en-US"/>
        </w:rPr>
        <w:t>?</w:t>
      </w:r>
      <w:r>
        <w:rPr>
          <w:lang w:val="en-US"/>
        </w:rPr>
        <w:t xml:space="preserve"> </w:t>
      </w:r>
      <w:r w:rsidR="001B022B">
        <w:rPr>
          <w:lang w:val="en-US"/>
        </w:rPr>
        <w:t xml:space="preserve">Voices with varying degrees of naturalness provide a powerful tool to shed new light on this debate. What makes human voices special? What makes natural voices special? In a nutshell, trying to understand the impact of naturalness on voice perception means trying to answer these questions. </w:t>
      </w:r>
    </w:p>
    <w:p w14:paraId="66A2B943" w14:textId="445C0DEE" w:rsidR="005E5112" w:rsidRPr="00847DC1" w:rsidRDefault="001B022B" w:rsidP="00847DC1">
      <w:pPr>
        <w:rPr>
          <w:lang w:val="en-US"/>
        </w:rPr>
      </w:pPr>
      <w:r>
        <w:rPr>
          <w:lang w:val="en-US"/>
        </w:rPr>
        <w:lastRenderedPageBreak/>
        <w:t>This is not all. R</w:t>
      </w:r>
      <w:r w:rsidR="00535AEF">
        <w:rPr>
          <w:lang w:val="en-US"/>
        </w:rPr>
        <w:t xml:space="preserve">ooting naturalness research in voice perception theory prompts </w:t>
      </w:r>
      <w:r>
        <w:rPr>
          <w:lang w:val="en-US"/>
        </w:rPr>
        <w:t xml:space="preserve">further </w:t>
      </w:r>
      <w:r w:rsidR="00535AEF">
        <w:rPr>
          <w:lang w:val="en-US"/>
        </w:rPr>
        <w:t xml:space="preserve">crucial </w:t>
      </w:r>
      <w:r w:rsidR="00F465C1">
        <w:rPr>
          <w:lang w:val="en-US"/>
        </w:rPr>
        <w:t xml:space="preserve">questions </w:t>
      </w:r>
      <w:r w:rsidR="00535AEF">
        <w:rPr>
          <w:lang w:val="en-US"/>
        </w:rPr>
        <w:t xml:space="preserve">that </w:t>
      </w:r>
      <w:r>
        <w:rPr>
          <w:lang w:val="en-US"/>
        </w:rPr>
        <w:t>are not fully</w:t>
      </w:r>
      <w:r w:rsidR="00535AEF">
        <w:rPr>
          <w:lang w:val="en-US"/>
        </w:rPr>
        <w:t xml:space="preserve"> answered</w:t>
      </w:r>
      <w:r>
        <w:rPr>
          <w:lang w:val="en-US"/>
        </w:rPr>
        <w:t xml:space="preserve"> yet</w:t>
      </w:r>
      <w:r w:rsidR="00535AEF">
        <w:rPr>
          <w:lang w:val="en-US"/>
        </w:rPr>
        <w:t>.</w:t>
      </w:r>
      <w:r>
        <w:rPr>
          <w:lang w:val="en-US"/>
        </w:rPr>
        <w:t xml:space="preserve"> First, to which degree is naturalness a threat to ecological validity (</w:t>
      </w:r>
      <w:r w:rsidRPr="00F465C1">
        <w:rPr>
          <w:color w:val="C00000"/>
          <w:lang w:val="en-US"/>
        </w:rPr>
        <w:t>Nussbaum 2023</w:t>
      </w:r>
      <w:r>
        <w:rPr>
          <w:lang w:val="en-US"/>
        </w:rPr>
        <w:t>)? Many voice researchers use acoustic manipulation such as voice morphing which could have unintended side effects on perceived naturalness. If this can</w:t>
      </w:r>
      <w:r w:rsidR="00BD5E03">
        <w:rPr>
          <w:lang w:val="en-US"/>
        </w:rPr>
        <w:t>n</w:t>
      </w:r>
      <w:r>
        <w:rPr>
          <w:lang w:val="en-US"/>
        </w:rPr>
        <w:t xml:space="preserve">ot be avoided, </w:t>
      </w:r>
      <w:r w:rsidR="00BD5E03">
        <w:rPr>
          <w:lang w:val="en-US"/>
        </w:rPr>
        <w:t>it</w:t>
      </w:r>
      <w:r>
        <w:rPr>
          <w:lang w:val="en-US"/>
        </w:rPr>
        <w:t xml:space="preserve"> should be at least quantified. Second, how does </w:t>
      </w:r>
      <w:r w:rsidR="00847DC1">
        <w:rPr>
          <w:lang w:val="en-US"/>
        </w:rPr>
        <w:t xml:space="preserve">naturalness interact with the processing of other voice characteristics? For example, first insights into the interplay of naturalness and emotionality suggest </w:t>
      </w:r>
      <w:r w:rsidR="00BD5E03">
        <w:rPr>
          <w:lang w:val="en-US"/>
        </w:rPr>
        <w:t>that […]</w:t>
      </w:r>
      <w:r w:rsidR="00847DC1">
        <w:rPr>
          <w:lang w:val="en-US"/>
        </w:rPr>
        <w:t xml:space="preserve"> (</w:t>
      </w:r>
      <w:r w:rsidR="00847DC1" w:rsidRPr="00847DC1">
        <w:rPr>
          <w:color w:val="C00000"/>
          <w:lang w:val="en-US"/>
        </w:rPr>
        <w:t>Quellen</w:t>
      </w:r>
      <w:r w:rsidR="00847DC1">
        <w:rPr>
          <w:color w:val="C00000"/>
          <w:lang w:val="en-US"/>
        </w:rPr>
        <w:t>, shall I go into detail?</w:t>
      </w:r>
      <w:r w:rsidR="00847DC1">
        <w:rPr>
          <w:lang w:val="en-US"/>
        </w:rPr>
        <w:t xml:space="preserve">). </w:t>
      </w:r>
      <w:r w:rsidR="00E238F4">
        <w:rPr>
          <w:lang w:val="en-US"/>
        </w:rPr>
        <w:t>Third, [</w:t>
      </w:r>
      <w:r w:rsidR="00E238F4" w:rsidRPr="00E238F4">
        <w:rPr>
          <w:color w:val="C00000"/>
          <w:lang w:val="en-US"/>
        </w:rPr>
        <w:t>ToDo, brain data?</w:t>
      </w:r>
      <w:r w:rsidR="00E238F4">
        <w:rPr>
          <w:color w:val="C00000"/>
          <w:lang w:val="en-US"/>
        </w:rPr>
        <w:t>, or “is naturalness always better than unnaturalness”</w:t>
      </w:r>
      <w:r w:rsidR="00EE6ADB">
        <w:rPr>
          <w:color w:val="C00000"/>
          <w:lang w:val="en-US"/>
        </w:rPr>
        <w:t>, role of experience and learning history</w:t>
      </w:r>
      <w:r w:rsidR="00E238F4">
        <w:rPr>
          <w:lang w:val="en-US"/>
        </w:rPr>
        <w:t xml:space="preserve">] </w:t>
      </w:r>
      <w:r w:rsidR="00847DC1">
        <w:rPr>
          <w:lang w:val="en-US"/>
        </w:rPr>
        <w:t xml:space="preserve">Note that </w:t>
      </w:r>
      <w:r w:rsidR="00F465C1">
        <w:rPr>
          <w:lang w:val="en-US"/>
        </w:rPr>
        <w:t>all</w:t>
      </w:r>
      <w:r w:rsidR="00E238F4">
        <w:rPr>
          <w:lang w:val="en-US"/>
        </w:rPr>
        <w:t xml:space="preserve"> of </w:t>
      </w:r>
      <w:r w:rsidR="00847DC1">
        <w:rPr>
          <w:lang w:val="en-US"/>
        </w:rPr>
        <w:t xml:space="preserve">these questions are of relevance beyond the vocal modality. </w:t>
      </w:r>
      <w:r w:rsidR="00A74F68">
        <w:rPr>
          <w:lang w:val="en-US"/>
        </w:rPr>
        <w:t>For fac</w:t>
      </w:r>
      <w:r w:rsidR="00D743C8">
        <w:rPr>
          <w:lang w:val="en-US"/>
        </w:rPr>
        <w:t>es</w:t>
      </w:r>
      <w:r w:rsidR="00A74F68">
        <w:rPr>
          <w:lang w:val="en-US"/>
        </w:rPr>
        <w:t xml:space="preserve">, </w:t>
      </w:r>
      <w:r w:rsidR="00F465C1">
        <w:rPr>
          <w:lang w:val="en-US"/>
        </w:rPr>
        <w:t>many of these aspects are covered</w:t>
      </w:r>
      <w:r w:rsidR="00D743C8">
        <w:rPr>
          <w:lang w:val="en-US"/>
        </w:rPr>
        <w:t xml:space="preserve"> in</w:t>
      </w:r>
      <w:r w:rsidR="00A74F68">
        <w:rPr>
          <w:lang w:val="en-US"/>
        </w:rPr>
        <w:t xml:space="preserve"> recent meta-analysis</w:t>
      </w:r>
      <w:r w:rsidR="00E238F4">
        <w:rPr>
          <w:lang w:val="en-US"/>
        </w:rPr>
        <w:t xml:space="preserve"> (</w:t>
      </w:r>
      <w:r w:rsidR="00E238F4" w:rsidRPr="00E238F4">
        <w:rPr>
          <w:color w:val="C00000"/>
          <w:lang w:val="en-US"/>
        </w:rPr>
        <w:t>Miller 2023</w:t>
      </w:r>
      <w:r w:rsidR="00E238F4">
        <w:rPr>
          <w:lang w:val="en-US"/>
        </w:rPr>
        <w:t>)</w:t>
      </w:r>
      <w:r w:rsidR="00A74F68">
        <w:rPr>
          <w:lang w:val="en-US"/>
        </w:rPr>
        <w:t xml:space="preserve"> </w:t>
      </w:r>
    </w:p>
    <w:p w14:paraId="4ED20A8B" w14:textId="450D5425" w:rsidR="005E5112" w:rsidRPr="005E5112" w:rsidRDefault="005E5112" w:rsidP="005E5112">
      <w:pPr>
        <w:rPr>
          <w:color w:val="C00000"/>
          <w:lang w:val="en-US"/>
        </w:rPr>
      </w:pPr>
      <w:r w:rsidRPr="005E5112">
        <w:rPr>
          <w:color w:val="C00000"/>
          <w:lang w:val="en-US"/>
        </w:rPr>
        <w:t>(</w:t>
      </w:r>
      <w:r w:rsidR="00BD5E03">
        <w:rPr>
          <w:color w:val="C00000"/>
          <w:lang w:val="en-US"/>
        </w:rPr>
        <w:t>grade noch ein ziemlicher Flickenteppich…,</w:t>
      </w:r>
      <w:r w:rsidRPr="005E5112">
        <w:rPr>
          <w:color w:val="C00000"/>
          <w:lang w:val="en-US"/>
        </w:rPr>
        <w:t xml:space="preserve">this is one of the sections where I hope for substantial refinement from </w:t>
      </w:r>
      <w:r w:rsidR="00082093">
        <w:rPr>
          <w:color w:val="C00000"/>
          <w:lang w:val="en-US"/>
        </w:rPr>
        <w:t>collaborators</w:t>
      </w:r>
      <w:r w:rsidRPr="005E5112">
        <w:rPr>
          <w:color w:val="C00000"/>
          <w:lang w:val="en-US"/>
        </w:rPr>
        <w:t>)</w:t>
      </w:r>
    </w:p>
    <w:p w14:paraId="7C27EF8F" w14:textId="14D92273" w:rsidR="00A017E1" w:rsidRDefault="00A017E1" w:rsidP="00A017E1">
      <w:pPr>
        <w:pStyle w:val="berschrift1"/>
        <w:numPr>
          <w:ilvl w:val="0"/>
          <w:numId w:val="7"/>
        </w:numPr>
        <w:rPr>
          <w:lang w:val="en-US"/>
        </w:rPr>
      </w:pPr>
      <w:bookmarkStart w:id="58" w:name="_Toc160791736"/>
      <w:r w:rsidRPr="00A017E1">
        <w:rPr>
          <w:lang w:val="en-US"/>
        </w:rPr>
        <w:t>Open questions and outlook</w:t>
      </w:r>
      <w:r>
        <w:rPr>
          <w:lang w:val="en-US"/>
        </w:rPr>
        <w:t xml:space="preserve"> </w:t>
      </w:r>
      <w:r w:rsidRPr="00A017E1">
        <w:rPr>
          <w:lang w:val="en-US"/>
        </w:rPr>
        <w:t>(</w:t>
      </w:r>
      <w:r w:rsidR="00831DF3">
        <w:rPr>
          <w:lang w:val="en-US"/>
        </w:rPr>
        <w:t>4</w:t>
      </w:r>
      <w:r w:rsidRPr="00A017E1">
        <w:rPr>
          <w:lang w:val="en-US"/>
        </w:rPr>
        <w:t>00)</w:t>
      </w:r>
      <w:bookmarkEnd w:id="58"/>
    </w:p>
    <w:p w14:paraId="1F3F3AD4" w14:textId="77777777" w:rsidR="00831DF3" w:rsidRPr="00831DF3" w:rsidRDefault="00831DF3" w:rsidP="00831DF3">
      <w:pPr>
        <w:rPr>
          <w:lang w:val="en-US"/>
        </w:rPr>
      </w:pPr>
    </w:p>
    <w:p w14:paraId="74AFDC80" w14:textId="2384C76D" w:rsidR="0041749E" w:rsidRDefault="0041749E" w:rsidP="0041749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- putting the conceptualizations to the test and compare whether they lead to different outcomes</w:t>
      </w:r>
      <w:r>
        <w:rPr>
          <w:lang w:val="en-US"/>
        </w:rPr>
        <w:br/>
        <w:t>- systematic comparison of human-pathological, human-distorted, and synthetic voices</w:t>
      </w:r>
      <w:r>
        <w:rPr>
          <w:lang w:val="en-US"/>
        </w:rPr>
        <w:br/>
        <w:t>- categorical perception between human- and non-human voices?</w:t>
      </w:r>
      <w:r w:rsidR="00597C0D">
        <w:rPr>
          <w:lang w:val="en-US"/>
        </w:rPr>
        <w:br/>
        <w:t>- naturalness implications for ecological validity?</w:t>
      </w:r>
      <w:r w:rsidR="00847DC1">
        <w:rPr>
          <w:lang w:val="en-US"/>
        </w:rPr>
        <w:br/>
        <w:t>- in naturalness always better?</w:t>
      </w:r>
      <w:r>
        <w:rPr>
          <w:lang w:val="en-US"/>
        </w:rPr>
        <w:br/>
        <w:t>- individual differences</w:t>
      </w:r>
      <w:r>
        <w:rPr>
          <w:lang w:val="en-US"/>
        </w:rPr>
        <w:br/>
        <w:t>- neurocognitive insights (aaaaaall kinds of brain data)</w:t>
      </w:r>
    </w:p>
    <w:p w14:paraId="371BDA25" w14:textId="7A2D2E20" w:rsidR="0041749E" w:rsidRDefault="0041749E" w:rsidP="0041749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07A74F65" w14:textId="77777777" w:rsidR="006E0845" w:rsidRDefault="006E0845" w:rsidP="0086290E">
      <w:pPr>
        <w:pBdr>
          <w:bottom w:val="single" w:sz="12" w:space="1" w:color="auto"/>
        </w:pBdr>
        <w:rPr>
          <w:lang w:val="en-US"/>
        </w:rPr>
      </w:pPr>
    </w:p>
    <w:p w14:paraId="1E1E4DD3" w14:textId="77777777" w:rsidR="006E0845" w:rsidRPr="00A017E1" w:rsidRDefault="006E0845" w:rsidP="0086290E">
      <w:pPr>
        <w:rPr>
          <w:lang w:val="en-US"/>
        </w:rPr>
      </w:pPr>
    </w:p>
    <w:p w14:paraId="5B40E30D" w14:textId="77777777" w:rsidR="0086290E" w:rsidRPr="00A017E1" w:rsidRDefault="0086290E" w:rsidP="0086290E">
      <w:pPr>
        <w:rPr>
          <w:lang w:val="en-US"/>
        </w:rPr>
      </w:pPr>
    </w:p>
    <w:p w14:paraId="76B3B1F7" w14:textId="07801898" w:rsidR="002A35F7" w:rsidRDefault="002A35F7" w:rsidP="002A35F7">
      <w:pPr>
        <w:rPr>
          <w:lang w:val="en"/>
        </w:rPr>
      </w:pPr>
      <w:r>
        <w:rPr>
          <w:lang w:val="en"/>
        </w:rPr>
        <w:t xml:space="preserve">Box  1 (400 words): </w:t>
      </w:r>
      <w:r w:rsidR="004C5F92">
        <w:rPr>
          <w:lang w:val="en"/>
        </w:rPr>
        <w:t>A field in numbers</w:t>
      </w:r>
    </w:p>
    <w:p w14:paraId="234D7BAD" w14:textId="1CA81636" w:rsidR="002A35F7" w:rsidRDefault="002A35F7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Give information about literature review</w:t>
      </w:r>
    </w:p>
    <w:p w14:paraId="3D4FC175" w14:textId="665BF9AA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XX studies</w:t>
      </w:r>
    </w:p>
    <w:p w14:paraId="376FC498" w14:textId="6B0C8458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On which fields, topics</w:t>
      </w:r>
    </w:p>
    <w:p w14:paraId="723793FE" w14:textId="6FB74F3F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How many deliver an actual definition of naturalness</w:t>
      </w:r>
    </w:p>
    <w:p w14:paraId="265D659E" w14:textId="3277E692" w:rsidR="004C5F92" w:rsidRDefault="004C5F92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Year range </w:t>
      </w:r>
    </w:p>
    <w:p w14:paraId="718B4C59" w14:textId="0A32E2CE" w:rsidR="00194F2B" w:rsidRDefault="00194F2B" w:rsidP="002A35F7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Common methods</w:t>
      </w:r>
    </w:p>
    <w:p w14:paraId="7768DC46" w14:textId="33EC01DF" w:rsidR="000C3818" w:rsidRDefault="000C3818" w:rsidP="000C3818">
      <w:pPr>
        <w:rPr>
          <w:lang w:val="en"/>
        </w:rPr>
      </w:pPr>
    </w:p>
    <w:p w14:paraId="00108682" w14:textId="38EC4771" w:rsidR="000C3818" w:rsidRDefault="000C3818" w:rsidP="000C3818">
      <w:pPr>
        <w:rPr>
          <w:lang w:val="en"/>
        </w:rPr>
      </w:pPr>
      <w:r>
        <w:rPr>
          <w:lang w:val="en"/>
        </w:rPr>
        <w:t>Box 2 (400 words)</w:t>
      </w:r>
      <w:r w:rsidR="009F02C4">
        <w:rPr>
          <w:lang w:val="en"/>
        </w:rPr>
        <w:t>:</w:t>
      </w:r>
      <w:r w:rsidR="00073465">
        <w:rPr>
          <w:lang w:val="en"/>
        </w:rPr>
        <w:t xml:space="preserve"> - recommendations</w:t>
      </w:r>
    </w:p>
    <w:p w14:paraId="30906D0F" w14:textId="676A28D3" w:rsidR="000C3818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Offer a concise definition to both readers as participants of studies</w:t>
      </w:r>
    </w:p>
    <w:p w14:paraId="6EAD1804" w14:textId="63DB35C4" w:rsidR="00D5483F" w:rsidRDefault="00D5483F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USE PROPER KEYWORDS to make research findable</w:t>
      </w:r>
      <w:r w:rsidR="000A3824">
        <w:rPr>
          <w:lang w:val="en"/>
        </w:rPr>
        <w:t xml:space="preserve"> </w:t>
      </w:r>
      <w:r w:rsidR="00093076">
        <w:rPr>
          <w:lang w:val="en"/>
        </w:rPr>
        <w:t>(R</w:t>
      </w:r>
      <w:r w:rsidR="000A3824">
        <w:rPr>
          <w:lang w:val="en"/>
        </w:rPr>
        <w:t>ecommendations</w:t>
      </w:r>
      <w:r w:rsidR="00093076">
        <w:rPr>
          <w:lang w:val="en"/>
        </w:rPr>
        <w:t>: Naturalness OR Human-likeness</w:t>
      </w:r>
      <w:r w:rsidR="000A3824">
        <w:rPr>
          <w:lang w:val="en"/>
        </w:rPr>
        <w:t>)</w:t>
      </w:r>
    </w:p>
    <w:p w14:paraId="762789D9" w14:textId="6A6E760F" w:rsidR="00073465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Full report of everything, especially reliability, instructions to listeners and acoustic manipulation/measurements</w:t>
      </w:r>
    </w:p>
    <w:p w14:paraId="33ECF719" w14:textId="5C453E0C" w:rsidR="00073465" w:rsidRDefault="00073465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lastRenderedPageBreak/>
        <w:t>Wherever possible provide stimulus examples</w:t>
      </w:r>
      <w:r w:rsidR="00AA766C">
        <w:rPr>
          <w:lang w:val="en"/>
        </w:rPr>
        <w:t xml:space="preserve">  (auditory impression simply tells you more than just acoustic measurements and descriptions)</w:t>
      </w:r>
      <w:r w:rsidR="00D5483F">
        <w:rPr>
          <w:lang w:val="en"/>
        </w:rPr>
        <w:t xml:space="preserve"> (bridging different publication culture, different scientific standards etc). </w:t>
      </w:r>
    </w:p>
    <w:p w14:paraId="44E1CBAD" w14:textId="31EB21A4" w:rsidR="00073465" w:rsidRDefault="009F02C4" w:rsidP="000C3818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Keep the wide readership in mind (very interdisciplinary field), avoid very technical jargon</w:t>
      </w:r>
    </w:p>
    <w:p w14:paraId="24765AD6" w14:textId="01E18CC6" w:rsidR="00041975" w:rsidRDefault="00041975" w:rsidP="00041975">
      <w:pPr>
        <w:rPr>
          <w:lang w:val="en"/>
        </w:rPr>
      </w:pPr>
    </w:p>
    <w:p w14:paraId="44E2448C" w14:textId="376C86AE" w:rsidR="00041975" w:rsidRDefault="00041975" w:rsidP="00041975">
      <w:pPr>
        <w:rPr>
          <w:lang w:val="en"/>
        </w:rPr>
      </w:pPr>
    </w:p>
    <w:p w14:paraId="59778731" w14:textId="33B66E74" w:rsidR="00041975" w:rsidRDefault="00041975" w:rsidP="00041975">
      <w:pPr>
        <w:rPr>
          <w:lang w:val="en"/>
        </w:rPr>
      </w:pPr>
      <w:r>
        <w:rPr>
          <w:lang w:val="en"/>
        </w:rPr>
        <w:t xml:space="preserve">Glossary: </w:t>
      </w:r>
    </w:p>
    <w:p w14:paraId="2D19476B" w14:textId="53467132" w:rsidR="00FD4DD7" w:rsidRDefault="00FD4DD7" w:rsidP="00041975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Synthetic/artificial voices</w:t>
      </w:r>
    </w:p>
    <w:p w14:paraId="78B81774" w14:textId="449BEE7F" w:rsidR="00041975" w:rsidRPr="00041975" w:rsidRDefault="00041975" w:rsidP="00041975">
      <w:pPr>
        <w:pStyle w:val="Listenabsatz"/>
        <w:numPr>
          <w:ilvl w:val="0"/>
          <w:numId w:val="8"/>
        </w:numPr>
        <w:rPr>
          <w:lang w:val="en"/>
        </w:rPr>
      </w:pPr>
      <w:r>
        <w:rPr>
          <w:lang w:val="en"/>
        </w:rPr>
        <w:t>Uncanny valley</w:t>
      </w:r>
    </w:p>
    <w:sectPr w:rsidR="00041975" w:rsidRPr="000419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fan Schweinberger" w:date="2024-05-03T07:57:00Z" w:initials="SRS">
    <w:p w14:paraId="2A01980E" w14:textId="2366F5E9" w:rsidR="002A06B9" w:rsidRPr="002A06B9" w:rsidRDefault="002A06B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2A06B9">
        <w:rPr>
          <w:lang w:val="en-US"/>
        </w:rPr>
        <w:t>Wie wäre „Understanding naturalness in voices“ oder „Conceptualizing naturalness in voices</w:t>
      </w:r>
      <w:r>
        <w:rPr>
          <w:lang w:val="en-US"/>
        </w:rPr>
        <w:t>”?</w:t>
      </w:r>
    </w:p>
  </w:comment>
  <w:comment w:id="1" w:author="Stefan Schweinberger" w:date="2024-05-03T07:58:00Z" w:initials="SRS">
    <w:p w14:paraId="2FFAD6CB" w14:textId="3C16C8A7" w:rsidR="002A06B9" w:rsidRDefault="002A06B9">
      <w:pPr>
        <w:pStyle w:val="Kommentartext"/>
      </w:pPr>
      <w:r>
        <w:rPr>
          <w:rStyle w:val="Kommentarzeichen"/>
        </w:rPr>
        <w:annotationRef/>
      </w:r>
    </w:p>
  </w:comment>
  <w:comment w:id="45" w:author="Stefan Schweinberger" w:date="2024-05-03T08:09:00Z" w:initials="SRS">
    <w:p w14:paraId="7D71CF16" w14:textId="2EA49CC6" w:rsidR="00396F35" w:rsidRDefault="00396F35">
      <w:pPr>
        <w:pStyle w:val="Kommentartext"/>
      </w:pPr>
      <w:r>
        <w:rPr>
          <w:rStyle w:val="Kommentarzeichen"/>
        </w:rPr>
        <w:annotationRef/>
      </w:r>
      <w:r>
        <w:t>Hier würde ich ein anderes Wort finden – mir fiel auf die schnelle aber keins ein. „profitable“ klingt für mich ein wenig zu monetär… oder nur „theory-driven and systematic research“</w:t>
      </w:r>
    </w:p>
  </w:comment>
  <w:comment w:id="49" w:author="christine.nussbaum" w:date="2024-03-09T18:38:00Z" w:initials="c">
    <w:p w14:paraId="2EE33474" w14:textId="77777777" w:rsidR="00FD4DD7" w:rsidRDefault="00FD4DD7" w:rsidP="00FD4DD7">
      <w:pPr>
        <w:pStyle w:val="Kommentartext"/>
      </w:pPr>
      <w:r>
        <w:rPr>
          <w:rStyle w:val="Kommentarzeichen"/>
        </w:rPr>
        <w:annotationRef/>
      </w:r>
      <w:r>
        <w:t xml:space="preserve">Evtl lieber „heterogenious“? Klingt bisschen weniger kritisch.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01980E" w15:done="0"/>
  <w15:commentEx w15:paraId="2FFAD6CB" w15:done="0"/>
  <w15:commentEx w15:paraId="7D71CF16" w15:done="0"/>
  <w15:commentEx w15:paraId="2EE334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C8A2B25" w16cex:dateUtc="2024-05-03T05:57:00Z"/>
  <w16cex:commentExtensible w16cex:durableId="0BEA952C" w16cex:dateUtc="2024-05-03T05:58:00Z"/>
  <w16cex:commentExtensible w16cex:durableId="03E06F28" w16cex:dateUtc="2024-05-03T06:09:00Z"/>
  <w16cex:commentExtensible w16cex:durableId="460A398E" w16cex:dateUtc="2024-03-09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01980E" w16cid:durableId="5C8A2B25"/>
  <w16cid:commentId w16cid:paraId="2FFAD6CB" w16cid:durableId="0BEA952C"/>
  <w16cid:commentId w16cid:paraId="7D71CF16" w16cid:durableId="03E06F28"/>
  <w16cid:commentId w16cid:paraId="2EE33474" w16cid:durableId="460A39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28B9" w14:textId="77777777" w:rsidR="00DE2F07" w:rsidRDefault="00DE2F07" w:rsidP="00353624">
      <w:pPr>
        <w:spacing w:after="0" w:line="240" w:lineRule="auto"/>
      </w:pPr>
      <w:r>
        <w:separator/>
      </w:r>
    </w:p>
  </w:endnote>
  <w:endnote w:type="continuationSeparator" w:id="0">
    <w:p w14:paraId="4240CEA4" w14:textId="77777777" w:rsidR="00DE2F07" w:rsidRDefault="00DE2F07" w:rsidP="0035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1DC3" w14:textId="77777777" w:rsidR="00353624" w:rsidRDefault="003536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88F3" w14:textId="77777777" w:rsidR="00353624" w:rsidRDefault="0035362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8933" w14:textId="77777777" w:rsidR="00353624" w:rsidRDefault="003536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CBFB" w14:textId="77777777" w:rsidR="00DE2F07" w:rsidRDefault="00DE2F07" w:rsidP="00353624">
      <w:pPr>
        <w:spacing w:after="0" w:line="240" w:lineRule="auto"/>
      </w:pPr>
      <w:r>
        <w:separator/>
      </w:r>
    </w:p>
  </w:footnote>
  <w:footnote w:type="continuationSeparator" w:id="0">
    <w:p w14:paraId="4AED0C48" w14:textId="77777777" w:rsidR="00DE2F07" w:rsidRDefault="00DE2F07" w:rsidP="0035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09E3" w14:textId="77777777" w:rsidR="00353624" w:rsidRDefault="003536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4DC1" w14:textId="77777777" w:rsidR="00353624" w:rsidRDefault="003536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3951" w14:textId="77777777" w:rsidR="00353624" w:rsidRDefault="003536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917"/>
    <w:multiLevelType w:val="hybridMultilevel"/>
    <w:tmpl w:val="8474E41E"/>
    <w:lvl w:ilvl="0" w:tplc="F3D26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C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5857D6"/>
    <w:multiLevelType w:val="hybridMultilevel"/>
    <w:tmpl w:val="0EF4F0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4AB2"/>
    <w:multiLevelType w:val="hybridMultilevel"/>
    <w:tmpl w:val="250EFC1A"/>
    <w:lvl w:ilvl="0" w:tplc="AAB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6B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711E59"/>
    <w:multiLevelType w:val="hybridMultilevel"/>
    <w:tmpl w:val="CBC25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AC9"/>
    <w:multiLevelType w:val="hybridMultilevel"/>
    <w:tmpl w:val="7EFACB2A"/>
    <w:lvl w:ilvl="0" w:tplc="224C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D75DB"/>
    <w:multiLevelType w:val="hybridMultilevel"/>
    <w:tmpl w:val="243EE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303DD"/>
    <w:multiLevelType w:val="hybridMultilevel"/>
    <w:tmpl w:val="AFA61A9E"/>
    <w:lvl w:ilvl="0" w:tplc="11ECF9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C4B4D"/>
    <w:multiLevelType w:val="hybridMultilevel"/>
    <w:tmpl w:val="388CD6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39091">
    <w:abstractNumId w:val="7"/>
  </w:num>
  <w:num w:numId="2" w16cid:durableId="1259870322">
    <w:abstractNumId w:val="5"/>
  </w:num>
  <w:num w:numId="3" w16cid:durableId="1348601499">
    <w:abstractNumId w:val="3"/>
  </w:num>
  <w:num w:numId="4" w16cid:durableId="1496723224">
    <w:abstractNumId w:val="6"/>
  </w:num>
  <w:num w:numId="5" w16cid:durableId="1674335334">
    <w:abstractNumId w:val="2"/>
  </w:num>
  <w:num w:numId="6" w16cid:durableId="1701970158">
    <w:abstractNumId w:val="9"/>
  </w:num>
  <w:num w:numId="7" w16cid:durableId="856164339">
    <w:abstractNumId w:val="1"/>
  </w:num>
  <w:num w:numId="8" w16cid:durableId="1950357054">
    <w:abstractNumId w:val="0"/>
  </w:num>
  <w:num w:numId="9" w16cid:durableId="242878412">
    <w:abstractNumId w:val="4"/>
  </w:num>
  <w:num w:numId="10" w16cid:durableId="175894154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Schweinberger">
    <w15:presenceInfo w15:providerId="None" w15:userId="Stefan Schweinberger"/>
  </w15:person>
  <w15:person w15:author="christine.nussbaum">
    <w15:presenceInfo w15:providerId="AD" w15:userId="S::christine.nussbaum@uni-jena.de::94e65631-3463-4783-acd6-cf4969c56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B"/>
    <w:rsid w:val="00001397"/>
    <w:rsid w:val="00041975"/>
    <w:rsid w:val="000468FB"/>
    <w:rsid w:val="00063B16"/>
    <w:rsid w:val="00070D52"/>
    <w:rsid w:val="00070DE1"/>
    <w:rsid w:val="00073465"/>
    <w:rsid w:val="00082093"/>
    <w:rsid w:val="00084405"/>
    <w:rsid w:val="00085DD3"/>
    <w:rsid w:val="00093076"/>
    <w:rsid w:val="00094F39"/>
    <w:rsid w:val="00095C1C"/>
    <w:rsid w:val="000A3824"/>
    <w:rsid w:val="000B67B8"/>
    <w:rsid w:val="000C2393"/>
    <w:rsid w:val="000C3818"/>
    <w:rsid w:val="000D2C22"/>
    <w:rsid w:val="000E1E1B"/>
    <w:rsid w:val="000E43D1"/>
    <w:rsid w:val="0011142C"/>
    <w:rsid w:val="0012222C"/>
    <w:rsid w:val="00123A29"/>
    <w:rsid w:val="001463E1"/>
    <w:rsid w:val="00155195"/>
    <w:rsid w:val="00183DBC"/>
    <w:rsid w:val="00187908"/>
    <w:rsid w:val="00194F2B"/>
    <w:rsid w:val="001A64B7"/>
    <w:rsid w:val="001B022B"/>
    <w:rsid w:val="001C0B8D"/>
    <w:rsid w:val="001D0D74"/>
    <w:rsid w:val="001D3C78"/>
    <w:rsid w:val="001E0BA8"/>
    <w:rsid w:val="001E6C9F"/>
    <w:rsid w:val="001F532E"/>
    <w:rsid w:val="00206B41"/>
    <w:rsid w:val="002150AF"/>
    <w:rsid w:val="0021687F"/>
    <w:rsid w:val="00223620"/>
    <w:rsid w:val="0023780B"/>
    <w:rsid w:val="0024244C"/>
    <w:rsid w:val="0026080A"/>
    <w:rsid w:val="00265AEB"/>
    <w:rsid w:val="002A06B9"/>
    <w:rsid w:val="002A35F7"/>
    <w:rsid w:val="002D3EB3"/>
    <w:rsid w:val="002E1408"/>
    <w:rsid w:val="002F444A"/>
    <w:rsid w:val="00340FEF"/>
    <w:rsid w:val="00345179"/>
    <w:rsid w:val="00353624"/>
    <w:rsid w:val="00396F35"/>
    <w:rsid w:val="003A3148"/>
    <w:rsid w:val="003B687A"/>
    <w:rsid w:val="0041749E"/>
    <w:rsid w:val="00421B0B"/>
    <w:rsid w:val="00435D50"/>
    <w:rsid w:val="00466801"/>
    <w:rsid w:val="004742EB"/>
    <w:rsid w:val="00483985"/>
    <w:rsid w:val="00483E8E"/>
    <w:rsid w:val="004867E0"/>
    <w:rsid w:val="004942D0"/>
    <w:rsid w:val="004A5A69"/>
    <w:rsid w:val="004B4D43"/>
    <w:rsid w:val="004C5F92"/>
    <w:rsid w:val="004F3E20"/>
    <w:rsid w:val="00535AEF"/>
    <w:rsid w:val="00536DA1"/>
    <w:rsid w:val="00540E45"/>
    <w:rsid w:val="0057287E"/>
    <w:rsid w:val="00576C9A"/>
    <w:rsid w:val="005841EC"/>
    <w:rsid w:val="0058483B"/>
    <w:rsid w:val="0058543C"/>
    <w:rsid w:val="00597C0D"/>
    <w:rsid w:val="005B7151"/>
    <w:rsid w:val="005C69CD"/>
    <w:rsid w:val="005E5112"/>
    <w:rsid w:val="00603E19"/>
    <w:rsid w:val="006049B7"/>
    <w:rsid w:val="00671BA2"/>
    <w:rsid w:val="00680D80"/>
    <w:rsid w:val="006A3795"/>
    <w:rsid w:val="006E0845"/>
    <w:rsid w:val="006F12C8"/>
    <w:rsid w:val="0070164F"/>
    <w:rsid w:val="00704AA6"/>
    <w:rsid w:val="00791859"/>
    <w:rsid w:val="007A78EF"/>
    <w:rsid w:val="007B38EC"/>
    <w:rsid w:val="007E3481"/>
    <w:rsid w:val="007F138B"/>
    <w:rsid w:val="00810C4D"/>
    <w:rsid w:val="008255BD"/>
    <w:rsid w:val="0082663D"/>
    <w:rsid w:val="00831DF3"/>
    <w:rsid w:val="00847DC1"/>
    <w:rsid w:val="0086290E"/>
    <w:rsid w:val="00876F79"/>
    <w:rsid w:val="008832B1"/>
    <w:rsid w:val="0088537C"/>
    <w:rsid w:val="008B4471"/>
    <w:rsid w:val="008B5242"/>
    <w:rsid w:val="008C2E8F"/>
    <w:rsid w:val="008E2FE6"/>
    <w:rsid w:val="00910521"/>
    <w:rsid w:val="0093311A"/>
    <w:rsid w:val="009603C6"/>
    <w:rsid w:val="00973E11"/>
    <w:rsid w:val="0098210D"/>
    <w:rsid w:val="0098387A"/>
    <w:rsid w:val="00987DE8"/>
    <w:rsid w:val="009C71D2"/>
    <w:rsid w:val="009E2AB9"/>
    <w:rsid w:val="009F02C4"/>
    <w:rsid w:val="00A017E1"/>
    <w:rsid w:val="00A0435C"/>
    <w:rsid w:val="00A137C1"/>
    <w:rsid w:val="00A74F68"/>
    <w:rsid w:val="00A7608F"/>
    <w:rsid w:val="00AA013B"/>
    <w:rsid w:val="00AA766C"/>
    <w:rsid w:val="00AB04B8"/>
    <w:rsid w:val="00AC001E"/>
    <w:rsid w:val="00AC6F22"/>
    <w:rsid w:val="00AD0A1C"/>
    <w:rsid w:val="00AF0E10"/>
    <w:rsid w:val="00AF7C68"/>
    <w:rsid w:val="00B04FF0"/>
    <w:rsid w:val="00B0730A"/>
    <w:rsid w:val="00B35D0C"/>
    <w:rsid w:val="00B53B58"/>
    <w:rsid w:val="00B649B0"/>
    <w:rsid w:val="00B81370"/>
    <w:rsid w:val="00BB523A"/>
    <w:rsid w:val="00BD5E03"/>
    <w:rsid w:val="00BF321F"/>
    <w:rsid w:val="00C34691"/>
    <w:rsid w:val="00C43D54"/>
    <w:rsid w:val="00C46164"/>
    <w:rsid w:val="00C6055C"/>
    <w:rsid w:val="00C710E3"/>
    <w:rsid w:val="00C96E2A"/>
    <w:rsid w:val="00CB7440"/>
    <w:rsid w:val="00CE70DA"/>
    <w:rsid w:val="00CF2D15"/>
    <w:rsid w:val="00CF61EC"/>
    <w:rsid w:val="00D114BD"/>
    <w:rsid w:val="00D207F0"/>
    <w:rsid w:val="00D5483F"/>
    <w:rsid w:val="00D743C8"/>
    <w:rsid w:val="00D833C6"/>
    <w:rsid w:val="00DA29E9"/>
    <w:rsid w:val="00DA2D62"/>
    <w:rsid w:val="00DB0EBC"/>
    <w:rsid w:val="00DB0F2D"/>
    <w:rsid w:val="00DE2F07"/>
    <w:rsid w:val="00E06C47"/>
    <w:rsid w:val="00E17059"/>
    <w:rsid w:val="00E238F4"/>
    <w:rsid w:val="00E620BA"/>
    <w:rsid w:val="00EB3DF4"/>
    <w:rsid w:val="00EE6ADB"/>
    <w:rsid w:val="00EF0791"/>
    <w:rsid w:val="00F06F8B"/>
    <w:rsid w:val="00F216BC"/>
    <w:rsid w:val="00F27A80"/>
    <w:rsid w:val="00F35C66"/>
    <w:rsid w:val="00F465C1"/>
    <w:rsid w:val="00F5336F"/>
    <w:rsid w:val="00F61678"/>
    <w:rsid w:val="00F76B74"/>
    <w:rsid w:val="00F858EE"/>
    <w:rsid w:val="00FA7BEC"/>
    <w:rsid w:val="00FC0944"/>
    <w:rsid w:val="00FC65F0"/>
    <w:rsid w:val="00FD4DD7"/>
    <w:rsid w:val="00FD7E8A"/>
    <w:rsid w:val="00FE65D1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65FB9"/>
  <w15:chartTrackingRefBased/>
  <w15:docId w15:val="{E81F4B32-3C7F-4949-B60B-42E72E5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30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C2E8F"/>
    <w:rPr>
      <w:b/>
      <w:bCs/>
    </w:rPr>
  </w:style>
  <w:style w:type="paragraph" w:styleId="KeinLeerraum">
    <w:name w:val="No Spacing"/>
    <w:uiPriority w:val="1"/>
    <w:qFormat/>
    <w:rsid w:val="00DA2D62"/>
    <w:pPr>
      <w:spacing w:after="0" w:line="240" w:lineRule="auto"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17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5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4517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4517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D4D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4D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4D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4D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4DD7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624"/>
  </w:style>
  <w:style w:type="paragraph" w:styleId="Fuzeile">
    <w:name w:val="footer"/>
    <w:basedOn w:val="Standard"/>
    <w:link w:val="FuzeileZchn"/>
    <w:uiPriority w:val="99"/>
    <w:unhideWhenUsed/>
    <w:rsid w:val="00353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62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2093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2A0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DCA0-2CBE-4C4A-8BBF-740AC235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3167</Words>
  <Characters>19957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Stefan Schweinberger</cp:lastModifiedBy>
  <cp:revision>3</cp:revision>
  <cp:lastPrinted>2024-05-02T13:02:00Z</cp:lastPrinted>
  <dcterms:created xsi:type="dcterms:W3CDTF">2024-05-03T05:55:00Z</dcterms:created>
  <dcterms:modified xsi:type="dcterms:W3CDTF">2024-05-03T06:11:00Z</dcterms:modified>
</cp:coreProperties>
</file>