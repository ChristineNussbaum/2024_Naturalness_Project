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DA2D62">
      <w:pPr>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942D0">
      <w:pPr>
        <w:rPr>
          <w:rFonts w:ascii="Times New Roman" w:hAnsi="Times New Roman" w:cs="Times New Roman"/>
        </w:rPr>
      </w:pPr>
    </w:p>
    <w:p w14:paraId="24CB856D" w14:textId="336BF41B" w:rsidR="004942D0" w:rsidRPr="009A28E2" w:rsidRDefault="009A28E2" w:rsidP="00DA2D62">
      <w:pPr>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DA2D62">
      <w:pPr>
        <w:jc w:val="center"/>
        <w:rPr>
          <w:rFonts w:cstheme="minorHAnsi"/>
        </w:rPr>
      </w:pPr>
    </w:p>
    <w:p w14:paraId="6DBD0C82" w14:textId="74B20389" w:rsidR="009A28E2" w:rsidRPr="009A28E2" w:rsidRDefault="009A28E2" w:rsidP="009A28E2">
      <w:pPr>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07734 Jena,</w:t>
      </w:r>
      <w:r w:rsidRPr="009A28E2">
        <w:rPr>
          <w:rFonts w:cstheme="minorHAnsi"/>
          <w:lang w:val="en-US"/>
        </w:rPr>
        <w:t xml:space="preserve"> Germany</w:t>
      </w:r>
    </w:p>
    <w:p w14:paraId="0895BCC2" w14:textId="7FA488F6" w:rsidR="009A28E2" w:rsidRPr="009A28E2" w:rsidRDefault="009A28E2" w:rsidP="009A28E2">
      <w:pPr>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77777777" w:rsidR="009A28E2" w:rsidRPr="009A28E2" w:rsidRDefault="009A28E2" w:rsidP="009A28E2">
      <w:pPr>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commentRangeStart w:id="0"/>
      <w:r w:rsidRPr="009A28E2">
        <w:rPr>
          <w:rFonts w:cstheme="minorHAnsi"/>
          <w:lang w:val="en-US"/>
        </w:rPr>
        <w:t>Oslo</w:t>
      </w:r>
      <w:commentRangeEnd w:id="0"/>
      <w:r w:rsidR="007D75AE">
        <w:rPr>
          <w:rStyle w:val="Kommentarzeichen"/>
        </w:rPr>
        <w:commentReference w:id="0"/>
      </w:r>
      <w:r w:rsidRPr="009A28E2">
        <w:rPr>
          <w:rFonts w:cstheme="minorHAnsi"/>
          <w:lang w:val="en-US"/>
        </w:rPr>
        <w:t>, Norway</w:t>
      </w:r>
    </w:p>
    <w:p w14:paraId="3AB08709" w14:textId="77777777" w:rsidR="009A28E2" w:rsidRPr="009A28E2" w:rsidRDefault="009A28E2" w:rsidP="009A28E2">
      <w:pPr>
        <w:rPr>
          <w:rFonts w:cstheme="minorHAnsi"/>
          <w:lang w:val="en-US"/>
        </w:rPr>
      </w:pPr>
      <w:r w:rsidRPr="009A28E2">
        <w:rPr>
          <w:rFonts w:cstheme="minorHAnsi"/>
          <w:vertAlign w:val="superscript"/>
          <w:lang w:val="en-US"/>
        </w:rPr>
        <w:t>4</w:t>
      </w:r>
      <w:r w:rsidRPr="009A28E2">
        <w:rPr>
          <w:rFonts w:cstheme="minorHAnsi"/>
          <w:lang w:val="en-US"/>
        </w:rPr>
        <w:t>Cognitive and Affective Neuroscience Unit, Department of Psychology, University of Zurich, Zurich, Switzerland.</w:t>
      </w:r>
    </w:p>
    <w:p w14:paraId="311EDD5F" w14:textId="2139429B" w:rsidR="009A28E2" w:rsidRPr="009A28E2" w:rsidRDefault="009A28E2" w:rsidP="009A28E2">
      <w:pPr>
        <w:rPr>
          <w:rFonts w:cstheme="minorHAnsi"/>
          <w:lang w:val="en-US"/>
        </w:rPr>
      </w:pPr>
      <w:r w:rsidRPr="009A28E2">
        <w:rPr>
          <w:rFonts w:cstheme="minorHAnsi"/>
          <w:vertAlign w:val="superscript"/>
          <w:lang w:val="en-US"/>
        </w:rPr>
        <w:t>5</w:t>
      </w:r>
      <w:r w:rsidRPr="009A28E2">
        <w:rPr>
          <w:rFonts w:cstheme="minorHAnsi"/>
          <w:lang w:val="en-US"/>
        </w:rPr>
        <w:t>Swiss Center for Affective Sciences, University of Geneva, Switzerland</w:t>
      </w:r>
    </w:p>
    <w:p w14:paraId="34BF86B5" w14:textId="77777777" w:rsidR="009A28E2" w:rsidRDefault="009A28E2" w:rsidP="00D10E0E">
      <w:pPr>
        <w:spacing w:line="480" w:lineRule="auto"/>
        <w:rPr>
          <w:rFonts w:cstheme="minorHAnsi"/>
          <w:lang w:val="en-US"/>
        </w:rPr>
      </w:pPr>
    </w:p>
    <w:p w14:paraId="391959B1" w14:textId="294D01F5" w:rsidR="00D10E0E" w:rsidRPr="009A28E2" w:rsidRDefault="00D10E0E" w:rsidP="00D10E0E">
      <w:pPr>
        <w:spacing w:line="480" w:lineRule="auto"/>
        <w:rPr>
          <w:rFonts w:cstheme="minorHAnsi"/>
          <w:lang w:val="en-US"/>
        </w:rPr>
      </w:pPr>
      <w:r w:rsidRPr="00D10E0E">
        <w:rPr>
          <w:rFonts w:cstheme="minorHAnsi"/>
          <w:lang w:val="en-US"/>
        </w:rPr>
        <w:t xml:space="preserve">Correspondence should be addressed to Christine Nussbaum, Department for General Psychology and Cognitive Neuroscience, Friedrich Schiller University Jena, </w:t>
      </w:r>
      <w:proofErr w:type="spellStart"/>
      <w:r w:rsidRPr="00D10E0E">
        <w:rPr>
          <w:rFonts w:cstheme="minorHAnsi"/>
          <w:lang w:val="en-US"/>
        </w:rPr>
        <w:t>Leutragraben</w:t>
      </w:r>
      <w:proofErr w:type="spellEnd"/>
      <w:r w:rsidRPr="00D10E0E">
        <w:rPr>
          <w:rFonts w:cstheme="minorHAnsi"/>
          <w:lang w:val="en-US"/>
        </w:rPr>
        <w:t xml:space="preserve"> 1, 07743 Jena, Germany. Tel: +49 (0) 3641 945939, E-Mail: christine.nussbaum@uni-jena.de</w:t>
      </w:r>
    </w:p>
    <w:p w14:paraId="475012DA" w14:textId="65EFFEA0" w:rsidR="00DA2D62" w:rsidRPr="009A28E2" w:rsidRDefault="00D10E0E" w:rsidP="00DB0EBC">
      <w:pPr>
        <w:rPr>
          <w:rFonts w:cstheme="minorHAnsi"/>
          <w:lang w:val="en-US"/>
        </w:rPr>
      </w:pPr>
      <w:r>
        <w:rPr>
          <w:rFonts w:cstheme="minorHAnsi"/>
          <w:lang w:val="en-US"/>
        </w:rPr>
        <w:br w:type="page"/>
      </w:r>
    </w:p>
    <w:p w14:paraId="2540603B" w14:textId="756F7D14" w:rsidR="007B21CF" w:rsidRDefault="007B21CF" w:rsidP="007B21CF">
      <w:pPr>
        <w:pStyle w:val="KeinLeerraum"/>
        <w:spacing w:line="480" w:lineRule="auto"/>
        <w:rPr>
          <w:rFonts w:cstheme="minorHAnsi"/>
          <w:lang w:val="en"/>
        </w:rPr>
      </w:pPr>
      <w:r w:rsidRPr="007B21CF">
        <w:rPr>
          <w:rFonts w:cstheme="minorHAnsi"/>
          <w:b/>
          <w:bCs/>
          <w:lang w:val="en"/>
        </w:rPr>
        <w:lastRenderedPageBreak/>
        <w:t>Highlights</w:t>
      </w:r>
      <w:r>
        <w:rPr>
          <w:rFonts w:cstheme="minorHAnsi"/>
          <w:lang w:val="en"/>
        </w:rPr>
        <w:t xml:space="preserve"> (900 characters): </w:t>
      </w:r>
    </w:p>
    <w:p w14:paraId="1EFEEB8C" w14:textId="3F236932" w:rsidR="007B21CF" w:rsidRPr="005F4446" w:rsidRDefault="007B21CF" w:rsidP="00D66F73">
      <w:pPr>
        <w:pStyle w:val="Listenabsatz"/>
        <w:numPr>
          <w:ilvl w:val="0"/>
          <w:numId w:val="13"/>
        </w:numPr>
        <w:spacing w:line="480" w:lineRule="auto"/>
        <w:ind w:left="714" w:hanging="357"/>
        <w:rPr>
          <w:rFonts w:cstheme="minorHAnsi"/>
          <w:bCs/>
          <w:lang w:val="en-US"/>
        </w:rPr>
      </w:pPr>
      <w:r w:rsidRPr="007B21CF">
        <w:rPr>
          <w:rFonts w:cstheme="minorHAnsi"/>
          <w:bCs/>
          <w:lang w:val="en-US"/>
        </w:rPr>
        <w:t>When hearing a voice, listeners immediately form an impression about its naturalness</w:t>
      </w:r>
      <w:r w:rsidR="005F4446">
        <w:rPr>
          <w:rFonts w:cstheme="minorHAnsi"/>
          <w:bCs/>
          <w:lang w:val="en-US"/>
        </w:rPr>
        <w:t>, which</w:t>
      </w:r>
      <w:r w:rsidRPr="007B21CF">
        <w:rPr>
          <w:rFonts w:cstheme="minorHAnsi"/>
          <w:bCs/>
          <w:lang w:val="en-US"/>
        </w:rPr>
        <w:t xml:space="preserve"> </w:t>
      </w:r>
      <w:r w:rsidRPr="005F4446">
        <w:rPr>
          <w:rFonts w:cstheme="minorHAnsi"/>
          <w:bCs/>
          <w:lang w:val="en-US"/>
        </w:rPr>
        <w:t>affect</w:t>
      </w:r>
      <w:r w:rsidR="005F4446">
        <w:rPr>
          <w:rFonts w:cstheme="minorHAnsi"/>
          <w:bCs/>
          <w:lang w:val="en-US"/>
        </w:rPr>
        <w:t>s</w:t>
      </w:r>
      <w:r w:rsidRPr="005F4446">
        <w:rPr>
          <w:rFonts w:cstheme="minorHAnsi"/>
          <w:bCs/>
          <w:lang w:val="en-US"/>
        </w:rPr>
        <w:t xml:space="preserve"> social interactions, both in a purely human context and in scenarios with human and artificial agents</w:t>
      </w:r>
    </w:p>
    <w:p w14:paraId="4BD221C5" w14:textId="0DF6DE7D" w:rsidR="007B21CF" w:rsidRDefault="007B21CF" w:rsidP="00D66F73">
      <w:pPr>
        <w:pStyle w:val="Listenabsatz"/>
        <w:numPr>
          <w:ilvl w:val="0"/>
          <w:numId w:val="13"/>
        </w:numPr>
        <w:spacing w:line="480" w:lineRule="auto"/>
        <w:ind w:left="714" w:hanging="357"/>
        <w:rPr>
          <w:rFonts w:cstheme="minorHAnsi"/>
          <w:bCs/>
          <w:lang w:val="en-US"/>
        </w:rPr>
      </w:pPr>
      <w:r w:rsidRPr="007B21CF">
        <w:rPr>
          <w:rFonts w:cstheme="minorHAnsi"/>
          <w:bCs/>
          <w:lang w:val="en-US"/>
        </w:rPr>
        <w:t>Despite its intuitive appeal</w:t>
      </w:r>
      <w:r>
        <w:rPr>
          <w:rFonts w:cstheme="minorHAnsi"/>
          <w:bCs/>
          <w:lang w:val="en-US"/>
        </w:rPr>
        <w:t xml:space="preserve"> and tremendous practical importance</w:t>
      </w:r>
      <w:r w:rsidRPr="007B21CF">
        <w:rPr>
          <w:rFonts w:cstheme="minorHAnsi"/>
          <w:bCs/>
          <w:lang w:val="en-US"/>
        </w:rPr>
        <w:t xml:space="preserve">, a systematic understanding of voice naturalness is </w:t>
      </w:r>
      <w:proofErr w:type="gramStart"/>
      <w:r w:rsidRPr="007B21CF">
        <w:rPr>
          <w:rFonts w:cstheme="minorHAnsi"/>
          <w:bCs/>
          <w:lang w:val="en-US"/>
        </w:rPr>
        <w:t>elusive</w:t>
      </w:r>
      <w:proofErr w:type="gramEnd"/>
      <w:r>
        <w:rPr>
          <w:rFonts w:cstheme="minorHAnsi"/>
          <w:bCs/>
          <w:lang w:val="en-US"/>
        </w:rPr>
        <w:t xml:space="preserve"> and the concept is scientifically ill-defined</w:t>
      </w:r>
      <w:r w:rsidRPr="007B21CF">
        <w:rPr>
          <w:rFonts w:cstheme="minorHAnsi"/>
          <w:bCs/>
          <w:lang w:val="en-US"/>
        </w:rPr>
        <w:t>.</w:t>
      </w:r>
    </w:p>
    <w:p w14:paraId="2F10A341" w14:textId="647F0652" w:rsidR="005F4446" w:rsidRPr="005F4446" w:rsidRDefault="005F4446" w:rsidP="00D66F73">
      <w:pPr>
        <w:pStyle w:val="Listenabsatz"/>
        <w:numPr>
          <w:ilvl w:val="0"/>
          <w:numId w:val="13"/>
        </w:numPr>
        <w:spacing w:line="480" w:lineRule="auto"/>
        <w:ind w:left="714" w:hanging="357"/>
        <w:jc w:val="both"/>
        <w:rPr>
          <w:rFonts w:cstheme="minorHAnsi"/>
          <w:bCs/>
          <w:lang w:val="en-US"/>
        </w:rPr>
      </w:pPr>
      <w:r w:rsidRPr="005F4446">
        <w:rPr>
          <w:rFonts w:cstheme="minorHAnsi"/>
          <w:bCs/>
          <w:lang w:val="en-US"/>
        </w:rPr>
        <w:t>We show that voice naturalness research is situated within different research domains that resemble echo chambers within science, in that both neither cross-refer to one another nor to current voice perception theory</w:t>
      </w:r>
      <w:r>
        <w:rPr>
          <w:rFonts w:cstheme="minorHAnsi"/>
          <w:bCs/>
          <w:lang w:val="en-US"/>
        </w:rPr>
        <w:t>.</w:t>
      </w:r>
    </w:p>
    <w:p w14:paraId="40745D35" w14:textId="14458E1B" w:rsidR="007B21CF" w:rsidRDefault="005F4446" w:rsidP="00D66F73">
      <w:pPr>
        <w:pStyle w:val="Listenabsatz"/>
        <w:numPr>
          <w:ilvl w:val="0"/>
          <w:numId w:val="13"/>
        </w:numPr>
        <w:spacing w:line="480" w:lineRule="auto"/>
        <w:ind w:left="714" w:hanging="357"/>
        <w:jc w:val="both"/>
        <w:rPr>
          <w:rFonts w:cstheme="minorHAnsi"/>
          <w:bCs/>
          <w:lang w:val="en-US"/>
        </w:rPr>
      </w:pPr>
      <w:r>
        <w:rPr>
          <w:rFonts w:cstheme="minorHAnsi"/>
          <w:bCs/>
          <w:lang w:val="en-US"/>
        </w:rPr>
        <w:t>To address this,</w:t>
      </w:r>
      <w:r w:rsidR="007B21CF">
        <w:rPr>
          <w:rFonts w:cstheme="minorHAnsi"/>
          <w:bCs/>
          <w:lang w:val="en-US"/>
        </w:rPr>
        <w:t xml:space="preserve"> we offer </w:t>
      </w:r>
      <w:r>
        <w:rPr>
          <w:rFonts w:cstheme="minorHAnsi"/>
          <w:bCs/>
          <w:lang w:val="en-US"/>
        </w:rPr>
        <w:t>a</w:t>
      </w:r>
      <w:r w:rsidR="007B21CF">
        <w:rPr>
          <w:rFonts w:cstheme="minorHAnsi"/>
          <w:bCs/>
          <w:lang w:val="en-US"/>
        </w:rPr>
        <w:t xml:space="preserve"> concise conceptual framework </w:t>
      </w:r>
      <w:r w:rsidR="00D66F73">
        <w:rPr>
          <w:rFonts w:cstheme="minorHAnsi"/>
          <w:bCs/>
          <w:lang w:val="en-US"/>
        </w:rPr>
        <w:t>by</w:t>
      </w:r>
      <w:r w:rsidR="007B21CF">
        <w:rPr>
          <w:rFonts w:cstheme="minorHAnsi"/>
          <w:bCs/>
          <w:lang w:val="en-US"/>
        </w:rPr>
        <w:t xml:space="preserve"> </w:t>
      </w:r>
      <w:r w:rsidR="007B21CF">
        <w:rPr>
          <w:lang w:val="en-US"/>
        </w:rPr>
        <w:t>propos</w:t>
      </w:r>
      <w:r w:rsidR="00D66F73">
        <w:rPr>
          <w:lang w:val="en-US"/>
        </w:rPr>
        <w:t>ing</w:t>
      </w:r>
      <w:r w:rsidR="007B21CF">
        <w:rPr>
          <w:lang w:val="en-US"/>
        </w:rPr>
        <w:t xml:space="preserve"> a taxonomy with two distinct types</w:t>
      </w:r>
      <w:r w:rsidR="007B21CF">
        <w:rPr>
          <w:rFonts w:cstheme="minorHAnsi"/>
          <w:bCs/>
          <w:lang w:val="en-US"/>
        </w:rPr>
        <w:t xml:space="preserve">: deviation-based naturalness and human-likeness-based naturalness. </w:t>
      </w:r>
    </w:p>
    <w:p w14:paraId="5FE10335" w14:textId="6C77B881" w:rsidR="005F4446" w:rsidRDefault="005F4446" w:rsidP="00D66F73">
      <w:pPr>
        <w:pStyle w:val="Listenabsatz"/>
        <w:numPr>
          <w:ilvl w:val="0"/>
          <w:numId w:val="13"/>
        </w:numPr>
        <w:spacing w:line="480" w:lineRule="auto"/>
        <w:ind w:left="714" w:hanging="357"/>
        <w:jc w:val="both"/>
        <w:rPr>
          <w:rFonts w:cstheme="minorHAnsi"/>
          <w:bCs/>
          <w:lang w:val="en-US"/>
        </w:rPr>
      </w:pPr>
      <w:r>
        <w:rPr>
          <w:rFonts w:cstheme="minorHAnsi"/>
          <w:bCs/>
          <w:lang w:val="en-US"/>
        </w:rPr>
        <w:t>Subsequently, we discuss a tentative roadmap to promote interdisciplinarity and</w:t>
      </w:r>
      <w:r w:rsidR="00D66F73">
        <w:rPr>
          <w:rFonts w:cstheme="minorHAnsi"/>
          <w:bCs/>
          <w:lang w:val="en-US"/>
        </w:rPr>
        <w:t xml:space="preserve"> meaningful </w:t>
      </w:r>
      <w:r>
        <w:rPr>
          <w:rFonts w:cstheme="minorHAnsi"/>
          <w:bCs/>
          <w:lang w:val="en-US"/>
        </w:rPr>
        <w:t>exchange between research domains.</w:t>
      </w:r>
    </w:p>
    <w:p w14:paraId="7F16B590" w14:textId="77777777" w:rsidR="007B21CF" w:rsidRDefault="007B21CF" w:rsidP="00DB0EBC">
      <w:pPr>
        <w:rPr>
          <w:rFonts w:cstheme="minorHAnsi"/>
          <w:b/>
          <w:lang w:val="en-US"/>
        </w:rPr>
      </w:pPr>
    </w:p>
    <w:p w14:paraId="7EE7EFC4" w14:textId="49E20641" w:rsidR="00DA2D62" w:rsidRPr="009A28E2" w:rsidRDefault="00DA2D62" w:rsidP="00DB0EBC">
      <w:pPr>
        <w:rPr>
          <w:rFonts w:cstheme="minorHAnsi"/>
          <w:color w:val="FF0000"/>
          <w:lang w:val="en-US"/>
        </w:rPr>
      </w:pPr>
      <w:r w:rsidRPr="009A28E2">
        <w:rPr>
          <w:rFonts w:cstheme="minorHAnsi"/>
          <w:b/>
          <w:lang w:val="en-US"/>
        </w:rPr>
        <w:t xml:space="preserve">Abstract </w:t>
      </w:r>
      <w:r w:rsidRPr="009A28E2">
        <w:rPr>
          <w:rFonts w:cstheme="minorHAnsi"/>
          <w:lang w:val="en-US"/>
        </w:rPr>
        <w:t>(120 words)</w:t>
      </w:r>
      <w:r w:rsidR="00085DD3" w:rsidRPr="009A28E2">
        <w:rPr>
          <w:rFonts w:cstheme="minorHAnsi"/>
          <w:lang w:val="en-US"/>
        </w:rPr>
        <w:t xml:space="preserve"> </w:t>
      </w:r>
    </w:p>
    <w:p w14:paraId="14C97E2C" w14:textId="0729FE4F" w:rsidR="00085DD3" w:rsidRDefault="00FD069E" w:rsidP="009A28E2">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We argue 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293FA0FC" w14:textId="0AF4DC38" w:rsidR="007D75AE" w:rsidRDefault="007D75AE" w:rsidP="009A28E2">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p>
    <w:p w14:paraId="7FCEC505" w14:textId="2BA8A3FB" w:rsidR="00345179" w:rsidRDefault="00345179">
      <w:pPr>
        <w:rPr>
          <w:lang w:val="en"/>
        </w:rPr>
      </w:pP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Pr="005E0F61" w:rsidRDefault="00345179">
          <w:pPr>
            <w:pStyle w:val="Inhaltsverzeichnisberschrift"/>
            <w:rPr>
              <w:lang w:val="en-US"/>
            </w:rPr>
          </w:pPr>
          <w:r w:rsidRPr="005E0F61">
            <w:rPr>
              <w:lang w:val="en-US"/>
            </w:rP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rsidRPr="005E0F61">
            <w:rPr>
              <w:lang w:val="en-US"/>
            </w:rP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_Toc160791725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4CC9A0D1" w14:textId="162EDCCB"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5E0F61">
              <w:rPr>
                <w:rStyle w:val="Hyperlink"/>
                <w:noProof/>
                <w:lang w:val="en-US"/>
              </w:rPr>
              <w:t>2.</w:t>
            </w:r>
            <w:r w:rsidR="00831DF3">
              <w:rPr>
                <w:rFonts w:eastAsiaTheme="minorEastAsia"/>
                <w:noProof/>
                <w:kern w:val="2"/>
                <w:sz w:val="24"/>
                <w:szCs w:val="24"/>
                <w:lang w:val="en-US"/>
                <w14:ligatures w14:val="standardContextual"/>
              </w:rPr>
              <w:tab/>
            </w:r>
            <w:r w:rsidR="00831DF3" w:rsidRPr="005E0F61">
              <w:rPr>
                <w:rStyle w:val="Hyperlink"/>
                <w:noProof/>
                <w:lang w:val="en-US"/>
              </w:rPr>
              <w:t>Current Problems (800)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_Toc160791726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6E2B568D" w14:textId="0BB50B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5E0F61">
              <w:rPr>
                <w:rStyle w:val="Hyperlink"/>
                <w:noProof/>
                <w:lang w:val="en-US"/>
              </w:rPr>
              <w:t>2.1.</w:t>
            </w:r>
            <w:r w:rsidR="00831DF3">
              <w:rPr>
                <w:rFonts w:eastAsiaTheme="minorEastAsia"/>
                <w:noProof/>
                <w:kern w:val="2"/>
                <w:sz w:val="24"/>
                <w:szCs w:val="24"/>
                <w:lang w:val="en-US"/>
                <w14:ligatures w14:val="standardContextual"/>
              </w:rPr>
              <w:tab/>
            </w:r>
            <w:r w:rsidR="00831DF3" w:rsidRPr="005E0F61">
              <w:rPr>
                <w:rStyle w:val="Hyperlink"/>
                <w:noProof/>
                <w:lang w:val="en-US"/>
              </w:rPr>
              <w:t>Conceptual Underspecification (300)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_Toc160791727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0FA45D41" w14:textId="6656A93D"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5E0F61">
              <w:rPr>
                <w:rStyle w:val="Hyperlink"/>
                <w:noProof/>
                <w:lang w:val="en-US"/>
              </w:rPr>
              <w:t>2.2.</w:t>
            </w:r>
            <w:r w:rsidR="00831DF3">
              <w:rPr>
                <w:rFonts w:eastAsiaTheme="minorEastAsia"/>
                <w:noProof/>
                <w:kern w:val="2"/>
                <w:sz w:val="24"/>
                <w:szCs w:val="24"/>
                <w:lang w:val="en-US"/>
                <w14:ligatures w14:val="standardContextual"/>
              </w:rPr>
              <w:tab/>
            </w:r>
            <w:r w:rsidR="00831DF3" w:rsidRPr="005E0F61">
              <w:rPr>
                <w:rStyle w:val="Hyperlink"/>
                <w:noProof/>
                <w:lang w:val="en-US"/>
              </w:rPr>
              <w:t>Inconsistent Operationalization (2</w:t>
            </w:r>
            <w:r w:rsidR="00AE3B4C" w:rsidRPr="005E0F61">
              <w:rPr>
                <w:rStyle w:val="Hyperlink"/>
                <w:noProof/>
                <w:lang w:val="en-US"/>
              </w:rPr>
              <w:t>5</w:t>
            </w:r>
            <w:r w:rsidR="00831DF3" w:rsidRPr="005E0F61">
              <w:rPr>
                <w:rStyle w:val="Hyperlink"/>
                <w:noProof/>
                <w:lang w:val="en-US"/>
              </w:rPr>
              <w:t>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_Toc160791728 \h </w:instrText>
            </w:r>
            <w:r w:rsidR="00831DF3">
              <w:rPr>
                <w:noProof/>
                <w:webHidden/>
              </w:rPr>
            </w:r>
            <w:r w:rsidR="00831DF3">
              <w:rPr>
                <w:noProof/>
                <w:webHidden/>
              </w:rPr>
              <w:fldChar w:fldCharType="separate"/>
            </w:r>
            <w:r w:rsidR="0026080A" w:rsidRPr="005E0F61">
              <w:rPr>
                <w:noProof/>
                <w:webHidden/>
                <w:lang w:val="en-US"/>
              </w:rPr>
              <w:t>4</w:t>
            </w:r>
            <w:r w:rsidR="00831DF3">
              <w:rPr>
                <w:noProof/>
                <w:webHidden/>
              </w:rPr>
              <w:fldChar w:fldCharType="end"/>
            </w:r>
          </w:hyperlink>
        </w:p>
        <w:p w14:paraId="2F9A4E2C" w14:textId="45ADA540"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1" w:name="_Toc160791725"/>
      <w:r>
        <w:rPr>
          <w:lang w:val="en"/>
        </w:rPr>
        <w:lastRenderedPageBreak/>
        <w:t>Introduction – voice naturalness (</w:t>
      </w:r>
      <w:r w:rsidR="008255BD">
        <w:rPr>
          <w:lang w:val="en"/>
        </w:rPr>
        <w:t>450</w:t>
      </w:r>
      <w:r>
        <w:rPr>
          <w:lang w:val="en"/>
        </w:rPr>
        <w:t>)</w:t>
      </w:r>
      <w:bookmarkEnd w:id="1"/>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2"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3DBC857C" w14:textId="04449224" w:rsidR="00BD0FF9" w:rsidRPr="00BD0FF9" w:rsidRDefault="00BF71D0" w:rsidP="00BD0FF9">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Content>
          <w:r w:rsidR="00B014AB">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0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}</w:instrText>
          </w:r>
          <w:r w:rsidR="00B014AB">
            <w:rPr>
              <w:lang w:val="en-US"/>
            </w:rPr>
            <w:fldChar w:fldCharType="separate"/>
          </w:r>
          <w:r w:rsidR="00335405">
            <w:rPr>
              <w:lang w:val="en-US"/>
            </w:rPr>
            <w:t>[73]</w:t>
          </w:r>
          <w:r w:rsidR="00B014AB">
            <w:rPr>
              <w:lang w:val="en-US"/>
            </w:rPr>
            <w:fldChar w:fldCharType="end"/>
          </w:r>
        </w:sdtContent>
      </w:sdt>
      <w:r>
        <w:rPr>
          <w:lang w:val="en-US"/>
        </w:rPr>
        <w:t xml:space="preserve"> and beyond</w:t>
      </w:r>
      <w:commentRangeStart w:id="3"/>
      <w:ins w:id="4" w:author="Stefan Schweinberger" w:date="2024-06-10T18:47:00Z">
        <w:r w:rsidR="00CB0D44">
          <w:rPr>
            <w:lang w:val="en-US"/>
          </w:rPr>
          <w:t xml:space="preserve">: </w:t>
        </w:r>
      </w:ins>
      <w:del w:id="5"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6" w:author="Stefan Schweinberger" w:date="2024-06-10T18:47:00Z">
        <w:r w:rsidR="00CB0D44">
          <w:rPr>
            <w:lang w:val="en-US"/>
          </w:rPr>
          <w:t>S</w:t>
        </w:r>
      </w:ins>
      <w:r w:rsidRPr="009C4864">
        <w:rPr>
          <w:lang w:val="en-US"/>
        </w:rPr>
        <w:t xml:space="preserve">ynthetic voices </w:t>
      </w:r>
      <w:del w:id="7"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8" w:author="Stefan Schweinberger" w:date="2024-06-10T18:48:00Z">
        <w:r w:rsidR="00CB0D44">
          <w:rPr>
            <w:lang w:val="en-US"/>
          </w:rPr>
          <w:t xml:space="preserve">increasingly emerge as </w:t>
        </w:r>
      </w:ins>
      <w:del w:id="9" w:author="Stefan Schweinberger" w:date="2024-06-10T18:48:00Z">
        <w:r w:rsidRPr="009C4864" w:rsidDel="00CB0D44">
          <w:rPr>
            <w:lang w:val="en-US"/>
          </w:rPr>
          <w:delText xml:space="preserve">main </w:delText>
        </w:r>
      </w:del>
      <w:ins w:id="10" w:author="Stefan Schweinberger" w:date="2024-06-10T18:48:00Z">
        <w:r w:rsidR="00CB0D44">
          <w:rPr>
            <w:lang w:val="en-US"/>
          </w:rPr>
          <w:t>maj</w:t>
        </w:r>
      </w:ins>
      <w:ins w:id="11" w:author="Stefan Schweinberger" w:date="2024-06-10T18:49:00Z">
        <w:r w:rsidR="00CB0D44">
          <w:rPr>
            <w:lang w:val="en-US"/>
          </w:rPr>
          <w:t>or</w:t>
        </w:r>
      </w:ins>
      <w:ins w:id="12" w:author="Stefan Schweinberger" w:date="2024-06-10T18:48:00Z">
        <w:r w:rsidR="00CB0D44" w:rsidRPr="009C4864">
          <w:rPr>
            <w:lang w:val="en-US"/>
          </w:rPr>
          <w:t xml:space="preserve"> </w:t>
        </w:r>
      </w:ins>
      <w:r w:rsidRPr="009C4864">
        <w:rPr>
          <w:lang w:val="en-US"/>
        </w:rPr>
        <w:t>carrier</w:t>
      </w:r>
      <w:ins w:id="13" w:author="Stefan Schweinberger" w:date="2024-06-10T18:49:00Z">
        <w:r w:rsidR="00CB0D44">
          <w:rPr>
            <w:lang w:val="en-US"/>
          </w:rPr>
          <w:t>s</w:t>
        </w:r>
      </w:ins>
      <w:r w:rsidRPr="009C4864">
        <w:rPr>
          <w:lang w:val="en-US"/>
        </w:rPr>
        <w:t xml:space="preserve"> </w:t>
      </w:r>
      <w:commentRangeEnd w:id="3"/>
      <w:r w:rsidR="00366DDC">
        <w:rPr>
          <w:rStyle w:val="Kommentarzeichen"/>
        </w:rPr>
        <w:commentReference w:id="3"/>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Content>
          <w:r w:rsidR="00B014AB">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U3RhcnQiOjMsIlJhbmdlTGVuZ3RoIjo0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wNy0yMFQxODoyOToyNC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A3LTIwVDE4OjI5OjI0IiwiUHJvamVjdCI6eyIkcmVmIjoiNSJ9fSwiVXNlTnVtYmVyaW5nVHlwZU9mUGFyZW50RG9jdW1lbnQiOmZhbHNlfV0sIkZvcm1hdHRlZFRleHQiOnsiJGlkIjoiMTciLCJDb3VudCI6MSwiVGV4dFVuaXRzIjpbeyIkaWQiOiIxOCIsIkZvbnRTdHlsZSI6eyIkaWQiOiIxOSIsIk5ldXRyYWwiOnRydWV9LCJSZWFkaW5nT3JkZXIiOjEsIlRleHQiOiJbNTIsNTNdIn1dfSwiVGFnIjoiQ2l0YXZpUGxhY2Vob2xkZXIjYWY2OWRhZGItOTQyOS00ZDU4LThhOTItMjkyZTk3ZjgwN2Q4IiwiVGV4dCI6Ils1Miw1M10iLCJXQUlWZXJzaW9uIjoiNi4xMS4wLjAifQ==}</w:instrText>
          </w:r>
          <w:r w:rsidR="00B014AB">
            <w:rPr>
              <w:lang w:val="en-US"/>
            </w:rPr>
            <w:fldChar w:fldCharType="separate"/>
          </w:r>
          <w:r w:rsidR="00335405">
            <w:rPr>
              <w:lang w:val="en-US"/>
            </w:rPr>
            <w:t>[52,53]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Content>
          <w:commentRangeStart w:id="14"/>
          <w:r w:rsidR="00B014AB">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0LCJSZWZlcmVuY2VJZCI6IjMxYTZjMzU5LTg0MzQtNGI1Mi1hMGQ4LTM0N2Q0ZDAwNjcx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zgvczQ0MjcxLTAyMy0wMDAwMS00IiwiVXJpU3RyaW5nIjoiaHR0cHM6Ly9kb2kub3JnLzEwLjEwMzgvczQ0MjcxLTAyMy0wMDAwMS00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lcmlvZGljYWwiOnsiJGlkIjoiMTA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yMFQxODoyOToyNCIsIlByb2plY3QiOnsiJHJlZiI6IjUifX0sIlVzZU51bWJlcmluZ1R5cGVPZlBhcmVudERvY3VtZW50IjpmYWxzZX1dLCJGb3JtYXR0ZWRUZXh0Ijp7IiRpZCI6IjExIiwiQ291bnQiOjEsIlRleHRVbml0cyI6W3siJGlkIjoiMTIiLCJGb250U3R5bGUiOnsiJGlkIjoiMTMiLCJOZXV0cmFsIjp0cnVlfSwiUmVhZGluZ09yZGVyIjoxLCJUZXh0IjoiWzMyXSJ9XX0sIlRhZyI6IkNpdGF2aVBsYWNlaG9sZGVyIzVjOTAyOWNiLTJjNzEtNDg4ZC1hMDUxLWRmM2Y4MjdjMmJmYyIsIlRleHQiOiJbMzJdIiwiV0FJVmVyc2lvbiI6IjYuMTEuMC4wIn0=}</w:instrText>
          </w:r>
          <w:r w:rsidR="00B014AB">
            <w:rPr>
              <w:lang w:val="en-US"/>
            </w:rPr>
            <w:fldChar w:fldCharType="separate"/>
          </w:r>
          <w:r w:rsidR="00335405">
            <w:rPr>
              <w:lang w:val="en-US"/>
            </w:rPr>
            <w:t>[32]</w:t>
          </w:r>
          <w:r w:rsidR="00B014AB">
            <w:rPr>
              <w:lang w:val="en-US"/>
            </w:rPr>
            <w:fldChar w:fldCharType="end"/>
          </w:r>
          <w:commentRangeEnd w:id="14"/>
          <w:r w:rsidR="00F46AE9">
            <w:rPr>
              <w:rStyle w:val="Kommentarzeichen"/>
            </w:rPr>
            <w:commentReference w:id="14"/>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w:t>
      </w:r>
      <w:proofErr w:type="spellStart"/>
      <w:r w:rsidR="00DC047B" w:rsidRPr="00DC047B">
        <w:rPr>
          <w:color w:val="C00000"/>
          <w:lang w:val="en-US"/>
        </w:rPr>
        <w:t>ToDo</w:t>
      </w:r>
      <w:proofErr w:type="spellEnd"/>
      <w:r w:rsidR="00DC047B" w:rsidRPr="00DC047B">
        <w:rPr>
          <w:color w:val="C00000"/>
          <w:lang w:val="en-US"/>
        </w:rPr>
        <w:t xml:space="preserve">: Satz, </w:t>
      </w:r>
      <w:proofErr w:type="spellStart"/>
      <w:r w:rsidR="00DC047B" w:rsidRPr="00DC047B">
        <w:rPr>
          <w:color w:val="C00000"/>
          <w:lang w:val="en-US"/>
        </w:rPr>
        <w:t>wie</w:t>
      </w:r>
      <w:proofErr w:type="spellEnd"/>
      <w:r w:rsidR="00DC047B" w:rsidRPr="00DC047B">
        <w:rPr>
          <w:color w:val="C00000"/>
          <w:lang w:val="en-US"/>
        </w:rPr>
        <w:t xml:space="preserve"> </w:t>
      </w:r>
      <w:proofErr w:type="spellStart"/>
      <w:r w:rsidR="00DC047B" w:rsidRPr="00DC047B">
        <w:rPr>
          <w:color w:val="C00000"/>
          <w:lang w:val="en-US"/>
        </w:rPr>
        <w:t>eine</w:t>
      </w:r>
      <w:proofErr w:type="spellEnd"/>
      <w:r w:rsidR="00DC047B" w:rsidRPr="00DC047B">
        <w:rPr>
          <w:color w:val="C00000"/>
          <w:lang w:val="en-US"/>
        </w:rPr>
        <w:t xml:space="preserve"> </w:t>
      </w:r>
      <w:proofErr w:type="spellStart"/>
      <w:r w:rsidR="00DC047B" w:rsidRPr="00DC047B">
        <w:rPr>
          <w:color w:val="C00000"/>
          <w:lang w:val="en-US"/>
        </w:rPr>
        <w:t>unnatürliche</w:t>
      </w:r>
      <w:proofErr w:type="spellEnd"/>
      <w:r w:rsidR="00DC047B" w:rsidRPr="00DC047B">
        <w:rPr>
          <w:color w:val="C00000"/>
          <w:lang w:val="en-US"/>
        </w:rPr>
        <w:t xml:space="preserve"> </w:t>
      </w:r>
      <w:proofErr w:type="spellStart"/>
      <w:r w:rsidR="00DC047B" w:rsidRPr="00DC047B">
        <w:rPr>
          <w:color w:val="C00000"/>
          <w:lang w:val="en-US"/>
        </w:rPr>
        <w:t>Stimme</w:t>
      </w:r>
      <w:proofErr w:type="spellEnd"/>
      <w:r w:rsidR="00DC047B" w:rsidRPr="00DC047B">
        <w:rPr>
          <w:color w:val="C00000"/>
          <w:lang w:val="en-US"/>
        </w:rPr>
        <w:t xml:space="preserve"> </w:t>
      </w:r>
      <w:proofErr w:type="spellStart"/>
      <w:r w:rsidR="00DC047B" w:rsidRPr="00DC047B">
        <w:rPr>
          <w:color w:val="C00000"/>
          <w:lang w:val="en-US"/>
        </w:rPr>
        <w:t>klingen</w:t>
      </w:r>
      <w:proofErr w:type="spellEnd"/>
      <w:r w:rsidR="00DC047B" w:rsidRPr="00DC047B">
        <w:rPr>
          <w:color w:val="C00000"/>
          <w:lang w:val="en-US"/>
        </w:rPr>
        <w:t xml:space="preserve"> </w:t>
      </w:r>
      <w:proofErr w:type="spellStart"/>
      <w:r w:rsidR="00DC047B" w:rsidRPr="00DC047B">
        <w:rPr>
          <w:color w:val="C00000"/>
          <w:lang w:val="en-US"/>
        </w:rPr>
        <w:t>könnte</w:t>
      </w:r>
      <w:proofErr w:type="spellEnd"/>
      <w:r w:rsidR="00DC047B" w:rsidRPr="00DC047B">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Content>
          <w:r w:rsidR="00B014AB">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z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MsIlJhbmdlTGVuZ3RoIjo0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wVDE4OjI5OjI0IiwiUHJvamVjdCI6eyIkcmVmIjoiNSJ9fSwiVXNlTnVtYmVyaW5nVHlwZU9mUGFyZW50RG9jdW1lbnQiOmZhbHNlfV0sIkZvcm1hdHRlZFRleHQiOnsiJGlkIjoiMjMiLCJDb3VudCI6MSwiVGV4dFVuaXRzIjpbeyIkaWQiOiIyNCIsIkZvbnRTdHlsZSI6eyIkaWQiOiIyNSIsIk5ldXRyYWwiOnRydWV9LCJSZWFkaW5nT3JkZXIiOjEsIlRleHQiOiJbMTQsMjldIn1dfSwiVGFnIjoiQ2l0YXZpUGxhY2Vob2xkZXIjZDdmODJhOTUtZWU5MS00MDU3LTkxNDgtZjQ4NWQ1ODllODgzIiwiVGV4dCI6IlsxNCwyOV0iLCJXQUlWZXJzaW9uIjoiNi4xMS4wLjAifQ==}</w:instrText>
          </w:r>
          <w:r w:rsidR="00B014AB">
            <w:rPr>
              <w:lang w:val="en-US"/>
            </w:rPr>
            <w:fldChar w:fldCharType="separate"/>
          </w:r>
          <w:r w:rsidR="00335405">
            <w:rPr>
              <w:lang w:val="en-US"/>
            </w:rPr>
            <w:t>[14,29]</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Content>
          <w:r w:rsidR="00C35DFD">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U3RhcnQiOjY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BUMTg6Mjk6MjQ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ksIlJhbmdlTGVuZ3RoIjo0LCJSZWZlcmVuY2VJZCI6ImE1NDUwMDEzLTNjYjAtNGFhMS04NTMwLTMyMDFhYTZhZmFmM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E3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E4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E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Ii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yN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wVDE4OjI5OjI0IiwiUHJvamVjdCI6eyIkcmVmIjoiNSJ9fSwiVXNlTnVtYmVyaW5nVHlwZU9mUGFyZW50RG9jdW1lbnQiOmZhbHNlfSx7IiRpZCI6IjI3IiwiJHR5cGUiOiJTd2lzc0FjYWRlbWljLkNpdGF2aS5DaXRhdGlvbnMuV29yZFBsYWNlaG9sZGVyRW50cnksIFN3aXNzQWNhZGVtaWMuQ2l0YXZpIiwiSWQiOiJiNTc4NGU2OS02NTBhLTQyOTUtYjM3Ny0yMDlmZTA3ZDM0NDEiLCJSYW5nZVN0YXJ0IjozLCJSYW5nZUxlbmd0aCI6MywiUmVmZXJlbmNlSWQiOiIzZTA3NjFhYy1lMGYyLTRhNGUtODkzZC03YjZlZDQ0NWEyODY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NS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z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1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}</w:instrText>
          </w:r>
          <w:r w:rsidR="00C35DFD">
            <w:rPr>
              <w:lang w:val="en-US"/>
            </w:rPr>
            <w:fldChar w:fldCharType="separate"/>
          </w:r>
          <w:r w:rsidR="00335405">
            <w:rPr>
              <w:lang w:val="en-US"/>
            </w:rPr>
            <w:t>[11,12,46,49]</w:t>
          </w:r>
          <w:r w:rsidR="00C35DFD">
            <w:rPr>
              <w:lang w:val="en-US"/>
            </w:rPr>
            <w:fldChar w:fldCharType="end"/>
          </w:r>
        </w:sdtContent>
      </w:sdt>
      <w:r>
        <w:rPr>
          <w:lang w:val="en-US"/>
        </w:rPr>
        <w:t>.</w:t>
      </w:r>
      <w:r>
        <w:rPr>
          <w:color w:val="C00000"/>
          <w:lang w:val="en-US"/>
        </w:rPr>
        <w:t xml:space="preserve"> </w:t>
      </w:r>
      <w:commentRangeStart w:id="15"/>
      <w:r w:rsidR="00BD0FF9" w:rsidRPr="000231D0">
        <w:rPr>
          <w:lang w:val="en-US"/>
        </w:rPr>
        <w:t xml:space="preserve">For </w:t>
      </w:r>
      <w:r w:rsidR="00BD0FF9" w:rsidRPr="000231D0">
        <w:rPr>
          <w:b/>
          <w:lang w:val="en-US"/>
        </w:rPr>
        <w:t>synthetic voices</w:t>
      </w:r>
      <w:r w:rsidR="00BD0FF9" w:rsidRPr="000231D0">
        <w:rPr>
          <w:lang w:val="en-US"/>
        </w:rPr>
        <w:t xml:space="preserve">, </w:t>
      </w:r>
      <w:r w:rsidR="00BD0FF9" w:rsidRPr="00F06F8B">
        <w:rPr>
          <w:lang w:val="en-US"/>
        </w:rPr>
        <w:t>one can hardly keep up with the rapid developments which make indefatigable efforts to resemble human vocal expression</w:t>
      </w:r>
      <w:r w:rsidR="00BD0FF9">
        <w:rPr>
          <w:lang w:val="en-US"/>
        </w:rPr>
        <w:t xml:space="preserve"> </w:t>
      </w:r>
      <w:sdt>
        <w:sdtPr>
          <w:rPr>
            <w:lang w:val="en-US"/>
          </w:rPr>
          <w:alias w:val="To edit, see citavi.com/edit"/>
          <w:tag w:val="CitaviPlaceholder#a7a8c7e1-3a57-4007-b64c-28a573ec5553"/>
          <w:id w:val="-1504664686"/>
          <w:placeholder>
            <w:docPart w:val="135CBBEE11814A38A14C071AE769B490"/>
          </w:placeholder>
        </w:sdtPr>
        <w:sdtContent>
          <w:r w:rsidR="00BD0FF9">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DctMjBUMTg6Mjk6MjQ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NjAsNjJdIn1dfSwiVGFnIjoiQ2l0YXZpUGxhY2Vob2xkZXIjYTdhOGM3ZTEtM2E1Ny00MDA3LWI2NGMtMjhhNTczZWM1NTUzIiwiVGV4dCI6Ils2MCw2Ml0iLCJXQUlWZXJzaW9uIjoiNi4xMS4wLjAifQ==}</w:instrText>
          </w:r>
          <w:r w:rsidR="00BD0FF9">
            <w:rPr>
              <w:lang w:val="en-US"/>
            </w:rPr>
            <w:fldChar w:fldCharType="separate"/>
          </w:r>
          <w:r w:rsidR="00335405">
            <w:rPr>
              <w:lang w:val="en-US"/>
            </w:rPr>
            <w:t>[60,62]</w:t>
          </w:r>
          <w:r w:rsidR="00BD0FF9">
            <w:rPr>
              <w:lang w:val="en-US"/>
            </w:rPr>
            <w:fldChar w:fldCharType="end"/>
          </w:r>
        </w:sdtContent>
      </w:sdt>
      <w:r w:rsidR="00BD0FF9"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135CBBEE11814A38A14C071AE769B490"/>
          </w:placeholder>
        </w:sdtPr>
        <w:sdtContent>
          <w:r w:rsidR="00BD0FF9">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U3RhcnQiOj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NTkzNzMyPC9uPlxyXG4gIDxpbj50cnVlPC9pbj5cclxuICA8b3M+NTkzNzMyPC9vcz5cclxuICA8cHM+NTkzNzMyPC9wcz5cclxuPC9zcD5cclxuPG9zPjU5MzczMjwvb3M+IiwiUGVyaW9kaWNhbCI6eyIkaWQiOiIxNy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U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IiwiSWQiOiIzMzViNzNjNi0zNWZiLTQyZDYtODkyOC00MTkwOTExODg3ZTQiLCJNb2RpZmllZE9uIjoiMjAyNC0wNy0yMFQxODoyOToyNCIsIlByb2plY3QiOnsiJHJlZiI6IjUifX0sIlVzZU51bWJlcmluZ1R5cGVPZlBhcmVudERvY3VtZW50IjpmYWxzZX0seyIkaWQiOiIxOCIsIiR0eXBlIjoiU3dpc3NBY2FkZW1pYy5DaXRhdmkuQ2l0YXRpb25zLldvcmRQbGFjZWhvbGRlckVudHJ5LCBTd2lzc0FjYWRlbWljLkNpdGF2aSIsIklkIjoiYTZiOTAwNzEtOTExNC00NmNjLWJmNDAtNDE0OTdhOGE3OWM1IiwiUmFuZ2VTdGFydCI6MTEsIlJhbmdlTGVuZ3RoIjo0LCJSZWZlcmVuY2VJZCI6ImU3NTYzMDFhLTFkMTAtNDM3My04ODY0LWU0NDhlNDVlMDFiNi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UifX0seyIkaWQiOiIyMS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NSJ9fV0sIkJpYlRlWEtleSI6IlNjaHJlaWJlbG1heXJfMjAyMiI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1In19XSwiT3JnYW5pemF0aW9ucyI6W10sIk90aGVyc0ludm9sdmVkIjpbXSwiUGFnZVJhbmdlIjoiPHNwPlxyXG4gIDxuPjc4NzQ5OTwvbj5cclxuICA8aW4+dHJ1ZTwvaW4+XHJcbiAgPG9zPjc4NzQ5OTwvb3M+XHJcbiAgPHBzPjc4NzQ5OTwvcHM+XHJcbjwvc3A+XHJcbjxvcz43ODc0OTk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wNy0yMFQxODoyOToyNCIsIlByb2plY3QiOnsiJHJlZiI6IjUifX0sIlVzZU51bWJlcmluZ1R5cGVPZlBhcmVudERvY3VtZW50IjpmYWxzZX0seyIkaWQiOiIzMiIsIiR0eXBlIjoiU3dpc3NBY2FkZW1pYy5DaXRhdmkuQ2l0YXRpb25zLldvcmRQbGFjZWhvbGRlckVudHJ5LCBTd2lzc0FjYWRlbWljLkNpdGF2aSIsIklkIjoiZTdlODhjZjgtZmViOS00N2FlLTk1Y2ItNTVhMjUxNmE2YzExIiwiUmFuZ2VMZW5ndGgiOjIsIlJlZmVyZW5jZUlkIjoiOWIxMDRkMDctYzU1MS00MTMwLWE1MzItOWY5MjdjOGEwNGMz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N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Y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c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UifX0seyIkaWQiOiIzOC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1In19LHsiJGlkIjoiMzk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1In19XSwiQmliVGVYS2V5IjoiQmFpcmRfMjZTZXB0ZW1iZXIyMDE4Ii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U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1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DYiLCIkdHlwZSI6IlN3aXNzQWNhZGVtaWMuQ2l0YXZpLlJlZmVyZW5jZSwgU3dpc3NBY2FkZW1pYy5DaXRhdmkiLCJBYnN0cmFjdENvbXBsZXhpdHkiOjAsIkFic3RyYWN0U291cmNlVGV4dEZvcm1hdCI6MCwiQXV0aG9ycyI6W10sIkJpYlRlWEtleSI6Il8yNlNlcHRlbWJlcjIwMTgi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Q3IiwiJHR5cGUiOiJTd2lzc0FjYWRlbWljLkNpdGF2aS5Mb2NhdGlvbiwgU3dpc3NBY2FkZW1pYy5DaXRhdmkiLCJBZGRyZXNzIjp7IiRpZCI6IjQ4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1In19LHsiJGlkIjoiNTAiLCIkdHlwZSI6IlN3aXNzQWNhZGVtaWMuQ2l0YXZpLkxvY2F0aW9uLCBTd2lzc0FjYWRlbWljLkNpdGF2aSIsIkFkZHJlc3MiOnsiJGlkIjoiNTE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1In19XSwiT3JnYW5pemF0aW9ucyI6W10sIk90aGVyc0ludm9sdmVkIjpbXSwiUGxhY2VPZlB1YmxpY2F0aW9uIjoiSVNDQSIsIlB1Ymxpc2hlcnMiOlt7IiRpZCI6IjUz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yLTA2LTAxVDA5OjEwOjM1IiwiUHJvamVjdCI6eyIkcmVmIjoiNS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1In19XSwiQmliVGVYS2V5IjoiTGVlXzIwMTAi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U3IiwiJHR5cGUiOiJTd2lzc0FjYWRlbWljLkNpdGF2aS5Mb2NhdGlvbiwgU3dpc3NBY2FkZW1pYy5DaXRhdmkiLCJBZGRyZXNzIjp7IiRpZCI6IjU4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NS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Yw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2NC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Y1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NjYiLCIkdHlwZSI6IlN3aXNzQWNhZGVtaWMuQ2l0YXZpLkxvY2F0aW9uLCBTd2lzc0FjYWRlbWljLkNpdGF2aSIsIkFkZHJlc3MiOnsiJGlkIjoiNjc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Y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}</w:instrText>
          </w:r>
          <w:r w:rsidR="00BD0FF9">
            <w:rPr>
              <w:lang w:val="en-US"/>
            </w:rPr>
            <w:fldChar w:fldCharType="separate"/>
          </w:r>
          <w:r w:rsidR="00335405">
            <w:rPr>
              <w:lang w:val="en-US"/>
            </w:rPr>
            <w:t>[9,31,33,36,58]</w:t>
          </w:r>
          <w:r w:rsidR="00BD0FF9">
            <w:rPr>
              <w:lang w:val="en-US"/>
            </w:rPr>
            <w:fldChar w:fldCharType="end"/>
          </w:r>
        </w:sdtContent>
      </w:sdt>
      <w:r w:rsidR="00BD0FF9" w:rsidRPr="00F06F8B">
        <w:rPr>
          <w:lang w:val="en-US"/>
        </w:rPr>
        <w:t xml:space="preserve">. </w:t>
      </w:r>
      <w:commentRangeEnd w:id="15"/>
      <w:r w:rsidR="00BD0FF9">
        <w:rPr>
          <w:rStyle w:val="Kommentarzeichen"/>
        </w:rPr>
        <w:commentReference w:id="15"/>
      </w:r>
    </w:p>
    <w:p w14:paraId="7F52BB0E" w14:textId="0459C74F" w:rsidR="00BF71D0" w:rsidRDefault="00BF71D0" w:rsidP="00BF71D0">
      <w:pPr>
        <w:rPr>
          <w:lang w:val="en-US"/>
        </w:rPr>
      </w:pPr>
      <w:r>
        <w:rPr>
          <w:lang w:val="en-US"/>
        </w:rPr>
        <w:t xml:space="preserve">Given the widespread practical importance, it is crucial to put the role of voice naturalness into scientific focus. </w:t>
      </w:r>
      <w:bookmarkEnd w:id="2"/>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16" w:name="_Toc160791726"/>
      <w:proofErr w:type="spellStart"/>
      <w:r>
        <w:t>Current</w:t>
      </w:r>
      <w:proofErr w:type="spellEnd"/>
      <w:r>
        <w:t xml:space="preserve"> Problems (</w:t>
      </w:r>
      <w:r w:rsidR="00A017E1">
        <w:t>8</w:t>
      </w:r>
      <w:r>
        <w:t>00</w:t>
      </w:r>
      <w:r w:rsidR="00A017E1">
        <w:t>)</w:t>
      </w:r>
      <w:bookmarkEnd w:id="16"/>
    </w:p>
    <w:p w14:paraId="5FBE0330" w14:textId="053BD9BC" w:rsidR="00A017E1" w:rsidRDefault="00A017E1" w:rsidP="00A017E1">
      <w:pPr>
        <w:pStyle w:val="berschrift2"/>
        <w:numPr>
          <w:ilvl w:val="1"/>
          <w:numId w:val="7"/>
        </w:numPr>
      </w:pPr>
      <w:bookmarkStart w:id="17"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17"/>
    </w:p>
    <w:p w14:paraId="7122B922" w14:textId="77777777" w:rsidR="002A35F7" w:rsidRDefault="002A35F7" w:rsidP="00A017E1">
      <w:pPr>
        <w:rPr>
          <w:lang w:val="en-US"/>
        </w:rPr>
      </w:pPr>
    </w:p>
    <w:p w14:paraId="338A3687" w14:textId="7302725B"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DctMjBUMTg6Mjk6MjQiLCJQcm9qZWN0Ijp7IiRyZWYiOiI1In19LCJVc2VOdW1iZXJpbmdUeXBlT2ZQYXJlbnREb2N1bWVudCI6ZmFsc2V9XSwiRm9ybWF0dGVkVGV4dCI6eyIkaWQiOiIyMiIsIkNvdW50IjoxLCJUZXh0VW5pdHMiOlt7IiRpZCI6IjIzIiwiRm9udFN0eWxlIjp7IiRpZCI6IjI0IiwiTmV1dHJhbCI6dHJ1ZX0sIlJlYWRpbmdPcmRlciI6MSwiVGV4dCI6IlsyOSw3Ml0ifV19LCJUYWciOiJDaXRhdmlQbGFjZWhvbGRlciM4MTgyNzEwNi1mZWIxLTRkZjQtYjJkZC1kMzRjZDgyODVjYTciLCJUZXh0IjoiWzI5LDcyXSIsIldBSVZlcnNpb24iOiI2LjExLjAuMCJ9}</w:instrText>
          </w:r>
          <w:r w:rsidR="004E074C" w:rsidRPr="00C35DFD">
            <w:rPr>
              <w:lang w:val="en-US"/>
            </w:rPr>
            <w:fldChar w:fldCharType="separate"/>
          </w:r>
          <w:r w:rsidR="00335405">
            <w:rPr>
              <w:lang w:val="en-US"/>
            </w:rPr>
            <w:t>[29,72]</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AxMzI2PC9uPlxyXG4gIDxpbj50cnVlPC9pbj5cclxuICA8b3M+MTAxMzI2PC9vcz5cclxuICA8cHM+MTAxMzI2PC9wcz5cclxuPC9zcD5cclxuPG9zPjEwMTMyNjwvb3M+IiwiUGVyaW9kaWNhbCI6eyIkaWQiOiIxMy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U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}</w:instrText>
          </w:r>
          <w:r w:rsidR="00F9376C" w:rsidRPr="00C35DFD">
            <w:rPr>
              <w:lang w:val="en-US"/>
            </w:rPr>
            <w:fldChar w:fldCharType="separate"/>
          </w:r>
          <w:r w:rsidR="00335405">
            <w:rPr>
              <w:lang w:val="en-US"/>
            </w:rPr>
            <w:t>[39]</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A3LTE2VDExOjExOjEyIiwiUHJvamVjdCI6eyIkcmVmIjoiNSJ9fSwiVXNlTnVtYmVyaW5nVHlwZU9mUGFyZW50RG9jdW1lbnQiOmZhbHNlfV0sIkZvcm1hdHRlZFRleHQiOnsiJGlkIjoiMTIiLCJDb3VudCI6MSwiVGV4dFVuaXRzIjpbeyIkaWQiOiIxMyIsIkZvbnRTdHlsZSI6eyIkaWQiOiIxNCIsIk5ldXRyYWwiOnRydWV9LCJSZWFkaW5nT3JkZXIiOjEsIlRleHQiOiJbMjNdIn1dfSwiVGFnIjoiQ2l0YXZpUGxhY2Vob2xkZXIjNjkxZWE0N2QtYWExOS00OTFiLWI2ZjgtOGIwNDkzYzFlNWYyIiwiVGV4dCI6IlsyM10iLCJXQUlWZXJzaW9uIjoiNi4xMS4wLjAifQ==}</w:instrText>
          </w:r>
          <w:r w:rsidR="00F9376C" w:rsidRPr="00C35DFD">
            <w:rPr>
              <w:lang w:val="en-US"/>
            </w:rPr>
            <w:fldChar w:fldCharType="separate"/>
          </w:r>
          <w:r w:rsidR="007D5C69">
            <w:rPr>
              <w:lang w:val="en-US"/>
            </w:rPr>
            <w:t>[23]</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3B379F40"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DctMjBUMTg6Mjk6MjQiLCJQcm9qZWN0Ijp7IiRyZWYiOiI1In19LCJVc2VOdW1iZXJpbmdUeXBlT2ZQYXJlbnREb2N1bWVudCI6ZmFsc2V9XSwiRm9ybWF0dGVkVGV4dCI6eyIkaWQiOiIxMiIsIkNvdW50IjoxLCJUZXh0VW5pdHMiOlt7IiRpZCI6IjEzIiwiRm9udFN0eWxlIjp7IiRpZCI6IjE0IiwiTmV1dHJhbCI6dHJ1ZX0sIlJlYWRpbmdPcmRlciI6MSwiVGV4dCI6Ils0MF0ifV19LCJUYWciOiJDaXRhdmlQbGFjZWhvbGRlciM5YmY2NWQ2MC1lMWVlLTRkNzAtOTVjMS0yOTFmNGRiNjIzNDkiLCJUZXh0IjoiWzQwXSIsIldBSVZlcnNpb24iOiI2LjExLjAuMCJ9}</w:instrText>
          </w:r>
          <w:r w:rsidR="007D11CD">
            <w:rPr>
              <w:lang w:val="en-US"/>
            </w:rPr>
            <w:fldChar w:fldCharType="separate"/>
          </w:r>
          <w:r w:rsidR="00335405">
            <w:rPr>
              <w:lang w:val="en-US"/>
            </w:rPr>
            <w:t>[40]</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D63816">
        <w:rPr>
          <w:b/>
          <w:bCs/>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4A2BFDA2" w:rsidR="008D1317" w:rsidRPr="008D1317" w:rsidRDefault="00632F41" w:rsidP="008D1317">
      <w:pPr>
        <w:rPr>
          <w:lang w:val="en-US"/>
        </w:rPr>
      </w:pPr>
      <w:r>
        <w:rPr>
          <w:lang w:val="en-US"/>
        </w:rPr>
        <w:t>T</w:t>
      </w:r>
      <w:r w:rsidR="008D1317" w:rsidRPr="008D1317">
        <w:rPr>
          <w:lang w:val="en-US"/>
        </w:rPr>
        <w:t>erminology a</w:t>
      </w:r>
      <w:r w:rsidR="008D1317">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6EEAAB01">
            <wp:extent cx="5486192" cy="6479193"/>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86192" cy="6479193"/>
                    </a:xfrm>
                    <a:prstGeom prst="rect">
                      <a:avLst/>
                    </a:prstGeom>
                    <a:noFill/>
                    <a:ln>
                      <a:noFill/>
                    </a:ln>
                  </pic:spPr>
                </pic:pic>
              </a:graphicData>
            </a:graphic>
          </wp:inline>
        </w:drawing>
      </w:r>
    </w:p>
    <w:p w14:paraId="764ED418" w14:textId="66E19EDA"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00455BC5" w:rsidRPr="00455BC5">
        <w:rPr>
          <w:color w:val="C00000"/>
          <w:lang w:val="en-US"/>
        </w:rPr>
        <w:t>72</w:t>
      </w:r>
      <w:r w:rsidRPr="006307E0">
        <w:rPr>
          <w:i/>
          <w:lang w:val="en-US"/>
        </w:rPr>
        <w:t xml:space="preserve"> publications that target naturalness in voices (for details, see </w:t>
      </w:r>
      <w:r w:rsidRPr="00632F41">
        <w:rPr>
          <w:b/>
          <w:i/>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3"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r w:rsidR="00455BC5" w:rsidRPr="006307E0">
        <w:rPr>
          <w:i/>
          <w:lang w:val="en-US"/>
        </w:rPr>
        <w:t>are</w:t>
      </w:r>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455BC5">
        <w:rPr>
          <w:i/>
          <w:lang w:val="en-US"/>
        </w:rPr>
        <w:t xml:space="preserve"> </w:t>
      </w:r>
      <w:sdt>
        <w:sdtPr>
          <w:rPr>
            <w:i/>
            <w:lang w:val="en-US"/>
          </w:rPr>
          <w:alias w:val="To edit, see citavi.com/edit"/>
          <w:tag w:val="CitaviPlaceholder#26f546a5-0101-498f-a946-eac77f2621a0"/>
          <w:id w:val="-1563548601"/>
          <w:placeholder>
            <w:docPart w:val="DefaultPlaceholder_-1854013440"/>
          </w:placeholder>
        </w:sdtPr>
        <w:sdtContent>
          <w:r w:rsidR="00455BC5">
            <w:rPr>
              <w:i/>
              <w:lang w:val="en-US"/>
            </w:rPr>
            <w:fldChar w:fldCharType="begin"/>
          </w:r>
          <w:r w:rsidR="00335405">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wVDE4OjI5OjI0IiwiUHJvamVjdCI6eyIkcmVmIjoiNSJ9fSwiVXNlTnVtYmVyaW5nVHlwZU9mUGFyZW50RG9jdW1lbnQiOmZhbHNlfV0sIkZvcm1hdHRlZFRleHQiOnsiJGlkIjoiMTciLCJDb3VudCI6MSwiVGV4dFVuaXRzIjpbeyIkaWQiOiIxOCIsIkZvbnRTdHlsZSI6eyIkaWQiOiIxOSIsIk5ldXRyYWwiOnRydWV9LCJSZWFkaW5nT3JkZXIiOjEsIlRleHQiOiJbNjZdIn1dfSwiVGFnIjoiQ2l0YXZpUGxhY2Vob2xkZXIjMjZmNTQ2YTUtMDEwMS00OThmLWE5NDYtZWFjNzdmMjYyMWEwIiwiVGV4dCI6Ils2Nl0iLCJXQUlWZXJzaW9uIjoiNi4xMS4wLjAifQ==}</w:instrText>
          </w:r>
          <w:r w:rsidR="00455BC5">
            <w:rPr>
              <w:i/>
              <w:lang w:val="en-US"/>
            </w:rPr>
            <w:fldChar w:fldCharType="separate"/>
          </w:r>
          <w:r w:rsidR="00335405">
            <w:rPr>
              <w:i/>
              <w:lang w:val="en-US"/>
            </w:rPr>
            <w:t>[66]</w:t>
          </w:r>
          <w:r w:rsidR="00455BC5">
            <w:rPr>
              <w:i/>
              <w:lang w:val="en-US"/>
            </w:rPr>
            <w:fldChar w:fldCharType="end"/>
          </w:r>
        </w:sdtContent>
      </w:sdt>
      <w:r w:rsidR="006307E0" w:rsidRPr="006307E0">
        <w:rPr>
          <w:i/>
          <w:lang w:val="en-US"/>
        </w:rPr>
        <w:t xml:space="preserve">, covering publications related to voice naturalness across different domains </w:t>
      </w:r>
      <w:r w:rsidR="006307E0" w:rsidRPr="00455BC5">
        <w:rPr>
          <w:i/>
          <w:lang w:val="en-US"/>
        </w:rPr>
        <w:t xml:space="preserve">and 10 </w:t>
      </w:r>
      <w:r w:rsidR="006307E0"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w:t>
      </w:r>
      <w:r w:rsidR="006307E0" w:rsidRPr="006307E0">
        <w:rPr>
          <w:i/>
          <w:lang w:val="en-US"/>
        </w:rPr>
        <w:lastRenderedPageBreak/>
        <w:t xml:space="preserve">automatically in </w:t>
      </w:r>
      <w:proofErr w:type="spellStart"/>
      <w:r w:rsidR="006307E0" w:rsidRPr="006307E0">
        <w:rPr>
          <w:i/>
          <w:lang w:val="en-US"/>
        </w:rPr>
        <w:t>VOSviewer</w:t>
      </w:r>
      <w:proofErr w:type="spellEnd"/>
      <w:r w:rsidR="006307E0" w:rsidRPr="006307E0">
        <w:rPr>
          <w:i/>
          <w:lang w:val="en-US"/>
        </w:rPr>
        <w:t xml:space="preserve">. </w:t>
      </w:r>
      <w:r w:rsidR="00455BC5" w:rsidRPr="00455BC5">
        <w:rPr>
          <w:i/>
          <w:lang w:val="en-US"/>
        </w:rPr>
        <w:t>Closer inspection reveals that green refers to basic voice theory papers, red corresponds predominantly to papers on pathological voices and blue refers to synthetized/manipulated voices.</w:t>
      </w:r>
      <w:r w:rsidR="006307E0" w:rsidRPr="006307E0">
        <w:rPr>
          <w:i/>
          <w:lang w:val="en-US"/>
        </w:rPr>
        <w:t xml:space="preserve">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1F1C220" w:rsidR="00A017E1" w:rsidRDefault="00D94004" w:rsidP="00A017E1">
      <w:pPr>
        <w:pStyle w:val="berschrift2"/>
        <w:numPr>
          <w:ilvl w:val="1"/>
          <w:numId w:val="7"/>
        </w:numPr>
      </w:pPr>
      <w:bookmarkStart w:id="18" w:name="_Toc160791728"/>
      <w:proofErr w:type="spellStart"/>
      <w:r>
        <w:t>Heterogeneous</w:t>
      </w:r>
      <w:proofErr w:type="spellEnd"/>
      <w:r>
        <w:t xml:space="preserve"> </w:t>
      </w:r>
      <w:proofErr w:type="spellStart"/>
      <w:r w:rsidR="00A017E1">
        <w:t>Operationalization</w:t>
      </w:r>
      <w:proofErr w:type="spellEnd"/>
      <w:r w:rsidR="00A017E1">
        <w:t xml:space="preserve"> (2</w:t>
      </w:r>
      <w:r w:rsidR="00AE3B4C">
        <w:t>5</w:t>
      </w:r>
      <w:r w:rsidR="00A017E1">
        <w:t>0)</w:t>
      </w:r>
      <w:bookmarkEnd w:id="18"/>
    </w:p>
    <w:p w14:paraId="60D58F31" w14:textId="2B1F6DA9" w:rsidR="00A017E1" w:rsidRDefault="00A017E1" w:rsidP="00A017E1"/>
    <w:p w14:paraId="56C7794E" w14:textId="053D08FA"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y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DctMjBUMTg6Mjk6MjQ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IsIlJhbmdlTGVuZ3RoIjozLCJSZWZlcmVuY2VJZCI6IjEyY2IxMWQ1LWYwN2UtNGE0Zi1hMDc3LWQ1YjExOWI5NjRlZS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OTc4LTMtMDMwLTQ5MDYyLTFfMTciLCJVcmlTdHJpbmciOiJodHRwczovL2RvaS5vcmcvMTAuMTAwNy85NzgtMy0wMzAtNDkwNjItMV8x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MDcvOTc4LTMtMDMwLTQ5MDYyLTEiLCJVcmlTdHJpbmciOiJodHRwczovL2RvaS5vcmcvMTAuMTAwNy85NzgtMy0wMzAtNDkwNjItM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wOTo0NDoxMCIsIk1vZGlmaWVkQnkiOiJfQ2hyaXN0aW5lIE51c3NiYXVtIiwiSWQiOiI2ZTY4MjQzZS1hZDI3LTQyOWQtODJiOC1jY2U0MmM2NDAwYjgiLCJNb2RpZmllZE9uIjoiMjAyNC0wMS0wNVQwOTo0NDoxMCIsIlByb2plY3QiOnsiJHJlZiI6IjUifX1dLCJPcmdhbml6YXRpb25zIjpbXSwiT3RoZXJzSW52b2x2ZWQiOltdLCJQbGFjZU9mUHVibGljYXRpb24iOiJDaGFtIiwiUHVibGlzaGVycyI6W3siJGlkIjoiMjQ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1In19XSwiUXVvdGF0aW9ucyI6W10sIlJhdGluZyI6MCwiUmVmZXJlbmNlVHlwZSI6IkJvb2tFZGl0ZWQiLCJTZXJpZXNUaXRsZSI6eyIkaWQiOiIyNS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NSJ9fSx7IiRpZCI6IjI5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UifX0seyIkaWQiOiIzMC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1In19XSwiQmliVGVYS2V5IjoiVmVsbmVyXzIwMjAiLCJDaXRhdGlvbktleVVwZGF0ZVR5cGUiOjAsIkNvbGxhYm9yYXRvcnMiOltdLCJEb2kiOiIxMC4xMTQ1LzMzMTk1MDIuMzM3NDgwMS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mh0dHBzOi8vZGwuYWNtLm9yZy9kb2kvcHJvY2VlZGluZ3MvMTAuMTE0NS8zMzE5NTAyIiwiVXJpU3RyaW5nIjoiaHR0cHM6Ly9kbC5hY20ub3JnL2RvaS9wcm9jZWVkaW5ncy8xMC4xMTQ1LzMzMTk1M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M1QxNDoxOToxMSIsIk1vZGlmaWVkQnkiOiJfQ2hyaXN0aW5lIE51c3NiYXVtIiwiSWQiOiJhYjFkMmVhNS0xODkwLTRlMDMtOTgwZi01MTI4NTNmMTFkYTAiLCJNb2RpZmllZE9uIjoiMjAyNC0wMS0wM1QxNDoxOToxMS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ExNDUvMzMxOTUwMi4zMzc0ODAxIiwiVXJpU3RyaW5nIjoiaHR0cHM6Ly9kb2kub3JnLzEwLjExNDUvMzMxOTUwMi4zMzc0ODAx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NSJ9fSx7IiRpZCI6IjM5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UifX0seyIkaWQiOiI0MC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NSJ9fSx7IiRpZCI6IjQx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UifX1dLCJFdmFsdWF0aW9uQ29tcGxleGl0eSI6MCwiRXZhbHVhdGlvblNvdXJjZVRleHRGb3JtYXQiOjAsIkdyb3VwcyI6W10sIkhhc0xhYmVsMSI6ZmFsc2UsIkhhc0xhYmVsMiI6ZmFsc2UsIklzYm4iOiI5NzgxNDUwMzY3NDYyIi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UifX1dLCJPcmdhbml6YXRpb25zIjpbXSwiT3RoZXJzSW52b2x2ZWQiOltdLCJQbGFjZU9mUHVibGljYXRpb24iOiJOZXcgWW9yaywgTlksIFVTQSIsIlB1Ymxpc2hlcnMiOlt7IiRpZCI6IjQ1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NS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MS0wM1QxNDoxOToxMSIsIlByb2plY3QiOnsiJHJlZiI6IjU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}</w:instrText>
          </w:r>
          <w:r w:rsidR="00CE4FC4">
            <w:rPr>
              <w:lang w:val="en-US"/>
            </w:rPr>
            <w:fldChar w:fldCharType="separate"/>
          </w:r>
          <w:r w:rsidR="00335405">
            <w:rPr>
              <w:lang w:val="en-US"/>
            </w:rPr>
            <w:t>[1,63,68]</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DctMjBUMTg6Mjk6MjQiLCJQcm9qZWN0Ijp7IiRyZWYiOiI1In19LCJVc2VOdW1iZXJpbmdUeXBlT2ZQYXJlbnREb2N1bWVudCI6ZmFsc2V9XSwiRm9ybWF0dGVkVGV4dCI6eyIkaWQiOiIxNSIsIkNvdW50IjoxLCJUZXh0VW5pdHMiOlt7IiRpZCI6IjE2IiwiRm9udFN0eWxlIjp7IiRpZCI6IjE3IiwiTmV1dHJhbCI6dHJ1ZX0sIlJlYWRpbmdPcmRlciI6MSwiVGV4dCI6IlszMF0ifV19LCJUYWciOiJDaXRhdmlQbGFjZWhvbGRlciM3OWIyNzBmZi1kNjZkLTQyNDgtYThlMi0zOGZkMmQwNzU4NGMiLCJUZXh0IjoiWzMwXSIsIldBSVZlcnNpb24iOiI2LjExLjAuMCJ9}</w:instrText>
          </w:r>
          <w:r w:rsidR="00B662E7">
            <w:rPr>
              <w:lang w:val="en-US"/>
            </w:rPr>
            <w:fldChar w:fldCharType="separate"/>
          </w:r>
          <w:r w:rsidR="00335405">
            <w:rPr>
              <w:lang w:val="en-US"/>
            </w:rPr>
            <w:t>[30]</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y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wNy0yMFQxODoyOToyNC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iwiUmFuZ2VMZW5ndGgiOjQsIlJlZmVyZW5jZUlkIjoiMDcxNWQ4NjQtYmYyMS00MmI2LWI0NDUtMGIzZmZiMWYxMGFj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XSwiQmliVGVYS2V5IjoiS2xvcGZlbnN0ZWluXzIwMTUiLCJDaXRhdGlvbktleVVwZGF0ZVR5cGUiOjAsIkNvbGxhYm9yYXRvcnMiOltdLCJEYXRlMiI6IjI0LjA5LjIwMTUiLCJEb2kiOiIxMC4zMTA5LzAyNjk5MjA2LjIwMTUuMTA4MTI5My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zMTA5LzAyNjk5MjA2LjIwMTUuMTA4MTI5MyIsIlVyaVN0cmluZyI6Imh0dHBzOi8vZG9pLm9yZy8xMC4zMTA5LzAyNjk5MjA2LjIwMTUuMTA4MTI5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1ODoxOSIsIk1vZGlmaWVkQnkiOiJfQ2hyaXN0aW5lIE51c3NiYXVtIiwiSWQiOiIxMTg3OGY2OC1mMzg4LTQ5YzEtYTg5Mi05MzA5ZTA3ZjIwZjkiLCJNb2RpZmllZE9uIjoiMjAyMy0xMi0wOFQxMDo1ODoxOS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I2NDAzNTAzIiwiVXJpU3RyaW5nIjoiaHR0cDovL3d3dy5uY2JpLm5sbS5uaWguZ292L3B1Ym1lZC8yNjQwMzUwMy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}</w:instrText>
          </w:r>
          <w:r w:rsidR="00CE4FC4">
            <w:rPr>
              <w:lang w:val="en-US"/>
            </w:rPr>
            <w:fldChar w:fldCharType="separate"/>
          </w:r>
          <w:r w:rsidR="00335405">
            <w:rPr>
              <w:lang w:val="en-US"/>
            </w:rPr>
            <w:t>[2,28]</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U3RhcnQiOjMsIlJhbmdlTGVuZ3RoIjo0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DctMTZUMTE6MTE6MTI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TGVuZ3RoIjoz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A3LTE2VDExOjExOjEyIiwiUHJvamVjdCI6eyIkcmVmIjoiNSJ9fSwiVXNlTnVtYmVyaW5nVHlwZU9mUGFyZW50RG9jdW1lbnQiOmZhbHNlfV0sIkZvcm1hdHRlZFRleHQiOnsiJGlkIjoiMjIiLCJDb3VudCI6MSwiVGV4dFVuaXRzIjpbeyIkaWQiOiIyMyIsIkZvbnRTdHlsZSI6eyIkaWQiOiIyNCIsIk5ldXRyYWwiOnRydWV9LCJSZWFkaW5nT3JkZXIiOjEsIlRleHQiOiJbMTcsMThdIn1dfSwiVGFnIjoiQ2l0YXZpUGxhY2Vob2xkZXIjNmE3MmMzZjQtNGYwMy00ZjU3LWEyODktZTcxYTZkMDQwNDcyIiwiVGV4dCI6IlsxNywxOF0iLCJXQUlWZXJzaW9uIjoiNi4xMS4wLjAifQ==}</w:instrText>
          </w:r>
          <w:r w:rsidR="00CE4FC4">
            <w:rPr>
              <w:lang w:val="en-US"/>
            </w:rPr>
            <w:fldChar w:fldCharType="separate"/>
          </w:r>
          <w:r w:rsidR="007D5C69">
            <w:rPr>
              <w:lang w:val="en-US"/>
            </w:rPr>
            <w:t>[17,18]</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U3RhcnQiOjMsIlJhbmdlTGVuZ3RoIjo0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A3LTIwVDE4OjI5OjI0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Uxlbmd0aCI6MywiUmVmZXJlbmNlSWQiOiJjYWRhZjE0NS0yMzYxLTQ3ODAtYjBlYi0yYTRiOTY0OThlMm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yZWYiOiI1In19LHsiJGlkIjoiMTkiLCIkdHlwZSI6IlN3aXNzQWNhZGVtaWMuQ2l0YXZpLlBlcnNvbiwgU3dpc3NBY2FkZW1pYy5DaXRhdmkiLCJGaXJzdE5hbWUiOiJFbGlzYWJldCIsIkxhc3ROYW1lIjoiSGFhcyIsIlByb3RlY3RlZCI6ZmFsc2UsIlNleCI6MSwiQ3JlYXRlZEJ5IjoiX0NocmlzdGluZSBOdXNzYmF1bSIsIkNyZWF0ZWRPbiI6IjIwMjQtMDctMDNUMTQ6MzA6NTYiLCJNb2RpZmllZEJ5IjoiX0NocmlzdGluZSBOdXNzYmF1bSIsIklkIjoiZDZjMmM2YWItMjkwZi00YzJlLWE2Y2YtNWY0NTcwM2U2ODFkIiwiTW9kaWZpZWRPbiI6IjIwMjQtMDctMDNUMTQ6MzA6NTYiLCJQcm9qZWN0Ijp7IiRyZWYiOiI1In19LHsiJGlkIjoiMjA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UifX1dLCJCaWJUZVhLZXkiOiJTY2hvbGRlcmxlXzIwMjMiLCJDaXRhdGlvbktleVVwZGF0ZVR5cGUiOjAsIkNvbGxhYm9yYXRvcnMiOltdLCJEYXRlMiI6IjIxLjA2LjIwMjMiLCJEb2kiOiIxMC4xMDQ0LzIwMjNfQUpTTFAtMjMtMDAwMjM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zX0FKU0xQLTIzLTAwMDIzIiwiVXJpU3RyaW5nIjoiaHR0cHM6Ly9kb2kub3JnLzEwLjEwNDQvMjAyM19BSlNMUC0yMy0wMDAy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Do1NiIsIk1vZGlmaWVkQnkiOiJfQ2hyaXN0aW5lIE51c3NiYXVtIiwiSWQiOiI4ODY5OThhMC0xYTQzLTQ0MzEtYTUyNC1hODg1ZmZkM2E4OTEiLCJNb2RpZmllZE9uIjoiMjAyNC0wNy0wM1QxNDozMDo1NiIsIlByb2plY3QiOnsiJHJlZiI6IjU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3MzQzNTQ5IiwiVXJpU3RyaW5nIjoiaHR0cDovL3d3dy5uY2JpLm5sbS5uaWguZ292L3B1Ym1lZC8zNzM0MzU0O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}</w:instrText>
          </w:r>
          <w:r w:rsidR="00B662E7">
            <w:rPr>
              <w:lang w:val="en-US"/>
            </w:rPr>
            <w:fldChar w:fldCharType="separate"/>
          </w:r>
          <w:r w:rsidR="00335405">
            <w:rPr>
              <w:lang w:val="en-US"/>
            </w:rPr>
            <w:t>[57,71]</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wNy0xNlQxMToxMToxMiIsIlByb2plY3QiOnsiJHJlZiI6IjUifX0sIlVzZU51bWJlcmluZ1R5cGVPZlBhcmVudERvY3VtZW50IjpmYWxzZX1dLCJGb3JtYXR0ZWRUZXh0Ijp7IiRpZCI6IjE4IiwiQ291bnQiOjEsIlRleHRVbml0cyI6W3siJGlkIjoiMTkiLCJGb250U3R5bGUiOnsiJGlkIjoiMjAiLCJOZXV0cmFsIjp0cnVlfSwiUmVhZGluZ09yZGVyIjoxLCJUZXh0IjoiWzIwXSJ9XX0sIlRhZyI6IkNpdGF2aVBsYWNlaG9sZGVyIzljMGIyMzY3LTE2NTktNGYwZi1iZjZhLWE1MzVjMjE2YjFhMSIsIlRleHQiOiJbMjBdIiwiV0FJVmVyc2lvbiI6IjYuMTEuMC4wIn0=}</w:instrText>
          </w:r>
          <w:r w:rsidR="00B662E7">
            <w:rPr>
              <w:lang w:val="en-US"/>
            </w:rPr>
            <w:fldChar w:fldCharType="separate"/>
          </w:r>
          <w:r w:rsidR="007D5C69">
            <w:rPr>
              <w:lang w:val="en-US"/>
            </w:rPr>
            <w:t>[20]</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z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XSJ9XX0sIlRhZyI6IkNpdGF2aVBsYWNlaG9sZGVyIzM5NmUzZjVlLWQwMmUtNDdjNy1iYzRlLWViM2U1OWI1MTZkZCIsIlRleHQiOiJbNV0iLCJXQUlWZXJzaW9uIjoiNi4xMS4wLjAifQ==}</w:instrText>
          </w:r>
          <w:r w:rsidR="00CE4FC4">
            <w:rPr>
              <w:lang w:val="en-US"/>
            </w:rPr>
            <w:fldChar w:fldCharType="separate"/>
          </w:r>
          <w:r w:rsidR="007D5C69">
            <w:rPr>
              <w:lang w:val="en-US"/>
            </w:rPr>
            <w:t>[5]</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A3LTIwVDE4OjI5OjI0IiwiUHJvamVjdCI6eyIkcmVmIjoiNSJ9fSwiVXNlTnVtYmVyaW5nVHlwZU9mUGFyZW50RG9jdW1lbnQiOmZhbHNlfV0sIkZvcm1hdHRlZFRleHQiOnsiJGlkIjoiMTciLCJDb3VudCI6MSwiVGV4dFVuaXRzIjpbeyIkaWQiOiIxOCIsIkZvbnRTdHlsZSI6eyIkaWQiOiIxOSIsIk5ldXRyYWwiOnRydWV9LCJSZWFkaW5nT3JkZXIiOjEsIlRleHQiOiJbNjldIn1dfSwiVGFnIjoiQ2l0YXZpUGxhY2Vob2xkZXIjOGQ4MzBhOTktYmQzYS00NTcxLWIwNjktYTk1MTU2ZDgxNzExIiwiVGV4dCI6Ils2OV0iLCJXQUlWZXJzaW9uIjoiNi4xMS4wLjAifQ==}</w:instrText>
          </w:r>
          <w:r w:rsidR="00B662E7">
            <w:rPr>
              <w:lang w:val="en-US"/>
            </w:rPr>
            <w:fldChar w:fldCharType="separate"/>
          </w:r>
          <w:r w:rsidR="00335405">
            <w:rPr>
              <w:lang w:val="en-US"/>
            </w:rPr>
            <w:t>[69]</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DctMjBUMTg6Mjk6MjQ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BUMTg6Mjk6MjQiLCJQcm9qZWN0Ijp7IiRyZWYiOiI1In19LCJVc2VOdW1iZXJpbmdUeXBlT2ZQYXJlbnREb2N1bWVudCI6ZmFsc2V9XSwiRm9ybWF0dGVkVGV4dCI6eyIkaWQiOiIyOCIsIkNvdW50IjoxLCJUZXh0VW5pdHMiOlt7IiRpZCI6IjI5IiwiRm9udFN0eWxlIjp7IiRpZCI6IjMwIiwiTmV1dHJhbCI6dHJ1ZX0sIlJlYWRpbmdPcmRlciI6MSwiVGV4dCI6IlsyNiw2MV0ifV19LCJUYWciOiJDaXRhdmlQbGFjZWhvbGRlciMxOTYxMzMzNS00NmE1LTQ2NjEtOTM0OS0zMmVjMmNiMWM5ZmEiLCJUZXh0IjoiWzI2LDYxXSIsIldBSVZlcnNpb24iOiI2LjExLjAuMCJ9}</w:instrText>
          </w:r>
          <w:r w:rsidR="00B662E7">
            <w:rPr>
              <w:lang w:val="en-US"/>
            </w:rPr>
            <w:fldChar w:fldCharType="separate"/>
          </w:r>
          <w:r w:rsidR="00335405">
            <w:rPr>
              <w:lang w:val="en-US"/>
            </w:rPr>
            <w:t>[26,61]</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}</w:instrText>
          </w:r>
          <w:r w:rsidR="00B662E7">
            <w:rPr>
              <w:lang w:val="en-US"/>
            </w:rPr>
            <w:fldChar w:fldCharType="separate"/>
          </w:r>
          <w:r w:rsidR="00335405">
            <w:rPr>
              <w:lang w:val="en-US"/>
            </w:rPr>
            <w:t>[37]</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U3RhcnQiOjUsIlJhbmdlTGVuZ3RoIjo0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wNy0xNlQxMToxMToxMi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iwiUmFuZ2VMZW5ndGgiOjMsIlJlZmVyZW5jZUlkIjoiYzgyMzE3ODktZTRkMS00ZDc3LTkxM2EtYTE3YTg4ZjgzOWQ5IiwiUmVmZXJlbmNlIjp7IiRpZCI6IjE2IiwiJHR5cGUiOiJTd2lzc0FjYWRlbWljLkNpdGF2aS5SZWZlcmVuY2UsIFN3aXNzQWNhZGVtaWMuQ2l0YXZpIiwiQWJzdHJhY3RDb21wbGV4aXR5IjowLCJBYnN0cmFjdFNvdXJjZVRleHRGb3JtYXQiOjAsIkF1dGhvcnMiOlt7IiRpZCI6IjE3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NSJ9fSx7IiRpZCI6IjE4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UifX0seyIkaWQiOiIxO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UifX1dLCJCaWJUZVhLZXkiOiJDb3VnaGxpbldvb2RzXzIwMDUi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U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yN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NS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yIsIklkIjoiYzgyMzE3ODktZTRkMS00ZDc3LTkxM2EtYTE3YTg4ZjgzOWQ5IiwiTW9kaWZpZWRPbiI6IjIwMjQtMDctMTZUMTE6MTE6MTIiLCJQcm9qZWN0Ijp7IiRyZWYiOiI1In19LCJVc2VOdW1iZXJpbmdUeXBlT2ZQYXJlbnREb2N1bWVudCI6ZmFsc2V9LHsiJGlkIjoiMjciLCIkdHlwZSI6IlN3aXNzQWNhZGVtaWMuQ2l0YXZpLkNpdGF0aW9ucy5Xb3JkUGxhY2Vob2xkZXJFbnRyeSwgU3dpc3NBY2FkZW1pYy5DaXRhdmkiLCJJZCI6IjVlMmFlOTg3LWViMDItNGI4NS1hZTdkLTk5ZDhmMGM2ZjA1ZCIsIlJhbmdlTGVuZ3RoIjoyLCJSZWZlcmVuY2VJZCI6IjVlYjhlYTc0LTBiOGItNGIzMi1iNWJkLTNjMTlhODgzOTMyY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aHR0cHM6Ly9kbC5hY20ub3JnL2RvaS9wcm9jZWVkaW5ncy8xMC4xMTQ1LzMxMjM1MTQiLCJVcmlTdHJpbmciOiJodHRwczovL2RsLmFjbS5vcmcvZG9pL3Byb2NlZWRpbmdzLzEwLjExNDUvMzEyMzUxNC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zLTExLTIxVDA5OjAwOjA3IiwiTW9kaWZpZWRCeSI6Il9DaHJpc3RpbmUgTnVzc2JhdW0iLCJJZCI6ImI2YThjMTFlLWJiY2QtNDgzNC1hNmNkLWE0NTk1YzExODAyMiIsIk1vZGlmaWVkT24iOiIyMDIzLTExLTIxVDA5OjAwOjA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TE0NS8zMTIzNTE0LjMxMjM1MjgiLCJVcmlTdHJpbmciOiJodHRwczovL2RvaS5vcmcvMTAuMTE0NS8zMTIzNTE0LjMxMjM1Mjg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xMC4xMTQ1LzMxMjM1MTQiLCJVcmlTdHJpbmciOiJodHRwczovL2RvaS5vcmcvMTAuMTE0NS8zMTIzNTE0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c3MGRmZDE3LTEyYjYtNDYyYy04MzU5LTUzMTZlY2IyZDM3YSIsIk1vZGlmaWVkT24iOiIyMDIzLTExLTIxVDA5OjAwOjA3IiwiUHJvamVjdCI6eyIkcmVmIjoiNSJ9fV0sIk9yZ2FuaXphdGlvbnMiOltdLCJPdGhlcnNJbnZvbHZlZCI6W10sIlBsYWNlT2ZQdWJsaWNhdGlvbiI6Ik5ldyBZb3JrLCBOWSwgVVNBIiwiUHVibGlzaGVycyI6W3siJGlkIjoiNDg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}</w:instrText>
          </w:r>
          <w:r w:rsidR="00B662E7">
            <w:rPr>
              <w:lang w:val="en-US"/>
            </w:rPr>
            <w:fldChar w:fldCharType="separate"/>
          </w:r>
          <w:r w:rsidR="007D5C69">
            <w:rPr>
              <w:lang w:val="en-US"/>
            </w:rPr>
            <w:t>[7,13,21]</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U3RhcnQiOj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A3LTIwVDE4OjI5OjI0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1LCJSYW5nZUxlbmd0aCI6NC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DctMjBUMTg6Mjk6MjQ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TGVuZ3RoIjoy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4LDIyLDQyXSJ9XX0sIlRhZyI6IkNpdGF2aVBsYWNlaG9sZGVyI2Y1ZTY1MDllLTNmMTYtNGE0NC05NjUxLTkxZGI1ZmQzOWYzMyIsIlRleHQiOiJbOCwyMiw0Ml0iLCJXQUlWZXJzaW9uIjoiNi4xMS4wLjAifQ==}</w:instrText>
          </w:r>
          <w:r w:rsidR="00B662E7">
            <w:rPr>
              <w:lang w:val="en-US"/>
            </w:rPr>
            <w:fldChar w:fldCharType="separate"/>
          </w:r>
          <w:r w:rsidR="00335405">
            <w:rPr>
              <w:lang w:val="en-US"/>
            </w:rPr>
            <w:t>[8,22,42]</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7F6E01">
        <w:rPr>
          <w:lang w:val="en-US"/>
        </w:rPr>
        <w:t xml:space="preserve">For example, in one study participants were asked “How natural is the audio?”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z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l0ifV19LCJUYWciOiJDaXRhdmlQbGFjZWhvbGRlciM5MDUwYzI4Zi02NWE3LTQzNzgtYjM5NS0xMDM1MGMzMTE0YWQiLCJUZXh0IjoiWzZdIiwiV0FJVmVyc2lvbiI6IjYuMTEuMC4wIn0=}</w:instrText>
          </w:r>
          <w:r w:rsidR="007F6E01">
            <w:rPr>
              <w:lang w:val="en-US"/>
            </w:rPr>
            <w:fldChar w:fldCharType="separate"/>
          </w:r>
          <w:r w:rsidR="007D5C69">
            <w:rPr>
              <w:lang w:val="en-US"/>
            </w:rPr>
            <w:t>[6]</w:t>
          </w:r>
          <w:r w:rsidR="007F6E01">
            <w:rPr>
              <w:lang w:val="en-US"/>
            </w:rPr>
            <w:fldChar w:fldCharType="end"/>
          </w:r>
        </w:sdtContent>
      </w:sdt>
      <w:r w:rsidR="007F6E01">
        <w:rPr>
          <w:lang w:val="en-US"/>
        </w:rPr>
        <w:t xml:space="preserve">, in another one they rated </w:t>
      </w:r>
      <w:r w:rsidR="000D3015">
        <w:rPr>
          <w:lang w:val="en-US"/>
        </w:rPr>
        <w:t xml:space="preserve">voices on a 10-point-scale from “very natural, human-like” to “very mechanical, robot-like”.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wNy0yMFQxODoyOToyNCIsIlByb2plY3QiOnsiJHJlZiI6IjUifX0sIlVzZU51bWJlcmluZ1R5cGVPZlBhcmVudERvY3VtZW50IjpmYWxzZX1dLCJGb3JtYXR0ZWRUZXh0Ijp7IiRpZCI6IjE1IiwiQ291bnQiOjEsIlRleHRVbml0cyI6W3siJGlkIjoiMTYiLCJGb250U3R5bGUiOnsiJGlkIjoiMTciLCJOZXV0cmFsIjp0cnVlfSwiUmVhZGluZ09yZGVyIjoxLCJUZXh0IjoiWzM4XSJ9XX0sIlRhZyI6IkNpdGF2aVBsYWNlaG9sZGVyI2ExNzRkNWZlLTdkODUtNDJiMi04NzE1LTczOGEwNTBhMjNlMiIsIlRleHQiOiJbMzhdIiwiV0FJVmVyc2lvbiI6IjYuMTEuMC4wIn0=}</w:instrText>
          </w:r>
          <w:r w:rsidR="00AE3B4C">
            <w:rPr>
              <w:lang w:val="en-US"/>
            </w:rPr>
            <w:fldChar w:fldCharType="separate"/>
          </w:r>
          <w:r w:rsidR="00335405">
            <w:rPr>
              <w:lang w:val="en-US"/>
            </w:rPr>
            <w:t>[38]</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
    <w:p w14:paraId="480D54C2" w14:textId="2E109307" w:rsidR="00A017E1" w:rsidRPr="00A017E1" w:rsidRDefault="00A017E1" w:rsidP="00A017E1">
      <w:pPr>
        <w:pStyle w:val="berschrift2"/>
        <w:numPr>
          <w:ilvl w:val="1"/>
          <w:numId w:val="7"/>
        </w:numPr>
        <w:rPr>
          <w:lang w:val="en-US"/>
        </w:rPr>
      </w:pPr>
      <w:bookmarkStart w:id="19" w:name="_Toc160791729"/>
      <w:r w:rsidRPr="00A017E1">
        <w:rPr>
          <w:lang w:val="en-US"/>
        </w:rPr>
        <w:t>Lack of exchange between differen</w:t>
      </w:r>
      <w:r>
        <w:rPr>
          <w:lang w:val="en-US"/>
        </w:rPr>
        <w:t>t research domains (</w:t>
      </w:r>
      <w:r w:rsidR="0058483B">
        <w:rPr>
          <w:lang w:val="en-US"/>
        </w:rPr>
        <w:t>15</w:t>
      </w:r>
      <w:r>
        <w:rPr>
          <w:lang w:val="en-US"/>
        </w:rPr>
        <w:t>0)</w:t>
      </w:r>
      <w:bookmarkEnd w:id="19"/>
    </w:p>
    <w:p w14:paraId="24D213AB" w14:textId="27D485A0" w:rsidR="009F02C4" w:rsidRDefault="009F02C4" w:rsidP="00AA766C">
      <w:pPr>
        <w:rPr>
          <w:lang w:val="en-US"/>
        </w:rPr>
      </w:pPr>
    </w:p>
    <w:p w14:paraId="7427FC61" w14:textId="422C1219"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wVDE4OjI5OjI0IiwiUHJvamVjdCI6eyIkcmVmIjoiNSJ9fSwiVXNlTnVtYmVyaW5nVHlwZU9mUGFyZW50RG9jdW1lbnQiOmZhbHNlfV0sIkZvcm1hdHRlZFRleHQiOnsiJGlkIjoiMTciLCJDb3VudCI6MSwiVGV4dFVuaXRzIjpbeyIkaWQiOiIxOCIsIkZvbnRTdHlsZSI6eyIkaWQiOiIxOSIsIk5ldXRyYWwiOnRydWV9LCJSZWFkaW5nT3JkZXIiOjEsIlRleHQiOiJbNjZdIn1dfSwiVGFnIjoiQ2l0YXZpUGxhY2Vob2xkZXIjZDMzYzMyOGYtOWI3NS00MjJiLTlkNTctZTU4MDVhZTEwOTJkIiwiVGV4dCI6Ils2Nl0iLCJXQUlWZXJzaW9uIjoiNi4xMS4wLjAifQ==}</w:instrText>
          </w:r>
          <w:r w:rsidR="00AE3B4C">
            <w:rPr>
              <w:lang w:val="en-US"/>
            </w:rPr>
            <w:fldChar w:fldCharType="separate"/>
          </w:r>
          <w:r w:rsidR="00335405">
            <w:rPr>
              <w:lang w:val="en-US"/>
            </w:rPr>
            <w:t>[66]</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I0dGggRXN0YXRlIiwiUHJvdGVjdGVkIjpmYWxzZSwiQ3JlYXRlZEJ5IjoiX0NocmlzdGluZSBOdXNzYmF1bSIsIkNyZWF0ZWRPbiI6IjIwMjQtMDYtMDZUMDg6Mjc6MTAiLCJNb2RpZmllZEJ5IjoiX0NocmlzdGluZSBOdXNzYmF1bSIsIklkIjoiYmRiY2U4NDEtMzVhOS00ZTllLThhNGItZWUxM2EwMjFkMjIyIiwiTW9kaWZpZWRPbiI6IjIwMjQtMDYtMDZUMDg6Mjc6MTAiLCJQcm9qZWN0Ijp7IiRyZWYiOiI1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C0wNi0wNlQwODoyNzoxMyIsIlByb2plY3QiOnsiJHJlZiI6IjUifX0sIlVzZU51bWJlcmluZ1R5cGVPZlBhcmVudERvY3VtZW50IjpmYWxzZX1dLCJGb3JtYXR0ZWRUZXh0Ijp7IiRpZCI6IjEwIiwiQ291bnQiOjEsIlRleHRVbml0cyI6W3siJGlkIjoiMTEiLCJGb250U3R5bGUiOnsiJGlkIjoiMTIiLCJOZXV0cmFsIjp0cnVlfSwiUmVhZGluZ09yZGVyIjoxLCJUZXh0IjoiWzY1XSJ9XX0sIlRhZyI6IkNpdGF2aVBsYWNlaG9sZGVyIzU4OTRmOGQxLTY5MzAtNDcxYS1iYTY2LTlhOWRlZWUxMmE4ZSIsIlRleHQiOiJbNjVdIiwiV0FJVmVyc2lvbiI6IjYuMTEuMC4wIn0=}</w:instrText>
          </w:r>
          <w:r w:rsidR="00684059" w:rsidRPr="00177F43">
            <w:rPr>
              <w:lang w:val="en-US"/>
            </w:rPr>
            <w:fldChar w:fldCharType="separate"/>
          </w:r>
          <w:r w:rsidR="00335405">
            <w:rPr>
              <w:lang w:val="en-US"/>
            </w:rPr>
            <w:t>[65]</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IsIlJhbmdlTGVuZ3RoIjoy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C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BUMTg6Mjk6MjQ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y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}</w:instrText>
          </w:r>
          <w:r w:rsidR="00AE3B4C">
            <w:rPr>
              <w:lang w:val="en-US"/>
            </w:rPr>
            <w:fldChar w:fldCharType="separate"/>
          </w:r>
          <w:r w:rsidR="00335405">
            <w:rPr>
              <w:lang w:val="en-US"/>
            </w:rPr>
            <w:t>[3,9,49]</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A3LTIwVDE4OjI5OjI0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wNy0yMFQxODoyOToyNC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41OTM3MzI8L24+XHJcbiAgPGluPnRydWU8L2luPlxyXG4gIDxvcz41OTM3MzI8L29zPlxyXG4gIDxwcz41OTM3MzI8L3BzPlxyXG48L3NwPlxyXG48b3M+NTkzNzMyPC9vcz4iLCJQZXJpb2RpY2FsIjp7IiRpZCI6IjM1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A3LTIwVDE4OjI5OjI0IiwiUHJvamVjdCI6eyIkcmVmIjoiNSJ9fSwiVXNlTnVtYmVyaW5nVHlwZU9mUGFyZW50RG9jdW1lbnQiOmZhbHNlfV0sIkZvcm1hdHRlZFRleHQiOnsiJGlkIjoiMzYiLCJDb3VudCI6MSwiVGV4dFVuaXRzIjpbeyIkaWQiOiIzNyIsIkZvbnRTdHlsZSI6eyIkaWQiOiIzOCIsIk5ldXRyYWwiOnRydWV9LCJSZWFkaW5nT3JkZXIiOjEsIlRleHQiOiJbMzEsNTRdIn1dfSwiVGFnIjoiQ2l0YXZpUGxhY2Vob2xkZXIjMWM0NDI3YmItOGJiOS00NjY5LThkMzQtMGVjMGExMjZkNjE0IiwiVGV4dCI6IlszMSw1NF0iLCJXQUlWZXJzaW9uIjoiNi4xMS4wLjAifQ==}</w:instrText>
          </w:r>
          <w:r w:rsidR="00684059">
            <w:rPr>
              <w:lang w:val="en-US"/>
            </w:rPr>
            <w:fldChar w:fldCharType="separate"/>
          </w:r>
          <w:r w:rsidR="00335405">
            <w:rPr>
              <w:lang w:val="en-US"/>
            </w:rPr>
            <w:t>[31,54]</w:t>
          </w:r>
          <w:r w:rsidR="00684059">
            <w:rPr>
              <w:lang w:val="en-US"/>
            </w:rPr>
            <w:fldChar w:fldCharType="end"/>
          </w:r>
        </w:sdtContent>
      </w:sdt>
      <w:r w:rsidR="00041975">
        <w:rPr>
          <w:lang w:val="en-US"/>
        </w:rPr>
        <w:t>, a recent study suggest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xNlQxMToxMToxMiIsIlByb2plY3QiOnsiJHJlZiI6IjUifX0sIlVzZU51bWJlcmluZ1R5cGVPZlBhcmVudERvY3VtZW50IjpmYWxzZX1dLCJGb3JtYXR0ZWRUZXh0Ijp7IiRpZCI6IjExIiwiQ291bnQiOjEsIlRleHRVbml0cyI6W3siJGlkIjoiMTIiLCJGb250U3R5bGUiOnsiJGlkIjoiMTMiLCJOZXV0cmFsIjp0cnVlfSwiUmVhZGluZ09yZGVyIjoxLCJUZXh0IjoiWzE2XSJ9XX0sIlRhZyI6IkNpdGF2aVBsYWNlaG9sZGVyIzNmNDdlYmVlLTk0NzgtNDAzNi04ZTkxLWViNDBmYzAzMDYxNyIsIlRleHQiOiJbMTZdIiwiV0FJVmVyc2lvbiI6IjYuMTEuMC4wIn0=}</w:instrText>
          </w:r>
          <w:r w:rsidR="005E0F61">
            <w:rPr>
              <w:lang w:val="en-US"/>
            </w:rPr>
            <w:fldChar w:fldCharType="separate"/>
          </w:r>
          <w:r w:rsidR="007D5C69">
            <w:rPr>
              <w:lang w:val="en-US"/>
            </w:rPr>
            <w:t>[16]</w:t>
          </w:r>
          <w:r w:rsidR="005E0F61">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7B07A593" w14:textId="5D314F36" w:rsidR="00A017E1" w:rsidRDefault="00A017E1" w:rsidP="00A017E1">
      <w:pPr>
        <w:pStyle w:val="berschrift2"/>
        <w:numPr>
          <w:ilvl w:val="1"/>
          <w:numId w:val="7"/>
        </w:numPr>
        <w:rPr>
          <w:lang w:val="en-US"/>
        </w:rPr>
      </w:pPr>
      <w:bookmarkStart w:id="20" w:name="_Toc160791730"/>
      <w:r>
        <w:rPr>
          <w:lang w:val="en-US"/>
        </w:rPr>
        <w:t>Insufficient anchoring in voice perception theory (</w:t>
      </w:r>
      <w:r w:rsidR="0058483B">
        <w:rPr>
          <w:lang w:val="en-US"/>
        </w:rPr>
        <w:t>15</w:t>
      </w:r>
      <w:r>
        <w:rPr>
          <w:lang w:val="en-US"/>
        </w:rPr>
        <w:t>0)</w:t>
      </w:r>
      <w:bookmarkEnd w:id="20"/>
    </w:p>
    <w:p w14:paraId="20403166" w14:textId="5B0047AF" w:rsidR="00A017E1" w:rsidRDefault="00A017E1" w:rsidP="007F138B">
      <w:pPr>
        <w:rPr>
          <w:lang w:val="en-US"/>
        </w:rPr>
      </w:pPr>
    </w:p>
    <w:p w14:paraId="05E0D106" w14:textId="305CCCA6" w:rsidR="007F138B" w:rsidRPr="00A0435C" w:rsidRDefault="007F138B" w:rsidP="00A0435C">
      <w:pPr>
        <w:rPr>
          <w:lang w:val="en-US"/>
        </w:rPr>
      </w:pPr>
      <w:proofErr w:type="gramStart"/>
      <w:r>
        <w:rPr>
          <w:lang w:val="en-US"/>
        </w:rPr>
        <w:t>The majority of</w:t>
      </w:r>
      <w:proofErr w:type="gramEnd"/>
      <w:r>
        <w:rPr>
          <w:lang w:val="en-US"/>
        </w:rPr>
        <w:t xml:space="preserve">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 </w:t>
      </w:r>
      <w:r w:rsidR="00BD0FF9">
        <w:rPr>
          <w:lang w:val="en-US"/>
        </w:rPr>
        <w:t>T</w:t>
      </w:r>
      <w:r w:rsidR="0098210D">
        <w:rPr>
          <w:lang w:val="en-US"/>
        </w:rPr>
        <w:t xml:space="preserve">o fully understand how naturalness affects our perception and response to voices, this void needs to be filled. </w:t>
      </w:r>
    </w:p>
    <w:p w14:paraId="61D6F19C" w14:textId="353FC2BC" w:rsidR="00A017E1" w:rsidRPr="00084405" w:rsidRDefault="00BD0FF9" w:rsidP="00A017E1">
      <w:pPr>
        <w:pStyle w:val="berschrift1"/>
        <w:numPr>
          <w:ilvl w:val="0"/>
          <w:numId w:val="7"/>
        </w:numPr>
        <w:rPr>
          <w:i/>
          <w:iCs/>
          <w:lang w:val="en-US"/>
        </w:rPr>
      </w:pPr>
      <w:bookmarkStart w:id="21" w:name="_Toc160791731"/>
      <w:r w:rsidRPr="00BD0FF9">
        <w:rPr>
          <w:lang w:val="en-US"/>
        </w:rPr>
        <w:t xml:space="preserve">Toward a concise </w:t>
      </w:r>
      <w:r w:rsidR="00A017E1" w:rsidRPr="00A017E1">
        <w:rPr>
          <w:lang w:val="en-US"/>
        </w:rPr>
        <w:t xml:space="preserve">framework for </w:t>
      </w:r>
      <w:r w:rsidR="00D114BD">
        <w:rPr>
          <w:lang w:val="en-US"/>
        </w:rPr>
        <w:t xml:space="preserve">voice </w:t>
      </w:r>
      <w:r w:rsidR="00A017E1" w:rsidRPr="00A017E1">
        <w:rPr>
          <w:lang w:val="en-US"/>
        </w:rPr>
        <w:t>naturalness (</w:t>
      </w:r>
      <w:r w:rsidR="00831DF3">
        <w:rPr>
          <w:lang w:val="en-US"/>
        </w:rPr>
        <w:t>9</w:t>
      </w:r>
      <w:r w:rsidR="00A017E1" w:rsidRPr="00A017E1">
        <w:rPr>
          <w:lang w:val="en-US"/>
        </w:rPr>
        <w:t>00</w:t>
      </w:r>
      <w:r w:rsidR="00A017E1" w:rsidRPr="00084405">
        <w:rPr>
          <w:i/>
          <w:iCs/>
          <w:lang w:val="en-US"/>
        </w:rPr>
        <w:t>)</w:t>
      </w:r>
      <w:bookmarkEnd w:id="21"/>
    </w:p>
    <w:p w14:paraId="72F7030A" w14:textId="77777777" w:rsidR="008B5242" w:rsidRPr="00084405" w:rsidRDefault="008B5242" w:rsidP="00A017E1">
      <w:pPr>
        <w:rPr>
          <w:i/>
          <w:iCs/>
          <w:lang w:val="en-US"/>
        </w:rPr>
      </w:pPr>
    </w:p>
    <w:p w14:paraId="6D8DDD4D" w14:textId="529367D3" w:rsidR="00D114BD" w:rsidRDefault="00BD0FF9" w:rsidP="00A017E1">
      <w:pPr>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22"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22"/>
    </w:p>
    <w:p w14:paraId="3B9985E4" w14:textId="77777777" w:rsidR="00BF321F" w:rsidRDefault="00BF321F" w:rsidP="00A017E1">
      <w:pPr>
        <w:rPr>
          <w:lang w:val="en-US"/>
        </w:rPr>
      </w:pPr>
    </w:p>
    <w:p w14:paraId="3FBCC4BB" w14:textId="7D4D11D2"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}</w:instrText>
          </w:r>
          <w:r w:rsidR="00177F43">
            <w:rPr>
              <w:lang w:val="en-US"/>
            </w:rPr>
            <w:fldChar w:fldCharType="separate"/>
          </w:r>
          <w:r w:rsidR="00335405">
            <w:rPr>
              <w:lang w:val="en-US"/>
            </w:rPr>
            <w:t>[67]</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wVDE4OjI5OjI0IiwiUHJvamVjdCI6eyIkcmVmIjoiNSJ9fSwiVXNlTnVtYmVyaW5nVHlwZU9mUGFyZW50RG9jdW1lbnQiOmZhbHNlfV0sIkZvcm1hdHRlZFRleHQiOnsiJGlkIjoiMTYiLCJDb3VudCI6MSwiVGV4dFVuaXRzIjpbeyIkaWQiOiIxNyIsIkZvbnRTdHlsZSI6eyIkaWQiOiIxOCIsIk5ldXRyYWwiOnRydWV9LCJSZWFkaW5nT3JkZXIiOjEsIlRleHQiOiJbNDldIn1dfSwiVGFnIjoiQ2l0YXZpUGxhY2Vob2xkZXIjN2NlOTg5NzAtYWY1ZC00OTYzLWEyY2YtOGI1Nzc4NjQ3ZDI3IiwiVGV4dCI6Ils0OV0iLCJXQUlWZXJzaW9uIjoiNi4xMS4wLjAifQ==}</w:instrText>
          </w:r>
          <w:r w:rsidR="001C3A8E">
            <w:rPr>
              <w:lang w:val="en-US"/>
            </w:rPr>
            <w:fldChar w:fldCharType="separate"/>
          </w:r>
          <w:r w:rsidR="00335405">
            <w:rPr>
              <w:lang w:val="en-US"/>
            </w:rPr>
            <w:t>[49]</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BUMTg6Mjk6MjQ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DctMjBUMTg6Mjk6MjQ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0Niw1MCw1MV0ifV19LCJUYWciOiJDaXRhdmlQbGFjZWhvbGRlciMzN2QyM2M4NC1hYzU4LTQ1OWQtYTJiOC0xMTQ3ZTc1ZThiNGIiLCJUZXh0IjoiWzQ2LDUwLDUxXSIsIldBSVZlcnNpb24iOiI2LjExLjAuMCJ9}</w:instrText>
          </w:r>
          <w:r w:rsidR="001C3A8E">
            <w:rPr>
              <w:lang w:val="en-US"/>
            </w:rPr>
            <w:fldChar w:fldCharType="separate"/>
          </w:r>
          <w:r w:rsidR="00335405">
            <w:rPr>
              <w:lang w:val="en-US"/>
            </w:rPr>
            <w:t>[46,50,51]</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A3LTIwVDE4OjI5OjI0IiwiUHJvamVjdCI6eyIkcmVmIjoiNSJ9fSwiVXNlTnVtYmVyaW5nVHlwZU9mUGFyZW50RG9jdW1lbnQiOmZhbHNlfV0sIkZvcm1hdHRlZFRleHQiOnsiJGlkIjoiMTEiLCJDb3VudCI6MSwiVGV4dFVuaXRzIjpbeyIkaWQiOiIxMiIsIkZvbnRTdHlsZSI6eyIkaWQiOiIxMyIsIk5ldXRyYWwiOnRydWV9LCJSZWFkaW5nT3JkZXIiOjEsIlRleHQiOiJbNDFdIn1dfSwiVGFnIjoiQ2l0YXZpUGxhY2Vob2xkZXIjZDlhNDcwOGMtM2FjNi00NWYwLTk3YWUtNWZhYTVhZDE5MDk0IiwiVGV4dCI6Ils0MV0iLCJXQUlWZXJzaW9uIjoiNi4xMS4wLjAifQ==}</w:instrText>
          </w:r>
          <w:r w:rsidR="001C3A8E">
            <w:rPr>
              <w:lang w:val="en-US"/>
            </w:rPr>
            <w:fldChar w:fldCharType="separate"/>
          </w:r>
          <w:r w:rsidR="00335405">
            <w:rPr>
              <w:lang w:val="en-US"/>
            </w:rPr>
            <w:t>[41]</w:t>
          </w:r>
          <w:r w:rsidR="001C3A8E">
            <w:rPr>
              <w:lang w:val="en-US"/>
            </w:rPr>
            <w:fldChar w:fldCharType="end"/>
          </w:r>
        </w:sdtContent>
      </w:sdt>
      <w:r w:rsidR="00791859">
        <w:rPr>
          <w:lang w:val="en-US"/>
        </w:rPr>
        <w:t xml:space="preserve">). </w:t>
      </w:r>
    </w:p>
    <w:p w14:paraId="7291897C" w14:textId="7C2D1915"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5BCB78F4" w14:textId="09A31746"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yLCJSZWZlcmVuY2VJZCI6ImNjMGY5MjBhLTdmMGEtNDNiZS04Zjc5LTAzN2RkZDc0NmY2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NSIsIiR0eXBlIjoiU3dpc3NBY2FkZW1pYy5DaXRhdmkuUHJvamVjdCwgU3dpc3NBY2FkZW1pYy5DaXRhdmkifX0seyIkaWQiOiI2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NS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yMTIwMy9ycy4zLnJzLTI3ODQwNjcvdjEiLCJVcmlTdHJpbmciOiJodHRwczovL2RvaS5vcmcvMTAuMjEyMDMvcnMuMy5ycy0yNzg0MDY3L3Y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1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NSJ9fSwiVXNlTnVtYmVyaW5nVHlwZU9mUGFyZW50RG9jdW1lbnQiOmZhbHNlfV0sIkZvcm1hdHRlZFRleHQiOnsiJGlkIjoiMTAiLCJDb3VudCI6MSwiVGV4dFVuaXRzIjpbeyIkaWQiOiIxMSIsIkZvbnRTdHlsZSI6eyIkaWQiOiIxMiIsIk5ldXRyYWwiOnRydWV9LCJSZWFkaW5nT3JkZXIiOjEsIlRleHQiOiIxNSJ9XX0sIlRhZyI6IkNpdGF2aVBsYWNlaG9sZGVyI2RlZDM4ZjA3LWFjZjQtNGIxNi1hMzdlLWNlNjljNWI4NjhmZiIsIlRleHQiOiIxNSIsIldBSVZlcnNpb24iOiI2LjExLjAuMCJ9}</w:instrText>
          </w:r>
          <w:r w:rsidR="00701727">
            <w:rPr>
              <w:lang w:val="en-US"/>
            </w:rPr>
            <w:fldChar w:fldCharType="separate"/>
          </w:r>
          <w:r w:rsidR="007D5C69">
            <w:rPr>
              <w:lang w:val="en-US"/>
            </w:rPr>
            <w:t>15</w:t>
          </w:r>
          <w:r w:rsidR="00701727">
            <w:rPr>
              <w:lang w:val="en-US"/>
            </w:rPr>
            <w:fldChar w:fldCharType="end"/>
          </w:r>
        </w:sdtContent>
      </w:sdt>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xNlQxMToxMToxMiIsIlByb2plY3QiOnsiJHJlZiI6IjUifX0sIlVzZU51bWJlcmluZ1R5cGVPZlBhcmVudERvY3VtZW50IjpmYWxzZX1dLCJGb3JtYXR0ZWRUZXh0Ijp7IiRpZCI6IjExIiwiQ291bnQiOjEsIlRleHRVbml0cyI6W3siJGlkIjoiMTIiLCJGb250U3R5bGUiOnsiJGlkIjoiMTMiLCJOZXV0cmFsIjp0cnVlfSwiUmVhZGluZ09yZGVyIjoxLCJUZXh0IjoiWzE2XSJ9XX0sIlRhZyI6IkNpdGF2aVBsYWNlaG9sZGVyIzZkODc1MzY5LTNjNzEtNGIxYy05OTgxLTU4MzJiMzJjOTM0NiIsIlRleHQiOiJbMTZdIiwiV0FJVmVyc2lvbiI6IjYuMTEuMC4wIn0=}</w:instrText>
          </w:r>
          <w:r w:rsidR="005E0F61">
            <w:rPr>
              <w:lang w:val="en-US"/>
            </w:rPr>
            <w:fldChar w:fldCharType="separate"/>
          </w:r>
          <w:r w:rsidR="007D5C69">
            <w:rPr>
              <w:lang w:val="en-US"/>
            </w:rPr>
            <w:t>[16]</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w:t>
      </w:r>
      <w:r w:rsidR="009E2AB9">
        <w:rPr>
          <w:lang w:val="en-US"/>
        </w:rPr>
        <w:lastRenderedPageBreak/>
        <w:t xml:space="preserve">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5C04BBFF" w14:textId="3CAD18F4" w:rsidR="00A017E1" w:rsidRPr="00353624" w:rsidRDefault="00A017E1" w:rsidP="00A017E1">
      <w:pPr>
        <w:rPr>
          <w:lang w:val="en-US"/>
        </w:rPr>
      </w:pPr>
    </w:p>
    <w:p w14:paraId="25D0D87E" w14:textId="16A7DF1E" w:rsidR="00A017E1" w:rsidRPr="00FC1778" w:rsidRDefault="00BD0FF9" w:rsidP="00A017E1">
      <w:pPr>
        <w:pStyle w:val="berschrift2"/>
        <w:numPr>
          <w:ilvl w:val="1"/>
          <w:numId w:val="7"/>
        </w:numPr>
        <w:rPr>
          <w:lang w:val="en-US"/>
        </w:rPr>
      </w:pPr>
      <w:bookmarkStart w:id="23" w:name="_Toc160791733"/>
      <w:r w:rsidRPr="00BD0FF9">
        <w:rPr>
          <w:lang w:val="en-US"/>
        </w:rPr>
        <w:t xml:space="preserve">Delimiting distinctiveness and authenticity </w:t>
      </w:r>
      <w:r w:rsidR="00A017E1" w:rsidRPr="00FC1778">
        <w:rPr>
          <w:lang w:val="en-US"/>
        </w:rPr>
        <w:t>(</w:t>
      </w:r>
      <w:r w:rsidR="00831DF3" w:rsidRPr="00FC1778">
        <w:rPr>
          <w:lang w:val="en-US"/>
        </w:rPr>
        <w:t>4</w:t>
      </w:r>
      <w:r w:rsidR="00A017E1" w:rsidRPr="00FC1778">
        <w:rPr>
          <w:lang w:val="en-US"/>
        </w:rPr>
        <w:t>00)</w:t>
      </w:r>
      <w:bookmarkEnd w:id="23"/>
    </w:p>
    <w:p w14:paraId="1373534F" w14:textId="449AE93B" w:rsidR="002E044F" w:rsidRPr="00FC1778" w:rsidRDefault="002E044F" w:rsidP="002E044F">
      <w:pPr>
        <w:rPr>
          <w:lang w:val="en-US"/>
        </w:rPr>
      </w:pPr>
    </w:p>
    <w:p w14:paraId="7C0335C5" w14:textId="16C3E1FF"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 </w:t>
      </w:r>
      <w:sdt>
        <w:sdtPr>
          <w:rPr>
            <w:lang w:val="en-US"/>
          </w:rPr>
          <w:alias w:val="To edit, see citavi.com/edit"/>
          <w:tag w:val="CitaviPlaceholder#b54d2a47-5e98-4bec-9039-98aeb6b3e5e2"/>
          <w:id w:val="280076579"/>
          <w:placeholder>
            <w:docPart w:val="DefaultPlaceholder_-1854013440"/>
          </w:placeholder>
        </w:sdtPr>
        <w:sdtContent>
          <w:r w:rsidR="00BD0FF9">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ODMzMzM0LWQxYzctNDVlNC05YTIzLWFkNTYxNTUzYjQ1NiIsIlJhbmdlTGVuZ3RoIjo0LCJSZWZlcmVuY2VJZCI6ImRhNjA5ZDVkLWVmYWYtNGI4YS1hZDRkLTJlOTE3OTY0NzFi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g2NjQ1NiIsIlVyaVN0cmluZyI6Imh0dHA6Ly93d3cubmNiaS5ubG0ubmloLmdvdi9wdWJtZWQvMTg2NjQ1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c2MGZmYWYxLTk0YjMtNGE1OC1iZmMwLTI5YzY2ZTJiMjQ3YyIsIk1vZGlmaWVkT24iOiIyMDE5LTAyLTIxVDEyOjUwOjU0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DgwLzE0NjQwNzQ5MTA4NDAwOTY2IiwiVXJpU3RyaW5nIjoiaHR0cHM6Ly9kb2kub3JnLzEwLjEwODAvMTQ2NDA3NDkxMDg0MDA5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}</w:instrText>
          </w:r>
          <w:r w:rsidR="00BD0FF9">
            <w:rPr>
              <w:lang w:val="en-US"/>
            </w:rPr>
            <w:fldChar w:fldCharType="separate"/>
          </w:r>
          <w:r w:rsidR="00335405">
            <w:rPr>
              <w:lang w:val="en-US"/>
            </w:rPr>
            <w:t>[64]</w:t>
          </w:r>
          <w:r w:rsidR="00BD0FF9">
            <w:rPr>
              <w:lang w:val="en-US"/>
            </w:rPr>
            <w:fldChar w:fldCharType="end"/>
          </w:r>
        </w:sdtContent>
      </w:sdt>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w:t>
      </w:r>
      <w:commentRangeStart w:id="24"/>
      <w:commentRangeStart w:id="25"/>
      <w:r w:rsidR="00BD0FF9">
        <w:rPr>
          <w:lang w:val="en-US"/>
        </w:rPr>
        <w:t xml:space="preserve">. </w:t>
      </w:r>
      <w:r w:rsidR="004F5F70">
        <w:rPr>
          <w:lang w:val="en-US"/>
        </w:rPr>
        <w:t>Accordingly</w:t>
      </w:r>
      <w:r w:rsidR="00716FB2">
        <w:rPr>
          <w:lang w:val="en-US"/>
        </w:rPr>
        <w:t xml:space="preserve">, </w:t>
      </w:r>
      <w:commentRangeEnd w:id="24"/>
      <w:r w:rsidR="004F5F70">
        <w:rPr>
          <w:rStyle w:val="Kommentarzeichen"/>
        </w:rPr>
        <w:commentReference w:id="24"/>
      </w:r>
      <w:commentRangeEnd w:id="25"/>
      <w:r w:rsidR="004F5F70">
        <w:rPr>
          <w:rStyle w:val="Kommentarzeichen"/>
        </w:rPr>
        <w:commentReference w:id="25"/>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1688A12C" w:rsidR="003E61B4" w:rsidRDefault="00D94004" w:rsidP="00FC1778">
      <w:pPr>
        <w:rPr>
          <w:lang w:val="en-US"/>
        </w:rPr>
      </w:pPr>
      <w:r>
        <w:rPr>
          <w:lang w:val="en-US"/>
        </w:rPr>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FC1778">
        <w:rPr>
          <w:b/>
          <w:lang w:val="en-US"/>
        </w:rPr>
        <w:t>authenticity</w:t>
      </w:r>
      <w:r w:rsidR="00FC1778">
        <w:rPr>
          <w:lang w:val="en-US"/>
        </w:rPr>
        <w:t xml:space="preserve">. </w:t>
      </w:r>
      <w:bookmarkStart w:id="26" w:name="_Hlk171408820"/>
      <w:r w:rsidR="006424FE">
        <w:rPr>
          <w:lang w:val="en-US"/>
        </w:rPr>
        <w:t xml:space="preserve">In the scientific literature, authenticity is an established concept with meaning that may refer to vocal emotion, identity or gender – rather than the holistic impression of a voice. </w:t>
      </w:r>
      <w:bookmarkEnd w:id="26"/>
      <w:r w:rsidR="00037F39" w:rsidRPr="00E127AD">
        <w:rPr>
          <w:lang w:val="en-US"/>
        </w:rPr>
        <w:t>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U3RhcnQiOj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HJlZiI6IjQifSx7IiRpZCI6IjIy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yZWYiOiIxMSJ9LHsiJGlkIjoiMjM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DEyMzQwNCIsIlVyaVN0cmluZyI6Imh0dHA6Ly93d3cubmNiaS5ubG0ubmloLmdvdi9wdWJtZWQvMzgxMjM0MDQ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YtMDZUMTA6MDY6NDciLCJNb2RpZmllZEJ5IjoiX0NocmlzdGluZSBOdXNzYmF1bSIsIklkIjoiYWVmMzliMjctNTVmOC00OTQ1LWI2NzItODdmZTNlZTdmNWViIiwiTW9kaWZpZWRPbiI6IjIwMjQtMDYtMDZUMTA6MDY6NDc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E2L2ouY29ydGV4LjIwMjMuMTEuMDA1IiwiVXJpU3RyaW5nIjoiaHR0cHM6Ly9kb2kub3JnLzEwLjEwMTYvai5jb3J0ZXguMjAyMy4xMS4wMDU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yNzkzNzM4OSIsIlVyaVN0cmluZyI6Imh0dHA6Ly93d3cubmNiaS5ubG0ubmloLmdvdi9wdWJtZWQvMjc5MzczODk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YtMDZUMTA6MDY6MTgiLCJNb2RpZmllZEJ5IjoiX0NocmlzdGluZSBOdXNzYmF1bSIsIklkIjoiMWU1NTczOTctMzVmZC00NWE2LWE1YmUtNTk3MWNjMmE0NmRiIiwiTW9kaWZpZWRPbiI6IjIwMjQtMDYtMDZUMTA6MDY6MTgiLCJQcm9qZWN0Ijp7IiRyZWYiOiI1In19LH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gwLzE3NDcwMjE4LjIwMTYuMTI3MDk3NiIsIlVyaVN0cmluZyI6Imh0dHBzOi8vZG9pLm9yZy8xMC4xMDgwLzE3NDcwMjE4LjIwMTYuMTI3MDk3N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}</w:instrText>
          </w:r>
          <w:r w:rsidR="00037F39" w:rsidRPr="00E127AD">
            <w:rPr>
              <w:lang w:val="en-US"/>
            </w:rPr>
            <w:fldChar w:fldCharType="separate"/>
          </w:r>
          <w:r w:rsidR="00335405">
            <w:rPr>
              <w:lang w:val="en-US"/>
            </w:rPr>
            <w:t>[4,35,56]</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9E58AB">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0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BUMTg6Mjk6MjQiLCJQcm9qZWN0Ijp7IiRyZWYiOiI1In19LCJVc2VOdW1iZXJpbmdUeXBlT2ZQYXJlbnREb2N1bWVudCI6ZmFsc2V9XSwiRm9ybWF0dGVkVGV4dCI6eyIkaWQiOiIyMCIsIkNvdW50IjoxLCJUZXh0VW5pdHMiOlt7IiRpZCI6IjIxIiwiRm9udFN0eWxlIjp7IiRpZCI6IjIyIiwiTmV1dHJhbCI6dHJ1ZX0sIlJlYWRpbmdPcmRlciI6MSwiVGV4dCI6Ils1NV0ifV19LCJUYWciOiJDaXRhdmlQbGFjZWhvbGRlciNjNGIzZDc0ZC1jMmVkLTQyZDktYmZjZS02ZGMyMTNmOWNiNjUiLCJUZXh0IjoiWzU1XSIsIldBSVZlcnNpb24iOiI2LjExLjAuMCJ9}</w:instrText>
          </w:r>
          <w:r w:rsidR="009E58AB">
            <w:rPr>
              <w:lang w:val="en-US"/>
            </w:rPr>
            <w:fldChar w:fldCharType="separate"/>
          </w:r>
          <w:r w:rsidR="00335405">
            <w:rPr>
              <w:lang w:val="en-US"/>
            </w:rPr>
            <w:t>[55]</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A3LTIwVDE4OjI5OjI0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DctMjBUMTg6Mjk6MjQiLCJQcm9qZWN0Ijp7IiRyZWYiOiI1In19LCJVc2VOdW1iZXJpbmdUeXBlT2ZQYXJlbnREb2N1bWVudCI6ZmFsc2V9XSwiRm9ybWF0dGVkVGV4dCI6eyIkaWQiOiIyMiIsIkNvdW50IjoxLCJUZXh0VW5pdHMiOlt7IiRpZCI6IjIzIiwiRm9udFN0eWxlIjp7IiRpZCI6IjI0IiwiTmV1dHJhbCI6dHJ1ZX0sIlJlYWRpbmdPcmRlciI6MSwiVGV4dCI6IlsyNSw0NV0ifV19LCJUYWciOiJDaXRhdmlQbGFjZWhvbGRlciM4YjE4MzhhZS1mMWRlLTQ1NzQtYjhjYS1iOGFmOTQ3OWY1OGQiLCJUZXh0IjoiWzI1LDQ1XSIsIldBSVZlcnNpb24iOiI2LjExLjAuMCJ9}</w:instrText>
          </w:r>
          <w:r w:rsidR="00E127AD">
            <w:rPr>
              <w:lang w:val="en-US"/>
            </w:rPr>
            <w:fldChar w:fldCharType="separate"/>
          </w:r>
          <w:r w:rsidR="00335405">
            <w:rPr>
              <w:lang w:val="en-US"/>
            </w:rPr>
            <w:t>[25,45]</w:t>
          </w:r>
          <w:r w:rsidR="00E127AD">
            <w:rPr>
              <w:lang w:val="en-US"/>
            </w:rPr>
            <w:fldChar w:fldCharType="end"/>
          </w:r>
        </w:sdtContent>
      </w:sdt>
      <w:r w:rsidR="00E127AD">
        <w:rPr>
          <w:lang w:val="en-US"/>
        </w:rPr>
        <w:t xml:space="preserve">. </w:t>
      </w:r>
      <w:r w:rsidR="006424FE">
        <w:rPr>
          <w:lang w:val="en-US"/>
        </w:rPr>
        <w:t>In fact, w</w:t>
      </w:r>
      <w:commentRangeStart w:id="27"/>
      <w:r w:rsidR="006424FE">
        <w:rPr>
          <w:lang w:val="en-US"/>
        </w:rPr>
        <w:t>hen prompted for synonyms of naturalness, authenticity was ChatGPT´s first reply (</w:t>
      </w:r>
      <w:r w:rsidR="006424FE" w:rsidRPr="006424FE">
        <w:rPr>
          <w:b/>
          <w:lang w:val="en-US"/>
        </w:rPr>
        <w:t>Figure 1 B</w:t>
      </w:r>
      <w:r w:rsidR="006424FE">
        <w:rPr>
          <w:lang w:val="en-US"/>
        </w:rPr>
        <w:t xml:space="preserve">), suggesting semantic relatedness between these two terms in openly accessible online sources. </w:t>
      </w:r>
      <w:commentRangeEnd w:id="27"/>
      <w:r w:rsidR="006424FE">
        <w:rPr>
          <w:rStyle w:val="Kommentarzeichen"/>
        </w:rPr>
        <w:commentReference w:id="27"/>
      </w:r>
      <w:r w:rsidR="006424FE">
        <w:rPr>
          <w:lang w:val="en-US"/>
        </w:rPr>
        <w:t xml:space="preserve"> </w:t>
      </w:r>
      <w:r w:rsidR="00E127AD">
        <w:rPr>
          <w:lang w:val="en-US"/>
        </w:rPr>
        <w:t>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proofErr w:type="spellStart"/>
      <w:r w:rsidR="00C23B54" w:rsidRPr="00C23B54">
        <w:rPr>
          <w:color w:val="C00000"/>
          <w:lang w:val="en-US"/>
        </w:rPr>
        <w:t>ToDo</w:t>
      </w:r>
      <w:proofErr w:type="spellEnd"/>
      <w:r w:rsidR="00C23B54" w:rsidRPr="00C23B54">
        <w:rPr>
          <w:color w:val="C00000"/>
          <w:lang w:val="en-US"/>
        </w:rPr>
        <w:t xml:space="preserve">: </w:t>
      </w:r>
      <w:proofErr w:type="spellStart"/>
      <w:r w:rsidR="00C23B54" w:rsidRPr="00C23B54">
        <w:rPr>
          <w:color w:val="C00000"/>
          <w:lang w:val="en-US"/>
        </w:rPr>
        <w:t>hier</w:t>
      </w:r>
      <w:proofErr w:type="spellEnd"/>
      <w:r w:rsidR="00C23B54" w:rsidRPr="00C23B54">
        <w:rPr>
          <w:color w:val="C00000"/>
          <w:lang w:val="en-US"/>
        </w:rPr>
        <w:t xml:space="preserve"> </w:t>
      </w:r>
      <w:proofErr w:type="spellStart"/>
      <w:r w:rsidR="00C23B54" w:rsidRPr="00C23B54">
        <w:rPr>
          <w:color w:val="C00000"/>
          <w:lang w:val="en-US"/>
        </w:rPr>
        <w:t>dann</w:t>
      </w:r>
      <w:proofErr w:type="spellEnd"/>
      <w:r w:rsidR="00C23B54" w:rsidRPr="00C23B54">
        <w:rPr>
          <w:color w:val="C00000"/>
          <w:lang w:val="en-US"/>
        </w:rPr>
        <w:t xml:space="preserve"> </w:t>
      </w:r>
      <w:proofErr w:type="spellStart"/>
      <w:r w:rsidR="00C23B54" w:rsidRPr="00C23B54">
        <w:rPr>
          <w:color w:val="C00000"/>
          <w:lang w:val="en-US"/>
        </w:rPr>
        <w:t>mit</w:t>
      </w:r>
      <w:proofErr w:type="spellEnd"/>
      <w:r w:rsidR="00C23B54" w:rsidRPr="00C23B54">
        <w:rPr>
          <w:color w:val="C00000"/>
          <w:lang w:val="en-US"/>
        </w:rPr>
        <w:t xml:space="preserve"> </w:t>
      </w:r>
      <w:proofErr w:type="spellStart"/>
      <w:r w:rsidR="00C23B54" w:rsidRPr="00C23B54">
        <w:rPr>
          <w:color w:val="C00000"/>
          <w:lang w:val="en-US"/>
        </w:rPr>
        <w:t>Grafik</w:t>
      </w:r>
      <w:proofErr w:type="spellEnd"/>
      <w:r w:rsidR="00C23B54" w:rsidRPr="00C23B54">
        <w:rPr>
          <w:color w:val="C00000"/>
          <w:lang w:val="en-US"/>
        </w:rPr>
        <w:t xml:space="preserve"> </w:t>
      </w:r>
      <w:proofErr w:type="spellStart"/>
      <w:r w:rsidR="00C23B54" w:rsidRPr="00C23B54">
        <w:rPr>
          <w:color w:val="C00000"/>
          <w:lang w:val="en-US"/>
        </w:rPr>
        <w:t>verbinden</w:t>
      </w:r>
      <w:proofErr w:type="spellEnd"/>
      <w:r w:rsidR="00C23B54" w:rsidRPr="00C23B54">
        <w:rPr>
          <w:color w:val="C00000"/>
          <w:lang w:val="en-US"/>
        </w:rPr>
        <w:t xml:space="preserve"> und </w:t>
      </w:r>
      <w:proofErr w:type="spellStart"/>
      <w:r w:rsidR="00C23B54" w:rsidRPr="00C23B54">
        <w:rPr>
          <w:color w:val="C00000"/>
          <w:lang w:val="en-US"/>
        </w:rPr>
        <w:t>auffangen</w:t>
      </w:r>
      <w:proofErr w:type="spellEnd"/>
      <w:r w:rsidR="00C23B54" w:rsidRPr="00C23B54">
        <w:rPr>
          <w:color w:val="C00000"/>
          <w:lang w:val="en-US"/>
        </w:rPr>
        <w:t>.</w:t>
      </w:r>
      <w:r w:rsidR="004313C7" w:rsidRPr="00C23B54">
        <w:rPr>
          <w:color w:val="C00000"/>
          <w:lang w:val="en-US"/>
        </w:rPr>
        <w:t xml:space="preserve"> </w:t>
      </w:r>
      <w:r w:rsidR="004313C7">
        <w:rPr>
          <w:lang w:val="en-US"/>
        </w:rPr>
        <w:t xml:space="preserve">However, since these are two very different research questions, we tend to </w:t>
      </w:r>
      <w:proofErr w:type="gramStart"/>
      <w:r w:rsidR="004313C7">
        <w:rPr>
          <w:lang w:val="en-US"/>
        </w:rPr>
        <w:t>keeping</w:t>
      </w:r>
      <w:proofErr w:type="gramEnd"/>
      <w:r w:rsidR="004313C7">
        <w:rPr>
          <w:lang w:val="en-US"/>
        </w:rPr>
        <w:t xml:space="preserve"> the concepts of naturalness and authenticity rather separate. </w:t>
      </w:r>
    </w:p>
    <w:p w14:paraId="73A32CC3" w14:textId="27D49735" w:rsidR="00A017E1" w:rsidRPr="00A017E1" w:rsidRDefault="00D94004" w:rsidP="00A017E1">
      <w:pPr>
        <w:pStyle w:val="berschrift1"/>
        <w:numPr>
          <w:ilvl w:val="0"/>
          <w:numId w:val="7"/>
        </w:numPr>
        <w:rPr>
          <w:lang w:val="en-US"/>
        </w:rPr>
      </w:pPr>
      <w:bookmarkStart w:id="28" w:name="_Toc160791734"/>
      <w:r>
        <w:rPr>
          <w:lang w:val="en-US"/>
        </w:rPr>
        <w:t xml:space="preserve">Converging </w:t>
      </w:r>
      <w:proofErr w:type="gramStart"/>
      <w:r>
        <w:rPr>
          <w:lang w:val="en-US"/>
        </w:rPr>
        <w:t>evidence</w:t>
      </w:r>
      <w:r w:rsidR="009E58AB" w:rsidRPr="00A017E1">
        <w:rPr>
          <w:lang w:val="en-US"/>
        </w:rPr>
        <w:t xml:space="preserve">  </w:t>
      </w:r>
      <w:r w:rsidR="00A017E1" w:rsidRPr="00A017E1">
        <w:rPr>
          <w:lang w:val="en-US"/>
        </w:rPr>
        <w:t>(</w:t>
      </w:r>
      <w:proofErr w:type="gramEnd"/>
      <w:r w:rsidR="00F61678">
        <w:rPr>
          <w:lang w:val="en-US"/>
        </w:rPr>
        <w:t>40</w:t>
      </w:r>
      <w:r w:rsidR="00A017E1">
        <w:rPr>
          <w:lang w:val="en-US"/>
        </w:rPr>
        <w:t>0</w:t>
      </w:r>
      <w:r w:rsidR="00A017E1" w:rsidRPr="00A017E1">
        <w:rPr>
          <w:lang w:val="en-US"/>
        </w:rPr>
        <w:t>)</w:t>
      </w:r>
      <w:bookmarkEnd w:id="28"/>
    </w:p>
    <w:p w14:paraId="57A31105" w14:textId="29D6CE07" w:rsidR="00A017E1" w:rsidRDefault="00A017E1" w:rsidP="00A017E1">
      <w:pPr>
        <w:rPr>
          <w:lang w:val="en"/>
        </w:rPr>
      </w:pPr>
    </w:p>
    <w:p w14:paraId="2B95C4C1" w14:textId="77777777" w:rsidR="00944805" w:rsidRDefault="00944805" w:rsidP="00944805">
      <w:pPr>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relevant fields. Even when these may nurture different perspectives on voice naturalness, they are united by overarching questions: How do we form an impression on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65BDE2E" w:rsidR="00944805" w:rsidRDefault="00944805" w:rsidP="00944805">
      <w:pPr>
        <w:rPr>
          <w:lang w:val="en-US"/>
        </w:rPr>
      </w:pPr>
      <w:bookmarkStart w:id="29"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xml:space="preserve">: (a) converting, via an integrative perspective, empirical heterogeneity (Section </w:t>
      </w:r>
      <w:r w:rsidRPr="006F12C8">
        <w:rPr>
          <w:color w:val="C00000"/>
          <w:lang w:val="en-US"/>
        </w:rPr>
        <w:t>2.2</w:t>
      </w:r>
      <w:r>
        <w:rPr>
          <w:lang w:val="en-US"/>
        </w:rPr>
        <w:t xml:space="preserve">) from an impediment into an advantage and (b) fostering </w:t>
      </w:r>
      <w:r>
        <w:rPr>
          <w:lang w:val="en-US"/>
        </w:rPr>
        <w:lastRenderedPageBreak/>
        <w:t>mutually beneficial</w:t>
      </w:r>
      <w:r w:rsidRPr="006F12C8">
        <w:rPr>
          <w:lang w:val="en-US"/>
        </w:rPr>
        <w:t xml:space="preserve"> exchange between </w:t>
      </w:r>
      <w:r>
        <w:rPr>
          <w:lang w:val="en-US"/>
        </w:rPr>
        <w:t xml:space="preserve">fields. Awareness for the interdisciplinary nature of the field is crucial for implementing both steps: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backgrounds. This entails providing explicit definitions, avoiding technical jargon, incorporating scientific standards from other fields where appropriate, and discuss own findings against a wider interdisciplinary naturalness literature. Finally,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0837D8C9" w:rsidR="0041749E" w:rsidRDefault="00944805" w:rsidP="0041749E">
      <w:pPr>
        <w:rPr>
          <w:lang w:val="en-US"/>
        </w:rPr>
      </w:pPr>
      <w:r w:rsidRPr="00944805">
        <w:rPr>
          <w:lang w:val="en-US"/>
        </w:rPr>
        <w:t>We believe progress along these lines will not only enhance mutual inspiration between clinicians and engineers but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w:t>
      </w:r>
      <w:r>
        <w:rPr>
          <w:lang w:val="en-US"/>
        </w:rPr>
        <w:t xml:space="preserve"> </w:t>
      </w:r>
      <w:r w:rsidRPr="00944805">
        <w:rPr>
          <w:lang w:val="en-US"/>
        </w:rPr>
        <w:t xml:space="preserve">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2NTc4MzIxIiwiVXJpU3RyaW5nIjoiaHR0cDovL3d3dy5uY2JpLm5sbS5uaWguZ292L3B1Ym1lZC8zNjU3ODM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Do0NCIsIk1vZGlmaWVkQnkiOiJfQ2hyaXN0aW5lIE51c3NiYXVtIiwiSWQiOiIyNDNjYzc2My1jODViLTQ1ZjEtYjk5My1hMWJkMDUxY2I2YzciLCJNb2RpZmllZE9uIjoiMjAyNC0wNy0wOVQwNzozOD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lzY2kuMjAyMi4xMDU3MTEiLCJVcmlTdHJpbmciOiJodHRwczovL2RvaS5vcmcvMTAuMTAxNi9qLmlzY2kuMjAyMi4xMDU3M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g6NDQiLCJNb2RpZmllZEJ5IjoiX0NocmlzdGluZSBOdXNzYmF1bSIsIklkIjoiOWJkODFkYzYtZTkwMS00M2JiLThmMTEtN2YwNjUxOTc2YzA5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A3LTE2VDExOjExOjEyIiwiUHJvamVjdCI6eyIkcmVmIjoiNSJ9fSwiVXNlTnVtYmVyaW5nVHlwZU9mUGFyZW50RG9jdW1lbnQiOmZhbHNlfV0sIkZvcm1hdHRlZFRleHQiOnsiJGlkIjoiMjAiLCJDb3VudCI6MSwiVGV4dFVuaXRzIjpbeyIkaWQiOiIyMSIsIkZvbnRTdHlsZSI6eyIkaWQiOiIyMiIsIk5ldXRyYWwiOnRydWV9LCJSZWFkaW5nT3JkZXIiOjEsIlRleHQiOiJbMTldIn1dfSwiVGFnIjoiQ2l0YXZpUGxhY2Vob2xkZXIjYWM5MWE5NWQtMmYyNy00NTZkLTk5Y2EtMzRmMGY2Nzg0Yzg4IiwiVGV4dCI6IlsxOV0iLCJXQUlWZXJzaW9uIjoiNi4xMS4wLjAifQ==}</w:instrText>
          </w:r>
          <w:r w:rsidR="00654432">
            <w:rPr>
              <w:lang w:val="en-US"/>
            </w:rPr>
            <w:fldChar w:fldCharType="separate"/>
          </w:r>
          <w:r w:rsidR="007D5C69">
            <w:rPr>
              <w:lang w:val="en-US"/>
            </w:rPr>
            <w:t>[19]</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W5zLjIwMjIuOTU2OTE3IiwiVXJpU3RyaW5nIjoiaHR0cHM6Ly9kb2kub3JnLzEwLjMzODkvZm5pbnMuMjAyMi45NTY5M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k6NDUiLCJNb2RpZmllZEJ5IjoiX0NocmlzdGluZSBOdXNzYmF1bSIsIklkIjoiYzg0ZDA4YzktZTgxYS00Y2QxLThlMDgtMTdhNGNiYmE4ZmU3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wNy0yMFQxODoyOToyNCIsIlByb2plY3QiOnsiJHJlZiI6IjUifX0sIlVzZU51bWJlcmluZ1R5cGVPZlBhcmVudERvY3VtZW50IjpmYWxzZX1dLCJGb3JtYXR0ZWRUZXh0Ijp7IiRpZCI6IjE3IiwiQ291bnQiOjEsIlRleHRVbml0cyI6W3siJGlkIjoiMTgiLCJGb250U3R5bGUiOnsiJGlkIjoiMTkiLCJOZXV0cmFsIjp0cnVlfSwiUmVhZGluZ09yZGVyIjoxLCJUZXh0IjoiWzU5XSJ9XX0sIlRhZyI6IkNpdGF2aVBsYWNlaG9sZGVyIzc3NzEwZGFmLThkYTctNGUzMC04NTljLTI3OGQyZTgwYmFkZSIsIlRleHQiOiJbNTldIiwiV0FJVmVyc2lvbiI6IjYuMTEuMC4wIn0=}</w:instrText>
          </w:r>
          <w:r w:rsidR="00654432">
            <w:rPr>
              <w:lang w:val="en-US"/>
            </w:rPr>
            <w:fldChar w:fldCharType="separate"/>
          </w:r>
          <w:r w:rsidR="00335405">
            <w:rPr>
              <w:lang w:val="en-US"/>
            </w:rPr>
            <w:t>[59]</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laryngectomy, current voice banking technology already allows for 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DctMjBUMTg6MzU6NTE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wNy0yMFQxODozNjowNyIsIlByb2plY3QiOnsiJHJlZiI6IjUifX0sIlVzZU51bWJlcmluZ1R5cGVPZlBhcmVudERvY3VtZW50IjpmYWxzZX1dLCJGb3JtYXR0ZWRUZXh0Ijp7IiRpZCI6IjI4IiwiQ291bnQiOjEsIlRleHRVbml0cyI6W3siJGlkIjoiMjkiLCJGb250U3R5bGUiOnsiJGlkIjoiMzAiLCJOZXV0cmFsIjp0cnVlfSwiUmVhZGluZ09yZGVyIjoxLCJUZXh0IjoiWzI0LDcwXSJ9XX0sIlRhZyI6IkNpdGF2aVBsYWNlaG9sZGVyI2Y4MzI4YTgwLTkxMGEtNDYxMy05OTc3LWZkMTc1NGFkYjI1YyIsIlRleHQiOiJbMjQsNzBdIiwiV0FJVmVyc2lvbiI6IjYuMTEuMC4wIn0=}</w:instrText>
          </w:r>
          <w:r w:rsidR="00D63816">
            <w:rPr>
              <w:lang w:val="en-US"/>
            </w:rPr>
            <w:fldChar w:fldCharType="separate"/>
          </w:r>
          <w:r w:rsidR="00335405">
            <w:rPr>
              <w:lang w:val="en-US"/>
            </w:rPr>
            <w:t>[24,70]</w:t>
          </w:r>
          <w:r w:rsidR="00D63816">
            <w:rPr>
              <w:lang w:val="en-US"/>
            </w:rPr>
            <w:fldChar w:fldCharType="end"/>
          </w:r>
        </w:sdtContent>
      </w:sdt>
      <w:r w:rsidR="00D63816">
        <w:rPr>
          <w:lang w:val="en-US"/>
        </w:rPr>
        <w:t>.</w:t>
      </w:r>
      <w:r>
        <w:rPr>
          <w:lang w:val="en-US"/>
        </w:rPr>
        <w:t xml:space="preserve"> </w:t>
      </w:r>
    </w:p>
    <w:p w14:paraId="20C12FAD" w14:textId="0112F3F3" w:rsidR="00A017E1" w:rsidRDefault="00A017E1" w:rsidP="00A017E1">
      <w:pPr>
        <w:pStyle w:val="berschrift1"/>
        <w:numPr>
          <w:ilvl w:val="0"/>
          <w:numId w:val="7"/>
        </w:numPr>
        <w:rPr>
          <w:lang w:val="en-US"/>
        </w:rPr>
      </w:pPr>
      <w:bookmarkStart w:id="30" w:name="_Toc160791735"/>
      <w:bookmarkEnd w:id="29"/>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30"/>
    </w:p>
    <w:p w14:paraId="502778B7" w14:textId="154EDEEC" w:rsidR="00A017E1" w:rsidRDefault="00A017E1" w:rsidP="00A017E1">
      <w:pPr>
        <w:rPr>
          <w:lang w:val="en-US"/>
        </w:rPr>
      </w:pPr>
    </w:p>
    <w:p w14:paraId="353CD4F2" w14:textId="5E96D6E4"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wVDE4OjI5OjI0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A3LTIwVDE4OjI5OjI0IiwiUHJvamVjdCI6eyIkcmVmIjoiNSJ9fSwiVXNlTnVtYmVyaW5nVHlwZU9mUGFyZW50RG9jdW1lbnQiOmZhbHNlfV0sIkZvcm1hdHRlZFRleHQiOnsiJGlkIjoiMjUiLCJDb3VudCI6MSwiVGV4dFVuaXRzIjpbeyIkaWQiOiIyNiIsIkZvbnRTdHlsZSI6eyIkaWQiOiIyNyIsIk5ldXRyYWwiOnRydWV9LCJSZWFkaW5nT3JkZXIiOjEsIlRleHQiOiJbMjksNjBdIn1dfSwiVGFnIjoiQ2l0YXZpUGxhY2Vob2xkZXIjZWQ4ODdmMGItMzRjYy00OGU0LTgyOGUtYjZlM2MxZDhhNjE0IiwiVGV4dCI6IlsyOSw2MF0iLCJXQUlWZXJzaW9uIjoiNi4xMS4wLjAifQ==}</w:instrText>
          </w:r>
          <w:r w:rsidR="00701727">
            <w:rPr>
              <w:lang w:val="en-US"/>
            </w:rPr>
            <w:fldChar w:fldCharType="separate"/>
          </w:r>
          <w:r w:rsidR="00335405">
            <w:rPr>
              <w:lang w:val="en-US"/>
            </w:rPr>
            <w:t>[29,60]</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yLCJSZWZlcmVuY2VJZCI6IjIwNTBjZGFkLTBiNWItNDY1Mi1hZTljLWNjYzVhMzg5MmY3Z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UiLCIkdHlwZSI6IlN3aXNzQWNhZGVtaWMuQ2l0YXZpLlByb2plY3QsIFN3aXNzQWNhZGVtaWMuQ2l0YXZpIn19LHsiJGlkIjoiNi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UifX0seyIkaWQiOiI3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1In19XSwiQmliVGVYS2V5IjoiQmVsaW5fMjAwNCI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zAxNzUzIiwiVXJpU3RyaW5nIjoiaHR0cDovL3d3dy5uY2JpLm5sbS5uaWguZ292L3B1Ym1lZC8xNTMwMTc1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5YjkzZTI3Ny1kZDQ0LTQ4NTUtYmQ4NC01OWMzZWY3ZWJkZDU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50aWNzLjIwMDQuMDEuMDA4IiwiVXJpU3RyaW5nIjoiaHR0cHM6Ly9kb2kub3JnLzEwLjEwMTYvai50aWNzLjIwMDQuMDEuMDA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lhODc5Zjg3LTUzOWYtNDBiYS04ODM1LWY0ZjQxN2RhZjE5OCIsIk1vZGlmaWVkT24iOiIyMDE5LTAyLTIxVDEyOjUwOjU0IiwiUHJvamVjdCI6eyIkcmVmIjoiNSJ9fV0sIk51bWJlciI6IjMiLCJPcmdhbml6YXRpb25zIjpbXSwiT3RoZXJzSW52b2x2ZWQiOltdLCJQYWdlUmFuZ2UiOiI8c3A+XHJcbiAgPG4+MTI5PC9uPlxyXG4gIDxpbj50cnVlPC9pbj5cclxuICA8b3M+MTI5PC9vcz5cclxuICA8cHM+MTI5PC9wcz5cclxuPC9zcD5cclxuPGVwPlxyXG4gIDxuPjEzNTwvbj5cclxuICA8aW4+dHJ1ZTwvaW4+XHJcbiAgPG9zPjEzNTwvb3M+XHJcbiAgPHBzPjEzNTwvcHM+XHJcbjwvZXA+XHJcbjxvcz4xMjktMzU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}</w:instrText>
          </w:r>
          <w:r w:rsidR="00701727">
            <w:rPr>
              <w:lang w:val="en-US"/>
            </w:rPr>
            <w:fldChar w:fldCharType="separate"/>
          </w:r>
          <w:r w:rsidR="007D5C69">
            <w:rPr>
              <w:lang w:val="en-US"/>
            </w:rPr>
            <w:t>10</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A3LTE2VDExOjExOjE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WzEwXSJ9XX0sIlRhZyI6IkNpdGF2aVBsYWNlaG9sZGVyI2ZmNDUxMTg3LTZjYzMtNDU3NC1hNGM0LWFlY2NlMTBmY2Y1NyIsIlRleHQiOiJbMTBdIiwiV0FJVmVyc2lvbiI6IjYuMTEuMC4wIn0=}</w:instrText>
          </w:r>
          <w:r w:rsidR="00701727">
            <w:rPr>
              <w:lang w:val="en-US"/>
            </w:rPr>
            <w:fldChar w:fldCharType="separate"/>
          </w:r>
          <w:r w:rsidR="007D5C69">
            <w:rPr>
              <w:lang w:val="en-US"/>
            </w:rPr>
            <w:t>[10]</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Content>
          <w:r w:rsidR="00701727">
            <w:rPr>
              <w:lang w:val="en-US"/>
            </w:rPr>
            <w:fldChar w:fldCharType="begin"/>
          </w:r>
          <w:r w:rsidR="00335405">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LCJSZWZlcmVuY2VJZCI6IjMxYTZjMzU5LTg0MzQtNGI1Mi1hMGQ4LTM0N2Q0ZDAwNjcx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jBUMTg6Mjk6MjQiLCJQcm9qZWN0Ijp7IiRyZWYiOiI1In19LCJVc2VOdW1iZXJpbmdUeXBlT2ZQYXJlbnREb2N1bWVudCI6ZmFsc2V9XSwiRm9ybWF0dGVkVGV4dCI6eyIkaWQiOiIxMSIsIkNvdW50IjoxLCJUZXh0VW5pdHMiOlt7IiRpZCI6IjEyIiwiRm9udFN0eWxlIjp7IiRpZCI6IjEzIiwiTmV1dHJhbCI6dHJ1ZX0sIlJlYWRpbmdPcmRlciI6MSwiVGV4dCI6IjMyIn1dfSwiVGFnIjoiQ2l0YXZpUGxhY2Vob2xkZXIjMTBiMGFmZDAtOTA5OS00MTdlLWIzMGQtZTI4MzcxOGJiNmQzIiwiVGV4dCI6IjMyIiwiV0FJVmVyc2lvbiI6IjYuMTEuMC4wIn0=}</w:instrText>
          </w:r>
          <w:r w:rsidR="00701727">
            <w:rPr>
              <w:lang w:val="en-US"/>
            </w:rPr>
            <w:fldChar w:fldCharType="separate"/>
          </w:r>
          <w:r w:rsidR="00335405">
            <w:rPr>
              <w:lang w:val="en-US"/>
            </w:rPr>
            <w:t>32</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Content>
          <w:r w:rsidR="00701727">
            <w:rPr>
              <w:lang w:val="en-US"/>
            </w:rPr>
            <w:fldChar w:fldCharType="begin"/>
          </w:r>
          <w:r w:rsidR="00335405">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0LCJSZWZlcmVuY2VJZCI6IjMxYTZjMzU5LTg0MzQtNGI1Mi1hMGQ4LTM0N2Q0ZDAwNjcx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zgvczQ0MjcxLTAyMy0wMDAwMS00IiwiVXJpU3RyaW5nIjoiaHR0cHM6Ly9kb2kub3JnLzEwLjEwMzgvczQ0MjcxLTAyMy0wMDAwMS00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lcmlvZGljYWwiOnsiJGlkIjoiMTA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yMFQxODoyOToyN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lszMl0ifV19LCJUYWciOiJDaXRhdmlQbGFjZWhvbGRlciM5ZTllODg1My03YmM4LTQxZGQtYmI2NC0xMzc5ZTA2YjVmN2MiLCJUZXh0IjoiWzMyXSIsIldBSVZlcnNpb24iOiI2LjExLjAuMCJ9}</w:instrText>
          </w:r>
          <w:r w:rsidR="00701727">
            <w:rPr>
              <w:lang w:val="en-US"/>
            </w:rPr>
            <w:fldChar w:fldCharType="separate"/>
          </w:r>
          <w:r w:rsidR="00335405">
            <w:rPr>
              <w:lang w:val="en-US"/>
            </w:rPr>
            <w:t>[32]</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31"/>
      <w:commentRangeStart w:id="32"/>
      <w:r w:rsidR="001B022B">
        <w:rPr>
          <w:lang w:val="en-US"/>
        </w:rPr>
        <w:t xml:space="preserve">What makes human voices special? What makes natural voices special? </w:t>
      </w:r>
      <w:commentRangeEnd w:id="31"/>
      <w:r w:rsidR="00083C4F">
        <w:rPr>
          <w:rStyle w:val="Kommentarzeichen"/>
        </w:rPr>
        <w:commentReference w:id="31"/>
      </w:r>
      <w:commentRangeEnd w:id="32"/>
      <w:r w:rsidR="00D94355">
        <w:rPr>
          <w:rStyle w:val="Kommentarzeichen"/>
        </w:rPr>
        <w:commentReference w:id="32"/>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lastRenderedPageBreak/>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35C9D4F4" w:rsidR="00A017E1" w:rsidRDefault="00DB4D26" w:rsidP="00A017E1">
      <w:pPr>
        <w:pStyle w:val="berschrift1"/>
        <w:numPr>
          <w:ilvl w:val="0"/>
          <w:numId w:val="7"/>
        </w:numPr>
        <w:rPr>
          <w:lang w:val="en-US"/>
        </w:rPr>
      </w:pPr>
      <w:bookmarkStart w:id="33" w:name="_Toc160791736"/>
      <w:r>
        <w:rPr>
          <w:lang w:val="en-US"/>
        </w:rPr>
        <w:t>Perspectives for future research</w:t>
      </w:r>
      <w:r w:rsidR="00A017E1">
        <w:rPr>
          <w:lang w:val="en-US"/>
        </w:rPr>
        <w:t xml:space="preserve"> </w:t>
      </w:r>
      <w:r w:rsidR="00A017E1" w:rsidRPr="00A017E1">
        <w:rPr>
          <w:lang w:val="en-US"/>
        </w:rPr>
        <w:t>(</w:t>
      </w:r>
      <w:r w:rsidR="00831DF3">
        <w:rPr>
          <w:lang w:val="en-US"/>
        </w:rPr>
        <w:t>4</w:t>
      </w:r>
      <w:r w:rsidR="00A017E1" w:rsidRPr="00A017E1">
        <w:rPr>
          <w:lang w:val="en-US"/>
        </w:rPr>
        <w:t>00)</w:t>
      </w:r>
      <w:bookmarkEnd w:id="33"/>
    </w:p>
    <w:p w14:paraId="1F3F3AD4" w14:textId="579661FA" w:rsidR="00831DF3" w:rsidRDefault="00831DF3" w:rsidP="00831DF3">
      <w:pPr>
        <w:rPr>
          <w:lang w:val="en-US"/>
        </w:rPr>
      </w:pPr>
    </w:p>
    <w:p w14:paraId="346AF870" w14:textId="18FD481E" w:rsidR="000F5E5B" w:rsidRPr="00335405" w:rsidRDefault="001F6815" w:rsidP="00D7205B">
      <w:pPr>
        <w:rPr>
          <w:color w:val="C00000"/>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A3LTIwVDE4OjQwOjE5IiwiUHJvamVjdCI6eyIkcmVmIjoiNSJ9fSwiVXNlTnVtYmVyaW5nVHlwZU9mUGFyZW50RG9jdW1lbnQiOmZhbHNlfV0sIkZvcm1hdHRlZFRleHQiOnsiJGlkIjoiMTMiLCJDb3VudCI6MSwiVGV4dFVuaXRzIjpbeyIkaWQiOiIxNCIsIkZvbnRTdHlsZSI6eyIkaWQiOiIxNSIsIk5ldXRyYWwiOnRydWV9LCJSZWFkaW5nT3JkZXIiOjEsIlRleHQiOiJbNDRdIn1dfSwiVGFnIjoiQ2l0YXZpUGxhY2Vob2xkZXIjZTZhNGNhZTUtMjk3ZS00ODhiLTkwZTItNmRjOTgyZTNiOWZmIiwiVGV4dCI6Ils0NF0iLCJXQUlWZXJzaW9uIjoiNi4xMS4wLjAifQ==}</w:instrText>
          </w:r>
          <w:r w:rsidR="00335405">
            <w:rPr>
              <w:lang w:val="en-US"/>
            </w:rPr>
            <w:fldChar w:fldCharType="separate"/>
          </w:r>
          <w:r w:rsidR="00335405">
            <w:rPr>
              <w:lang w:val="en-US"/>
            </w:rPr>
            <w:t>[44]</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ctMjBUMTY6NDA6NDBaIiwiTW9kaWZpZWRCeSI6Inh1anVpZmZobjVzMnRwbTczazVsbG40OHhrMWoxMHA0YmM3c2wybyIsIklkIjoiY2JiZTMyNTgtMDFjZi00M2YxLTg0NGMtNDZhMjA2N2VmZDVlIiwiTW9kaWZpZWRPbiI6IjIwMjQtMDctMjBUMTY6NDA6NDB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jBUMTY6NDA6NDBaIiwiTW9kaWZpZWRCeSI6Inh1anVpZmZobjVzMnRwbTczazVsbG40OHhrMWoxMHA0YmM3c2wybyIsIklkIjoiYTk4NmZkYTUtNDVhZi00YTBhLWIwYjktZDljZGI0ZWY0NWIzIiwiTW9kaWZpZWRPbiI6IjIwMjQtMDctMjBUMTY6NDA6NDBa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}</w:instrText>
          </w:r>
          <w:r w:rsidR="00335405">
            <w:rPr>
              <w:lang w:val="en-US"/>
            </w:rPr>
            <w:fldChar w:fldCharType="separate"/>
          </w:r>
          <w:r w:rsidR="00335405">
            <w:rPr>
              <w:lang w:val="en-US"/>
            </w:rPr>
            <w:t>[43]</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This undertaking is worthwhile despite adding a level of complexity</w:t>
      </w:r>
      <w:r w:rsidR="00E63E52">
        <w:rPr>
          <w:lang w:val="en-US"/>
        </w:rPr>
        <w:t>,</w:t>
      </w:r>
      <w:r w:rsidR="000F5E5B" w:rsidRPr="000F5E5B">
        <w:rPr>
          <w:lang w:val="en-US"/>
        </w:rPr>
        <w:t xml:space="preserve"> </w:t>
      </w:r>
      <w:r w:rsidR="009A6D9E">
        <w:rPr>
          <w:lang w:val="en-US"/>
        </w:rPr>
        <w:t>and</w:t>
      </w:r>
      <w:r w:rsidR="00E63E52">
        <w:rPr>
          <w:lang w:val="en-US"/>
        </w:rPr>
        <w:t xml:space="preserve"> we </w:t>
      </w:r>
      <w:r w:rsidR="009A6D9E">
        <w:rPr>
          <w:lang w:val="en-US"/>
        </w:rPr>
        <w:t>welcome</w:t>
      </w:r>
      <w:r w:rsidR="00E63E52">
        <w:rPr>
          <w:lang w:val="en-US"/>
        </w:rPr>
        <w:t xml:space="preserve"> that </w:t>
      </w:r>
      <w:r w:rsidR="00DF72BD">
        <w:rPr>
          <w:lang w:val="en-US"/>
        </w:rPr>
        <w:t>first</w:t>
      </w:r>
      <w:r w:rsidR="00E63E52">
        <w:rPr>
          <w:lang w:val="en-US"/>
        </w:rPr>
        <w:t xml:space="preserve"> efforts</w:t>
      </w:r>
      <w:r w:rsidR="000F5E5B" w:rsidRPr="000F5E5B">
        <w:rPr>
          <w:lang w:val="en-US"/>
        </w:rPr>
        <w:t xml:space="preserve"> </w:t>
      </w:r>
      <w:r w:rsidR="009A6D9E">
        <w:rPr>
          <w:lang w:val="en-US"/>
        </w:rPr>
        <w:t xml:space="preserve">are currently being </w:t>
      </w:r>
      <w:r w:rsidR="00DF72BD">
        <w:rPr>
          <w:lang w:val="en-US"/>
        </w:rPr>
        <w:t xml:space="preserve">made in this direction </w:t>
      </w:r>
      <w:sdt>
        <w:sdtPr>
          <w:rPr>
            <w:lang w:val="en-US"/>
          </w:rPr>
          <w:alias w:val="To edit, see citavi.com/edit"/>
          <w:tag w:val="CitaviPlaceholder#052cd7b9-9780-4033-9049-618c69ff4b71"/>
          <w:id w:val="406421182"/>
          <w:placeholder>
            <w:docPart w:val="DefaultPlaceholder_-1854013440"/>
          </w:placeholder>
        </w:sdtPr>
        <w:sdtContent>
          <w:r w:rsidR="00335405">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NjMTA1LWNkYjAtNDc5Ny1hNzQwLThmOWU1M2M0Y2NkYyIsIlJhbmdlTGVuZ3RoIjozLCJSZWZlcmVuY2VJZCI6Ijc4MTBkMGU1LThlZmMtNGQzZi05YzVkLTE1ZTZlNzMzODky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4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aGIuMjAyMi4xMDc2NDUiLCJVcmlTdHJpbmciOiJodHRwczovL2RvaS5vcmcvMTAuMTAxNi9qLmNoYi4yMDIyLjEwNzY0N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wOTo1OSIsIk1vZGlmaWVkQnkiOiJfQ2hyaXN0aW5lIE51c3NiYXVtIiwiSWQiOiJjOTQwOGFkYy01YjlmLTQxNTctYWExZi1jMTEwYTQ3MjM4NjkiLCJNb2RpZmllZE9uIjoiMjAyMy0xMi0wOFQwOTowOTo1OSIsIlByb2plY3QiOnsiJHJlZiI6IjUifX1dLCJPcmdhbml6YXRpb25zIjpbXSwiT3RoZXJzSW52b2x2ZWQiOltdLCJQYWdlUmFuZ2UiOiI8c3A+XHJcbiAgPG4+MTA3NjQ1PC9uPlxyXG4gIDxpbj50cnVlPC9pbj5cclxuICA8b3M+MTA3NjQ1PC9vcz5cclxuICA8cHM+MTA3NjQ1PC9wcz5cclxuPC9zcD5cclxuPG9zPjEwNzY0NTwvb3M+IiwiUGVyaW9kaWNhbCI6eyIkaWQiOiIxMy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cmVmIjoiNSJ9fSx7IiRpZCI6IjE3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1In19LHsiJGlkIjoiMTg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NSJ9fV0sIkJpYlRlWEtleSI6Ikx1XzIwMjEi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pamhtLjIwMjAuMTAyODIzIiwiVXJpU3RyaW5nIjoiaHR0cHM6Ly9kb2kub3JnLzEwLjEwMTYvai5pamhtLjIwMjAuMTAyODIz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NSJ9fV0sIk9yZ2FuaXphdGlvbnMiOltdLCJPdGhlcnNJbnZvbHZlZCI6W10sIlBhZ2VSYW5nZSI6IjxzcD5cclxuICA8bj4xMDI4MjM8L24+XHJcbiAgPGluPnRydWU8L2luPlxyXG4gIDxvcz4xMDI4MjM8L29zPlxyXG4gIDxwcz4xMDI4MjM8L3BzPlxyXG48L3NwPlxyXG48b3M+MTAyODIzPC9vcz4iLCJQZXJpb2RpY2FsIjp7IiRpZCI6IjIy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A3LTIwVDE4OjI5OjI0IiwiUHJvamVjdCI6eyIkcmVmIjoiNSJ9fSwiVXNlTnVtYmVyaW5nVHlwZU9mUGFyZW50RG9jdW1lbnQiOmZhbHNlfV0sIkZvcm1hdHRlZFRleHQiOnsiJGlkIjoiMjMiLCJDb3VudCI6MSwiVGV4dFVuaXRzIjpbeyIkaWQiOiIyNCIsIkZvbnRTdHlsZSI6eyIkaWQiOiIyNSIsIk5ldXRyYWwiOnRydWV9LCJSZWFkaW5nT3JkZXIiOjEsIlRleHQiOiJbMzQsMzZdIn1dfSwiVGFnIjoiQ2l0YXZpUGxhY2Vob2xkZXIjMDUyY2Q3YjktOTc4MC00MDMzLTkwNDktNjE4YzY5ZmY0YjcxIiwiVGV4dCI6IlszNCwzNl0iLCJXQUlWZXJzaW9uIjoiNi4xMS4wLjAifQ==}</w:instrText>
          </w:r>
          <w:r w:rsidR="00335405">
            <w:rPr>
              <w:lang w:val="en-US"/>
            </w:rPr>
            <w:fldChar w:fldCharType="separate"/>
          </w:r>
          <w:r w:rsidR="00335405">
            <w:rPr>
              <w:lang w:val="en-US"/>
            </w:rPr>
            <w:t>[34,36]</w:t>
          </w:r>
          <w:r w:rsidR="00335405">
            <w:rPr>
              <w:lang w:val="en-US"/>
            </w:rPr>
            <w:fldChar w:fldCharType="end"/>
          </w:r>
        </w:sdtContent>
      </w:sdt>
      <w:r w:rsidR="00335405">
        <w:rPr>
          <w:lang w:val="en-US"/>
        </w:rPr>
        <w:t xml:space="preserve">. </w:t>
      </w:r>
      <w:proofErr w:type="spellStart"/>
      <w:r w:rsidR="00335405" w:rsidRPr="00335405">
        <w:rPr>
          <w:color w:val="C00000"/>
          <w:lang w:val="en-US"/>
        </w:rPr>
        <w:t>ToDo</w:t>
      </w:r>
      <w:proofErr w:type="spellEnd"/>
      <w:r w:rsidR="00335405" w:rsidRPr="00335405">
        <w:rPr>
          <w:color w:val="C00000"/>
          <w:lang w:val="en-US"/>
        </w:rPr>
        <w:t xml:space="preserve"> Tine: </w:t>
      </w:r>
      <w:proofErr w:type="spellStart"/>
      <w:r w:rsidR="00335405" w:rsidRPr="00335405">
        <w:rPr>
          <w:color w:val="C00000"/>
          <w:lang w:val="en-US"/>
        </w:rPr>
        <w:t>nochmal</w:t>
      </w:r>
      <w:proofErr w:type="spellEnd"/>
      <w:r w:rsidR="00335405" w:rsidRPr="00335405">
        <w:rPr>
          <w:color w:val="C00000"/>
          <w:lang w:val="en-US"/>
        </w:rPr>
        <w:t xml:space="preserve"> </w:t>
      </w:r>
      <w:proofErr w:type="spellStart"/>
      <w:r w:rsidR="00335405" w:rsidRPr="00335405">
        <w:rPr>
          <w:color w:val="C00000"/>
          <w:lang w:val="en-US"/>
        </w:rPr>
        <w:t>mehr</w:t>
      </w:r>
      <w:proofErr w:type="spellEnd"/>
      <w:r w:rsidR="00335405" w:rsidRPr="00335405">
        <w:rPr>
          <w:color w:val="C00000"/>
          <w:lang w:val="en-US"/>
        </w:rPr>
        <w:t xml:space="preserve"> </w:t>
      </w:r>
      <w:proofErr w:type="spellStart"/>
      <w:r w:rsidR="00335405" w:rsidRPr="00335405">
        <w:rPr>
          <w:color w:val="C00000"/>
          <w:lang w:val="en-US"/>
        </w:rPr>
        <w:t>Evidenz</w:t>
      </w:r>
      <w:proofErr w:type="spellEnd"/>
      <w:r w:rsidR="00335405" w:rsidRPr="00335405">
        <w:rPr>
          <w:color w:val="C00000"/>
          <w:lang w:val="en-US"/>
        </w:rPr>
        <w:t xml:space="preserve"> </w:t>
      </w:r>
      <w:proofErr w:type="spellStart"/>
      <w:r w:rsidR="00335405" w:rsidRPr="00335405">
        <w:rPr>
          <w:color w:val="C00000"/>
          <w:lang w:val="en-US"/>
        </w:rPr>
        <w:t>zusammentragen</w:t>
      </w:r>
      <w:proofErr w:type="spellEnd"/>
    </w:p>
    <w:p w14:paraId="2AE3FB3F" w14:textId="5AF208AB" w:rsidR="000F5E5B" w:rsidRDefault="009A6D9E" w:rsidP="00D7205B">
      <w:pPr>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F0 or timbre manipulations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0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wNy0yMFQxODo0NDoxNSIsIlByb2plY3QiOnsiJHJlZiI6IjUifX0sIlVzZU51bWJlcmluZ1R5cGVPZlBhcmVudERvY3VtZW50IjpmYWxzZX1dLCJGb3JtYXR0ZWRUZXh0Ijp7IiRpZCI6IjE4IiwiQ291bnQiOjEsIlRleHRVbml0cyI6W3siJGlkIjoiMTkiLCJGb250U3R5bGUiOnsiJGlkIjoiMjAiLCJOZXV0cmFsIjp0cnVlfSwiUmVhZGluZ09yZGVyIjoxLCJUZXh0IjoiWzQ4XSJ9XX0sIlRhZyI6IkNpdGF2aVBsYWNlaG9sZGVyI2VmMDE0YzRhLTI2M2MtNDUyZS05ODk5LWY3MjRkZjNlZjExNCIsIlRleHQiOiJbNDhdIiwiV0FJVmVyc2lvbiI6IjYuMTEuMC4wIn0=}</w:instrText>
          </w:r>
          <w:r w:rsidR="00335405">
            <w:rPr>
              <w:lang w:val="en-US"/>
            </w:rPr>
            <w:fldChar w:fldCharType="separate"/>
          </w:r>
          <w:r w:rsidR="00335405">
            <w:rPr>
              <w:lang w:val="en-US"/>
            </w:rPr>
            <w:t>[48]</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0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BUMTg6Mjk6MjQiLCJQcm9qZWN0Ijp7IiRyZWYiOiI1In19LCJVc2VOdW1iZXJpbmdUeXBlT2ZQYXJlbnREb2N1bWVudCI6ZmFsc2V9XSwiRm9ybWF0dGVkVGV4dCI6eyIkaWQiOiIyMCIsIkNvdW50IjoxLCJUZXh0VW5pdHMiOlt7IiRpZCI6IjIxIiwiRm9udFN0eWxlIjp7IiRpZCI6IjIyIiwiTmV1dHJhbCI6dHJ1ZX0sIlJlYWRpbmdPcmRlciI6MSwiVGV4dCI6Ils1NV0ifV19LCJUYWciOiJDaXRhdmlQbGFjZWhvbGRlciM3NWZkYTViZC1kZmRhLTRjNzQtYTNlYy0xZWZiNzFlYzZjOGUiLCJUZXh0IjoiWzU1XSIsIldBSVZlcnNpb24iOiI2LjExLjAuMCJ9}</w:instrText>
          </w:r>
          <w:r w:rsidR="00335405">
            <w:rPr>
              <w:lang w:val="en-US"/>
            </w:rPr>
            <w:fldChar w:fldCharType="separate"/>
          </w:r>
          <w:r w:rsidR="00335405">
            <w:rPr>
              <w:lang w:val="en-US"/>
            </w:rPr>
            <w:t>[55]</w:t>
          </w:r>
          <w:r w:rsidR="00335405">
            <w:rPr>
              <w:lang w:val="en-US"/>
            </w:rPr>
            <w:fldChar w:fldCharType="end"/>
          </w:r>
        </w:sdtContent>
      </w:sdt>
      <w:r w:rsidR="00335405">
        <w:rPr>
          <w:lang w:val="en-US"/>
        </w:rPr>
        <w:t xml:space="preserve">. </w:t>
      </w:r>
      <w:r w:rsidR="00D60DC6">
        <w:rPr>
          <w:lang w:val="en-US"/>
        </w:rPr>
        <w:t>T</w:t>
      </w:r>
      <w:r w:rsidR="000F5E5B" w:rsidRPr="000F5E5B">
        <w:rPr>
          <w:lang w:val="en-US"/>
        </w:rPr>
        <w:t xml:space="preserve">he 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335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U3RhcnQiOjM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I0dGggRXN0YXRlIiwiUHJvdGVjdGVkIjpmYWxzZSwiQ3JlYXRlZEJ5IjoiX0NocmlzdGluZSBOdXNzYmF1bSIsIkNyZWF0ZWRPbiI6IjIwMjQtMDYtMDZUMDg6Mjc6MTAiLCJNb2RpZmllZEJ5IjoiX0NocmlzdGluZSBOdXNzYmF1bSIsIklkIjoiYmRiY2U4NDEtMzVhOS00ZTllLThhNGItZWUxM2EwMjFkMjIyIiwiTW9kaWZpZWRPbiI6IjIwMjQtMDYtMDZUMDg6Mjc6MTAiLCJQcm9qZWN0Ijp7IiRyZWYiOiI1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C0wNi0wNlQwODoyNzoxMyIsIlByb2plY3QiOnsiJHJlZiI6IjUifX0sIlVzZU51bWJlcmluZ1R5cGVPZlBhcmVudERvY3VtZW50IjpmYWxzZX0seyIkaWQiOiIxMCIsIiR0eXBlIjoiU3dpc3NBY2FkZW1pYy5DaXRhdmkuQ2l0YXRpb25zLldvcmRQbGFjZWhvbGRlckVudHJ5LCBTd2lzc0FjYWRlbWljLkNpdGF2aSIsIklkIjoiYzU4ZGI3YWMtY2RhOC00YzliLThjYTEtNzA2N2QzMTEwMzcyIiwiUmFuZ2VMZW5ndGgiOjMsIlJlZmVyZW5jZUlkIjoiZDNhMWJiMWEtYWJhZC00MmY0LWE4MmQtMDA0MTBjZDIyNzll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SnVsaWFuIiwiTGFzdE5hbWUiOiJLYXVrIiwiUHJvdGVjdGVkIjpmYWxzZSwiU2V4IjoyLCJDcmVhdGVkQnkiOiJ4dWp1aWZmaG41czJ0cG03M2s1bGxuNDh4azFqMTBwNGJjN3NsMm8iLCJDcmVhdGVkT24iOiIyMDI0LTA3LTIwVDE2OjQ2OjE0WiIsIk1vZGlmaWVkQnkiOiJ4dWp1aWZmaG41czJ0cG03M2s1bGxuNDh4azFqMTBwNGJjN3NsMm8iLCJJZCI6ImNlNDUxZDk4LWI3OTEtNGQ0OC05ZTQwLTkzZjNkMGQ3ZmY5NiIsIk1vZGlmaWVkT24iOiIyMDI0LTA3LTIwVDE2OjQ2OjE0WiIsIlByb2plY3QiOnsiJHJlZiI6IjUifX0seyIkaWQiOiIxMy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thdWtfMjAyNCIsIkNpdGF0aW9uS2V5VXBkYXRlVHlwZSI6MCwiQ29sbGFib3JhdG9ycyI6W10sIkRvaSI6IjEwLjExODYvczQwNTM3LTAyNC0wMDg5NC13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4Ni9zNDA1MzctMDI0LTAwODk0LXciLCJVcmlTdHJpbmciOiJodHRwczovL2RvaS5vcmcvMTAuMTE4Ni9zNDA1MzctMDI0LTAwODk0LX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}</w:instrText>
          </w:r>
          <w:r w:rsidR="00335405">
            <w:rPr>
              <w:lang w:val="en-US"/>
            </w:rPr>
            <w:fldChar w:fldCharType="separate"/>
          </w:r>
          <w:r w:rsidR="00335405">
            <w:rPr>
              <w:lang w:val="en-US"/>
            </w:rPr>
            <w:t>[27,65]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r w:rsidR="00FC2595">
        <w:rPr>
          <w:lang w:val="en-US"/>
        </w:rPr>
        <w:t>(342)</w:t>
      </w:r>
    </w:p>
    <w:p w14:paraId="067236D5" w14:textId="2D33B9C8" w:rsidR="00D7205B" w:rsidRDefault="00D7205B" w:rsidP="00D7205B">
      <w:pPr>
        <w:rPr>
          <w:lang w:val="en-US"/>
        </w:rPr>
      </w:pPr>
      <w:r>
        <w:rPr>
          <w:lang w:val="en-US"/>
        </w:rPr>
        <w:t xml:space="preserve">Topics to cover: </w:t>
      </w:r>
    </w:p>
    <w:p w14:paraId="66AE4DA3" w14:textId="77777777" w:rsidR="00D7205B" w:rsidRPr="00831DF3" w:rsidRDefault="00D7205B" w:rsidP="00D7205B">
      <w:pPr>
        <w:rPr>
          <w:lang w:val="en-US"/>
        </w:rPr>
      </w:pPr>
      <w:r>
        <w:rPr>
          <w:lang w:val="en-US"/>
        </w:rPr>
        <w:t xml:space="preserve">- link to multimodal and visual research </w:t>
      </w:r>
    </w:p>
    <w:p w14:paraId="47E55243" w14:textId="77777777" w:rsidR="00D7205B" w:rsidRDefault="00D7205B" w:rsidP="00D7205B">
      <w:pP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Pr>
          <w:lang w:val="en-US"/>
        </w:rPr>
        <w:br/>
        <w:t>- naturalness implications for ecological validity?</w:t>
      </w:r>
      <w:r>
        <w:rPr>
          <w:lang w:val="en-US"/>
        </w:rPr>
        <w:br/>
        <w:t>- in naturalness always better?</w:t>
      </w:r>
      <w:r>
        <w:rPr>
          <w:lang w:val="en-US"/>
        </w:rPr>
        <w:br/>
        <w:t>- individual differences</w:t>
      </w:r>
      <w:r>
        <w:rPr>
          <w:lang w:val="en-US"/>
        </w:rPr>
        <w:br/>
      </w:r>
      <w:commentRangeStart w:id="34"/>
      <w:r>
        <w:rPr>
          <w:lang w:val="en-US"/>
        </w:rPr>
        <w:t>- neurocognitive insights (</w:t>
      </w:r>
      <w:proofErr w:type="spellStart"/>
      <w:r>
        <w:rPr>
          <w:lang w:val="en-US"/>
        </w:rPr>
        <w:t>aaaaaall</w:t>
      </w:r>
      <w:proofErr w:type="spellEnd"/>
      <w:r>
        <w:rPr>
          <w:lang w:val="en-US"/>
        </w:rPr>
        <w:t xml:space="preserve"> kinds of brain data)</w:t>
      </w:r>
      <w:commentRangeEnd w:id="34"/>
      <w:r>
        <w:rPr>
          <w:rStyle w:val="Kommentarzeichen"/>
        </w:rPr>
        <w:commentReference w:id="34"/>
      </w:r>
    </w:p>
    <w:p w14:paraId="2A6FE05B" w14:textId="77777777" w:rsidR="00D7205B" w:rsidRDefault="00D7205B" w:rsidP="00831DF3">
      <w:pPr>
        <w:rPr>
          <w:lang w:val="en-US"/>
        </w:rPr>
      </w:pPr>
    </w:p>
    <w:p w14:paraId="6B40BCFE" w14:textId="77777777" w:rsidR="00DB46E0" w:rsidRDefault="00DB46E0" w:rsidP="00DB46E0">
      <w:pPr>
        <w:rPr>
          <w:lang w:val="en-US"/>
        </w:rPr>
      </w:pPr>
      <w:r>
        <w:rPr>
          <w:lang w:val="en-US"/>
        </w:rPr>
        <w:t xml:space="preserve">Topics to cover: </w:t>
      </w:r>
    </w:p>
    <w:p w14:paraId="2D9F4B05" w14:textId="77777777" w:rsidR="00DB46E0" w:rsidRPr="00035E31" w:rsidRDefault="00DB46E0" w:rsidP="00DB46E0">
      <w:pPr>
        <w:rPr>
          <w:color w:val="C00000"/>
          <w:lang w:val="en-US"/>
        </w:rPr>
      </w:pPr>
      <w:r w:rsidRPr="00035E31">
        <w:rPr>
          <w:color w:val="C00000"/>
          <w:lang w:val="en-US"/>
        </w:rPr>
        <w:t>- link to multimodal and visual research</w:t>
      </w:r>
    </w:p>
    <w:p w14:paraId="530DC446" w14:textId="77777777" w:rsidR="00DB46E0" w:rsidRDefault="00DB46E0" w:rsidP="00DB46E0">
      <w:pP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Pr>
          <w:lang w:val="en-US"/>
        </w:rPr>
        <w:br/>
      </w:r>
      <w:r w:rsidRPr="00035E31">
        <w:rPr>
          <w:color w:val="C00000"/>
          <w:lang w:val="en-US"/>
        </w:rPr>
        <w:t>- neurocognitive insights (</w:t>
      </w:r>
      <w:proofErr w:type="spellStart"/>
      <w:r w:rsidRPr="00035E31">
        <w:rPr>
          <w:color w:val="C00000"/>
          <w:lang w:val="en-US"/>
        </w:rPr>
        <w:t>aaaaaall</w:t>
      </w:r>
      <w:proofErr w:type="spellEnd"/>
      <w:r w:rsidRPr="00035E31">
        <w:rPr>
          <w:color w:val="C00000"/>
          <w:lang w:val="en-US"/>
        </w:rPr>
        <w:t xml:space="preserve"> kinds of brain data)</w:t>
      </w:r>
    </w:p>
    <w:p w14:paraId="522F99E1" w14:textId="77777777" w:rsidR="00DB46E0" w:rsidRDefault="00DB46E0" w:rsidP="00DB46E0">
      <w:pPr>
        <w:rPr>
          <w:lang w:val="en-US"/>
        </w:rPr>
      </w:pPr>
    </w:p>
    <w:p w14:paraId="49B63A8C" w14:textId="5C49D773" w:rsidR="00DB4D26" w:rsidRDefault="00DB4D26" w:rsidP="00DB4D26">
      <w:pPr>
        <w:pStyle w:val="berschrift1"/>
        <w:numPr>
          <w:ilvl w:val="0"/>
          <w:numId w:val="7"/>
        </w:numPr>
        <w:rPr>
          <w:lang w:val="en-US"/>
        </w:rPr>
      </w:pPr>
      <w:r>
        <w:rPr>
          <w:lang w:val="en-US"/>
        </w:rPr>
        <w:t xml:space="preserve">Concluding remarks </w:t>
      </w:r>
      <w:r w:rsidRPr="00A017E1">
        <w:rPr>
          <w:lang w:val="en-US"/>
        </w:rPr>
        <w:t>(</w:t>
      </w:r>
      <w:r>
        <w:rPr>
          <w:lang w:val="en-US"/>
        </w:rPr>
        <w:t>4</w:t>
      </w:r>
      <w:r w:rsidRPr="00A017E1">
        <w:rPr>
          <w:lang w:val="en-US"/>
        </w:rPr>
        <w:t>00)</w:t>
      </w:r>
    </w:p>
    <w:p w14:paraId="1DAE2FF4" w14:textId="77777777" w:rsidR="008255C2" w:rsidRDefault="008255C2" w:rsidP="00DB4D26">
      <w:pPr>
        <w:rPr>
          <w:lang w:val="en-US"/>
        </w:rPr>
      </w:pPr>
    </w:p>
    <w:p w14:paraId="03F5BA18" w14:textId="77777777" w:rsidR="00DB46E0" w:rsidRDefault="00DB46E0" w:rsidP="00DB46E0">
      <w:pPr>
        <w:rPr>
          <w:lang w:val="en-US"/>
        </w:rPr>
      </w:pPr>
      <w:r>
        <w:rPr>
          <w:lang w:val="en-US"/>
        </w:rPr>
        <w:t xml:space="preserve">Naturalness in voices is a highly intuitive feature, but it is scientifically underspecified and far from systematically understood, despite considerable research efforts. To address this, we proposed the first conceptual framework for voice naturalness. Out taxonomy, comprised of deviation-based naturalness and human-likeness based naturalness, is both rooted in voice theory and inspired by diverse interdisciplinary empirical findings. It therefore offers the necessary flexibility to be applicable across diverse empirical designs, while at the same time promoting comparability across research domains. We complemented this conceptual groundwork with several practical recommendations to unite this highly interdisciplinary field. Thus, we hope to provide the foundation for conjoined efforts towards systematic research on numerous </w:t>
      </w:r>
      <w:r w:rsidRPr="0077262C">
        <w:rPr>
          <w:b/>
          <w:bCs/>
          <w:lang w:val="en-US"/>
        </w:rPr>
        <w:t>outstanding questions</w:t>
      </w:r>
      <w:r>
        <w:rPr>
          <w:lang w:val="en-US"/>
        </w:rPr>
        <w:t xml:space="preserve"> on voice naturalness across disciplines. In a world that is increasingly dominated by artificial agents, we </w:t>
      </w:r>
    </w:p>
    <w:p w14:paraId="47563F99" w14:textId="77777777" w:rsidR="008255C2" w:rsidRDefault="008255C2" w:rsidP="00DB4D26">
      <w:pPr>
        <w:rPr>
          <w:lang w:val="en-US"/>
        </w:rPr>
      </w:pPr>
    </w:p>
    <w:p w14:paraId="7723F3DF" w14:textId="77777777" w:rsidR="00DB46E0" w:rsidRDefault="00DB46E0" w:rsidP="00DB46E0">
      <w:pPr>
        <w:rPr>
          <w:b/>
          <w:bCs/>
          <w:lang w:val="en-US"/>
        </w:rPr>
      </w:pPr>
      <w:r w:rsidRPr="008255C2">
        <w:rPr>
          <w:b/>
          <w:bCs/>
          <w:lang w:val="en-US"/>
        </w:rPr>
        <w:t>O</w:t>
      </w:r>
      <w:r>
        <w:rPr>
          <w:b/>
          <w:bCs/>
          <w:lang w:val="en-US"/>
        </w:rPr>
        <w:t>utstanding</w:t>
      </w:r>
      <w:r w:rsidRPr="008255C2">
        <w:rPr>
          <w:b/>
          <w:bCs/>
          <w:lang w:val="en-US"/>
        </w:rPr>
        <w:t xml:space="preserve"> questions</w:t>
      </w:r>
      <w:r>
        <w:rPr>
          <w:b/>
          <w:bCs/>
          <w:lang w:val="en-US"/>
        </w:rPr>
        <w:t xml:space="preserve"> </w:t>
      </w:r>
      <w:r w:rsidRPr="00B8730F">
        <w:rPr>
          <w:lang w:val="en-US"/>
        </w:rPr>
        <w:t>(2000 characters)</w:t>
      </w:r>
      <w:r w:rsidRPr="008255C2">
        <w:rPr>
          <w:b/>
          <w:bCs/>
          <w:lang w:val="en-US"/>
        </w:rPr>
        <w:t xml:space="preserve">: </w:t>
      </w:r>
    </w:p>
    <w:p w14:paraId="394F9F8F" w14:textId="6BE4B9F2" w:rsidR="00DB46E0" w:rsidRPr="000166F9" w:rsidRDefault="00D7205B" w:rsidP="00DB46E0">
      <w:pPr>
        <w:pStyle w:val="Listenabsatz"/>
        <w:numPr>
          <w:ilvl w:val="0"/>
          <w:numId w:val="14"/>
        </w:numPr>
        <w:rPr>
          <w:b/>
          <w:bCs/>
          <w:lang w:val="en-US"/>
        </w:rPr>
      </w:pPr>
      <w:r>
        <w:rPr>
          <w:lang w:val="en-US"/>
        </w:rPr>
        <w:t>(How) a</w:t>
      </w:r>
      <w:r w:rsidR="00DB46E0">
        <w:rPr>
          <w:lang w:val="en-US"/>
        </w:rPr>
        <w:t>re human-likeness based naturalness and deviation-based naturalness dissociable in the brain?</w:t>
      </w:r>
    </w:p>
    <w:p w14:paraId="3EA8FA01" w14:textId="7AF6CB8E" w:rsidR="00DB46E0" w:rsidRPr="000166F9" w:rsidRDefault="00DB46E0" w:rsidP="00DB46E0">
      <w:pPr>
        <w:pStyle w:val="Listenabsatz"/>
        <w:numPr>
          <w:ilvl w:val="0"/>
          <w:numId w:val="14"/>
        </w:numPr>
        <w:rPr>
          <w:b/>
          <w:bCs/>
          <w:lang w:val="en-US"/>
        </w:rPr>
      </w:pPr>
      <w:r>
        <w:rPr>
          <w:lang w:val="en-US"/>
        </w:rPr>
        <w:t>Are there</w:t>
      </w:r>
      <w:r w:rsidR="00D7205B">
        <w:rPr>
          <w:lang w:val="en-US"/>
        </w:rPr>
        <w:t xml:space="preserve"> substantial</w:t>
      </w:r>
      <w:r>
        <w:rPr>
          <w:lang w:val="en-US"/>
        </w:rPr>
        <w:t xml:space="preserve"> individual differences in the tolerance / preference of unnatural voice features</w:t>
      </w:r>
      <w:r w:rsidR="00D7205B">
        <w:rPr>
          <w:lang w:val="en-US"/>
        </w:rPr>
        <w:t>, and if so, can they be related to other domains of auditory cognition</w:t>
      </w:r>
      <w:r>
        <w:rPr>
          <w:lang w:val="en-US"/>
        </w:rPr>
        <w:t>?</w:t>
      </w:r>
    </w:p>
    <w:p w14:paraId="738BD605" w14:textId="63D6230B" w:rsidR="00DB46E0" w:rsidRPr="00B8730F" w:rsidRDefault="00DB46E0" w:rsidP="00DB46E0">
      <w:pPr>
        <w:pStyle w:val="Listenabsatz"/>
        <w:numPr>
          <w:ilvl w:val="0"/>
          <w:numId w:val="14"/>
        </w:numPr>
        <w:rPr>
          <w:b/>
          <w:bCs/>
          <w:lang w:val="en-US"/>
        </w:rPr>
      </w:pPr>
      <w:r>
        <w:rPr>
          <w:lang w:val="en-US"/>
        </w:rPr>
        <w:t xml:space="preserve">How is </w:t>
      </w:r>
      <w:r w:rsidR="0037048C">
        <w:rPr>
          <w:lang w:val="en-US"/>
        </w:rPr>
        <w:t xml:space="preserve">a listener´s </w:t>
      </w:r>
      <w:r>
        <w:rPr>
          <w:lang w:val="en-US"/>
        </w:rPr>
        <w:t xml:space="preserve">perception of naturalness shaped through experience? (e.g. with voice </w:t>
      </w:r>
      <w:proofErr w:type="spellStart"/>
      <w:r>
        <w:rPr>
          <w:lang w:val="en-US"/>
        </w:rPr>
        <w:t>assistents</w:t>
      </w:r>
      <w:proofErr w:type="spellEnd"/>
      <w:r w:rsidR="00D7205B">
        <w:rPr>
          <w:lang w:val="en-US"/>
        </w:rPr>
        <w:t>,</w:t>
      </w:r>
      <w:r>
        <w:rPr>
          <w:lang w:val="en-US"/>
        </w:rPr>
        <w:t xml:space="preserve"> smart home devices</w:t>
      </w:r>
      <w:r w:rsidR="00D7205B">
        <w:rPr>
          <w:lang w:val="en-US"/>
        </w:rPr>
        <w:t>, or patients with voice disorders</w:t>
      </w:r>
      <w:r>
        <w:rPr>
          <w:lang w:val="en-US"/>
        </w:rPr>
        <w:t>)</w:t>
      </w:r>
    </w:p>
    <w:p w14:paraId="569E7FF7" w14:textId="6409B652" w:rsidR="00DB46E0" w:rsidRPr="005C4452" w:rsidRDefault="00D7205B" w:rsidP="00DB46E0">
      <w:pPr>
        <w:pStyle w:val="Listenabsatz"/>
        <w:numPr>
          <w:ilvl w:val="0"/>
          <w:numId w:val="14"/>
        </w:numPr>
        <w:rPr>
          <w:b/>
          <w:bCs/>
          <w:lang w:val="en-US"/>
        </w:rPr>
      </w:pPr>
      <w:r>
        <w:rPr>
          <w:lang w:val="en-US"/>
        </w:rPr>
        <w:t>A</w:t>
      </w:r>
      <w:r w:rsidR="00DB46E0">
        <w:rPr>
          <w:lang w:val="en-US"/>
        </w:rPr>
        <w:t>re natural voices always preferred</w:t>
      </w:r>
      <w:r>
        <w:rPr>
          <w:lang w:val="en-US"/>
        </w:rPr>
        <w:t>, or is naturalness preference dependent on context</w:t>
      </w:r>
      <w:r w:rsidR="00DB46E0">
        <w:rPr>
          <w:lang w:val="en-US"/>
        </w:rPr>
        <w:t xml:space="preserve">? </w:t>
      </w:r>
      <w:r>
        <w:rPr>
          <w:lang w:val="en-US"/>
        </w:rPr>
        <w:t>Are there contexts in which natural voices</w:t>
      </w:r>
      <w:r w:rsidR="00DB46E0">
        <w:rPr>
          <w:lang w:val="en-US"/>
        </w:rPr>
        <w:t xml:space="preserve"> hinder communication success?</w:t>
      </w:r>
    </w:p>
    <w:p w14:paraId="19A01434" w14:textId="6BCAABD1" w:rsidR="00DB46E0" w:rsidRPr="000166F9" w:rsidRDefault="00D7205B" w:rsidP="00DB46E0">
      <w:pPr>
        <w:pStyle w:val="Listenabsatz"/>
        <w:numPr>
          <w:ilvl w:val="0"/>
          <w:numId w:val="14"/>
        </w:numPr>
        <w:rPr>
          <w:b/>
          <w:bCs/>
          <w:lang w:val="en-US"/>
        </w:rPr>
      </w:pPr>
      <w:r>
        <w:rPr>
          <w:lang w:val="en-US"/>
        </w:rPr>
        <w:t>(</w:t>
      </w:r>
      <w:r w:rsidR="00DB46E0">
        <w:rPr>
          <w:lang w:val="en-US"/>
        </w:rPr>
        <w:t>How</w:t>
      </w:r>
      <w:r w:rsidR="0037048C">
        <w:rPr>
          <w:lang w:val="en-US"/>
        </w:rPr>
        <w:t xml:space="preserve"> and when</w:t>
      </w:r>
      <w:r>
        <w:rPr>
          <w:lang w:val="en-US"/>
        </w:rPr>
        <w:t>)</w:t>
      </w:r>
      <w:r w:rsidR="00DB46E0">
        <w:rPr>
          <w:lang w:val="en-US"/>
        </w:rPr>
        <w:t xml:space="preserve"> does reduced naturalness in voices </w:t>
      </w:r>
      <w:r w:rsidR="0037048C">
        <w:rPr>
          <w:lang w:val="en-US"/>
        </w:rPr>
        <w:t xml:space="preserve">critically affect </w:t>
      </w:r>
      <w:r w:rsidR="00DB46E0">
        <w:rPr>
          <w:lang w:val="en-US"/>
        </w:rPr>
        <w:t>ecological validity</w:t>
      </w:r>
      <w:r w:rsidR="0037048C">
        <w:rPr>
          <w:lang w:val="en-US"/>
        </w:rPr>
        <w:t xml:space="preserve"> of research</w:t>
      </w:r>
      <w:r w:rsidR="00DB46E0">
        <w:rPr>
          <w:lang w:val="en-US"/>
        </w:rPr>
        <w:t>?</w:t>
      </w:r>
    </w:p>
    <w:p w14:paraId="2D33D0D4" w14:textId="77777777" w:rsidR="00DB46E0" w:rsidRDefault="00DB46E0" w:rsidP="00DB46E0">
      <w:pPr>
        <w:rPr>
          <w:lang w:val="en-US"/>
        </w:rPr>
      </w:pPr>
    </w:p>
    <w:p w14:paraId="6AD4A3D9" w14:textId="77777777" w:rsidR="00DB4D26" w:rsidRDefault="00DB4D26" w:rsidP="006307E0">
      <w:pPr>
        <w:rPr>
          <w:lang w:val="en-US"/>
        </w:rPr>
      </w:pPr>
    </w:p>
    <w:p w14:paraId="35F0C639" w14:textId="15FB756D" w:rsidR="006307E0" w:rsidRDefault="002A35F7" w:rsidP="006307E0">
      <w:pPr>
        <w:rPr>
          <w:lang w:val="en"/>
        </w:rPr>
      </w:pPr>
      <w:proofErr w:type="gramStart"/>
      <w:r w:rsidRPr="008255C2">
        <w:rPr>
          <w:b/>
          <w:bCs/>
          <w:lang w:val="en"/>
        </w:rPr>
        <w:t>Box  1</w:t>
      </w:r>
      <w:proofErr w:type="gramEnd"/>
      <w:r>
        <w:rPr>
          <w:lang w:val="en"/>
        </w:rPr>
        <w:t xml:space="preserve"> (400 words): </w:t>
      </w:r>
      <w:r w:rsidR="004C5F92">
        <w:rPr>
          <w:lang w:val="en"/>
        </w:rPr>
        <w:t>A field in numbers</w:t>
      </w:r>
    </w:p>
    <w:p w14:paraId="55A11E43" w14:textId="3FD1FB00"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 xml:space="preserve">ublished in peer-reviewed journals or as a </w:t>
      </w:r>
      <w:r w:rsidR="0040683C">
        <w:rPr>
          <w:lang w:val="en"/>
        </w:rPr>
        <w:lastRenderedPageBreak/>
        <w:t>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r w:rsidR="00700CFB" w:rsidRPr="00700CFB">
        <w:rPr>
          <w:color w:val="C00000"/>
          <w:lang w:val="en"/>
        </w:rPr>
        <w:t>OSF</w:t>
      </w:r>
      <w:r w:rsidR="00700CFB">
        <w:rPr>
          <w:lang w:val="en"/>
        </w:rPr>
        <w:t xml:space="preserve">. </w:t>
      </w:r>
    </w:p>
    <w:p w14:paraId="4012D801" w14:textId="72CF7C7E" w:rsidR="0062078F" w:rsidRPr="00B95EC8" w:rsidRDefault="00700CFB" w:rsidP="00D35D00">
      <w:pPr>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1C3155" w:rsidRPr="00632F41">
        <w:rPr>
          <w:lang w:val="en"/>
        </w:rPr>
        <w:t>38</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62078F" w:rsidRPr="00632F41">
        <w:rPr>
          <w:lang w:val="en"/>
        </w:rPr>
        <w:t>6</w:t>
      </w:r>
      <w:r w:rsidR="00632F41" w:rsidRPr="00632F41">
        <w:rPr>
          <w:lang w:val="en"/>
        </w:rPr>
        <w:t>7</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10</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 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0C3818">
      <w:pPr>
        <w:rPr>
          <w:lang w:val="en"/>
        </w:rPr>
      </w:pPr>
    </w:p>
    <w:p w14:paraId="00108682" w14:textId="72FD750A" w:rsidR="000C3818" w:rsidRDefault="000C3818" w:rsidP="000C3818">
      <w:pPr>
        <w:rPr>
          <w:lang w:val="en"/>
        </w:rPr>
      </w:pPr>
      <w:r w:rsidRPr="008255C2">
        <w:rPr>
          <w:b/>
          <w:bCs/>
          <w:lang w:val="en"/>
        </w:rPr>
        <w:t>Box 2</w:t>
      </w:r>
      <w:r>
        <w:rPr>
          <w:lang w:val="en"/>
        </w:rPr>
        <w:t xml:space="preserve"> (400 words)</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920B34">
      <w:pPr>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1E08FBDB" w:rsidR="004976B6" w:rsidRPr="004976B6" w:rsidRDefault="004C273C" w:rsidP="004976B6">
      <w:pPr>
        <w:pStyle w:val="Listenabsatz"/>
        <w:numPr>
          <w:ilvl w:val="0"/>
          <w:numId w:val="11"/>
        </w:numPr>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taxonomy of naturalness in section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2FE2F886" w:rsidR="004C273C" w:rsidRDefault="004976B6" w:rsidP="00920B34">
      <w:pPr>
        <w:pStyle w:val="Listenabsatz"/>
        <w:numPr>
          <w:ilvl w:val="0"/>
          <w:numId w:val="11"/>
        </w:numPr>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section 3.2, “authenticity”. </w:t>
      </w:r>
    </w:p>
    <w:p w14:paraId="703C675D" w14:textId="0251DB40" w:rsidR="004976B6" w:rsidRDefault="004976B6" w:rsidP="00920B34">
      <w:pPr>
        <w:pStyle w:val="Listenabsatz"/>
        <w:numPr>
          <w:ilvl w:val="0"/>
          <w:numId w:val="11"/>
        </w:numPr>
        <w:rPr>
          <w:lang w:val="en"/>
        </w:rPr>
      </w:pPr>
      <w:r>
        <w:rPr>
          <w:lang w:val="en"/>
        </w:rPr>
        <w:t>Include full reports on methodological details, including acoustic manipulations, measurements</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 on reliability.</w:t>
      </w:r>
    </w:p>
    <w:p w14:paraId="3989B9D5" w14:textId="6E76C78D" w:rsidR="004976B6" w:rsidRDefault="004976B6" w:rsidP="00920B34">
      <w:pPr>
        <w:pStyle w:val="Listenabsatz"/>
        <w:numPr>
          <w:ilvl w:val="0"/>
          <w:numId w:val="11"/>
        </w:numPr>
        <w:rPr>
          <w:lang w:val="en"/>
        </w:rPr>
      </w:pPr>
      <w:r>
        <w:rPr>
          <w:lang w:val="en"/>
        </w:rPr>
        <w:t xml:space="preserve">Wherever possible, provide stimulus examples. Often, direct auditory impression </w:t>
      </w:r>
      <w:r w:rsidR="00E76077">
        <w:rPr>
          <w:lang w:val="en"/>
        </w:rPr>
        <w:t>can be complementary to, and</w:t>
      </w:r>
      <w:r>
        <w:rPr>
          <w:lang w:val="en"/>
        </w:rPr>
        <w:t xml:space="preserve"> more insightful than</w:t>
      </w:r>
      <w:r w:rsidR="00E76077">
        <w:rPr>
          <w:lang w:val="en"/>
        </w:rPr>
        <w:t>,</w:t>
      </w:r>
      <w:r>
        <w:rPr>
          <w:lang w:val="en"/>
        </w:rPr>
        <w:t xml:space="preserve"> a list of acoustic measures and descriptions. In some cases, differences in audio material may offer a straightforward explanation for different empirical outcomes. </w:t>
      </w:r>
    </w:p>
    <w:p w14:paraId="5A5B018F" w14:textId="7A0D85DC" w:rsidR="004976B6" w:rsidRPr="00920B34" w:rsidRDefault="00A37DC7" w:rsidP="00920B34">
      <w:pPr>
        <w:pStyle w:val="Listenabsatz"/>
        <w:numPr>
          <w:ilvl w:val="0"/>
          <w:numId w:val="11"/>
        </w:numPr>
        <w:rPr>
          <w:lang w:val="en"/>
        </w:rPr>
      </w:pPr>
      <w:r>
        <w:rPr>
          <w:lang w:val="en"/>
        </w:rPr>
        <w:t xml:space="preserve">Finally, </w:t>
      </w:r>
      <w:r w:rsidR="00E76077" w:rsidRPr="00A37DC7">
        <w:rPr>
          <w:lang w:val="en"/>
        </w:rPr>
        <w:t xml:space="preserve">communicate </w:t>
      </w:r>
      <w:r w:rsidRPr="00A37DC7">
        <w:rPr>
          <w:lang w:val="en"/>
        </w:rPr>
        <w:t>findings inclusively enough for readerships from diverse backgrounds.</w:t>
      </w:r>
      <w:r>
        <w:rPr>
          <w:lang w:val="en"/>
        </w:rPr>
        <w:t xml:space="preserve"> </w:t>
      </w:r>
      <w:r w:rsidR="00E76077">
        <w:rPr>
          <w:lang w:val="en"/>
        </w:rPr>
        <w:t>P</w:t>
      </w:r>
      <w:r w:rsidRPr="00A37DC7">
        <w:rPr>
          <w:lang w:val="en"/>
        </w:rPr>
        <w:t xml:space="preserve">rovide explicit definitions, avoid technical jargon, </w:t>
      </w:r>
      <w:r w:rsidR="00E76077">
        <w:rPr>
          <w:lang w:val="en"/>
        </w:rPr>
        <w:t xml:space="preserve">adopt </w:t>
      </w:r>
      <w:r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Pr="00A37DC7">
        <w:rPr>
          <w:lang w:val="en"/>
        </w:rPr>
        <w:t xml:space="preserve"> </w:t>
      </w:r>
      <w:r w:rsidR="00E76077">
        <w:rPr>
          <w:lang w:val="en"/>
        </w:rPr>
        <w:t>appropriate</w:t>
      </w:r>
      <w:r w:rsidRPr="00A37DC7">
        <w:rPr>
          <w:lang w:val="en"/>
        </w:rPr>
        <w:t>, and discuss findings against the wider interdisciplinary literature</w:t>
      </w:r>
      <w:r w:rsidR="004210B1">
        <w:rPr>
          <w:lang w:val="en"/>
        </w:rPr>
        <w:t>.</w:t>
      </w:r>
    </w:p>
    <w:p w14:paraId="24765AD6" w14:textId="01E18CC6" w:rsidR="00041975" w:rsidRDefault="00041975" w:rsidP="00041975">
      <w:pPr>
        <w:rPr>
          <w:lang w:val="en"/>
        </w:rPr>
      </w:pPr>
    </w:p>
    <w:p w14:paraId="44E2448C" w14:textId="376C86AE" w:rsidR="00041975" w:rsidRDefault="00041975" w:rsidP="00041975">
      <w:pPr>
        <w:rPr>
          <w:lang w:val="en"/>
        </w:rPr>
      </w:pPr>
    </w:p>
    <w:p w14:paraId="71953EDD" w14:textId="77777777" w:rsidR="00BD527A" w:rsidRPr="008255C2" w:rsidRDefault="00041975" w:rsidP="00BD527A">
      <w:pPr>
        <w:rPr>
          <w:b/>
          <w:bCs/>
          <w:lang w:val="en"/>
        </w:rPr>
      </w:pPr>
      <w:r w:rsidRPr="008255C2">
        <w:rPr>
          <w:b/>
          <w:bCs/>
          <w:lang w:val="en"/>
        </w:rPr>
        <w:t xml:space="preserve">Glossary: </w:t>
      </w:r>
    </w:p>
    <w:p w14:paraId="7E7F82AD" w14:textId="3FDE03C7" w:rsidR="00BD527A" w:rsidRPr="00A51877" w:rsidRDefault="00FD4DD7" w:rsidP="00A51877">
      <w:pPr>
        <w:pStyle w:val="Listenabsatz"/>
        <w:numPr>
          <w:ilvl w:val="0"/>
          <w:numId w:val="12"/>
        </w:numPr>
        <w:rPr>
          <w:lang w:val="en"/>
        </w:rPr>
      </w:pPr>
      <w:r w:rsidRPr="00BD527A">
        <w:rPr>
          <w:lang w:val="en"/>
        </w:rPr>
        <w:t>Synthetic/artificial voice</w:t>
      </w:r>
      <w:r w:rsidR="00A51877">
        <w:rPr>
          <w:lang w:val="en"/>
        </w:rPr>
        <w:t xml:space="preserve">: computer generated voices. Common methods are articulatory synthesis </w:t>
      </w:r>
      <w:r w:rsidR="00A51877" w:rsidRPr="00A51877">
        <w:rPr>
          <w:lang w:val="en"/>
        </w:rPr>
        <w:t>concatenative synthesis, and statistical parametric synthesis, including deep learning algorithms</w:t>
      </w:r>
      <w:r w:rsidR="00A51877">
        <w:rPr>
          <w:lang w:val="en"/>
        </w:rPr>
        <w:t xml:space="preserve"> (for a recent overview, see </w:t>
      </w:r>
      <w:sdt>
        <w:sdtPr>
          <w:rPr>
            <w:lang w:val="en"/>
          </w:rPr>
          <w:alias w:val="To edit, see citavi.com/edit"/>
          <w:tag w:val="CitaviPlaceholder#acd68a6b-5e97-48bd-88bd-b17b176c200e"/>
          <w:id w:val="-592704002"/>
          <w:placeholder>
            <w:docPart w:val="DefaultPlaceholder_-1854013440"/>
          </w:placeholder>
        </w:sdtPr>
        <w:sdtContent>
          <w:r w:rsidR="00A51877">
            <w:rPr>
              <w:lang w:val="en"/>
            </w:rPr>
            <w:fldChar w:fldCharType="begin"/>
          </w:r>
          <w:r w:rsidR="00335405">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TExYjE4LTYzYTQtNGU0NC05OGNlLWYwMjhlNjQ1N2ViOSIsIlJhbmdlTGVuZ3RoIjo0LCJSZWZlcmVuY2VJZCI6IjQyY2VkOTU0LTdmMDAtNDMyNC1iMjEwLWM5YmY2YTQwZmMy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WFzIiwiTGFzdE5hbWUiOiJUcmlhbnRhZnlsbG9wb3Vsb3MiLCJQcm90ZWN0ZWQiOmZhbHNlLCJTZXgiOjIsIkNyZWF0ZWRCeSI6Il9DaHJpc3RpbmUgTnVzc2JhdW0iLCJDcmVhdGVkT24iOiIyMDI0LTA2LTA1VDEwOjAzOjAzIiwiTW9kaWZpZWRCeSI6Il9DaHJpc3RpbmUgTnVzc2JhdW0iLCJJZCI6IjM4MDY5MDY5LTZiMGItNGY4MC05OGU1LTUzNjVhYzNmNGUzMCIsIk1vZGlmaWVkT24iOiIyMDI0LTA2LTA1VDEwOjAzOjAzIiwiUHJvamVjdCI6eyIkaWQiOiI1IiwiJHR5cGUiOiJTd2lzc0FjYWRlbWljLkNpdGF2aS5Qcm9qZWN0LCBTd2lzc0FjYWRlbWljLkNpdGF2aSJ9fSx7IiRpZCI6Ij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T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x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x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T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T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T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x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TgiLCJDb3VudCI6MSwiVGV4dFVuaXRzIjpbeyIkaWQiOiIxOSIsIkZvbnRTdHlsZSI6eyIkaWQiOiIyMCIsIk5ldXRyYWwiOnRydWV9LCJSZWFkaW5nT3JkZXIiOjEsIlRleHQiOiJbNjJdIn1dfSwiVGFnIjoiQ2l0YXZpUGxhY2Vob2xkZXIjYWNkNjhhNmItNWU5Ny00OGJkLTg4YmQtYjE3YjE3NmMyMDBlIiwiVGV4dCI6Ils2Ml0iLCJXQUlWZXJzaW9uIjoiNi4xMS4wLjAifQ==}</w:instrText>
          </w:r>
          <w:r w:rsidR="00A51877">
            <w:rPr>
              <w:lang w:val="en"/>
            </w:rPr>
            <w:fldChar w:fldCharType="separate"/>
          </w:r>
          <w:r w:rsidR="00335405">
            <w:rPr>
              <w:lang w:val="en"/>
            </w:rPr>
            <w:t>[62]</w:t>
          </w:r>
          <w:r w:rsidR="00A51877">
            <w:rPr>
              <w:lang w:val="en"/>
            </w:rPr>
            <w:fldChar w:fldCharType="end"/>
          </w:r>
        </w:sdtContent>
      </w:sdt>
      <w:r w:rsidR="00A51877">
        <w:rPr>
          <w:lang w:val="en"/>
        </w:rPr>
        <w:t>)</w:t>
      </w:r>
      <w:r w:rsidR="00A51877" w:rsidRPr="00A51877">
        <w:rPr>
          <w:lang w:val="en"/>
        </w:rPr>
        <w:t xml:space="preserve">  </w:t>
      </w:r>
    </w:p>
    <w:p w14:paraId="1A1EF318" w14:textId="081A1918" w:rsidR="00BD527A" w:rsidRPr="00A51877" w:rsidRDefault="00041975" w:rsidP="00A51877">
      <w:pPr>
        <w:pStyle w:val="Listenabsatz"/>
        <w:numPr>
          <w:ilvl w:val="0"/>
          <w:numId w:val="12"/>
        </w:numPr>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r w:rsidR="00A51877">
        <w:rPr>
          <w:lang w:val="en"/>
        </w:rPr>
        <w:t xml:space="preserve"> </w:t>
      </w:r>
      <w:sdt>
        <w:sdtPr>
          <w:rPr>
            <w:lang w:val="en"/>
          </w:rPr>
          <w:alias w:val="To edit, see citavi.com/edit"/>
          <w:tag w:val="CitaviPlaceholder#fcffa57f-bbb1-4bb6-a0d9-5917592cd614"/>
          <w:id w:val="1057350753"/>
          <w:placeholder>
            <w:docPart w:val="DefaultPlaceholder_-1854013440"/>
          </w:placeholder>
        </w:sdtPr>
        <w:sdtContent>
          <w:r w:rsidR="00A51877">
            <w:rPr>
              <w:lang w:val="en"/>
            </w:rPr>
            <w:fldChar w:fldCharType="begin"/>
          </w:r>
          <w:r w:rsidR="00335405">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ViZTlmLThkYWUtNGE3YS04NTMxLWM2ZDlhZWI3OTQxY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DddIn1dfSwiVGFnIjoiQ2l0YXZpUGxhY2Vob2xkZXIjZmNmZmE1N2YtYmJiMS00YmI2LWEwZDktNTkxNzU5MmNkNjE0IiwiVGV4dCI6Ils0N10iLCJXQUlWZXJzaW9uIjoiNi4xMS4wLjAifQ==}</w:instrText>
          </w:r>
          <w:r w:rsidR="00A51877">
            <w:rPr>
              <w:lang w:val="en"/>
            </w:rPr>
            <w:fldChar w:fldCharType="separate"/>
          </w:r>
          <w:r w:rsidR="00335405">
            <w:rPr>
              <w:lang w:val="en"/>
            </w:rPr>
            <w:t>[47]</w:t>
          </w:r>
          <w:r w:rsidR="00A51877">
            <w:rPr>
              <w:lang w:val="en"/>
            </w:rPr>
            <w:fldChar w:fldCharType="end"/>
          </w:r>
        </w:sdtContent>
      </w:sdt>
    </w:p>
    <w:p w14:paraId="2B8CA98C" w14:textId="74234263" w:rsidR="00BD527A" w:rsidRPr="00BD527A" w:rsidRDefault="00302388" w:rsidP="00BD527A">
      <w:pPr>
        <w:pStyle w:val="Listenabsatz"/>
        <w:numPr>
          <w:ilvl w:val="0"/>
          <w:numId w:val="12"/>
        </w:numPr>
        <w:rPr>
          <w:lang w:val="en"/>
        </w:rPr>
      </w:pPr>
      <w:r w:rsidRPr="00BD527A">
        <w:rPr>
          <w:lang w:val="en-US"/>
        </w:rPr>
        <w:t>Anthropomorphism</w:t>
      </w:r>
      <w:r w:rsidR="00A51877">
        <w:rPr>
          <w:lang w:val="en-US"/>
        </w:rPr>
        <w:t>: the a</w:t>
      </w:r>
      <w:r w:rsidR="00A51877" w:rsidRPr="00A51877">
        <w:rPr>
          <w:lang w:val="en-US"/>
        </w:rPr>
        <w:t>ttribution of human characteristics, emotions, or behaviors to non-human entities</w:t>
      </w:r>
    </w:p>
    <w:p w14:paraId="2B57F5F6" w14:textId="324E46BB" w:rsidR="00BD527A" w:rsidRPr="00BD527A" w:rsidRDefault="00302388" w:rsidP="00BD527A">
      <w:pPr>
        <w:pStyle w:val="Listenabsatz"/>
        <w:numPr>
          <w:ilvl w:val="0"/>
          <w:numId w:val="12"/>
        </w:numPr>
        <w:rPr>
          <w:lang w:val="en"/>
        </w:rPr>
      </w:pPr>
      <w:r w:rsidRPr="00BD527A">
        <w:rPr>
          <w:lang w:val="en-US"/>
        </w:rPr>
        <w:t>acoustic cues</w:t>
      </w:r>
      <w:r w:rsidR="00A51877">
        <w:rPr>
          <w:lang w:val="en-US"/>
        </w:rPr>
        <w:t xml:space="preserve">: </w:t>
      </w:r>
      <w:r w:rsidR="0034699D">
        <w:rPr>
          <w:lang w:val="en-US"/>
        </w:rPr>
        <w:t xml:space="preserve">physical and measurable features of sounds (such as voices), e.g. fundamental frequency, intensity, timbre or temporal characteristics. Used by listeners to inform manifold impressions about voices, such as age, gender or naturalness. </w:t>
      </w:r>
    </w:p>
    <w:p w14:paraId="44268E5E" w14:textId="6DB3C8F5" w:rsidR="00BD527A" w:rsidRPr="00BD527A" w:rsidRDefault="006B2EB7" w:rsidP="00BD527A">
      <w:pPr>
        <w:pStyle w:val="Listenabsatz"/>
        <w:numPr>
          <w:ilvl w:val="0"/>
          <w:numId w:val="12"/>
        </w:numPr>
        <w:rPr>
          <w:lang w:val="en"/>
        </w:rPr>
      </w:pPr>
      <w:r w:rsidRPr="00BD527A">
        <w:rPr>
          <w:lang w:val="en-US"/>
        </w:rPr>
        <w:t>(</w:t>
      </w:r>
      <w:r w:rsidR="00D833D8" w:rsidRPr="00BD527A">
        <w:rPr>
          <w:lang w:val="en-US"/>
        </w:rPr>
        <w:t>operationalization</w:t>
      </w:r>
      <w:r w:rsidRPr="00BD527A">
        <w:rPr>
          <w:lang w:val="en-US"/>
        </w:rPr>
        <w:t>)</w:t>
      </w:r>
      <w:r w:rsidR="0034699D">
        <w:rPr>
          <w:lang w:val="en-US"/>
        </w:rPr>
        <w:t xml:space="preserve">: translation of a concept or hypothesis into concrete empirical design features </w:t>
      </w:r>
    </w:p>
    <w:p w14:paraId="5650183B" w14:textId="348E636B" w:rsidR="00BD527A" w:rsidRPr="00BD527A" w:rsidRDefault="00D833D8" w:rsidP="00BD527A">
      <w:pPr>
        <w:pStyle w:val="Listenabsatz"/>
        <w:numPr>
          <w:ilvl w:val="0"/>
          <w:numId w:val="12"/>
        </w:numPr>
        <w:rPr>
          <w:lang w:val="en"/>
        </w:rPr>
      </w:pPr>
      <w:r w:rsidRPr="00BD527A">
        <w:rPr>
          <w:lang w:val="en-US"/>
        </w:rPr>
        <w:t>tracheoesophageal speech</w:t>
      </w:r>
      <w:r w:rsidR="0034699D">
        <w:rPr>
          <w:lang w:val="en-US"/>
        </w:rPr>
        <w:t xml:space="preserve">: a method of vocalization following </w:t>
      </w:r>
      <w:r w:rsidR="0034699D" w:rsidRPr="0034699D">
        <w:rPr>
          <w:lang w:val="en-US"/>
        </w:rPr>
        <w:t>total laryngectomy</w:t>
      </w:r>
      <w:r w:rsidR="0034699D">
        <w:rPr>
          <w:lang w:val="en-US"/>
        </w:rPr>
        <w:t xml:space="preserve"> (removal of the larynx) </w:t>
      </w:r>
      <w:r w:rsidR="00C530F5">
        <w:rPr>
          <w:lang w:val="en-US"/>
        </w:rPr>
        <w:t xml:space="preserve">via a </w:t>
      </w:r>
      <w:r w:rsidR="00C530F5" w:rsidRPr="00C530F5">
        <w:rPr>
          <w:lang w:val="en-US"/>
        </w:rPr>
        <w:t>tracheoesophageal prosthesis</w:t>
      </w:r>
      <w:r w:rsidR="00C530F5">
        <w:rPr>
          <w:lang w:val="en-US"/>
        </w:rPr>
        <w:t xml:space="preserve"> that enables speech through </w:t>
      </w:r>
      <w:r w:rsidR="00C530F5" w:rsidRPr="00C530F5">
        <w:rPr>
          <w:lang w:val="en-US"/>
        </w:rPr>
        <w:t>esophageal vibrations</w:t>
      </w:r>
      <w:r w:rsidR="00C530F5">
        <w:rPr>
          <w:lang w:val="en-US"/>
        </w:rPr>
        <w:t>.</w:t>
      </w:r>
    </w:p>
    <w:p w14:paraId="19E7BD02" w14:textId="0367EF99" w:rsidR="00BD527A" w:rsidRPr="00BD527A" w:rsidRDefault="00C530F5" w:rsidP="00BD527A">
      <w:pPr>
        <w:pStyle w:val="Listenabsatz"/>
        <w:numPr>
          <w:ilvl w:val="0"/>
          <w:numId w:val="12"/>
        </w:numPr>
        <w:rPr>
          <w:lang w:val="en"/>
        </w:rPr>
      </w:pPr>
      <w:r w:rsidRPr="00BD527A">
        <w:rPr>
          <w:lang w:val="en-US"/>
        </w:rPr>
        <w:t>D</w:t>
      </w:r>
      <w:r w:rsidR="00D833D8" w:rsidRPr="00BD527A">
        <w:rPr>
          <w:lang w:val="en-US"/>
        </w:rPr>
        <w:t>ysarthria</w:t>
      </w:r>
      <w:r>
        <w:rPr>
          <w:lang w:val="en-US"/>
        </w:rPr>
        <w:t xml:space="preserve">: </w:t>
      </w:r>
      <w:r w:rsidRPr="00C530F5">
        <w:rPr>
          <w:lang w:val="en-US"/>
        </w:rPr>
        <w:t>impairments of the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or traumatic brain injury. </w:t>
      </w:r>
    </w:p>
    <w:p w14:paraId="43275C04" w14:textId="0425FB8D" w:rsidR="00C530F5" w:rsidRPr="00C530F5" w:rsidRDefault="00F719E9" w:rsidP="00C530F5">
      <w:pPr>
        <w:pStyle w:val="Listenabsatz"/>
        <w:numPr>
          <w:ilvl w:val="0"/>
          <w:numId w:val="12"/>
        </w:numPr>
        <w:rPr>
          <w:lang w:val="en"/>
        </w:rPr>
      </w:pPr>
      <w:r w:rsidRPr="00BD527A">
        <w:rPr>
          <w:lang w:val="en-US"/>
        </w:rPr>
        <w:t>ChatGPT</w:t>
      </w:r>
      <w:r w:rsidR="00C530F5">
        <w:rPr>
          <w:lang w:val="en-US"/>
        </w:rPr>
        <w:t>: a chatbot developed by OpenAI, based on a large language model, that generates text based on input-prom</w:t>
      </w:r>
      <w:r w:rsidR="004210B1">
        <w:rPr>
          <w:lang w:val="en-US"/>
        </w:rPr>
        <w:t>p</w:t>
      </w:r>
      <w:r w:rsidR="00C530F5">
        <w:rPr>
          <w:lang w:val="en-US"/>
        </w:rPr>
        <w:t xml:space="preserve">ts (GPT stands for </w:t>
      </w:r>
      <w:r w:rsidR="00C530F5" w:rsidRPr="00C530F5">
        <w:rPr>
          <w:lang w:val="en-US"/>
        </w:rPr>
        <w:t>generative pre-trained transformer</w:t>
      </w:r>
      <w:r w:rsidR="00C530F5">
        <w:rPr>
          <w:lang w:val="en-US"/>
        </w:rPr>
        <w:t>)</w:t>
      </w:r>
    </w:p>
    <w:p w14:paraId="2917841C" w14:textId="13EE2FBA" w:rsidR="00944805" w:rsidRPr="00A73AF3" w:rsidRDefault="00C530F5" w:rsidP="00A73AF3">
      <w:pPr>
        <w:pStyle w:val="Listenabsatz"/>
        <w:numPr>
          <w:ilvl w:val="0"/>
          <w:numId w:val="12"/>
        </w:numPr>
        <w:rPr>
          <w:lang w:val="en"/>
        </w:rPr>
      </w:pPr>
      <w:r w:rsidRPr="00C530F5">
        <w:rPr>
          <w:lang w:val="en-US"/>
        </w:rPr>
        <w:t>D</w:t>
      </w:r>
      <w:r w:rsidR="00944805" w:rsidRPr="00C530F5">
        <w:rPr>
          <w:lang w:val="en-US"/>
        </w:rPr>
        <w:t>eepfakes</w:t>
      </w:r>
      <w:r>
        <w:rPr>
          <w:lang w:val="en-US"/>
        </w:rPr>
        <w:t xml:space="preserve">: </w:t>
      </w:r>
      <w:r w:rsidRPr="00C530F5">
        <w:rPr>
          <w:lang w:val="en-US"/>
        </w:rPr>
        <w:t xml:space="preserve">digitally manipulated media, </w:t>
      </w:r>
      <w:r>
        <w:rPr>
          <w:lang w:val="en-US"/>
        </w:rPr>
        <w:t>such as images, videos</w:t>
      </w:r>
      <w:r w:rsidR="00A73AF3">
        <w:rPr>
          <w:lang w:val="en-US"/>
        </w:rPr>
        <w:t>,</w:t>
      </w:r>
      <w:r>
        <w:rPr>
          <w:lang w:val="en-US"/>
        </w:rPr>
        <w:t xml:space="preserve"> or voice recordings</w:t>
      </w:r>
      <w:r w:rsidRPr="00C530F5">
        <w:rPr>
          <w:lang w:val="en-US"/>
        </w:rPr>
        <w:t xml:space="preserve">, created using deep learning techniques </w:t>
      </w:r>
      <w:r w:rsidR="00A73AF3">
        <w:rPr>
          <w:lang w:val="en-US"/>
        </w:rPr>
        <w:t xml:space="preserve">with the goal to </w:t>
      </w:r>
      <w:r w:rsidR="00A73AF3" w:rsidRPr="00C530F5">
        <w:rPr>
          <w:lang w:val="en-US"/>
        </w:rPr>
        <w:t>convincingly</w:t>
      </w:r>
      <w:r w:rsidR="00A73AF3">
        <w:rPr>
          <w:lang w:val="en-US"/>
        </w:rPr>
        <w:t xml:space="preserve"> display the </w:t>
      </w:r>
      <w:r w:rsidR="00A73AF3" w:rsidRPr="00C530F5">
        <w:rPr>
          <w:lang w:val="en-US"/>
        </w:rPr>
        <w:t>appearances</w:t>
      </w:r>
      <w:r w:rsidR="00A73AF3">
        <w:rPr>
          <w:lang w:val="en-US"/>
        </w:rPr>
        <w:t xml:space="preserve"> </w:t>
      </w:r>
      <w:r w:rsidRPr="00A73AF3">
        <w:rPr>
          <w:lang w:val="en-US"/>
        </w:rPr>
        <w:t>of individuals.</w:t>
      </w: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commentRangeStart w:id="35" w:displacedByCustomXml="prev"/>
        <w:p w14:paraId="31E2CD58" w14:textId="77777777" w:rsidR="00335405" w:rsidRDefault="00B014AB" w:rsidP="00335405">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35405">
            <w:rPr>
              <w:lang w:val="en"/>
            </w:rPr>
            <w:t>References</w:t>
          </w:r>
        </w:p>
        <w:p w14:paraId="69D6BBD8" w14:textId="77777777" w:rsidR="00335405" w:rsidRDefault="00335405" w:rsidP="00335405">
          <w:pPr>
            <w:pStyle w:val="CitaviBibliographyEntry"/>
            <w:rPr>
              <w:lang w:val="en"/>
            </w:rPr>
          </w:pPr>
          <w:r>
            <w:rPr>
              <w:lang w:val="en"/>
            </w:rPr>
            <w:t>1.</w:t>
          </w:r>
          <w:r>
            <w:rPr>
              <w:lang w:val="en"/>
            </w:rPr>
            <w:tab/>
          </w:r>
          <w:bookmarkStart w:id="36" w:name="_CTVL001ddf2261829a143b5b43f6808d8527183"/>
          <w:r>
            <w:rPr>
              <w:lang w:val="en"/>
            </w:rPr>
            <w:t>Abdulrahman, A. and Richards, D. (2022) Is Natural Necessary? Human Voice versus Synthetic Voice for Intelligent Virtual Agents. MTI 6, 51</w:t>
          </w:r>
        </w:p>
        <w:bookmarkEnd w:id="36"/>
        <w:p w14:paraId="628572CB" w14:textId="77777777" w:rsidR="00335405" w:rsidRDefault="00335405" w:rsidP="00335405">
          <w:pPr>
            <w:pStyle w:val="CitaviBibliographyEntry"/>
            <w:rPr>
              <w:lang w:val="en"/>
            </w:rPr>
          </w:pPr>
          <w:r>
            <w:rPr>
              <w:lang w:val="en"/>
            </w:rPr>
            <w:t>2.</w:t>
          </w:r>
          <w:r>
            <w:rPr>
              <w:lang w:val="en"/>
            </w:rPr>
            <w:tab/>
          </w:r>
          <w:bookmarkStart w:id="37" w:name="_CTVL001f5c5b3728c9c434d96e91d4a4b29a457"/>
          <w:r>
            <w:rPr>
              <w:lang w:val="en"/>
            </w:rPr>
            <w:t>Abur, D. et al. (2021) Feedback and Feedforward Auditory-Motor Processes for Voice and Articulation in Parkinson's Disease. J Speech Lang Hear Res 64, 4682–4694</w:t>
          </w:r>
        </w:p>
        <w:bookmarkEnd w:id="37"/>
        <w:p w14:paraId="10B68DB2" w14:textId="77777777" w:rsidR="00335405" w:rsidRDefault="00335405" w:rsidP="00335405">
          <w:pPr>
            <w:pStyle w:val="CitaviBibliographyEntry"/>
            <w:rPr>
              <w:lang w:val="en"/>
            </w:rPr>
          </w:pPr>
          <w:r>
            <w:rPr>
              <w:lang w:val="en"/>
            </w:rPr>
            <w:t>3.</w:t>
          </w:r>
          <w:r>
            <w:rPr>
              <w:lang w:val="en"/>
            </w:rPr>
            <w:tab/>
          </w:r>
          <w:bookmarkStart w:id="38" w:name="_CTVL001adb55347b44b4ae8a831b32e2081e422"/>
          <w:r>
            <w:rPr>
              <w:lang w:val="en"/>
            </w:rPr>
            <w:t xml:space="preserve">Anand, S. and Stepp, C.E. (2015) Listener Perception of </w:t>
          </w:r>
          <w:proofErr w:type="spellStart"/>
          <w:r>
            <w:rPr>
              <w:lang w:val="en"/>
            </w:rPr>
            <w:t>Monopitch</w:t>
          </w:r>
          <w:proofErr w:type="spellEnd"/>
          <w:r>
            <w:rPr>
              <w:lang w:val="en"/>
            </w:rPr>
            <w:t xml:space="preserve">, Naturalness, and Intelligibility for Speakers </w:t>
          </w:r>
          <w:proofErr w:type="gramStart"/>
          <w:r>
            <w:rPr>
              <w:lang w:val="en"/>
            </w:rPr>
            <w:t>With</w:t>
          </w:r>
          <w:proofErr w:type="gramEnd"/>
          <w:r>
            <w:rPr>
              <w:lang w:val="en"/>
            </w:rPr>
            <w:t xml:space="preserve"> Parkinson's Disease. Journal of Speech, Language, and Hearing Research 58, 1134–1144</w:t>
          </w:r>
        </w:p>
        <w:bookmarkEnd w:id="38"/>
        <w:p w14:paraId="7D5142D0" w14:textId="77777777" w:rsidR="00335405" w:rsidRDefault="00335405" w:rsidP="00335405">
          <w:pPr>
            <w:pStyle w:val="CitaviBibliographyEntry"/>
            <w:rPr>
              <w:lang w:val="en"/>
            </w:rPr>
          </w:pPr>
          <w:r>
            <w:rPr>
              <w:lang w:val="en"/>
            </w:rPr>
            <w:t>4.</w:t>
          </w:r>
          <w:r>
            <w:rPr>
              <w:lang w:val="en"/>
            </w:rPr>
            <w:tab/>
          </w:r>
          <w:bookmarkStart w:id="39" w:name="_CTVL001ebaa446f7f2d4cd5974afd754ce56dd4"/>
          <w:r>
            <w:rPr>
              <w:lang w:val="en"/>
            </w:rPr>
            <w:t>Anikin, A. and Lima, C.F. (2017) Perceptual and acoustic differences between authentic and acted nonverbal emotional vocalizations. Q J Exp Psychol (Hove) 71, 622–641</w:t>
          </w:r>
        </w:p>
        <w:bookmarkEnd w:id="39"/>
        <w:p w14:paraId="0C77D13B" w14:textId="77777777" w:rsidR="00335405" w:rsidRDefault="00335405" w:rsidP="00335405">
          <w:pPr>
            <w:pStyle w:val="CitaviBibliographyEntry"/>
            <w:rPr>
              <w:i/>
              <w:lang w:val="en"/>
            </w:rPr>
          </w:pPr>
          <w:r>
            <w:rPr>
              <w:lang w:val="en"/>
            </w:rPr>
            <w:t>5.</w:t>
          </w:r>
          <w:r>
            <w:rPr>
              <w:lang w:val="en"/>
            </w:rPr>
            <w:tab/>
          </w:r>
          <w:bookmarkStart w:id="40" w:name="_CTVL001c33bb1c6b27e44c39530db03049fa031"/>
          <w:r>
            <w:rPr>
              <w:lang w:val="en"/>
            </w:rPr>
            <w:t>Assmann, P.F. et al. (2006) Effects of frequency shifts on perceived naturalness and gender information in speech. In</w:t>
          </w:r>
          <w:bookmarkEnd w:id="40"/>
          <w:r>
            <w:rPr>
              <w:lang w:val="en"/>
            </w:rPr>
            <w:t xml:space="preserve"> </w:t>
          </w:r>
          <w:r w:rsidRPr="00335405">
            <w:rPr>
              <w:i/>
              <w:lang w:val="en"/>
            </w:rPr>
            <w:t>INTERSPEECH</w:t>
          </w:r>
        </w:p>
        <w:p w14:paraId="0C7728D8" w14:textId="77777777" w:rsidR="00335405" w:rsidRDefault="00335405" w:rsidP="00335405">
          <w:pPr>
            <w:pStyle w:val="CitaviBibliographyEntry"/>
            <w:rPr>
              <w:lang w:val="en"/>
            </w:rPr>
          </w:pPr>
          <w:r>
            <w:rPr>
              <w:lang w:val="en"/>
            </w:rPr>
            <w:t>6.</w:t>
          </w:r>
          <w:r>
            <w:rPr>
              <w:lang w:val="en"/>
            </w:rPr>
            <w:tab/>
          </w:r>
          <w:bookmarkStart w:id="41" w:name="_CTVL001941e20b2cc4345d5bd1da4445c2e0edd"/>
          <w:r>
            <w:rPr>
              <w:lang w:val="en"/>
            </w:rPr>
            <w:t xml:space="preserve">Aylett, M.P. et al. (2020) Speech Synthesis for the Generation of Artificial Personality. IEEE Trans. Affective </w:t>
          </w:r>
          <w:proofErr w:type="spellStart"/>
          <w:r>
            <w:rPr>
              <w:lang w:val="en"/>
            </w:rPr>
            <w:t>Comput</w:t>
          </w:r>
          <w:proofErr w:type="spellEnd"/>
          <w:r>
            <w:rPr>
              <w:lang w:val="en"/>
            </w:rPr>
            <w:t>. 11, 361–372</w:t>
          </w:r>
        </w:p>
        <w:bookmarkEnd w:id="41"/>
        <w:p w14:paraId="7420C61B" w14:textId="77777777" w:rsidR="00335405" w:rsidRDefault="00335405" w:rsidP="00335405">
          <w:pPr>
            <w:pStyle w:val="CitaviBibliographyEntry"/>
            <w:rPr>
              <w:lang w:val="en"/>
            </w:rPr>
          </w:pPr>
          <w:r>
            <w:rPr>
              <w:lang w:val="en"/>
            </w:rPr>
            <w:t>7.</w:t>
          </w:r>
          <w:r>
            <w:rPr>
              <w:lang w:val="en"/>
            </w:rPr>
            <w:tab/>
          </w:r>
          <w:bookmarkStart w:id="42" w:name="_CTVL0015eb8ea740b8b4b32b5bd3c19a883932a"/>
          <w:r>
            <w:rPr>
              <w:lang w:val="en"/>
            </w:rPr>
            <w:t>Baird, A. et al. (2017) Perception of Paralinguistic Traits in Synthesized Voices. In</w:t>
          </w:r>
          <w:bookmarkEnd w:id="42"/>
          <w:r>
            <w:rPr>
              <w:lang w:val="en"/>
            </w:rPr>
            <w:t xml:space="preserve"> </w:t>
          </w:r>
          <w:r w:rsidRPr="00335405">
            <w:rPr>
              <w:i/>
              <w:lang w:val="en"/>
            </w:rPr>
            <w:t xml:space="preserve">Proceedings of the 12th International Audio Mostly Conference on Augmented and Participatory Sound and Music Experiences </w:t>
          </w:r>
          <w:r w:rsidRPr="00335405">
            <w:rPr>
              <w:lang w:val="en"/>
            </w:rPr>
            <w:t>(Fazekas, G. et al., eds), pp. 1–5, ACM</w:t>
          </w:r>
        </w:p>
        <w:p w14:paraId="07930121" w14:textId="77777777" w:rsidR="00335405" w:rsidRDefault="00335405" w:rsidP="00335405">
          <w:pPr>
            <w:pStyle w:val="CitaviBibliographyEntry"/>
            <w:rPr>
              <w:lang w:val="en"/>
            </w:rPr>
          </w:pPr>
          <w:r>
            <w:rPr>
              <w:lang w:val="en"/>
            </w:rPr>
            <w:t>8.</w:t>
          </w:r>
          <w:r>
            <w:rPr>
              <w:lang w:val="en"/>
            </w:rPr>
            <w:tab/>
          </w:r>
          <w:bookmarkStart w:id="43" w:name="_CTVL00166cf4fb4ebf64a718a45565302ccef7e"/>
          <w:r>
            <w:rPr>
              <w:lang w:val="en"/>
            </w:rPr>
            <w:t>Baird, A. et al. (2018) The Perception of Vocal Traits in Synthesized Voices: Age, Gender, and Human Likeness. J. Audio Eng. Soc. 66, 277–285</w:t>
          </w:r>
        </w:p>
        <w:bookmarkEnd w:id="43"/>
        <w:p w14:paraId="79AC398E" w14:textId="77777777" w:rsidR="00335405" w:rsidRDefault="00335405" w:rsidP="00335405">
          <w:pPr>
            <w:pStyle w:val="CitaviBibliographyEntry"/>
            <w:rPr>
              <w:lang w:val="en"/>
            </w:rPr>
          </w:pPr>
          <w:r>
            <w:rPr>
              <w:lang w:val="en"/>
            </w:rPr>
            <w:t>9.</w:t>
          </w:r>
          <w:r>
            <w:rPr>
              <w:lang w:val="en"/>
            </w:rPr>
            <w:tab/>
          </w:r>
          <w:bookmarkStart w:id="44" w:name="_CTVL0019b104d07c5514130a5329f927c8a04c3"/>
          <w:r>
            <w:rPr>
              <w:lang w:val="en"/>
            </w:rPr>
            <w:t>Baird, A. et al. (2018) The Perception and Analysis of the Likeability and Human Likeness of Synthesized Speech. In</w:t>
          </w:r>
          <w:bookmarkEnd w:id="44"/>
          <w:r>
            <w:rPr>
              <w:lang w:val="en"/>
            </w:rPr>
            <w:t xml:space="preserve"> </w:t>
          </w:r>
          <w:proofErr w:type="spellStart"/>
          <w:r w:rsidRPr="00335405">
            <w:rPr>
              <w:i/>
              <w:lang w:val="en"/>
            </w:rPr>
            <w:t>Interspeech</w:t>
          </w:r>
          <w:proofErr w:type="spellEnd"/>
          <w:r w:rsidRPr="00335405">
            <w:rPr>
              <w:i/>
              <w:lang w:val="en"/>
            </w:rPr>
            <w:t xml:space="preserve"> 2018, </w:t>
          </w:r>
          <w:r w:rsidRPr="00335405">
            <w:rPr>
              <w:lang w:val="en"/>
            </w:rPr>
            <w:t>pp. 2863–2867, ISCA</w:t>
          </w:r>
        </w:p>
        <w:p w14:paraId="582D28F1" w14:textId="77777777" w:rsidR="00335405" w:rsidRDefault="00335405" w:rsidP="00335405">
          <w:pPr>
            <w:pStyle w:val="CitaviBibliographyEntry"/>
            <w:rPr>
              <w:lang w:val="en"/>
            </w:rPr>
          </w:pPr>
          <w:r>
            <w:rPr>
              <w:lang w:val="en"/>
            </w:rPr>
            <w:lastRenderedPageBreak/>
            <w:t>10.</w:t>
          </w:r>
          <w:r>
            <w:rPr>
              <w:lang w:val="en"/>
            </w:rPr>
            <w:tab/>
          </w:r>
          <w:bookmarkStart w:id="45" w:name="_CTVL0012050cdad0b5b4652ae9cccc5a3892f7f"/>
          <w:r>
            <w:rPr>
              <w:lang w:val="en"/>
            </w:rPr>
            <w:t xml:space="preserve">Belin, P. et al. (2004) Thinking the voice: neural correlates of voice perception. Trends </w:t>
          </w:r>
          <w:proofErr w:type="spellStart"/>
          <w:r>
            <w:rPr>
              <w:lang w:val="en"/>
            </w:rPr>
            <w:t>Cogn</w:t>
          </w:r>
          <w:proofErr w:type="spellEnd"/>
          <w:r>
            <w:rPr>
              <w:lang w:val="en"/>
            </w:rPr>
            <w:t xml:space="preserve"> Sci 8, 129–135</w:t>
          </w:r>
        </w:p>
        <w:bookmarkEnd w:id="45"/>
        <w:p w14:paraId="242F62D3" w14:textId="77777777" w:rsidR="00335405" w:rsidRDefault="00335405" w:rsidP="00335405">
          <w:pPr>
            <w:pStyle w:val="CitaviBibliographyEntry"/>
            <w:rPr>
              <w:lang w:val="en"/>
            </w:rPr>
          </w:pPr>
          <w:r>
            <w:rPr>
              <w:lang w:val="en"/>
            </w:rPr>
            <w:t>11.</w:t>
          </w:r>
          <w:r>
            <w:rPr>
              <w:lang w:val="en"/>
            </w:rPr>
            <w:tab/>
          </w:r>
          <w:bookmarkStart w:id="46" w:name="_CTVL00166e4bf6bb4a14bf5a861c6fab2ec55bb"/>
          <w:r>
            <w:rPr>
              <w:lang w:val="en"/>
            </w:rPr>
            <w:t>Birkholz, P. et al. (2017) Manipulation of the prosodic features of vocal tract length, nasality and articulatory precision using articulatory synthesis. Computer Speech &amp; Language 41, 116–127</w:t>
          </w:r>
        </w:p>
        <w:bookmarkEnd w:id="46"/>
        <w:p w14:paraId="2B2FB2F0" w14:textId="77777777" w:rsidR="00335405" w:rsidRDefault="00335405" w:rsidP="00335405">
          <w:pPr>
            <w:pStyle w:val="CitaviBibliographyEntry"/>
            <w:rPr>
              <w:lang w:val="en"/>
            </w:rPr>
          </w:pPr>
          <w:r>
            <w:rPr>
              <w:lang w:val="en"/>
            </w:rPr>
            <w:t>12.</w:t>
          </w:r>
          <w:r>
            <w:rPr>
              <w:lang w:val="en"/>
            </w:rPr>
            <w:tab/>
          </w:r>
          <w:bookmarkStart w:id="47" w:name="_CTVL0013e0761ace0f24a4e893d7b6ed445a286"/>
          <w:r>
            <w:rPr>
              <w:lang w:val="en"/>
            </w:rPr>
            <w:t xml:space="preserve">Birkholz, P. and Drechsel, S. (2021) Effects of the piriform fossae, </w:t>
          </w:r>
          <w:proofErr w:type="spellStart"/>
          <w:r>
            <w:rPr>
              <w:lang w:val="en"/>
            </w:rPr>
            <w:t>transvelar</w:t>
          </w:r>
          <w:proofErr w:type="spellEnd"/>
          <w:r>
            <w:rPr>
              <w:lang w:val="en"/>
            </w:rPr>
            <w:t xml:space="preserve"> acoustic coupling, and laryngeal wall vibration on the naturalness of articulatory speech synthesis. Speech </w:t>
          </w:r>
          <w:proofErr w:type="spellStart"/>
          <w:r>
            <w:rPr>
              <w:lang w:val="en"/>
            </w:rPr>
            <w:t>Commun</w:t>
          </w:r>
          <w:proofErr w:type="spellEnd"/>
          <w:r>
            <w:rPr>
              <w:lang w:val="en"/>
            </w:rPr>
            <w:t xml:space="preserve"> 132, 96–105</w:t>
          </w:r>
        </w:p>
        <w:bookmarkEnd w:id="47"/>
        <w:p w14:paraId="7CB36D0B" w14:textId="77777777" w:rsidR="00335405" w:rsidRDefault="00335405" w:rsidP="00335405">
          <w:pPr>
            <w:pStyle w:val="CitaviBibliographyEntry"/>
            <w:rPr>
              <w:lang w:val="en"/>
            </w:rPr>
          </w:pPr>
          <w:r>
            <w:rPr>
              <w:lang w:val="en"/>
            </w:rPr>
            <w:t>13.</w:t>
          </w:r>
          <w:r>
            <w:rPr>
              <w:lang w:val="en"/>
            </w:rPr>
            <w:tab/>
          </w:r>
          <w:bookmarkStart w:id="48" w:name="_CTVL001c8231789e4d14d77913aa17a88f839d9"/>
          <w:r>
            <w:rPr>
              <w:lang w:val="en"/>
            </w:rPr>
            <w:t>Coughlin-Woods, S. et al. (2005) Ratings of speech naturalness of children ages 8-16 years. Percept Motor Skill 100, 295–304</w:t>
          </w:r>
        </w:p>
        <w:bookmarkEnd w:id="48"/>
        <w:p w14:paraId="2164060D" w14:textId="77777777" w:rsidR="00335405" w:rsidRDefault="00335405" w:rsidP="00335405">
          <w:pPr>
            <w:pStyle w:val="CitaviBibliographyEntry"/>
            <w:rPr>
              <w:lang w:val="en"/>
            </w:rPr>
          </w:pPr>
          <w:r>
            <w:rPr>
              <w:lang w:val="en"/>
            </w:rPr>
            <w:t>14.</w:t>
          </w:r>
          <w:r>
            <w:rPr>
              <w:lang w:val="en"/>
            </w:rPr>
            <w:tab/>
          </w:r>
          <w:bookmarkStart w:id="49" w:name="_CTVL0012277974cb7714b67b5f1e89408e0d8e5"/>
          <w:r>
            <w:rPr>
              <w:lang w:val="en"/>
            </w:rPr>
            <w:t>Damico, J.S. and Ball, M.J., eds (2019)</w:t>
          </w:r>
          <w:bookmarkEnd w:id="49"/>
          <w:r>
            <w:rPr>
              <w:lang w:val="en"/>
            </w:rPr>
            <w:t xml:space="preserve"> </w:t>
          </w:r>
          <w:r w:rsidRPr="00335405">
            <w:rPr>
              <w:i/>
              <w:lang w:val="en"/>
            </w:rPr>
            <w:t xml:space="preserve">The SAGE Encyclopedia of Human Communication Sciences and Disorders, </w:t>
          </w:r>
          <w:r w:rsidRPr="00335405">
            <w:rPr>
              <w:lang w:val="en"/>
            </w:rPr>
            <w:t>SAGE Publications, Inc</w:t>
          </w:r>
        </w:p>
        <w:p w14:paraId="263E9C25" w14:textId="77777777" w:rsidR="00335405" w:rsidRDefault="00335405" w:rsidP="00335405">
          <w:pPr>
            <w:pStyle w:val="CitaviBibliographyEntry"/>
            <w:rPr>
              <w:i/>
              <w:lang w:val="en"/>
            </w:rPr>
          </w:pPr>
          <w:r>
            <w:rPr>
              <w:lang w:val="en"/>
            </w:rPr>
            <w:t>15.</w:t>
          </w:r>
          <w:r>
            <w:rPr>
              <w:lang w:val="en"/>
            </w:rPr>
            <w:tab/>
          </w:r>
          <w:bookmarkStart w:id="50" w:name="_CTVL001cc0f920a7f0a43be8f79037ddd746f64"/>
          <w:r>
            <w:rPr>
              <w:lang w:val="en"/>
            </w:rPr>
            <w:t>Diel, A. and Lewis, M. (2023)</w:t>
          </w:r>
          <w:bookmarkEnd w:id="50"/>
          <w:r>
            <w:rPr>
              <w:lang w:val="en"/>
            </w:rPr>
            <w:t xml:space="preserve"> </w:t>
          </w:r>
          <w:r w:rsidRPr="00335405">
            <w:rPr>
              <w:i/>
              <w:lang w:val="en"/>
            </w:rPr>
            <w:t>The vocal uncanny valley: Deviation from typical organic voices best explains uncanniness</w:t>
          </w:r>
        </w:p>
        <w:p w14:paraId="63AB7AF8" w14:textId="77777777" w:rsidR="00335405" w:rsidRDefault="00335405" w:rsidP="00335405">
          <w:pPr>
            <w:pStyle w:val="CitaviBibliographyEntry"/>
            <w:rPr>
              <w:lang w:val="en"/>
            </w:rPr>
          </w:pPr>
          <w:r>
            <w:rPr>
              <w:lang w:val="en"/>
            </w:rPr>
            <w:t>16.</w:t>
          </w:r>
          <w:r>
            <w:rPr>
              <w:lang w:val="en"/>
            </w:rPr>
            <w:tab/>
          </w:r>
          <w:bookmarkStart w:id="51" w:name="_CTVL00140ec93e432c642ca8a09cb62d8b52d31"/>
          <w:r>
            <w:rPr>
              <w:lang w:val="en"/>
            </w:rPr>
            <w:t>Diel, A. and Lewis, M. (2024) Deviation from typical organic voices best explains a vocal uncanny valley. Computers in Human Behavior Reports 14, 100430</w:t>
          </w:r>
        </w:p>
        <w:bookmarkEnd w:id="51"/>
        <w:p w14:paraId="58A02710" w14:textId="77777777" w:rsidR="00335405" w:rsidRDefault="00335405" w:rsidP="00335405">
          <w:pPr>
            <w:pStyle w:val="CitaviBibliographyEntry"/>
            <w:rPr>
              <w:lang w:val="en"/>
            </w:rPr>
          </w:pPr>
          <w:r>
            <w:rPr>
              <w:lang w:val="en"/>
            </w:rPr>
            <w:t>17.</w:t>
          </w:r>
          <w:r>
            <w:rPr>
              <w:lang w:val="en"/>
            </w:rPr>
            <w:tab/>
          </w:r>
          <w:bookmarkStart w:id="52" w:name="_CTVL0016fb6fe0193014b3a81361d605bd78864"/>
          <w:r>
            <w:rPr>
              <w:lang w:val="en"/>
            </w:rPr>
            <w:t>Eadie, T.L. et al. (2008) Influence of speaker gender on listener judgments of tracheoesophageal speech. Journal of Voice 22, 43–57</w:t>
          </w:r>
        </w:p>
        <w:bookmarkEnd w:id="52"/>
        <w:p w14:paraId="66DF043A" w14:textId="77777777" w:rsidR="00335405" w:rsidRDefault="00335405" w:rsidP="00335405">
          <w:pPr>
            <w:pStyle w:val="CitaviBibliographyEntry"/>
            <w:rPr>
              <w:lang w:val="en"/>
            </w:rPr>
          </w:pPr>
          <w:r>
            <w:rPr>
              <w:lang w:val="en"/>
            </w:rPr>
            <w:t>18.</w:t>
          </w:r>
          <w:r>
            <w:rPr>
              <w:lang w:val="en"/>
            </w:rPr>
            <w:tab/>
          </w:r>
          <w:bookmarkStart w:id="53" w:name="_CTVL001fc3e2954d7904694bbbc3c5213c1779b"/>
          <w:r>
            <w:rPr>
              <w:lang w:val="en"/>
            </w:rPr>
            <w:t>Eadie, T.L. and Doyle, P.C. (2002) Direct Magnitude Estimation and Interval Scaling of Naturalness and Severity in Tracheoesophageal (TE) Speakers. J Speech Lang Hear Res 45, 1088–1096</w:t>
          </w:r>
        </w:p>
        <w:bookmarkEnd w:id="53"/>
        <w:p w14:paraId="5FAF4D9A" w14:textId="77777777" w:rsidR="00335405" w:rsidRDefault="00335405" w:rsidP="00335405">
          <w:pPr>
            <w:pStyle w:val="CitaviBibliographyEntry"/>
            <w:rPr>
              <w:lang w:val="en"/>
            </w:rPr>
          </w:pPr>
          <w:r>
            <w:rPr>
              <w:lang w:val="en"/>
            </w:rPr>
            <w:t>19.</w:t>
          </w:r>
          <w:r>
            <w:rPr>
              <w:lang w:val="en"/>
            </w:rPr>
            <w:tab/>
          </w:r>
          <w:bookmarkStart w:id="54" w:name="_CTVL001f25d5692da5d457ba4ac843207d5bee7"/>
          <w:proofErr w:type="spellStart"/>
          <w:r>
            <w:rPr>
              <w:lang w:val="en"/>
            </w:rPr>
            <w:t>Eiff</w:t>
          </w:r>
          <w:proofErr w:type="spellEnd"/>
          <w:r>
            <w:rPr>
              <w:lang w:val="en"/>
            </w:rPr>
            <w:t xml:space="preserve">, C.I. von et al. (2022) </w:t>
          </w:r>
          <w:proofErr w:type="spellStart"/>
          <w:r>
            <w:rPr>
              <w:lang w:val="en"/>
            </w:rPr>
            <w:t>Crossmodal</w:t>
          </w:r>
          <w:proofErr w:type="spellEnd"/>
          <w:r>
            <w:rPr>
              <w:lang w:val="en"/>
            </w:rPr>
            <w:t xml:space="preserve"> benefits to vocal emotion perception in cochlear implant users. </w:t>
          </w:r>
          <w:proofErr w:type="spellStart"/>
          <w:r>
            <w:rPr>
              <w:lang w:val="en"/>
            </w:rPr>
            <w:t>iScience</w:t>
          </w:r>
          <w:proofErr w:type="spellEnd"/>
          <w:r>
            <w:rPr>
              <w:lang w:val="en"/>
            </w:rPr>
            <w:t xml:space="preserve"> 25, 105711</w:t>
          </w:r>
        </w:p>
        <w:bookmarkEnd w:id="54"/>
        <w:p w14:paraId="48FAACA5" w14:textId="77777777" w:rsidR="00335405" w:rsidRDefault="00335405" w:rsidP="00335405">
          <w:pPr>
            <w:pStyle w:val="CitaviBibliographyEntry"/>
            <w:rPr>
              <w:lang w:val="en"/>
            </w:rPr>
          </w:pPr>
          <w:r w:rsidRPr="00335405">
            <w:t>20.</w:t>
          </w:r>
          <w:r w:rsidRPr="00335405">
            <w:tab/>
          </w:r>
          <w:bookmarkStart w:id="55" w:name="_CTVL001edf9aa5e00b04865a7eea9c6bf966c9c"/>
          <w:r w:rsidRPr="00335405">
            <w:t xml:space="preserve">Euler, H.A. et al. </w:t>
          </w:r>
          <w:r>
            <w:rPr>
              <w:lang w:val="en"/>
            </w:rPr>
            <w:t>(2021) Speech restructuring group treatment for 6-to-9-year-old children who stutter: A therapeutic trial. Journal of communication disorders 89, 106073</w:t>
          </w:r>
        </w:p>
        <w:bookmarkEnd w:id="55"/>
        <w:p w14:paraId="6F6F19D9" w14:textId="77777777" w:rsidR="00335405" w:rsidRDefault="00335405" w:rsidP="00335405">
          <w:pPr>
            <w:pStyle w:val="CitaviBibliographyEntry"/>
            <w:rPr>
              <w:lang w:val="en"/>
            </w:rPr>
          </w:pPr>
          <w:r>
            <w:rPr>
              <w:lang w:val="en"/>
            </w:rPr>
            <w:t>21.</w:t>
          </w:r>
          <w:r>
            <w:rPr>
              <w:lang w:val="en"/>
            </w:rPr>
            <w:tab/>
          </w:r>
          <w:bookmarkStart w:id="56" w:name="_CTVL0010059c4a0093a4b149839794fadc949e3"/>
          <w:r>
            <w:rPr>
              <w:lang w:val="en"/>
            </w:rPr>
            <w:t>Goy, H. et al. (2016) Effects of age on speech and voice quality ratings. The Journal of the Acoustical Society of America 139, 1648</w:t>
          </w:r>
        </w:p>
        <w:bookmarkEnd w:id="56"/>
        <w:p w14:paraId="17F41CF1" w14:textId="77777777" w:rsidR="00335405" w:rsidRDefault="00335405" w:rsidP="00335405">
          <w:pPr>
            <w:pStyle w:val="CitaviBibliographyEntry"/>
            <w:rPr>
              <w:lang w:val="en"/>
            </w:rPr>
          </w:pPr>
          <w:r>
            <w:rPr>
              <w:lang w:val="en"/>
            </w:rPr>
            <w:t>22.</w:t>
          </w:r>
          <w:r>
            <w:rPr>
              <w:lang w:val="en"/>
            </w:rPr>
            <w:tab/>
          </w:r>
          <w:bookmarkStart w:id="57" w:name="_CTVL0017d117b830a4744c5ab87356d432e2dc7"/>
          <w:r>
            <w:rPr>
              <w:lang w:val="en"/>
            </w:rPr>
            <w:t>Hardy, T.L.D. et al. (2020) Acoustic Predictors of Gender Attribution, Masculinity-Femininity, and Vocal Naturalness Ratings Amongst Transgender and Cisgender Speakers. Journal of Voice 34, 300.e11-300.e26</w:t>
          </w:r>
        </w:p>
        <w:bookmarkEnd w:id="57"/>
        <w:p w14:paraId="23249E02" w14:textId="77777777" w:rsidR="00335405" w:rsidRDefault="00335405" w:rsidP="00335405">
          <w:pPr>
            <w:pStyle w:val="CitaviBibliographyEntry"/>
            <w:rPr>
              <w:lang w:val="en"/>
            </w:rPr>
          </w:pPr>
          <w:r>
            <w:rPr>
              <w:lang w:val="en"/>
            </w:rPr>
            <w:t>23.</w:t>
          </w:r>
          <w:r>
            <w:rPr>
              <w:lang w:val="en"/>
            </w:rPr>
            <w:tab/>
          </w:r>
          <w:bookmarkStart w:id="58" w:name="_CTVL001a0a26c980df9436cb8a925b9aef5bcab"/>
          <w:r>
            <w:rPr>
              <w:lang w:val="en"/>
            </w:rPr>
            <w:t>Hu, P. et al. (2021) Dual humanness and trust in conversational AI: A person-centered approach. Computers in Human Behavior 119, 106727</w:t>
          </w:r>
        </w:p>
        <w:bookmarkEnd w:id="58"/>
        <w:p w14:paraId="2F1BF6EA" w14:textId="77777777" w:rsidR="00335405" w:rsidRDefault="00335405" w:rsidP="00335405">
          <w:pPr>
            <w:pStyle w:val="CitaviBibliographyEntry"/>
            <w:rPr>
              <w:lang w:val="en"/>
            </w:rPr>
          </w:pPr>
          <w:r>
            <w:rPr>
              <w:lang w:val="en"/>
            </w:rPr>
            <w:t>24.</w:t>
          </w:r>
          <w:r>
            <w:rPr>
              <w:lang w:val="en"/>
            </w:rPr>
            <w:tab/>
          </w:r>
          <w:bookmarkStart w:id="59" w:name="_CTVL001ae80c5ee55574e2a8031ca141080f218"/>
          <w:proofErr w:type="spellStart"/>
          <w:r>
            <w:rPr>
              <w:lang w:val="en"/>
            </w:rPr>
            <w:t>Hyppa</w:t>
          </w:r>
          <w:proofErr w:type="spellEnd"/>
          <w:r>
            <w:rPr>
              <w:lang w:val="en"/>
            </w:rPr>
            <w:t>-Martin, J. et al. (2024) A large-scale comparison of two voice synthesis techniques on intelligibility, naturalness, preferences, and attitudes toward voices banked by individuals with amyotrophic lateral sclerosis. Augmentative and Alternative Communication 40, 31–45</w:t>
          </w:r>
        </w:p>
        <w:bookmarkEnd w:id="59"/>
        <w:p w14:paraId="6F67F3F3" w14:textId="77777777" w:rsidR="00335405" w:rsidRDefault="00335405" w:rsidP="00335405">
          <w:pPr>
            <w:pStyle w:val="CitaviBibliographyEntry"/>
            <w:rPr>
              <w:lang w:val="en"/>
            </w:rPr>
          </w:pPr>
          <w:r>
            <w:rPr>
              <w:lang w:val="en"/>
            </w:rPr>
            <w:t>25.</w:t>
          </w:r>
          <w:r>
            <w:rPr>
              <w:lang w:val="en"/>
            </w:rPr>
            <w:tab/>
          </w:r>
          <w:bookmarkStart w:id="60" w:name="_CTVL001bf92f7c4b4d8411fb5c69439c6b07ae0"/>
          <w:r>
            <w:rPr>
              <w:lang w:val="en"/>
            </w:rPr>
            <w:t>Kachel, S. et al. (2020) Gender (Conformity) Matters: Cross-Dimensional and Cross-Modal Associations in Sexual Orientation Perception. Journal of Language and Social Psychology 39, 40–66</w:t>
          </w:r>
        </w:p>
        <w:bookmarkEnd w:id="60"/>
        <w:p w14:paraId="06C229C4" w14:textId="77777777" w:rsidR="00335405" w:rsidRDefault="00335405" w:rsidP="00335405">
          <w:pPr>
            <w:pStyle w:val="CitaviBibliographyEntry"/>
            <w:rPr>
              <w:lang w:val="en"/>
            </w:rPr>
          </w:pPr>
          <w:r>
            <w:rPr>
              <w:lang w:val="en"/>
            </w:rPr>
            <w:t>26.</w:t>
          </w:r>
          <w:r>
            <w:rPr>
              <w:lang w:val="en"/>
            </w:rPr>
            <w:tab/>
          </w:r>
          <w:bookmarkStart w:id="61" w:name="_CTVL0011668ab7cd410419e9aefa6881534a39a"/>
          <w:proofErr w:type="spellStart"/>
          <w:r>
            <w:rPr>
              <w:lang w:val="en"/>
            </w:rPr>
            <w:t>Kapolowicz</w:t>
          </w:r>
          <w:proofErr w:type="spellEnd"/>
          <w:r>
            <w:rPr>
              <w:lang w:val="en"/>
            </w:rPr>
            <w:t>, M.R. et al. (2022) Effects of Spectral Envelope and Fundamental Frequency Shifts on the Perception of Foreign-Accented Speech. Language and speech 65, 418–443</w:t>
          </w:r>
        </w:p>
        <w:bookmarkEnd w:id="61"/>
        <w:p w14:paraId="56029B8E" w14:textId="77777777" w:rsidR="00335405" w:rsidRDefault="00335405" w:rsidP="00335405">
          <w:pPr>
            <w:pStyle w:val="CitaviBibliographyEntry"/>
            <w:rPr>
              <w:lang w:val="en"/>
            </w:rPr>
          </w:pPr>
          <w:r>
            <w:rPr>
              <w:lang w:val="en"/>
            </w:rPr>
            <w:t>27.</w:t>
          </w:r>
          <w:r>
            <w:rPr>
              <w:lang w:val="en"/>
            </w:rPr>
            <w:tab/>
          </w:r>
          <w:bookmarkStart w:id="62" w:name="_CTVL001d3a1bb1aabad42f4a82d00410cd2279e"/>
          <w:r>
            <w:rPr>
              <w:lang w:val="en"/>
            </w:rPr>
            <w:t>Kauk, J. et al. (2024) The adaptive community-response (ACR) method for collecting misinformation on social media. J Big Data 11</w:t>
          </w:r>
        </w:p>
        <w:bookmarkEnd w:id="62"/>
        <w:p w14:paraId="725FBE9A" w14:textId="77777777" w:rsidR="00335405" w:rsidRDefault="00335405" w:rsidP="00335405">
          <w:pPr>
            <w:pStyle w:val="CitaviBibliographyEntry"/>
            <w:rPr>
              <w:lang w:val="en"/>
            </w:rPr>
          </w:pPr>
          <w:r>
            <w:rPr>
              <w:lang w:val="en"/>
            </w:rPr>
            <w:t>28.</w:t>
          </w:r>
          <w:r>
            <w:rPr>
              <w:lang w:val="en"/>
            </w:rPr>
            <w:tab/>
          </w:r>
          <w:bookmarkStart w:id="63" w:name="_CTVL0010715d864bf2142b6b4450b3ffb1f10ac"/>
          <w:r>
            <w:rPr>
              <w:lang w:val="en"/>
            </w:rPr>
            <w:t>Klopfenstein, M. (2015) Relationship between acoustic measures and speech naturalness ratings in Parkinson's disease: A within-speaker approach. Clinical Linguistics &amp; Phonetics 29, 938–954</w:t>
          </w:r>
        </w:p>
        <w:bookmarkEnd w:id="63"/>
        <w:p w14:paraId="4B9323EA" w14:textId="77777777" w:rsidR="00335405" w:rsidRDefault="00335405" w:rsidP="00335405">
          <w:pPr>
            <w:pStyle w:val="CitaviBibliographyEntry"/>
            <w:rPr>
              <w:lang w:val="en"/>
            </w:rPr>
          </w:pPr>
          <w:r>
            <w:rPr>
              <w:lang w:val="en"/>
            </w:rPr>
            <w:t>29.</w:t>
          </w:r>
          <w:r>
            <w:rPr>
              <w:lang w:val="en"/>
            </w:rPr>
            <w:tab/>
          </w:r>
          <w:bookmarkStart w:id="64" w:name="_CTVL001fbae7f6b1f244474a9c6b3bd11fb323c"/>
          <w:r>
            <w:rPr>
              <w:lang w:val="en"/>
            </w:rPr>
            <w:t>Klopfenstein, M. et al. (2020) The study of speech naturalness in communication disorders: A systematic review of the literature. Clinical Linguistics &amp; Phonetics 34, 327–338</w:t>
          </w:r>
        </w:p>
        <w:bookmarkEnd w:id="64"/>
        <w:p w14:paraId="4931CC6D" w14:textId="77777777" w:rsidR="00335405" w:rsidRDefault="00335405" w:rsidP="00335405">
          <w:pPr>
            <w:pStyle w:val="CitaviBibliographyEntry"/>
            <w:rPr>
              <w:lang w:val="en"/>
            </w:rPr>
          </w:pPr>
          <w:r>
            <w:rPr>
              <w:lang w:val="en"/>
            </w:rPr>
            <w:t>30.</w:t>
          </w:r>
          <w:r>
            <w:rPr>
              <w:lang w:val="en"/>
            </w:rPr>
            <w:tab/>
          </w:r>
          <w:bookmarkStart w:id="65" w:name="_CTVL0015833af7483784f0c929908e878248ca6"/>
          <w:r>
            <w:rPr>
              <w:lang w:val="en"/>
            </w:rPr>
            <w:t>Ko, S. et al. (2023) The Effects of Robot Voices and Appearances on Users’ Emotion Recognition and Subjective Perception. Int. J. Human. Robot. 20</w:t>
          </w:r>
        </w:p>
        <w:bookmarkEnd w:id="65"/>
        <w:p w14:paraId="66D60F01" w14:textId="77777777" w:rsidR="00335405" w:rsidRDefault="00335405" w:rsidP="00335405">
          <w:pPr>
            <w:pStyle w:val="CitaviBibliographyEntry"/>
            <w:rPr>
              <w:lang w:val="en"/>
            </w:rPr>
          </w:pPr>
          <w:r>
            <w:rPr>
              <w:lang w:val="en"/>
            </w:rPr>
            <w:lastRenderedPageBreak/>
            <w:t>31.</w:t>
          </w:r>
          <w:r>
            <w:rPr>
              <w:lang w:val="en"/>
            </w:rPr>
            <w:tab/>
          </w:r>
          <w:bookmarkStart w:id="66" w:name="_CTVL001335b73c635fb42d689284190911887e4"/>
          <w:r>
            <w:rPr>
              <w:lang w:val="en"/>
            </w:rPr>
            <w:t>Kühne, K. et al. (2020) The Human Takes It All: Humanlike Synthesized Voices Are Perceived as Less Eerie and More Likable. Evidence From a Subjective Ratings Study. Frontiers in Neurorobotics 14, 593732</w:t>
          </w:r>
        </w:p>
        <w:bookmarkEnd w:id="66"/>
        <w:p w14:paraId="47C830FF" w14:textId="77777777" w:rsidR="00335405" w:rsidRDefault="00335405" w:rsidP="00335405">
          <w:pPr>
            <w:pStyle w:val="CitaviBibliographyEntry"/>
            <w:rPr>
              <w:lang w:val="en"/>
            </w:rPr>
          </w:pPr>
          <w:r>
            <w:rPr>
              <w:lang w:val="en"/>
            </w:rPr>
            <w:t>32.</w:t>
          </w:r>
          <w:r>
            <w:rPr>
              <w:lang w:val="en"/>
            </w:rPr>
            <w:tab/>
          </w:r>
          <w:bookmarkStart w:id="67" w:name="_CTVL00131a6c35984344b52a0d8347d4d006714"/>
          <w:proofErr w:type="spellStart"/>
          <w:r>
            <w:rPr>
              <w:lang w:val="en"/>
            </w:rPr>
            <w:t>Lavan</w:t>
          </w:r>
          <w:proofErr w:type="spellEnd"/>
          <w:r>
            <w:rPr>
              <w:lang w:val="en"/>
            </w:rPr>
            <w:t xml:space="preserve">, N. and McGettigan, C. (2023) A model for person perception from familiar and unfamiliar voices. </w:t>
          </w:r>
          <w:proofErr w:type="spellStart"/>
          <w:r>
            <w:rPr>
              <w:lang w:val="en"/>
            </w:rPr>
            <w:t>Commun</w:t>
          </w:r>
          <w:proofErr w:type="spellEnd"/>
          <w:r>
            <w:rPr>
              <w:lang w:val="en"/>
            </w:rPr>
            <w:t xml:space="preserve"> Psychol 1</w:t>
          </w:r>
        </w:p>
        <w:bookmarkEnd w:id="67"/>
        <w:p w14:paraId="73CD8993" w14:textId="77777777" w:rsidR="00335405" w:rsidRDefault="00335405" w:rsidP="00335405">
          <w:pPr>
            <w:pStyle w:val="CitaviBibliographyEntry"/>
            <w:rPr>
              <w:lang w:val="en"/>
            </w:rPr>
          </w:pPr>
          <w:r>
            <w:rPr>
              <w:lang w:val="en"/>
            </w:rPr>
            <w:t>33.</w:t>
          </w:r>
          <w:r>
            <w:rPr>
              <w:lang w:val="en"/>
            </w:rPr>
            <w:tab/>
          </w:r>
          <w:bookmarkStart w:id="68" w:name="_CTVL001336c0a9a324c431a956472a7daab8a11"/>
          <w:r>
            <w:rPr>
              <w:lang w:val="en"/>
            </w:rPr>
            <w:t>Lee, E.-J. (2010) The more humanlike, the better? How speech type and users’ cognitive style affect social responses to computers. Computers in Human Behavior 26, 665–672</w:t>
          </w:r>
        </w:p>
        <w:bookmarkEnd w:id="68"/>
        <w:p w14:paraId="4FB8CF91" w14:textId="77777777" w:rsidR="00335405" w:rsidRDefault="00335405" w:rsidP="00335405">
          <w:pPr>
            <w:pStyle w:val="CitaviBibliographyEntry"/>
            <w:rPr>
              <w:lang w:val="en"/>
            </w:rPr>
          </w:pPr>
          <w:r>
            <w:rPr>
              <w:lang w:val="en"/>
            </w:rPr>
            <w:t>34.</w:t>
          </w:r>
          <w:r>
            <w:rPr>
              <w:lang w:val="en"/>
            </w:rPr>
            <w:tab/>
          </w:r>
          <w:bookmarkStart w:id="69" w:name="_CTVL0017810d0e58efc4d3f9c5d15e6e7338928"/>
          <w:r>
            <w:rPr>
              <w:lang w:val="en"/>
            </w:rPr>
            <w:t>Li, M. et al. (2023) Effects of robot gaze and voice human-likeness on users’ subjective perception, visual attention, and cerebral activity in voice conversations. Computers in Human Behavior 141, 107645</w:t>
          </w:r>
        </w:p>
        <w:bookmarkEnd w:id="69"/>
        <w:p w14:paraId="563CCA26" w14:textId="77777777" w:rsidR="00335405" w:rsidRDefault="00335405" w:rsidP="00335405">
          <w:pPr>
            <w:pStyle w:val="CitaviBibliographyEntry"/>
            <w:rPr>
              <w:lang w:val="en"/>
            </w:rPr>
          </w:pPr>
          <w:r>
            <w:rPr>
              <w:lang w:val="en"/>
            </w:rPr>
            <w:t>35.</w:t>
          </w:r>
          <w:r>
            <w:rPr>
              <w:lang w:val="en"/>
            </w:rPr>
            <w:tab/>
          </w:r>
          <w:bookmarkStart w:id="70" w:name="_CTVL001a472572f6ad04eff9d5b2d3b0efc71be"/>
          <w:r>
            <w:rPr>
              <w:lang w:val="en"/>
            </w:rPr>
            <w:t xml:space="preserve">Lima, C.F. et al. (2021) Authentic and posed emotional vocalizations trigger distinct facial responses. </w:t>
          </w:r>
          <w:proofErr w:type="gramStart"/>
          <w:r>
            <w:rPr>
              <w:lang w:val="en"/>
            </w:rPr>
            <w:t>Cortex;</w:t>
          </w:r>
          <w:proofErr w:type="gramEnd"/>
          <w:r>
            <w:rPr>
              <w:lang w:val="en"/>
            </w:rPr>
            <w:t xml:space="preserve"> a journal devoted to the study of the nervous system and behavior 141, 280–292</w:t>
          </w:r>
        </w:p>
        <w:bookmarkEnd w:id="70"/>
        <w:p w14:paraId="4C657E13" w14:textId="77777777" w:rsidR="00335405" w:rsidRDefault="00335405" w:rsidP="00335405">
          <w:pPr>
            <w:pStyle w:val="CitaviBibliographyEntry"/>
            <w:rPr>
              <w:lang w:val="en"/>
            </w:rPr>
          </w:pPr>
          <w:r>
            <w:rPr>
              <w:lang w:val="en"/>
            </w:rPr>
            <w:t>36.</w:t>
          </w:r>
          <w:r>
            <w:rPr>
              <w:lang w:val="en"/>
            </w:rPr>
            <w:tab/>
          </w:r>
          <w:bookmarkStart w:id="71" w:name="_CTVL0019de342935bc34d6eb106ecb858f07a56"/>
          <w:r>
            <w:rPr>
              <w:lang w:val="en"/>
            </w:rPr>
            <w:t>Lu, L. et al. (2021) Leveraging “human-likeness” of robotic service at restaurants. International Journal of Hospitality Management 94, 102823</w:t>
          </w:r>
        </w:p>
        <w:bookmarkEnd w:id="71"/>
        <w:p w14:paraId="6EB81BDC" w14:textId="77777777" w:rsidR="00335405" w:rsidRDefault="00335405" w:rsidP="00335405">
          <w:pPr>
            <w:pStyle w:val="CitaviBibliographyEntry"/>
            <w:rPr>
              <w:lang w:val="en"/>
            </w:rPr>
          </w:pPr>
          <w:r>
            <w:rPr>
              <w:lang w:val="en"/>
            </w:rPr>
            <w:t>37.</w:t>
          </w:r>
          <w:r>
            <w:rPr>
              <w:lang w:val="en"/>
            </w:rPr>
            <w:tab/>
          </w:r>
          <w:bookmarkStart w:id="72" w:name="_CTVL001911c749244c740a7b84a7c7cf28c79b3"/>
          <w:r>
            <w:rPr>
              <w:lang w:val="en"/>
            </w:rPr>
            <w:t xml:space="preserve">Mackey, L.S. et al. (1997) Effect of speech dialect on speech naturalness ratings: a systematic replication of Martin, Haroldson, and </w:t>
          </w:r>
          <w:proofErr w:type="spellStart"/>
          <w:r>
            <w:rPr>
              <w:lang w:val="en"/>
            </w:rPr>
            <w:t>Triden</w:t>
          </w:r>
          <w:proofErr w:type="spellEnd"/>
          <w:r>
            <w:rPr>
              <w:lang w:val="en"/>
            </w:rPr>
            <w:t xml:space="preserve"> (1984). Journal of Speech, Language, and Hearing Research 40, 349–360</w:t>
          </w:r>
        </w:p>
        <w:bookmarkEnd w:id="72"/>
        <w:p w14:paraId="173E539F" w14:textId="77777777" w:rsidR="00335405" w:rsidRDefault="00335405" w:rsidP="00335405">
          <w:pPr>
            <w:pStyle w:val="CitaviBibliographyEntry"/>
            <w:rPr>
              <w:lang w:val="en"/>
            </w:rPr>
          </w:pPr>
          <w:r>
            <w:rPr>
              <w:lang w:val="en"/>
            </w:rPr>
            <w:t>38.</w:t>
          </w:r>
          <w:r>
            <w:rPr>
              <w:lang w:val="en"/>
            </w:rPr>
            <w:tab/>
          </w:r>
          <w:bookmarkStart w:id="73" w:name="_CTVL001e492b92eb4714b948d4d212ebae94a24"/>
          <w:r>
            <w:rPr>
              <w:lang w:val="en"/>
            </w:rPr>
            <w:t>Martin, R.R. et al. (1984) Stuttering and speech naturalness. The Journal of speech and hearing disorders 49, 53–58</w:t>
          </w:r>
        </w:p>
        <w:bookmarkEnd w:id="73"/>
        <w:p w14:paraId="32996F40" w14:textId="77777777" w:rsidR="00335405" w:rsidRDefault="00335405" w:rsidP="00335405">
          <w:pPr>
            <w:pStyle w:val="CitaviBibliographyEntry"/>
            <w:rPr>
              <w:lang w:val="en"/>
            </w:rPr>
          </w:pPr>
          <w:r>
            <w:rPr>
              <w:lang w:val="en"/>
            </w:rPr>
            <w:t>39.</w:t>
          </w:r>
          <w:r>
            <w:rPr>
              <w:lang w:val="en"/>
            </w:rPr>
            <w:tab/>
          </w:r>
          <w:bookmarkStart w:id="74" w:name="_CTVL0010669a1f449a44641b1bb9ea328d0b29e"/>
          <w:proofErr w:type="spellStart"/>
          <w:r>
            <w:rPr>
              <w:lang w:val="en"/>
            </w:rPr>
            <w:t>Mawalim</w:t>
          </w:r>
          <w:proofErr w:type="spellEnd"/>
          <w:r>
            <w:rPr>
              <w:lang w:val="en"/>
            </w:rPr>
            <w:t>, C.O. et al. (2022) Speaker anonymization by modifying fundamental frequency and x-vector singular value. Computer Speech &amp; Language 73, 101326</w:t>
          </w:r>
        </w:p>
        <w:bookmarkEnd w:id="74"/>
        <w:p w14:paraId="3EB865D9" w14:textId="77777777" w:rsidR="00335405" w:rsidRDefault="00335405" w:rsidP="00335405">
          <w:pPr>
            <w:pStyle w:val="CitaviBibliographyEntry"/>
            <w:rPr>
              <w:lang w:val="en"/>
            </w:rPr>
          </w:pPr>
          <w:r>
            <w:rPr>
              <w:lang w:val="en"/>
            </w:rPr>
            <w:t>40.</w:t>
          </w:r>
          <w:r>
            <w:rPr>
              <w:lang w:val="en"/>
            </w:rPr>
            <w:tab/>
          </w:r>
          <w:bookmarkStart w:id="75" w:name="_CTVL001cb3dca543f4445dd95bfd8233cab7281"/>
          <w:r>
            <w:rPr>
              <w:lang w:val="en"/>
            </w:rPr>
            <w:t xml:space="preserve">Mayo, C. et al. (2011) Listeners’ weighting of acoustic cues to synthetic speech naturalness: A multidimensional scaling analysis. Speech </w:t>
          </w:r>
          <w:proofErr w:type="spellStart"/>
          <w:r>
            <w:rPr>
              <w:lang w:val="en"/>
            </w:rPr>
            <w:t>Commun</w:t>
          </w:r>
          <w:proofErr w:type="spellEnd"/>
          <w:r>
            <w:rPr>
              <w:lang w:val="en"/>
            </w:rPr>
            <w:t xml:space="preserve"> 53, 311–326</w:t>
          </w:r>
        </w:p>
        <w:bookmarkEnd w:id="75"/>
        <w:p w14:paraId="789965F1" w14:textId="77777777" w:rsidR="00335405" w:rsidRDefault="00335405" w:rsidP="00335405">
          <w:pPr>
            <w:pStyle w:val="CitaviBibliographyEntry"/>
            <w:rPr>
              <w:lang w:val="en"/>
            </w:rPr>
          </w:pPr>
          <w:r>
            <w:rPr>
              <w:lang w:val="en"/>
            </w:rPr>
            <w:t>41.</w:t>
          </w:r>
          <w:r>
            <w:rPr>
              <w:lang w:val="en"/>
            </w:rPr>
            <w:tab/>
          </w:r>
          <w:bookmarkStart w:id="76" w:name="_CTVL0015a1db91b33d14ff99658fb9fdac7737e"/>
          <w:r>
            <w:rPr>
              <w:lang w:val="en"/>
            </w:rPr>
            <w:t>Meltzner, G.S. and Hillman, R.E. (2005) Impact of Aberrant Acoustic Properties on the Perception of Sound Quality in Electrolarynx Speech. J Speech Lang Hear Res 48, 766–779</w:t>
          </w:r>
        </w:p>
        <w:bookmarkEnd w:id="76"/>
        <w:p w14:paraId="5B2979E3" w14:textId="77777777" w:rsidR="00335405" w:rsidRDefault="00335405" w:rsidP="00335405">
          <w:pPr>
            <w:pStyle w:val="CitaviBibliographyEntry"/>
            <w:rPr>
              <w:lang w:val="en"/>
            </w:rPr>
          </w:pPr>
          <w:r>
            <w:rPr>
              <w:lang w:val="en"/>
            </w:rPr>
            <w:t>42.</w:t>
          </w:r>
          <w:r>
            <w:rPr>
              <w:lang w:val="en"/>
            </w:rPr>
            <w:tab/>
          </w:r>
          <w:bookmarkStart w:id="77" w:name="_CTVL001c0e2675ecdaf4536acede0659e31b5d4"/>
          <w:r>
            <w:rPr>
              <w:lang w:val="en"/>
            </w:rPr>
            <w:t>Merritt, B. and Bent, T. (2020) Perceptual Evaluation of Speech Naturalness in Speakers of Varying Gender Identities. J Speech Lang Hear Res 63, 2054–2069</w:t>
          </w:r>
        </w:p>
        <w:bookmarkEnd w:id="77"/>
        <w:p w14:paraId="4CD1D3AC" w14:textId="77777777" w:rsidR="00335405" w:rsidRDefault="00335405" w:rsidP="00335405">
          <w:pPr>
            <w:pStyle w:val="CitaviBibliographyEntry"/>
            <w:rPr>
              <w:lang w:val="en"/>
            </w:rPr>
          </w:pPr>
          <w:r>
            <w:rPr>
              <w:lang w:val="en"/>
            </w:rPr>
            <w:t>43.</w:t>
          </w:r>
          <w:r>
            <w:rPr>
              <w:lang w:val="en"/>
            </w:rPr>
            <w:tab/>
          </w:r>
          <w:bookmarkStart w:id="78" w:name="_CTVL001aa6a6c4ea0734d81a15f5b2bdf7fabde"/>
          <w:r>
            <w:rPr>
              <w:lang w:val="en"/>
            </w:rPr>
            <w:t>Miller, E.J. et al. (2023) AI Hyperrealism: Why AI Faces Are Perceived as More Real Than Human Ones. Psychol Sci 34, 1390–1403</w:t>
          </w:r>
        </w:p>
        <w:bookmarkEnd w:id="78"/>
        <w:p w14:paraId="26401CBC" w14:textId="77777777" w:rsidR="00335405" w:rsidRDefault="00335405" w:rsidP="00335405">
          <w:pPr>
            <w:pStyle w:val="CitaviBibliographyEntry"/>
            <w:rPr>
              <w:lang w:val="en"/>
            </w:rPr>
          </w:pPr>
          <w:r>
            <w:rPr>
              <w:lang w:val="en"/>
            </w:rPr>
            <w:t>44.</w:t>
          </w:r>
          <w:r>
            <w:rPr>
              <w:lang w:val="en"/>
            </w:rPr>
            <w:tab/>
          </w:r>
          <w:bookmarkStart w:id="79" w:name="_CTVL0013e125602c1bd44aeaf978eeb96515454"/>
          <w:r>
            <w:rPr>
              <w:lang w:val="en"/>
            </w:rPr>
            <w:t>Miller, E.J. et al. (2023) How do people respond to computer-generated versus human faces? A systematic review and meta-analyses. Computers in Human Behavior Reports, 100283</w:t>
          </w:r>
        </w:p>
        <w:bookmarkEnd w:id="79"/>
        <w:p w14:paraId="73F8711C" w14:textId="77777777" w:rsidR="00335405" w:rsidRDefault="00335405" w:rsidP="00335405">
          <w:pPr>
            <w:pStyle w:val="CitaviBibliographyEntry"/>
            <w:rPr>
              <w:lang w:val="en"/>
            </w:rPr>
          </w:pPr>
          <w:r>
            <w:rPr>
              <w:lang w:val="en"/>
            </w:rPr>
            <w:t>45.</w:t>
          </w:r>
          <w:r>
            <w:rPr>
              <w:lang w:val="en"/>
            </w:rPr>
            <w:tab/>
          </w:r>
          <w:bookmarkStart w:id="80" w:name="_CTVL0019a3d872751d74c3583e3bddb5e28eed7"/>
          <w:r>
            <w:rPr>
              <w:lang w:val="en"/>
            </w:rPr>
            <w:t>Mills, M. et al. (2017) Expanding the evidence: Developments and innovations in clinical practice, training and competency within voice and communication therapy for trans and gender diverse people. International Journal of Transgenderism 18, 328–342</w:t>
          </w:r>
        </w:p>
        <w:bookmarkEnd w:id="80"/>
        <w:p w14:paraId="387726FC" w14:textId="77777777" w:rsidR="00335405" w:rsidRDefault="00335405" w:rsidP="00335405">
          <w:pPr>
            <w:pStyle w:val="CitaviBibliographyEntry"/>
            <w:rPr>
              <w:lang w:val="en"/>
            </w:rPr>
          </w:pPr>
          <w:r>
            <w:rPr>
              <w:lang w:val="en"/>
            </w:rPr>
            <w:t>46.</w:t>
          </w:r>
          <w:r>
            <w:rPr>
              <w:lang w:val="en"/>
            </w:rPr>
            <w:tab/>
          </w:r>
          <w:bookmarkStart w:id="81" w:name="_CTVL0015f5cb147e9724e6da87514966070f76d"/>
          <w:r>
            <w:rPr>
              <w:lang w:val="en"/>
            </w:rPr>
            <w:t>Moore, B.C.J. and Tan, C.-T. (2003) Perceived naturalness of spectrally distorted speech and music. The Journal of the Acoustical Society of America 114, 408–419</w:t>
          </w:r>
        </w:p>
        <w:bookmarkEnd w:id="81"/>
        <w:p w14:paraId="565C968A" w14:textId="77777777" w:rsidR="00335405" w:rsidRPr="00335405" w:rsidRDefault="00335405" w:rsidP="00335405">
          <w:pPr>
            <w:pStyle w:val="CitaviBibliographyEntry"/>
          </w:pPr>
          <w:r>
            <w:rPr>
              <w:lang w:val="en"/>
            </w:rPr>
            <w:t>47.</w:t>
          </w:r>
          <w:r>
            <w:rPr>
              <w:lang w:val="en"/>
            </w:rPr>
            <w:tab/>
          </w:r>
          <w:bookmarkStart w:id="82" w:name="_CTVL00143bb7b4582484d2480dc87b1039233fb"/>
          <w:r>
            <w:rPr>
              <w:lang w:val="en"/>
            </w:rPr>
            <w:t xml:space="preserve">Mori, M. et al. (2012) The Uncanny Valley. IEEE Robot. </w:t>
          </w:r>
          <w:r w:rsidRPr="00335405">
            <w:t>Automat. Mag. 19, 98–100</w:t>
          </w:r>
        </w:p>
        <w:bookmarkEnd w:id="82"/>
        <w:p w14:paraId="0CB68287" w14:textId="77777777" w:rsidR="00335405" w:rsidRDefault="00335405" w:rsidP="00335405">
          <w:pPr>
            <w:pStyle w:val="CitaviBibliographyEntry"/>
            <w:rPr>
              <w:lang w:val="en"/>
            </w:rPr>
          </w:pPr>
          <w:r w:rsidRPr="00335405">
            <w:t>48.</w:t>
          </w:r>
          <w:r w:rsidRPr="00335405">
            <w:tab/>
          </w:r>
          <w:bookmarkStart w:id="83" w:name="_CTVL0019b2a9899904a4719bf8ba767e57fac3e"/>
          <w:r w:rsidRPr="00335405">
            <w:t xml:space="preserve">Nussbaum, C. et al. </w:t>
          </w:r>
          <w:r>
            <w:rPr>
              <w:lang w:val="en"/>
            </w:rPr>
            <w:t>(2022) Contributions of fundamental frequency and timbre to vocal emotion perception and their electrophysiological correlates. Social Cognitive and Affective Neuroscience 17, 1145–1154</w:t>
          </w:r>
        </w:p>
        <w:bookmarkEnd w:id="83"/>
        <w:p w14:paraId="7A263039" w14:textId="77777777" w:rsidR="00335405" w:rsidRDefault="00335405" w:rsidP="00335405">
          <w:pPr>
            <w:pStyle w:val="CitaviBibliographyEntry"/>
            <w:rPr>
              <w:lang w:val="en"/>
            </w:rPr>
          </w:pPr>
          <w:r>
            <w:rPr>
              <w:lang w:val="en"/>
            </w:rPr>
            <w:t>49.</w:t>
          </w:r>
          <w:r>
            <w:rPr>
              <w:lang w:val="en"/>
            </w:rPr>
            <w:tab/>
          </w:r>
          <w:bookmarkStart w:id="84" w:name="_CTVL001a54500133cb04aa185303201aa6afaf2"/>
          <w:r>
            <w:rPr>
              <w:lang w:val="en"/>
            </w:rPr>
            <w:t>Nussbaum, C. et al. (2023) Perceived naturalness of emotional voice morphs. Cognition &amp; Emotion, 1–17</w:t>
          </w:r>
        </w:p>
        <w:bookmarkEnd w:id="84"/>
        <w:p w14:paraId="25197260" w14:textId="77777777" w:rsidR="00335405" w:rsidRDefault="00335405" w:rsidP="00335405">
          <w:pPr>
            <w:pStyle w:val="CitaviBibliographyEntry"/>
            <w:rPr>
              <w:lang w:val="en"/>
            </w:rPr>
          </w:pPr>
          <w:r>
            <w:rPr>
              <w:lang w:val="en"/>
            </w:rPr>
            <w:t>50.</w:t>
          </w:r>
          <w:r>
            <w:rPr>
              <w:lang w:val="en"/>
            </w:rPr>
            <w:tab/>
          </w:r>
          <w:bookmarkStart w:id="85" w:name="_CTVL00122ae8252eaef42eca7bb1cc817bdcbb7"/>
          <w:r>
            <w:rPr>
              <w:lang w:val="en"/>
            </w:rPr>
            <w:t>Rao M V, A. et al. (2018) Effect of source filter interaction on isolated vowel-consonant-vowel perception. The Journal of the Acoustical Society of America 144, EL95</w:t>
          </w:r>
        </w:p>
        <w:bookmarkEnd w:id="85"/>
        <w:p w14:paraId="022166EF" w14:textId="77777777" w:rsidR="00335405" w:rsidRDefault="00335405" w:rsidP="00335405">
          <w:pPr>
            <w:pStyle w:val="CitaviBibliographyEntry"/>
            <w:rPr>
              <w:lang w:val="en"/>
            </w:rPr>
          </w:pPr>
          <w:r>
            <w:rPr>
              <w:lang w:val="en"/>
            </w:rPr>
            <w:t>51.</w:t>
          </w:r>
          <w:r>
            <w:rPr>
              <w:lang w:val="en"/>
            </w:rPr>
            <w:tab/>
          </w:r>
          <w:bookmarkStart w:id="86" w:name="_CTVL001c63b743e03c7465c91b03de7033706b6"/>
          <w:r>
            <w:rPr>
              <w:lang w:val="en"/>
            </w:rPr>
            <w:t>Ratcliff, A. et al. (2002) Factors influencing ratings of speech naturalness in augmentative and alternative communication. Augmentative and Alternative Communication 18, 11–19</w:t>
          </w:r>
        </w:p>
        <w:bookmarkEnd w:id="86"/>
        <w:p w14:paraId="50631D75" w14:textId="77777777" w:rsidR="00335405" w:rsidRDefault="00335405" w:rsidP="00335405">
          <w:pPr>
            <w:pStyle w:val="CitaviBibliographyEntry"/>
            <w:rPr>
              <w:lang w:val="en"/>
            </w:rPr>
          </w:pPr>
          <w:r>
            <w:rPr>
              <w:lang w:val="en"/>
            </w:rPr>
            <w:lastRenderedPageBreak/>
            <w:t>52.</w:t>
          </w:r>
          <w:r>
            <w:rPr>
              <w:lang w:val="en"/>
            </w:rPr>
            <w:tab/>
          </w:r>
          <w:bookmarkStart w:id="87" w:name="_CTVL001c436adf58e114813af41749f64b2d8ec"/>
          <w:r>
            <w:rPr>
              <w:lang w:val="en"/>
            </w:rPr>
            <w:t>Rodero, E. (2017) Effectiveness, attention, and recall of human and artificial voices in an advertising story. Prosody influence and functions of voices. Computers in Human Behavior 77, 336–346</w:t>
          </w:r>
        </w:p>
        <w:bookmarkEnd w:id="87"/>
        <w:p w14:paraId="54D7B2A9" w14:textId="77777777" w:rsidR="00335405" w:rsidRDefault="00335405" w:rsidP="00335405">
          <w:pPr>
            <w:pStyle w:val="CitaviBibliographyEntry"/>
            <w:rPr>
              <w:lang w:val="en"/>
            </w:rPr>
          </w:pPr>
          <w:r>
            <w:rPr>
              <w:lang w:val="en"/>
            </w:rPr>
            <w:t>53.</w:t>
          </w:r>
          <w:r>
            <w:rPr>
              <w:lang w:val="en"/>
            </w:rPr>
            <w:tab/>
          </w:r>
          <w:bookmarkStart w:id="88" w:name="_CTVL001b2cfed2201dc4bfbb30224d692fe3c7c"/>
          <w:r>
            <w:rPr>
              <w:lang w:val="en"/>
            </w:rPr>
            <w:t>Rodero, E. and Lucas, I. (2023) Synthetic versus human voices in audiobooks: The human emotional intimacy effect. New Media &amp; Society 25, 1746–1764</w:t>
          </w:r>
        </w:p>
        <w:bookmarkEnd w:id="88"/>
        <w:p w14:paraId="39EA70C6" w14:textId="77777777" w:rsidR="00335405" w:rsidRDefault="00335405" w:rsidP="00335405">
          <w:pPr>
            <w:pStyle w:val="CitaviBibliographyEntry"/>
            <w:rPr>
              <w:lang w:val="en"/>
            </w:rPr>
          </w:pPr>
          <w:r>
            <w:rPr>
              <w:lang w:val="en"/>
            </w:rPr>
            <w:t>54.</w:t>
          </w:r>
          <w:r>
            <w:rPr>
              <w:lang w:val="en"/>
            </w:rPr>
            <w:tab/>
          </w:r>
          <w:bookmarkStart w:id="89" w:name="_CTVL0018cf762b66ae24429b5a54b99d6898cd6"/>
          <w:proofErr w:type="spellStart"/>
          <w:r>
            <w:rPr>
              <w:lang w:val="en"/>
            </w:rPr>
            <w:t>Romportl</w:t>
          </w:r>
          <w:proofErr w:type="spellEnd"/>
          <w:r>
            <w:rPr>
              <w:lang w:val="en"/>
            </w:rPr>
            <w:t>, J. (2014) Speech Synthesis and Uncanny Valley. In</w:t>
          </w:r>
          <w:bookmarkEnd w:id="89"/>
          <w:r>
            <w:rPr>
              <w:lang w:val="en"/>
            </w:rPr>
            <w:t xml:space="preserve"> </w:t>
          </w:r>
          <w:r w:rsidRPr="00335405">
            <w:rPr>
              <w:i/>
              <w:lang w:val="en"/>
            </w:rPr>
            <w:t xml:space="preserve">Text, speech and dialogue </w:t>
          </w:r>
          <w:r w:rsidRPr="00335405">
            <w:rPr>
              <w:lang w:val="en"/>
            </w:rPr>
            <w:t>(Horák, A. et al., eds), pp. 595–602, Springer International Publishing</w:t>
          </w:r>
        </w:p>
        <w:p w14:paraId="36BB716C" w14:textId="77777777" w:rsidR="00335405" w:rsidRDefault="00335405" w:rsidP="00335405">
          <w:pPr>
            <w:pStyle w:val="CitaviBibliographyEntry"/>
            <w:rPr>
              <w:lang w:val="en"/>
            </w:rPr>
          </w:pPr>
          <w:r>
            <w:rPr>
              <w:lang w:val="en"/>
            </w:rPr>
            <w:t>55.</w:t>
          </w:r>
          <w:r>
            <w:rPr>
              <w:lang w:val="en"/>
            </w:rPr>
            <w:tab/>
          </w:r>
          <w:bookmarkStart w:id="90" w:name="_CTVL0013ee55c02bf1645a2ab8425de5c036b64"/>
          <w:proofErr w:type="spellStart"/>
          <w:r>
            <w:rPr>
              <w:lang w:val="en"/>
            </w:rPr>
            <w:t>Roswandowitz</w:t>
          </w:r>
          <w:proofErr w:type="spellEnd"/>
          <w:r>
            <w:rPr>
              <w:lang w:val="en"/>
            </w:rPr>
            <w:t>, C. et al. (2024) Cortical-striatal brain network distinguishes deepfake from real speaker identity. Communications biology 7, 711</w:t>
          </w:r>
        </w:p>
        <w:bookmarkEnd w:id="90"/>
        <w:p w14:paraId="7DB039F4" w14:textId="77777777" w:rsidR="00335405" w:rsidRDefault="00335405" w:rsidP="00335405">
          <w:pPr>
            <w:pStyle w:val="CitaviBibliographyEntry"/>
            <w:rPr>
              <w:lang w:val="en"/>
            </w:rPr>
          </w:pPr>
          <w:r>
            <w:rPr>
              <w:lang w:val="en"/>
            </w:rPr>
            <w:t>56.</w:t>
          </w:r>
          <w:r>
            <w:rPr>
              <w:lang w:val="en"/>
            </w:rPr>
            <w:tab/>
          </w:r>
          <w:bookmarkStart w:id="91" w:name="_CTVL001b86ee8fa846646bd89cf8704c1c49406"/>
          <w:proofErr w:type="spellStart"/>
          <w:r>
            <w:rPr>
              <w:lang w:val="en"/>
            </w:rPr>
            <w:t>Sarzedas</w:t>
          </w:r>
          <w:proofErr w:type="spellEnd"/>
          <w:r>
            <w:rPr>
              <w:lang w:val="en"/>
            </w:rPr>
            <w:t xml:space="preserve">, J. et al. (2024) Blindness influences emotional authenticity perception in voices: Behavioral and ERP evidence. </w:t>
          </w:r>
          <w:proofErr w:type="gramStart"/>
          <w:r>
            <w:rPr>
              <w:lang w:val="en"/>
            </w:rPr>
            <w:t>Cortex;</w:t>
          </w:r>
          <w:proofErr w:type="gramEnd"/>
          <w:r>
            <w:rPr>
              <w:lang w:val="en"/>
            </w:rPr>
            <w:t xml:space="preserve"> a journal devoted to the study of the nervous system and behavior 172, 254–270</w:t>
          </w:r>
        </w:p>
        <w:bookmarkEnd w:id="91"/>
        <w:p w14:paraId="5D44940C" w14:textId="77777777" w:rsidR="00335405" w:rsidRDefault="00335405" w:rsidP="00335405">
          <w:pPr>
            <w:pStyle w:val="CitaviBibliographyEntry"/>
            <w:rPr>
              <w:lang w:val="en"/>
            </w:rPr>
          </w:pPr>
          <w:r>
            <w:rPr>
              <w:lang w:val="en"/>
            </w:rPr>
            <w:t>57.</w:t>
          </w:r>
          <w:r>
            <w:rPr>
              <w:lang w:val="en"/>
            </w:rPr>
            <w:tab/>
          </w:r>
          <w:bookmarkStart w:id="92" w:name="_CTVL001cadaf14523614780b0eb2a4b96498e2d"/>
          <w:proofErr w:type="spellStart"/>
          <w:r>
            <w:rPr>
              <w:lang w:val="en"/>
            </w:rPr>
            <w:t>Schölderle</w:t>
          </w:r>
          <w:proofErr w:type="spellEnd"/>
          <w:r>
            <w:rPr>
              <w:lang w:val="en"/>
            </w:rPr>
            <w:t>, T. et al. (2023) Speech Naturalness in the Assessment of Childhood Dysarthria. American Journal of Speech-language Pathology 32, 1633–1643</w:t>
          </w:r>
        </w:p>
        <w:bookmarkEnd w:id="92"/>
        <w:p w14:paraId="724AAE20" w14:textId="77777777" w:rsidR="00335405" w:rsidRDefault="00335405" w:rsidP="00335405">
          <w:pPr>
            <w:pStyle w:val="CitaviBibliographyEntry"/>
            <w:rPr>
              <w:lang w:val="en"/>
            </w:rPr>
          </w:pPr>
          <w:r>
            <w:rPr>
              <w:lang w:val="en"/>
            </w:rPr>
            <w:t>58.</w:t>
          </w:r>
          <w:r>
            <w:rPr>
              <w:lang w:val="en"/>
            </w:rPr>
            <w:tab/>
          </w:r>
          <w:bookmarkStart w:id="93" w:name="_CTVL001e756301a1d1043738864e448e45e01b6"/>
          <w:proofErr w:type="spellStart"/>
          <w:r>
            <w:rPr>
              <w:lang w:val="en"/>
            </w:rPr>
            <w:t>Schreibelmayr</w:t>
          </w:r>
          <w:proofErr w:type="spellEnd"/>
          <w:r>
            <w:rPr>
              <w:lang w:val="en"/>
            </w:rPr>
            <w:t>, S. and Mara, M. (2022) Robot Voices in Daily Life: Vocal Human-Likeness and Application Context as Determinants of User Acceptance. Frontiers in Psychology 13, 787499</w:t>
          </w:r>
        </w:p>
        <w:bookmarkEnd w:id="93"/>
        <w:p w14:paraId="1A6D3FD0" w14:textId="77777777" w:rsidR="00335405" w:rsidRDefault="00335405" w:rsidP="00335405">
          <w:pPr>
            <w:pStyle w:val="CitaviBibliographyEntry"/>
            <w:rPr>
              <w:lang w:val="en"/>
            </w:rPr>
          </w:pPr>
          <w:r>
            <w:rPr>
              <w:lang w:val="en"/>
            </w:rPr>
            <w:t>59.</w:t>
          </w:r>
          <w:r>
            <w:rPr>
              <w:lang w:val="en"/>
            </w:rPr>
            <w:tab/>
          </w:r>
          <w:bookmarkStart w:id="94" w:name="_CTVL001ffaac0160e014e20882402a613ac8e97"/>
          <w:proofErr w:type="spellStart"/>
          <w:r>
            <w:rPr>
              <w:lang w:val="en"/>
            </w:rPr>
            <w:t>Schweinberger</w:t>
          </w:r>
          <w:proofErr w:type="spellEnd"/>
          <w:r>
            <w:rPr>
              <w:lang w:val="en"/>
            </w:rPr>
            <w:t xml:space="preserve">, S.R. and </w:t>
          </w:r>
          <w:proofErr w:type="spellStart"/>
          <w:r>
            <w:rPr>
              <w:lang w:val="en"/>
            </w:rPr>
            <w:t>Eiff</w:t>
          </w:r>
          <w:proofErr w:type="spellEnd"/>
          <w:r>
            <w:rPr>
              <w:lang w:val="en"/>
            </w:rPr>
            <w:t>, C.I. von (2022) Enhancing socio-emotional communication and quality of life in young cochlear implant recipients: Perspectives from parameter-specific morphing and caricaturing. Frontiers in Neuroscience 16, 956917</w:t>
          </w:r>
        </w:p>
        <w:bookmarkEnd w:id="94"/>
        <w:p w14:paraId="205D429E" w14:textId="77777777" w:rsidR="00335405" w:rsidRDefault="00335405" w:rsidP="00335405">
          <w:pPr>
            <w:pStyle w:val="CitaviBibliographyEntry"/>
            <w:rPr>
              <w:lang w:val="en"/>
            </w:rPr>
          </w:pPr>
          <w:r>
            <w:rPr>
              <w:lang w:val="en"/>
            </w:rPr>
            <w:t>60.</w:t>
          </w:r>
          <w:r>
            <w:rPr>
              <w:lang w:val="en"/>
            </w:rPr>
            <w:tab/>
          </w:r>
          <w:bookmarkStart w:id="95" w:name="_CTVL001c655edd88d0c41a08eff9aaa8cdce345"/>
          <w:r>
            <w:rPr>
              <w:lang w:val="en"/>
            </w:rPr>
            <w:t xml:space="preserve">Seaborn, K. et al. (2021) Voice in Human–Agent Interaction. ACM </w:t>
          </w:r>
          <w:proofErr w:type="spellStart"/>
          <w:r>
            <w:rPr>
              <w:lang w:val="en"/>
            </w:rPr>
            <w:t>Comput</w:t>
          </w:r>
          <w:proofErr w:type="spellEnd"/>
          <w:r>
            <w:rPr>
              <w:lang w:val="en"/>
            </w:rPr>
            <w:t xml:space="preserve">. </w:t>
          </w:r>
          <w:proofErr w:type="spellStart"/>
          <w:r>
            <w:rPr>
              <w:lang w:val="en"/>
            </w:rPr>
            <w:t>Surv</w:t>
          </w:r>
          <w:proofErr w:type="spellEnd"/>
          <w:r>
            <w:rPr>
              <w:lang w:val="en"/>
            </w:rPr>
            <w:t>. 54, 1–43</w:t>
          </w:r>
        </w:p>
        <w:bookmarkEnd w:id="95"/>
        <w:p w14:paraId="6BBBB353" w14:textId="77777777" w:rsidR="00335405" w:rsidRDefault="00335405" w:rsidP="00335405">
          <w:pPr>
            <w:pStyle w:val="CitaviBibliographyEntry"/>
            <w:rPr>
              <w:lang w:val="en"/>
            </w:rPr>
          </w:pPr>
          <w:r>
            <w:rPr>
              <w:lang w:val="en"/>
            </w:rPr>
            <w:t>61.</w:t>
          </w:r>
          <w:r>
            <w:rPr>
              <w:lang w:val="en"/>
            </w:rPr>
            <w:tab/>
          </w:r>
          <w:bookmarkStart w:id="96" w:name="_CTVL001d8e5a7d3a7924fc3aad5dd8287ced150"/>
          <w:r>
            <w:rPr>
              <w:lang w:val="en"/>
            </w:rPr>
            <w:t>Tamagawa, R. et al. (2011) The Effects of Synthesized Voice Accents on User Perceptions of Robots. Int J of Soc Robotics 3, 253–262</w:t>
          </w:r>
        </w:p>
        <w:bookmarkEnd w:id="96"/>
        <w:p w14:paraId="7F77E801" w14:textId="77777777" w:rsidR="00335405" w:rsidRDefault="00335405" w:rsidP="00335405">
          <w:pPr>
            <w:pStyle w:val="CitaviBibliographyEntry"/>
            <w:rPr>
              <w:lang w:val="en"/>
            </w:rPr>
          </w:pPr>
          <w:r>
            <w:rPr>
              <w:lang w:val="en"/>
            </w:rPr>
            <w:t>62.</w:t>
          </w:r>
          <w:r>
            <w:rPr>
              <w:lang w:val="en"/>
            </w:rPr>
            <w:tab/>
          </w:r>
          <w:bookmarkStart w:id="97" w:name="_CTVL00142ced9547f004324b210c9bf6a40fc26"/>
          <w:r>
            <w:rPr>
              <w:lang w:val="en"/>
            </w:rPr>
            <w:t>Triantafyllopoulos, A. et al. (2023) An overview of affective speech synthesis and conversion in the deep learning era. Proceedings of the IEEE</w:t>
          </w:r>
        </w:p>
        <w:bookmarkEnd w:id="97"/>
        <w:p w14:paraId="39071C75" w14:textId="77777777" w:rsidR="00335405" w:rsidRDefault="00335405" w:rsidP="00335405">
          <w:pPr>
            <w:pStyle w:val="CitaviBibliographyEntry"/>
            <w:rPr>
              <w:lang w:val="en"/>
            </w:rPr>
          </w:pPr>
          <w:r>
            <w:rPr>
              <w:lang w:val="en"/>
            </w:rPr>
            <w:t>63.</w:t>
          </w:r>
          <w:r>
            <w:rPr>
              <w:lang w:val="en"/>
            </w:rPr>
            <w:tab/>
          </w:r>
          <w:bookmarkStart w:id="98" w:name="_CTVL00112cb11d5f07e4a4fa077d5b119b964ee"/>
          <w:proofErr w:type="spellStart"/>
          <w:r>
            <w:rPr>
              <w:lang w:val="en"/>
            </w:rPr>
            <w:t>Urakami</w:t>
          </w:r>
          <w:proofErr w:type="spellEnd"/>
          <w:r>
            <w:rPr>
              <w:lang w:val="en"/>
            </w:rPr>
            <w:t>, J. et al. (2020) The Effect of Naturalness of Voice and Empathic Responses on Enjoyment, Attitudes and Motivation for Interacting with a Voice User Interface. In</w:t>
          </w:r>
          <w:bookmarkEnd w:id="98"/>
          <w:r>
            <w:rPr>
              <w:lang w:val="en"/>
            </w:rPr>
            <w:t xml:space="preserve"> </w:t>
          </w:r>
          <w:r w:rsidRPr="00335405">
            <w:rPr>
              <w:i/>
              <w:lang w:val="en"/>
            </w:rPr>
            <w:t xml:space="preserve">Human-Computer Interaction. Multimodal and Natural Interaction </w:t>
          </w:r>
          <w:r w:rsidRPr="00335405">
            <w:rPr>
              <w:lang w:val="en"/>
            </w:rPr>
            <w:t>(Kurosu, M., ed), pp. 244–259, Springer International Publishing</w:t>
          </w:r>
        </w:p>
        <w:p w14:paraId="0BCCE55F" w14:textId="77777777" w:rsidR="00335405" w:rsidRDefault="00335405" w:rsidP="00335405">
          <w:pPr>
            <w:pStyle w:val="CitaviBibliographyEntry"/>
            <w:rPr>
              <w:lang w:val="en"/>
            </w:rPr>
          </w:pPr>
          <w:r>
            <w:rPr>
              <w:lang w:val="en"/>
            </w:rPr>
            <w:t>64.</w:t>
          </w:r>
          <w:r>
            <w:rPr>
              <w:lang w:val="en"/>
            </w:rPr>
            <w:tab/>
          </w:r>
          <w:bookmarkStart w:id="99" w:name="_CTVL001da609d5defaf4b8aad4d2e91796471b6"/>
          <w:r>
            <w:rPr>
              <w:lang w:val="en"/>
            </w:rPr>
            <w:t>Valentine, T. (1991) A unified account of the effects of distinctiveness, inversion, and race in face recognition. Q J Exp Psychol A 43, 161–204</w:t>
          </w:r>
        </w:p>
        <w:bookmarkEnd w:id="99"/>
        <w:p w14:paraId="4DB3EFB6" w14:textId="77777777" w:rsidR="00335405" w:rsidRDefault="00335405" w:rsidP="00335405">
          <w:pPr>
            <w:pStyle w:val="CitaviBibliographyEntry"/>
            <w:rPr>
              <w:lang w:val="en"/>
            </w:rPr>
          </w:pPr>
          <w:r>
            <w:rPr>
              <w:lang w:val="en"/>
            </w:rPr>
            <w:t>65.</w:t>
          </w:r>
          <w:r>
            <w:rPr>
              <w:lang w:val="en"/>
            </w:rPr>
            <w:tab/>
          </w:r>
          <w:bookmarkStart w:id="100" w:name="_CTVL001fd79a6f791a44d41938bb87f18345f12"/>
          <w:r>
            <w:rPr>
              <w:lang w:val="en"/>
            </w:rPr>
            <w:t>van der Linden, S. (2023)</w:t>
          </w:r>
          <w:bookmarkEnd w:id="100"/>
          <w:r>
            <w:rPr>
              <w:lang w:val="en"/>
            </w:rPr>
            <w:t xml:space="preserve"> </w:t>
          </w:r>
          <w:r w:rsidRPr="00335405">
            <w:rPr>
              <w:i/>
              <w:lang w:val="en"/>
            </w:rPr>
            <w:t xml:space="preserve">Foolproof: Why we fall for misinformation and how to build immunity, </w:t>
          </w:r>
          <w:r w:rsidRPr="00335405">
            <w:rPr>
              <w:lang w:val="en"/>
            </w:rPr>
            <w:t>4th Estate</w:t>
          </w:r>
        </w:p>
        <w:p w14:paraId="0C333F00" w14:textId="77777777" w:rsidR="00335405" w:rsidRDefault="00335405" w:rsidP="00335405">
          <w:pPr>
            <w:pStyle w:val="CitaviBibliographyEntry"/>
            <w:rPr>
              <w:lang w:val="en"/>
            </w:rPr>
          </w:pPr>
          <w:r>
            <w:rPr>
              <w:lang w:val="en"/>
            </w:rPr>
            <w:t>66.</w:t>
          </w:r>
          <w:r>
            <w:rPr>
              <w:lang w:val="en"/>
            </w:rPr>
            <w:tab/>
          </w:r>
          <w:bookmarkStart w:id="101" w:name="_CTVL001374ff03861b442ee8c072a0f16b2b98b"/>
          <w:r>
            <w:rPr>
              <w:lang w:val="en"/>
            </w:rPr>
            <w:t xml:space="preserve">van Eck, N.J. and Waltman, L. (2010) Software survey: </w:t>
          </w:r>
          <w:proofErr w:type="spellStart"/>
          <w:r>
            <w:rPr>
              <w:lang w:val="en"/>
            </w:rPr>
            <w:t>VOSviewer</w:t>
          </w:r>
          <w:proofErr w:type="spellEnd"/>
          <w:r>
            <w:rPr>
              <w:lang w:val="en"/>
            </w:rPr>
            <w:t xml:space="preserve">, a computer program for bibliometric mapping. </w:t>
          </w:r>
          <w:proofErr w:type="spellStart"/>
          <w:r>
            <w:rPr>
              <w:lang w:val="en"/>
            </w:rPr>
            <w:t>Scientometrics</w:t>
          </w:r>
          <w:proofErr w:type="spellEnd"/>
          <w:r>
            <w:rPr>
              <w:lang w:val="en"/>
            </w:rPr>
            <w:t xml:space="preserve"> 84, 523–538</w:t>
          </w:r>
        </w:p>
        <w:bookmarkEnd w:id="101"/>
        <w:p w14:paraId="398F4A05" w14:textId="77777777" w:rsidR="00335405" w:rsidRDefault="00335405" w:rsidP="00335405">
          <w:pPr>
            <w:pStyle w:val="CitaviBibliographyEntry"/>
            <w:rPr>
              <w:lang w:val="en"/>
            </w:rPr>
          </w:pPr>
          <w:r>
            <w:rPr>
              <w:lang w:val="en"/>
            </w:rPr>
            <w:t>67.</w:t>
          </w:r>
          <w:r>
            <w:rPr>
              <w:lang w:val="en"/>
            </w:rPr>
            <w:tab/>
          </w:r>
          <w:bookmarkStart w:id="102" w:name="_CTVL0015a94f4972ba244ccae6afe9d5df33b4a"/>
          <w:r>
            <w:rPr>
              <w:lang w:val="en"/>
            </w:rPr>
            <w:t xml:space="preserve">van </w:t>
          </w:r>
          <w:proofErr w:type="spellStart"/>
          <w:r>
            <w:rPr>
              <w:lang w:val="en"/>
            </w:rPr>
            <w:t>Prooije</w:t>
          </w:r>
          <w:proofErr w:type="spellEnd"/>
          <w:r>
            <w:rPr>
              <w:lang w:val="en"/>
            </w:rPr>
            <w:t>, T. et al. (2023) Perceptual and Acoustic Analysis of Speech in Spinocerebellar ataxia Type 1. Cerebellum (London, England)</w:t>
          </w:r>
        </w:p>
        <w:bookmarkEnd w:id="102"/>
        <w:p w14:paraId="0DB29858" w14:textId="77777777" w:rsidR="00335405" w:rsidRDefault="00335405" w:rsidP="00335405">
          <w:pPr>
            <w:pStyle w:val="CitaviBibliographyEntry"/>
            <w:rPr>
              <w:lang w:val="en"/>
            </w:rPr>
          </w:pPr>
          <w:r>
            <w:rPr>
              <w:lang w:val="en"/>
            </w:rPr>
            <w:t>68.</w:t>
          </w:r>
          <w:r>
            <w:rPr>
              <w:lang w:val="en"/>
            </w:rPr>
            <w:tab/>
          </w:r>
          <w:bookmarkStart w:id="103" w:name="_CTVL001a77e43335938474caf43c1ac87097ad7"/>
          <w:r>
            <w:rPr>
              <w:lang w:val="en"/>
            </w:rPr>
            <w:t>Velner, E. et al. (2020) Intonation in Robot Speech. In</w:t>
          </w:r>
          <w:bookmarkEnd w:id="103"/>
          <w:r>
            <w:rPr>
              <w:lang w:val="en"/>
            </w:rPr>
            <w:t xml:space="preserve"> </w:t>
          </w:r>
          <w:r w:rsidRPr="00335405">
            <w:rPr>
              <w:i/>
              <w:lang w:val="en"/>
            </w:rPr>
            <w:t xml:space="preserve">Proceedings of the 2020 ACM/IEEE International Conference on Human-Robot Interaction </w:t>
          </w:r>
          <w:r w:rsidRPr="00335405">
            <w:rPr>
              <w:lang w:val="en"/>
            </w:rPr>
            <w:t>(</w:t>
          </w:r>
          <w:proofErr w:type="spellStart"/>
          <w:r w:rsidRPr="00335405">
            <w:rPr>
              <w:lang w:val="en"/>
            </w:rPr>
            <w:t>Belpaeme</w:t>
          </w:r>
          <w:proofErr w:type="spellEnd"/>
          <w:r w:rsidRPr="00335405">
            <w:rPr>
              <w:lang w:val="en"/>
            </w:rPr>
            <w:t>, T. et al., eds), pp. 569–578, ACM</w:t>
          </w:r>
        </w:p>
        <w:p w14:paraId="0A48DDCD" w14:textId="77777777" w:rsidR="00335405" w:rsidRDefault="00335405" w:rsidP="00335405">
          <w:pPr>
            <w:pStyle w:val="CitaviBibliographyEntry"/>
            <w:rPr>
              <w:lang w:val="en"/>
            </w:rPr>
          </w:pPr>
          <w:r>
            <w:rPr>
              <w:lang w:val="en"/>
            </w:rPr>
            <w:t>69.</w:t>
          </w:r>
          <w:r>
            <w:rPr>
              <w:lang w:val="en"/>
            </w:rPr>
            <w:tab/>
          </w:r>
          <w:bookmarkStart w:id="104" w:name="_CTVL0016a6f74b49bda4923b3e7d77f5a7e4472"/>
          <w:r>
            <w:rPr>
              <w:lang w:val="en"/>
            </w:rPr>
            <w:t>Venkatraman, A. and Sivasankar, M.P. (2018) Continuous Vocal Fry Simulated in Laboratory Subjects: A Preliminary Report on Voice Production and Listener Ratings. American Journal of Speech-language Pathology 27, 1539–1545</w:t>
          </w:r>
        </w:p>
        <w:bookmarkEnd w:id="104"/>
        <w:p w14:paraId="781B9C90" w14:textId="77777777" w:rsidR="00335405" w:rsidRDefault="00335405" w:rsidP="00335405">
          <w:pPr>
            <w:pStyle w:val="CitaviBibliographyEntry"/>
            <w:rPr>
              <w:lang w:val="en"/>
            </w:rPr>
          </w:pPr>
          <w:r>
            <w:rPr>
              <w:lang w:val="en"/>
            </w:rPr>
            <w:t>70.</w:t>
          </w:r>
          <w:r>
            <w:rPr>
              <w:lang w:val="en"/>
            </w:rPr>
            <w:tab/>
          </w:r>
          <w:bookmarkStart w:id="105" w:name="_CTVL0015f719101a6324ccf8bd88a1b6c297199"/>
          <w:r>
            <w:rPr>
              <w:lang w:val="en"/>
            </w:rPr>
            <w:t xml:space="preserve">Yamagishi, J. et al. (2012) Speech synthesis technologies for individuals with vocal disabilities: Voice banking and reconstruction. </w:t>
          </w:r>
          <w:proofErr w:type="spellStart"/>
          <w:r>
            <w:rPr>
              <w:lang w:val="en"/>
            </w:rPr>
            <w:t>Acoust</w:t>
          </w:r>
          <w:proofErr w:type="spellEnd"/>
          <w:r>
            <w:rPr>
              <w:lang w:val="en"/>
            </w:rPr>
            <w:t>. Sci. &amp; Tech. 33, 1–5</w:t>
          </w:r>
        </w:p>
        <w:bookmarkEnd w:id="105"/>
        <w:p w14:paraId="7064FD0B" w14:textId="77777777" w:rsidR="00335405" w:rsidRDefault="00335405" w:rsidP="00335405">
          <w:pPr>
            <w:pStyle w:val="CitaviBibliographyEntry"/>
            <w:rPr>
              <w:lang w:val="en"/>
            </w:rPr>
          </w:pPr>
          <w:r>
            <w:rPr>
              <w:lang w:val="en"/>
            </w:rPr>
            <w:t>71.</w:t>
          </w:r>
          <w:r>
            <w:rPr>
              <w:lang w:val="en"/>
            </w:rPr>
            <w:tab/>
          </w:r>
          <w:bookmarkStart w:id="106" w:name="_CTVL001a1e5bbaffeea488994d4c328929ebf3f"/>
          <w:proofErr w:type="spellStart"/>
          <w:r>
            <w:rPr>
              <w:lang w:val="en"/>
            </w:rPr>
            <w:t>Yorkston</w:t>
          </w:r>
          <w:proofErr w:type="spellEnd"/>
          <w:r>
            <w:rPr>
              <w:lang w:val="en"/>
            </w:rPr>
            <w:t>, K.M. et al. (1990) The effect of rate control on the intelligibility and naturalness of dysarthric speech. The Journal of speech and hearing disorders 55, 550–560</w:t>
          </w:r>
        </w:p>
        <w:bookmarkEnd w:id="106"/>
        <w:p w14:paraId="12B1F409" w14:textId="77777777" w:rsidR="00335405" w:rsidRDefault="00335405" w:rsidP="00335405">
          <w:pPr>
            <w:pStyle w:val="CitaviBibliographyEntry"/>
            <w:rPr>
              <w:lang w:val="en"/>
            </w:rPr>
          </w:pPr>
          <w:r>
            <w:rPr>
              <w:lang w:val="en"/>
            </w:rPr>
            <w:t>72.</w:t>
          </w:r>
          <w:r>
            <w:rPr>
              <w:lang w:val="en"/>
            </w:rPr>
            <w:tab/>
          </w:r>
          <w:bookmarkStart w:id="107" w:name="_CTVL00125d4d8430d794cccb355109d2ce051ce"/>
          <w:proofErr w:type="spellStart"/>
          <w:r>
            <w:rPr>
              <w:lang w:val="en"/>
            </w:rPr>
            <w:t>Yorkston</w:t>
          </w:r>
          <w:proofErr w:type="spellEnd"/>
          <w:r>
            <w:rPr>
              <w:lang w:val="en"/>
            </w:rPr>
            <w:t>, K.M. et al. (1999)</w:t>
          </w:r>
          <w:bookmarkEnd w:id="107"/>
          <w:r>
            <w:rPr>
              <w:lang w:val="en"/>
            </w:rPr>
            <w:t xml:space="preserve"> </w:t>
          </w:r>
          <w:r w:rsidRPr="00335405">
            <w:rPr>
              <w:i/>
              <w:lang w:val="en"/>
            </w:rPr>
            <w:t xml:space="preserve">Management of motor speech disorders in children and adults, </w:t>
          </w:r>
          <w:r w:rsidRPr="00335405">
            <w:rPr>
              <w:lang w:val="en"/>
            </w:rPr>
            <w:t>Pro-ed Austin, TX</w:t>
          </w:r>
        </w:p>
        <w:p w14:paraId="6F54FCC0" w14:textId="69A94A3E" w:rsidR="00B014AB" w:rsidRDefault="00335405" w:rsidP="00335405">
          <w:pPr>
            <w:pStyle w:val="CitaviBibliographyEntry"/>
            <w:rPr>
              <w:lang w:val="en"/>
            </w:rPr>
          </w:pPr>
          <w:r>
            <w:rPr>
              <w:lang w:val="en"/>
            </w:rPr>
            <w:lastRenderedPageBreak/>
            <w:t>73.</w:t>
          </w:r>
          <w:r>
            <w:rPr>
              <w:lang w:val="en"/>
            </w:rPr>
            <w:tab/>
          </w:r>
          <w:bookmarkStart w:id="108" w:name="_CTVL001b001e71cfb0d478c9df1887d9aa8fa5d"/>
          <w:r>
            <w:rPr>
              <w:lang w:val="en"/>
            </w:rPr>
            <w:t xml:space="preserve">Young, A.W. et al. (2020) Face and voice perception: Understanding commonalities and differences // Face and Voice Perception: Understanding Commonalities and Differences. Trends </w:t>
          </w:r>
          <w:proofErr w:type="spellStart"/>
          <w:r>
            <w:rPr>
              <w:lang w:val="en"/>
            </w:rPr>
            <w:t>Cogn</w:t>
          </w:r>
          <w:proofErr w:type="spellEnd"/>
          <w:r>
            <w:rPr>
              <w:lang w:val="en"/>
            </w:rPr>
            <w:t xml:space="preserve"> Sci 24, 398–41</w:t>
          </w:r>
          <w:bookmarkEnd w:id="108"/>
          <w:r>
            <w:rPr>
              <w:lang w:val="en"/>
            </w:rPr>
            <w:t>0</w:t>
          </w:r>
          <w:r w:rsidR="00B014AB">
            <w:rPr>
              <w:lang w:val="en"/>
            </w:rPr>
            <w:fldChar w:fldCharType="end"/>
          </w:r>
          <w:commentRangeEnd w:id="35"/>
          <w:r w:rsidR="000F5E5B">
            <w:rPr>
              <w:rStyle w:val="Kommentarzeichen"/>
            </w:rPr>
            <w:commentReference w:id="35"/>
          </w:r>
        </w:p>
      </w:sdtContent>
    </w:sdt>
    <w:p w14:paraId="11F31C17" w14:textId="77777777" w:rsidR="00B014AB" w:rsidRPr="00041975" w:rsidRDefault="00B014AB" w:rsidP="00B014AB">
      <w:pPr>
        <w:rPr>
          <w:lang w:val="en"/>
        </w:rPr>
      </w:pPr>
    </w:p>
    <w:sectPr w:rsidR="00B014AB" w:rsidRPr="00041975" w:rsidSect="008255C2">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07-16T10:50:00Z" w:initials="c">
    <w:p w14:paraId="66274112" w14:textId="77777777" w:rsidR="007D75AE" w:rsidRDefault="007D75AE" w:rsidP="007D75AE">
      <w:pPr>
        <w:pStyle w:val="Kommentartext"/>
      </w:pPr>
      <w:r>
        <w:rPr>
          <w:rStyle w:val="Kommentarzeichen"/>
        </w:rPr>
        <w:annotationRef/>
      </w:r>
      <w:r>
        <w:t>Postleitzahlen aller Affiliations</w:t>
      </w:r>
    </w:p>
  </w:comment>
  <w:comment w:id="3" w:author="Christine Nussbaum" w:date="2024-06-13T11:44:00Z" w:initials="CN">
    <w:p w14:paraId="54692464" w14:textId="2562F9DA" w:rsidR="00632F41" w:rsidRDefault="00632F41">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14" w:author="Stefan Schweinberger" w:date="2024-07-19T21:11:00Z" w:initials="SRS">
    <w:p w14:paraId="07A3CF3F" w14:textId="34B74293" w:rsidR="00F46AE9" w:rsidRDefault="00F46AE9">
      <w:pPr>
        <w:pStyle w:val="Kommentartext"/>
      </w:pPr>
      <w:r>
        <w:rPr>
          <w:rStyle w:val="Kommentarzeichen"/>
        </w:rPr>
        <w:annotationRef/>
      </w:r>
      <w:r>
        <w:t>Hier brauchen wir auch noch (aus PSI)</w:t>
      </w:r>
    </w:p>
    <w:p w14:paraId="48BFD903" w14:textId="0F10AD37" w:rsidR="00F46AE9" w:rsidRPr="00F46AE9" w:rsidRDefault="00F46AE9">
      <w:pPr>
        <w:pStyle w:val="Kommentartext"/>
        <w:rPr>
          <w:lang w:val="en-US"/>
        </w:rPr>
      </w:pPr>
      <w:r w:rsidRPr="00F46AE9">
        <w:rPr>
          <w:rFonts w:ascii="ArialMT" w:eastAsia="Times New Roman" w:hAnsi="ArialMT" w:cs="Times New Roman"/>
          <w:lang w:val="en-US" w:eastAsia="de-DE"/>
        </w:rPr>
        <w:t xml:space="preserve">Lavan, N., Rinke, P., &amp; Scharinger, M. (2024). The time course of person perception from voices in the brain. </w:t>
      </w:r>
      <w:r w:rsidRPr="00F46AE9">
        <w:rPr>
          <w:rFonts w:ascii="ArialMT" w:eastAsia="Times New Roman" w:hAnsi="ArialMT" w:cs="Times New Roman"/>
          <w:i/>
          <w:lang w:val="en-US" w:eastAsia="de-DE"/>
        </w:rPr>
        <w:t>Proceedings of the National Academy of Sciences of the United States of America, 121</w:t>
      </w:r>
      <w:r w:rsidRPr="00F46AE9">
        <w:rPr>
          <w:rFonts w:ascii="ArialMT" w:eastAsia="Times New Roman" w:hAnsi="ArialMT" w:cs="Times New Roman"/>
          <w:lang w:val="en-US" w:eastAsia="de-DE"/>
        </w:rPr>
        <w:t>(26), e2318361121. doi:10.1073/pnas.2318361121</w:t>
      </w:r>
    </w:p>
  </w:comment>
  <w:comment w:id="15" w:author="Stefan Schweinberger" w:date="2024-07-07T12:32:00Z" w:initials="SRS">
    <w:p w14:paraId="033FCC56" w14:textId="77777777" w:rsidR="00632F41" w:rsidRDefault="00632F41" w:rsidP="00BD0FF9">
      <w:pPr>
        <w:pStyle w:val="Kommentartext"/>
      </w:pPr>
      <w:r>
        <w:rPr>
          <w:rStyle w:val="Kommentarzeichen"/>
        </w:rPr>
        <w:annotationRef/>
      </w:r>
      <w:r>
        <w:t xml:space="preserve">Wir sollten vermutlich alles noch mal vor dem Hintergrund der </w:t>
      </w:r>
      <w:r>
        <w:t>presubmission enquiry anschauen, und hier empfiehlt sich deepfakes daher vielleicht schon im ersten Absatz kurz zu erwähnen.</w:t>
      </w:r>
    </w:p>
  </w:comment>
  <w:comment w:id="24" w:author="christine.nussbaum" w:date="2024-07-19T17:47:00Z" w:initials="c">
    <w:p w14:paraId="51D5E600" w14:textId="77777777" w:rsidR="004F5F70" w:rsidRPr="00D7205B" w:rsidRDefault="004F5F70" w:rsidP="004F5F70">
      <w:pPr>
        <w:pStyle w:val="Kommentartext"/>
        <w:rPr>
          <w:lang w:val="en-US"/>
        </w:rPr>
      </w:pPr>
      <w:r>
        <w:rPr>
          <w:rStyle w:val="Kommentarzeichen"/>
        </w:rPr>
        <w:annotationRef/>
      </w:r>
      <w:r w:rsidRPr="00D7205B">
        <w:rPr>
          <w:lang w:val="en-US"/>
        </w:rPr>
        <w:t>ToDo Tine: nochmal in die Karikatur-Literatur reinschauen</w:t>
      </w:r>
    </w:p>
  </w:comment>
  <w:comment w:id="25" w:author="christine.nussbaum" w:date="2024-07-19T17:48:00Z" w:initials="c">
    <w:p w14:paraId="748F2049" w14:textId="77777777" w:rsidR="004F5F70" w:rsidRPr="00D94004" w:rsidRDefault="004F5F70" w:rsidP="004F5F70">
      <w:pPr>
        <w:pStyle w:val="Kommentartext"/>
        <w:rPr>
          <w:lang w:val="en-US"/>
        </w:rPr>
      </w:pPr>
      <w:r>
        <w:rPr>
          <w:rStyle w:val="Kommentarzeichen"/>
        </w:rPr>
        <w:annotationRef/>
      </w:r>
      <w:r w:rsidRPr="00D94004">
        <w:rPr>
          <w:lang w:val="en-US"/>
        </w:rPr>
        <w:t>Evtl Whiting</w:t>
      </w:r>
    </w:p>
  </w:comment>
  <w:comment w:id="27" w:author="Stefan Schweinberger" w:date="2024-07-07T13:04:00Z" w:initials="SRS">
    <w:p w14:paraId="3D7A8F0B" w14:textId="77777777" w:rsidR="006424FE" w:rsidRPr="005B36F4" w:rsidRDefault="006424FE" w:rsidP="006424FE">
      <w:pPr>
        <w:pStyle w:val="Kommentartext"/>
        <w:rPr>
          <w:lang w:val="en-US"/>
        </w:rPr>
      </w:pPr>
      <w:r>
        <w:rPr>
          <w:rStyle w:val="Kommentarzeichen"/>
        </w:rPr>
        <w:annotationRef/>
      </w:r>
      <w:r w:rsidRPr="005B36F4">
        <w:rPr>
          <w:lang w:val="en-US"/>
        </w:rPr>
        <w:t>I wo</w:t>
      </w:r>
      <w:r>
        <w:rPr>
          <w:lang w:val="en-US"/>
        </w:rPr>
        <w:t xml:space="preserve">uld put this to the back of this paragraph – otherwise it sounds a bit as if we were only considering authenticity because this came up in </w:t>
      </w:r>
      <w:r>
        <w:rPr>
          <w:lang w:val="en-US"/>
        </w:rPr>
        <w:t xml:space="preserve">ChatGPT – whereas the fact is that we did consider authenticity for conceptual reasons early on </w:t>
      </w:r>
      <w:r w:rsidRPr="005B36F4">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p>
  </w:comment>
  <w:comment w:id="31" w:author="Stefan Schweinberger" w:date="2024-05-07T17:51:00Z" w:initials="SRS">
    <w:p w14:paraId="35B1E245" w14:textId="37061961" w:rsidR="00632F41" w:rsidRDefault="00632F41">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632F41" w:rsidRDefault="00632F41">
      <w:pPr>
        <w:pStyle w:val="Kommentartext"/>
        <w:rPr>
          <w:lang w:val="en-US"/>
        </w:rPr>
      </w:pPr>
    </w:p>
    <w:p w14:paraId="073A67F0" w14:textId="3061280E" w:rsidR="00632F41" w:rsidRPr="00083C4F" w:rsidRDefault="00632F41">
      <w:pPr>
        <w:pStyle w:val="Kommentartext"/>
        <w:rPr>
          <w:lang w:val="en-US"/>
        </w:rPr>
      </w:pPr>
      <w:r>
        <w:rPr>
          <w:lang w:val="en-US"/>
        </w:rPr>
        <w:t>Hm. Perhaps it already helps to avoid these unfruitful (in the history of science of higher visual and auditory cognition, and in my opinion, but I can quantify this) terms and come up with a better alternatives. E.g.: What are the fundamental characteristics of human voices? What are the fundamental characteristics of natural voices?</w:t>
      </w:r>
    </w:p>
  </w:comment>
  <w:comment w:id="32" w:author="Christine Nussbaum" w:date="2024-05-08T10:54:00Z" w:initials="CN">
    <w:p w14:paraId="0DC11282" w14:textId="16D9B295" w:rsidR="00632F41" w:rsidRPr="00D7205B" w:rsidRDefault="00632F41">
      <w:pPr>
        <w:pStyle w:val="Kommentartext"/>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34" w:author="Stefan Schweinberger" w:date="2024-07-19T21:18:00Z" w:initials="SRS">
    <w:p w14:paraId="18380C62" w14:textId="77777777" w:rsidR="00D7205B" w:rsidRDefault="00D7205B" w:rsidP="00D7205B">
      <w:pPr>
        <w:pStyle w:val="Kommentartext"/>
        <w:rPr>
          <w:rFonts w:ascii="ArialMT" w:eastAsia="Times New Roman" w:hAnsi="ArialMT" w:cs="Times New Roman"/>
          <w:lang w:val="en" w:eastAsia="de-DE"/>
        </w:rPr>
      </w:pPr>
      <w:r>
        <w:rPr>
          <w:rStyle w:val="Kommentarzeichen"/>
        </w:rPr>
        <w:annotationRef/>
      </w:r>
      <w:r>
        <w:rPr>
          <w:rFonts w:ascii="ArialMT" w:eastAsia="Times New Roman" w:hAnsi="ArialMT" w:cs="Times New Roman"/>
          <w:lang w:val="en" w:eastAsia="de-DE"/>
        </w:rPr>
        <w:t>Und dabei brauchen wir auch noch (aus PSI) acoustic characteristics of voices that influence both subjective perceptions and voice processing in the brain</w:t>
      </w:r>
    </w:p>
    <w:p w14:paraId="393FCEE3" w14:textId="77777777" w:rsidR="00D7205B" w:rsidRDefault="00D7205B" w:rsidP="00D7205B">
      <w:pPr>
        <w:pStyle w:val="Kommentartext"/>
        <w:rPr>
          <w:rFonts w:ascii="ArialMT" w:eastAsia="Times New Roman" w:hAnsi="ArialMT" w:cs="Times New Roman"/>
          <w:lang w:val="en" w:eastAsia="de-DE"/>
        </w:rPr>
      </w:pPr>
    </w:p>
    <w:p w14:paraId="38A6F16C" w14:textId="77777777" w:rsidR="00D7205B" w:rsidRDefault="00D7205B" w:rsidP="00D7205B">
      <w:pPr>
        <w:pStyle w:val="Kommentartext"/>
        <w:rPr>
          <w:rFonts w:ascii="ArialMT" w:eastAsia="Times New Roman" w:hAnsi="ArialMT" w:cs="Times New Roman"/>
          <w:lang w:eastAsia="de-DE"/>
        </w:rPr>
      </w:pPr>
      <w:r w:rsidRPr="000A3951">
        <w:rPr>
          <w:rFonts w:ascii="ArialMT" w:eastAsia="Times New Roman" w:hAnsi="ArialMT" w:cs="Times New Roman"/>
          <w:lang w:val="en-US" w:eastAsia="de-DE"/>
        </w:rPr>
        <w:t xml:space="preserve">Staib, M., &amp; Frühholz, S. (2021). Cortical voice processing is grounded in elementary sound analyses for vocalization relevant sound patterns. </w:t>
      </w:r>
      <w:r w:rsidRPr="000A3951">
        <w:rPr>
          <w:rFonts w:ascii="ArialMT" w:eastAsia="Times New Roman" w:hAnsi="ArialMT" w:cs="Times New Roman"/>
          <w:i/>
          <w:iCs/>
          <w:lang w:eastAsia="de-DE"/>
        </w:rPr>
        <w:t>Progress in Neurobiology</w:t>
      </w:r>
      <w:r w:rsidRPr="000A3951">
        <w:rPr>
          <w:rFonts w:ascii="ArialMT" w:eastAsia="Times New Roman" w:hAnsi="ArialMT" w:cs="Times New Roman"/>
          <w:lang w:eastAsia="de-DE"/>
        </w:rPr>
        <w:t xml:space="preserve">, </w:t>
      </w:r>
      <w:r w:rsidRPr="000A3951">
        <w:rPr>
          <w:rFonts w:ascii="ArialMT" w:eastAsia="Times New Roman" w:hAnsi="ArialMT" w:cs="Times New Roman"/>
          <w:i/>
          <w:iCs/>
          <w:lang w:eastAsia="de-DE"/>
        </w:rPr>
        <w:t>200</w:t>
      </w:r>
      <w:r w:rsidRPr="000A3951">
        <w:rPr>
          <w:rFonts w:ascii="ArialMT" w:eastAsia="Times New Roman" w:hAnsi="ArialMT" w:cs="Times New Roman"/>
          <w:lang w:eastAsia="de-DE"/>
        </w:rPr>
        <w:t>, 101982.</w:t>
      </w:r>
    </w:p>
    <w:p w14:paraId="65C16518" w14:textId="77777777" w:rsidR="0029535F" w:rsidRDefault="0029535F" w:rsidP="00D7205B">
      <w:pPr>
        <w:pStyle w:val="Kommentartext"/>
        <w:rPr>
          <w:rFonts w:ascii="ArialMT" w:eastAsia="Times New Roman" w:hAnsi="ArialMT" w:cs="Times New Roman"/>
          <w:lang w:eastAsia="de-DE"/>
        </w:rPr>
      </w:pPr>
    </w:p>
    <w:p w14:paraId="6715B1C6" w14:textId="07BB096F" w:rsidR="0029535F" w:rsidRPr="0029535F" w:rsidRDefault="0029535F" w:rsidP="00D7205B">
      <w:pPr>
        <w:pStyle w:val="Kommentartext"/>
      </w:pPr>
      <w:r>
        <w:rPr>
          <w:rFonts w:ascii="ArialMT" w:eastAsia="Times New Roman" w:hAnsi="ArialMT" w:cs="Times New Roman"/>
          <w:lang w:eastAsia="de-DE"/>
        </w:rPr>
        <w:t>Oder vielleichz brauchen wir auch dieses nicht, weil es sich nicht so gut einfügt?</w:t>
      </w:r>
    </w:p>
  </w:comment>
  <w:comment w:id="35" w:author="Stefan Schweinberger" w:date="2024-07-19T23:41:00Z" w:initials="SRS">
    <w:p w14:paraId="2E5C3DF6" w14:textId="7D36070D" w:rsidR="000F5E5B" w:rsidRDefault="000F5E5B">
      <w:pPr>
        <w:pStyle w:val="Kommentartext"/>
        <w:rPr>
          <w:lang w:val="en-US"/>
        </w:rPr>
      </w:pPr>
      <w:r>
        <w:rPr>
          <w:rStyle w:val="Kommentarzeichen"/>
        </w:rPr>
        <w:annotationRef/>
      </w:r>
      <w:r>
        <w:rPr>
          <w:lang w:val="en-US"/>
        </w:rPr>
        <w:t>Many issues in reference formatting to be solved:</w:t>
      </w:r>
    </w:p>
    <w:p w14:paraId="365CAFFE" w14:textId="47875888" w:rsidR="000F5E5B" w:rsidRPr="000F5E5B" w:rsidRDefault="000F5E5B">
      <w:pPr>
        <w:pStyle w:val="Kommentartext"/>
        <w:rPr>
          <w:lang w:val="en-US"/>
        </w:rPr>
      </w:pPr>
      <w:r w:rsidRPr="000F5E5B">
        <w:rPr>
          <w:lang w:val="en-US"/>
        </w:rPr>
        <w:t>-</w:t>
      </w:r>
      <w:r>
        <w:rPr>
          <w:lang w:val="en-US"/>
        </w:rPr>
        <w:t xml:space="preserve"> </w:t>
      </w:r>
      <w:r w:rsidRPr="000F5E5B">
        <w:rPr>
          <w:lang w:val="en-US"/>
        </w:rPr>
        <w:t>Complete Reference for van der Linden</w:t>
      </w:r>
    </w:p>
    <w:p w14:paraId="6A85ADBC" w14:textId="77777777" w:rsidR="000F5E5B" w:rsidRDefault="000F5E5B">
      <w:pPr>
        <w:pStyle w:val="Kommentartext"/>
        <w:rPr>
          <w:lang w:val="en"/>
        </w:rPr>
      </w:pPr>
      <w:r>
        <w:rPr>
          <w:lang w:val="en-US"/>
        </w:rPr>
        <w:t xml:space="preserve">- </w:t>
      </w:r>
      <w:r w:rsidRPr="000F5E5B">
        <w:rPr>
          <w:lang w:val="en-US"/>
        </w:rPr>
        <w:t xml:space="preserve">Change </w:t>
      </w:r>
      <w:r>
        <w:rPr>
          <w:lang w:val="en"/>
        </w:rPr>
        <w:t>Cortex; a journal devoted to the study of the nervous system and behavior to: Cortex</w:t>
      </w:r>
    </w:p>
    <w:p w14:paraId="5C370346" w14:textId="0F6EA3AA" w:rsidR="000F5E5B" w:rsidRPr="000F5E5B" w:rsidRDefault="000F5E5B">
      <w:pPr>
        <w:pStyle w:val="Kommentartext"/>
        <w:rPr>
          <w:lang w:val="en-US"/>
        </w:rPr>
      </w:pPr>
      <w:r>
        <w:rPr>
          <w:lang w:val="en"/>
        </w:rPr>
        <w:t>- Make JSLHR references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274112" w15:done="0"/>
  <w15:commentEx w15:paraId="54692464" w15:done="0"/>
  <w15:commentEx w15:paraId="48BFD903" w15:done="0"/>
  <w15:commentEx w15:paraId="033FCC56" w15:done="0"/>
  <w15:commentEx w15:paraId="51D5E600" w15:done="0"/>
  <w15:commentEx w15:paraId="748F2049" w15:paraIdParent="51D5E600" w15:done="0"/>
  <w15:commentEx w15:paraId="3D7A8F0B" w15:done="1"/>
  <w15:commentEx w15:paraId="073A67F0" w15:done="0"/>
  <w15:commentEx w15:paraId="0DC11282" w15:paraIdParent="073A67F0" w15:done="0"/>
  <w15:commentEx w15:paraId="6715B1C6" w15:done="0"/>
  <w15:commentEx w15:paraId="5C3703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C611CF" w16cex:dateUtc="2024-07-16T08:50:00Z"/>
  <w16cex:commentExtensible w16cex:durableId="0E6B091C" w16cex:dateUtc="2024-07-19T19:11:00Z"/>
  <w16cex:commentExtensible w16cex:durableId="69BE2AB3" w16cex:dateUtc="2024-07-07T11:32:00Z"/>
  <w16cex:commentExtensible w16cex:durableId="36ABE8C6" w16cex:dateUtc="2024-07-19T15:47:00Z"/>
  <w16cex:commentExtensible w16cex:durableId="7B6497EE" w16cex:dateUtc="2024-07-19T15:48:00Z"/>
  <w16cex:commentExtensible w16cex:durableId="179D5146" w16cex:dateUtc="2024-07-07T12:04:00Z"/>
  <w16cex:commentExtensible w16cex:durableId="4331D324" w16cex:dateUtc="2024-05-07T15:51:00Z"/>
  <w16cex:commentExtensible w16cex:durableId="06C34A95" w16cex:dateUtc="2024-07-19T19:18:00Z"/>
  <w16cex:commentExtensible w16cex:durableId="2F3E64F0" w16cex:dateUtc="2024-07-19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274112" w16cid:durableId="01C611CF"/>
  <w16cid:commentId w16cid:paraId="54692464" w16cid:durableId="2A155A34"/>
  <w16cid:commentId w16cid:paraId="48BFD903" w16cid:durableId="0E6B091C"/>
  <w16cid:commentId w16cid:paraId="033FCC56" w16cid:durableId="69BE2AB3"/>
  <w16cid:commentId w16cid:paraId="51D5E600" w16cid:durableId="36ABE8C6"/>
  <w16cid:commentId w16cid:paraId="748F2049" w16cid:durableId="7B6497EE"/>
  <w16cid:commentId w16cid:paraId="3D7A8F0B" w16cid:durableId="179D5146"/>
  <w16cid:commentId w16cid:paraId="073A67F0" w16cid:durableId="4331D324"/>
  <w16cid:commentId w16cid:paraId="0DC11282" w16cid:durableId="29E5D881"/>
  <w16cid:commentId w16cid:paraId="6715B1C6" w16cid:durableId="06C34A95"/>
  <w16cid:commentId w16cid:paraId="5C370346" w16cid:durableId="2F3E64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34F29" w14:textId="77777777" w:rsidR="00DD2DDD" w:rsidRDefault="00DD2DDD" w:rsidP="00353624">
      <w:pPr>
        <w:spacing w:after="0" w:line="240" w:lineRule="auto"/>
      </w:pPr>
      <w:r>
        <w:separator/>
      </w:r>
    </w:p>
  </w:endnote>
  <w:endnote w:type="continuationSeparator" w:id="0">
    <w:p w14:paraId="530AB9E6" w14:textId="77777777" w:rsidR="00DD2DDD" w:rsidRDefault="00DD2DDD"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pple Color Emoj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6FA5B" w14:textId="77777777" w:rsidR="00DD2DDD" w:rsidRDefault="00DD2DDD" w:rsidP="00353624">
      <w:pPr>
        <w:spacing w:after="0" w:line="240" w:lineRule="auto"/>
      </w:pPr>
      <w:r>
        <w:separator/>
      </w:r>
    </w:p>
  </w:footnote>
  <w:footnote w:type="continuationSeparator" w:id="0">
    <w:p w14:paraId="411AB80F" w14:textId="77777777" w:rsidR="00DD2DDD" w:rsidRDefault="00DD2DDD"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11"/>
  </w:num>
  <w:num w:numId="2" w16cid:durableId="1800952531">
    <w:abstractNumId w:val="8"/>
  </w:num>
  <w:num w:numId="3" w16cid:durableId="607322995">
    <w:abstractNumId w:val="6"/>
  </w:num>
  <w:num w:numId="4" w16cid:durableId="831262803">
    <w:abstractNumId w:val="9"/>
  </w:num>
  <w:num w:numId="5" w16cid:durableId="1840348461">
    <w:abstractNumId w:val="3"/>
  </w:num>
  <w:num w:numId="6" w16cid:durableId="1994066187">
    <w:abstractNumId w:val="13"/>
  </w:num>
  <w:num w:numId="7" w16cid:durableId="1482312081">
    <w:abstractNumId w:val="1"/>
  </w:num>
  <w:num w:numId="8" w16cid:durableId="1433238627">
    <w:abstractNumId w:val="0"/>
  </w:num>
  <w:num w:numId="9" w16cid:durableId="1017537176">
    <w:abstractNumId w:val="7"/>
  </w:num>
  <w:num w:numId="10" w16cid:durableId="359625205">
    <w:abstractNumId w:val="12"/>
  </w:num>
  <w:num w:numId="11" w16cid:durableId="1078016626">
    <w:abstractNumId w:val="5"/>
  </w:num>
  <w:num w:numId="12" w16cid:durableId="1756975950">
    <w:abstractNumId w:val="4"/>
  </w:num>
  <w:num w:numId="13" w16cid:durableId="127288896">
    <w:abstractNumId w:val="10"/>
  </w:num>
  <w:num w:numId="14" w16cid:durableId="926706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68FB"/>
    <w:rsid w:val="00061716"/>
    <w:rsid w:val="00063B16"/>
    <w:rsid w:val="00070D52"/>
    <w:rsid w:val="00070DE1"/>
    <w:rsid w:val="00073465"/>
    <w:rsid w:val="00074FE8"/>
    <w:rsid w:val="00082093"/>
    <w:rsid w:val="00083C4F"/>
    <w:rsid w:val="00084405"/>
    <w:rsid w:val="00085DD3"/>
    <w:rsid w:val="00093076"/>
    <w:rsid w:val="00094F39"/>
    <w:rsid w:val="00095C1C"/>
    <w:rsid w:val="000A3824"/>
    <w:rsid w:val="000B67B8"/>
    <w:rsid w:val="000C2393"/>
    <w:rsid w:val="000C3818"/>
    <w:rsid w:val="000C544A"/>
    <w:rsid w:val="000D2C22"/>
    <w:rsid w:val="000D3015"/>
    <w:rsid w:val="000E1E1B"/>
    <w:rsid w:val="000E43D1"/>
    <w:rsid w:val="000F5E5B"/>
    <w:rsid w:val="0011142C"/>
    <w:rsid w:val="001146EC"/>
    <w:rsid w:val="00121B2E"/>
    <w:rsid w:val="0012222C"/>
    <w:rsid w:val="00123A29"/>
    <w:rsid w:val="00135DCF"/>
    <w:rsid w:val="001463E1"/>
    <w:rsid w:val="00155195"/>
    <w:rsid w:val="00173323"/>
    <w:rsid w:val="00173D2E"/>
    <w:rsid w:val="00177F43"/>
    <w:rsid w:val="00183DBC"/>
    <w:rsid w:val="001861F8"/>
    <w:rsid w:val="00187908"/>
    <w:rsid w:val="00194F2B"/>
    <w:rsid w:val="001A2F18"/>
    <w:rsid w:val="001A6490"/>
    <w:rsid w:val="001A64B7"/>
    <w:rsid w:val="001B022B"/>
    <w:rsid w:val="001B5811"/>
    <w:rsid w:val="001B7A30"/>
    <w:rsid w:val="001C0B8D"/>
    <w:rsid w:val="001C3155"/>
    <w:rsid w:val="001C3A8E"/>
    <w:rsid w:val="001C6A63"/>
    <w:rsid w:val="001D0CB0"/>
    <w:rsid w:val="001D0D74"/>
    <w:rsid w:val="001D3C78"/>
    <w:rsid w:val="001D3F41"/>
    <w:rsid w:val="001E0BA8"/>
    <w:rsid w:val="001E6C9F"/>
    <w:rsid w:val="001F299C"/>
    <w:rsid w:val="001F3518"/>
    <w:rsid w:val="001F532E"/>
    <w:rsid w:val="001F6815"/>
    <w:rsid w:val="00206B41"/>
    <w:rsid w:val="00213B0F"/>
    <w:rsid w:val="002150AF"/>
    <w:rsid w:val="0021687F"/>
    <w:rsid w:val="00223620"/>
    <w:rsid w:val="00235ABB"/>
    <w:rsid w:val="0023780B"/>
    <w:rsid w:val="0024244C"/>
    <w:rsid w:val="002426E6"/>
    <w:rsid w:val="0026080A"/>
    <w:rsid w:val="00265AEB"/>
    <w:rsid w:val="0028476D"/>
    <w:rsid w:val="0029535F"/>
    <w:rsid w:val="002A06B9"/>
    <w:rsid w:val="002A35F7"/>
    <w:rsid w:val="002B52AE"/>
    <w:rsid w:val="002C574A"/>
    <w:rsid w:val="002D3EB3"/>
    <w:rsid w:val="002D6C92"/>
    <w:rsid w:val="002E044F"/>
    <w:rsid w:val="002E1408"/>
    <w:rsid w:val="002F1B24"/>
    <w:rsid w:val="002F444A"/>
    <w:rsid w:val="00300A15"/>
    <w:rsid w:val="00302388"/>
    <w:rsid w:val="00311198"/>
    <w:rsid w:val="00311440"/>
    <w:rsid w:val="00335405"/>
    <w:rsid w:val="003359DA"/>
    <w:rsid w:val="00340FEF"/>
    <w:rsid w:val="00345179"/>
    <w:rsid w:val="0034699D"/>
    <w:rsid w:val="00347CBF"/>
    <w:rsid w:val="0035017E"/>
    <w:rsid w:val="00353624"/>
    <w:rsid w:val="0036286C"/>
    <w:rsid w:val="00366DDC"/>
    <w:rsid w:val="0037048C"/>
    <w:rsid w:val="0039400B"/>
    <w:rsid w:val="00396F35"/>
    <w:rsid w:val="003A3148"/>
    <w:rsid w:val="003B687A"/>
    <w:rsid w:val="003D1E93"/>
    <w:rsid w:val="003D3321"/>
    <w:rsid w:val="003E2D28"/>
    <w:rsid w:val="003E61B4"/>
    <w:rsid w:val="0040683C"/>
    <w:rsid w:val="0041290D"/>
    <w:rsid w:val="0041749E"/>
    <w:rsid w:val="004210B1"/>
    <w:rsid w:val="00421B0B"/>
    <w:rsid w:val="004258F3"/>
    <w:rsid w:val="00426A0C"/>
    <w:rsid w:val="004313C7"/>
    <w:rsid w:val="00435D50"/>
    <w:rsid w:val="00455BC5"/>
    <w:rsid w:val="00455EAF"/>
    <w:rsid w:val="0046095C"/>
    <w:rsid w:val="00466801"/>
    <w:rsid w:val="004742EB"/>
    <w:rsid w:val="0048384E"/>
    <w:rsid w:val="00483985"/>
    <w:rsid w:val="00483E8E"/>
    <w:rsid w:val="004867E0"/>
    <w:rsid w:val="0049339E"/>
    <w:rsid w:val="004942D0"/>
    <w:rsid w:val="00495542"/>
    <w:rsid w:val="004976B6"/>
    <w:rsid w:val="004A1755"/>
    <w:rsid w:val="004A2906"/>
    <w:rsid w:val="004A2FDC"/>
    <w:rsid w:val="004A470F"/>
    <w:rsid w:val="004A5A69"/>
    <w:rsid w:val="004B4D43"/>
    <w:rsid w:val="004C273C"/>
    <w:rsid w:val="004C5F92"/>
    <w:rsid w:val="004E074C"/>
    <w:rsid w:val="004F3E20"/>
    <w:rsid w:val="004F5F70"/>
    <w:rsid w:val="00500628"/>
    <w:rsid w:val="005028B4"/>
    <w:rsid w:val="00505D57"/>
    <w:rsid w:val="00535AEF"/>
    <w:rsid w:val="00536DA1"/>
    <w:rsid w:val="00540E45"/>
    <w:rsid w:val="00540EA3"/>
    <w:rsid w:val="00544374"/>
    <w:rsid w:val="00570F96"/>
    <w:rsid w:val="0057287E"/>
    <w:rsid w:val="00576C9A"/>
    <w:rsid w:val="005841EC"/>
    <w:rsid w:val="0058483B"/>
    <w:rsid w:val="0058543C"/>
    <w:rsid w:val="005867D7"/>
    <w:rsid w:val="005873C7"/>
    <w:rsid w:val="00597C0D"/>
    <w:rsid w:val="005A72AA"/>
    <w:rsid w:val="005B337E"/>
    <w:rsid w:val="005B7151"/>
    <w:rsid w:val="005C69CD"/>
    <w:rsid w:val="005C6A43"/>
    <w:rsid w:val="005E0F61"/>
    <w:rsid w:val="005E5112"/>
    <w:rsid w:val="005E655E"/>
    <w:rsid w:val="005F4446"/>
    <w:rsid w:val="005F6EF6"/>
    <w:rsid w:val="00601BED"/>
    <w:rsid w:val="00603E19"/>
    <w:rsid w:val="006049B7"/>
    <w:rsid w:val="0062078F"/>
    <w:rsid w:val="0062610A"/>
    <w:rsid w:val="006307E0"/>
    <w:rsid w:val="00632F41"/>
    <w:rsid w:val="00633F4A"/>
    <w:rsid w:val="006424FE"/>
    <w:rsid w:val="00654432"/>
    <w:rsid w:val="00671456"/>
    <w:rsid w:val="00671BA2"/>
    <w:rsid w:val="00680D80"/>
    <w:rsid w:val="00684059"/>
    <w:rsid w:val="00692A2C"/>
    <w:rsid w:val="006948C4"/>
    <w:rsid w:val="00696416"/>
    <w:rsid w:val="006A3795"/>
    <w:rsid w:val="006B2EB7"/>
    <w:rsid w:val="006B3FA1"/>
    <w:rsid w:val="006C4186"/>
    <w:rsid w:val="006E0845"/>
    <w:rsid w:val="006F12C8"/>
    <w:rsid w:val="00700CFB"/>
    <w:rsid w:val="0070164F"/>
    <w:rsid w:val="00701727"/>
    <w:rsid w:val="00704AA6"/>
    <w:rsid w:val="00716FB2"/>
    <w:rsid w:val="0073364D"/>
    <w:rsid w:val="00763504"/>
    <w:rsid w:val="007713EC"/>
    <w:rsid w:val="007749AE"/>
    <w:rsid w:val="00783AF1"/>
    <w:rsid w:val="00786C7C"/>
    <w:rsid w:val="00791859"/>
    <w:rsid w:val="007A78EF"/>
    <w:rsid w:val="007B21CF"/>
    <w:rsid w:val="007B38EC"/>
    <w:rsid w:val="007D11CD"/>
    <w:rsid w:val="007D2225"/>
    <w:rsid w:val="007D5C69"/>
    <w:rsid w:val="007D75AE"/>
    <w:rsid w:val="007E090A"/>
    <w:rsid w:val="007E3481"/>
    <w:rsid w:val="007F138B"/>
    <w:rsid w:val="007F6E01"/>
    <w:rsid w:val="00810C4D"/>
    <w:rsid w:val="00822483"/>
    <w:rsid w:val="008255BD"/>
    <w:rsid w:val="008255C2"/>
    <w:rsid w:val="0082663D"/>
    <w:rsid w:val="00831DF3"/>
    <w:rsid w:val="00847DC1"/>
    <w:rsid w:val="0086290E"/>
    <w:rsid w:val="0087677E"/>
    <w:rsid w:val="00876F79"/>
    <w:rsid w:val="00882493"/>
    <w:rsid w:val="008832B1"/>
    <w:rsid w:val="00883505"/>
    <w:rsid w:val="0088537C"/>
    <w:rsid w:val="008A6B92"/>
    <w:rsid w:val="008B4471"/>
    <w:rsid w:val="008B5242"/>
    <w:rsid w:val="008C2E8F"/>
    <w:rsid w:val="008D1317"/>
    <w:rsid w:val="008E2FE6"/>
    <w:rsid w:val="008F0296"/>
    <w:rsid w:val="008F2E4D"/>
    <w:rsid w:val="008F6DA6"/>
    <w:rsid w:val="00903703"/>
    <w:rsid w:val="009073C7"/>
    <w:rsid w:val="00910521"/>
    <w:rsid w:val="00920B34"/>
    <w:rsid w:val="0093311A"/>
    <w:rsid w:val="00944805"/>
    <w:rsid w:val="009603C6"/>
    <w:rsid w:val="00973E11"/>
    <w:rsid w:val="0098210D"/>
    <w:rsid w:val="0098387A"/>
    <w:rsid w:val="00987DE8"/>
    <w:rsid w:val="009A28E2"/>
    <w:rsid w:val="009A6D9E"/>
    <w:rsid w:val="009C71D2"/>
    <w:rsid w:val="009E0962"/>
    <w:rsid w:val="009E2AB9"/>
    <w:rsid w:val="009E5870"/>
    <w:rsid w:val="009E58AB"/>
    <w:rsid w:val="009F02C4"/>
    <w:rsid w:val="009F18D6"/>
    <w:rsid w:val="00A017E1"/>
    <w:rsid w:val="00A0435C"/>
    <w:rsid w:val="00A1269A"/>
    <w:rsid w:val="00A137C1"/>
    <w:rsid w:val="00A3050E"/>
    <w:rsid w:val="00A37DC7"/>
    <w:rsid w:val="00A42BBE"/>
    <w:rsid w:val="00A51877"/>
    <w:rsid w:val="00A669E8"/>
    <w:rsid w:val="00A73AF3"/>
    <w:rsid w:val="00A74F68"/>
    <w:rsid w:val="00A7608F"/>
    <w:rsid w:val="00AA013B"/>
    <w:rsid w:val="00AA766C"/>
    <w:rsid w:val="00AB04B8"/>
    <w:rsid w:val="00AB64FC"/>
    <w:rsid w:val="00AC001E"/>
    <w:rsid w:val="00AC5A01"/>
    <w:rsid w:val="00AC6F22"/>
    <w:rsid w:val="00AD0A1C"/>
    <w:rsid w:val="00AE3B4C"/>
    <w:rsid w:val="00AE5DA6"/>
    <w:rsid w:val="00AF0E10"/>
    <w:rsid w:val="00AF7C68"/>
    <w:rsid w:val="00B014AB"/>
    <w:rsid w:val="00B02B59"/>
    <w:rsid w:val="00B04FF0"/>
    <w:rsid w:val="00B0730A"/>
    <w:rsid w:val="00B31EE2"/>
    <w:rsid w:val="00B35167"/>
    <w:rsid w:val="00B35D0C"/>
    <w:rsid w:val="00B53B58"/>
    <w:rsid w:val="00B54716"/>
    <w:rsid w:val="00B61E66"/>
    <w:rsid w:val="00B649B0"/>
    <w:rsid w:val="00B662E7"/>
    <w:rsid w:val="00B81370"/>
    <w:rsid w:val="00B90DAD"/>
    <w:rsid w:val="00B95EC8"/>
    <w:rsid w:val="00BB0189"/>
    <w:rsid w:val="00BB523A"/>
    <w:rsid w:val="00BC6468"/>
    <w:rsid w:val="00BD0FF9"/>
    <w:rsid w:val="00BD527A"/>
    <w:rsid w:val="00BD5E03"/>
    <w:rsid w:val="00BF321F"/>
    <w:rsid w:val="00BF71D0"/>
    <w:rsid w:val="00C06192"/>
    <w:rsid w:val="00C16B93"/>
    <w:rsid w:val="00C22065"/>
    <w:rsid w:val="00C23B54"/>
    <w:rsid w:val="00C34691"/>
    <w:rsid w:val="00C35BE0"/>
    <w:rsid w:val="00C35DFD"/>
    <w:rsid w:val="00C43D54"/>
    <w:rsid w:val="00C46164"/>
    <w:rsid w:val="00C466D3"/>
    <w:rsid w:val="00C530F5"/>
    <w:rsid w:val="00C6055C"/>
    <w:rsid w:val="00C710E3"/>
    <w:rsid w:val="00C81D8A"/>
    <w:rsid w:val="00C96E2A"/>
    <w:rsid w:val="00CB0D44"/>
    <w:rsid w:val="00CB2682"/>
    <w:rsid w:val="00CB7440"/>
    <w:rsid w:val="00CC6799"/>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483F"/>
    <w:rsid w:val="00D60DC6"/>
    <w:rsid w:val="00D63816"/>
    <w:rsid w:val="00D667F8"/>
    <w:rsid w:val="00D66F73"/>
    <w:rsid w:val="00D7205B"/>
    <w:rsid w:val="00D73D6F"/>
    <w:rsid w:val="00D743C8"/>
    <w:rsid w:val="00D820EE"/>
    <w:rsid w:val="00D833C6"/>
    <w:rsid w:val="00D833D8"/>
    <w:rsid w:val="00D94004"/>
    <w:rsid w:val="00D94355"/>
    <w:rsid w:val="00DA29E9"/>
    <w:rsid w:val="00DA2D62"/>
    <w:rsid w:val="00DA3458"/>
    <w:rsid w:val="00DB0EBC"/>
    <w:rsid w:val="00DB0F2D"/>
    <w:rsid w:val="00DB46E0"/>
    <w:rsid w:val="00DB4D26"/>
    <w:rsid w:val="00DC047B"/>
    <w:rsid w:val="00DD2DDD"/>
    <w:rsid w:val="00DF72BD"/>
    <w:rsid w:val="00E06C47"/>
    <w:rsid w:val="00E127AD"/>
    <w:rsid w:val="00E14549"/>
    <w:rsid w:val="00E17059"/>
    <w:rsid w:val="00E238F4"/>
    <w:rsid w:val="00E42BC8"/>
    <w:rsid w:val="00E620BA"/>
    <w:rsid w:val="00E63E52"/>
    <w:rsid w:val="00E659E4"/>
    <w:rsid w:val="00E676B3"/>
    <w:rsid w:val="00E76077"/>
    <w:rsid w:val="00E76F70"/>
    <w:rsid w:val="00E8339F"/>
    <w:rsid w:val="00E87D16"/>
    <w:rsid w:val="00EB3DF4"/>
    <w:rsid w:val="00EB6448"/>
    <w:rsid w:val="00EB6A07"/>
    <w:rsid w:val="00EC2C75"/>
    <w:rsid w:val="00ED5ABF"/>
    <w:rsid w:val="00EE6ADB"/>
    <w:rsid w:val="00EF0791"/>
    <w:rsid w:val="00F06D4C"/>
    <w:rsid w:val="00F06F8B"/>
    <w:rsid w:val="00F216BC"/>
    <w:rsid w:val="00F2662A"/>
    <w:rsid w:val="00F27A80"/>
    <w:rsid w:val="00F35C66"/>
    <w:rsid w:val="00F465C1"/>
    <w:rsid w:val="00F46AE9"/>
    <w:rsid w:val="00F5336F"/>
    <w:rsid w:val="00F61678"/>
    <w:rsid w:val="00F719E9"/>
    <w:rsid w:val="00F76B74"/>
    <w:rsid w:val="00F77B02"/>
    <w:rsid w:val="00F85206"/>
    <w:rsid w:val="00F858EE"/>
    <w:rsid w:val="00F9376C"/>
    <w:rsid w:val="00F9691C"/>
    <w:rsid w:val="00FA7BEC"/>
    <w:rsid w:val="00FB76F4"/>
    <w:rsid w:val="00FC0944"/>
    <w:rsid w:val="00FC1778"/>
    <w:rsid w:val="00FC2595"/>
    <w:rsid w:val="00FC65F0"/>
    <w:rsid w:val="00FD069E"/>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hatgpt.com/?oai"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135CBBEE11814A38A14C071AE769B490"/>
        <w:category>
          <w:name w:val="Allgemein"/>
          <w:gallery w:val="placeholder"/>
        </w:category>
        <w:types>
          <w:type w:val="bbPlcHdr"/>
        </w:types>
        <w:behaviors>
          <w:behavior w:val="content"/>
        </w:behaviors>
        <w:guid w:val="{EE425553-45A2-42DD-A2F8-7D1C5C829DC0}"/>
      </w:docPartPr>
      <w:docPartBody>
        <w:p w:rsidR="00D33C3E" w:rsidRDefault="001D7C87" w:rsidP="001D7C87">
          <w:pPr>
            <w:pStyle w:val="135CBBEE11814A38A14C071AE769B490"/>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pple Color Emoj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135DCF"/>
    <w:rsid w:val="00163A62"/>
    <w:rsid w:val="00186FD8"/>
    <w:rsid w:val="001D7C87"/>
    <w:rsid w:val="002426E6"/>
    <w:rsid w:val="00287CAB"/>
    <w:rsid w:val="003117D3"/>
    <w:rsid w:val="00381436"/>
    <w:rsid w:val="003E2D28"/>
    <w:rsid w:val="0041290D"/>
    <w:rsid w:val="00475846"/>
    <w:rsid w:val="00582059"/>
    <w:rsid w:val="006B3FA1"/>
    <w:rsid w:val="006F058E"/>
    <w:rsid w:val="006F4F0E"/>
    <w:rsid w:val="00763504"/>
    <w:rsid w:val="0076783D"/>
    <w:rsid w:val="007878E1"/>
    <w:rsid w:val="007B1874"/>
    <w:rsid w:val="007C1D5F"/>
    <w:rsid w:val="009E2606"/>
    <w:rsid w:val="00A231AC"/>
    <w:rsid w:val="00A42BBE"/>
    <w:rsid w:val="00A866DD"/>
    <w:rsid w:val="00AF0169"/>
    <w:rsid w:val="00B35167"/>
    <w:rsid w:val="00B95004"/>
    <w:rsid w:val="00C00481"/>
    <w:rsid w:val="00C65944"/>
    <w:rsid w:val="00CA6DD5"/>
    <w:rsid w:val="00CB5C46"/>
    <w:rsid w:val="00D112B1"/>
    <w:rsid w:val="00D33C3E"/>
    <w:rsid w:val="00D674F7"/>
    <w:rsid w:val="00D67777"/>
    <w:rsid w:val="00D84831"/>
    <w:rsid w:val="00DA46D2"/>
    <w:rsid w:val="00E63BF5"/>
    <w:rsid w:val="00FC1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D7C87"/>
    <w:rPr>
      <w:color w:val="808080"/>
    </w:rPr>
  </w:style>
  <w:style w:type="paragraph" w:customStyle="1" w:styleId="135CBBEE11814A38A14C071AE769B490">
    <w:name w:val="135CBBEE11814A38A14C071AE769B490"/>
    <w:rsid w:val="001D7C87"/>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98265</Words>
  <Characters>560113</Characters>
  <Application>Microsoft Office Word</Application>
  <DocSecurity>0</DocSecurity>
  <Lines>4667</Lines>
  <Paragraphs>1314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19</cp:revision>
  <cp:lastPrinted>2024-05-02T13:02:00Z</cp:lastPrinted>
  <dcterms:created xsi:type="dcterms:W3CDTF">2024-07-19T15:41:00Z</dcterms:created>
  <dcterms:modified xsi:type="dcterms:W3CDTF">2024-07-21T09:11:00Z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0">
    <vt:lpwstr>b8d1fa42-c056-48ae-909f-202cbaf2db82</vt:lpwstr>
  </property>
  <property fmtid="{D5CDD505-2E9C-101B-9397-08002B2CF9AE}" pid="5" name="CitaviDocumentProperty_1">
    <vt:lpwstr>6.11.0.0</vt:lpwstr>
  </property>
  <property fmtid="{D5CDD505-2E9C-101B-9397-08002B2CF9AE}" pid="6" name="CitaviDocumentProperty_6">
    <vt:lpwstr>True</vt:lpwstr>
  </property>
</Properties>
</file>