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52EA5781" w:rsidR="004942D0" w:rsidRPr="00692A2C" w:rsidRDefault="00DA2D62" w:rsidP="00DA2D62">
      <w:pPr>
        <w:jc w:val="center"/>
        <w:rPr>
          <w:rFonts w:ascii="Times New Roman" w:hAnsi="Times New Roman" w:cs="Times New Roman"/>
          <w:sz w:val="36"/>
          <w:szCs w:val="36"/>
        </w:rPr>
      </w:pPr>
      <w:commentRangeStart w:id="0"/>
      <w:commentRangeStart w:id="1"/>
      <w:r w:rsidRPr="00692A2C">
        <w:rPr>
          <w:rFonts w:ascii="Times New Roman" w:hAnsi="Times New Roman" w:cs="Times New Roman"/>
          <w:b/>
          <w:sz w:val="36"/>
          <w:szCs w:val="36"/>
        </w:rPr>
        <w:t>Naturalness</w:t>
      </w:r>
      <w:commentRangeEnd w:id="0"/>
      <w:r w:rsidR="002A06B9">
        <w:rPr>
          <w:rStyle w:val="Kommentarzeichen"/>
        </w:rPr>
        <w:commentReference w:id="0"/>
      </w:r>
      <w:commentRangeEnd w:id="1"/>
      <w:r w:rsidR="00D33462">
        <w:rPr>
          <w:rStyle w:val="Kommentarzeichen"/>
        </w:rPr>
        <w:commentReference w:id="1"/>
      </w:r>
      <w:r w:rsidRPr="00692A2C">
        <w:rPr>
          <w:rFonts w:ascii="Times New Roman" w:hAnsi="Times New Roman" w:cs="Times New Roman"/>
          <w:b/>
          <w:sz w:val="36"/>
          <w:szCs w:val="36"/>
        </w:rPr>
        <w:t xml:space="preserve"> in </w:t>
      </w:r>
      <w:proofErr w:type="spellStart"/>
      <w:r w:rsidRPr="00692A2C">
        <w:rPr>
          <w:rFonts w:ascii="Times New Roman" w:hAnsi="Times New Roman" w:cs="Times New Roman"/>
          <w:b/>
          <w:sz w:val="36"/>
          <w:szCs w:val="36"/>
        </w:rPr>
        <w:t>voices</w:t>
      </w:r>
      <w:proofErr w:type="spellEnd"/>
    </w:p>
    <w:p w14:paraId="155A9B74" w14:textId="77777777" w:rsidR="004942D0" w:rsidRPr="00692A2C" w:rsidRDefault="004942D0" w:rsidP="004942D0">
      <w:pPr>
        <w:rPr>
          <w:rFonts w:ascii="Times New Roman" w:hAnsi="Times New Roman" w:cs="Times New Roman"/>
        </w:rPr>
      </w:pPr>
    </w:p>
    <w:p w14:paraId="24CB856D" w14:textId="223B0140" w:rsidR="004942D0" w:rsidRPr="00882493" w:rsidRDefault="00DA2D62" w:rsidP="00DA2D62">
      <w:pPr>
        <w:jc w:val="center"/>
        <w:rPr>
          <w:rFonts w:ascii="Times New Roman" w:hAnsi="Times New Roman" w:cs="Times New Roman"/>
        </w:rPr>
      </w:pPr>
      <w:r w:rsidRPr="00882493">
        <w:rPr>
          <w:rFonts w:ascii="Times New Roman" w:hAnsi="Times New Roman" w:cs="Times New Roman"/>
        </w:rPr>
        <w:t xml:space="preserve">Christine Nussbaum, </w:t>
      </w:r>
      <w:r w:rsidR="00882493" w:rsidRPr="00882493">
        <w:rPr>
          <w:rFonts w:ascii="Times New Roman" w:hAnsi="Times New Roman" w:cs="Times New Roman"/>
        </w:rPr>
        <w:t>Sascha Frühholz</w:t>
      </w:r>
      <w:r w:rsidRPr="00882493">
        <w:rPr>
          <w:rFonts w:ascii="Times New Roman" w:hAnsi="Times New Roman" w:cs="Times New Roman"/>
        </w:rPr>
        <w:t>, and Stefan R. Schweinberger</w:t>
      </w:r>
    </w:p>
    <w:p w14:paraId="730A1754" w14:textId="77777777" w:rsidR="00DA2D62" w:rsidRPr="00882493" w:rsidRDefault="00DA2D62" w:rsidP="00DB0EBC">
      <w:pPr>
        <w:rPr>
          <w:rFonts w:ascii="Times New Roman" w:hAnsi="Times New Roman" w:cs="Times New Roman"/>
        </w:rPr>
      </w:pPr>
    </w:p>
    <w:p w14:paraId="7EE7EFC4" w14:textId="02D724CF" w:rsidR="00DA2D62" w:rsidRPr="00085DD3" w:rsidRDefault="00DA2D62" w:rsidP="00DB0EBC">
      <w:pPr>
        <w:rPr>
          <w:rFonts w:ascii="Times New Roman" w:hAnsi="Times New Roman" w:cs="Times New Roman"/>
          <w:color w:val="FF0000"/>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r w:rsidR="00085DD3">
        <w:rPr>
          <w:rFonts w:ascii="Times New Roman" w:hAnsi="Times New Roman" w:cs="Times New Roman"/>
          <w:lang w:val="en-US"/>
        </w:rPr>
        <w:t xml:space="preserve"> </w:t>
      </w:r>
    </w:p>
    <w:p w14:paraId="14C97E2C" w14:textId="0C9A36D2" w:rsidR="00085DD3" w:rsidRPr="00DA2D62" w:rsidRDefault="00085DD3" w:rsidP="00085DD3">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w:t>
      </w:r>
      <w:r w:rsidR="002A06B9">
        <w:rPr>
          <w:rFonts w:ascii="Times New Roman" w:hAnsi="Times New Roman" w:cs="Times New Roman"/>
          <w:sz w:val="24"/>
          <w:lang w:val="en"/>
        </w:rPr>
        <w:t>property emerging from vocal sounds,</w:t>
      </w:r>
      <w:r w:rsidR="002A06B9" w:rsidRPr="00DA2D62">
        <w:rPr>
          <w:rFonts w:ascii="Times New Roman" w:hAnsi="Times New Roman" w:cs="Times New Roman"/>
          <w:sz w:val="24"/>
          <w:lang w:val="en"/>
        </w:rPr>
        <w:t xml:space="preserve"> </w:t>
      </w:r>
      <w:r w:rsidRPr="00DA2D62">
        <w:rPr>
          <w:rFonts w:ascii="Times New Roman" w:hAnsi="Times New Roman" w:cs="Times New Roman"/>
          <w:sz w:val="24"/>
          <w:lang w:val="en"/>
        </w:rPr>
        <w:t xml:space="preserve">which affects our interaction with both human and artificial agents. Despite its importance, </w:t>
      </w:r>
      <w:r w:rsidR="002A06B9" w:rsidRPr="00DA2D62">
        <w:rPr>
          <w:rFonts w:ascii="Times New Roman" w:hAnsi="Times New Roman" w:cs="Times New Roman"/>
          <w:sz w:val="24"/>
          <w:lang w:val="en"/>
        </w:rPr>
        <w:t xml:space="preserve">a systematic understanding of voice naturalness </w:t>
      </w:r>
      <w:r w:rsidR="002A06B9">
        <w:rPr>
          <w:rFonts w:ascii="Times New Roman" w:hAnsi="Times New Roman" w:cs="Times New Roman"/>
          <w:sz w:val="24"/>
          <w:lang w:val="en"/>
        </w:rPr>
        <w:t xml:space="preserve">is </w:t>
      </w:r>
      <w:r w:rsidR="00B014AB">
        <w:rPr>
          <w:rFonts w:ascii="Times New Roman" w:hAnsi="Times New Roman" w:cs="Times New Roman"/>
          <w:sz w:val="24"/>
          <w:lang w:val="en"/>
        </w:rPr>
        <w:t>elusive</w:t>
      </w:r>
      <w:r w:rsidR="002A06B9">
        <w:rPr>
          <w:rFonts w:ascii="Times New Roman" w:hAnsi="Times New Roman" w:cs="Times New Roman"/>
          <w:sz w:val="24"/>
          <w:lang w:val="en"/>
        </w:rPr>
        <w:t xml:space="preserve">, due to </w:t>
      </w:r>
      <w:r w:rsidRPr="00DA2D62">
        <w:rPr>
          <w:rFonts w:ascii="Times New Roman" w:hAnsi="Times New Roman" w:cs="Times New Roman"/>
          <w:sz w:val="24"/>
          <w:lang w:val="en"/>
        </w:rPr>
        <w:t xml:space="preserve">(a) conceptual </w:t>
      </w:r>
      <w:proofErr w:type="spellStart"/>
      <w:r w:rsidRPr="00DA2D62">
        <w:rPr>
          <w:rFonts w:ascii="Times New Roman" w:hAnsi="Times New Roman" w:cs="Times New Roman"/>
          <w:sz w:val="24"/>
          <w:lang w:val="en"/>
        </w:rPr>
        <w:t>underspecification</w:t>
      </w:r>
      <w:proofErr w:type="spellEnd"/>
      <w:r w:rsidRPr="00DA2D62">
        <w:rPr>
          <w:rFonts w:ascii="Times New Roman" w:hAnsi="Times New Roman" w:cs="Times New Roman"/>
          <w:sz w:val="24"/>
          <w:lang w:val="en"/>
        </w:rPr>
        <w:t>, (b) inconsistent operationalization, (c)</w:t>
      </w:r>
      <w:r w:rsidR="00FD4DD7">
        <w:rPr>
          <w:rFonts w:ascii="Times New Roman" w:hAnsi="Times New Roman" w:cs="Times New Roman"/>
          <w:sz w:val="24"/>
          <w:lang w:val="en"/>
        </w:rPr>
        <w:t xml:space="preserve"> a</w:t>
      </w:r>
      <w:r w:rsidRPr="00DA2D62">
        <w:rPr>
          <w:rFonts w:ascii="Times New Roman" w:hAnsi="Times New Roman" w:cs="Times New Roman"/>
          <w:sz w:val="24"/>
          <w:lang w:val="en"/>
        </w:rPr>
        <w:t xml:space="preserve"> lack of exchange between research on human and </w:t>
      </w:r>
      <w:r>
        <w:rPr>
          <w:rFonts w:ascii="Times New Roman" w:hAnsi="Times New Roman" w:cs="Times New Roman"/>
          <w:sz w:val="24"/>
          <w:lang w:val="en"/>
        </w:rPr>
        <w:t>synthetic</w:t>
      </w:r>
      <w:r w:rsidRPr="00DA2D62">
        <w:rPr>
          <w:rFonts w:ascii="Times New Roman" w:hAnsi="Times New Roman" w:cs="Times New Roman"/>
          <w:sz w:val="24"/>
          <w:lang w:val="en"/>
        </w:rPr>
        <w:t xml:space="preserve"> </w:t>
      </w:r>
      <w:r>
        <w:rPr>
          <w:rFonts w:ascii="Times New Roman" w:hAnsi="Times New Roman" w:cs="Times New Roman"/>
          <w:sz w:val="24"/>
          <w:lang w:val="en"/>
        </w:rPr>
        <w:t>voices</w:t>
      </w:r>
      <w:r w:rsidRPr="00DA2D62">
        <w:rPr>
          <w:rFonts w:ascii="Times New Roman" w:hAnsi="Times New Roman" w:cs="Times New Roman"/>
          <w:sz w:val="24"/>
          <w:lang w:val="en"/>
        </w:rPr>
        <w:t xml:space="preserve"> and (d) insufficient anchoring in voice perception theory. </w:t>
      </w:r>
      <w:r>
        <w:rPr>
          <w:rFonts w:ascii="Times New Roman" w:hAnsi="Times New Roman" w:cs="Times New Roman"/>
          <w:sz w:val="24"/>
          <w:lang w:val="en"/>
        </w:rPr>
        <w:t xml:space="preserve">In this work, we </w:t>
      </w:r>
      <w:r w:rsidR="00FD4DD7">
        <w:rPr>
          <w:rFonts w:ascii="Times New Roman" w:hAnsi="Times New Roman" w:cs="Times New Roman"/>
          <w:sz w:val="24"/>
          <w:lang w:val="en"/>
        </w:rPr>
        <w:t>reflect on</w:t>
      </w:r>
      <w:r w:rsidRPr="00DA2D62">
        <w:rPr>
          <w:rFonts w:ascii="Times New Roman" w:hAnsi="Times New Roman" w:cs="Times New Roman"/>
          <w:sz w:val="24"/>
          <w:lang w:val="en"/>
        </w:rPr>
        <w:t xml:space="preserv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Subsequently, </w:t>
      </w:r>
      <w:r>
        <w:rPr>
          <w:rFonts w:ascii="Times New Roman" w:hAnsi="Times New Roman" w:cs="Times New Roman"/>
          <w:sz w:val="24"/>
          <w:lang w:val="en"/>
        </w:rPr>
        <w:t>we</w:t>
      </w:r>
      <w:r w:rsidRPr="00DA2D62">
        <w:rPr>
          <w:rFonts w:ascii="Times New Roman" w:hAnsi="Times New Roman" w:cs="Times New Roman"/>
          <w:sz w:val="24"/>
          <w:lang w:val="en"/>
        </w:rPr>
        <w:t xml:space="preserve"> identify core gaps in our current understanding of voice naturalness and discuss different approaches for</w:t>
      </w:r>
      <w:r w:rsidR="0093311A">
        <w:rPr>
          <w:rFonts w:ascii="Times New Roman" w:hAnsi="Times New Roman" w:cs="Times New Roman"/>
          <w:sz w:val="24"/>
          <w:lang w:val="en"/>
        </w:rPr>
        <w:t xml:space="preserve"> future</w:t>
      </w:r>
      <w:r w:rsidRPr="00DA2D62">
        <w:rPr>
          <w:rFonts w:ascii="Times New Roman" w:hAnsi="Times New Roman" w:cs="Times New Roman"/>
          <w:sz w:val="24"/>
          <w:lang w:val="en"/>
        </w:rPr>
        <w:t xml:space="preserve"> research.</w:t>
      </w:r>
    </w:p>
    <w:p w14:paraId="4FB60422" w14:textId="77777777" w:rsidR="00085DD3" w:rsidRPr="00DA2D62" w:rsidRDefault="00085DD3" w:rsidP="00DA2D62">
      <w:pPr>
        <w:pStyle w:val="KeinLeerraum"/>
        <w:rPr>
          <w:rFonts w:ascii="Times New Roman" w:hAnsi="Times New Roman" w:cs="Times New Roman"/>
          <w:sz w:val="24"/>
          <w:lang w:val="en"/>
        </w:rPr>
      </w:pP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0987FE17" w:rsidR="0082663D" w:rsidRPr="0086290E" w:rsidRDefault="0086290E">
      <w:pPr>
        <w:rPr>
          <w:lang w:val="en"/>
        </w:rPr>
      </w:pPr>
      <w:r w:rsidRPr="0086290E">
        <w:rPr>
          <w:lang w:val="en"/>
        </w:rPr>
        <w:t xml:space="preserve">Word Limit: </w:t>
      </w:r>
      <w:r w:rsidRPr="0086290E">
        <w:rPr>
          <w:color w:val="FF0000"/>
          <w:lang w:val="en"/>
        </w:rPr>
        <w:t>3500 words</w:t>
      </w:r>
    </w:p>
    <w:p w14:paraId="7FCEC505" w14:textId="67297B6D" w:rsidR="00345179" w:rsidRDefault="00345179">
      <w:pPr>
        <w:rPr>
          <w:lang w:val="en"/>
        </w:rPr>
      </w:pPr>
      <w:r>
        <w:rPr>
          <w:lang w:val="en"/>
        </w:rPr>
        <w:br w:type="page"/>
      </w: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Default="00345179">
          <w:pPr>
            <w:pStyle w:val="Inhaltsverzeichnisberschrift"/>
          </w:pPr>
          <w: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Pr>
                <w:noProof/>
                <w:webHidden/>
              </w:rPr>
              <w:tab/>
            </w:r>
            <w:r w:rsidR="00831DF3">
              <w:rPr>
                <w:noProof/>
                <w:webHidden/>
              </w:rPr>
              <w:fldChar w:fldCharType="begin"/>
            </w:r>
            <w:r w:rsidR="00831DF3">
              <w:rPr>
                <w:noProof/>
                <w:webHidden/>
              </w:rPr>
              <w:instrText xml:space="preserve"> PAGEREF _Toc160791725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4CC9A0D1" w14:textId="162EDCCB" w:rsidR="00831DF3" w:rsidRDefault="00426A0C">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B47786">
              <w:rPr>
                <w:rStyle w:val="Hyperlink"/>
                <w:noProof/>
              </w:rPr>
              <w:t>2.</w:t>
            </w:r>
            <w:r w:rsidR="00831DF3">
              <w:rPr>
                <w:rFonts w:eastAsiaTheme="minorEastAsia"/>
                <w:noProof/>
                <w:kern w:val="2"/>
                <w:sz w:val="24"/>
                <w:szCs w:val="24"/>
                <w:lang w:val="en-US"/>
                <w14:ligatures w14:val="standardContextual"/>
              </w:rPr>
              <w:tab/>
            </w:r>
            <w:r w:rsidR="00831DF3" w:rsidRPr="00B47786">
              <w:rPr>
                <w:rStyle w:val="Hyperlink"/>
                <w:noProof/>
              </w:rPr>
              <w:t>Current Problems (800)</w:t>
            </w:r>
            <w:r w:rsidR="00831DF3">
              <w:rPr>
                <w:noProof/>
                <w:webHidden/>
              </w:rPr>
              <w:tab/>
            </w:r>
            <w:r w:rsidR="00831DF3">
              <w:rPr>
                <w:noProof/>
                <w:webHidden/>
              </w:rPr>
              <w:fldChar w:fldCharType="begin"/>
            </w:r>
            <w:r w:rsidR="00831DF3">
              <w:rPr>
                <w:noProof/>
                <w:webHidden/>
              </w:rPr>
              <w:instrText xml:space="preserve"> PAGEREF _Toc160791726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6E2B568D" w14:textId="0BB50BA9" w:rsidR="00831DF3" w:rsidRDefault="00426A0C">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B47786">
              <w:rPr>
                <w:rStyle w:val="Hyperlink"/>
                <w:noProof/>
              </w:rPr>
              <w:t>2.1.</w:t>
            </w:r>
            <w:r w:rsidR="00831DF3">
              <w:rPr>
                <w:rFonts w:eastAsiaTheme="minorEastAsia"/>
                <w:noProof/>
                <w:kern w:val="2"/>
                <w:sz w:val="24"/>
                <w:szCs w:val="24"/>
                <w:lang w:val="en-US"/>
                <w14:ligatures w14:val="standardContextual"/>
              </w:rPr>
              <w:tab/>
            </w:r>
            <w:r w:rsidR="00831DF3" w:rsidRPr="00B47786">
              <w:rPr>
                <w:rStyle w:val="Hyperlink"/>
                <w:noProof/>
              </w:rPr>
              <w:t>Conceptual Underspecification (300)</w:t>
            </w:r>
            <w:r w:rsidR="00831DF3">
              <w:rPr>
                <w:noProof/>
                <w:webHidden/>
              </w:rPr>
              <w:tab/>
            </w:r>
            <w:r w:rsidR="00831DF3">
              <w:rPr>
                <w:noProof/>
                <w:webHidden/>
              </w:rPr>
              <w:fldChar w:fldCharType="begin"/>
            </w:r>
            <w:r w:rsidR="00831DF3">
              <w:rPr>
                <w:noProof/>
                <w:webHidden/>
              </w:rPr>
              <w:instrText xml:space="preserve"> PAGEREF _Toc160791727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0FA45D41" w14:textId="6656A93D" w:rsidR="00831DF3" w:rsidRDefault="00426A0C">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B47786">
              <w:rPr>
                <w:rStyle w:val="Hyperlink"/>
                <w:noProof/>
              </w:rPr>
              <w:t>2.2.</w:t>
            </w:r>
            <w:r w:rsidR="00831DF3">
              <w:rPr>
                <w:rFonts w:eastAsiaTheme="minorEastAsia"/>
                <w:noProof/>
                <w:kern w:val="2"/>
                <w:sz w:val="24"/>
                <w:szCs w:val="24"/>
                <w:lang w:val="en-US"/>
                <w14:ligatures w14:val="standardContextual"/>
              </w:rPr>
              <w:tab/>
            </w:r>
            <w:r w:rsidR="00831DF3" w:rsidRPr="00B47786">
              <w:rPr>
                <w:rStyle w:val="Hyperlink"/>
                <w:noProof/>
              </w:rPr>
              <w:t>Inconsistent Operationalization (2</w:t>
            </w:r>
            <w:r w:rsidR="00AE3B4C">
              <w:rPr>
                <w:rStyle w:val="Hyperlink"/>
                <w:noProof/>
              </w:rPr>
              <w:t>5</w:t>
            </w:r>
            <w:r w:rsidR="00831DF3" w:rsidRPr="00B47786">
              <w:rPr>
                <w:rStyle w:val="Hyperlink"/>
                <w:noProof/>
              </w:rPr>
              <w:t>0)</w:t>
            </w:r>
            <w:r w:rsidR="00831DF3">
              <w:rPr>
                <w:noProof/>
                <w:webHidden/>
              </w:rPr>
              <w:tab/>
            </w:r>
            <w:r w:rsidR="00831DF3">
              <w:rPr>
                <w:noProof/>
                <w:webHidden/>
              </w:rPr>
              <w:fldChar w:fldCharType="begin"/>
            </w:r>
            <w:r w:rsidR="00831DF3">
              <w:rPr>
                <w:noProof/>
                <w:webHidden/>
              </w:rPr>
              <w:instrText xml:space="preserve"> PAGEREF _Toc160791728 \h </w:instrText>
            </w:r>
            <w:r w:rsidR="00831DF3">
              <w:rPr>
                <w:noProof/>
                <w:webHidden/>
              </w:rPr>
            </w:r>
            <w:r w:rsidR="00831DF3">
              <w:rPr>
                <w:noProof/>
                <w:webHidden/>
              </w:rPr>
              <w:fldChar w:fldCharType="separate"/>
            </w:r>
            <w:r w:rsidR="0026080A">
              <w:rPr>
                <w:noProof/>
                <w:webHidden/>
              </w:rPr>
              <w:t>4</w:t>
            </w:r>
            <w:r w:rsidR="00831DF3">
              <w:rPr>
                <w:noProof/>
                <w:webHidden/>
              </w:rPr>
              <w:fldChar w:fldCharType="end"/>
            </w:r>
          </w:hyperlink>
        </w:p>
        <w:p w14:paraId="2F9A4E2C" w14:textId="45ADA540" w:rsidR="00831DF3" w:rsidRDefault="00426A0C">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426A0C">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426A0C">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426A0C">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426A0C">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426A0C">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426A0C">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426A0C">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2" w:name="_Toc160791725"/>
      <w:r>
        <w:rPr>
          <w:lang w:val="en"/>
        </w:rPr>
        <w:lastRenderedPageBreak/>
        <w:t>Introduction – voice naturalness (</w:t>
      </w:r>
      <w:r w:rsidR="008255BD">
        <w:rPr>
          <w:lang w:val="en"/>
        </w:rPr>
        <w:t>450</w:t>
      </w:r>
      <w:r>
        <w:rPr>
          <w:lang w:val="en"/>
        </w:rPr>
        <w:t>)</w:t>
      </w:r>
      <w:bookmarkEnd w:id="2"/>
    </w:p>
    <w:p w14:paraId="0ED39163" w14:textId="77777777" w:rsidR="008255BD" w:rsidRPr="008255BD" w:rsidRDefault="008255BD" w:rsidP="008255BD">
      <w:pPr>
        <w:rPr>
          <w:lang w:val="en"/>
        </w:rPr>
      </w:pPr>
    </w:p>
    <w:p w14:paraId="54B5A6A4" w14:textId="77777777" w:rsidR="00BF71D0" w:rsidRDefault="00BF71D0" w:rsidP="00BF71D0">
      <w:pPr>
        <w:rPr>
          <w:lang w:val="en-US"/>
        </w:rPr>
      </w:pPr>
      <w:bookmarkStart w:id="3"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the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Naturalness, from a biological point of view,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57C6C3CF" w14:textId="2C3C4187" w:rsidR="00BF71D0" w:rsidRDefault="00BF71D0" w:rsidP="00BF71D0">
      <w:pPr>
        <w:rPr>
          <w:lang w:val="en-US"/>
        </w:rPr>
      </w:pPr>
      <w:r w:rsidRPr="009C4864">
        <w:rPr>
          <w:lang w:val="en-US"/>
        </w:rPr>
        <w:t xml:space="preserve">A domain where features of (un)naturalness are of particular importance is the voice, because it is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End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}</w:instrText>
          </w:r>
          <w:r w:rsidR="00B014AB">
            <w:rPr>
              <w:lang w:val="en-US"/>
            </w:rPr>
            <w:fldChar w:fldCharType="separate"/>
          </w:r>
          <w:r w:rsidR="004E074C">
            <w:rPr>
              <w:lang w:val="en-US"/>
            </w:rPr>
            <w:t>[1]</w:t>
          </w:r>
          <w:r w:rsidR="00B014AB">
            <w:rPr>
              <w:lang w:val="en-US"/>
            </w:rPr>
            <w:fldChar w:fldCharType="end"/>
          </w:r>
        </w:sdtContent>
      </w:sdt>
      <w:r>
        <w:rPr>
          <w:lang w:val="en-US"/>
        </w:rPr>
        <w:t xml:space="preserve"> and beyond</w:t>
      </w:r>
      <w:r w:rsidRPr="009C4864">
        <w:rPr>
          <w:lang w:val="en-US"/>
        </w:rPr>
        <w:t>,</w:t>
      </w:r>
      <w:r>
        <w:rPr>
          <w:lang w:val="en-US"/>
        </w:rPr>
        <w:t xml:space="preserve"> with</w:t>
      </w:r>
      <w:r w:rsidRPr="009C4864">
        <w:rPr>
          <w:lang w:val="en-US"/>
        </w:rPr>
        <w:t xml:space="preserve"> synthetic voices now</w:t>
      </w:r>
      <w:r>
        <w:rPr>
          <w:lang w:val="en-US"/>
        </w:rPr>
        <w:t>adays</w:t>
      </w:r>
      <w:r w:rsidRPr="009C4864">
        <w:rPr>
          <w:lang w:val="en-US"/>
        </w:rPr>
        <w:t xml:space="preserve"> often becom</w:t>
      </w:r>
      <w:r>
        <w:rPr>
          <w:lang w:val="en-US"/>
        </w:rPr>
        <w:t>ing</w:t>
      </w:r>
      <w:r w:rsidRPr="009C4864">
        <w:rPr>
          <w:lang w:val="en-US"/>
        </w:rPr>
        <w:t xml:space="preserve"> the main carrier 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End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U3RhcnQiOjIsIlJhbmdlTGVuZ3RoIjoz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C0wNi0wNlQwOTo1MzowMi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MZW5ndGgiOjI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0LTA2LTA2VDA5OjUzOjAyIiwiUHJvamVjdCI6eyIkcmVmIjoiOCJ9fSwiVXNlTnVtYmVyaW5nVHlwZU9mUGFyZW50RG9jdW1lbnQiOmZhbHNlfV0sIkZvcm1hdHRlZFRleHQiOnsiJGlkIjoiMjMiLCJDb3VudCI6MSwiVGV4dFVuaXRzIjpbeyIkaWQiOiIyNCIsIkZvbnRTdHlsZSI6eyIkaWQiOiIyNSIsIk5ldXRyYWwiOnRydWV9LCJSZWFkaW5nT3JkZXIiOjEsIlRleHQiOiJbMiwzXSJ9XX0sIlRhZyI6IkNpdGF2aVBsYWNlaG9sZGVyI2FmNjlkYWRiLTk0MjktNGQ1OC04YTkyLTI5MmU5N2Y4MDdkOCIsIlRleHQiOiJbMiwzXSIsIldBSVZlcnNpb24iOiI2LjE3LjAuMCJ9}</w:instrText>
          </w:r>
          <w:r w:rsidR="00B014AB">
            <w:rPr>
              <w:lang w:val="en-US"/>
            </w:rPr>
            <w:fldChar w:fldCharType="separate"/>
          </w:r>
          <w:r w:rsidR="004E074C">
            <w:rPr>
              <w:lang w:val="en-US"/>
            </w:rPr>
            <w:t>[2,3]</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End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V9XSwiRm9ybWF0dGVkVGV4dCI6eyIkaWQiOiIxNCIsIkNvdW50IjoxLCJUZXh0VW5pdHMiOlt7IiRpZCI6IjE1IiwiRm9udFN0eWxlIjp7IiRpZCI6IjE2IiwiTmV1dHJhbCI6dHJ1ZX0sIlJlYWRpbmdPcmRlciI6MSwiVGV4dCI6Ils0XSJ9XX0sIlRhZyI6IkNpdGF2aVBsYWNlaG9sZGVyIzVjOTAyOWNiLTJjNzEtNDg4ZC1hMDUxLWRmM2Y4MjdjMmJmYyIsIlRleHQiOiJbNF0iLCJXQUlWZXJzaW9uIjoiNi4xNy4wLjAifQ==}</w:instrText>
          </w:r>
          <w:r w:rsidR="00B014AB">
            <w:rPr>
              <w:lang w:val="en-US"/>
            </w:rPr>
            <w:fldChar w:fldCharType="separate"/>
          </w:r>
          <w:r w:rsidR="004E074C">
            <w:rPr>
              <w:lang w:val="en-US"/>
            </w:rPr>
            <w:t>[4]</w:t>
          </w:r>
          <w:r w:rsidR="00B014AB">
            <w:rPr>
              <w:lang w:val="en-US"/>
            </w:rPr>
            <w:fldChar w:fldCharType="end"/>
          </w:r>
        </w:sdtContent>
      </w:sdt>
      <w:r>
        <w:rPr>
          <w:lang w:val="en-US"/>
        </w:rPr>
        <w:t>.</w:t>
      </w:r>
      <w:r w:rsidRPr="001261F5">
        <w:rPr>
          <w:lang w:val="en-US"/>
        </w:rPr>
        <w:t xml:space="preserve"> </w:t>
      </w:r>
      <w:r>
        <w:rPr>
          <w:lang w:val="en-US"/>
        </w:rPr>
        <w:t xml:space="preserve">Crucially, listeners seem to be very sensitive to (un-)natural voice features, which affects communicative quality. For </w:t>
      </w:r>
      <w:r w:rsidRPr="000231D0">
        <w:rPr>
          <w:b/>
          <w:lang w:val="en-US"/>
        </w:rPr>
        <w:t>human voices</w:t>
      </w:r>
      <w:r>
        <w:rPr>
          <w:lang w:val="en-US"/>
        </w:rPr>
        <w:t>, c</w:t>
      </w:r>
      <w:r w:rsidRPr="00F06F8B">
        <w:rPr>
          <w:lang w:val="en-US"/>
        </w:rPr>
        <w:t xml:space="preserve">onsistent evidence from different speech-language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End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9pIjoiMTAuNDEzNS85NzgxNDgzMzgwODEwIiwiRWRpdG9ycyI6W3siJGlkIjoiNy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pZCI6IjgiLCIkdHlwZSI6IlN3aXNzQWNhZGVtaWMuQ2l0YXZpLlByb2plY3QsIFN3aXNzQWNhZGVtaWMuQ2l0YXZpIn19LHsiJGlkIjoiOS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4In19XSwiRXZhbHVhdGlvbkNvbXBsZXhpdHkiOjAsIkV2YWx1YXRpb25Tb3VyY2VUZXh0Rm9ybWF0IjowLCJHcm91cHMiOltdLCJIYXNMYWJlbDEiOmZhbHNlLCJIYXNMYWJlbDIiOmZhbHNlLCJJc2JuIjoiOTc4MTQ4MzM4MDgzNC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4In19XSwiT3JnYW5pemF0aW9ucyI6W10sIk90aGVyc0ludm9sdmVkIjpbXSwiUGxhY2VPZlB1YmxpY2F0aW9uIjoiMjQ1NSBUZWxsZXIgUm9hZCzCoFRob3VzYW5kIE9ha3MswqBDYWxpZm9ybmlhwqA5MTMyMCIsIlB1Ymxpc2hlcnMiOlt7IiRpZCI6IjEz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g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NC0wNi0wNlQwOTo1MzowMiIsIlByb2plY3QiOnsiJHJlZiI6IjgifX0sIlVzZU51bWJlcmluZ1R5cGVPZlBhcmVudERvY3VtZW50IjpmYWxzZX0seyIkaWQiOiIxNCIsIiR0eXBlIjoiU3dpc3NBY2FkZW1pYy5DaXRhdmkuQ2l0YXRpb25zLldvcmRQbGFjZWhvbGRlckVudHJ5LCBTd2lzc0FjYWRlbWljLkNpdGF2aSIsIklkIjoiZjkxMmE2YzMtOTVkNi00NzE4LWFkNTQtN2FlYmYwN2IwYWE4IiwiUmFuZ2VTdGFydCI6MiwiUmFuZ2VMZW5ndGgiOjMsIlJlZmVyZW5jZUlkIjoiZmJhZTdmNmItMWYyNC00NDc0LWE5YzYtYjNiZDExZmIzMjN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Iw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SIsIiR0eXBlIjoiU3dpc3NBY2FkZW1pYy5DaXRhdmkuTG9jYXRpb24sIFN3aXNzQWNhZGVtaWMuQ2l0YXZpIiwiQWRkcmVzcyI6eyIkaWQiOiIyN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O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SIsIkNvdW50IjoxLCJUZXh0VW5pdHMiOlt7IiRpZCI6IjMwIiwiRm9udFN0eWxlIjp7IiRpZCI6IjMxIiwiTmV1dHJhbCI6dHJ1ZX0sIlJlYWRpbmdPcmRlciI6MSwiVGV4dCI6Ils1LDZdIn1dfSwiVGFnIjoiQ2l0YXZpUGxhY2Vob2xkZXIjZDdmODJhOTUtZWU5MS00MDU3LTkxNDgtZjQ4NWQ1ODllODgzIiwiVGV4dCI6Ils1LDZdIiwiV0FJVmVyc2lvbiI6IjYuMTcuMC4wIn0=}</w:instrText>
          </w:r>
          <w:r w:rsidR="00B014AB">
            <w:rPr>
              <w:lang w:val="en-US"/>
            </w:rPr>
            <w:fldChar w:fldCharType="separate"/>
          </w:r>
          <w:r w:rsidR="00C35DFD">
            <w:rPr>
              <w:lang w:val="en-US"/>
            </w:rPr>
            <w:t>[5,6]</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EndPr/>
        <w:sdtContent>
          <w:r w:rsid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U3RhcnQiOjIsIlJlZmVyZW5jZUlkIjoiNWY1Y2IxNDctZTk3Mi00ZTZkLWE4NzUtMTQ5NjYwNzBmNzZ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4IiwiJHR5cGUiOiJTd2lzc0FjYWRlbWljLkNpdGF2aS5Qcm9qZWN0LCBTd2lzc0FjYWRlbWljLkNpdGF2aSJ9fSx7IiRpZCI6Ijk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4In19XSwiQ2l0YXRpb25LZXlVcGRhdGVUeXBlIjowLCJDb2xsYWJvcmF0b3JzIjpbXSwiRG9pIjoiMTAuMTEyMS8xLjE1Nzc1NT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yMS8xLjE1Nzc1NTIiLCJVcmlTdHJpbmciOiJodHRwczovL2RvaS5vcmcvMTAuMTEyMS8xLjE1Nzc1NT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DY6MDUiLCJNb2RpZmllZEJ5IjoiX0NocmlzdGluZSBOdXNzYmF1bSIsIklkIjoiOWI3NGQwNDEtMTY5NS00OTBhLTllNTUtN2QxODQ0ZWZiYjAzIiwiTW9kaWZpZWRPbiI6IjIwMjMtMTItMDdUMTM6MDY6MDU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jg4MDA1MiIsIlVyaVN0cmluZyI6Imh0dHA6Ly93d3cubmNiaS5ubG0ubmloLmdvdi9wdWJtZWQvMTI4ODAwNT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yMy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yN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yN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i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i0wNlQxMDoxNjoxOCIsIlByb2plY3QiOnsiJHJlZiI6IjgifX0sIlVzZU51bWJlcmluZ1R5cGVPZlBhcmVudERvY3VtZW50IjpmYWxzZX0seyIkaWQiOiIzMyIsIiR0eXBlIjoiU3dpc3NBY2FkZW1pYy5DaXRhdmkuQ2l0YXRpb25zLldvcmRQbGFjZWhvbGRlckVudHJ5LCBTd2lzc0FjYWRlbWljLkNpdGF2aSIsIklkIjoiYjU3ODRlNjktNjUwYS00Mjk1LWIzNzctMjA5ZmUwN2QzNDQxIiwiUmFuZ2VTdGFydCI6MiwiUmVmZXJlbmNlSWQiOiIzZTA3NjFhYy1lMGYyLTRhNGUtODkzZC03YjZlZDQ0NWEyODY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gifX0seyIkaWQiOiIzOS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gifX1dLCJDaXRhdGlvbktleVVwZGF0ZVR5cGUiOjAsIkNvbGxhYm9yYXRvcnMiOltdLCJEb2kiOiIxMC4xMDE2L2ouc3BlY29tLjIwMjEuMDYuMDAy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MTAuMTAxNi9qLnNwZWNvbS4yMDIxLjA2LjAwMiIsIlVyaVN0cmluZyI6Imh0dHBzOi8vZG9pLm9yZy8xMC4xMDE2L2ouc3BlY29tLjIwMjEuMDYuMD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UzIiwiJHR5cGUiOiJTd2lzc0FjYWRlbWljLkNpdGF2aS5Mb2NhdGlvbiwgU3dpc3NBY2FkZW1pYy5DaXRhdmkiLCJBZGRyZXNzIjp7IiRpZCI6IjU0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OC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}</w:instrText>
          </w:r>
          <w:r w:rsidR="00C35DFD">
            <w:rPr>
              <w:lang w:val="en-US"/>
            </w:rPr>
            <w:fldChar w:fldCharType="separate"/>
          </w:r>
          <w:r w:rsidR="00C35DFD">
            <w:rPr>
              <w:lang w:val="en-US"/>
            </w:rPr>
            <w:t>[7–10]</w:t>
          </w:r>
          <w:r w:rsidR="00C35DFD">
            <w:rPr>
              <w:lang w:val="en-US"/>
            </w:rPr>
            <w:fldChar w:fldCharType="end"/>
          </w:r>
        </w:sdtContent>
      </w:sdt>
      <w:r>
        <w:rPr>
          <w:lang w:val="en-US"/>
        </w:rPr>
        <w:t>.</w:t>
      </w:r>
      <w:r>
        <w:rPr>
          <w:color w:val="C00000"/>
          <w:lang w:val="en-US"/>
        </w:rPr>
        <w:t xml:space="preserve"> </w:t>
      </w:r>
      <w:r w:rsidRPr="000231D0">
        <w:rPr>
          <w:lang w:val="en-US"/>
        </w:rPr>
        <w:t xml:space="preserve">For </w:t>
      </w:r>
      <w:r w:rsidRPr="000231D0">
        <w:rPr>
          <w:b/>
          <w:lang w:val="en-US"/>
        </w:rPr>
        <w:t>synthetic voices</w:t>
      </w:r>
      <w:r w:rsidRPr="000231D0">
        <w:rPr>
          <w:lang w:val="en-US"/>
        </w:rPr>
        <w:t xml:space="preserve">, </w:t>
      </w:r>
      <w:r w:rsidRPr="00F06F8B">
        <w:rPr>
          <w:lang w:val="en-US"/>
        </w:rPr>
        <w:t>one can hardly keep up with the rapid developments which make indefatigable efforts to resemble human vocal expression</w:t>
      </w:r>
      <w:r>
        <w:rPr>
          <w:lang w:val="en-US"/>
        </w:rPr>
        <w:t xml:space="preserve"> </w:t>
      </w:r>
      <w:sdt>
        <w:sdtPr>
          <w:rPr>
            <w:lang w:val="en-US"/>
          </w:rPr>
          <w:alias w:val="To edit, see citavi.com/edit"/>
          <w:tag w:val="CitaviPlaceholder#a7a8c7e1-3a57-4007-b64c-28a573ec5553"/>
          <w:id w:val="-1504664686"/>
          <w:placeholder>
            <w:docPart w:val="DefaultPlaceholder_-1854013440"/>
          </w:placeholder>
        </w:sdtPr>
        <w:sdtEnd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C0wNi0wNlQwOTo1MzowMiIsIlByb2plY3QiOnsiJHJlZiI6IjgifX0sIlVzZU51bWJlcmluZ1R5cGVPZlBhcmVudERvY3VtZW50IjpmYWxzZX0seyIkaWQiOiIxNiIsIiR0eXBlIjoiU3dpc3NBY2FkZW1pYy5DaXRhdmkuQ2l0YXRpb25zLldvcmRQbGFjZWhvbGRlckVudHJ5LCBTd2lzc0FjYWRlbWljLkNpdGF2aSIsIklkIjoiNzQxNGI1YWItN2FhNC00MGFkLTkzOTQtYjYyNDkwZTBjNzhm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C0wNi0wNlQwOTo1MzowMiIsIlByb2plY3QiOnsiJHJlZiI6IjgifX0sIlVzZU51bWJlcmluZ1R5cGVPZlBhcmVudERvY3VtZW50IjpmYWxzZX1dLCJGb3JtYXR0ZWRUZXh0Ijp7IiRpZCI6IjM0IiwiQ291bnQiOjEsIlRleHRVbml0cyI6W3siJGlkIjoiMzUiLCJGb250U3R5bGUiOnsiJGlkIjoiMzYiLCJOZXV0cmFsIjp0cnVlfSwiUmVhZGluZ09yZGVyIjoxLCJUZXh0IjoiWzExLDEyXSJ9XX0sIlRhZyI6IkNpdGF2aVBsYWNlaG9sZGVyI2E3YThjN2UxLTNhNTctNDAwNy1iNjRjLTI4YTU3M2VjNTU1MyIsIlRleHQiOiJbMTEsMTJdIiwiV0FJVmVyc2lvbiI6IjYuMTcuMC4wIn0=}</w:instrText>
          </w:r>
          <w:r w:rsidR="00B014AB">
            <w:rPr>
              <w:lang w:val="en-US"/>
            </w:rPr>
            <w:fldChar w:fldCharType="separate"/>
          </w:r>
          <w:r w:rsidR="00C35DFD">
            <w:rPr>
              <w:lang w:val="en-US"/>
            </w:rPr>
            <w:t>[11,12]</w:t>
          </w:r>
          <w:r w:rsidR="00B014AB">
            <w:rPr>
              <w:lang w:val="en-US"/>
            </w:rPr>
            <w:fldChar w:fldCharType="end"/>
          </w:r>
        </w:sdtContent>
      </w:sdt>
      <w:r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DefaultPlaceholder_-1854013440"/>
          </w:placeholder>
        </w:sdtPr>
        <w:sdtEndPr/>
        <w:sdtContent>
          <w:r w:rsidR="00AE5DA6">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U3RhcnQiOjMsIlJlZmVyZW5jZUlkIjoiMzM1YjczYzYtMzVmYi00MmQ2LTg5MjgtNDE5MDkxMTg4N2U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giLCIkdHlwZSI6IlN3aXNzQWNhZGVtaWMuQ2l0YXZpLlByb2plY3QsIFN3aXNzQWNhZGVtaWMuQ2l0YXZpIn19LHsiJGlkIjoiOS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4In19LHsiJGlkIjoiMTA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gifX1d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OCJ9fV0sIk9yZ2FuaXphdGlvbnMiOltdLCJPdGhlcnNJbnZvbHZlZCI6W10sIlBhZ2VSYW5nZSI6IjxzcD5cclxuICA8bj41OTM3MzI8L24+XHJcbiAgPGluPnRydWU8L2luPlxyXG4gIDxvcz41OTM3MzI8L29zPlxyXG4gIDxwcz41OTM3MzI8L3BzPlxyXG48L3NwPlxyXG48b3M+NTkzNzMy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OCJ9fSx7IiRpZCI6IjI3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4In19XS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gifX0seyIkaWQiOiIzMSIsIiR0eXBlIjoiU3dpc3NBY2FkZW1pYy5DaXRhdmkuTG9jYXRpb24sIFN3aXNzQWNhZGVtaWMuQ2l0YXZpIiwiQWRkcmVzcyI6eyIkaWQiOiIzMi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g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gifX1dLCJPcmdhbml6YXRpb25zIjpbXSwiT3RoZXJzSW52b2x2ZWQiOltdLCJQYWdlUmFuZ2UiOiI8c3A+XHJcbiAgPG4+Nzg3NDk5PC9uPlxyXG4gIDxpbj50cnVlPC9pbj5cclxuICA8b3M+Nzg3NDk5PC9vcz5cclxuICA8cHM+Nzg3NDk5PC9wcz5cclxuPC9zcD5cclxuPG9zPjc4NzQ5OTwvb3M+IiwiUGVyaW9kaWNhbCI6eyIkaWQiOiIzNy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g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NDQ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1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OCJ9fSx7IiRpZCI6IjQ2IiwiJHR5cGUiOiJTd2lzc0FjYWRlbWljLkNpdGF2aS5QZXJzb24sIFN3aXNzQWNhZGVtaWMuQ2l0YXZpIiwiRmlyc3ROYW1lIjoiRmVsaXgiLCJMYXN0TmFtZSI6IkJ1cmtoYXJkdCIsIlByb3RlY3RlZCI6ZmFsc2UsIlNleCI6MiwiQ3JlYXRlZEJ5IjoiX0NocmlzdGluZSBOdXNzYmF1bSIsIkNyZWF0ZWRPbiI6IjIwMjEtMTEtMTdUMDk6NDU6MjMiLCJNb2RpZmllZEJ5IjoiX0NocmlzdGluZSBOdXNzYmF1bSIsIklkIjoiZjZhYTg3MDItNTg5NC00OWYwLWIzYjAtYTJmZTVkYjY2NzU4IiwiTW9kaWZpZWRPbiI6IjIwMjEtMTEtMTdUMDk6NDU6MjMiLCJQcm9qZWN0Ijp7IiRyZWYiOiI4In19LHsiJGlkIjoiNDc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OCJ9fSx7IiRpZCI6IjQ4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OCJ9fV0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4In19LHsiJGlkIjoiNTIiLCIkdHlwZSI6IlN3aXNzQWNhZGVtaWMuQ2l0YXZpLkxvY2F0aW9uLCBTd2lzc0FjYWRlbWljLkNpdGF2aSIsIkFkZHJlc3MiOnsiJGlkIjoiNTM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N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OC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U1IiwiJHR5cGUiOiJTd2lzc0FjYWRlbWljLkNpdGF2aS5SZWZlcmVuY2UsIFN3aXNzQWNhZGVtaWMuQ2l0YXZpIiwiQWJzdHJhY3RDb21wbGV4aXR5IjowLCJBYnN0cmFjdFNvdXJjZVRleHRGb3JtYXQiOjAsIkF1dGhvcnMiOltd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U2IiwiJHR5cGUiOiJTd2lzc0FjYWRlbWljLkNpdGF2aS5Mb2NhdGlvbiwgU3dpc3NBY2FkZW1pYy5DaXRhdmkiLCJBZGRyZXNzIjp7IiRpZCI6IjU3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4In19LHsiJGlkIjoiNTkiLCIkdHlwZSI6IlN3aXNzQWNhZGVtaWMuQ2l0YXZpLkxvY2F0aW9uLCBTd2lzc0FjYWRlbWljLkNpdGF2aSIsIkFkZHJlc3MiOnsiJGlkIjoiNjA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4In19XSwiT3JnYW5pemF0aW9ucyI6W10sIk90aGVyc0ludm9sdmVkIjpbXSwiUGxhY2VPZlB1YmxpY2F0aW9uIjoiSVNDQSIsIlB1Ymxpc2hlcnMiOlt7IiRpZCI6IjYy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g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0LTA2LTA2VDEwOjE2OjAwIiwiUHJvamVjdCI6eyIkcmVmIjoiOC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4In19XS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2OSIsIiR0eXBlIjoiU3dpc3NBY2FkZW1pYy5DaXRhdmkuTG9jYXRpb24sIFN3aXNzQWNhZGVtaWMuQ2l0YXZpIiwiQWRkcmVzcyI6eyIkaWQiOiI3M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c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g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3M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gifX0seyIkaWQiOiI3OS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OCJ9fSx7IiRpZCI6Ijgw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zVDEwOjI0OjIwIiwiTW9kaWZpZWRCeSI6Il9DaHJpc3RpbmUgTnVzc2JhdW0iLCJJZCI6ImMyZWE2MTMwLTc5OTYtNDRlMS1hZTc0LTFmNTExMjZmMzg1MyIsIk1vZGlmaWVkT24iOiIyMDIzLTExLTEzVDEwOjI0OjIwIiwiUHJvamVjdCI6eyIkcmVmIjoiOCJ9fV0sIk9yZ2FuaXphdGlvbnMiOltdLCJPdGhlcnNJbnZvbHZlZCI6W10sIlBhZ2VSYW5nZSI6IjxzcD5cclxuICA8bj4xMDI4MjM8L24+XHJcbiAgPGluPnRydWU8L2luPlxyXG4gIDxvcz4xMDI4MjM8L29zPlxyXG4gIDxwcz4xMDI4MjM8L3BzPlxyXG48L3NwPlxyXG48b3M+MTAyODIzPC9vcz4iLCJQZXJpb2RpY2FsIjp7IiRpZCI6Ijg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C0wNi0wNlQxNTowNDowNiIsIlByb2plY3QiOnsiJHJlZiI6IjgifX0sIlVzZU51bWJlcmluZ1R5cGVPZlBhcmVudERvY3VtZW50IjpmYWxzZX1dLCJGb3JtYXR0ZWRUZXh0Ijp7IiRpZCI6Ijg1IiwiQ291bnQiOjEsIlRleHRVbml0cyI6W3siJGlkIjoiODYiLCJGb250U3R5bGUiOnsiJGlkIjoiODciLCJOZXV0cmFsIjp0cnVlfSwiUmVhZGluZ09yZGVyIjoxLCJUZXh0IjoiWzEz4oCTMTddIn1dfSwiVGFnIjoiQ2l0YXZpUGxhY2Vob2xkZXIjNWQzMTMyYjAtMzA1Zi00YzM1LWJjMDUtMTk2YzY2OTNmNTg3IiwiVGV4dCI6IlsxM+KAkzE3XSIsIldBSVZlcnNpb24iOiI2LjE3LjAuMCJ9}</w:instrText>
          </w:r>
          <w:r w:rsidR="00AE5DA6">
            <w:rPr>
              <w:lang w:val="en-US"/>
            </w:rPr>
            <w:fldChar w:fldCharType="separate"/>
          </w:r>
          <w:r w:rsidR="00C35DFD">
            <w:rPr>
              <w:lang w:val="en-US"/>
            </w:rPr>
            <w:t>[13–17]</w:t>
          </w:r>
          <w:r w:rsidR="00AE5DA6">
            <w:rPr>
              <w:lang w:val="en-US"/>
            </w:rPr>
            <w:fldChar w:fldCharType="end"/>
          </w:r>
        </w:sdtContent>
      </w:sdt>
      <w:r w:rsidRPr="00F06F8B">
        <w:rPr>
          <w:lang w:val="en-US"/>
        </w:rPr>
        <w:t xml:space="preserve">. </w:t>
      </w:r>
    </w:p>
    <w:p w14:paraId="7F52BB0E" w14:textId="357678DC" w:rsidR="00BF71D0" w:rsidRDefault="00BF71D0" w:rsidP="00BF71D0">
      <w:pPr>
        <w:rPr>
          <w:lang w:val="en-US"/>
        </w:rPr>
      </w:pPr>
      <w:r>
        <w:rPr>
          <w:lang w:val="en-US"/>
        </w:rPr>
        <w:t xml:space="preserve">Given the widespread practical importance, it is crucial to put the role of voice naturalness into scientific focus. </w:t>
      </w:r>
      <w:bookmarkEnd w:id="3"/>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9930026" w:rsidR="00A017E1" w:rsidRDefault="0086290E" w:rsidP="00A017E1">
      <w:pPr>
        <w:pStyle w:val="berschrift1"/>
        <w:numPr>
          <w:ilvl w:val="0"/>
          <w:numId w:val="7"/>
        </w:numPr>
      </w:pPr>
      <w:bookmarkStart w:id="4" w:name="_Toc160791726"/>
      <w:proofErr w:type="spellStart"/>
      <w:r>
        <w:t>Current</w:t>
      </w:r>
      <w:proofErr w:type="spellEnd"/>
      <w:r>
        <w:t xml:space="preserve"> Problems (</w:t>
      </w:r>
      <w:r w:rsidR="00A017E1">
        <w:t>8</w:t>
      </w:r>
      <w:r>
        <w:t>00</w:t>
      </w:r>
      <w:r w:rsidR="00A017E1">
        <w:t>)</w:t>
      </w:r>
      <w:bookmarkEnd w:id="4"/>
    </w:p>
    <w:p w14:paraId="5FBE0330" w14:textId="053BD9BC" w:rsidR="00A017E1" w:rsidRDefault="00A017E1" w:rsidP="00A017E1">
      <w:pPr>
        <w:pStyle w:val="berschrift2"/>
        <w:numPr>
          <w:ilvl w:val="1"/>
          <w:numId w:val="7"/>
        </w:numPr>
      </w:pPr>
      <w:bookmarkStart w:id="5"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5"/>
    </w:p>
    <w:p w14:paraId="7122B922" w14:textId="77777777" w:rsidR="002A35F7" w:rsidRDefault="002A35F7" w:rsidP="00A017E1">
      <w:pPr>
        <w:rPr>
          <w:lang w:val="en-US"/>
        </w:rPr>
      </w:pPr>
    </w:p>
    <w:p w14:paraId="338A3687" w14:textId="06936997"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8D1317">
        <w:rPr>
          <w:color w:val="C00000"/>
          <w:lang w:val="en-US"/>
        </w:rPr>
        <w:t>see 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Pr>
          <w:color w:val="C00000"/>
          <w:lang w:val="en-US"/>
        </w:rPr>
        <w:t>see 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lastRenderedPageBreak/>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EndPr/>
        <w:sdtContent>
          <w:r w:rsidR="004E074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C0wNi0wNlQxNDo1MzozNy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I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CIsIkNvdW50IjoxLCJUZXh0VW5pdHMiOlt7IiRpZCI6IjI5IiwiRm9udFN0eWxlIjp7IiRpZCI6IjMwIiwiTmV1dHJhbCI6dHJ1ZX0sIlJlYWRpbmdPcmRlciI6MSwiVGV4dCI6Ils2LDE4XSJ9XX0sIlRhZyI6IkNpdGF2aVBsYWNlaG9sZGVyIzgxODI3MTA2LWZlYjEtNGRmNC1iMmRkLWQzNGNkODI4NWNhNyIsIlRleHQiOiJbNiwxOF0iLCJXQUlWZXJzaW9uIjoiNi4xNy4wLjAifQ==}</w:instrText>
          </w:r>
          <w:r w:rsidR="004E074C" w:rsidRPr="00C35DFD">
            <w:rPr>
              <w:lang w:val="en-US"/>
            </w:rPr>
            <w:fldChar w:fldCharType="separate"/>
          </w:r>
          <w:r w:rsidR="00C35DFD">
            <w:rPr>
              <w:lang w:val="en-US"/>
            </w:rPr>
            <w:t>[6,18]</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End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wMTMyNjwvbj5cclxuICA8aW4+dHJ1ZTwvaW4+XHJcbiAgPG9zPjEwMTMyNjwvb3M+XHJcbiAgPHBzPjEwMTMyNjwvcHM+XHJcbjwvc3A+XHJcbjxvcz4xMDEzMjY8L29zPiIsIlBlcmlvZGljYWwiOnsiJGlkIjoiM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}</w:instrText>
          </w:r>
          <w:r w:rsidR="00F9376C" w:rsidRPr="00C35DFD">
            <w:rPr>
              <w:lang w:val="en-US"/>
            </w:rPr>
            <w:fldChar w:fldCharType="separate"/>
          </w:r>
          <w:r w:rsidR="00C35DFD">
            <w:rPr>
              <w:lang w:val="en-US"/>
            </w:rPr>
            <w:t>[19]</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End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C0wNi0wNlQwOTo1MzowMiIsIlByb2plY3QiOnsiJHJlZiI6IjgifX0sIlVzZU51bWJlcmluZ1R5cGVPZlBhcmVudERvY3VtZW50IjpmYWxzZX1dLCJGb3JtYXR0ZWRUZXh0Ijp7IiRpZCI6IjE1IiwiQ291bnQiOjEsIlRleHRVbml0cyI6W3siJGlkIjoiMTYiLCJGb250U3R5bGUiOnsiJGlkIjoiMTciLCJOZXV0cmFsIjp0cnVlfSwiUmVhZGluZ09yZGVyIjoxLCJUZXh0IjoiWzIwXSJ9XX0sIlRhZyI6IkNpdGF2aVBsYWNlaG9sZGVyIzY5MWVhNDdkLWFhMTktNDkxYi1iNmY4LThiMDQ5M2MxZTVmMiIsIlRleHQiOiJbMjBdIiwiV0FJVmVyc2lvbiI6IjYuMTcuMC4wIn0=}</w:instrText>
          </w:r>
          <w:r w:rsidR="00F9376C" w:rsidRPr="00C35DFD">
            <w:rPr>
              <w:lang w:val="en-US"/>
            </w:rPr>
            <w:fldChar w:fldCharType="separate"/>
          </w:r>
          <w:r w:rsidR="00C35DFD">
            <w:rPr>
              <w:lang w:val="en-US"/>
            </w:rPr>
            <w:t>[20]</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of voices.</w:t>
      </w:r>
    </w:p>
    <w:p w14:paraId="125D8D0D" w14:textId="027E0B87"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EndPr/>
        <w:sdtContent>
          <w:r w:rsidR="007D11C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C0wNi0wNlQxNTowNDo0NCIsIlByb2plY3QiOnsiJHJlZiI6IjgifX0sIlVzZU51bWJlcmluZ1R5cGVPZlBhcmVudERvY3VtZW50IjpmYWxzZX1dLCJGb3JtYXR0ZWRUZXh0Ijp7IiRpZCI6IjE1IiwiQ291bnQiOjEsIlRleHRVbml0cyI6W3siJGlkIjoiMTYiLCJGb250U3R5bGUiOnsiJGlkIjoiMTciLCJOZXV0cmFsIjp0cnVlfSwiUmVhZGluZ09yZGVyIjoxLCJUZXh0IjoiWzIxXSJ9XX0sIlRhZyI6IkNpdGF2aVBsYWNlaG9sZGVyIzliZjY1ZDYwLWUxZWUtNGQ3MC05NWMxLTI5MWY0ZGI2MjM0OSIsIlRleHQiOiJbMjFdIiwiV0FJVmVyc2lvbiI6IjYuMTcuMC4wIn0=}</w:instrText>
          </w:r>
          <w:r w:rsidR="007D11CD">
            <w:rPr>
              <w:lang w:val="en-US"/>
            </w:rPr>
            <w:fldChar w:fldCharType="separate"/>
          </w:r>
          <w:r w:rsidR="007D11CD">
            <w:rPr>
              <w:lang w:val="en-US"/>
            </w:rPr>
            <w:t>[21]</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11431CB" w14:textId="77777777" w:rsidR="00671456" w:rsidRPr="00CE4FC4" w:rsidRDefault="00671456">
      <w:pPr>
        <w:rPr>
          <w:b/>
          <w:iCs/>
          <w:lang w:val="en-US"/>
        </w:rPr>
      </w:pPr>
      <w:r w:rsidRPr="00CE4FC4">
        <w:rPr>
          <w:b/>
          <w:i/>
          <w:lang w:val="en-US"/>
        </w:rPr>
        <w:br w:type="page"/>
      </w:r>
    </w:p>
    <w:p w14:paraId="17B7C627" w14:textId="3977C140" w:rsidR="00671456" w:rsidRPr="00CE4FC4" w:rsidRDefault="00671456" w:rsidP="00671456">
      <w:pPr>
        <w:pStyle w:val="Beschriftung"/>
        <w:rPr>
          <w:b/>
          <w:i w:val="0"/>
          <w:color w:val="auto"/>
          <w:sz w:val="22"/>
          <w:szCs w:val="22"/>
          <w:lang w:val="en-US"/>
        </w:rPr>
      </w:pPr>
      <w:r w:rsidRPr="00CE4FC4">
        <w:rPr>
          <w:b/>
          <w:i w:val="0"/>
          <w:color w:val="auto"/>
          <w:sz w:val="22"/>
          <w:szCs w:val="22"/>
          <w:lang w:val="en-US"/>
        </w:rPr>
        <w:lastRenderedPageBreak/>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423D8360" w14:textId="39443D9A" w:rsidR="008D1317" w:rsidRPr="008D1317" w:rsidRDefault="008D1317" w:rsidP="008D1317">
      <w:pPr>
        <w:rPr>
          <w:lang w:val="en-US"/>
        </w:rPr>
      </w:pPr>
      <w:r w:rsidRPr="008D1317">
        <w:rPr>
          <w:lang w:val="en-US"/>
        </w:rPr>
        <w:t xml:space="preserve">Overview </w:t>
      </w:r>
      <w:r>
        <w:rPr>
          <w:lang w:val="en-US"/>
        </w:rPr>
        <w:t>over</w:t>
      </w:r>
      <w:r w:rsidRPr="008D1317">
        <w:rPr>
          <w:lang w:val="en-US"/>
        </w:rPr>
        <w:t xml:space="preserve"> terminology a</w:t>
      </w:r>
      <w:r>
        <w:rPr>
          <w:lang w:val="en-US"/>
        </w:rPr>
        <w:t>nd interconnectivity of voice naturalness research</w:t>
      </w:r>
    </w:p>
    <w:p w14:paraId="6D430441" w14:textId="3EC713C9" w:rsidR="00671456" w:rsidRDefault="00671456" w:rsidP="00671456">
      <w:pPr>
        <w:keepNext/>
      </w:pPr>
      <w:r>
        <w:rPr>
          <w:noProof/>
          <w:lang w:val="en-US"/>
        </w:rPr>
        <w:drawing>
          <wp:inline distT="0" distB="0" distL="0" distR="0" wp14:anchorId="041E5CE1" wp14:editId="372E3D94">
            <wp:extent cx="5479495" cy="7058025"/>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192" cy="7066651"/>
                    </a:xfrm>
                    <a:prstGeom prst="rect">
                      <a:avLst/>
                    </a:prstGeom>
                    <a:noFill/>
                    <a:ln>
                      <a:noFill/>
                    </a:ln>
                  </pic:spPr>
                </pic:pic>
              </a:graphicData>
            </a:graphic>
          </wp:inline>
        </w:drawing>
      </w:r>
    </w:p>
    <w:p w14:paraId="764ED418" w14:textId="63A39EAA"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Pr="0040683C">
        <w:rPr>
          <w:i/>
          <w:color w:val="C00000"/>
          <w:lang w:val="en-US"/>
        </w:rPr>
        <w:t>66</w:t>
      </w:r>
      <w:r w:rsidRPr="006307E0">
        <w:rPr>
          <w:i/>
          <w:lang w:val="en-US"/>
        </w:rPr>
        <w:t xml:space="preserve"> publications that target naturalness in voices (for details, see </w:t>
      </w:r>
      <w:r w:rsidRPr="006307E0">
        <w:rPr>
          <w:i/>
          <w:color w:val="C00000"/>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w:t>
      </w:r>
      <w:proofErr w:type="spellStart"/>
      <w:r w:rsidRPr="006307E0">
        <w:rPr>
          <w:i/>
          <w:lang w:val="en-US"/>
        </w:rPr>
        <w:t>ChatGPT</w:t>
      </w:r>
      <w:proofErr w:type="spellEnd"/>
      <w:r w:rsidRPr="006307E0">
        <w:rPr>
          <w:i/>
          <w:lang w:val="en-US"/>
        </w:rPr>
        <w:t xml:space="preserve"> (</w:t>
      </w:r>
      <w:r w:rsidR="00426A0C">
        <w:fldChar w:fldCharType="begin"/>
      </w:r>
      <w:r w:rsidR="00426A0C" w:rsidRPr="001A6490">
        <w:rPr>
          <w:lang w:val="en-US"/>
        </w:rPr>
        <w:instrText xml:space="preserve"> HYPERLINK "https://chatgpt.com/?oai" </w:instrText>
      </w:r>
      <w:r w:rsidR="00426A0C">
        <w:fldChar w:fldCharType="separate"/>
      </w:r>
      <w:r w:rsidRPr="006307E0">
        <w:rPr>
          <w:rStyle w:val="Hyperlink"/>
          <w:i/>
          <w:lang w:val="en-US"/>
        </w:rPr>
        <w:t>https://chatgpt.com/?oai</w:t>
      </w:r>
      <w:r w:rsidR="00426A0C">
        <w:rPr>
          <w:rStyle w:val="Hyperlink"/>
          <w:i/>
          <w:lang w:val="en-US"/>
        </w:rPr>
        <w:fldChar w:fldCharType="end"/>
      </w:r>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answer is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5873C7" w:rsidRPr="006307E0">
        <w:rPr>
          <w:i/>
          <w:lang w:val="en-US"/>
        </w:rPr>
        <w:t xml:space="preserve"> (</w:t>
      </w:r>
      <w:r w:rsidR="005873C7" w:rsidRPr="006307E0">
        <w:rPr>
          <w:i/>
          <w:color w:val="C00000"/>
          <w:lang w:val="en-US"/>
        </w:rPr>
        <w:t>Quelle</w:t>
      </w:r>
      <w:r w:rsidR="005873C7" w:rsidRPr="006307E0">
        <w:rPr>
          <w:i/>
          <w:lang w:val="en-US"/>
        </w:rPr>
        <w:t>)</w:t>
      </w:r>
      <w:r w:rsidR="006307E0" w:rsidRPr="006307E0">
        <w:rPr>
          <w:i/>
          <w:lang w:val="en-US"/>
        </w:rPr>
        <w:t xml:space="preserve">, covering publications related to voice naturalness across different domains and </w:t>
      </w:r>
      <w:r w:rsidR="006307E0" w:rsidRPr="006307E0">
        <w:rPr>
          <w:i/>
          <w:color w:val="C00000"/>
          <w:lang w:val="en-US"/>
        </w:rPr>
        <w:t>10</w:t>
      </w:r>
      <w:r w:rsidR="006307E0" w:rsidRPr="006307E0">
        <w:rPr>
          <w:i/>
          <w:lang w:val="en-US"/>
        </w:rPr>
        <w:t xml:space="preserve"> basic voice theory papers. Each colored </w:t>
      </w:r>
      <w:r w:rsidR="006307E0" w:rsidRPr="006307E0">
        <w:rPr>
          <w:i/>
          <w:lang w:val="en-US"/>
        </w:rPr>
        <w:lastRenderedPageBreak/>
        <w:t xml:space="preserve">dot represents a publication and grey links represent citations. Size of the dots indicate the number of links to other publications. Clustering (depicted by different dot colors) is performed automatically in </w:t>
      </w:r>
      <w:proofErr w:type="spellStart"/>
      <w:r w:rsidR="006307E0" w:rsidRPr="006307E0">
        <w:rPr>
          <w:i/>
          <w:lang w:val="en-US"/>
        </w:rPr>
        <w:t>VOSviewer</w:t>
      </w:r>
      <w:proofErr w:type="spellEnd"/>
      <w:r w:rsidR="006307E0" w:rsidRPr="006307E0">
        <w:rPr>
          <w:i/>
          <w:lang w:val="en-US"/>
        </w:rPr>
        <w:t xml:space="preserve">. Upon closer inspection, we inferred that the </w:t>
      </w:r>
      <w:r w:rsidR="006307E0" w:rsidRPr="006307E0">
        <w:rPr>
          <w:i/>
          <w:color w:val="C00000"/>
          <w:lang w:val="en-US"/>
        </w:rPr>
        <w:t>green</w:t>
      </w:r>
      <w:r w:rsidR="006307E0" w:rsidRPr="006307E0">
        <w:rPr>
          <w:i/>
          <w:lang w:val="en-US"/>
        </w:rPr>
        <w:t xml:space="preserve"> ones are the basic voice papers, </w:t>
      </w:r>
      <w:r w:rsidR="006307E0" w:rsidRPr="006307E0">
        <w:rPr>
          <w:i/>
          <w:color w:val="C00000"/>
          <w:lang w:val="en-US"/>
        </w:rPr>
        <w:t>red</w:t>
      </w:r>
      <w:r w:rsidR="006307E0" w:rsidRPr="006307E0">
        <w:rPr>
          <w:i/>
          <w:lang w:val="en-US"/>
        </w:rPr>
        <w:t xml:space="preserve"> correspond predominantly to publications on pathological voices and </w:t>
      </w:r>
      <w:r w:rsidR="006307E0" w:rsidRPr="006307E0">
        <w:rPr>
          <w:i/>
          <w:color w:val="C00000"/>
          <w:lang w:val="en-US"/>
        </w:rPr>
        <w:t>blue</w:t>
      </w:r>
      <w:r w:rsidR="006307E0" w:rsidRPr="006307E0">
        <w:rPr>
          <w:i/>
          <w:lang w:val="en-US"/>
        </w:rPr>
        <w:t xml:space="preserve"> ones to synthetic/manipulated ones.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6B5D7DF3" w:rsidR="00A017E1" w:rsidRDefault="00A017E1" w:rsidP="00A017E1">
      <w:pPr>
        <w:pStyle w:val="berschrift2"/>
        <w:numPr>
          <w:ilvl w:val="1"/>
          <w:numId w:val="7"/>
        </w:numPr>
      </w:pPr>
      <w:bookmarkStart w:id="6" w:name="_Toc160791728"/>
      <w:commentRangeStart w:id="7"/>
      <w:proofErr w:type="spellStart"/>
      <w:r>
        <w:t>Inconsistent</w:t>
      </w:r>
      <w:commentRangeEnd w:id="7"/>
      <w:proofErr w:type="spellEnd"/>
      <w:r w:rsidR="00FD4DD7">
        <w:rPr>
          <w:rStyle w:val="Kommentarzeichen"/>
          <w:rFonts w:asciiTheme="minorHAnsi" w:eastAsiaTheme="minorHAnsi" w:hAnsiTheme="minorHAnsi" w:cstheme="minorBidi"/>
          <w:color w:val="auto"/>
        </w:rPr>
        <w:commentReference w:id="7"/>
      </w:r>
      <w:r>
        <w:t xml:space="preserve"> </w:t>
      </w:r>
      <w:proofErr w:type="spellStart"/>
      <w:r>
        <w:t>Operationalization</w:t>
      </w:r>
      <w:proofErr w:type="spellEnd"/>
      <w:r>
        <w:t xml:space="preserve"> (2</w:t>
      </w:r>
      <w:r w:rsidR="00AE3B4C">
        <w:t>5</w:t>
      </w:r>
      <w:r>
        <w:t>0)</w:t>
      </w:r>
      <w:bookmarkEnd w:id="6"/>
    </w:p>
    <w:p w14:paraId="60D58F31" w14:textId="2B1F6DA9" w:rsidR="00A017E1" w:rsidRDefault="00A017E1" w:rsidP="00A017E1"/>
    <w:p w14:paraId="56C7794E" w14:textId="570EF6AE"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070DE1">
        <w:rPr>
          <w:lang w:val="en-US"/>
        </w:rPr>
        <w:t>byproduct</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End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0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0LTA2LTA2VDA5OjU0OjU4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z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2LTA2VDE1OjA4OjU1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YtMDZUMTU6MDg6NTU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TGVuZ3RoIjozLCJSZWZlcmVuY2VJZCI6ImE3N2U0MzMzLTU5MzgtNDc0Yy1hZjQzLWMxYWM4NzA5N2FkNy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4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g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DBiNWZmZi00MGNjLTQ2ZGMtOWZlYS01M2MyYzhmYjY3YWIiLCJNb2RpZmllZE9uIjoiMjAyNC0wMS0wM1QxNDoxOToxMSIsIlByb2plY3QiOnsiJHJlZiI6IjgifX1dLCJPcmdhbml6YXRpb25zIjpbXSwiT3RoZXJzSW52b2x2ZWQiOltdLCJQbGFjZU9mUHVibGljYXRpb24iOiJOZXcgWW9yaywgTlksIFVTQSIsIlB1Ymxpc2hlcnMiOlt7IiRpZCI6IjU0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}</w:instrText>
          </w:r>
          <w:r w:rsidR="00CE4FC4">
            <w:rPr>
              <w:lang w:val="en-US"/>
            </w:rPr>
            <w:fldChar w:fldCharType="separate"/>
          </w:r>
          <w:r w:rsidR="007D11CD">
            <w:rPr>
              <w:lang w:val="en-US"/>
            </w:rPr>
            <w:t>[22–24]</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0LTA2LTA2VDEwOjAwOjIzIiwiUHJvamVjdCI6eyIkcmVmIjoiOCJ9fSwiVXNlTnVtYmVyaW5nVHlwZU9mUGFyZW50RG9jdW1lbnQiOmZhbHNlfV0sIkZvcm1hdHRlZFRleHQiOnsiJGlkIjoiMTgiLCJDb3VudCI6MSwiVGV4dFVuaXRzIjpbeyIkaWQiOiIxOSIsIkZvbnRTdHlsZSI6eyIkaWQiOiIyMCIsIk5ldXRyYWwiOnRydWV9LCJSZWFkaW5nT3JkZXIiOjEsIlRleHQiOiJbMjVdIn1dfSwiVGFnIjoiQ2l0YXZpUGxhY2Vob2xkZXIjNzliMjcwZmYtZDY2ZC00MjQ4LWE4ZTItMzhmZDJkMDc1ODRjIiwiVGV4dCI6IlsyNV0iLCJXQUlWZXJzaW9uIjoiNi4xNy4wLjAifQ==}</w:instrText>
          </w:r>
          <w:r w:rsidR="00B662E7">
            <w:rPr>
              <w:lang w:val="en-US"/>
            </w:rPr>
            <w:fldChar w:fldCharType="separate"/>
          </w:r>
          <w:r w:rsidR="007D11CD">
            <w:rPr>
              <w:lang w:val="en-US"/>
            </w:rPr>
            <w:t>[25]</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End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0LTA2LTA2VDA5OjUzOjU5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TA6NTg6MTkiLCJNb2RpZmllZEJ5IjoiX0NocmlzdGluZSBOdXNzYmF1bSIsIklkIjoiMTE4NzhmNjgtZjM4OC00OWMxLWE4OTItOTMwOWUwN2YyMGY5IiwiTW9kaWZpZWRPbiI6IjIwMjMtMTItMDhUMTA6NTg6MTk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IyNjQwMzUwMyIsIlVyaVN0cmluZyI6Imh0dHA6Ly93d3cubmNiaS5ubG0ubmloLmdvdi9wdWJtZWQvMjY0MDM1M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}</w:instrText>
          </w:r>
          <w:r w:rsidR="00CE4FC4">
            <w:rPr>
              <w:lang w:val="en-US"/>
            </w:rPr>
            <w:fldChar w:fldCharType="separate"/>
          </w:r>
          <w:r w:rsidR="007D11CD">
            <w:rPr>
              <w:lang w:val="en-US"/>
            </w:rPr>
            <w:t>[26,27]</w:t>
          </w:r>
          <w:r w:rsidR="00CE4FC4">
            <w:rPr>
              <w:lang w:val="en-US"/>
            </w:rPr>
            <w:fldChar w:fldCharType="end"/>
          </w:r>
        </w:sdtContent>
      </w:sdt>
      <w:r w:rsidR="00CE4FC4">
        <w:rPr>
          <w:lang w:val="en-US"/>
        </w:rPr>
        <w:t xml:space="preserve">, tracheoesophageal speech </w:t>
      </w:r>
      <w:sdt>
        <w:sdtPr>
          <w:rPr>
            <w:lang w:val="en-US"/>
          </w:rPr>
          <w:alias w:val="To edit, see citavi.com/edit"/>
          <w:tag w:val="CitaviPlaceholder#6a72c3f4-4f03-4f57-a289-e71a6d040472"/>
          <w:id w:val="234980001"/>
          <w:placeholder>
            <w:docPart w:val="DefaultPlaceholder_-1854013440"/>
          </w:placeholder>
        </w:sdtPr>
        <w:sdtEnd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0LTA2LTA2VDA5OjU2OjIw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QtMDYtMDZUMDk6NTY6MjIiLCJQcm9qZWN0Ijp7IiRyZWYiOiI4In19LCJVc2VOdW1iZXJpbmdUeXBlT2ZQYXJlbnREb2N1bWVudCI6ZmFsc2V9XSwiRm9ybWF0dGVkVGV4dCI6eyIkaWQiOiIyOCIsIkNvdW50IjoxLCJUZXh0VW5pdHMiOlt7IiRpZCI6IjI5IiwiRm9udFN0eWxlIjp7IiRpZCI6IjMwIiwiTmV1dHJhbCI6dHJ1ZX0sIlJlYWRpbmdPcmRlciI6MSwiVGV4dCI6IlsyOCwyOV0ifV19LCJUYWciOiJDaXRhdmlQbGFjZWhvbGRlciM2YTcyYzNmNC00ZjAzLTRmNTctYTI4OS1lNzFhNmQwNDA0NzIiLCJUZXh0IjoiWzI4LDI5XSIsIldBSVZlcnNpb24iOiI2LjE3LjAuMCJ9}</w:instrText>
          </w:r>
          <w:r w:rsidR="00CE4FC4">
            <w:rPr>
              <w:lang w:val="en-US"/>
            </w:rPr>
            <w:fldChar w:fldCharType="separate"/>
          </w:r>
          <w:r w:rsidR="007D11CD">
            <w:rPr>
              <w:lang w:val="en-US"/>
            </w:rPr>
            <w:t>[28,29]</w:t>
          </w:r>
          <w:r w:rsidR="00CE4FC4">
            <w:rPr>
              <w:lang w:val="en-US"/>
            </w:rPr>
            <w:fldChar w:fldCharType="end"/>
          </w:r>
        </w:sdtContent>
      </w:sdt>
      <w:r w:rsidR="00CE4FC4">
        <w:rPr>
          <w:lang w:val="en-US"/>
        </w:rPr>
        <w:t>,</w:t>
      </w:r>
      <w:r w:rsidR="00B662E7">
        <w:rPr>
          <w:lang w:val="en-US"/>
        </w:rPr>
        <w:t xml:space="preserve"> dysarthria </w:t>
      </w:r>
      <w:sdt>
        <w:sdtPr>
          <w:rPr>
            <w:lang w:val="en-US"/>
          </w:rPr>
          <w:alias w:val="To edit, see citavi.com/edit"/>
          <w:tag w:val="CitaviPlaceholder#c7aca736-7823-482b-a655-97657db09b8f"/>
          <w:id w:val="-1820799438"/>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0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C0wNi0wNlQwOTo1MzowMiIsIlByb2plY3QiOnsiJHJlZiI6IjgifX0sIlVzZU51bWJlcmluZ1R5cGVPZlBhcmVudERvY3VtZW50IjpmYWxzZX1dLCJGb3JtYXR0ZWRUZXh0Ijp7IiRpZCI6IjE5IiwiQ291bnQiOjEsIlRleHRVbml0cyI6W3siJGlkIjoiMjAiLCJGb250U3R5bGUiOnsiJGlkIjoiMjEiLCJOZXV0cmFsIjp0cnVlfSwiUmVhZGluZ09yZGVyIjoxLCJUZXh0IjoiWzMwXSJ9XX0sIlRhZyI6IkNpdGF2aVBsYWNlaG9sZGVyI2M3YWNhNzM2LTc4MjMtNDgyYi1hNjU1LTk3NjU3ZGIwOWI4ZiIsIlRleHQiOiJbMzBdIiwiV0FJVmVyc2lvbiI6IjYuMTcuMC4wIn0=}</w:instrText>
          </w:r>
          <w:r w:rsidR="00B662E7">
            <w:rPr>
              <w:lang w:val="en-US"/>
            </w:rPr>
            <w:fldChar w:fldCharType="separate"/>
          </w:r>
          <w:r w:rsidR="007D11CD">
            <w:rPr>
              <w:lang w:val="en-US"/>
            </w:rPr>
            <w:t>[30]</w:t>
          </w:r>
          <w:r w:rsidR="00B662E7">
            <w:rPr>
              <w:lang w:val="en-US"/>
            </w:rPr>
            <w:fldChar w:fldCharType="end"/>
          </w:r>
        </w:sdtContent>
      </w:sdt>
      <w:r w:rsidR="00B662E7">
        <w:rPr>
          <w:lang w:val="en-US"/>
        </w:rPr>
        <w:t xml:space="preserve">, or stuttering </w:t>
      </w:r>
      <w:sdt>
        <w:sdtPr>
          <w:rPr>
            <w:lang w:val="en-US"/>
          </w:rPr>
          <w:alias w:val="To edit, see citavi.com/edit"/>
          <w:tag w:val="CitaviPlaceholder#9c0b2367-1659-4f0f-bf6a-a535c216b1a1"/>
          <w:id w:val="-2036340114"/>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QtMDYtMDZUMDk6NTY6NDkiLCJQcm9qZWN0Ijp7IiRyZWYiOiI4In19LCJVc2VOdW1iZXJpbmdUeXBlT2ZQYXJlbnREb2N1bWVudCI6ZmFsc2V9XSwiRm9ybWF0dGVkVGV4dCI6eyIkaWQiOiIyMSIsIkNvdW50IjoxLCJUZXh0VW5pdHMiOlt7IiRpZCI6IjIyIiwiRm9udFN0eWxlIjp7IiRpZCI6IjIzIiwiTmV1dHJhbCI6dHJ1ZX0sIlJlYWRpbmdPcmRlciI6MSwiVGV4dCI6IlszMV0ifV19LCJUYWciOiJDaXRhdmlQbGFjZWhvbGRlciM5YzBiMjM2Ny0xNjU5LTRmMGYtYmY2YS1hNTM1YzIxNmIxYTEiLCJUZXh0IjoiWzMxXSIsIldBSVZlcnNpb24iOiI2LjE3LjAuMCJ9}</w:instrText>
          </w:r>
          <w:r w:rsidR="00B662E7">
            <w:rPr>
              <w:lang w:val="en-US"/>
            </w:rPr>
            <w:fldChar w:fldCharType="separate"/>
          </w:r>
          <w:r w:rsidR="007D11CD">
            <w:rPr>
              <w:lang w:val="en-US"/>
            </w:rPr>
            <w:t>[31]</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End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C0wNi0wNlQwOTo1NToxNy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QtMDYtMDZUMDk6NTU6MTciLCJQcm9qZWN0Ijp7IiRyZWYiOiI4In19LCJVc2VOdW1iZXJpbmdUeXBlT2ZQYXJlbnREb2N1bWVudCI6ZmFsc2V9XSwiRm9ybWF0dGVkVGV4dCI6eyIkaWQiOiIxMyIsIkNvdW50IjoxLCJUZXh0VW5pdHMiOlt7IiRpZCI6IjE0IiwiRm9udFN0eWxlIjp7IiRpZCI6IjE1IiwiTmV1dHJhbCI6dHJ1ZX0sIlJlYWRpbmdPcmRlciI6MSwiVGV4dCI6IlszMl0ifV19LCJUYWciOiJDaXRhdmlQbGFjZWhvbGRlciMzOTZlM2Y1ZS1kMDJlLTQ3YzctYmM0ZS1lYjNlNTliNTE2ZGQiLCJUZXh0IjoiWzMyXSIsIldBSVZlcnNpb24iOiI2LjE3LjAuMCJ9}</w:instrText>
          </w:r>
          <w:r w:rsidR="00CE4FC4">
            <w:rPr>
              <w:lang w:val="en-US"/>
            </w:rPr>
            <w:fldChar w:fldCharType="separate"/>
          </w:r>
          <w:r w:rsidR="007D11CD">
            <w:rPr>
              <w:lang w:val="en-US"/>
            </w:rPr>
            <w:t>[32]</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C0wNi0wNlQxMDowMzo0MSIsIlByb2plY3QiOnsiJHJlZiI6IjgifX0sIlVzZU51bWJlcmluZ1R5cGVPZlBhcmVudERvY3VtZW50IjpmYWxzZX1dLCJGb3JtYXR0ZWRUZXh0Ijp7IiRpZCI6IjIwIiwiQ291bnQiOjEsIlRleHRVbml0cyI6W3siJGlkIjoiMjEiLCJGb250U3R5bGUiOnsiJGlkIjoiMjIiLCJOZXV0cmFsIjp0cnVlfSwiUmVhZGluZ09yZGVyIjoxLCJUZXh0IjoiWzMzXSJ9XX0sIlRhZyI6IkNpdGF2aVBsYWNlaG9sZGVyIzhkODMwYTk5LWJkM2EtNDU3MS1iMDY5LWE5NTE1NmQ4MTcxMSIsIlRleHQiOiJbMzNdIiwiV0FJVmVyc2lvbiI6IjYuMTcuMC4wIn0=}</w:instrText>
          </w:r>
          <w:r w:rsidR="00B662E7">
            <w:rPr>
              <w:lang w:val="en-US"/>
            </w:rPr>
            <w:fldChar w:fldCharType="separate"/>
          </w:r>
          <w:r w:rsidR="007D11CD">
            <w:rPr>
              <w:lang w:val="en-US"/>
            </w:rPr>
            <w:t>[33]</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U3RhcnQiOjMsIlJhbmdlTGVuZ3RoIjo0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C0wNi0wNlQwOTo1OTo0Mi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MZW5ndGgiOjM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QtMDYtMDZUMTU6MDg6MDIiLCJQcm9qZWN0Ijp7IiRyZWYiOiI4In19LCJVc2VOdW1iZXJpbmdUeXBlT2ZQYXJlbnREb2N1bWVudCI6ZmFsc2V9XSwiRm9ybWF0dGVkVGV4dCI6eyIkaWQiOiIzNCIsIkNvdW50IjoxLCJUZXh0VW5pdHMiOlt7IiRpZCI6IjM1IiwiRm9udFN0eWxlIjp7IiRpZCI6IjM2IiwiTmV1dHJhbCI6dHJ1ZX0sIlJlYWRpbmdPcmRlciI6MSwiVGV4dCI6IlszNCwzNV0ifV19LCJUYWciOiJDaXRhdmlQbGFjZWhvbGRlciMxOTYxMzMzNS00NmE1LTQ2NjEtOTM0OS0zMmVjMmNiMWM5ZmEiLCJUZXh0IjoiWzM0LDM1XSIsIldBSVZlcnNpb24iOiI2LjE3LjAuMCJ9}</w:instrText>
          </w:r>
          <w:r w:rsidR="00B662E7">
            <w:rPr>
              <w:lang w:val="en-US"/>
            </w:rPr>
            <w:fldChar w:fldCharType="separate"/>
          </w:r>
          <w:r w:rsidR="007D11CD">
            <w:rPr>
              <w:lang w:val="en-US"/>
            </w:rPr>
            <w:t>[34,35]</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}</w:instrText>
          </w:r>
          <w:r w:rsidR="00B662E7">
            <w:rPr>
              <w:lang w:val="en-US"/>
            </w:rPr>
            <w:fldChar w:fldCharType="separate"/>
          </w:r>
          <w:r w:rsidR="007D11CD">
            <w:rPr>
              <w:lang w:val="en-US"/>
            </w:rPr>
            <w:t>[36]</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U3RhcnQiOjMsIlJhbmdlTGVuZ3RoIjo0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C0wNi0wNlQwOTo1NzoyNi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0LTA2LTA2VDEwOjA4OjEw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Uxlbmd0aCI6My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QtMDYtMDZUMTU6MDE6MTU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0LTA2LTA2VDE1OjAxOjE1IiwiUHJvamVjdCI6eyIkcmVmIjoiOCJ9fSwiVXNlTnVtYmVyaW5nVHlwZU9mUGFyZW50RG9jdW1lbnQiOmZhbHNlfV0sIkZvcm1hdHRlZFRleHQiOnsiJGlkIjoiNTgiLCJDb3VudCI6MSwiVGV4dFVuaXRzIjpbeyIkaWQiOiI1OSIsIkZvbnRTdHlsZSI6eyIkaWQiOiI2MCIsIk5ldXRyYWwiOnRydWV9LCJSZWFkaW5nT3JkZXIiOjEsIlRleHQiOiJbMzfigJMzOV0ifV19LCJUYWciOiJDaXRhdmlQbGFjZWhvbGRlciMwNTJjYWUxMi0zNjY3LTQzN2ItODc2Ny1jNDliMGQxZmNhZDYiLCJUZXh0IjoiWzM34oCTMzldIiwiV0FJVmVyc2lvbiI6IjYuMTcuMC4wIn0=}</w:instrText>
          </w:r>
          <w:r w:rsidR="00B662E7">
            <w:rPr>
              <w:lang w:val="en-US"/>
            </w:rPr>
            <w:fldChar w:fldCharType="separate"/>
          </w:r>
          <w:r w:rsidR="007D11CD">
            <w:rPr>
              <w:lang w:val="en-US"/>
            </w:rPr>
            <w:t>[37–39]</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U3RhcnQiOjMsIlJlZmVyZW5jZUlkIjoiN2QxMTdiODMtMGE0Ny00NGM1LWFiODctMzU2ZDQzMmUyZGM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OCIsIiR0eXBlIjoiU3dpc3NBY2FkZW1pYy5DaXRhdmkuUHJvamVjdCwgU3dpc3NBY2FkZW1pYy5DaXRhdmkifX0seyIkaWQiOiI5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OC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E4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OC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NDQvMjAyMF9KU0xIUi0xOS0wMDMzNyIsIlVyaVN0cmluZyI6Imh0dHBzOi8vZG9pLm9yZy8xMC4xMDQ0LzIwMjBfSlNMSFItMTktMDAzMzc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Dg6NDY6MjYiLCJNb2RpZmllZEJ5IjoiX0NocmlzdGluZSBOdXNzYmF1bSIsIklkIjoiN2MwN2UxOTctYmJiMS00M2M2LThhNjctYTY2NWYyYTY4ZGQ2IiwiTW9kaWZpZWRPbiI6IjIwMjQtMDEtMDhUMDg6NDY6MjY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MjU5ODE5NSIsIlVyaVN0cmluZyI6Imh0dHA6Ly93d3cubmNiaS5ubG0ubmloLmdvdi9wdWJtZWQvMzI1OTgxOT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Mzk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4In19LHsiJGlkIjoiNDA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x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0M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0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OC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Q3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g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NC0wNi0wNlQxNTowMjo0MSIsIlByb2plY3QiOnsiJHJlZiI6IjgifX0sIlVzZU51bWJlcmluZ1R5cGVPZlBhcmVudERvY3VtZW50IjpmYWxzZX1dLCJGb3JtYXR0ZWRUZXh0Ijp7IiRpZCI6IjQ4IiwiQ291bnQiOjEsIlRleHRVbml0cyI6W3siJGlkIjoiNDkiLCJGb250U3R5bGUiOnsiJGlkIjoiNTAiLCJOZXV0cmFsIjp0cnVlfSwiUmVhZGluZ09yZGVyIjoxLCJUZXh0IjoiWzQw4oCTNDJdIn1dfSwiVGFnIjoiQ2l0YXZpUGxhY2Vob2xkZXIjZjVlNjUwOWUtM2YxNi00YTQ0LTk2NTEtOTFkYjVmZDM5ZjMzIiwiVGV4dCI6Ils0MOKAkzQyXSIsIldBSVZlcnNpb24iOiI2LjE3LjAuMCJ9}</w:instrText>
          </w:r>
          <w:r w:rsidR="00B662E7">
            <w:rPr>
              <w:lang w:val="en-US"/>
            </w:rPr>
            <w:fldChar w:fldCharType="separate"/>
          </w:r>
          <w:r w:rsidR="007D11CD">
            <w:rPr>
              <w:lang w:val="en-US"/>
            </w:rPr>
            <w:t>[40–42]</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End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C0wNi0wNlQxMDoxMDoxNyIsIlByb2plY3QiOnsiJHJlZiI6IjgifX0sIlVzZU51bWJlcmluZ1R5cGVPZlBhcmVudERvY3VtZW50IjpmYWxzZX1dLCJGb3JtYXR0ZWRUZXh0Ijp7IiRpZCI6IjE4IiwiQ291bnQiOjEsIlRleHRVbml0cyI6W3siJGlkIjoiMTkiLCJGb250U3R5bGUiOnsiJGlkIjoiMjAiLCJOZXV0cmFsIjp0cnVlfSwiUmVhZGluZ09yZGVyIjoxLCJUZXh0IjoiWzQzXSJ9XX0sIlRhZyI6IkNpdGF2aVBsYWNlaG9sZGVyI2ExNzRkNWZlLTdkODUtNDJiMi04NzE1LTczOGEwNTBhMjNlMiIsIlRleHQiOiJbNDNdIiwiV0FJVmVyc2lvbiI6IjYuMTcuMC4wIn0=}</w:instrText>
          </w:r>
          <w:r w:rsidR="00AE3B4C">
            <w:rPr>
              <w:lang w:val="en-US"/>
            </w:rPr>
            <w:fldChar w:fldCharType="separate"/>
          </w:r>
          <w:r w:rsidR="007D11CD">
            <w:rPr>
              <w:lang w:val="en-US"/>
            </w:rPr>
            <w:t>[43]</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
    <w:p w14:paraId="480D54C2" w14:textId="2E109307" w:rsidR="00A017E1" w:rsidRPr="00A017E1" w:rsidRDefault="00A017E1" w:rsidP="00A017E1">
      <w:pPr>
        <w:pStyle w:val="berschrift2"/>
        <w:numPr>
          <w:ilvl w:val="1"/>
          <w:numId w:val="7"/>
        </w:numPr>
        <w:rPr>
          <w:lang w:val="en-US"/>
        </w:rPr>
      </w:pPr>
      <w:bookmarkStart w:id="8" w:name="_Toc160791729"/>
      <w:r w:rsidRPr="00A017E1">
        <w:rPr>
          <w:lang w:val="en-US"/>
        </w:rPr>
        <w:t>Lack of exchange between differen</w:t>
      </w:r>
      <w:r>
        <w:rPr>
          <w:lang w:val="en-US"/>
        </w:rPr>
        <w:t>t research domains (</w:t>
      </w:r>
      <w:r w:rsidR="0058483B">
        <w:rPr>
          <w:lang w:val="en-US"/>
        </w:rPr>
        <w:t>15</w:t>
      </w:r>
      <w:r>
        <w:rPr>
          <w:lang w:val="en-US"/>
        </w:rPr>
        <w:t>0)</w:t>
      </w:r>
      <w:bookmarkEnd w:id="8"/>
    </w:p>
    <w:p w14:paraId="24D213AB" w14:textId="27D485A0" w:rsidR="009F02C4" w:rsidRDefault="009F02C4" w:rsidP="00AA766C">
      <w:pPr>
        <w:rPr>
          <w:lang w:val="en-US"/>
        </w:rPr>
      </w:pPr>
    </w:p>
    <w:p w14:paraId="7427FC61" w14:textId="50C68A96"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AD0A1C">
        <w:rPr>
          <w:lang w:val="en-US"/>
        </w:rPr>
        <w:t xml:space="preserve"> poorly interconnected. This is illustrated </w:t>
      </w:r>
      <w:r w:rsidR="00AE3B4C">
        <w:rPr>
          <w:lang w:val="en-US"/>
        </w:rPr>
        <w:t xml:space="preserve">in </w:t>
      </w:r>
      <w:r w:rsidR="00AE3B4C" w:rsidRPr="00177F43">
        <w:rPr>
          <w:color w:val="C00000"/>
          <w:lang w:val="en-US"/>
        </w:rPr>
        <w:t xml:space="preserve">Figure </w:t>
      </w:r>
      <w:r w:rsidR="00177F43">
        <w:rPr>
          <w:color w:val="C00000"/>
          <w:lang w:val="en-US"/>
        </w:rPr>
        <w:t>1C</w:t>
      </w:r>
      <w:r w:rsidR="00AE3B4C">
        <w:rPr>
          <w:lang w:val="en-US"/>
        </w:rPr>
        <w:t xml:space="preserve"> </w:t>
      </w:r>
      <w:r w:rsidR="00AD0A1C">
        <w:rPr>
          <w:lang w:val="en-US"/>
        </w:rPr>
        <w:t xml:space="preserve">by 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End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0LTA2LTA2VDEwOjEzOjMzIiwiUHJvamVjdCI6eyIkcmVmIjoiOCJ9fSwiVXNlTnVtYmVyaW5nVHlwZU9mUGFyZW50RG9jdW1lbnQiOmZhbHNlfV0sIkZvcm1hdHRlZFRleHQiOnsiJGlkIjoiMjAiLCJDb3VudCI6MSwiVGV4dFVuaXRzIjpbeyIkaWQiOiIyMSIsIkZvbnRTdHlsZSI6eyIkaWQiOiIyMiIsIk5ldXRyYWwiOnRydWV9LCJSZWFkaW5nT3JkZXIiOjEsIlRleHQiOiJbNDRdIn1dfSwiVGFnIjoiQ2l0YXZpUGxhY2Vob2xkZXIjZDMzYzMyOGYtOWI3NS00MjJiLTlkNTctZTU4MDVhZTEwOTJkIiwiVGV4dCI6Ils0NF0iLCJXQUlWZXJzaW9uIjoiNi4xNy4wLjAifQ==}</w:instrText>
          </w:r>
          <w:r w:rsidR="00AE3B4C">
            <w:rPr>
              <w:lang w:val="en-US"/>
            </w:rPr>
            <w:fldChar w:fldCharType="separate"/>
          </w:r>
          <w:r w:rsidR="007D11CD">
            <w:rPr>
              <w:lang w:val="en-US"/>
            </w:rPr>
            <w:t>[44]</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EndPr/>
        <w:sdtContent>
          <w:r w:rsidR="00684059" w:rsidRP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eHVqdWlmZmhuNXMydHBtNzNrNWxsbjQ4eGsxajEwcDRiYzdzbDJvIiwiQ3JlYXRlZE9uIjoiMjAyNC0wNi0wNlQwODoyNzoxMFoiLCJNb2RpZmllZEJ5IjoieHVqdWlmZmhuNXMydHBtNzNrNWxsbjQ4eGsxajEwcDRiYzdzbDJvIiwiSWQiOiJkZDU2YTM3Yi1iNzIyLTQzYmYtYTg4Yi04NzU2MGRhMjEwNDciLCJNb2RpZmllZE9uIjoiMjAyNC0wNi0wNlQwODoyNzoxM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nh1anVpZmZobjVzMnRwbTczazVsbG40OHhrMWoxMHA0YmM3c2wybyIsIkNyZWF0ZWRPbiI6IjIwMjQtMDYtMDZUMDg6Mjc6MTBaIiwiTW9kaWZpZWRCeSI6Inh1anVpZmZobjVzMnRwbTczazVsbG40OHhrMWoxMHA0YmM3c2wybyIsIklkIjoiYTNkMDdlZjEtMGM4My00MzllLTljZTItZTA4ZmM4NjA1M2Y1IiwiTW9kaWZpZWRPbiI6IjIwMjQtMDYtMDZUMDg6Mjc6MTBa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}</w:instrText>
          </w:r>
          <w:r w:rsidR="00684059" w:rsidRPr="00177F43">
            <w:rPr>
              <w:lang w:val="en-US"/>
            </w:rPr>
            <w:fldChar w:fldCharType="separate"/>
          </w:r>
          <w:r w:rsidR="007D11CD">
            <w:rPr>
              <w:lang w:val="en-US"/>
            </w:rPr>
            <w:t>[45]</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there is consistent evidence 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End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C0wNi0wNlQxMDoxNjowMC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C0wNi0wNlQxMDoxNjowMC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MZW5ndGgiOjM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0LTA2LTA2VDEwOjE2OjE4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VN0YXJ0Ijo2LCJSYW5nZUxlbmd0aCI6NC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TmFtZSI6IkpvdXJuYWwgb2YgU3BlZWNoLCBMYW5ndWFnZSwgYW5kIEhlYXJpbmcgUmVzZWFyY2giLCJQYWdpbmF0aW9uIjowLCJQcm90ZWN0ZWQiOmZhbHNlLCJVc2VyQWJicmV2aWF0aW9uMSI6IkogU3BlZWNoIExhbmcgSGVhciBSZXMiLCJDcmVhdGVkQnkiOiJfQ2hyaXN0aW5lIiwiQ3JlYXRlZE9uIjoiMjAxOS0wMy0wNVQwOTozOToxMiIsIk1vZGlmaWVkQnkiOiJfQ2hyaXN0aW5lIE51c3NiYXVtIiwiSWQiOiJiZGRmMWFkNS1hODcxLTRjMDQtYWYzNy0zOGE0ZjQxOWM3YzgiLCJNb2RpZmllZE9uIjoiMjAyMy0wMy0wNlQxNDo1NjoxM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0LTA2LTA2VDA5OjU0OjA1IiwiUHJvamVjdCI6eyIkcmVmIjoiOCJ9fSwiVXNlTnVtYmVyaW5nVHlwZU9mUGFyZW50RG9jdW1lbnQiOmZhbHNlfV0sIkZvcm1hdHRlZFRleHQiOnsiJGlkIjoiNjEiLCJDb3VudCI6MSwiVGV4dFVuaXRzIjpbeyIkaWQiOiI2MiIsIkZvbnRTdHlsZSI6eyIkaWQiOiI2MyIsIk5ldXRyYWwiOnRydWV9LCJSZWFkaW5nT3JkZXIiOjEsIlRleHQiOiJbMTAsMTcsNDZdIn1dfSwiVGFnIjoiQ2l0YXZpUGxhY2Vob2xkZXIjNzI3YTc5NWMtZTdhNC00YjViLWJjN2MtYjJhZjYxMzBkMTBjIiwiVGV4dCI6IlsxMCwxNyw0Nl0iLCJXQUlWZXJzaW9uIjoiNi4xNy4wLjAifQ==}</w:instrText>
          </w:r>
          <w:r w:rsidR="00AE3B4C">
            <w:rPr>
              <w:lang w:val="en-US"/>
            </w:rPr>
            <w:fldChar w:fldCharType="separate"/>
          </w:r>
          <w:r w:rsidR="007D11CD">
            <w:rPr>
              <w:lang w:val="en-US"/>
            </w:rPr>
            <w:t>[10,17,46]</w:t>
          </w:r>
          <w:r w:rsidR="00AE3B4C">
            <w:rPr>
              <w:lang w:val="en-US"/>
            </w:rPr>
            <w:fldChar w:fldCharType="end"/>
          </w:r>
        </w:sdtContent>
      </w:sdt>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EndPr/>
        <w:sdtContent>
          <w:r w:rsidR="00684059">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0LTA2LTA2VDEwOjE3OjU1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QtMDYtMDZUMTA6MTc6NTU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NTkzNzMyPC9uPlxyXG4gIDxpbj50cnVlPC9pbj5cclxuICA8b3M+NTkzNzMyPC9vcz5cclxuICA8cHM+NTkzNzMyPC9wcz5cclxuPC9zcD5cclxuPG9zPjU5MzczMjwvb3M+IiwiUGVyaW9kaWNhbCI6eyIkaWQiOiI0MS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g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}</w:instrText>
          </w:r>
          <w:r w:rsidR="00684059">
            <w:rPr>
              <w:lang w:val="en-US"/>
            </w:rPr>
            <w:fldChar w:fldCharType="separate"/>
          </w:r>
          <w:r w:rsidR="007D11CD">
            <w:rPr>
              <w:lang w:val="en-US"/>
            </w:rPr>
            <w:t>[15,47]</w:t>
          </w:r>
          <w:r w:rsidR="00684059">
            <w:rPr>
              <w:lang w:val="en-US"/>
            </w:rPr>
            <w:fldChar w:fldCharType="end"/>
          </w:r>
        </w:sdtContent>
      </w:sdt>
      <w:r w:rsidR="00041975">
        <w:rPr>
          <w:lang w:val="en-US"/>
        </w:rPr>
        <w:t xml:space="preserve">, a recent study suggest it might exist for pathological ones </w:t>
      </w:r>
      <w:sdt>
        <w:sdtPr>
          <w:rPr>
            <w:lang w:val="en-US"/>
          </w:rPr>
          <w:alias w:val="To edit, see citavi.com/edit"/>
          <w:tag w:val="CitaviPlaceholder#0f30a383-4e07-4785-b6b8-32f18ea57751"/>
          <w:id w:val="-1063709023"/>
          <w:placeholder>
            <w:docPart w:val="DefaultPlaceholder_-1854013440"/>
          </w:placeholder>
        </w:sdtPr>
        <w:sdtEndPr/>
        <w:sdtContent>
          <w:r w:rsidR="00684059">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DgzODQ3LTVkNTYtNDFhNC05NDEyLWY1NjhjYzBmNWM2MCIsIlJhbmdlTGVuZ3RoIjo0LCJSZWZlcmVuY2VJZCI6ImNjMGY5MjBhLTdmMGEtNDNiZS04Zjc5LTAzN2RkZDc0NmY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IxMjAzL3JzLjMucnMtMjc4NDA2Ny92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MjAzL3JzLjMucnMtMjc4NDA2Ny92MSIsIlVyaVN0cmluZyI6Imh0dHBzOi8vZG9pLm9yZy8xMC4yMTIwMy9ycy4zLnJzLTI3ODQwNjcv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}</w:instrText>
          </w:r>
          <w:r w:rsidR="00684059">
            <w:rPr>
              <w:lang w:val="en-US"/>
            </w:rPr>
            <w:fldChar w:fldCharType="separate"/>
          </w:r>
          <w:r w:rsidR="007D11CD">
            <w:rPr>
              <w:lang w:val="en-US"/>
            </w:rPr>
            <w:t>[48]</w:t>
          </w:r>
          <w:r w:rsidR="00684059">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7B07A593" w14:textId="5D314F36" w:rsidR="00A017E1" w:rsidRDefault="00A017E1" w:rsidP="00A017E1">
      <w:pPr>
        <w:pStyle w:val="berschrift2"/>
        <w:numPr>
          <w:ilvl w:val="1"/>
          <w:numId w:val="7"/>
        </w:numPr>
        <w:rPr>
          <w:lang w:val="en-US"/>
        </w:rPr>
      </w:pPr>
      <w:bookmarkStart w:id="9" w:name="_Toc160791730"/>
      <w:r>
        <w:rPr>
          <w:lang w:val="en-US"/>
        </w:rPr>
        <w:t>Insufficient anchoring in voice perception theory (</w:t>
      </w:r>
      <w:r w:rsidR="0058483B">
        <w:rPr>
          <w:lang w:val="en-US"/>
        </w:rPr>
        <w:t>15</w:t>
      </w:r>
      <w:r>
        <w:rPr>
          <w:lang w:val="en-US"/>
        </w:rPr>
        <w:t>0)</w:t>
      </w:r>
      <w:bookmarkEnd w:id="9"/>
    </w:p>
    <w:p w14:paraId="20403166" w14:textId="5B0047AF" w:rsidR="00A017E1" w:rsidRDefault="00A017E1" w:rsidP="007F138B">
      <w:pPr>
        <w:rPr>
          <w:lang w:val="en-US"/>
        </w:rPr>
      </w:pPr>
    </w:p>
    <w:p w14:paraId="05E0D106" w14:textId="6049D213" w:rsidR="007F138B" w:rsidRPr="00A0435C" w:rsidRDefault="007F138B" w:rsidP="00A0435C">
      <w:pPr>
        <w:rPr>
          <w:lang w:val="en-US"/>
        </w:rPr>
      </w:pPr>
      <w:r>
        <w:rPr>
          <w:lang w:val="en-US"/>
        </w:rPr>
        <w:t xml:space="preserve">The majority of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w:t>
      </w:r>
      <w:r w:rsidR="00A0435C">
        <w:rPr>
          <w:lang w:val="en-US"/>
        </w:rPr>
        <w:lastRenderedPageBreak/>
        <w:t>analysis (</w:t>
      </w:r>
      <w:r w:rsidR="00A0435C" w:rsidRPr="00A0435C">
        <w:rPr>
          <w:color w:val="C00000"/>
          <w:lang w:val="en-US"/>
        </w:rPr>
        <w:t>Fig</w:t>
      </w:r>
      <w:r w:rsidR="00177F43">
        <w:rPr>
          <w:color w:val="C00000"/>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rapidly increasing applied knowledge in rapidly developing branches (especially synthetic voices) on the one hand, </w:t>
      </w:r>
      <w:r w:rsidR="00A7608F">
        <w:rPr>
          <w:lang w:val="en-US"/>
        </w:rPr>
        <w:t>but</w:t>
      </w:r>
      <w:r w:rsidR="00A0435C">
        <w:rPr>
          <w:lang w:val="en-US"/>
        </w:rPr>
        <w:t xml:space="preserve"> a simultaneous lack of understanding on basic voice mechanisms on the other. </w:t>
      </w:r>
      <w:r w:rsidR="0098210D">
        <w:rPr>
          <w:lang w:val="en-US"/>
        </w:rPr>
        <w:t xml:space="preserve">In order to fully understand how naturalness affects our perception and response to voices, this void needs to be filled. </w:t>
      </w:r>
    </w:p>
    <w:p w14:paraId="61D6F19C" w14:textId="37D03E22" w:rsidR="00A017E1" w:rsidRPr="00084405" w:rsidRDefault="00A017E1" w:rsidP="00A017E1">
      <w:pPr>
        <w:pStyle w:val="berschrift1"/>
        <w:numPr>
          <w:ilvl w:val="0"/>
          <w:numId w:val="7"/>
        </w:numPr>
        <w:rPr>
          <w:i/>
          <w:iCs/>
          <w:lang w:val="en-US"/>
        </w:rPr>
      </w:pPr>
      <w:bookmarkStart w:id="10" w:name="_Toc160791731"/>
      <w:r w:rsidRPr="00A017E1">
        <w:rPr>
          <w:lang w:val="en-US"/>
        </w:rPr>
        <w:t xml:space="preserve">Proposition of a concise framework for </w:t>
      </w:r>
      <w:r w:rsidR="00D114BD">
        <w:rPr>
          <w:lang w:val="en-US"/>
        </w:rPr>
        <w:t xml:space="preserve">voice </w:t>
      </w:r>
      <w:r w:rsidRPr="00A017E1">
        <w:rPr>
          <w:lang w:val="en-US"/>
        </w:rPr>
        <w:t>naturalness (</w:t>
      </w:r>
      <w:r w:rsidR="00831DF3">
        <w:rPr>
          <w:lang w:val="en-US"/>
        </w:rPr>
        <w:t>9</w:t>
      </w:r>
      <w:r w:rsidRPr="00A017E1">
        <w:rPr>
          <w:lang w:val="en-US"/>
        </w:rPr>
        <w:t>00</w:t>
      </w:r>
      <w:r w:rsidRPr="00084405">
        <w:rPr>
          <w:i/>
          <w:iCs/>
          <w:lang w:val="en-US"/>
        </w:rPr>
        <w:t>)</w:t>
      </w:r>
      <w:bookmarkEnd w:id="10"/>
    </w:p>
    <w:p w14:paraId="72F7030A" w14:textId="77777777" w:rsidR="008B5242" w:rsidRPr="00084405" w:rsidRDefault="008B5242" w:rsidP="00A017E1">
      <w:pPr>
        <w:rPr>
          <w:i/>
          <w:iCs/>
          <w:lang w:val="en-US"/>
        </w:rPr>
      </w:pPr>
    </w:p>
    <w:p w14:paraId="6D8DDD4D" w14:textId="3215831E" w:rsidR="00D114BD" w:rsidRDefault="001C3A8E" w:rsidP="00A017E1">
      <w:pPr>
        <w:rPr>
          <w:lang w:val="en-US"/>
        </w:rPr>
      </w:pPr>
      <w:r>
        <w:rPr>
          <w:lang w:val="en-US"/>
        </w:rPr>
        <w:t>After</w:t>
      </w:r>
      <w:r w:rsidR="00701727">
        <w:rPr>
          <w:lang w:val="en-US"/>
        </w:rPr>
        <w:t xml:space="preserve"> </w:t>
      </w:r>
      <w:r w:rsidR="00D114BD">
        <w:rPr>
          <w:lang w:val="en-US"/>
        </w:rPr>
        <w:t xml:space="preserve">we identified </w:t>
      </w:r>
      <w:r w:rsidR="00701727">
        <w:rPr>
          <w:lang w:val="en-US"/>
        </w:rPr>
        <w:t xml:space="preserve">the </w:t>
      </w:r>
      <w:r w:rsidR="00D114BD">
        <w:rPr>
          <w:lang w:val="en-US"/>
        </w:rPr>
        <w:t>key problems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77777777" w:rsidR="00BF321F" w:rsidRDefault="00BF321F" w:rsidP="00BF321F">
      <w:pPr>
        <w:pStyle w:val="berschrift2"/>
        <w:numPr>
          <w:ilvl w:val="1"/>
          <w:numId w:val="7"/>
        </w:numPr>
      </w:pPr>
      <w:bookmarkStart w:id="11"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11"/>
    </w:p>
    <w:p w14:paraId="3B9985E4" w14:textId="77777777" w:rsidR="00BF321F" w:rsidRDefault="00BF321F" w:rsidP="00A017E1">
      <w:pPr>
        <w:rPr>
          <w:lang w:val="en-US"/>
        </w:rPr>
      </w:pPr>
    </w:p>
    <w:p w14:paraId="3FBCC4BB" w14:textId="51CFDBC0"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 xml:space="preserve">Fig </w:t>
      </w:r>
      <w:r w:rsidR="00177F43">
        <w:rPr>
          <w:color w:val="C00000"/>
          <w:lang w:val="en-US"/>
        </w:rPr>
        <w:t xml:space="preserve">2 </w:t>
      </w:r>
      <w:proofErr w:type="spellStart"/>
      <w:r w:rsidR="00177F43">
        <w:rPr>
          <w:color w:val="C00000"/>
          <w:lang w:val="en-US"/>
        </w:rPr>
        <w:t>ToDo</w:t>
      </w:r>
      <w:proofErr w:type="spellEnd"/>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rare?”</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EndPr/>
        <w:sdtContent>
          <w:r w:rsid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}</w:instrText>
          </w:r>
          <w:r w:rsidR="00177F43">
            <w:rPr>
              <w:lang w:val="en-US"/>
            </w:rPr>
            <w:fldChar w:fldCharType="separate"/>
          </w:r>
          <w:r w:rsidR="007D11CD">
            <w:rPr>
              <w:lang w:val="en-US"/>
            </w:rPr>
            <w:t>[49]</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EndPr/>
        <w:sdtContent>
          <w:r w:rsidR="001C3A8E">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i0wNlQxMDoxNjoxOCIsIlByb2plY3QiOnsiJHJlZiI6IjgifX0sIlVzZU51bWJlcmluZ1R5cGVPZlBhcmVudERvY3VtZW50IjpmYWxzZX1dLCJGb3JtYXR0ZWRUZXh0Ijp7IiRpZCI6IjE5IiwiQ291bnQiOjEsIlRleHRVbml0cyI6W3siJGlkIjoiMjAiLCJGb250U3R5bGUiOnsiJGlkIjoiMjEiLCJOZXV0cmFsIjp0cnVlfSwiUmVhZGluZ09yZGVyIjoxLCJUZXh0IjoiWzEwXSJ9XX0sIlRhZyI6IkNpdGF2aVBsYWNlaG9sZGVyIzdjZTk4OTcwLWFmNWQtNDk2My1hMmNmLThiNTc3ODY0N2QyNyIsIlRleHQiOiJbMTBdIiwiV0FJVmVyc2lvbiI6IjYuMTcuMC4wIn0=}</w:instrText>
          </w:r>
          <w:r w:rsidR="001C3A8E">
            <w:rPr>
              <w:lang w:val="en-US"/>
            </w:rPr>
            <w:fldChar w:fldCharType="separate"/>
          </w:r>
          <w:r w:rsidR="00C35DFD">
            <w:rPr>
              <w:lang w:val="en-US"/>
            </w:rPr>
            <w:t>[10]</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EndPr/>
        <w:sdtContent>
          <w:r w:rsidR="001C3A8E">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2LTA2VDEwOjQxOjM5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1LCJSYW5nZUxlbmd0aCI6NCwiUmVmZXJlbmNlSWQiOiIyMmFlODI1Mi1lYWVmLTQyZWMtYTdiYi0xY2M4MTdiZGNiYjc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gifX0seyIkaWQiOiIyM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OCJ9fSx7IiRpZCI6IjI0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gifX1dLCJDaXRhdGlvbktleVVwZGF0ZVR5cGUiOjAsIkNvbGxhYm9yYXRvcnMiOltdLCJEb2kiOiIxMC4xMTIxLzEuNTA0OTUx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IxLzEuNTA0OTUxMCIsIlVyaVN0cmluZyI6Imh0dHBzOi8vZG9pLm9yZy8xMC4xMTIxLzEuNTA0OTUxM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jo1MDo1NyIsIk1vZGlmaWVkQnkiOiJfQ2hyaXN0aW5lIE51c3NiYXVtIiwiSWQiOiJlZjg0NDRmZi01ODM3LTRmOTktOTc5Yy1jMGZlODE0Mjk2YmQiLCJNb2RpZmllZE9uIjoiMjAyMy0xMi0wNVQxMjo1MDo1NyIsIlByb2plY3QiOnsiJHJlZiI6Ijg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wMTgwNjU4IiwiVXJpU3RyaW5nIjoiaHR0cDovL3d3dy5uY2JpLm5sbS5uaWguZ292L3B1Ym1lZC8zMDE4MDY1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OCJ9fSx7IiRpZCI6IjM3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4In19LHsiJGlkIjoiMzg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OCJ9fV0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kiLCIkdHlwZSI6IlN3aXNzQWNhZGVtaWMuQ2l0YXZpLkxvY2F0aW9uLCBTd2lzc0FjYWRlbWljLkNpdGF2aSIsIkFkZHJlc3MiOnsiJGlkIjoiNDA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4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Qy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Ni0wNlQxNTowNzo0MyIsIlByb2plY3QiOnsiJHJlZiI6IjgifX0sIlVzZU51bWJlcmluZ1R5cGVPZlBhcmVudERvY3VtZW50IjpmYWxzZX1dLCJGb3JtYXR0ZWRUZXh0Ijp7IiRpZCI6IjQzIiwiQ291bnQiOjEsIlRleHRVbml0cyI6W3siJGlkIjoiNDQiLCJGb250U3R5bGUiOnsiJGlkIjoiNDUiLCJOZXV0cmFsIjp0cnVlfSwiUmVhZGluZ09yZGVyIjoxLCJUZXh0IjoiWzksNTAsNTFdIn1dfSwiVGFnIjoiQ2l0YXZpUGxhY2Vob2xkZXIjMzdkMjNjODQtYWM1OC00NTlkLWEyYjgtMTE0N2U3NWU4YjRiIiwiVGV4dCI6Ils5LDUwLDUxXSIsIldBSVZlcnNpb24iOiI2LjE3LjAuMCJ9}</w:instrText>
          </w:r>
          <w:r w:rsidR="001C3A8E">
            <w:rPr>
              <w:lang w:val="en-US"/>
            </w:rPr>
            <w:fldChar w:fldCharType="separate"/>
          </w:r>
          <w:r w:rsidR="007D11CD">
            <w:rPr>
              <w:lang w:val="en-US"/>
            </w:rPr>
            <w:t>[9,50,51]</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EndPr/>
        <w:sdtContent>
          <w:r w:rsidR="001C3A8E">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C0wNi0wNlQxMDo0MTo1MCIsIlByb2plY3QiOnsiJHJlZiI6IjgifX0sIlVzZU51bWJlcmluZ1R5cGVPZlBhcmVudERvY3VtZW50IjpmYWxzZX1dLCJGb3JtYXR0ZWRUZXh0Ijp7IiRpZCI6IjE0IiwiQ291bnQiOjEsIlRleHRVbml0cyI6W3siJGlkIjoiMTUiLCJGb250U3R5bGUiOnsiJGlkIjoiMTYiLCJOZXV0cmFsIjp0cnVlfSwiUmVhZGluZ09yZGVyIjoxLCJUZXh0IjoiWzUyXSJ9XX0sIlRhZyI6IkNpdGF2aVBsYWNlaG9sZGVyI2Q5YTQ3MDhjLTNhYzYtNDVmMC05N2FlLTVmYWE1YWQxOTA5NCIsIlRleHQiOiJbNTJdIiwiV0FJVmVyc2lvbiI6IjYuMTcuMC4wIn0=}</w:instrText>
          </w:r>
          <w:r w:rsidR="001C3A8E">
            <w:rPr>
              <w:lang w:val="en-US"/>
            </w:rPr>
            <w:fldChar w:fldCharType="separate"/>
          </w:r>
          <w:r w:rsidR="007D11CD">
            <w:rPr>
              <w:lang w:val="en-US"/>
            </w:rPr>
            <w:t>[52]</w:t>
          </w:r>
          <w:r w:rsidR="001C3A8E">
            <w:rPr>
              <w:lang w:val="en-US"/>
            </w:rPr>
            <w:fldChar w:fldCharType="end"/>
          </w:r>
        </w:sdtContent>
      </w:sdt>
      <w:r w:rsidR="00791859">
        <w:rPr>
          <w:lang w:val="en-US"/>
        </w:rPr>
        <w:t xml:space="preserve">). </w:t>
      </w:r>
    </w:p>
    <w:p w14:paraId="7291897C" w14:textId="7371CABA"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(or listeners representation of a human voice)</w:t>
      </w:r>
      <w:r w:rsidR="004742EB">
        <w:rPr>
          <w:lang w:val="en-US"/>
        </w:rPr>
        <w:t>,</w:t>
      </w:r>
      <w:r>
        <w:rPr>
          <w:lang w:val="en-US"/>
        </w:rPr>
        <w:t xml:space="preserve"> and the deviation </w:t>
      </w:r>
      <w:r w:rsidR="00353624">
        <w:rPr>
          <w:lang w:val="en-US"/>
        </w:rPr>
        <w:t>lies</w:t>
      </w:r>
      <w:r>
        <w:rPr>
          <w:lang w:val="en-US"/>
        </w:rPr>
        <w:t xml:space="preserve"> on the human/non-human spectrum. </w:t>
      </w:r>
    </w:p>
    <w:p w14:paraId="5BCB78F4" w14:textId="36975E2A" w:rsidR="009E2AB9" w:rsidRPr="000468FB"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oth conceptualizations are</w:t>
      </w:r>
      <w:r>
        <w:rPr>
          <w:lang w:val="en-US"/>
        </w:rPr>
        <w:t xml:space="preserve"> 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implicitly through certain design </w:t>
      </w:r>
      <w:r>
        <w:rPr>
          <w:lang w:val="en-US"/>
        </w:rPr>
        <w:t>choices</w:t>
      </w:r>
      <w:r w:rsidR="00701727">
        <w:rPr>
          <w:lang w:val="en-US"/>
        </w:rPr>
        <w:t xml:space="preserve"> (</w:t>
      </w:r>
      <w:r w:rsidR="00701727" w:rsidRPr="00701727">
        <w:rPr>
          <w:color w:val="C00000"/>
          <w:lang w:val="en-US"/>
        </w:rPr>
        <w:t>see Box 1</w:t>
      </w:r>
      <w:r w:rsidR="00701727">
        <w:rPr>
          <w:lang w:val="en-US"/>
        </w:rPr>
        <w:t>)</w:t>
      </w:r>
      <w:r w:rsidR="00265AEB">
        <w:rPr>
          <w:lang w:val="en-US"/>
        </w:rPr>
        <w:t>. For example, comparing human to synthetic voices implies human-likeness based naturalness</w:t>
      </w:r>
      <w:r w:rsidR="00701727">
        <w:rPr>
          <w:lang w:val="en-US"/>
        </w:rPr>
        <w:t xml:space="preserve"> and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ded38f07-acf4-4b16-a37e-ce69c5b868ff"/>
          <w:id w:val="-1176951251"/>
          <w:placeholder>
            <w:docPart w:val="DefaultPlaceholder_-1854013440"/>
          </w:placeholder>
        </w:sdtPr>
        <w:sdtEnd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Y1M2ZlZjhmLWYwN2YtNGYyOS05MjJkLWMzNzBiZjFiZTQ3NiIsIkVudHJpZXMiOlt7IiRpZCI6IjIiLCIkdHlwZSI6IlN3aXNzQWNhZGVtaWMuQ2l0YXZpLkNpdGF0aW9ucy5Xb3JkUGxhY2Vob2xkZXJFbnRyeSwgU3dpc3NBY2FkZW1pYy5DaXRhdmkiLCJJZCI6ImMyM2Q5OTc1LTY2MjUtNDk3NS1iMmVlLTgwZjNjNjI2M2E0MSIsIlJhbmdlTGVuZ3RoIjoxNCwiUmVmZXJlbmNlSWQiOiJjYzBmOTIwYS03ZjBhLTQzYmUtOGY3OS0wMzdkZGQ3NDZmNj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4IiwiJHR5cGUiOiJTd2lzc0FjYWRlbWljLkNpdGF2aS5Qcm9qZWN0LCBTd2lzc0FjYWRlbWljLkNpdGF2aSJ9fSx7IiRpZCI6Ijk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4In19XSwiQ2l0YXRpb25LZXlVcGRhdGVUeXBlIjowLCJDb2xsYWJvcmF0b3JzIjpbXSwiRG9pIjoiMTAuMjEyMDMvcnMuMy5ycy0yNzg0MDY3L3Y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yMDMvcnMuMy5ycy0yNzg0MDY3L3YxIiwiVXJpU3RyaW5nIjoiaHR0cHM6Ly9kb2kub3JnLzEwLjIxMjAzL3JzLjMucnMtMjc4NDA2Ny92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}</w:instrText>
          </w:r>
          <w:r w:rsidR="00701727">
            <w:rPr>
              <w:lang w:val="en-US"/>
            </w:rPr>
            <w:fldChar w:fldCharType="separate"/>
          </w:r>
          <w:r w:rsidR="00701727">
            <w:rPr>
              <w:lang w:val="en-US"/>
            </w:rPr>
            <w:t>Diel and Lewis</w:t>
          </w:r>
          <w:r w:rsidR="00701727">
            <w:rPr>
              <w:lang w:val="en-US"/>
            </w:rPr>
            <w:fldChar w:fldCharType="end"/>
          </w:r>
        </w:sdtContent>
      </w:sdt>
      <w:r w:rsidR="00701727">
        <w:rPr>
          <w:lang w:val="en-US"/>
        </w:rPr>
        <w:t xml:space="preserve"> </w:t>
      </w:r>
      <w:sdt>
        <w:sdtPr>
          <w:rPr>
            <w:lang w:val="en-US"/>
          </w:rPr>
          <w:alias w:val="To edit, see citavi.com/edit"/>
          <w:tag w:val="CitaviPlaceholder#653fef8f-f07f-4f29-922d-c370bf1be476"/>
          <w:id w:val="-1010447082"/>
          <w:placeholder>
            <w:docPart w:val="DefaultPlaceholder_-1854013440"/>
          </w:placeholder>
        </w:sdtPr>
        <w:sdtEndPr/>
        <w:sdtContent>
          <w:r w:rsidR="00701727">
            <w:rPr>
              <w:lang w:val="en-US"/>
            </w:rPr>
            <w:fldChar w:fldCharType="begin"/>
          </w:r>
          <w:r w:rsidR="007D11CD">
            <w:rPr>
              <w:lang w:val="en-US"/>
            </w:rPr>
            <w:instrText>ADDIN CitaviPlaceholder{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IxMjAzL3JzLjMucnMtMjc4NDA2Ny92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MjAzL3JzLjMucnMtMjc4NDA2Ny92MSIsIlVyaVN0cmluZyI6Imh0dHBzOi8vZG9pLm9yZy8xMC4yMTIwMy9ycy4zLnJzLTI3ODQwNjcv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WzQ4XSJ9XX0sIlRhZyI6IkNpdGF2aVBsYWNlaG9sZGVyIzY1M2ZlZjhmLWYwN2YtNGYyOS05MjJkLWMzNzBiZjFiZTQ3NiIsIlRleHQiOiJbNDhdIiwiV0FJVmVyc2lvbiI6IjYuMTcuMC4wIn0=}</w:instrText>
          </w:r>
          <w:r w:rsidR="00701727">
            <w:rPr>
              <w:lang w:val="en-US"/>
            </w:rPr>
            <w:fldChar w:fldCharType="separate"/>
          </w:r>
          <w:r w:rsidR="007D11CD">
            <w:rPr>
              <w:lang w:val="en-US"/>
            </w:rPr>
            <w:t>[48]</w:t>
          </w:r>
          <w:r w:rsidR="00701727">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familiar categories” rather “categorical ambiguity”. We interpret this as the </w:t>
      </w:r>
      <w:r w:rsidR="009E2AB9">
        <w:rPr>
          <w:lang w:val="en-US"/>
        </w:rPr>
        <w:lastRenderedPageBreak/>
        <w:t xml:space="preserve">empirical realization of the abovementioned conceptual </w:t>
      </w:r>
      <w:r w:rsidR="000468FB">
        <w:rPr>
          <w:lang w:val="en-US"/>
        </w:rPr>
        <w:t xml:space="preserve">differentiation, providing initial evidence for distinguishable perceptual outcomes. </w:t>
      </w:r>
    </w:p>
    <w:p w14:paraId="5C04BBFF" w14:textId="3CAD18F4" w:rsidR="00A017E1" w:rsidRPr="00353624" w:rsidRDefault="00A017E1" w:rsidP="00A017E1">
      <w:pPr>
        <w:rPr>
          <w:lang w:val="en-US"/>
        </w:rPr>
      </w:pPr>
    </w:p>
    <w:p w14:paraId="25D0D87E" w14:textId="488316C3" w:rsidR="00A017E1" w:rsidRPr="00FC1778" w:rsidRDefault="00A017E1" w:rsidP="00A017E1">
      <w:pPr>
        <w:pStyle w:val="berschrift2"/>
        <w:numPr>
          <w:ilvl w:val="1"/>
          <w:numId w:val="7"/>
        </w:numPr>
        <w:rPr>
          <w:lang w:val="en-US"/>
        </w:rPr>
      </w:pPr>
      <w:bookmarkStart w:id="12" w:name="_Toc160791733"/>
      <w:r w:rsidRPr="00FC1778">
        <w:rPr>
          <w:lang w:val="en-US"/>
        </w:rPr>
        <w:t xml:space="preserve">Differentiation from </w:t>
      </w:r>
      <w:r w:rsidR="00FC1778" w:rsidRPr="00FC1778">
        <w:rPr>
          <w:lang w:val="en-US"/>
        </w:rPr>
        <w:t>distinctiveness and authenticity</w:t>
      </w:r>
      <w:r w:rsidRPr="00FC1778">
        <w:rPr>
          <w:lang w:val="en-US"/>
        </w:rPr>
        <w:t xml:space="preserve"> (</w:t>
      </w:r>
      <w:r w:rsidR="00831DF3" w:rsidRPr="00FC1778">
        <w:rPr>
          <w:lang w:val="en-US"/>
        </w:rPr>
        <w:t>4</w:t>
      </w:r>
      <w:r w:rsidRPr="00FC1778">
        <w:rPr>
          <w:lang w:val="en-US"/>
        </w:rPr>
        <w:t>00)</w:t>
      </w:r>
      <w:bookmarkEnd w:id="12"/>
    </w:p>
    <w:p w14:paraId="1373534F" w14:textId="449AE93B" w:rsidR="002E044F" w:rsidRPr="00FC1778" w:rsidRDefault="002E044F" w:rsidP="002E044F">
      <w:pPr>
        <w:rPr>
          <w:lang w:val="en-US"/>
        </w:rPr>
      </w:pPr>
    </w:p>
    <w:p w14:paraId="7C0335C5" w14:textId="4005C3B0" w:rsidR="00FC1778" w:rsidRDefault="002E044F" w:rsidP="002E044F">
      <w:pPr>
        <w:rPr>
          <w:lang w:val="en-US"/>
        </w:rPr>
      </w:pPr>
      <w:r>
        <w:rPr>
          <w:lang w:val="en-US"/>
        </w:rPr>
        <w:t xml:space="preserve">In the following, we shortly 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 (</w:t>
      </w:r>
      <w:r w:rsidR="001D3F41" w:rsidRPr="001D3F41">
        <w:rPr>
          <w:color w:val="C00000"/>
          <w:lang w:val="en-US"/>
        </w:rPr>
        <w:t>Quelle</w:t>
      </w:r>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represented along multiple perceptual dimensions</w:t>
      </w:r>
      <w:r w:rsidR="00004401">
        <w:rPr>
          <w:lang w:val="en-US"/>
        </w:rPr>
        <w:t xml:space="preserve"> and they appear as distinctive if they deviate substantially from a central tendency or norm in that space (</w:t>
      </w:r>
      <w:r w:rsidR="00004401" w:rsidRPr="00004401">
        <w:rPr>
          <w:color w:val="C00000"/>
          <w:lang w:val="en-US"/>
        </w:rPr>
        <w:t>Quelle</w:t>
      </w:r>
      <w:r w:rsidR="00004401">
        <w:rPr>
          <w:lang w:val="en-US"/>
        </w:rPr>
        <w:t>)</w:t>
      </w:r>
      <w:r w:rsidR="001D3F41">
        <w:rPr>
          <w:lang w:val="en-US"/>
        </w:rPr>
        <w:t xml:space="preserve">. </w:t>
      </w:r>
      <w:r w:rsidR="00004401">
        <w:rPr>
          <w:lang w:val="en-US"/>
        </w:rPr>
        <w:t xml:space="preserve">Our deviation-based definition of naturalness is closely related to the concept of distinctiveness, as they share two critical features: a norm/reference and a deviation. Therefore, we would assume that they are correlated.  However, we </w:t>
      </w:r>
      <w:r w:rsidR="00716FB2">
        <w:rPr>
          <w:lang w:val="en-US"/>
        </w:rPr>
        <w:t>understand</w:t>
      </w:r>
      <w:r w:rsidR="00004401">
        <w:rPr>
          <w:lang w:val="en-US"/>
        </w:rPr>
        <w:t xml:space="preserve"> distinctiveness </w:t>
      </w:r>
      <w:r w:rsidR="00716FB2">
        <w:rPr>
          <w:lang w:val="en-US"/>
        </w:rPr>
        <w:t xml:space="preserve">as a much broader term which captures many forms of perceptual deviations beyond naturalness. Thus, we assumed that unnatural voices would always be perceived as somewhat distinctive, but natural voice can be both distinct and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128BB85D" w:rsidR="003E61B4" w:rsidRDefault="00FC1778" w:rsidP="00FC1778">
      <w:pPr>
        <w:rPr>
          <w:lang w:val="en-US"/>
        </w:rPr>
      </w:pPr>
      <w:r>
        <w:rPr>
          <w:lang w:val="en-US"/>
        </w:rPr>
        <w:t xml:space="preserve">The other concept that deserves particular </w:t>
      </w:r>
      <w:r w:rsidR="001A6490">
        <w:rPr>
          <w:lang w:val="en-US"/>
        </w:rPr>
        <w:t>consideration</w:t>
      </w:r>
      <w:bookmarkStart w:id="13" w:name="_GoBack"/>
      <w:bookmarkEnd w:id="13"/>
      <w:r>
        <w:rPr>
          <w:lang w:val="en-US"/>
        </w:rPr>
        <w:t xml:space="preserve"> is </w:t>
      </w:r>
      <w:r w:rsidRPr="00FC1778">
        <w:rPr>
          <w:b/>
          <w:lang w:val="en-US"/>
        </w:rPr>
        <w:t>authenticity</w:t>
      </w:r>
      <w:r>
        <w:rPr>
          <w:lang w:val="en-US"/>
        </w:rPr>
        <w:t xml:space="preserve">. </w:t>
      </w:r>
      <w:r w:rsidR="00B90DAD">
        <w:rPr>
          <w:lang w:val="en-US"/>
        </w:rPr>
        <w:t xml:space="preserve">When prompted for synonyms of naturalness, this was </w:t>
      </w:r>
      <w:proofErr w:type="spellStart"/>
      <w:r w:rsidR="00B90DAD">
        <w:rPr>
          <w:lang w:val="en-US"/>
        </w:rPr>
        <w:t>ChatGPTs</w:t>
      </w:r>
      <w:proofErr w:type="spellEnd"/>
      <w:r w:rsidR="00B90DAD">
        <w:rPr>
          <w:lang w:val="en-US"/>
        </w:rPr>
        <w:t xml:space="preserve"> first reply (</w:t>
      </w:r>
      <w:r w:rsidR="00B90DAD" w:rsidRPr="00B90DAD">
        <w:rPr>
          <w:b/>
          <w:color w:val="C00000"/>
          <w:lang w:val="en-US"/>
        </w:rPr>
        <w:t>Figure 1 B</w:t>
      </w:r>
      <w:r w:rsidR="00B90DAD">
        <w:rPr>
          <w:lang w:val="en-US"/>
        </w:rPr>
        <w:t>), suggesting a semantic link between these two terms in openly accessible online sources. In the scientific literature, however, authenticity</w:t>
      </w:r>
      <w:r w:rsidR="00037F39">
        <w:rPr>
          <w:lang w:val="en-US"/>
        </w:rPr>
        <w:t xml:space="preserve"> is an established</w:t>
      </w:r>
      <w:r w:rsidR="00B90DAD">
        <w:rPr>
          <w:lang w:val="en-US"/>
        </w:rPr>
        <w:t xml:space="preserve"> </w:t>
      </w:r>
      <w:r w:rsidR="00037F39">
        <w:rPr>
          <w:lang w:val="en-US"/>
        </w:rPr>
        <w:t xml:space="preserve">concept with </w:t>
      </w:r>
      <w:r w:rsidR="00B90DAD">
        <w:rPr>
          <w:lang w:val="en-US"/>
        </w:rPr>
        <w:t>a somewhat different meaning.</w:t>
      </w:r>
      <w:r w:rsidR="00037F39">
        <w:rPr>
          <w:lang w:val="en-US"/>
        </w:rPr>
        <w:t xml:space="preserve"> Importantly, instead of the holistic </w:t>
      </w:r>
      <w:r w:rsidR="003359DA">
        <w:rPr>
          <w:lang w:val="en-US"/>
        </w:rPr>
        <w:t>impression of voices</w:t>
      </w:r>
      <w:r w:rsidR="00037F39">
        <w:rPr>
          <w:lang w:val="en-US"/>
        </w:rPr>
        <w:t>, it usually targets specific voice cues</w:t>
      </w:r>
      <w:r w:rsidR="00037F39" w:rsidRPr="00E127AD">
        <w:rPr>
          <w:lang w:val="en-US"/>
        </w:rPr>
        <w:t>. 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EndPr/>
        <w:sdtContent>
          <w:r w:rsidR="00037F39" w:rsidRPr="00E127A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U3RhcnQiOjMsIlJlZmVyZW5jZUlkIjoiYTQ3MjU3MmYtNmFkMC00ZWZmLTlkNWItMmQzYjBlZmM3MWJ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gifX0seyIkaWQiOiIxNC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U6NDJaIiwiTW9kaWZpZWRCeSI6Inh1anVpZmZobjVzMnRwbTczazVsbG40OHhrMWoxMHA0YmM3c2wybyIsIklkIjoiODAxOTk0YmItZWE1YS00OTQ3LWFlM2UtYjA1OGU5OWYwZDU0IiwiTW9kaWZpZWRPbiI6IjIwMjQtMDYtMDZUMTA6MDU6NDJa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YtMDZUMTA6MDU6NDJaIiwiTW9kaWZpZWRCeSI6Inh1anVpZmZobjVzMnRwbTczazVsbG40OHhrMWoxMHA0YmM3c2wybyIsIklkIjoiZjg3YjA5M2QtZWI5Zi00MjI4LThkMDMtMTNhZjgzMTI5MDMzIiwiTW9kaWZpZWRPbiI6IjIwMjQtMDYtMDZUMTA6MDU6NDJaIiwiUHJvamVjdCI6eyIkcmVmIjoiOC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jE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4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Y6NDdaIiwiTW9kaWZpZWRCeSI6Inh1anVpZmZobjVzMnRwbTczazVsbG40OHhrMWoxMHA0YmM3c2wybyIsIklkIjoiYWVmMzliMjctNTVmOC00OTQ1LWI2NzItODdmZTNlZTdmNWViIiwiTW9kaWZpZWRPbiI6IjIwMjQtMDYtMDZUMTA6MDY6NDda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YtMDZUMTA6MDY6NDdaIiwiTW9kaWZpZWRCeSI6Inh1anVpZmZobjVzMnRwbTczazVsbG40OHhrMWoxMHA0YmM3c2wybyIsIklkIjoiMmQ4ODllYWYtMzAxMi00MjUxLTljOWUtZTU5ODlhOTVjMDdlIiwiTW9kaWZpZWRPbiI6IjIwMjQtMDYtMDZUMTA6MDY6NDdaIiwiUHJvamVjdCI6eyIkcmVmIjoiOC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Ix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Y6MThaIiwiTW9kaWZpZWRCeSI6Inh1anVpZmZobjVzMnRwbTczazVsbG40OHhrMWoxMHA0YmM3c2wybyIsIklkIjoiMWU1NTczOTctMzVmZC00NWE2LWE1YmUtNTk3MWNjMmE0NmRiIiwiTW9kaWZpZWRPbiI6IjIwMjQtMDYtMDZUMTA6MDY6MTha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}</w:instrText>
          </w:r>
          <w:r w:rsidR="00037F39" w:rsidRPr="00E127AD">
            <w:rPr>
              <w:lang w:val="en-US"/>
            </w:rPr>
            <w:fldChar w:fldCharType="separate"/>
          </w:r>
          <w:r w:rsidR="007D11CD">
            <w:rPr>
              <w:lang w:val="en-US"/>
            </w:rPr>
            <w:t>[53–55]</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3359DA" w:rsidRPr="00E127AD">
        <w:rPr>
          <w:lang w:val="en-US"/>
        </w:rPr>
        <w:t>spoofing, authenticity is assessed with regard to a specific speaker identity (</w:t>
      </w:r>
      <w:r w:rsidR="003359DA" w:rsidRPr="00E127AD">
        <w:rPr>
          <w:color w:val="C00000"/>
          <w:lang w:val="en-US"/>
        </w:rPr>
        <w:t>Quelle</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EndPr/>
        <w:sdtContent>
          <w:r w:rsidR="00E127A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gifX1dLCJDaXRhdGlvbktleVVwZGF0ZVR5cGUiOjAsIkNvbGxhYm9yYXRvcnMiOltdLCJEb2kiOiIxMC4xMTc3LzAyNjE5MjdYMTk4ODM5MD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c3LzAyNjE5MjdYMTk4ODM5MDIiLCJVcmlTdHJpbmciOiJodHRwczovL2RvaS5vcmcvMTAuMTE3Ny8wMjYxOTI3WDE5ODgzOT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i0wNlQxMjoyOTo0MloiLCJNb2RpZmllZEJ5IjoieHVqdWlmZmhuNXMydHBtNzNrNWxsbjQ4eGsxajEwcDRiYzdzbDJvIiwiSWQiOiIwZTlkZDA5Yy0xYTkyLTRlZDctOWE5NS00MGJjZGE2YmU1ZmUiLCJNb2RpZmllZE9uIjoiMjAyNC0wNi0wNlQxMjoyOTo0MloiLCJQcm9qZWN0Ijp7IiRyZWYiOiI4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}</w:instrText>
          </w:r>
          <w:r w:rsidR="00E127AD">
            <w:rPr>
              <w:lang w:val="en-US"/>
            </w:rPr>
            <w:fldChar w:fldCharType="separate"/>
          </w:r>
          <w:r w:rsidR="007D11CD">
            <w:rPr>
              <w:lang w:val="en-US"/>
            </w:rPr>
            <w:t>[56,57]</w:t>
          </w:r>
          <w:r w:rsidR="00E127AD">
            <w:rPr>
              <w:lang w:val="en-US"/>
            </w:rPr>
            <w:fldChar w:fldCharType="end"/>
          </w:r>
        </w:sdtContent>
      </w:sdt>
      <w:r w:rsidR="00E127AD">
        <w:rPr>
          <w:lang w:val="en-US"/>
        </w:rPr>
        <w:t>. 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However, since these are two very different research questions, we tend to keeping the concepts of naturalness and authenticity rather separate. </w:t>
      </w:r>
    </w:p>
    <w:p w14:paraId="73A32CC3" w14:textId="706B4EB2" w:rsidR="00A017E1" w:rsidRPr="00A017E1" w:rsidRDefault="008E2FE6" w:rsidP="00A017E1">
      <w:pPr>
        <w:pStyle w:val="berschrift1"/>
        <w:numPr>
          <w:ilvl w:val="0"/>
          <w:numId w:val="7"/>
        </w:numPr>
        <w:rPr>
          <w:lang w:val="en-US"/>
        </w:rPr>
      </w:pPr>
      <w:bookmarkStart w:id="14" w:name="_Toc160791734"/>
      <w:r>
        <w:rPr>
          <w:lang w:val="en-US"/>
        </w:rPr>
        <w:t>P</w:t>
      </w:r>
      <w:r w:rsidR="00A017E1" w:rsidRPr="00A017E1">
        <w:rPr>
          <w:lang w:val="en-US"/>
        </w:rPr>
        <w:t>rogressing in conjunction (</w:t>
      </w:r>
      <w:r w:rsidR="00F61678">
        <w:rPr>
          <w:lang w:val="en-US"/>
        </w:rPr>
        <w:t>40</w:t>
      </w:r>
      <w:r w:rsidR="00A017E1">
        <w:rPr>
          <w:lang w:val="en-US"/>
        </w:rPr>
        <w:t>0</w:t>
      </w:r>
      <w:r w:rsidR="00A017E1" w:rsidRPr="00A017E1">
        <w:rPr>
          <w:lang w:val="en-US"/>
        </w:rPr>
        <w:t>)</w:t>
      </w:r>
      <w:bookmarkEnd w:id="14"/>
    </w:p>
    <w:p w14:paraId="57A31105" w14:textId="29D6CE07" w:rsidR="00A017E1" w:rsidRDefault="00A017E1" w:rsidP="00A017E1">
      <w:pPr>
        <w:rPr>
          <w:lang w:val="en"/>
        </w:rPr>
      </w:pPr>
    </w:p>
    <w:p w14:paraId="30AAB351" w14:textId="0F94BC90" w:rsidR="004E074C" w:rsidRPr="004E074C" w:rsidRDefault="004E074C" w:rsidP="00A017E1">
      <w:pPr>
        <w:rPr>
          <w:color w:val="C00000"/>
        </w:rPr>
      </w:pPr>
      <w:r w:rsidRPr="004E074C">
        <w:rPr>
          <w:color w:val="C00000"/>
        </w:rPr>
        <w:t xml:space="preserve">Ab hier noch nicht weiter überarbeitet. </w:t>
      </w:r>
    </w:p>
    <w:p w14:paraId="27FD7686" w14:textId="1EEAE7A0" w:rsidR="00C34691" w:rsidRDefault="00C34691" w:rsidP="00EB3DF4">
      <w:pPr>
        <w:rPr>
          <w:lang w:val="en-US"/>
        </w:rPr>
      </w:pPr>
      <w:r w:rsidRPr="00C34691">
        <w:rPr>
          <w:lang w:val="en-US"/>
        </w:rPr>
        <w:t xml:space="preserve">We </w:t>
      </w:r>
      <w:r w:rsidR="00083C4F">
        <w:rPr>
          <w:lang w:val="en-US"/>
        </w:rPr>
        <w:t>propose</w:t>
      </w:r>
      <w:r w:rsidR="00083C4F" w:rsidRPr="00C34691">
        <w:rPr>
          <w:lang w:val="en-US"/>
        </w:rPr>
        <w:t xml:space="preserve"> </w:t>
      </w:r>
      <w:r w:rsidRPr="00C34691">
        <w:rPr>
          <w:lang w:val="en-US"/>
        </w:rPr>
        <w:t xml:space="preserve">that a </w:t>
      </w:r>
      <w:r w:rsidR="00F61678">
        <w:rPr>
          <w:lang w:val="en-US"/>
        </w:rPr>
        <w:t>systematic</w:t>
      </w:r>
      <w:r w:rsidRPr="00C34691">
        <w:rPr>
          <w:lang w:val="en-US"/>
        </w:rPr>
        <w:t xml:space="preserve"> understanding of voice naturalness is only possible by pooling evidence from all available angles</w:t>
      </w:r>
      <w:r>
        <w:rPr>
          <w:lang w:val="en-US"/>
        </w:rPr>
        <w:t xml:space="preserve">. </w:t>
      </w:r>
      <w:r w:rsidR="00083C4F">
        <w:rPr>
          <w:lang w:val="en-US"/>
        </w:rPr>
        <w:t>After all, even when</w:t>
      </w:r>
      <w:r w:rsidR="00EB3DF4">
        <w:rPr>
          <w:lang w:val="en-US"/>
        </w:rPr>
        <w:t xml:space="preserve"> different perspectives on voice naturalness appear, they are united by several overarching question</w:t>
      </w:r>
      <w:r w:rsidR="00123A29">
        <w:rPr>
          <w:lang w:val="en-US"/>
        </w:rPr>
        <w:t>s</w:t>
      </w:r>
      <w:r w:rsidR="00EB3DF4">
        <w:rPr>
          <w:lang w:val="en-US"/>
        </w:rPr>
        <w:t xml:space="preserve">: How is an impression on voice naturalness formed? Which acoustic features </w:t>
      </w:r>
      <w:r w:rsidR="006F12C8">
        <w:rPr>
          <w:lang w:val="en-US"/>
        </w:rPr>
        <w:t>affect</w:t>
      </w:r>
      <w:r w:rsidR="00EB3DF4">
        <w:rPr>
          <w:lang w:val="en-US"/>
        </w:rPr>
        <w:t xml:space="preserve"> it?</w:t>
      </w:r>
      <w:r w:rsidRPr="00C34691">
        <w:rPr>
          <w:lang w:val="en-US"/>
        </w:rPr>
        <w:t xml:space="preserve"> </w:t>
      </w:r>
      <w:r w:rsidR="00EB3DF4">
        <w:rPr>
          <w:lang w:val="en-US"/>
        </w:rPr>
        <w:t xml:space="preserve">How does voice naturalness </w:t>
      </w:r>
      <w:r w:rsidR="006F12C8">
        <w:rPr>
          <w:lang w:val="en-US"/>
        </w:rPr>
        <w:t>impact perception,</w:t>
      </w:r>
      <w:r w:rsidR="00EB3DF4">
        <w:rPr>
          <w:lang w:val="en-US"/>
        </w:rPr>
        <w:t xml:space="preserve"> interaction</w:t>
      </w:r>
      <w:r w:rsidR="006F12C8">
        <w:rPr>
          <w:lang w:val="en-US"/>
        </w:rPr>
        <w:t>,</w:t>
      </w:r>
      <w:r w:rsidR="00EB3DF4">
        <w:rPr>
          <w:lang w:val="en-US"/>
        </w:rPr>
        <w:t xml:space="preserve"> and communication? Are there differences across individuals and listening contexts? </w:t>
      </w:r>
    </w:p>
    <w:p w14:paraId="3DA0F565" w14:textId="3CF4933B" w:rsidR="0012222C" w:rsidRDefault="0012222C" w:rsidP="00EB3DF4">
      <w:pPr>
        <w:rPr>
          <w:lang w:val="en-US"/>
        </w:rPr>
      </w:pPr>
      <w:commentRangeStart w:id="15"/>
      <w:commentRangeStart w:id="16"/>
      <w:r>
        <w:rPr>
          <w:lang w:val="en-US"/>
        </w:rPr>
        <w:t>Fortunately, v</w:t>
      </w:r>
      <w:r w:rsidR="008E2FE6">
        <w:rPr>
          <w:lang w:val="en-US"/>
        </w:rPr>
        <w:t xml:space="preserve">oice naturalness research is already a highly interdisciplinary field, with great potential </w:t>
      </w:r>
      <w:r w:rsidR="00083C4F">
        <w:rPr>
          <w:lang w:val="en-US"/>
        </w:rPr>
        <w:t xml:space="preserve">for providing </w:t>
      </w:r>
      <w:r w:rsidR="008E2FE6">
        <w:rPr>
          <w:lang w:val="en-US"/>
        </w:rPr>
        <w:t xml:space="preserve">us with </w:t>
      </w:r>
      <w:r w:rsidR="00083C4F">
        <w:rPr>
          <w:lang w:val="en-US"/>
        </w:rPr>
        <w:t xml:space="preserve">relevant </w:t>
      </w:r>
      <w:r w:rsidR="008E2FE6">
        <w:rPr>
          <w:lang w:val="en-US"/>
        </w:rPr>
        <w:t xml:space="preserve">answers. </w:t>
      </w:r>
      <w:del w:id="17" w:author="Stefan Schweinberger" w:date="2024-05-07T17:49:00Z">
        <w:r w:rsidR="008E2FE6" w:rsidDel="00083C4F">
          <w:rPr>
            <w:lang w:val="en-US"/>
          </w:rPr>
          <w:delText xml:space="preserve">Now, it has to start progressing in conjunction. </w:delText>
        </w:r>
      </w:del>
      <w:r w:rsidR="006F12C8">
        <w:rPr>
          <w:lang w:val="en-US"/>
        </w:rPr>
        <w:t xml:space="preserve">This can be </w:t>
      </w:r>
      <w:r w:rsidR="006F12C8">
        <w:rPr>
          <w:lang w:val="en-US"/>
        </w:rPr>
        <w:lastRenderedPageBreak/>
        <w:t>achieved by two means: (a)</w:t>
      </w:r>
      <w:r w:rsidR="005841EC">
        <w:rPr>
          <w:lang w:val="en-US"/>
        </w:rPr>
        <w:t xml:space="preserve"> </w:t>
      </w:r>
      <w:r w:rsidR="006F12C8">
        <w:rPr>
          <w:lang w:val="en-US"/>
        </w:rPr>
        <w:t xml:space="preserve">converting the empirical heterogeneity (presented in section </w:t>
      </w:r>
      <w:r w:rsidR="006F12C8" w:rsidRPr="006F12C8">
        <w:rPr>
          <w:color w:val="C00000"/>
          <w:lang w:val="en-US"/>
        </w:rPr>
        <w:t>2.2</w:t>
      </w:r>
      <w:r w:rsidR="006F12C8">
        <w:rPr>
          <w:lang w:val="en-US"/>
        </w:rPr>
        <w:t>) from an impediment into a</w:t>
      </w:r>
      <w:r w:rsidR="000B67B8">
        <w:rPr>
          <w:lang w:val="en-US"/>
        </w:rPr>
        <w:t xml:space="preserve">n </w:t>
      </w:r>
      <w:r w:rsidR="006F12C8">
        <w:rPr>
          <w:lang w:val="en-US"/>
        </w:rPr>
        <w:t xml:space="preserve">advantage and (b) fostering an active and </w:t>
      </w:r>
      <w:r w:rsidR="006F12C8" w:rsidRPr="006F12C8">
        <w:rPr>
          <w:lang w:val="en-US"/>
        </w:rPr>
        <w:t>profitable exchange between disciplines</w:t>
      </w:r>
      <w:r w:rsidR="006F12C8">
        <w:rPr>
          <w:lang w:val="en-US"/>
        </w:rPr>
        <w:t xml:space="preserve">, especially </w:t>
      </w:r>
      <w:r w:rsidR="00353624">
        <w:rPr>
          <w:lang w:val="en-US"/>
        </w:rPr>
        <w:t>on</w:t>
      </w:r>
      <w:r w:rsidR="006F12C8">
        <w:rPr>
          <w:lang w:val="en-US"/>
        </w:rPr>
        <w:t xml:space="preserve"> human and synthetic voices. </w:t>
      </w:r>
      <w:r>
        <w:rPr>
          <w:lang w:val="en-US"/>
        </w:rPr>
        <w:t>For the implementation of both, a sensible awareness for the interdisciplinary nature of the field is crucial. First,</w:t>
      </w:r>
      <w:r w:rsidR="000B67B8">
        <w:rPr>
          <w:lang w:val="en-US"/>
        </w:rPr>
        <w:t xml:space="preserve"> publications</w:t>
      </w:r>
      <w:r>
        <w:rPr>
          <w:lang w:val="en-US"/>
        </w:rPr>
        <w:t xml:space="preserve"> need to be findable and accessible for other</w:t>
      </w:r>
      <w:r w:rsidR="005841EC">
        <w:rPr>
          <w:lang w:val="en-US"/>
        </w:rPr>
        <w:t>s</w:t>
      </w:r>
      <w:r>
        <w:rPr>
          <w:lang w:val="en-US"/>
        </w:rPr>
        <w:t xml:space="preserve">, </w:t>
      </w:r>
      <w:r w:rsidR="00083C4F">
        <w:rPr>
          <w:lang w:val="en-US"/>
        </w:rPr>
        <w:t>e.g.,</w:t>
      </w:r>
      <w:r>
        <w:rPr>
          <w:lang w:val="en-US"/>
        </w:rPr>
        <w:t xml:space="preserve"> through the establishment of </w:t>
      </w:r>
      <w:r w:rsidR="00083C4F">
        <w:rPr>
          <w:lang w:val="en-US"/>
        </w:rPr>
        <w:t xml:space="preserve">a </w:t>
      </w:r>
      <w:r>
        <w:rPr>
          <w:lang w:val="en-US"/>
        </w:rPr>
        <w:t xml:space="preserve">common </w:t>
      </w:r>
      <w:r w:rsidR="00083C4F">
        <w:rPr>
          <w:lang w:val="en-US"/>
        </w:rPr>
        <w:t xml:space="preserve">terminology that converts into common </w:t>
      </w:r>
      <w:r>
        <w:rPr>
          <w:lang w:val="en-US"/>
        </w:rPr>
        <w:t>keywords. Second, findings need to be communicated inclusive</w:t>
      </w:r>
      <w:r w:rsidR="005841EC">
        <w:rPr>
          <w:lang w:val="en-US"/>
        </w:rPr>
        <w:t>ly</w:t>
      </w:r>
      <w:r>
        <w:rPr>
          <w:lang w:val="en-US"/>
        </w:rPr>
        <w:t xml:space="preserve"> enough </w:t>
      </w:r>
      <w:r w:rsidR="005841EC">
        <w:rPr>
          <w:lang w:val="en-US"/>
        </w:rPr>
        <w:t>for readerships from very diverse background</w:t>
      </w:r>
      <w:r w:rsidR="000B67B8">
        <w:rPr>
          <w:lang w:val="en-US"/>
        </w:rPr>
        <w:t>s</w:t>
      </w:r>
      <w:r w:rsidR="005841EC">
        <w:rPr>
          <w:lang w:val="en-US"/>
        </w:rPr>
        <w:t>. This entail</w:t>
      </w:r>
      <w:r w:rsidR="00083C4F">
        <w:rPr>
          <w:lang w:val="en-US"/>
        </w:rPr>
        <w:t>s</w:t>
      </w:r>
      <w:r w:rsidR="005841EC">
        <w:rPr>
          <w:lang w:val="en-US"/>
        </w:rPr>
        <w:t xml:space="preserve"> to provide some explicit definitions, avoid technical jargon, incorporate scientific standards from other fields where deemed fit, and discuss </w:t>
      </w:r>
      <w:r w:rsidR="00973E11">
        <w:rPr>
          <w:lang w:val="en-US"/>
        </w:rPr>
        <w:t>one’s</w:t>
      </w:r>
      <w:r w:rsidR="005841EC">
        <w:rPr>
          <w:lang w:val="en-US"/>
        </w:rPr>
        <w:t xml:space="preserve"> findings against the backdrop of a wider interdisciplinary literature (</w:t>
      </w:r>
      <w:proofErr w:type="spellStart"/>
      <w:r w:rsidR="005841EC">
        <w:rPr>
          <w:lang w:val="en-US"/>
        </w:rPr>
        <w:t>oder</w:t>
      </w:r>
      <w:proofErr w:type="spellEnd"/>
      <w:r w:rsidR="005841EC">
        <w:rPr>
          <w:lang w:val="en-US"/>
        </w:rPr>
        <w:t xml:space="preserve"> – tie active </w:t>
      </w:r>
      <w:r w:rsidR="00973E11">
        <w:rPr>
          <w:lang w:val="en-US"/>
        </w:rPr>
        <w:t>k</w:t>
      </w:r>
      <w:r w:rsidR="005841EC">
        <w:rPr>
          <w:lang w:val="en-US"/>
        </w:rPr>
        <w:t xml:space="preserve">nots to </w:t>
      </w:r>
      <w:r w:rsidR="00973E11">
        <w:rPr>
          <w:lang w:val="en-US"/>
        </w:rPr>
        <w:t>findings from other fields)</w:t>
      </w:r>
      <w:r w:rsidR="005841EC">
        <w:rPr>
          <w:lang w:val="en-US"/>
        </w:rPr>
        <w:t xml:space="preserve">. </w:t>
      </w:r>
      <w:r w:rsidR="000B67B8">
        <w:rPr>
          <w:lang w:val="en-US"/>
        </w:rPr>
        <w:t>Finally</w:t>
      </w:r>
      <w:r w:rsidR="00973E11">
        <w:rPr>
          <w:lang w:val="en-US"/>
        </w:rPr>
        <w:t xml:space="preserve">, all conceptual and empirical aspects need to be reported with a sufficient level of detail to allow comparability. In </w:t>
      </w:r>
      <w:r w:rsidR="00973E11" w:rsidRPr="00973E11">
        <w:rPr>
          <w:color w:val="C00000"/>
          <w:lang w:val="en-US"/>
        </w:rPr>
        <w:t>Box 2</w:t>
      </w:r>
      <w:r w:rsidR="00973E11">
        <w:rPr>
          <w:lang w:val="en-US"/>
        </w:rPr>
        <w:t xml:space="preserve">, we have converted these suggestions into a number of practical recommendations. </w:t>
      </w:r>
    </w:p>
    <w:p w14:paraId="4127B93C" w14:textId="348A6DCF" w:rsidR="0041749E" w:rsidRDefault="00F61678" w:rsidP="0041749E">
      <w:pPr>
        <w:rPr>
          <w:lang w:val="en-US"/>
        </w:rPr>
      </w:pPr>
      <w:bookmarkStart w:id="18" w:name="_Hlk160787226"/>
      <w:r>
        <w:rPr>
          <w:lang w:val="en-US"/>
        </w:rPr>
        <w:t>If conducted appropriately, this</w:t>
      </w:r>
      <w:r w:rsidR="0041749E">
        <w:rPr>
          <w:lang w:val="en-US"/>
        </w:rPr>
        <w:t xml:space="preserve"> exchange can lead to mutual inspiration between research on human and synthetic voices. </w:t>
      </w:r>
      <w:r>
        <w:rPr>
          <w:lang w:val="en-US"/>
        </w:rPr>
        <w:t>A successful example concerns current insight</w:t>
      </w:r>
      <w:r w:rsidR="00F35C66">
        <w:rPr>
          <w:lang w:val="en-US"/>
        </w:rPr>
        <w:t>s</w:t>
      </w:r>
      <w:r>
        <w:rPr>
          <w:lang w:val="en-US"/>
        </w:rPr>
        <w:t xml:space="preserve"> into naturalness of androgynous and transgender voices. (</w:t>
      </w:r>
      <w:proofErr w:type="spellStart"/>
      <w:r w:rsidRPr="00F61678">
        <w:rPr>
          <w:color w:val="C00000"/>
          <w:lang w:val="en-US"/>
        </w:rPr>
        <w:t>ToDo</w:t>
      </w:r>
      <w:proofErr w:type="spellEnd"/>
      <w:r w:rsidRPr="00F61678">
        <w:rPr>
          <w:color w:val="C00000"/>
          <w:lang w:val="en-US"/>
        </w:rPr>
        <w:t>: elaborate in 2</w:t>
      </w:r>
      <w:r>
        <w:rPr>
          <w:color w:val="C00000"/>
          <w:lang w:val="en-US"/>
        </w:rPr>
        <w:t>-</w:t>
      </w:r>
      <w:r w:rsidRPr="00F61678">
        <w:rPr>
          <w:color w:val="C00000"/>
          <w:lang w:val="en-US"/>
        </w:rPr>
        <w:t>3 sentences</w:t>
      </w:r>
      <w:r>
        <w:rPr>
          <w:lang w:val="en-US"/>
        </w:rPr>
        <w:t xml:space="preserve">)  </w:t>
      </w:r>
      <w:r w:rsidR="00353624">
        <w:rPr>
          <w:lang w:val="en-US"/>
        </w:rPr>
        <w:t>[</w:t>
      </w:r>
      <w:r w:rsidR="00353624" w:rsidRPr="00353624">
        <w:rPr>
          <w:color w:val="C00000"/>
          <w:lang w:val="en-US"/>
        </w:rPr>
        <w:t>…</w:t>
      </w:r>
      <w:r w:rsidR="00353624" w:rsidRPr="00353624">
        <w:rPr>
          <w:lang w:val="en-US"/>
        </w:rPr>
        <w:t>]</w:t>
      </w:r>
      <w:commentRangeEnd w:id="15"/>
      <w:r w:rsidR="00083C4F">
        <w:rPr>
          <w:rStyle w:val="Kommentarzeichen"/>
        </w:rPr>
        <w:commentReference w:id="15"/>
      </w:r>
      <w:commentRangeEnd w:id="16"/>
      <w:r w:rsidR="00D94355">
        <w:rPr>
          <w:rStyle w:val="Kommentarzeichen"/>
        </w:rPr>
        <w:commentReference w:id="16"/>
      </w:r>
    </w:p>
    <w:p w14:paraId="34C343DE" w14:textId="77777777" w:rsidR="0041749E" w:rsidRDefault="0041749E" w:rsidP="0041749E">
      <w:pPr>
        <w:rPr>
          <w:lang w:val="en-US"/>
        </w:rPr>
      </w:pPr>
    </w:p>
    <w:p w14:paraId="20C12FAD" w14:textId="0112F3F3" w:rsidR="00A017E1" w:rsidRDefault="00A017E1" w:rsidP="00A017E1">
      <w:pPr>
        <w:pStyle w:val="berschrift1"/>
        <w:numPr>
          <w:ilvl w:val="0"/>
          <w:numId w:val="7"/>
        </w:numPr>
        <w:rPr>
          <w:lang w:val="en-US"/>
        </w:rPr>
      </w:pPr>
      <w:bookmarkStart w:id="19" w:name="_Toc160791735"/>
      <w:bookmarkEnd w:id="18"/>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19"/>
    </w:p>
    <w:p w14:paraId="502778B7" w14:textId="154EDEEC" w:rsidR="00A017E1" w:rsidRDefault="00A017E1" w:rsidP="00A017E1">
      <w:pPr>
        <w:rPr>
          <w:lang w:val="en-US"/>
        </w:rPr>
      </w:pPr>
    </w:p>
    <w:p w14:paraId="353CD4F2" w14:textId="33AA67C4" w:rsidR="001B022B" w:rsidRDefault="005E5112" w:rsidP="00A017E1">
      <w:pPr>
        <w:rPr>
          <w:lang w:val="en-US"/>
        </w:rPr>
      </w:pPr>
      <w:r>
        <w:rPr>
          <w:lang w:val="en-US"/>
        </w:rPr>
        <w:t xml:space="preserve">Several authors have pointed out that research on naturalness is not sufficiently rooted in theory </w:t>
      </w:r>
      <w:sdt>
        <w:sdtPr>
          <w:rPr>
            <w:lang w:val="en-US"/>
          </w:rPr>
          <w:alias w:val="To edit, see citavi.com/edit"/>
          <w:tag w:val="CitaviPlaceholder#ed887f0b-34cc-48e4-828e-b6e3c1d8a614"/>
          <w:id w:val="1718165144"/>
          <w:placeholder>
            <w:docPart w:val="DefaultPlaceholder_-1854013440"/>
          </w:placeholder>
        </w:sdtPr>
        <w:sdtEndPr/>
        <w:sdtContent>
          <w:r w:rsidR="00701727">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0LTA2LTA2VDEwOjU2OjIx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QtMDYtMDZUMDk6NTM6MDIiLCJQcm9qZWN0Ijp7IiRyZWYiOiI4In19LCJVc2VOdW1iZXJpbmdUeXBlT2ZQYXJlbnREb2N1bWVudCI6ZmFsc2V9XSwiRm9ybWF0dGVkVGV4dCI6eyIkaWQiOiIzMSIsIkNvdW50IjoxLCJUZXh0VW5pdHMiOlt7IiRpZCI6IjMyIiwiRm9udFN0eWxlIjp7IiRpZCI6IjMzIiwiTmV1dHJhbCI6dHJ1ZX0sIlJlYWRpbmdPcmRlciI6MSwiVGV4dCI6Ils2LDExXSJ9XX0sIlRhZyI6IkNpdGF2aVBsYWNlaG9sZGVyI2VkODg3ZjBiLTM0Y2MtNDhlNC04MjhlLWI2ZTNjMWQ4YTYxNCIsIlRleHQiOiJbNiwxMV0iLCJXQUlWZXJzaW9uIjoiNi4xNy4wLjAifQ==}</w:instrText>
          </w:r>
          <w:r w:rsidR="00701727">
            <w:rPr>
              <w:lang w:val="en-US"/>
            </w:rPr>
            <w:fldChar w:fldCharType="separate"/>
          </w:r>
          <w:r w:rsidR="00C35DFD">
            <w:rPr>
              <w:lang w:val="en-US"/>
            </w:rPr>
            <w:t>[6,11]</w:t>
          </w:r>
          <w:r w:rsidR="00701727">
            <w:rPr>
              <w:lang w:val="en-US"/>
            </w:rPr>
            <w:fldChar w:fldCharType="end"/>
          </w:r>
        </w:sdtContent>
      </w:sdt>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sdt>
        <w:sdtPr>
          <w:rPr>
            <w:lang w:val="en-US"/>
          </w:rPr>
          <w:alias w:val="To edit, see citavi.com/edit"/>
          <w:tag w:val="CitaviPlaceholder#94b3fc51-329e-4ac2-a7b3-dd4de8805961"/>
          <w:id w:val="1680935002"/>
          <w:placeholder>
            <w:docPart w:val="DefaultPlaceholder_-1854013440"/>
          </w:placeholder>
        </w:sdtPr>
        <w:sdtEnd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2ZmNDUxMTg3LTZjYzMtNDU3NC1hNGM0LWFlY2NlMTBmY2Y1NyIsIkVudHJpZXMiOlt7IiRpZCI6IjIiLCIkdHlwZSI6IlN3aXNzQWNhZGVtaWMuQ2l0YXZpLkNpdGF0aW9ucy5Xb3JkUGxhY2Vob2xkZXJFbnRyeSwgU3dpc3NBY2FkZW1pYy5DaXRhdmkiLCJJZCI6IjA4MGQ4MzU3LTgwMTQtNDE3ZS1iZjYyLTAxNGY5ZTBhMjcwZiIsIlJhbmdlTGVuZ3RoIjoxMiwiUmVmZXJlbmNlSWQiOiIyMDUwY2RhZC0wYjViLTQ2NTItYWU5Yy1jY2M1YTM4OTJmN2Y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OCIsIiR0eXBlIjoiU3dpc3NBY2FkZW1pYy5DaXRhdmkuUHJvamVjdCwgU3dpc3NBY2FkZW1pYy5DaXRhdmkifX0seyIkaWQiOiI5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OCJ9fSx7IiRpZCI6IjEw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4In19XS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MwMTc1MyIsIlVyaVN0cmluZyI6Imh0dHA6Ly93d3cubmNiaS5ubG0ubmloLmdvdi9wdWJtZWQvMTUzMDE3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WI5M2UyNzctZGQ0NC00ODU1LWJkODQtNTljM2VmN2ViZGQ1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dGljcy4yMDA0LjAxLjAwOCIsIlVyaVN0cmluZyI6Imh0dHBzOi8vZG9pLm9yZy8xMC4xMDE2L2oudGljcy4yMDA0LjAxLjAw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}</w:instrText>
          </w:r>
          <w:r w:rsidR="00701727">
            <w:rPr>
              <w:lang w:val="en-US"/>
            </w:rPr>
            <w:fldChar w:fldCharType="separate"/>
          </w:r>
          <w:r w:rsidR="00701727">
            <w:rPr>
              <w:lang w:val="en-US"/>
            </w:rPr>
            <w:t>Belin et al.</w:t>
          </w:r>
          <w:r w:rsidR="00701727">
            <w:rPr>
              <w:lang w:val="en-US"/>
            </w:rPr>
            <w:fldChar w:fldCharType="end"/>
          </w:r>
        </w:sdtContent>
      </w:sdt>
      <w:r w:rsidR="00701727">
        <w:rPr>
          <w:lang w:val="en-US"/>
        </w:rPr>
        <w:t xml:space="preserve"> </w:t>
      </w:r>
      <w:sdt>
        <w:sdtPr>
          <w:rPr>
            <w:lang w:val="en-US"/>
          </w:rPr>
          <w:alias w:val="To edit, see citavi.com/edit"/>
          <w:tag w:val="CitaviPlaceholder#ff451187-6cc3-4574-a4c4-aecce10fcf57"/>
          <w:id w:val="1660802086"/>
          <w:placeholder>
            <w:docPart w:val="DefaultPlaceholder_-1854013440"/>
          </w:placeholder>
        </w:sdtPr>
        <w:sdtEndPr/>
        <w:sdtContent>
          <w:r w:rsidR="00701727">
            <w:rPr>
              <w:lang w:val="en-US"/>
            </w:rPr>
            <w:fldChar w:fldCharType="begin"/>
          </w:r>
          <w:r w:rsidR="007D11CD">
            <w:rPr>
              <w:lang w:val="en-US"/>
            </w:rPr>
            <w:instrText>ADDIN CitaviPlaceholder{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giLCIkdHlwZSI6IlN3aXNzQWNhZGVtaWMuQ2l0YXZpLlByb2plY3QsIFN3aXNzQWNhZGVtaWMuQ2l0YXZpIn19LHsiJGlkIjoiOS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gifX0seyIkaWQiOiIxMCIsIiR0eXBlIjoiU3dpc3NBY2FkZW1pYy5DaXRhdmkuUGVyc29uLCBTd2lzc0FjYWRlbWljLkNpdGF2aSIsIkZpcnN0TmFtZSI6IkMuIiwiTGFzdE5hbWUiOiJCZWRhcmQiLCJQcm90ZWN0ZWQiOmZhbHNlLCJTZXgiOjAsIkNyZWF0ZWRCeSI6Il9DaHJpc3RpbmUiLCJDcmVhdGVkT24iOiIyMDE5LTAyLTIxVDEyOjUwOjQ2IiwiTW9kaWZpZWRCeSI6Il9DaHJpc3RpbmUiLCJJZCI6ImQwYzdlNzQxLWZjYWItNGM1OS1hODQ0LTI4MmRkZjkyNzU5ZiIsIk1vZGlmaWVkT24iOiIyMDE5LTAyLTIxVDEyOjUwOjQ4IiwiUHJvamVjdCI6eyIkcmVmIjoiOCJ9fV0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4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y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OC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N0aW5lIE51c3NiYXVtIiwiSWQiOiIyMDUwY2RhZC0wYjViLTQ2NTItYWU5Yy1jY2M1YTM4OTJmN2YiLCJNb2RpZmllZE9uIjoiMjAyNC0wNi0wNlQxMDo1NzowMS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ls1OF0ifV19LCJUYWciOiJDaXRhdmlQbGFjZWhvbGRlciNmZjQ1MTE4Ny02Y2MzLTQ1NzQtYTRjNC1hZWNjZTEwZmNmNTciLCJUZXh0IjoiWzU4XSIsIldBSVZlcnNpb24iOiI2LjE3LjAuMCJ9}</w:instrText>
          </w:r>
          <w:r w:rsidR="00701727">
            <w:rPr>
              <w:lang w:val="en-US"/>
            </w:rPr>
            <w:fldChar w:fldCharType="separate"/>
          </w:r>
          <w:r w:rsidR="007D11CD">
            <w:rPr>
              <w:lang w:val="en-US"/>
            </w:rPr>
            <w:t>[58]</w:t>
          </w:r>
          <w:r w:rsidR="00701727">
            <w:rPr>
              <w:lang w:val="en-US"/>
            </w:rPr>
            <w:fldChar w:fldCharType="end"/>
          </w:r>
        </w:sdtContent>
      </w:sdt>
      <w:r w:rsidR="00701727">
        <w:rPr>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sdt>
        <w:sdtPr>
          <w:rPr>
            <w:lang w:val="en-US"/>
          </w:rPr>
          <w:alias w:val="To edit, see citavi.com/edit"/>
          <w:tag w:val="CitaviPlaceholder#10b0afd0-9099-417e-b30d-e283718bb6d3"/>
          <w:id w:val="-531730663"/>
          <w:placeholder>
            <w:docPart w:val="DefaultPlaceholder_-1854013440"/>
          </w:placeholder>
        </w:sdtPr>
        <w:sdtEnd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llOWU4ODUzLTdiYzgtNDFkZC1iYjY0LTEzNzllMDZiNWY3YyIsIkVudHJpZXMiOlt7IiRpZCI6IjIiLCIkdHlwZSI6IlN3aXNzQWNhZGVtaWMuQ2l0YXZpLkNpdGF0aW9ucy5Xb3JkUGxhY2Vob2xkZXJFbnRyeSwgU3dpc3NBY2FkZW1pYy5DaXRhdmkiLCJJZCI6IjZhYWQ5NDI4LTg3NTgtNDM4NC05ZWY5LTE1OTg4YjAwZGViOCIsIlJhbmdlTGVuZ3RoIjoyMCwiUmVmZXJlbmNlSWQiOiIzMWE2YzM1OS04NDM0LTRiNTItYTBkOC0zNDdkNGQwMDY3M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OCIsIiR0eXBlIjoiU3dpc3NBY2FkZW1pYy5DaXRhdmkuUHJvamVjdCwgU3dpc3NBY2FkZW1pYy5DaXRhdmkifX0seyIkaWQiOiI5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9pIjoiMTAuMTAzOC9zNDQyNzEtMDIzLTAwMDAx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}</w:instrText>
          </w:r>
          <w:r w:rsidR="00701727">
            <w:rPr>
              <w:lang w:val="en-US"/>
            </w:rPr>
            <w:fldChar w:fldCharType="separate"/>
          </w:r>
          <w:r w:rsidR="00701727">
            <w:rPr>
              <w:lang w:val="en-US"/>
            </w:rPr>
            <w:t>Lavan and McGettigan</w:t>
          </w:r>
          <w:r w:rsidR="00701727">
            <w:rPr>
              <w:lang w:val="en-US"/>
            </w:rPr>
            <w:fldChar w:fldCharType="end"/>
          </w:r>
        </w:sdtContent>
      </w:sdt>
      <w:r w:rsidR="00701727">
        <w:rPr>
          <w:lang w:val="en-US"/>
        </w:rPr>
        <w:t xml:space="preserve"> </w:t>
      </w:r>
      <w:sdt>
        <w:sdtPr>
          <w:rPr>
            <w:lang w:val="en-US"/>
          </w:rPr>
          <w:alias w:val="To edit, see citavi.com/edit"/>
          <w:tag w:val="CitaviPlaceholder#9e9e8853-7bc8-41dd-bb64-1379e06b5f7c"/>
          <w:id w:val="-1999408831"/>
          <w:placeholder>
            <w:docPart w:val="DefaultPlaceholder_-1854013440"/>
          </w:placeholder>
        </w:sdtPr>
        <w:sdtEndPr/>
        <w:sdtContent>
          <w:r w:rsidR="00701727">
            <w:rPr>
              <w:lang w:val="en-US"/>
            </w:rPr>
            <w:fldChar w:fldCharType="begin"/>
          </w:r>
          <w:r w:rsidR="004E074C">
            <w:rPr>
              <w:lang w:val="en-US"/>
            </w:rPr>
            <w:instrText>ADDIN CitaviPlaceholder{eyIkaWQiOiIxIiwiJHR5cGUiOiJTd2lzc0FjYWRlbWljLkNpdGF2aS5DaXRhdGlvbnMuV29yZFBsYWNlaG9sZGVyLCBTd2lzc0FjYWRlbWljLkNpdGF2aSIsIkFzc29jaWF0ZVdpdGhQbGFjZWhvbGRlclRhZyI6IkNpdGF2aVBsYWNlaG9sZGVyIzEwYjBhZmQwLTkwOTktNDE3ZS1iMzBkLWUyODM3MThiYjZkMyIsIkVudHJpZXMiOlt7IiRpZCI6IjIiLCIkdHlwZSI6IlN3aXNzQWNhZGVtaWMuQ2l0YXZpLkNpdGF0aW9ucy5Xb3JkUGxhY2Vob2xkZXJFbnRyeSwgU3dpc3NBY2FkZW1pYy5DaXRhdmkiLCJJZCI6IjYzNzE2YjgzLTNmODYtNDA2NC1hMDRjLWQ5YzJkMTJjYjA3MC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JbNF0ifV19LCJUYWciOiJDaXRhdmlQbGFjZWhvbGRlciM5ZTllODg1My03YmM4LTQxZGQtYmI2NC0xMzc5ZTA2YjVmN2MiLCJUZXh0IjoiWzRdIiwiV0FJVmVyc2lvbiI6IjYuMTcuMC4wIn0=}</w:instrText>
          </w:r>
          <w:r w:rsidR="00701727">
            <w:rPr>
              <w:lang w:val="en-US"/>
            </w:rPr>
            <w:fldChar w:fldCharType="separate"/>
          </w:r>
          <w:r w:rsidR="004E074C">
            <w:rPr>
              <w:lang w:val="en-US"/>
            </w:rPr>
            <w:t>[4]</w:t>
          </w:r>
          <w:r w:rsidR="00701727">
            <w:rPr>
              <w:lang w:val="en-US"/>
            </w:rPr>
            <w:fldChar w:fldCharType="end"/>
          </w:r>
        </w:sdtContent>
      </w:sdt>
      <w:r w:rsidR="00701727">
        <w:rPr>
          <w:lang w:val="en-US"/>
        </w:rPr>
        <w:t xml:space="preserve"> </w:t>
      </w:r>
      <w:r w:rsidR="006049B7">
        <w:rPr>
          <w:lang w:val="en-US"/>
        </w:rPr>
        <w:t>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20"/>
      <w:commentRangeStart w:id="21"/>
      <w:r w:rsidR="001B022B">
        <w:rPr>
          <w:lang w:val="en-US"/>
        </w:rPr>
        <w:t xml:space="preserve">What makes human voices special? What makes natural voices special? </w:t>
      </w:r>
      <w:commentRangeEnd w:id="20"/>
      <w:r w:rsidR="00083C4F">
        <w:rPr>
          <w:rStyle w:val="Kommentarzeichen"/>
        </w:rPr>
        <w:commentReference w:id="20"/>
      </w:r>
      <w:commentRangeEnd w:id="21"/>
      <w:r w:rsidR="00D94355">
        <w:rPr>
          <w:rStyle w:val="Kommentarzeichen"/>
        </w:rPr>
        <w:commentReference w:id="21"/>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brain data?</w:t>
      </w:r>
      <w:r w:rsidR="00E238F4">
        <w:rPr>
          <w:color w:val="C00000"/>
          <w:lang w:val="en-US"/>
        </w:rPr>
        <w:t>,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w:t>
      </w:r>
      <w:r w:rsidR="00847DC1">
        <w:rPr>
          <w:lang w:val="en-US"/>
        </w:rPr>
        <w:lastRenderedPageBreak/>
        <w:t xml:space="preserve">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r w:rsidR="00BD5E03">
        <w:rPr>
          <w:color w:val="C00000"/>
          <w:lang w:val="en-US"/>
        </w:rPr>
        <w:t>…,</w:t>
      </w:r>
      <w:r w:rsidRPr="005E5112">
        <w:rPr>
          <w:color w:val="C00000"/>
          <w:lang w:val="en-US"/>
        </w:rPr>
        <w:t xml:space="preserve">this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14D92273" w:rsidR="00A017E1" w:rsidRDefault="00A017E1" w:rsidP="00A017E1">
      <w:pPr>
        <w:pStyle w:val="berschrift1"/>
        <w:numPr>
          <w:ilvl w:val="0"/>
          <w:numId w:val="7"/>
        </w:numPr>
        <w:rPr>
          <w:lang w:val="en-US"/>
        </w:rPr>
      </w:pPr>
      <w:bookmarkStart w:id="22" w:name="_Toc160791736"/>
      <w:commentRangeStart w:id="23"/>
      <w:commentRangeStart w:id="24"/>
      <w:r w:rsidRPr="00A017E1">
        <w:rPr>
          <w:lang w:val="en-US"/>
        </w:rPr>
        <w:t>Open questions and outlook</w:t>
      </w:r>
      <w:r>
        <w:rPr>
          <w:lang w:val="en-US"/>
        </w:rPr>
        <w:t xml:space="preserve"> </w:t>
      </w:r>
      <w:r w:rsidRPr="00A017E1">
        <w:rPr>
          <w:lang w:val="en-US"/>
        </w:rPr>
        <w:t>(</w:t>
      </w:r>
      <w:r w:rsidR="00831DF3">
        <w:rPr>
          <w:lang w:val="en-US"/>
        </w:rPr>
        <w:t>4</w:t>
      </w:r>
      <w:r w:rsidRPr="00A017E1">
        <w:rPr>
          <w:lang w:val="en-US"/>
        </w:rPr>
        <w:t>00)</w:t>
      </w:r>
      <w:bookmarkEnd w:id="22"/>
    </w:p>
    <w:p w14:paraId="1F3F3AD4" w14:textId="77777777" w:rsidR="00831DF3" w:rsidRPr="00831DF3" w:rsidRDefault="00831DF3" w:rsidP="00831DF3">
      <w:pPr>
        <w:rPr>
          <w:lang w:val="en-US"/>
        </w:rPr>
      </w:pPr>
    </w:p>
    <w:p w14:paraId="74AFDC80" w14:textId="2384C76D" w:rsidR="0041749E" w:rsidRDefault="0041749E" w:rsidP="0041749E">
      <w:pPr>
        <w:pBdr>
          <w:bottom w:val="single" w:sz="12" w:space="1" w:color="auto"/>
        </w:pBd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sidR="00597C0D">
        <w:rPr>
          <w:lang w:val="en-US"/>
        </w:rPr>
        <w:br/>
        <w:t>- naturalness implications for ecological validity?</w:t>
      </w:r>
      <w:r w:rsidR="00847DC1">
        <w:rPr>
          <w:lang w:val="en-US"/>
        </w:rPr>
        <w:br/>
        <w:t>- in naturalness always better?</w:t>
      </w:r>
      <w:r>
        <w:rPr>
          <w:lang w:val="en-US"/>
        </w:rPr>
        <w:br/>
        <w:t>- individual differences</w:t>
      </w:r>
      <w:r>
        <w:rPr>
          <w:lang w:val="en-US"/>
        </w:rPr>
        <w:br/>
        <w:t>- neurocognitive insights (</w:t>
      </w:r>
      <w:proofErr w:type="spellStart"/>
      <w:r>
        <w:rPr>
          <w:lang w:val="en-US"/>
        </w:rPr>
        <w:t>aaaaaall</w:t>
      </w:r>
      <w:proofErr w:type="spellEnd"/>
      <w:r>
        <w:rPr>
          <w:lang w:val="en-US"/>
        </w:rPr>
        <w:t xml:space="preserve"> kinds of brain data)</w:t>
      </w:r>
      <w:commentRangeEnd w:id="23"/>
      <w:r w:rsidR="00DA3458">
        <w:rPr>
          <w:rStyle w:val="Kommentarzeichen"/>
        </w:rPr>
        <w:commentReference w:id="23"/>
      </w:r>
      <w:commentRangeEnd w:id="24"/>
      <w:r w:rsidR="00822483">
        <w:rPr>
          <w:rStyle w:val="Kommentarzeichen"/>
        </w:rPr>
        <w:commentReference w:id="24"/>
      </w:r>
    </w:p>
    <w:p w14:paraId="371BDA25" w14:textId="7A2D2E20" w:rsidR="0041749E" w:rsidRDefault="0041749E" w:rsidP="0041749E">
      <w:pPr>
        <w:pBdr>
          <w:bottom w:val="single" w:sz="12" w:space="1" w:color="auto"/>
        </w:pBdr>
        <w:rPr>
          <w:lang w:val="en-US"/>
        </w:rPr>
      </w:pPr>
      <w:r>
        <w:rPr>
          <w:lang w:val="en-US"/>
        </w:rPr>
        <w:t xml:space="preserve"> </w:t>
      </w:r>
    </w:p>
    <w:p w14:paraId="07A74F65" w14:textId="77777777" w:rsidR="006E0845" w:rsidRDefault="006E0845" w:rsidP="0086290E">
      <w:pPr>
        <w:pBdr>
          <w:bottom w:val="single" w:sz="12" w:space="1" w:color="auto"/>
        </w:pBdr>
        <w:rPr>
          <w:lang w:val="en-US"/>
        </w:rPr>
      </w:pPr>
    </w:p>
    <w:p w14:paraId="1E1E4DD3" w14:textId="77777777" w:rsidR="006E0845" w:rsidRPr="00A017E1" w:rsidRDefault="006E0845" w:rsidP="0086290E">
      <w:pPr>
        <w:rPr>
          <w:lang w:val="en-US"/>
        </w:rPr>
      </w:pPr>
    </w:p>
    <w:p w14:paraId="5B40E30D" w14:textId="77777777" w:rsidR="0086290E" w:rsidRPr="00A017E1" w:rsidRDefault="0086290E" w:rsidP="0086290E">
      <w:pPr>
        <w:rPr>
          <w:lang w:val="en-US"/>
        </w:rPr>
      </w:pPr>
    </w:p>
    <w:p w14:paraId="35F0C639" w14:textId="191D0D79" w:rsidR="006307E0" w:rsidRDefault="002A35F7" w:rsidP="006307E0">
      <w:pPr>
        <w:rPr>
          <w:lang w:val="en"/>
        </w:rPr>
      </w:pPr>
      <w:r>
        <w:rPr>
          <w:lang w:val="en"/>
        </w:rPr>
        <w:t xml:space="preserve">Box  1 (400 words): </w:t>
      </w:r>
      <w:r w:rsidR="004C5F92">
        <w:rPr>
          <w:lang w:val="en"/>
        </w:rPr>
        <w:t>A field in numbers</w:t>
      </w:r>
    </w:p>
    <w:p w14:paraId="55A11E43" w14:textId="1C39A6CB"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in </w:t>
      </w:r>
      <w:r w:rsidR="0040683C" w:rsidRPr="0040683C">
        <w:rPr>
          <w:color w:val="C00000"/>
          <w:lang w:val="en"/>
        </w:rPr>
        <w:t>XX</w:t>
      </w:r>
      <w:r w:rsidR="0040683C">
        <w:rPr>
          <w:lang w:val="en"/>
        </w:rPr>
        <w:t xml:space="preserve"> 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 xml:space="preserve">. </w:t>
      </w:r>
      <w:r w:rsidR="00D35D00" w:rsidRPr="00D35D00">
        <w:rPr>
          <w:color w:val="C00000"/>
          <w:lang w:val="en"/>
        </w:rPr>
        <w:t>As an exception, we included a recent pre-print</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thereby excluding singing voices.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 xml:space="preserve">For a full documentation of the literature search process and all included papers, please refer to </w:t>
      </w:r>
      <w:r w:rsidR="00700CFB" w:rsidRPr="00700CFB">
        <w:rPr>
          <w:color w:val="C00000"/>
          <w:lang w:val="en"/>
        </w:rPr>
        <w:t>OSF</w:t>
      </w:r>
      <w:r w:rsidR="00700CFB">
        <w:rPr>
          <w:lang w:val="en"/>
        </w:rPr>
        <w:t xml:space="preserve">. </w:t>
      </w:r>
    </w:p>
    <w:p w14:paraId="4012D801" w14:textId="48248811" w:rsidR="0062078F" w:rsidRDefault="00700CFB" w:rsidP="00D35D00">
      <w:pPr>
        <w:rPr>
          <w:lang w:val="en"/>
        </w:rPr>
      </w:pPr>
      <w:r>
        <w:rPr>
          <w:lang w:val="en"/>
        </w:rPr>
        <w:t>In total, we identified</w:t>
      </w:r>
      <w:r w:rsidR="00D35D00" w:rsidRPr="00D35D00">
        <w:rPr>
          <w:lang w:val="en"/>
        </w:rPr>
        <w:t xml:space="preserve"> </w:t>
      </w:r>
      <w:r w:rsidR="00D35D00" w:rsidRPr="00D35D00">
        <w:rPr>
          <w:color w:val="C00000"/>
          <w:lang w:val="en"/>
        </w:rPr>
        <w:t>66</w:t>
      </w:r>
      <w:r w:rsidR="00D35D00" w:rsidRPr="00D35D00">
        <w:rPr>
          <w:lang w:val="en"/>
        </w:rPr>
        <w:t xml:space="preserve"> articles</w:t>
      </w:r>
      <w:r w:rsidR="00D35D00">
        <w:rPr>
          <w:lang w:val="en"/>
        </w:rPr>
        <w:t xml:space="preserve">, </w:t>
      </w:r>
      <w:r w:rsidR="00061716">
        <w:rPr>
          <w:lang w:val="en"/>
        </w:rPr>
        <w:t>covering a time range from</w:t>
      </w:r>
      <w:r w:rsidR="00D35D00">
        <w:rPr>
          <w:lang w:val="en"/>
        </w:rPr>
        <w:t xml:space="preserve"> </w:t>
      </w:r>
      <w:r w:rsidRPr="00700CFB">
        <w:rPr>
          <w:color w:val="C00000"/>
          <w:lang w:val="en"/>
        </w:rPr>
        <w:t>1984</w:t>
      </w:r>
      <w:r>
        <w:rPr>
          <w:lang w:val="en"/>
        </w:rPr>
        <w:t xml:space="preserve"> </w:t>
      </w:r>
      <w:r w:rsidR="00061716">
        <w:rPr>
          <w:lang w:val="en"/>
        </w:rPr>
        <w:t>to</w:t>
      </w:r>
      <w:r>
        <w:rPr>
          <w:lang w:val="en"/>
        </w:rPr>
        <w:t xml:space="preserve"> </w:t>
      </w:r>
      <w:r w:rsidRPr="00700CFB">
        <w:rPr>
          <w:color w:val="C00000"/>
          <w:lang w:val="en"/>
        </w:rPr>
        <w:t>2024</w:t>
      </w:r>
      <w:r>
        <w:rPr>
          <w:lang w:val="en"/>
        </w:rPr>
        <w:t xml:space="preserve">. </w:t>
      </w:r>
      <w:commentRangeStart w:id="25"/>
      <w:r w:rsidR="00061716" w:rsidRPr="00061716">
        <w:rPr>
          <w:color w:val="C00000"/>
          <w:lang w:val="en"/>
        </w:rPr>
        <w:t>46 (</w:t>
      </w:r>
      <w:r w:rsidR="005A72AA" w:rsidRPr="00061716">
        <w:rPr>
          <w:color w:val="C00000"/>
          <w:lang w:val="en"/>
        </w:rPr>
        <w:t>7</w:t>
      </w:r>
      <w:r w:rsidRPr="00061716">
        <w:rPr>
          <w:color w:val="C00000"/>
          <w:lang w:val="en"/>
        </w:rPr>
        <w:t>0%</w:t>
      </w:r>
      <w:r w:rsidR="00061716" w:rsidRPr="00061716">
        <w:rPr>
          <w:color w:val="C00000"/>
          <w:lang w:val="en"/>
        </w:rPr>
        <w:t>)</w:t>
      </w:r>
      <w:r w:rsidRPr="00061716">
        <w:rPr>
          <w:color w:val="C00000"/>
          <w:lang w:val="en"/>
        </w:rPr>
        <w:t xml:space="preserve"> </w:t>
      </w:r>
      <w:commentRangeEnd w:id="25"/>
      <w:r w:rsidR="00173323">
        <w:rPr>
          <w:rStyle w:val="Kommentarzeichen"/>
        </w:rPr>
        <w:commentReference w:id="25"/>
      </w:r>
      <w:r>
        <w:rPr>
          <w:lang w:val="en"/>
        </w:rPr>
        <w:t>w</w:t>
      </w:r>
      <w:r w:rsidR="00061716">
        <w:rPr>
          <w:lang w:val="en"/>
        </w:rPr>
        <w:t>ere</w:t>
      </w:r>
      <w:r>
        <w:rPr>
          <w:lang w:val="en"/>
        </w:rPr>
        <w:t xml:space="preserve"> published in the last 10 years. </w:t>
      </w:r>
      <w:r w:rsidR="0062078F" w:rsidRPr="0062078F">
        <w:rPr>
          <w:color w:val="C00000"/>
          <w:lang w:val="en"/>
        </w:rPr>
        <w:t>61</w:t>
      </w:r>
      <w:r w:rsidR="00173323">
        <w:rPr>
          <w:color w:val="C00000"/>
          <w:lang w:val="en"/>
        </w:rPr>
        <w:t xml:space="preserve"> </w:t>
      </w:r>
      <w:r w:rsidR="0062078F">
        <w:rPr>
          <w:lang w:val="en"/>
        </w:rPr>
        <w:t>report behavioral empirical data</w:t>
      </w:r>
      <w:r w:rsidR="004A2FDC">
        <w:rPr>
          <w:lang w:val="en"/>
        </w:rPr>
        <w:t xml:space="preserve">, of which </w:t>
      </w:r>
      <w:r w:rsidR="004A2FDC" w:rsidRPr="004A2FDC">
        <w:rPr>
          <w:color w:val="C00000"/>
          <w:lang w:val="en"/>
        </w:rPr>
        <w:t>47</w:t>
      </w:r>
      <w:r w:rsidR="004A2FDC">
        <w:rPr>
          <w:lang w:val="en"/>
        </w:rPr>
        <w:t xml:space="preserve"> are </w:t>
      </w:r>
      <w:commentRangeStart w:id="26"/>
      <w:r w:rsidR="004A2FDC">
        <w:rPr>
          <w:lang w:val="en"/>
        </w:rPr>
        <w:t>solely rating data</w:t>
      </w:r>
      <w:commentRangeEnd w:id="26"/>
      <w:r w:rsidR="00173323">
        <w:rPr>
          <w:rStyle w:val="Kommentarzeichen"/>
        </w:rPr>
        <w:commentReference w:id="26"/>
      </w:r>
      <w:r w:rsidR="004A2FDC">
        <w:rPr>
          <w:lang w:val="en"/>
        </w:rPr>
        <w:t xml:space="preserve">. </w:t>
      </w:r>
      <w:r w:rsidR="0062078F">
        <w:rPr>
          <w:lang w:val="en"/>
        </w:rPr>
        <w:t xml:space="preserve"> </w:t>
      </w:r>
      <w:r w:rsidR="004A2FDC">
        <w:rPr>
          <w:color w:val="C00000"/>
          <w:lang w:val="en"/>
        </w:rPr>
        <w:t>T</w:t>
      </w:r>
      <w:r w:rsidR="0062078F">
        <w:rPr>
          <w:color w:val="C00000"/>
          <w:lang w:val="en"/>
        </w:rPr>
        <w:t>hree</w:t>
      </w:r>
      <w:r w:rsidR="0062078F" w:rsidRPr="0062078F">
        <w:rPr>
          <w:color w:val="C00000"/>
          <w:lang w:val="en"/>
        </w:rPr>
        <w:t xml:space="preserve"> </w:t>
      </w:r>
      <w:r w:rsidR="0062078F">
        <w:rPr>
          <w:lang w:val="en"/>
        </w:rPr>
        <w:t xml:space="preserve">are literature reviews, and </w:t>
      </w:r>
      <w:r w:rsidR="0062078F" w:rsidRPr="0062078F">
        <w:rPr>
          <w:color w:val="C00000"/>
          <w:lang w:val="en"/>
        </w:rPr>
        <w:t xml:space="preserve">two </w:t>
      </w:r>
      <w:r w:rsidR="0062078F">
        <w:rPr>
          <w:lang w:val="en"/>
        </w:rPr>
        <w:t xml:space="preserve">used neurophysiological measures. Regarding voice category, </w:t>
      </w:r>
      <w:r w:rsidR="0062078F" w:rsidRPr="0062078F">
        <w:rPr>
          <w:color w:val="C00000"/>
          <w:lang w:val="en"/>
        </w:rPr>
        <w:t>32</w:t>
      </w:r>
      <w:r w:rsidR="0062078F">
        <w:rPr>
          <w:lang w:val="en"/>
        </w:rPr>
        <w:t xml:space="preserve"> </w:t>
      </w:r>
      <w:r w:rsidR="00173323">
        <w:rPr>
          <w:lang w:val="en"/>
        </w:rPr>
        <w:t>used</w:t>
      </w:r>
      <w:r w:rsidR="0062078F">
        <w:rPr>
          <w:lang w:val="en"/>
        </w:rPr>
        <w:t xml:space="preserve"> synthetic, </w:t>
      </w:r>
      <w:r w:rsidR="0062078F" w:rsidRPr="0062078F">
        <w:rPr>
          <w:color w:val="C00000"/>
          <w:lang w:val="en"/>
        </w:rPr>
        <w:t>15</w:t>
      </w:r>
      <w:r w:rsidR="0062078F">
        <w:rPr>
          <w:lang w:val="en"/>
        </w:rPr>
        <w:t xml:space="preserve"> human-pathological, </w:t>
      </w:r>
      <w:r w:rsidR="0062078F" w:rsidRPr="0062078F">
        <w:rPr>
          <w:color w:val="C00000"/>
          <w:lang w:val="en"/>
        </w:rPr>
        <w:t>6</w:t>
      </w:r>
      <w:r w:rsidR="0062078F">
        <w:rPr>
          <w:lang w:val="en"/>
        </w:rPr>
        <w:t xml:space="preserve"> human-manipulated and </w:t>
      </w:r>
      <w:r w:rsidR="0062078F" w:rsidRPr="0062078F">
        <w:rPr>
          <w:color w:val="C00000"/>
          <w:lang w:val="en"/>
        </w:rPr>
        <w:t>5</w:t>
      </w:r>
      <w:r w:rsidR="0062078F">
        <w:rPr>
          <w:lang w:val="en"/>
        </w:rPr>
        <w:t xml:space="preserve"> human-healthy voices. </w:t>
      </w:r>
      <w:r w:rsidR="0062078F" w:rsidRPr="0062078F">
        <w:rPr>
          <w:color w:val="C00000"/>
          <w:lang w:val="en"/>
        </w:rPr>
        <w:t>8</w:t>
      </w:r>
      <w:r w:rsidR="0062078F">
        <w:rPr>
          <w:lang w:val="en"/>
        </w:rPr>
        <w:t xml:space="preserve"> used a mixture of these voice types. </w:t>
      </w:r>
      <w:r w:rsidR="004A2FDC">
        <w:rPr>
          <w:lang w:val="en"/>
        </w:rPr>
        <w:t xml:space="preserve">In only </w:t>
      </w:r>
      <w:r w:rsidR="004A2FDC" w:rsidRPr="004A2FDC">
        <w:rPr>
          <w:color w:val="C00000"/>
          <w:lang w:val="en"/>
        </w:rPr>
        <w:t>29</w:t>
      </w:r>
      <w:r w:rsidR="004A2FDC">
        <w:rPr>
          <w:lang w:val="en"/>
        </w:rPr>
        <w:t xml:space="preserve"> papers, we could identify an explicit definition of naturalness.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xml:space="preserve">. The output is captured in the </w:t>
      </w:r>
      <w:proofErr w:type="spellStart"/>
      <w:r w:rsidR="00601BED">
        <w:rPr>
          <w:lang w:val="en"/>
        </w:rPr>
        <w:t>wordcloud</w:t>
      </w:r>
      <w:proofErr w:type="spellEnd"/>
      <w:r w:rsidR="00601BED">
        <w:rPr>
          <w:lang w:val="en"/>
        </w:rPr>
        <w:t xml:space="preserve"> in </w:t>
      </w:r>
      <w:r w:rsidR="00601BED" w:rsidRPr="00601BED">
        <w:rPr>
          <w:color w:val="C00000"/>
          <w:lang w:val="en"/>
        </w:rPr>
        <w:t>Figure 1, A</w:t>
      </w:r>
      <w:r w:rsidR="00601BED">
        <w:rPr>
          <w:lang w:val="en"/>
        </w:rPr>
        <w:t xml:space="preserve">. </w:t>
      </w:r>
      <w:r w:rsidR="004A470F">
        <w:rPr>
          <w:lang w:val="en"/>
        </w:rPr>
        <w:t xml:space="preserve">Subsequently, these were compared to </w:t>
      </w:r>
      <w:r w:rsidR="00173323">
        <w:rPr>
          <w:lang w:val="en"/>
        </w:rPr>
        <w:t>the articles’</w:t>
      </w:r>
      <w:r w:rsidR="004A470F">
        <w:rPr>
          <w:lang w:val="en"/>
        </w:rPr>
        <w:t xml:space="preserve"> keywords: </w:t>
      </w:r>
      <w:r w:rsidR="004A470F" w:rsidRPr="004A470F">
        <w:rPr>
          <w:color w:val="C00000"/>
          <w:lang w:val="en"/>
        </w:rPr>
        <w:t>53</w:t>
      </w:r>
      <w:r w:rsidR="004A470F">
        <w:rPr>
          <w:lang w:val="en"/>
        </w:rPr>
        <w:t xml:space="preserve"> papers provided keywords, but only </w:t>
      </w:r>
      <w:r w:rsidR="004A470F" w:rsidRPr="004A470F">
        <w:rPr>
          <w:color w:val="C00000"/>
          <w:lang w:val="en"/>
        </w:rPr>
        <w:t>13</w:t>
      </w:r>
      <w:r w:rsidR="004A470F">
        <w:rPr>
          <w:lang w:val="en"/>
        </w:rPr>
        <w:t xml:space="preserve"> had keywords related to naturalness or any of its synonyms. Finally</w:t>
      </w:r>
      <w:r w:rsidR="00601BED">
        <w:rPr>
          <w:lang w:val="en"/>
        </w:rPr>
        <w:t xml:space="preserve">, we coded the conceptualization of naturalness according to the taxonomy we </w:t>
      </w:r>
      <w:r w:rsidR="00601BED">
        <w:rPr>
          <w:lang w:val="en"/>
        </w:rPr>
        <w:lastRenderedPageBreak/>
        <w:t xml:space="preserve">proposed in Section 3. In case no definition of naturalness was provided, we tried to infer the ‘implicit’ conceptualization </w:t>
      </w:r>
      <w:r w:rsidR="00173323">
        <w:rPr>
          <w:lang w:val="en"/>
        </w:rPr>
        <w:t>from</w:t>
      </w:r>
      <w:r w:rsidR="00601BED">
        <w:rPr>
          <w:lang w:val="en"/>
        </w:rPr>
        <w:t xml:space="preserve"> the research design. With this approach, we concluded that </w:t>
      </w:r>
      <w:r w:rsidR="00601BED" w:rsidRPr="00601BED">
        <w:rPr>
          <w:color w:val="C00000"/>
          <w:lang w:val="en"/>
        </w:rPr>
        <w:t>23</w:t>
      </w:r>
      <w:r w:rsidR="00601BED">
        <w:rPr>
          <w:lang w:val="en"/>
        </w:rPr>
        <w:t xml:space="preserve"> employed a deviation-based conceptualization, </w:t>
      </w:r>
      <w:r w:rsidR="00601BED" w:rsidRPr="00601BED">
        <w:rPr>
          <w:color w:val="C00000"/>
          <w:lang w:val="en"/>
        </w:rPr>
        <w:t>33</w:t>
      </w:r>
      <w:r w:rsidR="00601BED">
        <w:rPr>
          <w:lang w:val="en"/>
        </w:rPr>
        <w:t xml:space="preserve"> used human-likeness, </w:t>
      </w:r>
      <w:r w:rsidR="00601BED" w:rsidRPr="00601BED">
        <w:rPr>
          <w:color w:val="C00000"/>
          <w:lang w:val="en"/>
        </w:rPr>
        <w:t>2</w:t>
      </w:r>
      <w:r w:rsidR="00601BED">
        <w:rPr>
          <w:lang w:val="en"/>
        </w:rPr>
        <w:t xml:space="preserve"> referred to authenticity and </w:t>
      </w:r>
      <w:r w:rsidR="00601BED" w:rsidRPr="00601BED">
        <w:rPr>
          <w:color w:val="C00000"/>
          <w:lang w:val="en"/>
        </w:rPr>
        <w:t>8</w:t>
      </w:r>
      <w:r w:rsidR="00601BED">
        <w:rPr>
          <w:lang w:val="en"/>
        </w:rPr>
        <w:t xml:space="preserve"> used a combination.</w:t>
      </w:r>
    </w:p>
    <w:p w14:paraId="7768DC46" w14:textId="33EC01DF" w:rsidR="000C3818" w:rsidRDefault="000C3818" w:rsidP="000C3818">
      <w:pPr>
        <w:rPr>
          <w:lang w:val="en"/>
        </w:rPr>
      </w:pPr>
    </w:p>
    <w:p w14:paraId="00108682" w14:textId="38EC4771" w:rsidR="000C3818" w:rsidRDefault="000C3818" w:rsidP="000C3818">
      <w:pPr>
        <w:rPr>
          <w:lang w:val="en"/>
        </w:rPr>
      </w:pPr>
      <w:r>
        <w:rPr>
          <w:lang w:val="en"/>
        </w:rPr>
        <w:t>Box 2 (400 words)</w:t>
      </w:r>
      <w:r w:rsidR="009F02C4">
        <w:rPr>
          <w:lang w:val="en"/>
        </w:rPr>
        <w:t>:</w:t>
      </w:r>
      <w:r w:rsidR="00073465">
        <w:rPr>
          <w:lang w:val="en"/>
        </w:rPr>
        <w:t xml:space="preserve"> - recommendations</w:t>
      </w:r>
    </w:p>
    <w:p w14:paraId="30906D0F" w14:textId="676A28D3" w:rsidR="000C3818" w:rsidRDefault="00073465" w:rsidP="000C3818">
      <w:pPr>
        <w:pStyle w:val="Listenabsatz"/>
        <w:numPr>
          <w:ilvl w:val="0"/>
          <w:numId w:val="8"/>
        </w:numPr>
        <w:rPr>
          <w:lang w:val="en"/>
        </w:rPr>
      </w:pPr>
      <w:r>
        <w:rPr>
          <w:lang w:val="en"/>
        </w:rPr>
        <w:t>Offer a concise definition to both readers as participants of studies</w:t>
      </w:r>
    </w:p>
    <w:p w14:paraId="6EAD1804" w14:textId="63DB35C4" w:rsidR="00D5483F" w:rsidRDefault="00D5483F" w:rsidP="000C3818">
      <w:pPr>
        <w:pStyle w:val="Listenabsatz"/>
        <w:numPr>
          <w:ilvl w:val="0"/>
          <w:numId w:val="8"/>
        </w:numPr>
        <w:rPr>
          <w:lang w:val="en"/>
        </w:rPr>
      </w:pPr>
      <w:r>
        <w:rPr>
          <w:lang w:val="en"/>
        </w:rPr>
        <w:t>USE PROPER KEYWORDS to make research findable</w:t>
      </w:r>
      <w:r w:rsidR="000A3824">
        <w:rPr>
          <w:lang w:val="en"/>
        </w:rPr>
        <w:t xml:space="preserve"> </w:t>
      </w:r>
      <w:r w:rsidR="00093076">
        <w:rPr>
          <w:lang w:val="en"/>
        </w:rPr>
        <w:t>(R</w:t>
      </w:r>
      <w:r w:rsidR="000A3824">
        <w:rPr>
          <w:lang w:val="en"/>
        </w:rPr>
        <w:t>ecommendations</w:t>
      </w:r>
      <w:r w:rsidR="00093076">
        <w:rPr>
          <w:lang w:val="en"/>
        </w:rPr>
        <w:t>: Naturalness OR Human-likeness</w:t>
      </w:r>
      <w:r w:rsidR="000A3824">
        <w:rPr>
          <w:lang w:val="en"/>
        </w:rPr>
        <w:t>)</w:t>
      </w:r>
    </w:p>
    <w:p w14:paraId="762789D9" w14:textId="6A6E760F" w:rsidR="00073465" w:rsidRDefault="00073465" w:rsidP="000C3818">
      <w:pPr>
        <w:pStyle w:val="Listenabsatz"/>
        <w:numPr>
          <w:ilvl w:val="0"/>
          <w:numId w:val="8"/>
        </w:numPr>
        <w:rPr>
          <w:lang w:val="en"/>
        </w:rPr>
      </w:pPr>
      <w:r>
        <w:rPr>
          <w:lang w:val="en"/>
        </w:rPr>
        <w:t>Full report of everything, especially reliability, instructions to listeners and acoustic manipulation/measurements</w:t>
      </w:r>
    </w:p>
    <w:p w14:paraId="33ECF719" w14:textId="5C453E0C" w:rsidR="00073465" w:rsidRDefault="00073465" w:rsidP="000C3818">
      <w:pPr>
        <w:pStyle w:val="Listenabsatz"/>
        <w:numPr>
          <w:ilvl w:val="0"/>
          <w:numId w:val="8"/>
        </w:numPr>
        <w:rPr>
          <w:lang w:val="en"/>
        </w:rPr>
      </w:pPr>
      <w:r>
        <w:rPr>
          <w:lang w:val="en"/>
        </w:rPr>
        <w:t>Wherever possible provide stimulus examples</w:t>
      </w:r>
      <w:r w:rsidR="00AA766C">
        <w:rPr>
          <w:lang w:val="en"/>
        </w:rPr>
        <w:t xml:space="preserve">  (auditory impression simply tells you more than just acoustic measurements and descriptions)</w:t>
      </w:r>
      <w:r w:rsidR="00D5483F">
        <w:rPr>
          <w:lang w:val="en"/>
        </w:rPr>
        <w:t xml:space="preserve"> (bridging different publication culture, different scientific standards </w:t>
      </w:r>
      <w:proofErr w:type="spellStart"/>
      <w:r w:rsidR="00D5483F">
        <w:rPr>
          <w:lang w:val="en"/>
        </w:rPr>
        <w:t>etc</w:t>
      </w:r>
      <w:proofErr w:type="spellEnd"/>
      <w:r w:rsidR="00D5483F">
        <w:rPr>
          <w:lang w:val="en"/>
        </w:rPr>
        <w:t xml:space="preserve">). </w:t>
      </w:r>
    </w:p>
    <w:p w14:paraId="44E1CBAD" w14:textId="31EB21A4" w:rsidR="00073465" w:rsidRDefault="009F02C4" w:rsidP="000C3818">
      <w:pPr>
        <w:pStyle w:val="Listenabsatz"/>
        <w:numPr>
          <w:ilvl w:val="0"/>
          <w:numId w:val="8"/>
        </w:numPr>
        <w:rPr>
          <w:lang w:val="en"/>
        </w:rPr>
      </w:pPr>
      <w:r>
        <w:rPr>
          <w:lang w:val="en"/>
        </w:rPr>
        <w:t>Keep the wide readership in mind (very interdisciplinary field), avoid very technical jargon</w:t>
      </w:r>
    </w:p>
    <w:p w14:paraId="24765AD6" w14:textId="01E18CC6" w:rsidR="00041975" w:rsidRDefault="00041975" w:rsidP="00041975">
      <w:pPr>
        <w:rPr>
          <w:lang w:val="en"/>
        </w:rPr>
      </w:pPr>
    </w:p>
    <w:p w14:paraId="44E2448C" w14:textId="376C86AE" w:rsidR="00041975" w:rsidRDefault="00041975" w:rsidP="00041975">
      <w:pPr>
        <w:rPr>
          <w:lang w:val="en"/>
        </w:rPr>
      </w:pPr>
    </w:p>
    <w:p w14:paraId="59778731" w14:textId="33B66E74" w:rsidR="00041975" w:rsidRDefault="00041975" w:rsidP="00041975">
      <w:pPr>
        <w:rPr>
          <w:lang w:val="en"/>
        </w:rPr>
      </w:pPr>
      <w:r>
        <w:rPr>
          <w:lang w:val="en"/>
        </w:rPr>
        <w:t xml:space="preserve">Glossary: </w:t>
      </w:r>
    </w:p>
    <w:p w14:paraId="2D19476B" w14:textId="53467132" w:rsidR="00FD4DD7" w:rsidRDefault="00FD4DD7" w:rsidP="00041975">
      <w:pPr>
        <w:pStyle w:val="Listenabsatz"/>
        <w:numPr>
          <w:ilvl w:val="0"/>
          <w:numId w:val="8"/>
        </w:numPr>
        <w:rPr>
          <w:lang w:val="en"/>
        </w:rPr>
      </w:pPr>
      <w:r>
        <w:rPr>
          <w:lang w:val="en"/>
        </w:rPr>
        <w:t>Synthetic/artificial voices</w:t>
      </w:r>
    </w:p>
    <w:p w14:paraId="78B81774" w14:textId="35112F6B" w:rsidR="00041975" w:rsidRDefault="00041975" w:rsidP="00041975">
      <w:pPr>
        <w:pStyle w:val="Listenabsatz"/>
        <w:numPr>
          <w:ilvl w:val="0"/>
          <w:numId w:val="8"/>
        </w:numPr>
        <w:rPr>
          <w:lang w:val="en"/>
        </w:rPr>
      </w:pPr>
      <w:r>
        <w:rPr>
          <w:lang w:val="en"/>
        </w:rPr>
        <w:t>Uncanny valley</w:t>
      </w: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EndPr/>
      <w:sdtContent>
        <w:p w14:paraId="47F95295" w14:textId="77777777" w:rsidR="007D11CD" w:rsidRDefault="00B014AB" w:rsidP="007D11CD">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7D11CD">
            <w:rPr>
              <w:lang w:val="en"/>
            </w:rPr>
            <w:t>References</w:t>
          </w:r>
        </w:p>
        <w:p w14:paraId="0B06987D" w14:textId="77777777" w:rsidR="007D11CD" w:rsidRDefault="007D11CD" w:rsidP="007D11CD">
          <w:pPr>
            <w:pStyle w:val="CitaviBibliographyEntry"/>
            <w:rPr>
              <w:lang w:val="en"/>
            </w:rPr>
          </w:pPr>
          <w:r>
            <w:rPr>
              <w:lang w:val="en"/>
            </w:rPr>
            <w:t>1.</w:t>
          </w:r>
          <w:r>
            <w:rPr>
              <w:lang w:val="en"/>
            </w:rPr>
            <w:tab/>
          </w:r>
          <w:bookmarkStart w:id="27" w:name="_CTVL001b001e71cfb0d478c9df1887d9aa8fa5d"/>
          <w:r>
            <w:rPr>
              <w:lang w:val="en"/>
            </w:rPr>
            <w:t>Young, A.W.; Frühholz, S.; Schweinberger, S.R. Face and voice perception: Understanding commonalities and differences // Face and Voice Perception: Understanding Commonalities and Differences.</w:t>
          </w:r>
          <w:bookmarkEnd w:id="27"/>
          <w:r>
            <w:rPr>
              <w:lang w:val="en"/>
            </w:rPr>
            <w:t xml:space="preserve"> </w:t>
          </w:r>
          <w:r w:rsidRPr="007D11CD">
            <w:rPr>
              <w:i/>
              <w:lang w:val="en"/>
            </w:rPr>
            <w:t>Trends Cogn Sci</w:t>
          </w:r>
          <w:r w:rsidRPr="007D11CD">
            <w:rPr>
              <w:lang w:val="en"/>
            </w:rPr>
            <w:t xml:space="preserve"> </w:t>
          </w:r>
          <w:r w:rsidRPr="007D11CD">
            <w:rPr>
              <w:b/>
              <w:lang w:val="en"/>
            </w:rPr>
            <w:t>2020</w:t>
          </w:r>
          <w:r w:rsidRPr="007D11CD">
            <w:rPr>
              <w:lang w:val="en"/>
            </w:rPr>
            <w:t xml:space="preserve">, </w:t>
          </w:r>
          <w:r w:rsidRPr="007D11CD">
            <w:rPr>
              <w:i/>
              <w:lang w:val="en"/>
            </w:rPr>
            <w:t>24</w:t>
          </w:r>
          <w:r w:rsidRPr="007D11CD">
            <w:rPr>
              <w:lang w:val="en"/>
            </w:rPr>
            <w:t>, 398–410, doi:10.1016/j.tics.2020.02.001.</w:t>
          </w:r>
        </w:p>
        <w:p w14:paraId="449B3B9A" w14:textId="77777777" w:rsidR="007D11CD" w:rsidRDefault="007D11CD" w:rsidP="007D11CD">
          <w:pPr>
            <w:pStyle w:val="CitaviBibliographyEntry"/>
            <w:rPr>
              <w:lang w:val="en"/>
            </w:rPr>
          </w:pPr>
          <w:r>
            <w:rPr>
              <w:lang w:val="en"/>
            </w:rPr>
            <w:t>2.</w:t>
          </w:r>
          <w:r>
            <w:rPr>
              <w:lang w:val="en"/>
            </w:rPr>
            <w:tab/>
          </w:r>
          <w:bookmarkStart w:id="28" w:name="_CTVL001c436adf58e114813af41749f64b2d8ec"/>
          <w:r>
            <w:rPr>
              <w:lang w:val="en"/>
            </w:rPr>
            <w:t>Rodero, E. Effectiveness, attention, and recall of human and artificial voices in an advertising story. Prosody influence and functions of voices.</w:t>
          </w:r>
          <w:bookmarkEnd w:id="28"/>
          <w:r>
            <w:rPr>
              <w:lang w:val="en"/>
            </w:rPr>
            <w:t xml:space="preserve"> </w:t>
          </w:r>
          <w:r w:rsidRPr="007D11CD">
            <w:rPr>
              <w:i/>
              <w:lang w:val="en"/>
            </w:rPr>
            <w:t>Computers in Human Behavior</w:t>
          </w:r>
          <w:r w:rsidRPr="007D11CD">
            <w:rPr>
              <w:lang w:val="en"/>
            </w:rPr>
            <w:t xml:space="preserve"> </w:t>
          </w:r>
          <w:r w:rsidRPr="007D11CD">
            <w:rPr>
              <w:b/>
              <w:lang w:val="en"/>
            </w:rPr>
            <w:t>2017</w:t>
          </w:r>
          <w:r w:rsidRPr="007D11CD">
            <w:rPr>
              <w:lang w:val="en"/>
            </w:rPr>
            <w:t xml:space="preserve">, </w:t>
          </w:r>
          <w:r w:rsidRPr="007D11CD">
            <w:rPr>
              <w:i/>
              <w:lang w:val="en"/>
            </w:rPr>
            <w:t>77</w:t>
          </w:r>
          <w:r w:rsidRPr="007D11CD">
            <w:rPr>
              <w:lang w:val="en"/>
            </w:rPr>
            <w:t>, 336–346, doi:10.1016/j.chb.2017.08.044.</w:t>
          </w:r>
        </w:p>
        <w:p w14:paraId="1D545960" w14:textId="77777777" w:rsidR="007D11CD" w:rsidRDefault="007D11CD" w:rsidP="007D11CD">
          <w:pPr>
            <w:pStyle w:val="CitaviBibliographyEntry"/>
            <w:rPr>
              <w:lang w:val="en"/>
            </w:rPr>
          </w:pPr>
          <w:r>
            <w:rPr>
              <w:lang w:val="en"/>
            </w:rPr>
            <w:t>3.</w:t>
          </w:r>
          <w:r>
            <w:rPr>
              <w:lang w:val="en"/>
            </w:rPr>
            <w:tab/>
          </w:r>
          <w:bookmarkStart w:id="29" w:name="_CTVL001b2cfed2201dc4bfbb30224d692fe3c7c"/>
          <w:r>
            <w:rPr>
              <w:lang w:val="en"/>
            </w:rPr>
            <w:t>Rodero, E.; Lucas, I. Synthetic versus human voices in audiobooks: The human emotional intimacy effect.</w:t>
          </w:r>
          <w:bookmarkEnd w:id="29"/>
          <w:r>
            <w:rPr>
              <w:lang w:val="en"/>
            </w:rPr>
            <w:t xml:space="preserve"> </w:t>
          </w:r>
          <w:r w:rsidRPr="007D11CD">
            <w:rPr>
              <w:i/>
              <w:lang w:val="en"/>
            </w:rPr>
            <w:t>New Media &amp; Society</w:t>
          </w:r>
          <w:r w:rsidRPr="007D11CD">
            <w:rPr>
              <w:lang w:val="en"/>
            </w:rPr>
            <w:t xml:space="preserve"> </w:t>
          </w:r>
          <w:r w:rsidRPr="007D11CD">
            <w:rPr>
              <w:b/>
              <w:lang w:val="en"/>
            </w:rPr>
            <w:t>2023</w:t>
          </w:r>
          <w:r w:rsidRPr="007D11CD">
            <w:rPr>
              <w:lang w:val="en"/>
            </w:rPr>
            <w:t xml:space="preserve">, </w:t>
          </w:r>
          <w:r w:rsidRPr="007D11CD">
            <w:rPr>
              <w:i/>
              <w:lang w:val="en"/>
            </w:rPr>
            <w:t>25</w:t>
          </w:r>
          <w:r w:rsidRPr="007D11CD">
            <w:rPr>
              <w:lang w:val="en"/>
            </w:rPr>
            <w:t>, 1746–1764, doi:10.1177/14614448211024142.</w:t>
          </w:r>
        </w:p>
        <w:p w14:paraId="437F36B0" w14:textId="77777777" w:rsidR="007D11CD" w:rsidRDefault="007D11CD" w:rsidP="007D11CD">
          <w:pPr>
            <w:pStyle w:val="CitaviBibliographyEntry"/>
            <w:rPr>
              <w:lang w:val="en"/>
            </w:rPr>
          </w:pPr>
          <w:r>
            <w:rPr>
              <w:lang w:val="en"/>
            </w:rPr>
            <w:t>4.</w:t>
          </w:r>
          <w:r>
            <w:rPr>
              <w:lang w:val="en"/>
            </w:rPr>
            <w:tab/>
          </w:r>
          <w:bookmarkStart w:id="30" w:name="_CTVL00131a6c35984344b52a0d8347d4d006714"/>
          <w:r>
            <w:rPr>
              <w:lang w:val="en"/>
            </w:rPr>
            <w:t>Lavan, N.; McGettigan, C. A model for person perception from familiar and unfamiliar voices.</w:t>
          </w:r>
          <w:bookmarkEnd w:id="30"/>
          <w:r>
            <w:rPr>
              <w:lang w:val="en"/>
            </w:rPr>
            <w:t xml:space="preserve"> </w:t>
          </w:r>
          <w:r w:rsidRPr="007D11CD">
            <w:rPr>
              <w:i/>
              <w:lang w:val="en"/>
            </w:rPr>
            <w:t>Commun Psychol</w:t>
          </w:r>
          <w:r w:rsidRPr="007D11CD">
            <w:rPr>
              <w:lang w:val="en"/>
            </w:rPr>
            <w:t xml:space="preserve"> </w:t>
          </w:r>
          <w:r w:rsidRPr="007D11CD">
            <w:rPr>
              <w:b/>
              <w:lang w:val="en"/>
            </w:rPr>
            <w:t>2023</w:t>
          </w:r>
          <w:r w:rsidRPr="007D11CD">
            <w:rPr>
              <w:lang w:val="en"/>
            </w:rPr>
            <w:t xml:space="preserve">, </w:t>
          </w:r>
          <w:r w:rsidRPr="007D11CD">
            <w:rPr>
              <w:i/>
              <w:lang w:val="en"/>
            </w:rPr>
            <w:t>1</w:t>
          </w:r>
          <w:r w:rsidRPr="007D11CD">
            <w:rPr>
              <w:lang w:val="en"/>
            </w:rPr>
            <w:t>, doi:10.1038/s44271-023-00001-4.</w:t>
          </w:r>
        </w:p>
        <w:p w14:paraId="11B604F7" w14:textId="77777777" w:rsidR="007D11CD" w:rsidRDefault="007D11CD" w:rsidP="007D11CD">
          <w:pPr>
            <w:pStyle w:val="CitaviBibliographyEntry"/>
            <w:rPr>
              <w:lang w:val="en"/>
            </w:rPr>
          </w:pPr>
          <w:r>
            <w:rPr>
              <w:lang w:val="en"/>
            </w:rPr>
            <w:t>5.</w:t>
          </w:r>
          <w:r>
            <w:rPr>
              <w:lang w:val="en"/>
            </w:rPr>
            <w:tab/>
          </w:r>
          <w:bookmarkStart w:id="31" w:name="_CTVL0012277974cb7714b67b5f1e89408e0d8e5"/>
          <w:r w:rsidRPr="007D11CD">
            <w:rPr>
              <w:i/>
              <w:lang w:val="en"/>
            </w:rPr>
            <w:t>The SAGE Encyclopedia of Human Communication Sciences and Disorders;</w:t>
          </w:r>
          <w:bookmarkEnd w:id="31"/>
          <w:r w:rsidRPr="007D11CD">
            <w:rPr>
              <w:i/>
              <w:lang w:val="en"/>
            </w:rPr>
            <w:t xml:space="preserve"> </w:t>
          </w:r>
          <w:r w:rsidRPr="007D11CD">
            <w:rPr>
              <w:lang w:val="en"/>
            </w:rPr>
            <w:t>Damico, J.S.; Ball, M.J., Eds.; SAGE Publications, Inc: 2455 Teller Road, Thousand Oaks, California 91320, 2019, ISBN 9781483380834.</w:t>
          </w:r>
        </w:p>
        <w:p w14:paraId="717AA43E" w14:textId="77777777" w:rsidR="007D11CD" w:rsidRDefault="007D11CD" w:rsidP="007D11CD">
          <w:pPr>
            <w:pStyle w:val="CitaviBibliographyEntry"/>
            <w:rPr>
              <w:lang w:val="en"/>
            </w:rPr>
          </w:pPr>
          <w:r>
            <w:rPr>
              <w:lang w:val="en"/>
            </w:rPr>
            <w:t>6.</w:t>
          </w:r>
          <w:r>
            <w:rPr>
              <w:lang w:val="en"/>
            </w:rPr>
            <w:tab/>
          </w:r>
          <w:bookmarkStart w:id="32" w:name="_CTVL001fbae7f6b1f244474a9c6b3bd11fb323c"/>
          <w:r>
            <w:rPr>
              <w:lang w:val="en"/>
            </w:rPr>
            <w:t>Klopfenstein, M.; Bernard, K.; Heyman, C. The study of speech naturalness in communication disorders: A systematic review of the literature.</w:t>
          </w:r>
          <w:bookmarkEnd w:id="32"/>
          <w:r>
            <w:rPr>
              <w:lang w:val="en"/>
            </w:rPr>
            <w:t xml:space="preserve"> </w:t>
          </w:r>
          <w:r w:rsidRPr="007D11CD">
            <w:rPr>
              <w:i/>
              <w:lang w:val="en"/>
            </w:rPr>
            <w:t>Clin. Linguist. Phon.</w:t>
          </w:r>
          <w:r w:rsidRPr="007D11CD">
            <w:rPr>
              <w:lang w:val="en"/>
            </w:rPr>
            <w:t xml:space="preserve"> </w:t>
          </w:r>
          <w:r w:rsidRPr="007D11CD">
            <w:rPr>
              <w:b/>
              <w:lang w:val="en"/>
            </w:rPr>
            <w:t>2020</w:t>
          </w:r>
          <w:r w:rsidRPr="007D11CD">
            <w:rPr>
              <w:lang w:val="en"/>
            </w:rPr>
            <w:t xml:space="preserve">, </w:t>
          </w:r>
          <w:r w:rsidRPr="007D11CD">
            <w:rPr>
              <w:i/>
              <w:lang w:val="en"/>
            </w:rPr>
            <w:t>34</w:t>
          </w:r>
          <w:r w:rsidRPr="007D11CD">
            <w:rPr>
              <w:lang w:val="en"/>
            </w:rPr>
            <w:t>, 327–338, doi:10.1080/02699206.2019.1652692.</w:t>
          </w:r>
        </w:p>
        <w:p w14:paraId="4F1429EC" w14:textId="77777777" w:rsidR="007D11CD" w:rsidRDefault="007D11CD" w:rsidP="007D11CD">
          <w:pPr>
            <w:pStyle w:val="CitaviBibliographyEntry"/>
            <w:rPr>
              <w:lang w:val="en"/>
            </w:rPr>
          </w:pPr>
          <w:r>
            <w:rPr>
              <w:lang w:val="en"/>
            </w:rPr>
            <w:t>7.</w:t>
          </w:r>
          <w:r>
            <w:rPr>
              <w:lang w:val="en"/>
            </w:rPr>
            <w:tab/>
          </w:r>
          <w:bookmarkStart w:id="33" w:name="_CTVL00166e4bf6bb4a14bf5a861c6fab2ec55bb"/>
          <w:r>
            <w:rPr>
              <w:lang w:val="en"/>
            </w:rPr>
            <w:t>Birkholz, P.; Martin, L.; Xu, Y.; Scherbaum, S.; Neuschaefer-Rube, C. Manipulation of the prosodic features of vocal tract length, nasality and articulatory precision using articulatory synthesis.</w:t>
          </w:r>
          <w:bookmarkEnd w:id="33"/>
          <w:r>
            <w:rPr>
              <w:lang w:val="en"/>
            </w:rPr>
            <w:t xml:space="preserve"> </w:t>
          </w:r>
          <w:r w:rsidRPr="007D11CD">
            <w:rPr>
              <w:i/>
              <w:lang w:val="en"/>
            </w:rPr>
            <w:t>Computer Speech &amp; Language</w:t>
          </w:r>
          <w:r w:rsidRPr="007D11CD">
            <w:rPr>
              <w:lang w:val="en"/>
            </w:rPr>
            <w:t xml:space="preserve"> </w:t>
          </w:r>
          <w:r w:rsidRPr="007D11CD">
            <w:rPr>
              <w:b/>
              <w:lang w:val="en"/>
            </w:rPr>
            <w:t>2017</w:t>
          </w:r>
          <w:r w:rsidRPr="007D11CD">
            <w:rPr>
              <w:lang w:val="en"/>
            </w:rPr>
            <w:t xml:space="preserve">, </w:t>
          </w:r>
          <w:r w:rsidRPr="007D11CD">
            <w:rPr>
              <w:i/>
              <w:lang w:val="en"/>
            </w:rPr>
            <w:t>41</w:t>
          </w:r>
          <w:r w:rsidRPr="007D11CD">
            <w:rPr>
              <w:lang w:val="en"/>
            </w:rPr>
            <w:t>, 116–127, doi:10.1016/j.csl.2016.06.004.</w:t>
          </w:r>
        </w:p>
        <w:p w14:paraId="17B264C7" w14:textId="77777777" w:rsidR="007D11CD" w:rsidRDefault="007D11CD" w:rsidP="007D11CD">
          <w:pPr>
            <w:pStyle w:val="CitaviBibliographyEntry"/>
            <w:rPr>
              <w:lang w:val="en"/>
            </w:rPr>
          </w:pPr>
          <w:r>
            <w:rPr>
              <w:lang w:val="en"/>
            </w:rPr>
            <w:t>8.</w:t>
          </w:r>
          <w:r>
            <w:rPr>
              <w:lang w:val="en"/>
            </w:rPr>
            <w:tab/>
          </w:r>
          <w:bookmarkStart w:id="34" w:name="_CTVL0013e0761ace0f24a4e893d7b6ed445a286"/>
          <w:r>
            <w:rPr>
              <w:lang w:val="en"/>
            </w:rPr>
            <w:t>Birkholz, P.; Drechsel, S. Effects of the piriform fossae, transvelar acoustic coupling, and laryngeal wall vibration on the naturalness of articulatory speech synthesis.</w:t>
          </w:r>
          <w:bookmarkEnd w:id="34"/>
          <w:r>
            <w:rPr>
              <w:lang w:val="en"/>
            </w:rPr>
            <w:t xml:space="preserve"> </w:t>
          </w:r>
          <w:r w:rsidRPr="007D11CD">
            <w:rPr>
              <w:i/>
              <w:lang w:val="en"/>
            </w:rPr>
            <w:t>Speech Commun</w:t>
          </w:r>
          <w:r w:rsidRPr="007D11CD">
            <w:rPr>
              <w:lang w:val="en"/>
            </w:rPr>
            <w:t xml:space="preserve"> </w:t>
          </w:r>
          <w:r w:rsidRPr="007D11CD">
            <w:rPr>
              <w:b/>
              <w:lang w:val="en"/>
            </w:rPr>
            <w:t>2021</w:t>
          </w:r>
          <w:r w:rsidRPr="007D11CD">
            <w:rPr>
              <w:lang w:val="en"/>
            </w:rPr>
            <w:t xml:space="preserve">, </w:t>
          </w:r>
          <w:r w:rsidRPr="007D11CD">
            <w:rPr>
              <w:i/>
              <w:lang w:val="en"/>
            </w:rPr>
            <w:t>132</w:t>
          </w:r>
          <w:r w:rsidRPr="007D11CD">
            <w:rPr>
              <w:lang w:val="en"/>
            </w:rPr>
            <w:t>, 96–105, doi:10.1016/j.specom.2021.06.002.</w:t>
          </w:r>
        </w:p>
        <w:p w14:paraId="15E9C6B8" w14:textId="77777777" w:rsidR="007D11CD" w:rsidRDefault="007D11CD" w:rsidP="007D11CD">
          <w:pPr>
            <w:pStyle w:val="CitaviBibliographyEntry"/>
            <w:rPr>
              <w:lang w:val="en"/>
            </w:rPr>
          </w:pPr>
          <w:r>
            <w:rPr>
              <w:lang w:val="en"/>
            </w:rPr>
            <w:lastRenderedPageBreak/>
            <w:t>9.</w:t>
          </w:r>
          <w:r>
            <w:rPr>
              <w:lang w:val="en"/>
            </w:rPr>
            <w:tab/>
          </w:r>
          <w:bookmarkStart w:id="35" w:name="_CTVL0015f5cb147e9724e6da87514966070f76d"/>
          <w:r>
            <w:rPr>
              <w:lang w:val="en"/>
            </w:rPr>
            <w:t>Moore, B.C.J.; Tan, C.-T. Perceived naturalness of spectrally distorted speech and music.</w:t>
          </w:r>
          <w:bookmarkEnd w:id="35"/>
          <w:r>
            <w:rPr>
              <w:lang w:val="en"/>
            </w:rPr>
            <w:t xml:space="preserve"> </w:t>
          </w:r>
          <w:r w:rsidRPr="007D11CD">
            <w:rPr>
              <w:i/>
              <w:lang w:val="en"/>
            </w:rPr>
            <w:t>J. Acoust. Soc. Am.</w:t>
          </w:r>
          <w:r w:rsidRPr="007D11CD">
            <w:rPr>
              <w:lang w:val="en"/>
            </w:rPr>
            <w:t xml:space="preserve"> </w:t>
          </w:r>
          <w:r w:rsidRPr="007D11CD">
            <w:rPr>
              <w:b/>
              <w:lang w:val="en"/>
            </w:rPr>
            <w:t>2003</w:t>
          </w:r>
          <w:r w:rsidRPr="007D11CD">
            <w:rPr>
              <w:lang w:val="en"/>
            </w:rPr>
            <w:t xml:space="preserve">, </w:t>
          </w:r>
          <w:r w:rsidRPr="007D11CD">
            <w:rPr>
              <w:i/>
              <w:lang w:val="en"/>
            </w:rPr>
            <w:t>114</w:t>
          </w:r>
          <w:r w:rsidRPr="007D11CD">
            <w:rPr>
              <w:lang w:val="en"/>
            </w:rPr>
            <w:t>, 408–419, doi:10.1121/1.1577552.</w:t>
          </w:r>
        </w:p>
        <w:p w14:paraId="6D68DD80" w14:textId="77777777" w:rsidR="007D11CD" w:rsidRDefault="007D11CD" w:rsidP="007D11CD">
          <w:pPr>
            <w:pStyle w:val="CitaviBibliographyEntry"/>
            <w:rPr>
              <w:lang w:val="en"/>
            </w:rPr>
          </w:pPr>
          <w:r>
            <w:rPr>
              <w:lang w:val="en"/>
            </w:rPr>
            <w:t>10.</w:t>
          </w:r>
          <w:r>
            <w:rPr>
              <w:lang w:val="en"/>
            </w:rPr>
            <w:tab/>
          </w:r>
          <w:bookmarkStart w:id="36" w:name="_CTVL001a54500133cb04aa185303201aa6afaf2"/>
          <w:r>
            <w:rPr>
              <w:lang w:val="en"/>
            </w:rPr>
            <w:t>Nussbaum, C.; Pöhlmann, M.; Kreysa, H.; Schweinberger, S.R. Perceived naturalness of emotional voice morphs.</w:t>
          </w:r>
          <w:bookmarkEnd w:id="36"/>
          <w:r>
            <w:rPr>
              <w:lang w:val="en"/>
            </w:rPr>
            <w:t xml:space="preserve"> </w:t>
          </w:r>
          <w:r w:rsidRPr="007D11CD">
            <w:rPr>
              <w:i/>
              <w:lang w:val="en"/>
            </w:rPr>
            <w:t>Cogn. Emot.</w:t>
          </w:r>
          <w:r w:rsidRPr="007D11CD">
            <w:rPr>
              <w:lang w:val="en"/>
            </w:rPr>
            <w:t xml:space="preserve"> </w:t>
          </w:r>
          <w:r w:rsidRPr="007D11CD">
            <w:rPr>
              <w:b/>
              <w:lang w:val="en"/>
            </w:rPr>
            <w:t>2023</w:t>
          </w:r>
          <w:r w:rsidRPr="007D11CD">
            <w:rPr>
              <w:lang w:val="en"/>
            </w:rPr>
            <w:t>, 1–17, doi:10.1080/02699931.2023.2200920.</w:t>
          </w:r>
        </w:p>
        <w:p w14:paraId="290D391E" w14:textId="77777777" w:rsidR="007D11CD" w:rsidRDefault="007D11CD" w:rsidP="007D11CD">
          <w:pPr>
            <w:pStyle w:val="CitaviBibliographyEntry"/>
            <w:rPr>
              <w:lang w:val="en"/>
            </w:rPr>
          </w:pPr>
          <w:r>
            <w:rPr>
              <w:lang w:val="en"/>
            </w:rPr>
            <w:t>11.</w:t>
          </w:r>
          <w:r>
            <w:rPr>
              <w:lang w:val="en"/>
            </w:rPr>
            <w:tab/>
          </w:r>
          <w:bookmarkStart w:id="37" w:name="_CTVL001c655edd88d0c41a08eff9aaa8cdce345"/>
          <w:r>
            <w:rPr>
              <w:lang w:val="en"/>
            </w:rPr>
            <w:t>Seaborn, K.; Miyake, N.P.; Pennefather, P.; Otake-Matsuura, M. Voice in Human–Agent Interaction.</w:t>
          </w:r>
          <w:bookmarkEnd w:id="37"/>
          <w:r>
            <w:rPr>
              <w:lang w:val="en"/>
            </w:rPr>
            <w:t xml:space="preserve"> </w:t>
          </w:r>
          <w:r w:rsidRPr="007D11CD">
            <w:rPr>
              <w:i/>
              <w:lang w:val="en"/>
            </w:rPr>
            <w:t>ACM Comput. Surv.</w:t>
          </w:r>
          <w:r w:rsidRPr="007D11CD">
            <w:rPr>
              <w:lang w:val="en"/>
            </w:rPr>
            <w:t xml:space="preserve"> </w:t>
          </w:r>
          <w:r w:rsidRPr="007D11CD">
            <w:rPr>
              <w:b/>
              <w:lang w:val="en"/>
            </w:rPr>
            <w:t>2021</w:t>
          </w:r>
          <w:r w:rsidRPr="007D11CD">
            <w:rPr>
              <w:lang w:val="en"/>
            </w:rPr>
            <w:t xml:space="preserve">, </w:t>
          </w:r>
          <w:r w:rsidRPr="007D11CD">
            <w:rPr>
              <w:i/>
              <w:lang w:val="en"/>
            </w:rPr>
            <w:t>54</w:t>
          </w:r>
          <w:r w:rsidRPr="007D11CD">
            <w:rPr>
              <w:lang w:val="en"/>
            </w:rPr>
            <w:t>, 1–43, doi:10.1145/3386867.</w:t>
          </w:r>
        </w:p>
        <w:p w14:paraId="1C36F223" w14:textId="77777777" w:rsidR="007D11CD" w:rsidRDefault="007D11CD" w:rsidP="007D11CD">
          <w:pPr>
            <w:pStyle w:val="CitaviBibliographyEntry"/>
            <w:rPr>
              <w:lang w:val="en"/>
            </w:rPr>
          </w:pPr>
          <w:r>
            <w:rPr>
              <w:lang w:val="en"/>
            </w:rPr>
            <w:t>12.</w:t>
          </w:r>
          <w:r>
            <w:rPr>
              <w:lang w:val="en"/>
            </w:rPr>
            <w:tab/>
          </w:r>
          <w:bookmarkStart w:id="38" w:name="_CTVL00142ced9547f004324b210c9bf6a40fc26"/>
          <w:r>
            <w:rPr>
              <w:lang w:val="en"/>
            </w:rPr>
            <w:t>Triantafyllopoulos, A.; Schuller, B.W.; \.Iymen, G.; Sezgin, M.; He, X.; Yang, Z.; Tzirakis, P.; Liu, S.; Mertes, S.; André, E.; et al. An overview of affective speech synthesis and conversion in the deep learning era.</w:t>
          </w:r>
          <w:bookmarkEnd w:id="38"/>
          <w:r>
            <w:rPr>
              <w:lang w:val="en"/>
            </w:rPr>
            <w:t xml:space="preserve"> </w:t>
          </w:r>
          <w:r w:rsidRPr="007D11CD">
            <w:rPr>
              <w:i/>
              <w:lang w:val="en"/>
            </w:rPr>
            <w:t>Proceedings of the IEEE</w:t>
          </w:r>
          <w:r w:rsidRPr="007D11CD">
            <w:rPr>
              <w:lang w:val="en"/>
            </w:rPr>
            <w:t xml:space="preserve"> </w:t>
          </w:r>
          <w:r w:rsidRPr="007D11CD">
            <w:rPr>
              <w:b/>
              <w:lang w:val="en"/>
            </w:rPr>
            <w:t>2023</w:t>
          </w:r>
          <w:r w:rsidRPr="007D11CD">
            <w:rPr>
              <w:lang w:val="en"/>
            </w:rPr>
            <w:t>.</w:t>
          </w:r>
        </w:p>
        <w:p w14:paraId="73436515" w14:textId="77777777" w:rsidR="007D11CD" w:rsidRDefault="007D11CD" w:rsidP="007D11CD">
          <w:pPr>
            <w:pStyle w:val="CitaviBibliographyEntry"/>
            <w:rPr>
              <w:lang w:val="en"/>
            </w:rPr>
          </w:pPr>
          <w:r>
            <w:rPr>
              <w:lang w:val="en"/>
            </w:rPr>
            <w:t>13.</w:t>
          </w:r>
          <w:r>
            <w:rPr>
              <w:lang w:val="en"/>
            </w:rPr>
            <w:tab/>
          </w:r>
          <w:bookmarkStart w:id="39" w:name="_CTVL0019de342935bc34d6eb106ecb858f07a56"/>
          <w:r>
            <w:rPr>
              <w:lang w:val="en"/>
            </w:rPr>
            <w:t>Lu, L.; Zhang, P.; Zhang, T. Leveraging “human-likeness” of robotic service at restaurants.</w:t>
          </w:r>
          <w:bookmarkEnd w:id="39"/>
          <w:r>
            <w:rPr>
              <w:lang w:val="en"/>
            </w:rPr>
            <w:t xml:space="preserve"> </w:t>
          </w:r>
          <w:r w:rsidRPr="007D11CD">
            <w:rPr>
              <w:i/>
              <w:lang w:val="en"/>
            </w:rPr>
            <w:t>International Journal of Hospitality Management</w:t>
          </w:r>
          <w:r w:rsidRPr="007D11CD">
            <w:rPr>
              <w:lang w:val="en"/>
            </w:rPr>
            <w:t xml:space="preserve"> </w:t>
          </w:r>
          <w:r w:rsidRPr="007D11CD">
            <w:rPr>
              <w:b/>
              <w:lang w:val="en"/>
            </w:rPr>
            <w:t>2021</w:t>
          </w:r>
          <w:r w:rsidRPr="007D11CD">
            <w:rPr>
              <w:lang w:val="en"/>
            </w:rPr>
            <w:t xml:space="preserve">, </w:t>
          </w:r>
          <w:r w:rsidRPr="007D11CD">
            <w:rPr>
              <w:i/>
              <w:lang w:val="en"/>
            </w:rPr>
            <w:t>94</w:t>
          </w:r>
          <w:r w:rsidRPr="007D11CD">
            <w:rPr>
              <w:lang w:val="en"/>
            </w:rPr>
            <w:t>, 102823, doi:10.1016/j.ijhm.2020.102823.</w:t>
          </w:r>
        </w:p>
        <w:p w14:paraId="7410E7DA" w14:textId="77777777" w:rsidR="007D11CD" w:rsidRDefault="007D11CD" w:rsidP="007D11CD">
          <w:pPr>
            <w:pStyle w:val="CitaviBibliographyEntry"/>
            <w:rPr>
              <w:lang w:val="en"/>
            </w:rPr>
          </w:pPr>
          <w:r>
            <w:rPr>
              <w:lang w:val="en"/>
            </w:rPr>
            <w:t>14.</w:t>
          </w:r>
          <w:r>
            <w:rPr>
              <w:lang w:val="en"/>
            </w:rPr>
            <w:tab/>
          </w:r>
          <w:bookmarkStart w:id="40" w:name="_CTVL001336c0a9a324c431a956472a7daab8a11"/>
          <w:r>
            <w:rPr>
              <w:lang w:val="en"/>
            </w:rPr>
            <w:t>Lee, E.-J. The more humanlike, the better? How speech type and users’ cognitive style affect social responses to computers.</w:t>
          </w:r>
          <w:bookmarkEnd w:id="40"/>
          <w:r>
            <w:rPr>
              <w:lang w:val="en"/>
            </w:rPr>
            <w:t xml:space="preserve"> </w:t>
          </w:r>
          <w:r w:rsidRPr="007D11CD">
            <w:rPr>
              <w:i/>
              <w:lang w:val="en"/>
            </w:rPr>
            <w:t>Computers in Human Behavior</w:t>
          </w:r>
          <w:r w:rsidRPr="007D11CD">
            <w:rPr>
              <w:lang w:val="en"/>
            </w:rPr>
            <w:t xml:space="preserve"> </w:t>
          </w:r>
          <w:r w:rsidRPr="007D11CD">
            <w:rPr>
              <w:b/>
              <w:lang w:val="en"/>
            </w:rPr>
            <w:t>2010</w:t>
          </w:r>
          <w:r w:rsidRPr="007D11CD">
            <w:rPr>
              <w:lang w:val="en"/>
            </w:rPr>
            <w:t xml:space="preserve">, </w:t>
          </w:r>
          <w:r w:rsidRPr="007D11CD">
            <w:rPr>
              <w:i/>
              <w:lang w:val="en"/>
            </w:rPr>
            <w:t>26</w:t>
          </w:r>
          <w:r w:rsidRPr="007D11CD">
            <w:rPr>
              <w:lang w:val="en"/>
            </w:rPr>
            <w:t>, 665–672, doi:10.1016/j.chb.2010.01.003.</w:t>
          </w:r>
        </w:p>
        <w:p w14:paraId="31316749" w14:textId="77777777" w:rsidR="007D11CD" w:rsidRDefault="007D11CD" w:rsidP="007D11CD">
          <w:pPr>
            <w:pStyle w:val="CitaviBibliographyEntry"/>
            <w:rPr>
              <w:lang w:val="en"/>
            </w:rPr>
          </w:pPr>
          <w:r>
            <w:rPr>
              <w:lang w:val="en"/>
            </w:rPr>
            <w:t>15.</w:t>
          </w:r>
          <w:r>
            <w:rPr>
              <w:lang w:val="en"/>
            </w:rPr>
            <w:tab/>
          </w:r>
          <w:bookmarkStart w:id="41" w:name="_CTVL001335b73c635fb42d689284190911887e4"/>
          <w:r>
            <w:rPr>
              <w:lang w:val="en"/>
            </w:rPr>
            <w:t>Kühne, K.; Fischer, M.H.; Zhou, Y. The Human Takes It All: Humanlike Synthesized Voices Are Perceived as Less Eerie and More Likable. Evidence From a Subjective Ratings Study.</w:t>
          </w:r>
          <w:bookmarkEnd w:id="41"/>
          <w:r>
            <w:rPr>
              <w:lang w:val="en"/>
            </w:rPr>
            <w:t xml:space="preserve"> </w:t>
          </w:r>
          <w:r w:rsidRPr="007D11CD">
            <w:rPr>
              <w:i/>
              <w:lang w:val="en"/>
            </w:rPr>
            <w:t>Front. Neurorobot.</w:t>
          </w:r>
          <w:r w:rsidRPr="007D11CD">
            <w:rPr>
              <w:lang w:val="en"/>
            </w:rPr>
            <w:t xml:space="preserve"> </w:t>
          </w:r>
          <w:r w:rsidRPr="007D11CD">
            <w:rPr>
              <w:b/>
              <w:lang w:val="en"/>
            </w:rPr>
            <w:t>2020</w:t>
          </w:r>
          <w:r w:rsidRPr="007D11CD">
            <w:rPr>
              <w:lang w:val="en"/>
            </w:rPr>
            <w:t xml:space="preserve">, </w:t>
          </w:r>
          <w:r w:rsidRPr="007D11CD">
            <w:rPr>
              <w:i/>
              <w:lang w:val="en"/>
            </w:rPr>
            <w:t>14</w:t>
          </w:r>
          <w:r w:rsidRPr="007D11CD">
            <w:rPr>
              <w:lang w:val="en"/>
            </w:rPr>
            <w:t>, 593732, doi:10.3389/fnbot.2020.593732.</w:t>
          </w:r>
        </w:p>
        <w:p w14:paraId="2EFFEE7B" w14:textId="77777777" w:rsidR="007D11CD" w:rsidRDefault="007D11CD" w:rsidP="007D11CD">
          <w:pPr>
            <w:pStyle w:val="CitaviBibliographyEntry"/>
            <w:rPr>
              <w:lang w:val="en"/>
            </w:rPr>
          </w:pPr>
          <w:r>
            <w:rPr>
              <w:lang w:val="en"/>
            </w:rPr>
            <w:t>16.</w:t>
          </w:r>
          <w:r>
            <w:rPr>
              <w:lang w:val="en"/>
            </w:rPr>
            <w:tab/>
          </w:r>
          <w:bookmarkStart w:id="42" w:name="_CTVL001e756301a1d1043738864e448e45e01b6"/>
          <w:r>
            <w:rPr>
              <w:lang w:val="en"/>
            </w:rPr>
            <w:t>Schreibelmayr, S.; Mara, M. Robot Voices in Daily Life: Vocal Human-Likeness and Application Context as Determinants of User Acceptance.</w:t>
          </w:r>
          <w:bookmarkEnd w:id="42"/>
          <w:r>
            <w:rPr>
              <w:lang w:val="en"/>
            </w:rPr>
            <w:t xml:space="preserve"> </w:t>
          </w:r>
          <w:r w:rsidRPr="007D11CD">
            <w:rPr>
              <w:i/>
              <w:lang w:val="en"/>
            </w:rPr>
            <w:t>Front. Psychol.</w:t>
          </w:r>
          <w:r w:rsidRPr="007D11CD">
            <w:rPr>
              <w:lang w:val="en"/>
            </w:rPr>
            <w:t xml:space="preserve"> </w:t>
          </w:r>
          <w:r w:rsidRPr="007D11CD">
            <w:rPr>
              <w:b/>
              <w:lang w:val="en"/>
            </w:rPr>
            <w:t>2022</w:t>
          </w:r>
          <w:r w:rsidRPr="007D11CD">
            <w:rPr>
              <w:lang w:val="en"/>
            </w:rPr>
            <w:t xml:space="preserve">, </w:t>
          </w:r>
          <w:r w:rsidRPr="007D11CD">
            <w:rPr>
              <w:i/>
              <w:lang w:val="en"/>
            </w:rPr>
            <w:t>13</w:t>
          </w:r>
          <w:r w:rsidRPr="007D11CD">
            <w:rPr>
              <w:lang w:val="en"/>
            </w:rPr>
            <w:t>, 787499, doi:10.3389/fpsyg.2022.787499.</w:t>
          </w:r>
        </w:p>
        <w:p w14:paraId="1EB6BC17" w14:textId="77777777" w:rsidR="007D11CD" w:rsidRDefault="007D11CD" w:rsidP="007D11CD">
          <w:pPr>
            <w:pStyle w:val="CitaviBibliographyEntry"/>
            <w:rPr>
              <w:lang w:val="en"/>
            </w:rPr>
          </w:pPr>
          <w:r>
            <w:rPr>
              <w:lang w:val="en"/>
            </w:rPr>
            <w:t>17.</w:t>
          </w:r>
          <w:r>
            <w:rPr>
              <w:lang w:val="en"/>
            </w:rPr>
            <w:tab/>
          </w:r>
          <w:bookmarkStart w:id="43" w:name="_CTVL0019b104d07c5514130a5329f927c8a04c3"/>
          <w:r>
            <w:rPr>
              <w:lang w:val="en"/>
            </w:rPr>
            <w:t>Baird, A.; Parada-Cabaleiro, E.; Hantke, S.; Burkhardt, F.; Cummings, N.; Schüller, B. The Perception and Analysis of the Likeability and Human Likeness of Synthesized Speech. In</w:t>
          </w:r>
          <w:bookmarkEnd w:id="43"/>
          <w:r>
            <w:rPr>
              <w:lang w:val="en"/>
            </w:rPr>
            <w:t xml:space="preserve"> </w:t>
          </w:r>
          <w:r w:rsidRPr="007D11CD">
            <w:rPr>
              <w:i/>
              <w:lang w:val="en"/>
            </w:rPr>
            <w:t xml:space="preserve">Interspeech 2018. </w:t>
          </w:r>
          <w:r w:rsidRPr="007D11CD">
            <w:rPr>
              <w:lang w:val="en"/>
            </w:rPr>
            <w:t>Interspeech 2018, 2-6 September 2018; ISCA: ISCA, 2018; pp 2863–2867.</w:t>
          </w:r>
        </w:p>
        <w:p w14:paraId="1402FFF8" w14:textId="77777777" w:rsidR="007D11CD" w:rsidRDefault="007D11CD" w:rsidP="007D11CD">
          <w:pPr>
            <w:pStyle w:val="CitaviBibliographyEntry"/>
            <w:rPr>
              <w:lang w:val="en"/>
            </w:rPr>
          </w:pPr>
          <w:r>
            <w:rPr>
              <w:lang w:val="en"/>
            </w:rPr>
            <w:t>18.</w:t>
          </w:r>
          <w:r>
            <w:rPr>
              <w:lang w:val="en"/>
            </w:rPr>
            <w:tab/>
          </w:r>
          <w:bookmarkStart w:id="44" w:name="_CTVL00125d4d8430d794cccb355109d2ce051ce"/>
          <w:r>
            <w:rPr>
              <w:lang w:val="en"/>
            </w:rPr>
            <w:t>Yorkston, K.M.; Beukelman, D.R.; Strand, E.A.; Hakel, M.</w:t>
          </w:r>
          <w:bookmarkEnd w:id="44"/>
          <w:r>
            <w:rPr>
              <w:lang w:val="en"/>
            </w:rPr>
            <w:t xml:space="preserve"> </w:t>
          </w:r>
          <w:r w:rsidRPr="007D11CD">
            <w:rPr>
              <w:i/>
              <w:lang w:val="en"/>
            </w:rPr>
            <w:t xml:space="preserve">Management of motor speech disorders in children and adults; </w:t>
          </w:r>
          <w:r w:rsidRPr="007D11CD">
            <w:rPr>
              <w:lang w:val="en"/>
            </w:rPr>
            <w:t>Pro-ed Austin, TX, 1999.</w:t>
          </w:r>
        </w:p>
        <w:p w14:paraId="290B0384" w14:textId="77777777" w:rsidR="007D11CD" w:rsidRDefault="007D11CD" w:rsidP="007D11CD">
          <w:pPr>
            <w:pStyle w:val="CitaviBibliographyEntry"/>
            <w:rPr>
              <w:lang w:val="en"/>
            </w:rPr>
          </w:pPr>
          <w:r>
            <w:rPr>
              <w:lang w:val="en"/>
            </w:rPr>
            <w:t>19.</w:t>
          </w:r>
          <w:r>
            <w:rPr>
              <w:lang w:val="en"/>
            </w:rPr>
            <w:tab/>
          </w:r>
          <w:bookmarkStart w:id="45" w:name="_CTVL0010669a1f449a44641b1bb9ea328d0b29e"/>
          <w:r>
            <w:rPr>
              <w:lang w:val="en"/>
            </w:rPr>
            <w:t>Mawalim, C.O.; Galajit, K.; Karnjana, J.; Kidani, S.; Unoki, M. Speaker anonymization by modifying fundamental frequency and x-vector singular value.</w:t>
          </w:r>
          <w:bookmarkEnd w:id="45"/>
          <w:r>
            <w:rPr>
              <w:lang w:val="en"/>
            </w:rPr>
            <w:t xml:space="preserve"> </w:t>
          </w:r>
          <w:r w:rsidRPr="007D11CD">
            <w:rPr>
              <w:i/>
              <w:lang w:val="en"/>
            </w:rPr>
            <w:t>Computer Speech &amp; Language</w:t>
          </w:r>
          <w:r w:rsidRPr="007D11CD">
            <w:rPr>
              <w:lang w:val="en"/>
            </w:rPr>
            <w:t xml:space="preserve"> </w:t>
          </w:r>
          <w:r w:rsidRPr="007D11CD">
            <w:rPr>
              <w:b/>
              <w:lang w:val="en"/>
            </w:rPr>
            <w:t>2022</w:t>
          </w:r>
          <w:r w:rsidRPr="007D11CD">
            <w:rPr>
              <w:lang w:val="en"/>
            </w:rPr>
            <w:t xml:space="preserve">, </w:t>
          </w:r>
          <w:r w:rsidRPr="007D11CD">
            <w:rPr>
              <w:i/>
              <w:lang w:val="en"/>
            </w:rPr>
            <w:t>73</w:t>
          </w:r>
          <w:r w:rsidRPr="007D11CD">
            <w:rPr>
              <w:lang w:val="en"/>
            </w:rPr>
            <w:t>, 101326, doi:10.1016/j.csl.2021.101326.</w:t>
          </w:r>
        </w:p>
        <w:p w14:paraId="6F910726" w14:textId="77777777" w:rsidR="007D11CD" w:rsidRDefault="007D11CD" w:rsidP="007D11CD">
          <w:pPr>
            <w:pStyle w:val="CitaviBibliographyEntry"/>
            <w:rPr>
              <w:lang w:val="en"/>
            </w:rPr>
          </w:pPr>
          <w:r>
            <w:rPr>
              <w:lang w:val="en"/>
            </w:rPr>
            <w:t>20.</w:t>
          </w:r>
          <w:r>
            <w:rPr>
              <w:lang w:val="en"/>
            </w:rPr>
            <w:tab/>
          </w:r>
          <w:bookmarkStart w:id="46" w:name="_CTVL001a0a26c980df9436cb8a925b9aef5bcab"/>
          <w:r>
            <w:rPr>
              <w:lang w:val="en"/>
            </w:rPr>
            <w:t>Hu, P.; Lu, Y.; Gong, Y. Dual humanness and trust in conversational AI: A person-centered approach.</w:t>
          </w:r>
          <w:bookmarkEnd w:id="46"/>
          <w:r>
            <w:rPr>
              <w:lang w:val="en"/>
            </w:rPr>
            <w:t xml:space="preserve"> </w:t>
          </w:r>
          <w:r w:rsidRPr="007D11CD">
            <w:rPr>
              <w:i/>
              <w:lang w:val="en"/>
            </w:rPr>
            <w:t>Computers in Human Behavior</w:t>
          </w:r>
          <w:r w:rsidRPr="007D11CD">
            <w:rPr>
              <w:lang w:val="en"/>
            </w:rPr>
            <w:t xml:space="preserve"> </w:t>
          </w:r>
          <w:r w:rsidRPr="007D11CD">
            <w:rPr>
              <w:b/>
              <w:lang w:val="en"/>
            </w:rPr>
            <w:t>2021</w:t>
          </w:r>
          <w:r w:rsidRPr="007D11CD">
            <w:rPr>
              <w:lang w:val="en"/>
            </w:rPr>
            <w:t xml:space="preserve">, </w:t>
          </w:r>
          <w:r w:rsidRPr="007D11CD">
            <w:rPr>
              <w:i/>
              <w:lang w:val="en"/>
            </w:rPr>
            <w:t>119</w:t>
          </w:r>
          <w:r w:rsidRPr="007D11CD">
            <w:rPr>
              <w:lang w:val="en"/>
            </w:rPr>
            <w:t>, 106727, doi:10.1016/j.chb.2021.106727.</w:t>
          </w:r>
        </w:p>
        <w:p w14:paraId="449102CE" w14:textId="77777777" w:rsidR="007D11CD" w:rsidRDefault="007D11CD" w:rsidP="007D11CD">
          <w:pPr>
            <w:pStyle w:val="CitaviBibliographyEntry"/>
            <w:rPr>
              <w:lang w:val="en"/>
            </w:rPr>
          </w:pPr>
          <w:r>
            <w:rPr>
              <w:lang w:val="en"/>
            </w:rPr>
            <w:t>21.</w:t>
          </w:r>
          <w:r>
            <w:rPr>
              <w:lang w:val="en"/>
            </w:rPr>
            <w:tab/>
          </w:r>
          <w:bookmarkStart w:id="47" w:name="_CTVL001cb3dca543f4445dd95bfd8233cab7281"/>
          <w:r>
            <w:rPr>
              <w:lang w:val="en"/>
            </w:rPr>
            <w:t>Mayo, C.; Clark, R.A.J.; King, S. Listeners’ weighting of acoustic cues to synthetic speech naturalness: A multidimensional scaling analysis.</w:t>
          </w:r>
          <w:bookmarkEnd w:id="47"/>
          <w:r>
            <w:rPr>
              <w:lang w:val="en"/>
            </w:rPr>
            <w:t xml:space="preserve"> </w:t>
          </w:r>
          <w:r w:rsidRPr="007D11CD">
            <w:rPr>
              <w:i/>
              <w:lang w:val="en"/>
            </w:rPr>
            <w:t>Speech Commun</w:t>
          </w:r>
          <w:r w:rsidRPr="007D11CD">
            <w:rPr>
              <w:lang w:val="en"/>
            </w:rPr>
            <w:t xml:space="preserve"> </w:t>
          </w:r>
          <w:r w:rsidRPr="007D11CD">
            <w:rPr>
              <w:b/>
              <w:lang w:val="en"/>
            </w:rPr>
            <w:t>2011</w:t>
          </w:r>
          <w:r w:rsidRPr="007D11CD">
            <w:rPr>
              <w:lang w:val="en"/>
            </w:rPr>
            <w:t xml:space="preserve">, </w:t>
          </w:r>
          <w:r w:rsidRPr="007D11CD">
            <w:rPr>
              <w:i/>
              <w:lang w:val="en"/>
            </w:rPr>
            <w:t>53</w:t>
          </w:r>
          <w:r w:rsidRPr="007D11CD">
            <w:rPr>
              <w:lang w:val="en"/>
            </w:rPr>
            <w:t>, 311–326, doi:10.1016/j.specom.2010.10.003.</w:t>
          </w:r>
        </w:p>
        <w:p w14:paraId="45568957" w14:textId="77777777" w:rsidR="007D11CD" w:rsidRDefault="007D11CD" w:rsidP="007D11CD">
          <w:pPr>
            <w:pStyle w:val="CitaviBibliographyEntry"/>
            <w:rPr>
              <w:lang w:val="en"/>
            </w:rPr>
          </w:pPr>
          <w:r>
            <w:rPr>
              <w:lang w:val="en"/>
            </w:rPr>
            <w:t>22.</w:t>
          </w:r>
          <w:r>
            <w:rPr>
              <w:lang w:val="en"/>
            </w:rPr>
            <w:tab/>
          </w:r>
          <w:bookmarkStart w:id="48" w:name="_CTVL001a77e43335938474caf43c1ac87097ad7"/>
          <w:r>
            <w:rPr>
              <w:lang w:val="en"/>
            </w:rPr>
            <w:t>Velner, E.; Boersma, P.P.; Graaf, M.M. de. Intonation in Robot Speech. In</w:t>
          </w:r>
          <w:bookmarkEnd w:id="48"/>
          <w:r>
            <w:rPr>
              <w:lang w:val="en"/>
            </w:rPr>
            <w:t xml:space="preserve"> </w:t>
          </w:r>
          <w:r w:rsidRPr="007D11CD">
            <w:rPr>
              <w:i/>
              <w:lang w:val="en"/>
            </w:rPr>
            <w:t xml:space="preserve">Proceedings of the 2020 ACM/IEEE International Conference on Human-Robot Interaction. </w:t>
          </w:r>
          <w:r w:rsidRPr="007D11CD">
            <w:rPr>
              <w:lang w:val="en"/>
            </w:rPr>
            <w:t>HRI '20: ACM/IEEE International Conference on Human-Robot Interaction, Cambridge United Kingdom, 23 03 2020 26 03 2020; Belpaeme, T., Young, J., Gunes, H., Riek, L., Eds.; ACM: New York, NY, USA, 2020; pp 569–578, ISBN 9781450367462.</w:t>
          </w:r>
        </w:p>
        <w:p w14:paraId="0C1D4243" w14:textId="77777777" w:rsidR="007D11CD" w:rsidRDefault="007D11CD" w:rsidP="007D11CD">
          <w:pPr>
            <w:pStyle w:val="CitaviBibliographyEntry"/>
            <w:rPr>
              <w:lang w:val="en"/>
            </w:rPr>
          </w:pPr>
          <w:r>
            <w:rPr>
              <w:lang w:val="en"/>
            </w:rPr>
            <w:t>23.</w:t>
          </w:r>
          <w:r>
            <w:rPr>
              <w:lang w:val="en"/>
            </w:rPr>
            <w:tab/>
          </w:r>
          <w:bookmarkStart w:id="49" w:name="_CTVL00112cb11d5f07e4a4fa077d5b119b964ee"/>
          <w:r>
            <w:rPr>
              <w:lang w:val="en"/>
            </w:rPr>
            <w:t>Urakami, J.; Sutthithatip, S.; Moore, B.A. The Effect of Naturalness of Voice and Empathic Responses on Enjoyment, Attitudes and Motivation for Interacting with a Voice User Interface. In</w:t>
          </w:r>
          <w:bookmarkEnd w:id="49"/>
          <w:r>
            <w:rPr>
              <w:lang w:val="en"/>
            </w:rPr>
            <w:t xml:space="preserve"> </w:t>
          </w:r>
          <w:r w:rsidRPr="007D11CD">
            <w:rPr>
              <w:i/>
              <w:lang w:val="en"/>
            </w:rPr>
            <w:t>Human-Computer Interaction. Multimodal and Natural Interaction</w:t>
          </w:r>
          <w:r w:rsidRPr="007D11CD">
            <w:rPr>
              <w:lang w:val="en"/>
            </w:rPr>
            <w:t>; Kurosu, M., Ed.; Springer International Publishing: Cham, 2020; pp 244–259, ISBN 978-3-030-49061-4.</w:t>
          </w:r>
        </w:p>
        <w:p w14:paraId="2463B05D" w14:textId="77777777" w:rsidR="007D11CD" w:rsidRDefault="007D11CD" w:rsidP="007D11CD">
          <w:pPr>
            <w:pStyle w:val="CitaviBibliographyEntry"/>
            <w:rPr>
              <w:lang w:val="en"/>
            </w:rPr>
          </w:pPr>
          <w:r>
            <w:rPr>
              <w:lang w:val="en"/>
            </w:rPr>
            <w:t>24.</w:t>
          </w:r>
          <w:r>
            <w:rPr>
              <w:lang w:val="en"/>
            </w:rPr>
            <w:tab/>
          </w:r>
          <w:bookmarkStart w:id="50" w:name="_CTVL001ddf2261829a143b5b43f6808d8527183"/>
          <w:r>
            <w:rPr>
              <w:lang w:val="en"/>
            </w:rPr>
            <w:t>Abdulrahman, A.; Richards, D. Is Natural Necessary? Human Voice versus Synthetic Voice for Intelligent Virtual Agents.</w:t>
          </w:r>
          <w:bookmarkEnd w:id="50"/>
          <w:r>
            <w:rPr>
              <w:lang w:val="en"/>
            </w:rPr>
            <w:t xml:space="preserve"> </w:t>
          </w:r>
          <w:r w:rsidRPr="007D11CD">
            <w:rPr>
              <w:i/>
              <w:lang w:val="en"/>
            </w:rPr>
            <w:t>MTI</w:t>
          </w:r>
          <w:r w:rsidRPr="007D11CD">
            <w:rPr>
              <w:lang w:val="en"/>
            </w:rPr>
            <w:t xml:space="preserve"> </w:t>
          </w:r>
          <w:r w:rsidRPr="007D11CD">
            <w:rPr>
              <w:b/>
              <w:lang w:val="en"/>
            </w:rPr>
            <w:t>2022</w:t>
          </w:r>
          <w:r w:rsidRPr="007D11CD">
            <w:rPr>
              <w:lang w:val="en"/>
            </w:rPr>
            <w:t xml:space="preserve">, </w:t>
          </w:r>
          <w:r w:rsidRPr="007D11CD">
            <w:rPr>
              <w:i/>
              <w:lang w:val="en"/>
            </w:rPr>
            <w:t>6</w:t>
          </w:r>
          <w:r w:rsidRPr="007D11CD">
            <w:rPr>
              <w:lang w:val="en"/>
            </w:rPr>
            <w:t>, 51, doi:10.3390/mti6070051.</w:t>
          </w:r>
        </w:p>
        <w:p w14:paraId="1C61E1F4" w14:textId="77777777" w:rsidR="007D11CD" w:rsidRDefault="007D11CD" w:rsidP="007D11CD">
          <w:pPr>
            <w:pStyle w:val="CitaviBibliographyEntry"/>
            <w:rPr>
              <w:lang w:val="en"/>
            </w:rPr>
          </w:pPr>
          <w:r>
            <w:rPr>
              <w:lang w:val="en"/>
            </w:rPr>
            <w:t>25.</w:t>
          </w:r>
          <w:r>
            <w:rPr>
              <w:lang w:val="en"/>
            </w:rPr>
            <w:tab/>
          </w:r>
          <w:bookmarkStart w:id="51" w:name="_CTVL0015833af7483784f0c929908e878248ca6"/>
          <w:r>
            <w:rPr>
              <w:lang w:val="en"/>
            </w:rPr>
            <w:t>Ko, S.; Barnes, J.; Dong, J.; Park, C.H.; Howard, A.; Jeon, M. The Effects of Robot Voices and Appearances on Users’ Emotion Recognition and Subjective Perception.</w:t>
          </w:r>
          <w:bookmarkEnd w:id="51"/>
          <w:r>
            <w:rPr>
              <w:lang w:val="en"/>
            </w:rPr>
            <w:t xml:space="preserve"> </w:t>
          </w:r>
          <w:r w:rsidRPr="007D11CD">
            <w:rPr>
              <w:i/>
              <w:lang w:val="en"/>
            </w:rPr>
            <w:t>Int. J. Human. Robot.</w:t>
          </w:r>
          <w:r w:rsidRPr="007D11CD">
            <w:rPr>
              <w:lang w:val="en"/>
            </w:rPr>
            <w:t xml:space="preserve"> </w:t>
          </w:r>
          <w:r w:rsidRPr="007D11CD">
            <w:rPr>
              <w:b/>
              <w:lang w:val="en"/>
            </w:rPr>
            <w:t>2023</w:t>
          </w:r>
          <w:r w:rsidRPr="007D11CD">
            <w:rPr>
              <w:lang w:val="en"/>
            </w:rPr>
            <w:t xml:space="preserve">, </w:t>
          </w:r>
          <w:r w:rsidRPr="007D11CD">
            <w:rPr>
              <w:i/>
              <w:lang w:val="en"/>
            </w:rPr>
            <w:t>20</w:t>
          </w:r>
          <w:r w:rsidRPr="007D11CD">
            <w:rPr>
              <w:lang w:val="en"/>
            </w:rPr>
            <w:t>, doi:10.1142/S0219843623500019.</w:t>
          </w:r>
        </w:p>
        <w:p w14:paraId="05572164" w14:textId="77777777" w:rsidR="007D11CD" w:rsidRDefault="007D11CD" w:rsidP="007D11CD">
          <w:pPr>
            <w:pStyle w:val="CitaviBibliographyEntry"/>
            <w:rPr>
              <w:lang w:val="en"/>
            </w:rPr>
          </w:pPr>
          <w:r>
            <w:rPr>
              <w:lang w:val="en"/>
            </w:rPr>
            <w:lastRenderedPageBreak/>
            <w:t>26.</w:t>
          </w:r>
          <w:r>
            <w:rPr>
              <w:lang w:val="en"/>
            </w:rPr>
            <w:tab/>
          </w:r>
          <w:bookmarkStart w:id="52" w:name="_CTVL001f5c5b3728c9c434d96e91d4a4b29a457"/>
          <w:r>
            <w:rPr>
              <w:lang w:val="en"/>
            </w:rPr>
            <w:t>Abur, D.; Subaciute, A.; Daliri, A.; Lester-Smith, R.A.; Lupiani, A.A.; Cilento, D.; Enos, N.M.; Weerathunge, H.R.; Tardif, M.C.; Stepp, C.E. Feedback and Feedforward Auditory-Motor Processes for Voice and Articulation in Parkinson's Disease.</w:t>
          </w:r>
          <w:bookmarkEnd w:id="52"/>
          <w:r>
            <w:rPr>
              <w:lang w:val="en"/>
            </w:rPr>
            <w:t xml:space="preserve"> </w:t>
          </w:r>
          <w:r w:rsidRPr="007D11CD">
            <w:rPr>
              <w:i/>
              <w:lang w:val="en"/>
            </w:rPr>
            <w:t>J Speech Lang Hear Res</w:t>
          </w:r>
          <w:r w:rsidRPr="007D11CD">
            <w:rPr>
              <w:lang w:val="en"/>
            </w:rPr>
            <w:t xml:space="preserve"> </w:t>
          </w:r>
          <w:r w:rsidRPr="007D11CD">
            <w:rPr>
              <w:b/>
              <w:lang w:val="en"/>
            </w:rPr>
            <w:t>2021</w:t>
          </w:r>
          <w:r w:rsidRPr="007D11CD">
            <w:rPr>
              <w:lang w:val="en"/>
            </w:rPr>
            <w:t xml:space="preserve">, </w:t>
          </w:r>
          <w:r w:rsidRPr="007D11CD">
            <w:rPr>
              <w:i/>
              <w:lang w:val="en"/>
            </w:rPr>
            <w:t>64</w:t>
          </w:r>
          <w:r w:rsidRPr="007D11CD">
            <w:rPr>
              <w:lang w:val="en"/>
            </w:rPr>
            <w:t>, 4682–4694, doi:10.1044/2021_JSLHR-21-00153.</w:t>
          </w:r>
        </w:p>
        <w:p w14:paraId="1DC25A9E" w14:textId="77777777" w:rsidR="007D11CD" w:rsidRDefault="007D11CD" w:rsidP="007D11CD">
          <w:pPr>
            <w:pStyle w:val="CitaviBibliographyEntry"/>
            <w:rPr>
              <w:lang w:val="en"/>
            </w:rPr>
          </w:pPr>
          <w:r>
            <w:rPr>
              <w:lang w:val="en"/>
            </w:rPr>
            <w:t>27.</w:t>
          </w:r>
          <w:r>
            <w:rPr>
              <w:lang w:val="en"/>
            </w:rPr>
            <w:tab/>
          </w:r>
          <w:bookmarkStart w:id="53" w:name="_CTVL0010715d864bf2142b6b4450b3ffb1f10ac"/>
          <w:r>
            <w:rPr>
              <w:lang w:val="en"/>
            </w:rPr>
            <w:t>Klopfenstein, M. Relationship between acoustic measures and speech naturalness ratings in Parkinson's disease: A within-speaker approach.</w:t>
          </w:r>
          <w:bookmarkEnd w:id="53"/>
          <w:r>
            <w:rPr>
              <w:lang w:val="en"/>
            </w:rPr>
            <w:t xml:space="preserve"> </w:t>
          </w:r>
          <w:r w:rsidRPr="007D11CD">
            <w:rPr>
              <w:i/>
              <w:lang w:val="en"/>
            </w:rPr>
            <w:t>Clin. Linguist. Phon.</w:t>
          </w:r>
          <w:r w:rsidRPr="007D11CD">
            <w:rPr>
              <w:lang w:val="en"/>
            </w:rPr>
            <w:t xml:space="preserve"> </w:t>
          </w:r>
          <w:r w:rsidRPr="007D11CD">
            <w:rPr>
              <w:b/>
              <w:lang w:val="en"/>
            </w:rPr>
            <w:t>2015</w:t>
          </w:r>
          <w:r w:rsidRPr="007D11CD">
            <w:rPr>
              <w:lang w:val="en"/>
            </w:rPr>
            <w:t xml:space="preserve">, </w:t>
          </w:r>
          <w:r w:rsidRPr="007D11CD">
            <w:rPr>
              <w:i/>
              <w:lang w:val="en"/>
            </w:rPr>
            <w:t>29</w:t>
          </w:r>
          <w:r w:rsidRPr="007D11CD">
            <w:rPr>
              <w:lang w:val="en"/>
            </w:rPr>
            <w:t>, 938–954, doi:10.3109/02699206.2015.1081293.</w:t>
          </w:r>
        </w:p>
        <w:p w14:paraId="0822D55F" w14:textId="77777777" w:rsidR="007D11CD" w:rsidRDefault="007D11CD" w:rsidP="007D11CD">
          <w:pPr>
            <w:pStyle w:val="CitaviBibliographyEntry"/>
            <w:rPr>
              <w:lang w:val="en"/>
            </w:rPr>
          </w:pPr>
          <w:r>
            <w:rPr>
              <w:lang w:val="en"/>
            </w:rPr>
            <w:t>28.</w:t>
          </w:r>
          <w:r>
            <w:rPr>
              <w:lang w:val="en"/>
            </w:rPr>
            <w:tab/>
          </w:r>
          <w:bookmarkStart w:id="54" w:name="_CTVL001fc3e2954d7904694bbbc3c5213c1779b"/>
          <w:r>
            <w:rPr>
              <w:lang w:val="en"/>
            </w:rPr>
            <w:t>Eadie, T.L.; Doyle, P.C. Direct Magnitude Estimation and Interval Scaling of Naturalness and Severity in Tracheoesophageal (TE) Speakers.</w:t>
          </w:r>
          <w:bookmarkEnd w:id="54"/>
          <w:r>
            <w:rPr>
              <w:lang w:val="en"/>
            </w:rPr>
            <w:t xml:space="preserve"> </w:t>
          </w:r>
          <w:r w:rsidRPr="007D11CD">
            <w:rPr>
              <w:i/>
              <w:lang w:val="en"/>
            </w:rPr>
            <w:t>J Speech Lang Hear Res</w:t>
          </w:r>
          <w:r w:rsidRPr="007D11CD">
            <w:rPr>
              <w:lang w:val="en"/>
            </w:rPr>
            <w:t xml:space="preserve"> </w:t>
          </w:r>
          <w:r w:rsidRPr="007D11CD">
            <w:rPr>
              <w:b/>
              <w:lang w:val="en"/>
            </w:rPr>
            <w:t>2002</w:t>
          </w:r>
          <w:r w:rsidRPr="007D11CD">
            <w:rPr>
              <w:lang w:val="en"/>
            </w:rPr>
            <w:t xml:space="preserve">, </w:t>
          </w:r>
          <w:r w:rsidRPr="007D11CD">
            <w:rPr>
              <w:i/>
              <w:lang w:val="en"/>
            </w:rPr>
            <w:t>45</w:t>
          </w:r>
          <w:r w:rsidRPr="007D11CD">
            <w:rPr>
              <w:lang w:val="en"/>
            </w:rPr>
            <w:t>, 1088–1096, doi:10.1044/1092-4388(2002/087).</w:t>
          </w:r>
        </w:p>
        <w:p w14:paraId="2E77DD6B" w14:textId="77777777" w:rsidR="007D11CD" w:rsidRDefault="007D11CD" w:rsidP="007D11CD">
          <w:pPr>
            <w:pStyle w:val="CitaviBibliographyEntry"/>
            <w:rPr>
              <w:lang w:val="en"/>
            </w:rPr>
          </w:pPr>
          <w:r>
            <w:rPr>
              <w:lang w:val="en"/>
            </w:rPr>
            <w:t>29.</w:t>
          </w:r>
          <w:r>
            <w:rPr>
              <w:lang w:val="en"/>
            </w:rPr>
            <w:tab/>
          </w:r>
          <w:bookmarkStart w:id="55" w:name="_CTVL0016fb6fe0193014b3a81361d605bd78864"/>
          <w:r>
            <w:rPr>
              <w:lang w:val="en"/>
            </w:rPr>
            <w:t>Eadie, T.L.; Doyle, P.C.; Hansen, K.; Beaudin, P.G. Influence of speaker gender on listener judgments of tracheoesophageal speech.</w:t>
          </w:r>
          <w:bookmarkEnd w:id="55"/>
          <w:r>
            <w:rPr>
              <w:lang w:val="en"/>
            </w:rPr>
            <w:t xml:space="preserve"> </w:t>
          </w:r>
          <w:r w:rsidRPr="007D11CD">
            <w:rPr>
              <w:i/>
              <w:lang w:val="en"/>
            </w:rPr>
            <w:t>J. Voice</w:t>
          </w:r>
          <w:r w:rsidRPr="007D11CD">
            <w:rPr>
              <w:lang w:val="en"/>
            </w:rPr>
            <w:t xml:space="preserve"> </w:t>
          </w:r>
          <w:r w:rsidRPr="007D11CD">
            <w:rPr>
              <w:b/>
              <w:lang w:val="en"/>
            </w:rPr>
            <w:t>2008</w:t>
          </w:r>
          <w:r w:rsidRPr="007D11CD">
            <w:rPr>
              <w:lang w:val="en"/>
            </w:rPr>
            <w:t xml:space="preserve">, </w:t>
          </w:r>
          <w:r w:rsidRPr="007D11CD">
            <w:rPr>
              <w:i/>
              <w:lang w:val="en"/>
            </w:rPr>
            <w:t>22</w:t>
          </w:r>
          <w:r w:rsidRPr="007D11CD">
            <w:rPr>
              <w:lang w:val="en"/>
            </w:rPr>
            <w:t>, 43–57, doi:10.1016/j.jvoice.2006.08.008.</w:t>
          </w:r>
        </w:p>
        <w:p w14:paraId="234BE351" w14:textId="77777777" w:rsidR="007D11CD" w:rsidRDefault="007D11CD" w:rsidP="007D11CD">
          <w:pPr>
            <w:pStyle w:val="CitaviBibliographyEntry"/>
            <w:rPr>
              <w:lang w:val="en"/>
            </w:rPr>
          </w:pPr>
          <w:r>
            <w:rPr>
              <w:lang w:val="en"/>
            </w:rPr>
            <w:t>30.</w:t>
          </w:r>
          <w:r>
            <w:rPr>
              <w:lang w:val="en"/>
            </w:rPr>
            <w:tab/>
          </w:r>
          <w:bookmarkStart w:id="56" w:name="_CTVL001a1e5bbaffeea488994d4c328929ebf3f"/>
          <w:r>
            <w:rPr>
              <w:lang w:val="en"/>
            </w:rPr>
            <w:t>Yorkston, K.M.; Hammen, V.L.; Beukelman, D.R.; Traynor, C.D. The effect of rate control on the intelligibility and naturalness of dysarthric speech.</w:t>
          </w:r>
          <w:bookmarkEnd w:id="56"/>
          <w:r>
            <w:rPr>
              <w:lang w:val="en"/>
            </w:rPr>
            <w:t xml:space="preserve"> </w:t>
          </w:r>
          <w:r w:rsidRPr="007D11CD">
            <w:rPr>
              <w:i/>
              <w:lang w:val="en"/>
            </w:rPr>
            <w:t>J. Speech Hear. Disord.</w:t>
          </w:r>
          <w:r w:rsidRPr="007D11CD">
            <w:rPr>
              <w:lang w:val="en"/>
            </w:rPr>
            <w:t xml:space="preserve"> </w:t>
          </w:r>
          <w:r w:rsidRPr="007D11CD">
            <w:rPr>
              <w:b/>
              <w:lang w:val="en"/>
            </w:rPr>
            <w:t>1990</w:t>
          </w:r>
          <w:r w:rsidRPr="007D11CD">
            <w:rPr>
              <w:lang w:val="en"/>
            </w:rPr>
            <w:t xml:space="preserve">, </w:t>
          </w:r>
          <w:r w:rsidRPr="007D11CD">
            <w:rPr>
              <w:i/>
              <w:lang w:val="en"/>
            </w:rPr>
            <w:t>55</w:t>
          </w:r>
          <w:r w:rsidRPr="007D11CD">
            <w:rPr>
              <w:lang w:val="en"/>
            </w:rPr>
            <w:t>, 550–560, doi:10.1044/jshd.5503.550.</w:t>
          </w:r>
        </w:p>
        <w:p w14:paraId="5F5FDCCD" w14:textId="77777777" w:rsidR="007D11CD" w:rsidRDefault="007D11CD" w:rsidP="007D11CD">
          <w:pPr>
            <w:pStyle w:val="CitaviBibliographyEntry"/>
            <w:rPr>
              <w:lang w:val="en"/>
            </w:rPr>
          </w:pPr>
          <w:r>
            <w:rPr>
              <w:lang w:val="en"/>
            </w:rPr>
            <w:t>31.</w:t>
          </w:r>
          <w:r>
            <w:rPr>
              <w:lang w:val="en"/>
            </w:rPr>
            <w:tab/>
          </w:r>
          <w:bookmarkStart w:id="57" w:name="_CTVL001edf9aa5e00b04865a7eea9c6bf966c9c"/>
          <w:r>
            <w:rPr>
              <w:lang w:val="en"/>
            </w:rPr>
            <w:t>Euler, H.A.; Merkel, A.; Hente, K.; Neef, N.; Wolff von Gudenberg, A.; Neumann, K. Speech restructuring group treatment for 6-to-9-year-old children who stutter: A therapeutic trial.</w:t>
          </w:r>
          <w:bookmarkEnd w:id="57"/>
          <w:r>
            <w:rPr>
              <w:lang w:val="en"/>
            </w:rPr>
            <w:t xml:space="preserve"> </w:t>
          </w:r>
          <w:r w:rsidRPr="007D11CD">
            <w:rPr>
              <w:i/>
              <w:lang w:val="en"/>
            </w:rPr>
            <w:t>J. Commun. Disord.</w:t>
          </w:r>
          <w:r w:rsidRPr="007D11CD">
            <w:rPr>
              <w:lang w:val="en"/>
            </w:rPr>
            <w:t xml:space="preserve"> </w:t>
          </w:r>
          <w:r w:rsidRPr="007D11CD">
            <w:rPr>
              <w:b/>
              <w:lang w:val="en"/>
            </w:rPr>
            <w:t>2021</w:t>
          </w:r>
          <w:r w:rsidRPr="007D11CD">
            <w:rPr>
              <w:lang w:val="en"/>
            </w:rPr>
            <w:t xml:space="preserve">, </w:t>
          </w:r>
          <w:r w:rsidRPr="007D11CD">
            <w:rPr>
              <w:i/>
              <w:lang w:val="en"/>
            </w:rPr>
            <w:t>89</w:t>
          </w:r>
          <w:r w:rsidRPr="007D11CD">
            <w:rPr>
              <w:lang w:val="en"/>
            </w:rPr>
            <w:t>, 106073, doi:10.1016/j.jcomdis.2020.106073.</w:t>
          </w:r>
        </w:p>
        <w:p w14:paraId="70A3C9FA" w14:textId="77777777" w:rsidR="007D11CD" w:rsidRDefault="007D11CD" w:rsidP="007D11CD">
          <w:pPr>
            <w:pStyle w:val="CitaviBibliographyEntry"/>
            <w:rPr>
              <w:lang w:val="en"/>
            </w:rPr>
          </w:pPr>
          <w:r>
            <w:rPr>
              <w:lang w:val="en"/>
            </w:rPr>
            <w:t>32.</w:t>
          </w:r>
          <w:r>
            <w:rPr>
              <w:lang w:val="en"/>
            </w:rPr>
            <w:tab/>
          </w:r>
          <w:bookmarkStart w:id="58" w:name="_CTVL001c33bb1c6b27e44c39530db03049fa031"/>
          <w:r>
            <w:rPr>
              <w:lang w:val="en"/>
            </w:rPr>
            <w:t>Assmann, P.F.; Dembling, S.; Nearey, T.M. Effects of frequency shifts on perceived naturalness and gender information in speech. In</w:t>
          </w:r>
          <w:bookmarkEnd w:id="58"/>
          <w:r>
            <w:rPr>
              <w:lang w:val="en"/>
            </w:rPr>
            <w:t xml:space="preserve"> </w:t>
          </w:r>
          <w:r w:rsidRPr="007D11CD">
            <w:rPr>
              <w:i/>
              <w:lang w:val="en"/>
            </w:rPr>
            <w:t>INTERSPEECH</w:t>
          </w:r>
          <w:r w:rsidRPr="007D11CD">
            <w:rPr>
              <w:lang w:val="en"/>
            </w:rPr>
            <w:t>, 2006.</w:t>
          </w:r>
        </w:p>
        <w:p w14:paraId="2F6EA67A" w14:textId="77777777" w:rsidR="007D11CD" w:rsidRDefault="007D11CD" w:rsidP="007D11CD">
          <w:pPr>
            <w:pStyle w:val="CitaviBibliographyEntry"/>
            <w:rPr>
              <w:lang w:val="en"/>
            </w:rPr>
          </w:pPr>
          <w:r>
            <w:rPr>
              <w:lang w:val="en"/>
            </w:rPr>
            <w:t>33.</w:t>
          </w:r>
          <w:r>
            <w:rPr>
              <w:lang w:val="en"/>
            </w:rPr>
            <w:tab/>
          </w:r>
          <w:bookmarkStart w:id="59" w:name="_CTVL0016a6f74b49bda4923b3e7d77f5a7e4472"/>
          <w:r>
            <w:rPr>
              <w:lang w:val="en"/>
            </w:rPr>
            <w:t>Venkatraman, A.; Sivasankar, M.P. Continuous Vocal Fry Simulated in Laboratory Subjects: A Preliminary Report on Voice Production and Listener Ratings.</w:t>
          </w:r>
          <w:bookmarkEnd w:id="59"/>
          <w:r>
            <w:rPr>
              <w:lang w:val="en"/>
            </w:rPr>
            <w:t xml:space="preserve"> </w:t>
          </w:r>
          <w:r w:rsidRPr="007D11CD">
            <w:rPr>
              <w:i/>
              <w:lang w:val="en"/>
            </w:rPr>
            <w:t>Am. J. Speech Lang. Pathol.</w:t>
          </w:r>
          <w:r w:rsidRPr="007D11CD">
            <w:rPr>
              <w:lang w:val="en"/>
            </w:rPr>
            <w:t xml:space="preserve"> </w:t>
          </w:r>
          <w:r w:rsidRPr="007D11CD">
            <w:rPr>
              <w:b/>
              <w:lang w:val="en"/>
            </w:rPr>
            <w:t>2018</w:t>
          </w:r>
          <w:r w:rsidRPr="007D11CD">
            <w:rPr>
              <w:lang w:val="en"/>
            </w:rPr>
            <w:t xml:space="preserve">, </w:t>
          </w:r>
          <w:r w:rsidRPr="007D11CD">
            <w:rPr>
              <w:i/>
              <w:lang w:val="en"/>
            </w:rPr>
            <w:t>27</w:t>
          </w:r>
          <w:r w:rsidRPr="007D11CD">
            <w:rPr>
              <w:lang w:val="en"/>
            </w:rPr>
            <w:t>, 1539–1545, doi:10.1044/2018_AJSLP-17-0212.</w:t>
          </w:r>
        </w:p>
        <w:p w14:paraId="0569744A" w14:textId="77777777" w:rsidR="007D11CD" w:rsidRDefault="007D11CD" w:rsidP="007D11CD">
          <w:pPr>
            <w:pStyle w:val="CitaviBibliographyEntry"/>
            <w:rPr>
              <w:lang w:val="en"/>
            </w:rPr>
          </w:pPr>
          <w:r>
            <w:rPr>
              <w:lang w:val="en"/>
            </w:rPr>
            <w:t>34.</w:t>
          </w:r>
          <w:r>
            <w:rPr>
              <w:lang w:val="en"/>
            </w:rPr>
            <w:tab/>
          </w:r>
          <w:bookmarkStart w:id="60" w:name="_CTVL001d8e5a7d3a7924fc3aad5dd8287ced150"/>
          <w:r>
            <w:rPr>
              <w:lang w:val="en"/>
            </w:rPr>
            <w:t>Tamagawa, R.; Watson, C.I.; Kuo, I.H.; MacDonald, B.A.; Broadbent, E. The Effects of Synthesized Voice Accents on User Perceptions of Robots.</w:t>
          </w:r>
          <w:bookmarkEnd w:id="60"/>
          <w:r>
            <w:rPr>
              <w:lang w:val="en"/>
            </w:rPr>
            <w:t xml:space="preserve"> </w:t>
          </w:r>
          <w:r w:rsidRPr="007D11CD">
            <w:rPr>
              <w:i/>
              <w:lang w:val="en"/>
            </w:rPr>
            <w:t>Int J of Soc Robotics</w:t>
          </w:r>
          <w:r w:rsidRPr="007D11CD">
            <w:rPr>
              <w:lang w:val="en"/>
            </w:rPr>
            <w:t xml:space="preserve"> </w:t>
          </w:r>
          <w:r w:rsidRPr="007D11CD">
            <w:rPr>
              <w:b/>
              <w:lang w:val="en"/>
            </w:rPr>
            <w:t>2011</w:t>
          </w:r>
          <w:r w:rsidRPr="007D11CD">
            <w:rPr>
              <w:lang w:val="en"/>
            </w:rPr>
            <w:t xml:space="preserve">, </w:t>
          </w:r>
          <w:r w:rsidRPr="007D11CD">
            <w:rPr>
              <w:i/>
              <w:lang w:val="en"/>
            </w:rPr>
            <w:t>3</w:t>
          </w:r>
          <w:r w:rsidRPr="007D11CD">
            <w:rPr>
              <w:lang w:val="en"/>
            </w:rPr>
            <w:t>, 253–262, doi:10.1007/s12369-011-0100-4.</w:t>
          </w:r>
        </w:p>
        <w:p w14:paraId="76CE8B0E" w14:textId="77777777" w:rsidR="007D11CD" w:rsidRDefault="007D11CD" w:rsidP="007D11CD">
          <w:pPr>
            <w:pStyle w:val="CitaviBibliographyEntry"/>
            <w:rPr>
              <w:lang w:val="en"/>
            </w:rPr>
          </w:pPr>
          <w:r>
            <w:rPr>
              <w:lang w:val="en"/>
            </w:rPr>
            <w:t>35.</w:t>
          </w:r>
          <w:r>
            <w:rPr>
              <w:lang w:val="en"/>
            </w:rPr>
            <w:tab/>
          </w:r>
          <w:bookmarkStart w:id="61" w:name="_CTVL0011668ab7cd410419e9aefa6881534a39a"/>
          <w:r>
            <w:rPr>
              <w:lang w:val="en"/>
            </w:rPr>
            <w:t>Kapolowicz, M.R.; Guest, D.R.; Montazeri, V.; Baese-Berk, M.M.; Assmann, P.F. Effects of Spectral Envelope and Fundamental Frequency Shifts on the Perception of Foreign-Accented Speech.</w:t>
          </w:r>
          <w:bookmarkEnd w:id="61"/>
          <w:r>
            <w:rPr>
              <w:lang w:val="en"/>
            </w:rPr>
            <w:t xml:space="preserve"> </w:t>
          </w:r>
          <w:r w:rsidRPr="007D11CD">
            <w:rPr>
              <w:i/>
              <w:lang w:val="en"/>
            </w:rPr>
            <w:t>Lang. Speech</w:t>
          </w:r>
          <w:r w:rsidRPr="007D11CD">
            <w:rPr>
              <w:lang w:val="en"/>
            </w:rPr>
            <w:t xml:space="preserve"> </w:t>
          </w:r>
          <w:r w:rsidRPr="007D11CD">
            <w:rPr>
              <w:b/>
              <w:lang w:val="en"/>
            </w:rPr>
            <w:t>2022</w:t>
          </w:r>
          <w:r w:rsidRPr="007D11CD">
            <w:rPr>
              <w:lang w:val="en"/>
            </w:rPr>
            <w:t xml:space="preserve">, </w:t>
          </w:r>
          <w:r w:rsidRPr="007D11CD">
            <w:rPr>
              <w:i/>
              <w:lang w:val="en"/>
            </w:rPr>
            <w:t>65</w:t>
          </w:r>
          <w:r w:rsidRPr="007D11CD">
            <w:rPr>
              <w:lang w:val="en"/>
            </w:rPr>
            <w:t>, 418–443, doi:10.1177/00238309211029679.</w:t>
          </w:r>
        </w:p>
        <w:p w14:paraId="1251B95D" w14:textId="77777777" w:rsidR="007D11CD" w:rsidRDefault="007D11CD" w:rsidP="007D11CD">
          <w:pPr>
            <w:pStyle w:val="CitaviBibliographyEntry"/>
            <w:rPr>
              <w:lang w:val="en"/>
            </w:rPr>
          </w:pPr>
          <w:r>
            <w:rPr>
              <w:lang w:val="en"/>
            </w:rPr>
            <w:t>36.</w:t>
          </w:r>
          <w:r>
            <w:rPr>
              <w:lang w:val="en"/>
            </w:rPr>
            <w:tab/>
          </w:r>
          <w:bookmarkStart w:id="62" w:name="_CTVL001911c749244c740a7b84a7c7cf28c79b3"/>
          <w:r>
            <w:rPr>
              <w:lang w:val="en"/>
            </w:rPr>
            <w:t>Mackey, L.S.; Finn, P.; Ingham, R.J. Effect of speech dialect on speech naturalness ratings: a systematic replication of Martin, Haroldson, and Triden (1984).</w:t>
          </w:r>
          <w:bookmarkEnd w:id="62"/>
          <w:r>
            <w:rPr>
              <w:lang w:val="en"/>
            </w:rPr>
            <w:t xml:space="preserve"> </w:t>
          </w:r>
          <w:r w:rsidRPr="007D11CD">
            <w:rPr>
              <w:i/>
              <w:lang w:val="en"/>
            </w:rPr>
            <w:t>J. Speech Lang. Hear. Res.</w:t>
          </w:r>
          <w:r w:rsidRPr="007D11CD">
            <w:rPr>
              <w:lang w:val="en"/>
            </w:rPr>
            <w:t xml:space="preserve"> </w:t>
          </w:r>
          <w:r w:rsidRPr="007D11CD">
            <w:rPr>
              <w:b/>
              <w:lang w:val="en"/>
            </w:rPr>
            <w:t>1997</w:t>
          </w:r>
          <w:r w:rsidRPr="007D11CD">
            <w:rPr>
              <w:lang w:val="en"/>
            </w:rPr>
            <w:t xml:space="preserve">, </w:t>
          </w:r>
          <w:r w:rsidRPr="007D11CD">
            <w:rPr>
              <w:i/>
              <w:lang w:val="en"/>
            </w:rPr>
            <w:t>40</w:t>
          </w:r>
          <w:r w:rsidRPr="007D11CD">
            <w:rPr>
              <w:lang w:val="en"/>
            </w:rPr>
            <w:t>, 349–360, doi:10.1044/jslhr.4002.349.</w:t>
          </w:r>
        </w:p>
        <w:p w14:paraId="605D9292" w14:textId="77777777" w:rsidR="007D11CD" w:rsidRDefault="007D11CD" w:rsidP="007D11CD">
          <w:pPr>
            <w:pStyle w:val="CitaviBibliographyEntry"/>
            <w:rPr>
              <w:lang w:val="en"/>
            </w:rPr>
          </w:pPr>
          <w:r>
            <w:rPr>
              <w:lang w:val="en"/>
            </w:rPr>
            <w:t>37.</w:t>
          </w:r>
          <w:r>
            <w:rPr>
              <w:lang w:val="en"/>
            </w:rPr>
            <w:tab/>
          </w:r>
          <w:bookmarkStart w:id="63" w:name="_CTVL0015eb8ea740b8b4b32b5bd3c19a883932a"/>
          <w:r>
            <w:rPr>
              <w:lang w:val="en"/>
            </w:rPr>
            <w:t>Baird, A.; Jørgensen, S.H.; Parada-Cabaleiro, E.; Hantke, S.; Cummins, N.; Schuller, B. Perception of Paralinguistic Traits in Synthesized Voices. In</w:t>
          </w:r>
          <w:bookmarkEnd w:id="63"/>
          <w:r>
            <w:rPr>
              <w:lang w:val="en"/>
            </w:rPr>
            <w:t xml:space="preserve"> </w:t>
          </w:r>
          <w:r w:rsidRPr="007D11CD">
            <w:rPr>
              <w:i/>
              <w:lang w:val="en"/>
            </w:rPr>
            <w:t xml:space="preserve">Proceedings of the 12th International Audio Mostly Conference on Augmented and Participatory Sound and Music Experiences. </w:t>
          </w:r>
          <w:r w:rsidRPr="007D11CD">
            <w:rPr>
              <w:lang w:val="en"/>
            </w:rPr>
            <w:t>AM '17: Audio Mostly 2017, London United Kingdom, 23 08 2017 26 08 2017; Fazekas, G., Barthet, M., Stockman, T., Eds.; ACM: New York, NY, USA, 2017; pp 1–5, ISBN 9781450353731.</w:t>
          </w:r>
        </w:p>
        <w:p w14:paraId="6B7A3D60" w14:textId="77777777" w:rsidR="007D11CD" w:rsidRDefault="007D11CD" w:rsidP="007D11CD">
          <w:pPr>
            <w:pStyle w:val="CitaviBibliographyEntry"/>
            <w:rPr>
              <w:lang w:val="en"/>
            </w:rPr>
          </w:pPr>
          <w:r>
            <w:rPr>
              <w:lang w:val="en"/>
            </w:rPr>
            <w:t>38.</w:t>
          </w:r>
          <w:r>
            <w:rPr>
              <w:lang w:val="en"/>
            </w:rPr>
            <w:tab/>
          </w:r>
          <w:bookmarkStart w:id="64" w:name="_CTVL001c8231789e4d14d77913aa17a88f839d9"/>
          <w:r>
            <w:rPr>
              <w:lang w:val="en"/>
            </w:rPr>
            <w:t>Coughlin-Woods, S.; Lehman, M.E.; Cooke, P.A. Ratings of speech naturalness of children ages 8-16 years.</w:t>
          </w:r>
          <w:bookmarkEnd w:id="64"/>
          <w:r>
            <w:rPr>
              <w:lang w:val="en"/>
            </w:rPr>
            <w:t xml:space="preserve"> </w:t>
          </w:r>
          <w:r w:rsidRPr="007D11CD">
            <w:rPr>
              <w:i/>
              <w:lang w:val="en"/>
            </w:rPr>
            <w:t>Percept Motor Skill</w:t>
          </w:r>
          <w:r w:rsidRPr="007D11CD">
            <w:rPr>
              <w:lang w:val="en"/>
            </w:rPr>
            <w:t xml:space="preserve"> </w:t>
          </w:r>
          <w:r w:rsidRPr="007D11CD">
            <w:rPr>
              <w:b/>
              <w:lang w:val="en"/>
            </w:rPr>
            <w:t>2005</w:t>
          </w:r>
          <w:r w:rsidRPr="007D11CD">
            <w:rPr>
              <w:lang w:val="en"/>
            </w:rPr>
            <w:t xml:space="preserve">, </w:t>
          </w:r>
          <w:r w:rsidRPr="007D11CD">
            <w:rPr>
              <w:i/>
              <w:lang w:val="en"/>
            </w:rPr>
            <w:t>100</w:t>
          </w:r>
          <w:r w:rsidRPr="007D11CD">
            <w:rPr>
              <w:lang w:val="en"/>
            </w:rPr>
            <w:t>, 295–304, doi:10.2466/pms.100.2.295-304.</w:t>
          </w:r>
        </w:p>
        <w:p w14:paraId="6BB06D69" w14:textId="77777777" w:rsidR="007D11CD" w:rsidRDefault="007D11CD" w:rsidP="007D11CD">
          <w:pPr>
            <w:pStyle w:val="CitaviBibliographyEntry"/>
            <w:rPr>
              <w:lang w:val="en"/>
            </w:rPr>
          </w:pPr>
          <w:r>
            <w:rPr>
              <w:lang w:val="en"/>
            </w:rPr>
            <w:t>39.</w:t>
          </w:r>
          <w:r>
            <w:rPr>
              <w:lang w:val="en"/>
            </w:rPr>
            <w:tab/>
          </w:r>
          <w:bookmarkStart w:id="65" w:name="_CTVL0010059c4a0093a4b149839794fadc949e3"/>
          <w:r>
            <w:rPr>
              <w:lang w:val="en"/>
            </w:rPr>
            <w:t>Goy, H.; Kathleen Pichora-Fuller, M.; van Lieshout, P. Effects of age on speech and voice quality ratings.</w:t>
          </w:r>
          <w:bookmarkEnd w:id="65"/>
          <w:r>
            <w:rPr>
              <w:lang w:val="en"/>
            </w:rPr>
            <w:t xml:space="preserve"> </w:t>
          </w:r>
          <w:r w:rsidRPr="007D11CD">
            <w:rPr>
              <w:i/>
              <w:lang w:val="en"/>
            </w:rPr>
            <w:t>J. Acoust. Soc. Am.</w:t>
          </w:r>
          <w:r w:rsidRPr="007D11CD">
            <w:rPr>
              <w:lang w:val="en"/>
            </w:rPr>
            <w:t xml:space="preserve"> </w:t>
          </w:r>
          <w:r w:rsidRPr="007D11CD">
            <w:rPr>
              <w:b/>
              <w:lang w:val="en"/>
            </w:rPr>
            <w:t>2016</w:t>
          </w:r>
          <w:r w:rsidRPr="007D11CD">
            <w:rPr>
              <w:lang w:val="en"/>
            </w:rPr>
            <w:t xml:space="preserve">, </w:t>
          </w:r>
          <w:r w:rsidRPr="007D11CD">
            <w:rPr>
              <w:i/>
              <w:lang w:val="en"/>
            </w:rPr>
            <w:t>139</w:t>
          </w:r>
          <w:r w:rsidRPr="007D11CD">
            <w:rPr>
              <w:lang w:val="en"/>
            </w:rPr>
            <w:t>, 1648, doi:10.1121/1.4945094.</w:t>
          </w:r>
        </w:p>
        <w:p w14:paraId="20FD40FA" w14:textId="77777777" w:rsidR="007D11CD" w:rsidRDefault="007D11CD" w:rsidP="007D11CD">
          <w:pPr>
            <w:pStyle w:val="CitaviBibliographyEntry"/>
            <w:rPr>
              <w:lang w:val="en"/>
            </w:rPr>
          </w:pPr>
          <w:r>
            <w:rPr>
              <w:lang w:val="en"/>
            </w:rPr>
            <w:t>40.</w:t>
          </w:r>
          <w:r>
            <w:rPr>
              <w:lang w:val="en"/>
            </w:rPr>
            <w:tab/>
          </w:r>
          <w:bookmarkStart w:id="66" w:name="_CTVL00166cf4fb4ebf64a718a45565302ccef7e"/>
          <w:r>
            <w:rPr>
              <w:lang w:val="en"/>
            </w:rPr>
            <w:t>Baird, A.; Jørgensen, S.H.; Parada-Cabaleiro, E.; Cummings, N.; Hantke, S.; Schüller, B. The Perception of Vocal Traits in Synthesized Voices: Age, Gender, and Human Likeness.</w:t>
          </w:r>
          <w:bookmarkEnd w:id="66"/>
          <w:r>
            <w:rPr>
              <w:lang w:val="en"/>
            </w:rPr>
            <w:t xml:space="preserve"> </w:t>
          </w:r>
          <w:r w:rsidRPr="007D11CD">
            <w:rPr>
              <w:i/>
              <w:lang w:val="en"/>
            </w:rPr>
            <w:t>J. Audio Eng. Soc.</w:t>
          </w:r>
          <w:r w:rsidRPr="007D11CD">
            <w:rPr>
              <w:lang w:val="en"/>
            </w:rPr>
            <w:t xml:space="preserve"> </w:t>
          </w:r>
          <w:r w:rsidRPr="007D11CD">
            <w:rPr>
              <w:b/>
              <w:lang w:val="en"/>
            </w:rPr>
            <w:t>2018</w:t>
          </w:r>
          <w:r w:rsidRPr="007D11CD">
            <w:rPr>
              <w:lang w:val="en"/>
            </w:rPr>
            <w:t xml:space="preserve">, </w:t>
          </w:r>
          <w:r w:rsidRPr="007D11CD">
            <w:rPr>
              <w:i/>
              <w:lang w:val="en"/>
            </w:rPr>
            <w:t>66</w:t>
          </w:r>
          <w:r w:rsidRPr="007D11CD">
            <w:rPr>
              <w:lang w:val="en"/>
            </w:rPr>
            <w:t>, 277–285, doi:10.17743/jaes.2018.0023.</w:t>
          </w:r>
        </w:p>
        <w:p w14:paraId="6705B0F1" w14:textId="77777777" w:rsidR="007D11CD" w:rsidRDefault="007D11CD" w:rsidP="007D11CD">
          <w:pPr>
            <w:pStyle w:val="CitaviBibliographyEntry"/>
            <w:rPr>
              <w:lang w:val="en"/>
            </w:rPr>
          </w:pPr>
          <w:r>
            <w:rPr>
              <w:lang w:val="en"/>
            </w:rPr>
            <w:t>41.</w:t>
          </w:r>
          <w:r>
            <w:rPr>
              <w:lang w:val="en"/>
            </w:rPr>
            <w:tab/>
          </w:r>
          <w:bookmarkStart w:id="67" w:name="_CTVL0017d117b830a4744c5ab87356d432e2dc7"/>
          <w:r>
            <w:rPr>
              <w:lang w:val="en"/>
            </w:rPr>
            <w:t>Hardy, T.L.D.; Rieger, J.M.; Wells, K.; Boliek, C.A. Acoustic Predictors of Gender Attribution, Masculinity-Femininity, and Vocal Naturalness Ratings Amongst Transgender and Cisgender Speakers.</w:t>
          </w:r>
          <w:bookmarkEnd w:id="67"/>
          <w:r>
            <w:rPr>
              <w:lang w:val="en"/>
            </w:rPr>
            <w:t xml:space="preserve"> </w:t>
          </w:r>
          <w:r w:rsidRPr="007D11CD">
            <w:rPr>
              <w:i/>
              <w:lang w:val="en"/>
            </w:rPr>
            <w:t>J. Voice</w:t>
          </w:r>
          <w:r w:rsidRPr="007D11CD">
            <w:rPr>
              <w:lang w:val="en"/>
            </w:rPr>
            <w:t xml:space="preserve"> </w:t>
          </w:r>
          <w:r w:rsidRPr="007D11CD">
            <w:rPr>
              <w:b/>
              <w:lang w:val="en"/>
            </w:rPr>
            <w:t>2020</w:t>
          </w:r>
          <w:r w:rsidRPr="007D11CD">
            <w:rPr>
              <w:lang w:val="en"/>
            </w:rPr>
            <w:t xml:space="preserve">, </w:t>
          </w:r>
          <w:r w:rsidRPr="007D11CD">
            <w:rPr>
              <w:i/>
              <w:lang w:val="en"/>
            </w:rPr>
            <w:t>34</w:t>
          </w:r>
          <w:r w:rsidRPr="007D11CD">
            <w:rPr>
              <w:lang w:val="en"/>
            </w:rPr>
            <w:t>, 300.e11-300.e26, doi:10.1016/j.jvoice.2018.10.002.</w:t>
          </w:r>
        </w:p>
        <w:p w14:paraId="184159FA" w14:textId="77777777" w:rsidR="007D11CD" w:rsidRDefault="007D11CD" w:rsidP="007D11CD">
          <w:pPr>
            <w:pStyle w:val="CitaviBibliographyEntry"/>
            <w:rPr>
              <w:lang w:val="en"/>
            </w:rPr>
          </w:pPr>
          <w:r>
            <w:rPr>
              <w:lang w:val="en"/>
            </w:rPr>
            <w:lastRenderedPageBreak/>
            <w:t>42.</w:t>
          </w:r>
          <w:r>
            <w:rPr>
              <w:lang w:val="en"/>
            </w:rPr>
            <w:tab/>
          </w:r>
          <w:bookmarkStart w:id="68" w:name="_CTVL001c0e2675ecdaf4536acede0659e31b5d4"/>
          <w:r>
            <w:rPr>
              <w:lang w:val="en"/>
            </w:rPr>
            <w:t>Merritt, B.; Bent, T. Perceptual Evaluation of Speech Naturalness in Speakers of Varying Gender Identities.</w:t>
          </w:r>
          <w:bookmarkEnd w:id="68"/>
          <w:r>
            <w:rPr>
              <w:lang w:val="en"/>
            </w:rPr>
            <w:t xml:space="preserve"> </w:t>
          </w:r>
          <w:r w:rsidRPr="007D11CD">
            <w:rPr>
              <w:i/>
              <w:lang w:val="en"/>
            </w:rPr>
            <w:t>J Speech Lang Hear Res</w:t>
          </w:r>
          <w:r w:rsidRPr="007D11CD">
            <w:rPr>
              <w:lang w:val="en"/>
            </w:rPr>
            <w:t xml:space="preserve"> </w:t>
          </w:r>
          <w:r w:rsidRPr="007D11CD">
            <w:rPr>
              <w:b/>
              <w:lang w:val="en"/>
            </w:rPr>
            <w:t>2020</w:t>
          </w:r>
          <w:r w:rsidRPr="007D11CD">
            <w:rPr>
              <w:lang w:val="en"/>
            </w:rPr>
            <w:t xml:space="preserve">, </w:t>
          </w:r>
          <w:r w:rsidRPr="007D11CD">
            <w:rPr>
              <w:i/>
              <w:lang w:val="en"/>
            </w:rPr>
            <w:t>63</w:t>
          </w:r>
          <w:r w:rsidRPr="007D11CD">
            <w:rPr>
              <w:lang w:val="en"/>
            </w:rPr>
            <w:t>, 2054–2069, doi:10.1044/2020_JSLHR-19-00337.</w:t>
          </w:r>
        </w:p>
        <w:p w14:paraId="04A13255" w14:textId="77777777" w:rsidR="007D11CD" w:rsidRDefault="007D11CD" w:rsidP="007D11CD">
          <w:pPr>
            <w:pStyle w:val="CitaviBibliographyEntry"/>
            <w:rPr>
              <w:lang w:val="en"/>
            </w:rPr>
          </w:pPr>
          <w:r>
            <w:rPr>
              <w:lang w:val="en"/>
            </w:rPr>
            <w:t>43.</w:t>
          </w:r>
          <w:r>
            <w:rPr>
              <w:lang w:val="en"/>
            </w:rPr>
            <w:tab/>
          </w:r>
          <w:bookmarkStart w:id="69" w:name="_CTVL001e492b92eb4714b948d4d212ebae94a24"/>
          <w:r>
            <w:rPr>
              <w:lang w:val="en"/>
            </w:rPr>
            <w:t>Martin, R.R.; Haroldson, S.K.; Triden, K.A. Stuttering and speech naturalness.</w:t>
          </w:r>
          <w:bookmarkEnd w:id="69"/>
          <w:r>
            <w:rPr>
              <w:lang w:val="en"/>
            </w:rPr>
            <w:t xml:space="preserve"> </w:t>
          </w:r>
          <w:r w:rsidRPr="007D11CD">
            <w:rPr>
              <w:i/>
              <w:lang w:val="en"/>
            </w:rPr>
            <w:t>J. Speech Hear. Disord.</w:t>
          </w:r>
          <w:r w:rsidRPr="007D11CD">
            <w:rPr>
              <w:lang w:val="en"/>
            </w:rPr>
            <w:t xml:space="preserve"> </w:t>
          </w:r>
          <w:r w:rsidRPr="007D11CD">
            <w:rPr>
              <w:b/>
              <w:lang w:val="en"/>
            </w:rPr>
            <w:t>1984</w:t>
          </w:r>
          <w:r w:rsidRPr="007D11CD">
            <w:rPr>
              <w:lang w:val="en"/>
            </w:rPr>
            <w:t xml:space="preserve">, </w:t>
          </w:r>
          <w:r w:rsidRPr="007D11CD">
            <w:rPr>
              <w:i/>
              <w:lang w:val="en"/>
            </w:rPr>
            <w:t>49</w:t>
          </w:r>
          <w:r w:rsidRPr="007D11CD">
            <w:rPr>
              <w:lang w:val="en"/>
            </w:rPr>
            <w:t>, 53–58, doi:10.1044/jshd.4901.53.</w:t>
          </w:r>
        </w:p>
        <w:p w14:paraId="52D5DA5B" w14:textId="77777777" w:rsidR="007D11CD" w:rsidRDefault="007D11CD" w:rsidP="007D11CD">
          <w:pPr>
            <w:pStyle w:val="CitaviBibliographyEntry"/>
            <w:rPr>
              <w:lang w:val="en"/>
            </w:rPr>
          </w:pPr>
          <w:r>
            <w:rPr>
              <w:lang w:val="en"/>
            </w:rPr>
            <w:t>44.</w:t>
          </w:r>
          <w:r>
            <w:rPr>
              <w:lang w:val="en"/>
            </w:rPr>
            <w:tab/>
          </w:r>
          <w:bookmarkStart w:id="70" w:name="_CTVL001374ff03861b442ee8c072a0f16b2b98b"/>
          <w:r>
            <w:rPr>
              <w:lang w:val="en"/>
            </w:rPr>
            <w:t>van Eck, N.J.; Waltman, L. Software survey: VOSviewer, a computer program for bibliometric mapping.</w:t>
          </w:r>
          <w:bookmarkEnd w:id="70"/>
          <w:r>
            <w:rPr>
              <w:lang w:val="en"/>
            </w:rPr>
            <w:t xml:space="preserve"> </w:t>
          </w:r>
          <w:r w:rsidRPr="007D11CD">
            <w:rPr>
              <w:i/>
              <w:lang w:val="en"/>
            </w:rPr>
            <w:t>Scientometrics</w:t>
          </w:r>
          <w:r w:rsidRPr="007D11CD">
            <w:rPr>
              <w:lang w:val="en"/>
            </w:rPr>
            <w:t xml:space="preserve"> </w:t>
          </w:r>
          <w:r w:rsidRPr="007D11CD">
            <w:rPr>
              <w:b/>
              <w:lang w:val="en"/>
            </w:rPr>
            <w:t>2010</w:t>
          </w:r>
          <w:r w:rsidRPr="007D11CD">
            <w:rPr>
              <w:lang w:val="en"/>
            </w:rPr>
            <w:t xml:space="preserve">, </w:t>
          </w:r>
          <w:r w:rsidRPr="007D11CD">
            <w:rPr>
              <w:i/>
              <w:lang w:val="en"/>
            </w:rPr>
            <w:t>84</w:t>
          </w:r>
          <w:r w:rsidRPr="007D11CD">
            <w:rPr>
              <w:lang w:val="en"/>
            </w:rPr>
            <w:t>, 523–538, doi:10.1007/s11192-009-0146-3.</w:t>
          </w:r>
        </w:p>
        <w:p w14:paraId="085E9678" w14:textId="77777777" w:rsidR="007D11CD" w:rsidRDefault="007D11CD" w:rsidP="007D11CD">
          <w:pPr>
            <w:pStyle w:val="CitaviBibliographyEntry"/>
            <w:rPr>
              <w:lang w:val="en"/>
            </w:rPr>
          </w:pPr>
          <w:r>
            <w:rPr>
              <w:lang w:val="en"/>
            </w:rPr>
            <w:t>45.</w:t>
          </w:r>
          <w:r>
            <w:rPr>
              <w:lang w:val="en"/>
            </w:rPr>
            <w:tab/>
          </w:r>
          <w:bookmarkStart w:id="71" w:name="_CTVL001fd79a6f791a44d41938bb87f18345f12"/>
          <w:r>
            <w:rPr>
              <w:lang w:val="en"/>
            </w:rPr>
            <w:t>van der Linden, S.</w:t>
          </w:r>
          <w:bookmarkEnd w:id="71"/>
          <w:r>
            <w:rPr>
              <w:lang w:val="en"/>
            </w:rPr>
            <w:t xml:space="preserve"> </w:t>
          </w:r>
          <w:r w:rsidRPr="007D11CD">
            <w:rPr>
              <w:i/>
              <w:lang w:val="en"/>
            </w:rPr>
            <w:t>Foolproof</w:t>
          </w:r>
          <w:r w:rsidRPr="007D11CD">
            <w:rPr>
              <w:lang w:val="en"/>
            </w:rPr>
            <w:t xml:space="preserve">: </w:t>
          </w:r>
          <w:r w:rsidRPr="007D11CD">
            <w:rPr>
              <w:i/>
              <w:lang w:val="en"/>
            </w:rPr>
            <w:t xml:space="preserve">Why we fall for misinformation and how to build immunity; </w:t>
          </w:r>
          <w:r w:rsidRPr="007D11CD">
            <w:rPr>
              <w:lang w:val="en"/>
            </w:rPr>
            <w:t>4th Estate: London, 2023, ISBN 9780008466718.</w:t>
          </w:r>
        </w:p>
        <w:p w14:paraId="17C52027" w14:textId="77777777" w:rsidR="007D11CD" w:rsidRDefault="007D11CD" w:rsidP="007D11CD">
          <w:pPr>
            <w:pStyle w:val="CitaviBibliographyEntry"/>
            <w:rPr>
              <w:lang w:val="en"/>
            </w:rPr>
          </w:pPr>
          <w:r>
            <w:rPr>
              <w:lang w:val="en"/>
            </w:rPr>
            <w:t>46.</w:t>
          </w:r>
          <w:r>
            <w:rPr>
              <w:lang w:val="en"/>
            </w:rPr>
            <w:tab/>
          </w:r>
          <w:bookmarkStart w:id="72" w:name="_CTVL001adb55347b44b4ae8a831b32e2081e422"/>
          <w:r>
            <w:rPr>
              <w:lang w:val="en"/>
            </w:rPr>
            <w:t>Anand, S.; Stepp, C.E. Listener Perception of Monopitch, Naturalness, and Intelligibility for Speakers With Parkinson's Disease.</w:t>
          </w:r>
          <w:bookmarkEnd w:id="72"/>
          <w:r>
            <w:rPr>
              <w:lang w:val="en"/>
            </w:rPr>
            <w:t xml:space="preserve"> </w:t>
          </w:r>
          <w:r w:rsidRPr="007D11CD">
            <w:rPr>
              <w:i/>
              <w:lang w:val="en"/>
            </w:rPr>
            <w:t>J. Speech Lang. Hear. Res.</w:t>
          </w:r>
          <w:r w:rsidRPr="007D11CD">
            <w:rPr>
              <w:lang w:val="en"/>
            </w:rPr>
            <w:t xml:space="preserve"> </w:t>
          </w:r>
          <w:r w:rsidRPr="007D11CD">
            <w:rPr>
              <w:b/>
              <w:lang w:val="en"/>
            </w:rPr>
            <w:t>2015</w:t>
          </w:r>
          <w:r w:rsidRPr="007D11CD">
            <w:rPr>
              <w:lang w:val="en"/>
            </w:rPr>
            <w:t xml:space="preserve">, </w:t>
          </w:r>
          <w:r w:rsidRPr="007D11CD">
            <w:rPr>
              <w:i/>
              <w:lang w:val="en"/>
            </w:rPr>
            <w:t>58</w:t>
          </w:r>
          <w:r w:rsidRPr="007D11CD">
            <w:rPr>
              <w:lang w:val="en"/>
            </w:rPr>
            <w:t>, 1134–1144, doi:10.1044/2015_JSLHR-S-14-0243.</w:t>
          </w:r>
        </w:p>
        <w:p w14:paraId="3A0D877A" w14:textId="77777777" w:rsidR="007D11CD" w:rsidRDefault="007D11CD" w:rsidP="007D11CD">
          <w:pPr>
            <w:pStyle w:val="CitaviBibliographyEntry"/>
            <w:rPr>
              <w:lang w:val="en"/>
            </w:rPr>
          </w:pPr>
          <w:r>
            <w:rPr>
              <w:lang w:val="en"/>
            </w:rPr>
            <w:t>47.</w:t>
          </w:r>
          <w:r>
            <w:rPr>
              <w:lang w:val="en"/>
            </w:rPr>
            <w:tab/>
          </w:r>
          <w:bookmarkStart w:id="73" w:name="_CTVL0018cf762b66ae24429b5a54b99d6898cd6"/>
          <w:r>
            <w:rPr>
              <w:lang w:val="en"/>
            </w:rPr>
            <w:t>Romportl, J. Speech Synthesis and Uncanny Valley. In</w:t>
          </w:r>
          <w:bookmarkEnd w:id="73"/>
          <w:r>
            <w:rPr>
              <w:lang w:val="en"/>
            </w:rPr>
            <w:t xml:space="preserve"> </w:t>
          </w:r>
          <w:r w:rsidRPr="007D11CD">
            <w:rPr>
              <w:i/>
              <w:lang w:val="en"/>
            </w:rPr>
            <w:t xml:space="preserve">Text, speech and dialogue. </w:t>
          </w:r>
          <w:r w:rsidRPr="007D11CD">
            <w:rPr>
              <w:lang w:val="en"/>
            </w:rPr>
            <w:t>International Conference on Text, Speech, and Dialogue; Horák, A., Sojka, P., Kopeček, I., Pala, K., Eds.; Springer International Publishing: Cham (Alemania), 2014; pp 595–602, ISBN 978-3-319-10816-2.</w:t>
          </w:r>
        </w:p>
        <w:p w14:paraId="52A473ED" w14:textId="77777777" w:rsidR="007D11CD" w:rsidRDefault="007D11CD" w:rsidP="007D11CD">
          <w:pPr>
            <w:pStyle w:val="CitaviBibliographyEntry"/>
            <w:rPr>
              <w:lang w:val="en"/>
            </w:rPr>
          </w:pPr>
          <w:r>
            <w:rPr>
              <w:lang w:val="en"/>
            </w:rPr>
            <w:t>48.</w:t>
          </w:r>
          <w:r>
            <w:rPr>
              <w:lang w:val="en"/>
            </w:rPr>
            <w:tab/>
          </w:r>
          <w:bookmarkStart w:id="74" w:name="_CTVL001cc0f920a7f0a43be8f79037ddd746f64"/>
          <w:r>
            <w:rPr>
              <w:lang w:val="en"/>
            </w:rPr>
            <w:t>Diel, A.; Lewis, M.</w:t>
          </w:r>
          <w:bookmarkEnd w:id="74"/>
          <w:r>
            <w:rPr>
              <w:lang w:val="en"/>
            </w:rPr>
            <w:t xml:space="preserve"> </w:t>
          </w:r>
          <w:r w:rsidRPr="007D11CD">
            <w:rPr>
              <w:i/>
              <w:lang w:val="en"/>
            </w:rPr>
            <w:t>The vocal uncanny valley: Deviation from typical organic voices best explains uncanniness</w:t>
          </w:r>
          <w:r w:rsidRPr="007D11CD">
            <w:rPr>
              <w:lang w:val="en"/>
            </w:rPr>
            <w:t>, 2023.</w:t>
          </w:r>
        </w:p>
        <w:p w14:paraId="205F3ED5" w14:textId="77777777" w:rsidR="007D11CD" w:rsidRDefault="007D11CD" w:rsidP="007D11CD">
          <w:pPr>
            <w:pStyle w:val="CitaviBibliographyEntry"/>
            <w:rPr>
              <w:lang w:val="en"/>
            </w:rPr>
          </w:pPr>
          <w:r>
            <w:rPr>
              <w:lang w:val="en"/>
            </w:rPr>
            <w:t>49.</w:t>
          </w:r>
          <w:r>
            <w:rPr>
              <w:lang w:val="en"/>
            </w:rPr>
            <w:tab/>
          </w:r>
          <w:bookmarkStart w:id="75" w:name="_CTVL0015a94f4972ba244ccae6afe9d5df33b4a"/>
          <w:r>
            <w:rPr>
              <w:lang w:val="en"/>
            </w:rPr>
            <w:t>van Prooije, T.; Knuijt, S.; Oostveen, J.; Kapteijns, K.; Vogel, A.P.; van de Warrenburg, B. Perceptual and Acoustic Analysis of Speech in Spinocerebellar ataxia Type 1.</w:t>
          </w:r>
          <w:bookmarkEnd w:id="75"/>
          <w:r>
            <w:rPr>
              <w:lang w:val="en"/>
            </w:rPr>
            <w:t xml:space="preserve"> </w:t>
          </w:r>
          <w:r w:rsidRPr="007D11CD">
            <w:rPr>
              <w:i/>
              <w:lang w:val="en"/>
            </w:rPr>
            <w:t>Cerebellum</w:t>
          </w:r>
          <w:r w:rsidRPr="007D11CD">
            <w:rPr>
              <w:lang w:val="en"/>
            </w:rPr>
            <w:t xml:space="preserve"> </w:t>
          </w:r>
          <w:r w:rsidRPr="007D11CD">
            <w:rPr>
              <w:b/>
              <w:lang w:val="en"/>
            </w:rPr>
            <w:t>2023</w:t>
          </w:r>
          <w:r w:rsidRPr="007D11CD">
            <w:rPr>
              <w:lang w:val="en"/>
            </w:rPr>
            <w:t>, doi:10.1007/s12311-023-01513-9.</w:t>
          </w:r>
        </w:p>
        <w:p w14:paraId="6E7C77D5" w14:textId="77777777" w:rsidR="007D11CD" w:rsidRDefault="007D11CD" w:rsidP="007D11CD">
          <w:pPr>
            <w:pStyle w:val="CitaviBibliographyEntry"/>
            <w:rPr>
              <w:lang w:val="en"/>
            </w:rPr>
          </w:pPr>
          <w:r>
            <w:rPr>
              <w:lang w:val="en"/>
            </w:rPr>
            <w:t>50.</w:t>
          </w:r>
          <w:r>
            <w:rPr>
              <w:lang w:val="en"/>
            </w:rPr>
            <w:tab/>
          </w:r>
          <w:bookmarkStart w:id="76" w:name="_CTVL001c63b743e03c7465c91b03de7033706b6"/>
          <w:r>
            <w:rPr>
              <w:lang w:val="en"/>
            </w:rPr>
            <w:t>Ratcliff, A.; Coughlin, S.; Lehman, M. Factors influencing ratings of speech naturalness in augmentative and alternative communication.</w:t>
          </w:r>
          <w:bookmarkEnd w:id="76"/>
          <w:r>
            <w:rPr>
              <w:lang w:val="en"/>
            </w:rPr>
            <w:t xml:space="preserve"> </w:t>
          </w:r>
          <w:r w:rsidRPr="007D11CD">
            <w:rPr>
              <w:i/>
              <w:lang w:val="en"/>
            </w:rPr>
            <w:t>Augmentative and Alternative Communication</w:t>
          </w:r>
          <w:r w:rsidRPr="007D11CD">
            <w:rPr>
              <w:lang w:val="en"/>
            </w:rPr>
            <w:t xml:space="preserve"> </w:t>
          </w:r>
          <w:r w:rsidRPr="007D11CD">
            <w:rPr>
              <w:b/>
              <w:lang w:val="en"/>
            </w:rPr>
            <w:t>2002</w:t>
          </w:r>
          <w:r w:rsidRPr="007D11CD">
            <w:rPr>
              <w:lang w:val="en"/>
            </w:rPr>
            <w:t xml:space="preserve">, </w:t>
          </w:r>
          <w:r w:rsidRPr="007D11CD">
            <w:rPr>
              <w:i/>
              <w:lang w:val="en"/>
            </w:rPr>
            <w:t>18</w:t>
          </w:r>
          <w:r w:rsidRPr="007D11CD">
            <w:rPr>
              <w:lang w:val="en"/>
            </w:rPr>
            <w:t>, 11–19, doi:10.1080/aac.18.1.11.19.</w:t>
          </w:r>
        </w:p>
        <w:p w14:paraId="1D102A47" w14:textId="77777777" w:rsidR="007D11CD" w:rsidRDefault="007D11CD" w:rsidP="007D11CD">
          <w:pPr>
            <w:pStyle w:val="CitaviBibliographyEntry"/>
            <w:rPr>
              <w:lang w:val="en"/>
            </w:rPr>
          </w:pPr>
          <w:r>
            <w:rPr>
              <w:lang w:val="en"/>
            </w:rPr>
            <w:t>51.</w:t>
          </w:r>
          <w:r>
            <w:rPr>
              <w:lang w:val="en"/>
            </w:rPr>
            <w:tab/>
          </w:r>
          <w:bookmarkStart w:id="77" w:name="_CTVL00122ae8252eaef42eca7bb1cc817bdcbb7"/>
          <w:r>
            <w:rPr>
              <w:lang w:val="en"/>
            </w:rPr>
            <w:t>Rao M V, A.; Victory J, S.; Ghosh, P.K. Effect of source filter interaction on isolated vowel-consonant-vowel perception.</w:t>
          </w:r>
          <w:bookmarkEnd w:id="77"/>
          <w:r>
            <w:rPr>
              <w:lang w:val="en"/>
            </w:rPr>
            <w:t xml:space="preserve"> </w:t>
          </w:r>
          <w:r w:rsidRPr="007D11CD">
            <w:rPr>
              <w:i/>
              <w:lang w:val="en"/>
            </w:rPr>
            <w:t>J. Acoust. Soc. Am.</w:t>
          </w:r>
          <w:r w:rsidRPr="007D11CD">
            <w:rPr>
              <w:lang w:val="en"/>
            </w:rPr>
            <w:t xml:space="preserve"> </w:t>
          </w:r>
          <w:r w:rsidRPr="007D11CD">
            <w:rPr>
              <w:b/>
              <w:lang w:val="en"/>
            </w:rPr>
            <w:t>2018</w:t>
          </w:r>
          <w:r w:rsidRPr="007D11CD">
            <w:rPr>
              <w:lang w:val="en"/>
            </w:rPr>
            <w:t xml:space="preserve">, </w:t>
          </w:r>
          <w:r w:rsidRPr="007D11CD">
            <w:rPr>
              <w:i/>
              <w:lang w:val="en"/>
            </w:rPr>
            <w:t>144</w:t>
          </w:r>
          <w:r w:rsidRPr="007D11CD">
            <w:rPr>
              <w:lang w:val="en"/>
            </w:rPr>
            <w:t>, EL95, doi:10.1121/1.5049510.</w:t>
          </w:r>
        </w:p>
        <w:p w14:paraId="6D9CD5FD" w14:textId="77777777" w:rsidR="007D11CD" w:rsidRDefault="007D11CD" w:rsidP="007D11CD">
          <w:pPr>
            <w:pStyle w:val="CitaviBibliographyEntry"/>
            <w:rPr>
              <w:lang w:val="en"/>
            </w:rPr>
          </w:pPr>
          <w:r>
            <w:rPr>
              <w:lang w:val="en"/>
            </w:rPr>
            <w:t>52.</w:t>
          </w:r>
          <w:r>
            <w:rPr>
              <w:lang w:val="en"/>
            </w:rPr>
            <w:tab/>
          </w:r>
          <w:bookmarkStart w:id="78" w:name="_CTVL0015a1db91b33d14ff99658fb9fdac7737e"/>
          <w:r>
            <w:rPr>
              <w:lang w:val="en"/>
            </w:rPr>
            <w:t>Meltzner, G.S.; Hillman, R.E. Impact of Aberrant Acoustic Properties on the Perception of Sound Quality in Electrolarynx Speech.</w:t>
          </w:r>
          <w:bookmarkEnd w:id="78"/>
          <w:r>
            <w:rPr>
              <w:lang w:val="en"/>
            </w:rPr>
            <w:t xml:space="preserve"> </w:t>
          </w:r>
          <w:r w:rsidRPr="007D11CD">
            <w:rPr>
              <w:i/>
              <w:lang w:val="en"/>
            </w:rPr>
            <w:t>J Speech Lang Hear Res</w:t>
          </w:r>
          <w:r w:rsidRPr="007D11CD">
            <w:rPr>
              <w:lang w:val="en"/>
            </w:rPr>
            <w:t xml:space="preserve"> </w:t>
          </w:r>
          <w:r w:rsidRPr="007D11CD">
            <w:rPr>
              <w:b/>
              <w:lang w:val="en"/>
            </w:rPr>
            <w:t>2005</w:t>
          </w:r>
          <w:r w:rsidRPr="007D11CD">
            <w:rPr>
              <w:lang w:val="en"/>
            </w:rPr>
            <w:t xml:space="preserve">, </w:t>
          </w:r>
          <w:r w:rsidRPr="007D11CD">
            <w:rPr>
              <w:i/>
              <w:lang w:val="en"/>
            </w:rPr>
            <w:t>48</w:t>
          </w:r>
          <w:r w:rsidRPr="007D11CD">
            <w:rPr>
              <w:lang w:val="en"/>
            </w:rPr>
            <w:t>, 766–779, doi:10.1044/1092-4388(2005/053).</w:t>
          </w:r>
        </w:p>
        <w:p w14:paraId="3E4E8EDF" w14:textId="77777777" w:rsidR="007D11CD" w:rsidRDefault="007D11CD" w:rsidP="007D11CD">
          <w:pPr>
            <w:pStyle w:val="CitaviBibliographyEntry"/>
            <w:rPr>
              <w:lang w:val="en"/>
            </w:rPr>
          </w:pPr>
          <w:r>
            <w:rPr>
              <w:lang w:val="en"/>
            </w:rPr>
            <w:t>53.</w:t>
          </w:r>
          <w:r>
            <w:rPr>
              <w:lang w:val="en"/>
            </w:rPr>
            <w:tab/>
          </w:r>
          <w:bookmarkStart w:id="79" w:name="_CTVL001ebaa446f7f2d4cd5974afd754ce56dd4"/>
          <w:r>
            <w:rPr>
              <w:lang w:val="en"/>
            </w:rPr>
            <w:t>Anikin, A.; Lima, C.F. Perceptual and acoustic differences between authentic and acted nonverbal emotional vocalizations.</w:t>
          </w:r>
          <w:bookmarkEnd w:id="79"/>
          <w:r>
            <w:rPr>
              <w:lang w:val="en"/>
            </w:rPr>
            <w:t xml:space="preserve"> </w:t>
          </w:r>
          <w:r w:rsidRPr="007D11CD">
            <w:rPr>
              <w:i/>
              <w:lang w:val="en"/>
            </w:rPr>
            <w:t>Q J Exp Psychol (Hove)</w:t>
          </w:r>
          <w:r w:rsidRPr="007D11CD">
            <w:rPr>
              <w:lang w:val="en"/>
            </w:rPr>
            <w:t xml:space="preserve"> </w:t>
          </w:r>
          <w:r w:rsidRPr="007D11CD">
            <w:rPr>
              <w:b/>
              <w:lang w:val="en"/>
            </w:rPr>
            <w:t>2017</w:t>
          </w:r>
          <w:r w:rsidRPr="007D11CD">
            <w:rPr>
              <w:lang w:val="en"/>
            </w:rPr>
            <w:t xml:space="preserve">, </w:t>
          </w:r>
          <w:r w:rsidRPr="007D11CD">
            <w:rPr>
              <w:i/>
              <w:lang w:val="en"/>
            </w:rPr>
            <w:t>71</w:t>
          </w:r>
          <w:r w:rsidRPr="007D11CD">
            <w:rPr>
              <w:lang w:val="en"/>
            </w:rPr>
            <w:t>, 622–641, doi:10.1080/17470218.2016.1270976.</w:t>
          </w:r>
        </w:p>
        <w:p w14:paraId="4A9FAC7C" w14:textId="77777777" w:rsidR="007D11CD" w:rsidRDefault="007D11CD" w:rsidP="007D11CD">
          <w:pPr>
            <w:pStyle w:val="CitaviBibliographyEntry"/>
            <w:rPr>
              <w:lang w:val="en"/>
            </w:rPr>
          </w:pPr>
          <w:r>
            <w:rPr>
              <w:lang w:val="en"/>
            </w:rPr>
            <w:t>54.</w:t>
          </w:r>
          <w:r>
            <w:rPr>
              <w:lang w:val="en"/>
            </w:rPr>
            <w:tab/>
          </w:r>
          <w:bookmarkStart w:id="80" w:name="_CTVL001a472572f6ad04eff9d5b2d3b0efc71be"/>
          <w:r>
            <w:rPr>
              <w:lang w:val="en"/>
            </w:rPr>
            <w:t>Lima, C.F.; Arriaga, P.; Anikin, A.; Pires, A.R.; Frade, S.; Neves, L.; Scott, S.K. Authentic and posed emotional vocalizations trigger distinct facial responses.</w:t>
          </w:r>
          <w:bookmarkEnd w:id="80"/>
          <w:r>
            <w:rPr>
              <w:lang w:val="en"/>
            </w:rPr>
            <w:t xml:space="preserve"> </w:t>
          </w:r>
          <w:r w:rsidRPr="007D11CD">
            <w:rPr>
              <w:i/>
              <w:lang w:val="en"/>
            </w:rPr>
            <w:t>Cortex; a journal devoted to the study of the nervous system and behavior</w:t>
          </w:r>
          <w:r w:rsidRPr="007D11CD">
            <w:rPr>
              <w:lang w:val="en"/>
            </w:rPr>
            <w:t xml:space="preserve"> </w:t>
          </w:r>
          <w:r w:rsidRPr="007D11CD">
            <w:rPr>
              <w:b/>
              <w:lang w:val="en"/>
            </w:rPr>
            <w:t>2021</w:t>
          </w:r>
          <w:r w:rsidRPr="007D11CD">
            <w:rPr>
              <w:lang w:val="en"/>
            </w:rPr>
            <w:t xml:space="preserve">, </w:t>
          </w:r>
          <w:r w:rsidRPr="007D11CD">
            <w:rPr>
              <w:i/>
              <w:lang w:val="en"/>
            </w:rPr>
            <w:t>141</w:t>
          </w:r>
          <w:r w:rsidRPr="007D11CD">
            <w:rPr>
              <w:lang w:val="en"/>
            </w:rPr>
            <w:t>, 280–292, doi:10.1016/j.cortex.2021.04.015.</w:t>
          </w:r>
        </w:p>
        <w:p w14:paraId="2B0C734A" w14:textId="77777777" w:rsidR="007D11CD" w:rsidRDefault="007D11CD" w:rsidP="007D11CD">
          <w:pPr>
            <w:pStyle w:val="CitaviBibliographyEntry"/>
            <w:rPr>
              <w:lang w:val="en"/>
            </w:rPr>
          </w:pPr>
          <w:r>
            <w:rPr>
              <w:lang w:val="en"/>
            </w:rPr>
            <w:t>55.</w:t>
          </w:r>
          <w:r>
            <w:rPr>
              <w:lang w:val="en"/>
            </w:rPr>
            <w:tab/>
          </w:r>
          <w:bookmarkStart w:id="81" w:name="_CTVL001b86ee8fa846646bd89cf8704c1c49406"/>
          <w:r>
            <w:rPr>
              <w:lang w:val="en"/>
            </w:rPr>
            <w:t>Sarzedas, J.; Lima, C.F.; Roberto, M.S.; Scott, S.K.; Pinheiro, A.P.; Conde, T. Blindness influences emotional authenticity perception in voices: Behavioral and ERP evidence.</w:t>
          </w:r>
          <w:bookmarkEnd w:id="81"/>
          <w:r>
            <w:rPr>
              <w:lang w:val="en"/>
            </w:rPr>
            <w:t xml:space="preserve"> </w:t>
          </w:r>
          <w:r w:rsidRPr="007D11CD">
            <w:rPr>
              <w:i/>
              <w:lang w:val="en"/>
            </w:rPr>
            <w:t>Cortex; a journal devoted to the study of the nervous system and behavior</w:t>
          </w:r>
          <w:r w:rsidRPr="007D11CD">
            <w:rPr>
              <w:lang w:val="en"/>
            </w:rPr>
            <w:t xml:space="preserve"> </w:t>
          </w:r>
          <w:r w:rsidRPr="007D11CD">
            <w:rPr>
              <w:b/>
              <w:lang w:val="en"/>
            </w:rPr>
            <w:t>2024</w:t>
          </w:r>
          <w:r w:rsidRPr="007D11CD">
            <w:rPr>
              <w:lang w:val="en"/>
            </w:rPr>
            <w:t xml:space="preserve">, </w:t>
          </w:r>
          <w:r w:rsidRPr="007D11CD">
            <w:rPr>
              <w:i/>
              <w:lang w:val="en"/>
            </w:rPr>
            <w:t>172</w:t>
          </w:r>
          <w:r w:rsidRPr="007D11CD">
            <w:rPr>
              <w:lang w:val="en"/>
            </w:rPr>
            <w:t>, 254–270, doi:10.1016/j.cortex.2023.11.005.</w:t>
          </w:r>
        </w:p>
        <w:p w14:paraId="3DAAB334" w14:textId="77777777" w:rsidR="007D11CD" w:rsidRDefault="007D11CD" w:rsidP="007D11CD">
          <w:pPr>
            <w:pStyle w:val="CitaviBibliographyEntry"/>
            <w:rPr>
              <w:lang w:val="en"/>
            </w:rPr>
          </w:pPr>
          <w:r>
            <w:rPr>
              <w:lang w:val="en"/>
            </w:rPr>
            <w:t>56.</w:t>
          </w:r>
          <w:r>
            <w:rPr>
              <w:lang w:val="en"/>
            </w:rPr>
            <w:tab/>
          </w:r>
          <w:bookmarkStart w:id="82" w:name="_CTVL001bf92f7c4b4d8411fb5c69439c6b07ae0"/>
          <w:r>
            <w:rPr>
              <w:lang w:val="en"/>
            </w:rPr>
            <w:t>Kachel, S.; Steffens, M.C.; Preuß, S.; Simpson, A.P. Gender (Conformity) Matters: Cross-Dimensional and Cross-Modal Associations in Sexual Orientation Perception.</w:t>
          </w:r>
          <w:bookmarkEnd w:id="82"/>
          <w:r>
            <w:rPr>
              <w:lang w:val="en"/>
            </w:rPr>
            <w:t xml:space="preserve"> </w:t>
          </w:r>
          <w:r w:rsidRPr="007D11CD">
            <w:rPr>
              <w:i/>
              <w:lang w:val="en"/>
            </w:rPr>
            <w:t>Journal of Language and Social Psychology</w:t>
          </w:r>
          <w:r w:rsidRPr="007D11CD">
            <w:rPr>
              <w:lang w:val="en"/>
            </w:rPr>
            <w:t xml:space="preserve"> </w:t>
          </w:r>
          <w:r w:rsidRPr="007D11CD">
            <w:rPr>
              <w:b/>
              <w:lang w:val="en"/>
            </w:rPr>
            <w:t>2020</w:t>
          </w:r>
          <w:r w:rsidRPr="007D11CD">
            <w:rPr>
              <w:lang w:val="en"/>
            </w:rPr>
            <w:t xml:space="preserve">, </w:t>
          </w:r>
          <w:r w:rsidRPr="007D11CD">
            <w:rPr>
              <w:i/>
              <w:lang w:val="en"/>
            </w:rPr>
            <w:t>39</w:t>
          </w:r>
          <w:r w:rsidRPr="007D11CD">
            <w:rPr>
              <w:lang w:val="en"/>
            </w:rPr>
            <w:t>, 40–66, doi:10.1177/0261927X19883902.</w:t>
          </w:r>
        </w:p>
        <w:p w14:paraId="0178261B" w14:textId="77777777" w:rsidR="007D11CD" w:rsidRDefault="007D11CD" w:rsidP="007D11CD">
          <w:pPr>
            <w:pStyle w:val="CitaviBibliographyEntry"/>
            <w:rPr>
              <w:lang w:val="en"/>
            </w:rPr>
          </w:pPr>
          <w:r>
            <w:rPr>
              <w:lang w:val="en"/>
            </w:rPr>
            <w:t>57.</w:t>
          </w:r>
          <w:r>
            <w:rPr>
              <w:lang w:val="en"/>
            </w:rPr>
            <w:tab/>
          </w:r>
          <w:bookmarkStart w:id="83" w:name="_CTVL0019a3d872751d74c3583e3bddb5e28eed7"/>
          <w:r>
            <w:rPr>
              <w:lang w:val="en"/>
            </w:rPr>
            <w:t>Mills, M.; Stoneham, G.; Georgiadou, I. Expanding the evidence: Developments and innovations in clinical practice, training and competency within voice and communication therapy for trans and gender diverse people.</w:t>
          </w:r>
          <w:bookmarkEnd w:id="83"/>
          <w:r>
            <w:rPr>
              <w:lang w:val="en"/>
            </w:rPr>
            <w:t xml:space="preserve"> </w:t>
          </w:r>
          <w:r w:rsidRPr="007D11CD">
            <w:rPr>
              <w:i/>
              <w:lang w:val="en"/>
            </w:rPr>
            <w:t>International Journal of Transgenderism</w:t>
          </w:r>
          <w:r w:rsidRPr="007D11CD">
            <w:rPr>
              <w:lang w:val="en"/>
            </w:rPr>
            <w:t xml:space="preserve"> </w:t>
          </w:r>
          <w:r w:rsidRPr="007D11CD">
            <w:rPr>
              <w:b/>
              <w:lang w:val="en"/>
            </w:rPr>
            <w:t>2017</w:t>
          </w:r>
          <w:r w:rsidRPr="007D11CD">
            <w:rPr>
              <w:lang w:val="en"/>
            </w:rPr>
            <w:t xml:space="preserve">, </w:t>
          </w:r>
          <w:r w:rsidRPr="007D11CD">
            <w:rPr>
              <w:i/>
              <w:lang w:val="en"/>
            </w:rPr>
            <w:t>18</w:t>
          </w:r>
          <w:r w:rsidRPr="007D11CD">
            <w:rPr>
              <w:lang w:val="en"/>
            </w:rPr>
            <w:t>, 328–342, doi:10.1080/15532739.2017.1329049.</w:t>
          </w:r>
        </w:p>
        <w:p w14:paraId="6F54FCC0" w14:textId="42E987A7" w:rsidR="00B014AB" w:rsidRDefault="007D11CD" w:rsidP="007D11CD">
          <w:pPr>
            <w:pStyle w:val="CitaviBibliographyEntry"/>
            <w:rPr>
              <w:lang w:val="en"/>
            </w:rPr>
          </w:pPr>
          <w:r>
            <w:rPr>
              <w:lang w:val="en"/>
            </w:rPr>
            <w:t>58.</w:t>
          </w:r>
          <w:r>
            <w:rPr>
              <w:lang w:val="en"/>
            </w:rPr>
            <w:tab/>
          </w:r>
          <w:bookmarkStart w:id="84" w:name="_CTVL0012050cdad0b5b4652ae9cccc5a3892f7f"/>
          <w:r>
            <w:rPr>
              <w:lang w:val="en"/>
            </w:rPr>
            <w:t>Belin, P.; Fecteau, S.; Bedard, C. Thinking the voice: neural correlates of voice perception.</w:t>
          </w:r>
          <w:bookmarkEnd w:id="84"/>
          <w:r>
            <w:rPr>
              <w:lang w:val="en"/>
            </w:rPr>
            <w:t xml:space="preserve"> </w:t>
          </w:r>
          <w:r w:rsidRPr="007D11CD">
            <w:rPr>
              <w:i/>
              <w:lang w:val="en"/>
            </w:rPr>
            <w:t>Trends Cogn Sci</w:t>
          </w:r>
          <w:r w:rsidRPr="007D11CD">
            <w:rPr>
              <w:lang w:val="en"/>
            </w:rPr>
            <w:t xml:space="preserve"> </w:t>
          </w:r>
          <w:r w:rsidRPr="007D11CD">
            <w:rPr>
              <w:b/>
              <w:lang w:val="en"/>
            </w:rPr>
            <w:t>2004</w:t>
          </w:r>
          <w:r w:rsidRPr="007D11CD">
            <w:rPr>
              <w:lang w:val="en"/>
            </w:rPr>
            <w:t xml:space="preserve">, </w:t>
          </w:r>
          <w:r w:rsidRPr="007D11CD">
            <w:rPr>
              <w:i/>
              <w:lang w:val="en"/>
            </w:rPr>
            <w:t>8</w:t>
          </w:r>
          <w:r w:rsidRPr="007D11CD">
            <w:rPr>
              <w:lang w:val="en"/>
            </w:rPr>
            <w:t>, 129–135, doi:10.1016/j.tics.2004.01.008.</w:t>
          </w:r>
          <w:r w:rsidR="00B014AB">
            <w:rPr>
              <w:lang w:val="en"/>
            </w:rPr>
            <w:fldChar w:fldCharType="end"/>
          </w:r>
        </w:p>
      </w:sdtContent>
    </w:sdt>
    <w:p w14:paraId="11F31C17" w14:textId="77777777" w:rsidR="00B014AB" w:rsidRPr="00041975" w:rsidRDefault="00B014AB" w:rsidP="00B014AB">
      <w:pPr>
        <w:rPr>
          <w:lang w:val="en"/>
        </w:rPr>
      </w:pPr>
    </w:p>
    <w:sectPr w:rsidR="00B014AB" w:rsidRPr="0004197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 Schweinberger" w:date="2024-05-03T07:57:00Z" w:initials="SRS">
    <w:p w14:paraId="2A01980E" w14:textId="2366F5E9" w:rsidR="00701727" w:rsidRPr="002A06B9" w:rsidRDefault="00701727">
      <w:pPr>
        <w:pStyle w:val="Kommentartext"/>
        <w:rPr>
          <w:lang w:val="en-US"/>
        </w:rPr>
      </w:pPr>
      <w:r>
        <w:rPr>
          <w:rStyle w:val="Kommentarzeichen"/>
        </w:rPr>
        <w:annotationRef/>
      </w:r>
      <w:r w:rsidRPr="002A06B9">
        <w:rPr>
          <w:lang w:val="en-US"/>
        </w:rPr>
        <w:t xml:space="preserve">Wie </w:t>
      </w:r>
      <w:proofErr w:type="spellStart"/>
      <w:r w:rsidRPr="002A06B9">
        <w:rPr>
          <w:lang w:val="en-US"/>
        </w:rPr>
        <w:t>wäre</w:t>
      </w:r>
      <w:proofErr w:type="spellEnd"/>
      <w:r w:rsidRPr="002A06B9">
        <w:rPr>
          <w:lang w:val="en-US"/>
        </w:rPr>
        <w:t xml:space="preserve"> „Understanding naturalness in voices“ </w:t>
      </w:r>
      <w:proofErr w:type="spellStart"/>
      <w:r w:rsidRPr="002A06B9">
        <w:rPr>
          <w:lang w:val="en-US"/>
        </w:rPr>
        <w:t>oder</w:t>
      </w:r>
      <w:proofErr w:type="spellEnd"/>
      <w:r w:rsidRPr="002A06B9">
        <w:rPr>
          <w:lang w:val="en-US"/>
        </w:rPr>
        <w:t xml:space="preserve"> „Conceptualizing naturalness in voices</w:t>
      </w:r>
      <w:r>
        <w:rPr>
          <w:lang w:val="en-US"/>
        </w:rPr>
        <w:t>”?</w:t>
      </w:r>
    </w:p>
  </w:comment>
  <w:comment w:id="1" w:author="Christine Nussbaum" w:date="2024-05-08T10:35:00Z" w:initials="CN">
    <w:p w14:paraId="118B4062" w14:textId="355C1FE4" w:rsidR="00701727" w:rsidRPr="00C22065" w:rsidRDefault="00701727">
      <w:pPr>
        <w:pStyle w:val="Kommentartext"/>
      </w:pPr>
      <w:r>
        <w:rPr>
          <w:rStyle w:val="Kommentarzeichen"/>
        </w:rPr>
        <w:annotationRef/>
      </w:r>
      <w:r w:rsidRPr="00C22065">
        <w:t>Können wir gern nochmal diskutieren</w:t>
      </w:r>
    </w:p>
  </w:comment>
  <w:comment w:id="7" w:author="christine.nussbaum" w:date="2024-03-09T18:38:00Z" w:initials="c">
    <w:p w14:paraId="2EE33474" w14:textId="6B520513" w:rsidR="00701727" w:rsidRPr="00692A2C" w:rsidRDefault="00701727" w:rsidP="00FD4DD7">
      <w:pPr>
        <w:pStyle w:val="Kommentartext"/>
        <w:rPr>
          <w:lang w:val="en-US"/>
        </w:rPr>
      </w:pPr>
      <w:r>
        <w:rPr>
          <w:rStyle w:val="Kommentarzeichen"/>
        </w:rPr>
        <w:annotationRef/>
      </w:r>
      <w:r w:rsidRPr="00C22065">
        <w:t xml:space="preserve">Evtl lieber „heterogeneous“? </w:t>
      </w:r>
      <w:r w:rsidRPr="00692A2C">
        <w:rPr>
          <w:lang w:val="en-US"/>
        </w:rPr>
        <w:t xml:space="preserve">Klingt bisschen weniger kritisch. </w:t>
      </w:r>
    </w:p>
  </w:comment>
  <w:comment w:id="15" w:author="Stefan Schweinberger" w:date="2024-05-07T17:50:00Z" w:initials="SRS">
    <w:p w14:paraId="04F489AB" w14:textId="0F8ACB86" w:rsidR="00701727" w:rsidRPr="00083C4F" w:rsidRDefault="00701727">
      <w:pPr>
        <w:pStyle w:val="Kommentartext"/>
        <w:rPr>
          <w:lang w:val="en-US"/>
        </w:rPr>
      </w:pPr>
      <w:r>
        <w:rPr>
          <w:rStyle w:val="Kommentarzeichen"/>
        </w:rPr>
        <w:annotationRef/>
      </w:r>
      <w:r w:rsidRPr="00083C4F">
        <w:rPr>
          <w:lang w:val="en-US"/>
        </w:rPr>
        <w:t xml:space="preserve">I haven´t suggested too many changes, but I thought this paragraph still is </w:t>
      </w:r>
      <w:r>
        <w:rPr>
          <w:lang w:val="en-US"/>
        </w:rPr>
        <w:t>in need for substantial work (or streamlining)</w:t>
      </w:r>
    </w:p>
  </w:comment>
  <w:comment w:id="16" w:author="Christine Nussbaum" w:date="2024-05-08T10:52:00Z" w:initials="CN">
    <w:p w14:paraId="58E52A90" w14:textId="71680E1A" w:rsidR="00701727" w:rsidRDefault="00701727">
      <w:pPr>
        <w:pStyle w:val="Kommentartext"/>
      </w:pPr>
      <w:r>
        <w:rPr>
          <w:rStyle w:val="Kommentarzeichen"/>
        </w:rPr>
        <w:annotationRef/>
      </w:r>
      <w:r>
        <w:t>Gerne – wir wollen wir vorgehen?</w:t>
      </w:r>
    </w:p>
  </w:comment>
  <w:comment w:id="20" w:author="Stefan Schweinberger" w:date="2024-05-07T17:51:00Z" w:initials="SRS">
    <w:p w14:paraId="35B1E245" w14:textId="37061961" w:rsidR="00701727" w:rsidRDefault="00701727">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here – and if you both really think we should explicitly promote the terms specificity/special then expect that I may eventually give in – but for now, I do think we can do better. </w:t>
      </w:r>
    </w:p>
    <w:p w14:paraId="2C89D8E6" w14:textId="77777777" w:rsidR="00701727" w:rsidRDefault="00701727">
      <w:pPr>
        <w:pStyle w:val="Kommentartext"/>
        <w:rPr>
          <w:lang w:val="en-US"/>
        </w:rPr>
      </w:pPr>
    </w:p>
    <w:p w14:paraId="073A67F0" w14:textId="3061280E" w:rsidR="00701727" w:rsidRPr="00083C4F" w:rsidRDefault="00701727">
      <w:pPr>
        <w:pStyle w:val="Kommentartext"/>
        <w:rPr>
          <w:lang w:val="en-US"/>
        </w:rPr>
      </w:pPr>
      <w:r>
        <w:rPr>
          <w:lang w:val="en-US"/>
        </w:rPr>
        <w:t>Hm. Perhaps it already helps to avoid these unfruitful (in the history of science of higher visual and auditory cognition, and in my opinion, but I can quantify this) terms and come up with a better alternatives. E.g.: What are the fundamental characteristics of human voices? What are the fundamental characteristics of natural voices?</w:t>
      </w:r>
    </w:p>
  </w:comment>
  <w:comment w:id="21" w:author="Christine Nussbaum" w:date="2024-05-08T10:54:00Z" w:initials="CN">
    <w:p w14:paraId="0DC11282" w14:textId="16D9B295" w:rsidR="00701727" w:rsidRPr="00D94355" w:rsidRDefault="00701727">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23" w:author="Stefan Schweinberger" w:date="2024-05-07T18:00:00Z" w:initials="SRS">
    <w:p w14:paraId="11F7ADF7" w14:textId="1D1E35A5" w:rsidR="00701727" w:rsidRPr="00DA3458" w:rsidRDefault="00701727">
      <w:pPr>
        <w:pStyle w:val="Kommentartext"/>
        <w:rPr>
          <w:lang w:val="en-US"/>
        </w:rPr>
      </w:pPr>
      <w:r>
        <w:rPr>
          <w:rStyle w:val="Kommentarzeichen"/>
        </w:rPr>
        <w:annotationRef/>
      </w:r>
      <w:r w:rsidRPr="00DA3458">
        <w:rPr>
          <w:lang w:val="en-US"/>
        </w:rPr>
        <w:t>I would not end with open questions and outloo</w:t>
      </w:r>
      <w:r>
        <w:rPr>
          <w:lang w:val="en-US"/>
        </w:rPr>
        <w:t xml:space="preserve">k – but rather with a crisp set of conclusions. Let´s discuss how to do best do this… For instance, can we integrate this with Box 2 as “Open questions, recommendations, and outlook”? and then have Section 6 Conclusions? </w:t>
      </w:r>
    </w:p>
  </w:comment>
  <w:comment w:id="24" w:author="Christine Nussbaum" w:date="2024-05-08T10:56:00Z" w:initials="CN">
    <w:p w14:paraId="2AD4E755" w14:textId="6B958749" w:rsidR="00701727" w:rsidRDefault="00701727">
      <w:pPr>
        <w:pStyle w:val="Kommentartext"/>
      </w:pPr>
      <w:r>
        <w:rPr>
          <w:rStyle w:val="Kommentarzeichen"/>
        </w:rPr>
        <w:annotationRef/>
      </w:r>
      <w:r>
        <w:t xml:space="preserve">Ja, klingt sinnvoll, können wir gern diskutieren. </w:t>
      </w:r>
    </w:p>
  </w:comment>
  <w:comment w:id="25" w:author="Christine Nussbaum" w:date="2024-05-27T16:06:00Z" w:initials="CN">
    <w:p w14:paraId="0AE5122B" w14:textId="39DC9748" w:rsidR="00701727" w:rsidRPr="005867D7" w:rsidRDefault="00701727">
      <w:pPr>
        <w:pStyle w:val="Kommentartext"/>
        <w:rPr>
          <w:lang w:val="en-US"/>
        </w:rPr>
      </w:pPr>
      <w:r>
        <w:rPr>
          <w:rStyle w:val="Kommentarzeichen"/>
        </w:rPr>
        <w:annotationRef/>
      </w:r>
      <w:r w:rsidRPr="005867D7">
        <w:rPr>
          <w:lang w:val="en-US"/>
        </w:rPr>
        <w:t>Absolute values or %?</w:t>
      </w:r>
    </w:p>
  </w:comment>
  <w:comment w:id="26" w:author="Christine Nussbaum" w:date="2024-05-27T16:05:00Z" w:initials="CN">
    <w:p w14:paraId="788B026D" w14:textId="2C090C4E" w:rsidR="00701727" w:rsidRPr="00173323" w:rsidRDefault="00701727">
      <w:pPr>
        <w:pStyle w:val="Kommentartext"/>
        <w:rPr>
          <w:lang w:val="en-US"/>
        </w:rPr>
      </w:pPr>
      <w:r>
        <w:rPr>
          <w:rStyle w:val="Kommentarzeichen"/>
        </w:rPr>
        <w:annotationRef/>
      </w:r>
      <w:r w:rsidRPr="00173323">
        <w:rPr>
          <w:lang w:val="en-US"/>
        </w:rPr>
        <w:t>Doublecheck if we decide to k</w:t>
      </w:r>
      <w:r>
        <w:rPr>
          <w:lang w:val="en-US"/>
        </w:rPr>
        <w:t>eep this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01980E" w15:done="0"/>
  <w15:commentEx w15:paraId="118B4062" w15:paraIdParent="2A01980E" w15:done="0"/>
  <w15:commentEx w15:paraId="2EE33474" w15:done="0"/>
  <w15:commentEx w15:paraId="04F489AB" w15:done="0"/>
  <w15:commentEx w15:paraId="58E52A90" w15:paraIdParent="04F489AB" w15:done="0"/>
  <w15:commentEx w15:paraId="073A67F0" w15:done="0"/>
  <w15:commentEx w15:paraId="0DC11282" w15:paraIdParent="073A67F0" w15:done="0"/>
  <w15:commentEx w15:paraId="11F7ADF7" w15:done="0"/>
  <w15:commentEx w15:paraId="2AD4E755" w15:paraIdParent="11F7ADF7" w15:done="0"/>
  <w15:commentEx w15:paraId="0AE5122B" w15:done="0"/>
  <w15:commentEx w15:paraId="788B02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C8A2B25" w16cex:dateUtc="2024-05-03T05:57:00Z"/>
  <w16cex:commentExtensible w16cex:durableId="0BEA952C" w16cex:dateUtc="2024-05-03T05:58:00Z"/>
  <w16cex:commentExtensible w16cex:durableId="538576B1" w16cex:dateUtc="2024-05-07T15:31:00Z"/>
  <w16cex:commentExtensible w16cex:durableId="03E06F28" w16cex:dateUtc="2024-05-03T06:09:00Z"/>
  <w16cex:commentExtensible w16cex:durableId="00125889" w16cex:dateUtc="2024-05-07T15:34:00Z"/>
  <w16cex:commentExtensible w16cex:durableId="06C5A98D" w16cex:dateUtc="2024-05-07T15:35:00Z"/>
  <w16cex:commentExtensible w16cex:durableId="460A398E" w16cex:dateUtc="2024-03-09T17:38:00Z"/>
  <w16cex:commentExtensible w16cex:durableId="23DC091C" w16cex:dateUtc="2024-05-07T15:41:00Z"/>
  <w16cex:commentExtensible w16cex:durableId="0C969768" w16cex:dateUtc="2024-05-07T15:50:00Z"/>
  <w16cex:commentExtensible w16cex:durableId="4331D324" w16cex:dateUtc="2024-05-07T15:51:00Z"/>
  <w16cex:commentExtensible w16cex:durableId="4599A199" w16cex:dateUtc="2024-05-07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01980E" w16cid:durableId="5C8A2B25"/>
  <w16cid:commentId w16cid:paraId="118B4062" w16cid:durableId="29E5D3F0"/>
  <w16cid:commentId w16cid:paraId="2EE33474" w16cid:durableId="460A398E"/>
  <w16cid:commentId w16cid:paraId="04F489AB" w16cid:durableId="0C969768"/>
  <w16cid:commentId w16cid:paraId="58E52A90" w16cid:durableId="29E5D807"/>
  <w16cid:commentId w16cid:paraId="073A67F0" w16cid:durableId="4331D324"/>
  <w16cid:commentId w16cid:paraId="0DC11282" w16cid:durableId="29E5D881"/>
  <w16cid:commentId w16cid:paraId="11F7ADF7" w16cid:durableId="4599A199"/>
  <w16cid:commentId w16cid:paraId="2AD4E755" w16cid:durableId="29E5D8DD"/>
  <w16cid:commentId w16cid:paraId="0AE5122B" w16cid:durableId="29FF2DF4"/>
  <w16cid:commentId w16cid:paraId="788B026D" w16cid:durableId="29FF2D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FB600" w14:textId="77777777" w:rsidR="00426A0C" w:rsidRDefault="00426A0C" w:rsidP="00353624">
      <w:pPr>
        <w:spacing w:after="0" w:line="240" w:lineRule="auto"/>
      </w:pPr>
      <w:r>
        <w:separator/>
      </w:r>
    </w:p>
  </w:endnote>
  <w:endnote w:type="continuationSeparator" w:id="0">
    <w:p w14:paraId="458CC7E2" w14:textId="77777777" w:rsidR="00426A0C" w:rsidRDefault="00426A0C"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701727" w:rsidRDefault="0070172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88F3" w14:textId="77777777" w:rsidR="00701727" w:rsidRDefault="007017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701727" w:rsidRDefault="007017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62C1D" w14:textId="77777777" w:rsidR="00426A0C" w:rsidRDefault="00426A0C" w:rsidP="00353624">
      <w:pPr>
        <w:spacing w:after="0" w:line="240" w:lineRule="auto"/>
      </w:pPr>
      <w:r>
        <w:separator/>
      </w:r>
    </w:p>
  </w:footnote>
  <w:footnote w:type="continuationSeparator" w:id="0">
    <w:p w14:paraId="51BDC62A" w14:textId="77777777" w:rsidR="00426A0C" w:rsidRDefault="00426A0C"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701727" w:rsidRDefault="007017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4DC1" w14:textId="77777777" w:rsidR="00701727" w:rsidRDefault="0070172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701727" w:rsidRDefault="007017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6"/>
  </w:num>
  <w:num w:numId="5">
    <w:abstractNumId w:val="2"/>
  </w:num>
  <w:num w:numId="6">
    <w:abstractNumId w:val="9"/>
  </w:num>
  <w:num w:numId="7">
    <w:abstractNumId w:val="1"/>
  </w:num>
  <w:num w:numId="8">
    <w:abstractNumId w:val="0"/>
  </w:num>
  <w:num w:numId="9">
    <w:abstractNumId w:val="4"/>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Schweinberger">
    <w15:presenceInfo w15:providerId="None" w15:userId="Stefan Schweinberger"/>
  </w15:person>
  <w15:person w15:author="Christine Nussbaum">
    <w15:presenceInfo w15:providerId="None" w15:userId="Christine Nussbaum"/>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37F39"/>
    <w:rsid w:val="00041975"/>
    <w:rsid w:val="000468FB"/>
    <w:rsid w:val="00061716"/>
    <w:rsid w:val="00063B16"/>
    <w:rsid w:val="00070D52"/>
    <w:rsid w:val="00070DE1"/>
    <w:rsid w:val="00073465"/>
    <w:rsid w:val="00082093"/>
    <w:rsid w:val="00083C4F"/>
    <w:rsid w:val="00084405"/>
    <w:rsid w:val="00085DD3"/>
    <w:rsid w:val="00093076"/>
    <w:rsid w:val="00094F39"/>
    <w:rsid w:val="00095C1C"/>
    <w:rsid w:val="000A3824"/>
    <w:rsid w:val="000B67B8"/>
    <w:rsid w:val="000C2393"/>
    <w:rsid w:val="000C3818"/>
    <w:rsid w:val="000D2C22"/>
    <w:rsid w:val="000E1E1B"/>
    <w:rsid w:val="000E43D1"/>
    <w:rsid w:val="0011142C"/>
    <w:rsid w:val="001146EC"/>
    <w:rsid w:val="0012222C"/>
    <w:rsid w:val="00123A29"/>
    <w:rsid w:val="001463E1"/>
    <w:rsid w:val="00155195"/>
    <w:rsid w:val="00173323"/>
    <w:rsid w:val="00177F43"/>
    <w:rsid w:val="00183DBC"/>
    <w:rsid w:val="00187908"/>
    <w:rsid w:val="00194F2B"/>
    <w:rsid w:val="001A2F18"/>
    <w:rsid w:val="001A6490"/>
    <w:rsid w:val="001A64B7"/>
    <w:rsid w:val="001B022B"/>
    <w:rsid w:val="001C0B8D"/>
    <w:rsid w:val="001C3A8E"/>
    <w:rsid w:val="001C6A63"/>
    <w:rsid w:val="001D0CB0"/>
    <w:rsid w:val="001D0D74"/>
    <w:rsid w:val="001D3C78"/>
    <w:rsid w:val="001D3F41"/>
    <w:rsid w:val="001E0BA8"/>
    <w:rsid w:val="001E6C9F"/>
    <w:rsid w:val="001F299C"/>
    <w:rsid w:val="001F3518"/>
    <w:rsid w:val="001F532E"/>
    <w:rsid w:val="00206B41"/>
    <w:rsid w:val="00213B0F"/>
    <w:rsid w:val="002150AF"/>
    <w:rsid w:val="0021687F"/>
    <w:rsid w:val="00223620"/>
    <w:rsid w:val="0023780B"/>
    <w:rsid w:val="0024244C"/>
    <w:rsid w:val="0026080A"/>
    <w:rsid w:val="00265AEB"/>
    <w:rsid w:val="0028476D"/>
    <w:rsid w:val="002A06B9"/>
    <w:rsid w:val="002A35F7"/>
    <w:rsid w:val="002B52AE"/>
    <w:rsid w:val="002D3EB3"/>
    <w:rsid w:val="002E044F"/>
    <w:rsid w:val="002E1408"/>
    <w:rsid w:val="002F1B24"/>
    <w:rsid w:val="002F444A"/>
    <w:rsid w:val="003359DA"/>
    <w:rsid w:val="00340FEF"/>
    <w:rsid w:val="00345179"/>
    <w:rsid w:val="0035017E"/>
    <w:rsid w:val="00353624"/>
    <w:rsid w:val="00396F35"/>
    <w:rsid w:val="003A3148"/>
    <w:rsid w:val="003B687A"/>
    <w:rsid w:val="003E61B4"/>
    <w:rsid w:val="0040683C"/>
    <w:rsid w:val="0041749E"/>
    <w:rsid w:val="00421B0B"/>
    <w:rsid w:val="004258F3"/>
    <w:rsid w:val="00426A0C"/>
    <w:rsid w:val="004313C7"/>
    <w:rsid w:val="00435D50"/>
    <w:rsid w:val="0046095C"/>
    <w:rsid w:val="00466801"/>
    <w:rsid w:val="004742EB"/>
    <w:rsid w:val="0048384E"/>
    <w:rsid w:val="00483985"/>
    <w:rsid w:val="00483E8E"/>
    <w:rsid w:val="004867E0"/>
    <w:rsid w:val="0049339E"/>
    <w:rsid w:val="004942D0"/>
    <w:rsid w:val="004A2906"/>
    <w:rsid w:val="004A2FDC"/>
    <w:rsid w:val="004A470F"/>
    <w:rsid w:val="004A5A69"/>
    <w:rsid w:val="004B4D43"/>
    <w:rsid w:val="004C5F92"/>
    <w:rsid w:val="004E074C"/>
    <w:rsid w:val="004F3E20"/>
    <w:rsid w:val="00500628"/>
    <w:rsid w:val="00535AEF"/>
    <w:rsid w:val="00536DA1"/>
    <w:rsid w:val="00540E45"/>
    <w:rsid w:val="00540EA3"/>
    <w:rsid w:val="0057287E"/>
    <w:rsid w:val="00576C9A"/>
    <w:rsid w:val="005841EC"/>
    <w:rsid w:val="0058483B"/>
    <w:rsid w:val="0058543C"/>
    <w:rsid w:val="005867D7"/>
    <w:rsid w:val="005873C7"/>
    <w:rsid w:val="00597C0D"/>
    <w:rsid w:val="005A72AA"/>
    <w:rsid w:val="005B7151"/>
    <w:rsid w:val="005C69CD"/>
    <w:rsid w:val="005E5112"/>
    <w:rsid w:val="00601BED"/>
    <w:rsid w:val="00603E19"/>
    <w:rsid w:val="006049B7"/>
    <w:rsid w:val="0062078F"/>
    <w:rsid w:val="0062610A"/>
    <w:rsid w:val="006307E0"/>
    <w:rsid w:val="00671456"/>
    <w:rsid w:val="00671BA2"/>
    <w:rsid w:val="00680D80"/>
    <w:rsid w:val="00684059"/>
    <w:rsid w:val="00692A2C"/>
    <w:rsid w:val="006A3795"/>
    <w:rsid w:val="006E0845"/>
    <w:rsid w:val="006F12C8"/>
    <w:rsid w:val="00700CFB"/>
    <w:rsid w:val="0070164F"/>
    <w:rsid w:val="00701727"/>
    <w:rsid w:val="00704AA6"/>
    <w:rsid w:val="00716FB2"/>
    <w:rsid w:val="0073364D"/>
    <w:rsid w:val="007713EC"/>
    <w:rsid w:val="007749AE"/>
    <w:rsid w:val="00783AF1"/>
    <w:rsid w:val="00791859"/>
    <w:rsid w:val="007A78EF"/>
    <w:rsid w:val="007B38EC"/>
    <w:rsid w:val="007D11CD"/>
    <w:rsid w:val="007E090A"/>
    <w:rsid w:val="007E3481"/>
    <w:rsid w:val="007F138B"/>
    <w:rsid w:val="00810C4D"/>
    <w:rsid w:val="00822483"/>
    <w:rsid w:val="008255BD"/>
    <w:rsid w:val="0082663D"/>
    <w:rsid w:val="00831DF3"/>
    <w:rsid w:val="00847DC1"/>
    <w:rsid w:val="0086290E"/>
    <w:rsid w:val="00876F79"/>
    <w:rsid w:val="00882493"/>
    <w:rsid w:val="008832B1"/>
    <w:rsid w:val="00883505"/>
    <w:rsid w:val="0088537C"/>
    <w:rsid w:val="008B4471"/>
    <w:rsid w:val="008B5242"/>
    <w:rsid w:val="008C2E8F"/>
    <w:rsid w:val="008D1317"/>
    <w:rsid w:val="008E2FE6"/>
    <w:rsid w:val="008F6DA6"/>
    <w:rsid w:val="009073C7"/>
    <w:rsid w:val="00910521"/>
    <w:rsid w:val="0093311A"/>
    <w:rsid w:val="009603C6"/>
    <w:rsid w:val="00973E11"/>
    <w:rsid w:val="0098210D"/>
    <w:rsid w:val="0098387A"/>
    <w:rsid w:val="00987DE8"/>
    <w:rsid w:val="009C71D2"/>
    <w:rsid w:val="009E0962"/>
    <w:rsid w:val="009E2AB9"/>
    <w:rsid w:val="009F02C4"/>
    <w:rsid w:val="00A017E1"/>
    <w:rsid w:val="00A0435C"/>
    <w:rsid w:val="00A137C1"/>
    <w:rsid w:val="00A669E8"/>
    <w:rsid w:val="00A74F68"/>
    <w:rsid w:val="00A7608F"/>
    <w:rsid w:val="00AA013B"/>
    <w:rsid w:val="00AA766C"/>
    <w:rsid w:val="00AB04B8"/>
    <w:rsid w:val="00AB64FC"/>
    <w:rsid w:val="00AC001E"/>
    <w:rsid w:val="00AC6F22"/>
    <w:rsid w:val="00AD0A1C"/>
    <w:rsid w:val="00AE3B4C"/>
    <w:rsid w:val="00AE5DA6"/>
    <w:rsid w:val="00AF0E10"/>
    <w:rsid w:val="00AF7C68"/>
    <w:rsid w:val="00B014AB"/>
    <w:rsid w:val="00B02B59"/>
    <w:rsid w:val="00B04FF0"/>
    <w:rsid w:val="00B0730A"/>
    <w:rsid w:val="00B35D0C"/>
    <w:rsid w:val="00B53B58"/>
    <w:rsid w:val="00B649B0"/>
    <w:rsid w:val="00B662E7"/>
    <w:rsid w:val="00B81370"/>
    <w:rsid w:val="00B90DAD"/>
    <w:rsid w:val="00BB523A"/>
    <w:rsid w:val="00BD5E03"/>
    <w:rsid w:val="00BF321F"/>
    <w:rsid w:val="00BF71D0"/>
    <w:rsid w:val="00C22065"/>
    <w:rsid w:val="00C34691"/>
    <w:rsid w:val="00C35DFD"/>
    <w:rsid w:val="00C43D54"/>
    <w:rsid w:val="00C46164"/>
    <w:rsid w:val="00C6055C"/>
    <w:rsid w:val="00C710E3"/>
    <w:rsid w:val="00C96E2A"/>
    <w:rsid w:val="00CB7440"/>
    <w:rsid w:val="00CC6799"/>
    <w:rsid w:val="00CE4FC4"/>
    <w:rsid w:val="00CE70DA"/>
    <w:rsid w:val="00CF2D15"/>
    <w:rsid w:val="00CF61EC"/>
    <w:rsid w:val="00D114BD"/>
    <w:rsid w:val="00D207F0"/>
    <w:rsid w:val="00D21553"/>
    <w:rsid w:val="00D2703A"/>
    <w:rsid w:val="00D33462"/>
    <w:rsid w:val="00D35D00"/>
    <w:rsid w:val="00D5483F"/>
    <w:rsid w:val="00D667F8"/>
    <w:rsid w:val="00D73D6F"/>
    <w:rsid w:val="00D743C8"/>
    <w:rsid w:val="00D833C6"/>
    <w:rsid w:val="00D94355"/>
    <w:rsid w:val="00DA29E9"/>
    <w:rsid w:val="00DA2D62"/>
    <w:rsid w:val="00DA3458"/>
    <w:rsid w:val="00DB0EBC"/>
    <w:rsid w:val="00DB0F2D"/>
    <w:rsid w:val="00E06C47"/>
    <w:rsid w:val="00E127AD"/>
    <w:rsid w:val="00E14549"/>
    <w:rsid w:val="00E17059"/>
    <w:rsid w:val="00E238F4"/>
    <w:rsid w:val="00E620BA"/>
    <w:rsid w:val="00E8339F"/>
    <w:rsid w:val="00E87D16"/>
    <w:rsid w:val="00EB3DF4"/>
    <w:rsid w:val="00EB6A07"/>
    <w:rsid w:val="00ED5ABF"/>
    <w:rsid w:val="00EE6ADB"/>
    <w:rsid w:val="00EF0791"/>
    <w:rsid w:val="00F06F8B"/>
    <w:rsid w:val="00F216BC"/>
    <w:rsid w:val="00F27A80"/>
    <w:rsid w:val="00F35C66"/>
    <w:rsid w:val="00F465C1"/>
    <w:rsid w:val="00F5336F"/>
    <w:rsid w:val="00F61678"/>
    <w:rsid w:val="00F76B74"/>
    <w:rsid w:val="00F858EE"/>
    <w:rsid w:val="00F9376C"/>
    <w:rsid w:val="00FA7BEC"/>
    <w:rsid w:val="00FC0944"/>
    <w:rsid w:val="00FC1778"/>
    <w:rsid w:val="00FC65F0"/>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23" Type="http://schemas.microsoft.com/office/2018/08/relationships/commentsExtensible" Target="commentsExtensible.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475846"/>
    <w:rsid w:val="007B1874"/>
    <w:rsid w:val="007C1D5F"/>
    <w:rsid w:val="00AF0169"/>
    <w:rsid w:val="00D674F7"/>
    <w:rsid w:val="00E63B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C1D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AAF49-29F6-47FF-B9E4-7406DDF2C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75443</Words>
  <Characters>475291</Characters>
  <Application>Microsoft Office Word</Application>
  <DocSecurity>0</DocSecurity>
  <Lines>3960</Lines>
  <Paragraphs>1099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34</cp:revision>
  <cp:lastPrinted>2024-05-02T13:02:00Z</cp:lastPrinted>
  <dcterms:created xsi:type="dcterms:W3CDTF">2024-05-07T16:02:00Z</dcterms:created>
  <dcterms:modified xsi:type="dcterms:W3CDTF">2024-06-06T13:26:00Z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8">
    <vt:lpwstr>CloudProjectKey=xud3xgg861m0hk8a0a24t2ak7mdcek4vkbkbm2dq163; ProjectName=LibraryCNussbaum</vt:lpwstr>
  </property>
  <property fmtid="{D5CDD505-2E9C-101B-9397-08002B2CF9AE}" pid="4" name="CitaviDocumentProperty_6">
    <vt:lpwstr>True</vt:lpwstr>
  </property>
  <property fmtid="{D5CDD505-2E9C-101B-9397-08002B2CF9AE}" pid="5" name="CitaviDocumentProperty_0">
    <vt:lpwstr>dc12bb66-84b4-4423-93f8-a10e80e568dd</vt:lpwstr>
  </property>
  <property fmtid="{D5CDD505-2E9C-101B-9397-08002B2CF9AE}" pid="6" name="CitaviDocumentProperty_1">
    <vt:lpwstr>6.17.0.0</vt:lpwstr>
  </property>
</Properties>
</file>