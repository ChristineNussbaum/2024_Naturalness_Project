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692A2C" w:rsidRDefault="00DA2D62" w:rsidP="00DA2D62">
      <w:pPr>
        <w:jc w:val="center"/>
        <w:rPr>
          <w:rFonts w:ascii="Times New Roman" w:hAnsi="Times New Roman" w:cs="Times New Roman"/>
          <w:sz w:val="36"/>
          <w:szCs w:val="36"/>
        </w:rPr>
      </w:pPr>
      <w:commentRangeStart w:id="0"/>
      <w:commentRangeStart w:id="1"/>
      <w:r w:rsidRPr="00692A2C">
        <w:rPr>
          <w:rFonts w:ascii="Times New Roman" w:hAnsi="Times New Roman" w:cs="Times New Roman"/>
          <w:b/>
          <w:sz w:val="36"/>
          <w:szCs w:val="36"/>
        </w:rPr>
        <w:t>Naturalness</w:t>
      </w:r>
      <w:commentRangeEnd w:id="0"/>
      <w:r w:rsidR="002A06B9">
        <w:rPr>
          <w:rStyle w:val="Kommentarzeichen"/>
        </w:rPr>
        <w:commentReference w:id="0"/>
      </w:r>
      <w:commentRangeEnd w:id="1"/>
      <w:r w:rsidR="00D33462">
        <w:rPr>
          <w:rStyle w:val="Kommentarzeichen"/>
        </w:rPr>
        <w:commentReference w:id="1"/>
      </w:r>
      <w:r w:rsidRPr="00692A2C">
        <w:rPr>
          <w:rFonts w:ascii="Times New Roman" w:hAnsi="Times New Roman" w:cs="Times New Roman"/>
          <w:b/>
          <w:sz w:val="36"/>
          <w:szCs w:val="36"/>
        </w:rPr>
        <w:t xml:space="preserve"> in </w:t>
      </w:r>
      <w:proofErr w:type="spellStart"/>
      <w:r w:rsidRPr="00692A2C">
        <w:rPr>
          <w:rFonts w:ascii="Times New Roman" w:hAnsi="Times New Roman" w:cs="Times New Roman"/>
          <w:b/>
          <w:sz w:val="36"/>
          <w:szCs w:val="36"/>
        </w:rPr>
        <w:t>voices</w:t>
      </w:r>
      <w:proofErr w:type="spellEnd"/>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01CD600"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w:t>
      </w:r>
      <w:r w:rsidR="00B014AB">
        <w:rPr>
          <w:rFonts w:ascii="Times New Roman" w:hAnsi="Times New Roman" w:cs="Times New Roman"/>
          <w:sz w:val="24"/>
          <w:lang w:val="en"/>
        </w:rPr>
        <w:t>elusive</w:t>
      </w:r>
      <w:r w:rsidR="002A06B9">
        <w:rPr>
          <w:rFonts w:ascii="Times New Roman" w:hAnsi="Times New Roman" w:cs="Times New Roman"/>
          <w:sz w:val="24"/>
          <w:lang w:val="en"/>
        </w:rPr>
        <w:t xml:space="preserve">,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w:t>
      </w:r>
      <w:r w:rsidRPr="00DA2D62">
        <w:rPr>
          <w:rFonts w:ascii="Times New Roman" w:hAnsi="Times New Roman" w:cs="Times New Roman"/>
          <w:sz w:val="24"/>
          <w:lang w:val="en"/>
        </w:rPr>
        <w:t xml:space="preserve">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sidR="00CB0D44">
        <w:rPr>
          <w:rFonts w:ascii="Times New Roman" w:hAnsi="Times New Roman" w:cs="Times New Roman"/>
          <w:sz w:val="24"/>
          <w:lang w:val="en"/>
        </w:rPr>
        <w:t xml:space="preserve">Here </w:t>
      </w:r>
      <w:r>
        <w:rPr>
          <w:rFonts w:ascii="Times New Roman" w:hAnsi="Times New Roman" w:cs="Times New Roman"/>
          <w:sz w:val="24"/>
          <w:lang w:val="en"/>
        </w:rPr>
        <w:t xml:space="preserve">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C466D3">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6656A93D"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w:t>
            </w:r>
            <w:r w:rsidR="00AE3B4C">
              <w:rPr>
                <w:rStyle w:val="Hyperlink"/>
                <w:noProof/>
              </w:rPr>
              <w:t>5</w:t>
            </w:r>
            <w:r w:rsidR="00831DF3" w:rsidRPr="00B47786">
              <w:rPr>
                <w:rStyle w:val="Hyperlink"/>
                <w:noProof/>
              </w:rPr>
              <w:t>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C466D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C466D3">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C466D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C466D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C466D3">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54B5A6A4" w14:textId="7B9FAA9C" w:rsidR="00BF71D0" w:rsidRDefault="00BF71D0" w:rsidP="00BF71D0">
      <w:pPr>
        <w:rPr>
          <w:lang w:val="en-US"/>
        </w:rPr>
      </w:pPr>
      <w:bookmarkStart w:id="3" w:name="_Hlk160715361"/>
      <w:r w:rsidRPr="009073C7">
        <w:rPr>
          <w:lang w:val="en-US"/>
        </w:rPr>
        <w:t xml:space="preserve">Human behavior </w:t>
      </w:r>
      <w:r>
        <w:rPr>
          <w:lang w:val="en-US"/>
        </w:rPr>
        <w:t>is</w:t>
      </w:r>
      <w:r w:rsidRPr="009073C7">
        <w:rPr>
          <w:lang w:val="en-US"/>
        </w:rPr>
        <w:t xml:space="preserve"> influenced by the perceived quality of objects</w:t>
      </w:r>
      <w:r>
        <w:rPr>
          <w:lang w:val="en-US"/>
        </w:rPr>
        <w:t xml:space="preserve"> and</w:t>
      </w:r>
      <w:r w:rsidRPr="009073C7">
        <w:rPr>
          <w:lang w:val="en-US"/>
        </w:rPr>
        <w:t xml:space="preserve"> organisms that are encountered in our natural, social, and virtual environments. </w:t>
      </w:r>
      <w:r w:rsidRPr="002F1B24">
        <w:rPr>
          <w:lang w:val="en-US"/>
        </w:rPr>
        <w:t>An important quality dimension concerns perceived “naturalness</w:t>
      </w:r>
      <w:r>
        <w:rPr>
          <w:lang w:val="en-US"/>
        </w:rPr>
        <w:t>”</w:t>
      </w:r>
      <w:r w:rsidRPr="002F1B24">
        <w:rPr>
          <w:lang w:val="en-US"/>
        </w:rPr>
        <w:t>. Assessing naturalness</w:t>
      </w:r>
      <w:r w:rsidRPr="002F1B24">
        <w:rPr>
          <w:color w:val="C00000"/>
          <w:lang w:val="en-US"/>
        </w:rPr>
        <w:t xml:space="preserve"> </w:t>
      </w:r>
      <w:r w:rsidRPr="002F1B24">
        <w:rPr>
          <w:lang w:val="en-US"/>
        </w:rPr>
        <w:t xml:space="preserve">has an evolutionary meaning, as </w:t>
      </w:r>
      <w:r>
        <w:rPr>
          <w:lang w:val="en-US"/>
        </w:rPr>
        <w:t>it</w:t>
      </w:r>
      <w:r w:rsidRPr="002F1B24">
        <w:rPr>
          <w:lang w:val="en-US"/>
        </w:rPr>
        <w:t xml:space="preserve"> influences interactions, food choice, and social trust (</w:t>
      </w:r>
      <w:r w:rsidRPr="00853B15">
        <w:rPr>
          <w:color w:val="C00000"/>
          <w:lang w:val="en-US"/>
        </w:rPr>
        <w:t>Quelle</w:t>
      </w:r>
      <w:r w:rsidRPr="002F1B24">
        <w:rPr>
          <w:lang w:val="en-US"/>
        </w:rPr>
        <w:t xml:space="preserve">). </w:t>
      </w:r>
      <w:r w:rsidRPr="00853B15">
        <w:rPr>
          <w:lang w:val="en-US"/>
        </w:rPr>
        <w:t xml:space="preserve">Naturalness, from a biological </w:t>
      </w:r>
      <w:r w:rsidR="00CB0D44">
        <w:rPr>
          <w:lang w:val="en-US"/>
        </w:rPr>
        <w:t>perspective</w:t>
      </w:r>
      <w:r w:rsidRPr="00853B15">
        <w:rPr>
          <w:lang w:val="en-US"/>
        </w:rPr>
        <w:t>, can be understood as the adaptive norm, with extreme deviations supposedly being rather “unnatural” instances (</w:t>
      </w:r>
      <w:r w:rsidRPr="00853B15">
        <w:rPr>
          <w:color w:val="C00000"/>
          <w:lang w:val="en-US"/>
        </w:rPr>
        <w:t>Quelle</w:t>
      </w:r>
      <w:r w:rsidRPr="00853B15">
        <w:rPr>
          <w:lang w:val="en-US"/>
        </w:rPr>
        <w:t>). Besides the biological context, the recent emergence of AI-generated digital and virtual contexts has brought human-machine interactions to everyday life, and therefore questions of naturalness to the forefront of scientific research.</w:t>
      </w:r>
    </w:p>
    <w:p w14:paraId="57C6C3CF" w14:textId="247DFD62" w:rsidR="00BF71D0" w:rsidRDefault="00BF71D0" w:rsidP="00BF71D0">
      <w:pPr>
        <w:rPr>
          <w:lang w:val="en-US"/>
        </w:rPr>
      </w:pPr>
      <w:r w:rsidRPr="009C4864">
        <w:rPr>
          <w:lang w:val="en-US"/>
        </w:rPr>
        <w:t xml:space="preserve">A domain where features of (un)naturalness are of particular importance is the voice, </w:t>
      </w:r>
      <w:r w:rsidR="00CB0D44">
        <w:rPr>
          <w:lang w:val="en-US"/>
        </w:rPr>
        <w:t>as</w:t>
      </w:r>
      <w:r w:rsidRPr="009C4864">
        <w:rPr>
          <w:lang w:val="en-US"/>
        </w:rPr>
        <w:t xml:space="preserve"> one of the prime channels </w:t>
      </w:r>
      <w:r>
        <w:rPr>
          <w:lang w:val="en-US"/>
        </w:rPr>
        <w:t>for</w:t>
      </w:r>
      <w:r w:rsidR="00C35DFD">
        <w:rPr>
          <w:lang w:val="en-US"/>
        </w:rPr>
        <w:t xml:space="preserve"> communication for</w:t>
      </w:r>
      <w:r w:rsidRPr="009C4864">
        <w:rPr>
          <w:lang w:val="en-US"/>
        </w:rPr>
        <w:t xml:space="preserve"> </w:t>
      </w:r>
      <w:r>
        <w:rPr>
          <w:lang w:val="en-US"/>
        </w:rPr>
        <w:t>human</w:t>
      </w:r>
      <w:r w:rsidR="00C35DFD">
        <w:rPr>
          <w:lang w:val="en-US"/>
        </w:rPr>
        <w:t xml:space="preserve">s </w:t>
      </w:r>
      <w:sdt>
        <w:sdtPr>
          <w:rPr>
            <w:lang w:val="en-US"/>
          </w:rPr>
          <w:alias w:val="To edit, see citavi.com/edit"/>
          <w:tag w:val="CitaviPlaceholder#23c1187a-9ce1-4a83-aa8b-4fb37ef72c2f"/>
          <w:id w:val="1302190477"/>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}</w:instrText>
          </w:r>
          <w:r w:rsidR="00B014AB">
            <w:rPr>
              <w:lang w:val="en-US"/>
            </w:rPr>
            <w:fldChar w:fldCharType="separate"/>
          </w:r>
          <w:r w:rsidR="004E074C">
            <w:rPr>
              <w:lang w:val="en-US"/>
            </w:rPr>
            <w:t>[1]</w:t>
          </w:r>
          <w:r w:rsidR="00B014AB">
            <w:rPr>
              <w:lang w:val="en-US"/>
            </w:rPr>
            <w:fldChar w:fldCharType="end"/>
          </w:r>
        </w:sdtContent>
      </w:sdt>
      <w:r>
        <w:rPr>
          <w:lang w:val="en-US"/>
        </w:rPr>
        <w:t xml:space="preserve"> and beyond</w:t>
      </w:r>
      <w:commentRangeStart w:id="4"/>
      <w:ins w:id="5" w:author="Stefan Schweinberger" w:date="2024-06-10T18:47:00Z">
        <w:r w:rsidR="00CB0D44">
          <w:rPr>
            <w:lang w:val="en-US"/>
          </w:rPr>
          <w:t xml:space="preserve">: </w:t>
        </w:r>
      </w:ins>
      <w:del w:id="6" w:author="Stefan Schweinberger" w:date="2024-06-10T18:47:00Z">
        <w:r w:rsidRPr="009C4864" w:rsidDel="00CB0D44">
          <w:rPr>
            <w:lang w:val="en-US"/>
          </w:rPr>
          <w:delText>,</w:delText>
        </w:r>
        <w:r w:rsidDel="00CB0D44">
          <w:rPr>
            <w:lang w:val="en-US"/>
          </w:rPr>
          <w:delText xml:space="preserve"> with</w:delText>
        </w:r>
        <w:r w:rsidRPr="009C4864" w:rsidDel="00CB0D44">
          <w:rPr>
            <w:lang w:val="en-US"/>
          </w:rPr>
          <w:delText xml:space="preserve"> s</w:delText>
        </w:r>
      </w:del>
      <w:ins w:id="7" w:author="Stefan Schweinberger" w:date="2024-06-10T18:47:00Z">
        <w:r w:rsidR="00CB0D44">
          <w:rPr>
            <w:lang w:val="en-US"/>
          </w:rPr>
          <w:t>S</w:t>
        </w:r>
      </w:ins>
      <w:r w:rsidRPr="009C4864">
        <w:rPr>
          <w:lang w:val="en-US"/>
        </w:rPr>
        <w:t xml:space="preserve">ynthetic voices </w:t>
      </w:r>
      <w:del w:id="8" w:author="Stefan Schweinberger" w:date="2024-06-10T18:48:00Z">
        <w:r w:rsidRPr="009C4864" w:rsidDel="00CB0D44">
          <w:rPr>
            <w:lang w:val="en-US"/>
          </w:rPr>
          <w:delText>now</w:delText>
        </w:r>
        <w:r w:rsidDel="00CB0D44">
          <w:rPr>
            <w:lang w:val="en-US"/>
          </w:rPr>
          <w:delText>adays</w:delText>
        </w:r>
        <w:r w:rsidRPr="009C4864" w:rsidDel="00CB0D44">
          <w:rPr>
            <w:lang w:val="en-US"/>
          </w:rPr>
          <w:delText xml:space="preserve"> often becom</w:delText>
        </w:r>
        <w:r w:rsidDel="00CB0D44">
          <w:rPr>
            <w:lang w:val="en-US"/>
          </w:rPr>
          <w:delText>ing</w:delText>
        </w:r>
        <w:r w:rsidRPr="009C4864" w:rsidDel="00CB0D44">
          <w:rPr>
            <w:lang w:val="en-US"/>
          </w:rPr>
          <w:delText xml:space="preserve"> the </w:delText>
        </w:r>
      </w:del>
      <w:ins w:id="9" w:author="Stefan Schweinberger" w:date="2024-06-10T18:48:00Z">
        <w:r w:rsidR="00CB0D44">
          <w:rPr>
            <w:lang w:val="en-US"/>
          </w:rPr>
          <w:t xml:space="preserve">increasingly emerge as </w:t>
        </w:r>
      </w:ins>
      <w:del w:id="10" w:author="Stefan Schweinberger" w:date="2024-06-10T18:48:00Z">
        <w:r w:rsidRPr="009C4864" w:rsidDel="00CB0D44">
          <w:rPr>
            <w:lang w:val="en-US"/>
          </w:rPr>
          <w:delText xml:space="preserve">main </w:delText>
        </w:r>
      </w:del>
      <w:ins w:id="11" w:author="Stefan Schweinberger" w:date="2024-06-10T18:48:00Z">
        <w:r w:rsidR="00CB0D44">
          <w:rPr>
            <w:lang w:val="en-US"/>
          </w:rPr>
          <w:t>maj</w:t>
        </w:r>
      </w:ins>
      <w:ins w:id="12" w:author="Stefan Schweinberger" w:date="2024-06-10T18:49:00Z">
        <w:r w:rsidR="00CB0D44">
          <w:rPr>
            <w:lang w:val="en-US"/>
          </w:rPr>
          <w:t>or</w:t>
        </w:r>
      </w:ins>
      <w:ins w:id="13" w:author="Stefan Schweinberger" w:date="2024-06-10T18:48:00Z">
        <w:r w:rsidR="00CB0D44" w:rsidRPr="009C4864">
          <w:rPr>
            <w:lang w:val="en-US"/>
          </w:rPr>
          <w:t xml:space="preserve"> </w:t>
        </w:r>
      </w:ins>
      <w:r w:rsidRPr="009C4864">
        <w:rPr>
          <w:lang w:val="en-US"/>
        </w:rPr>
        <w:t>carrier</w:t>
      </w:r>
      <w:ins w:id="14" w:author="Stefan Schweinberger" w:date="2024-06-10T18:49:00Z">
        <w:r w:rsidR="00CB0D44">
          <w:rPr>
            <w:lang w:val="en-US"/>
          </w:rPr>
          <w:t>s</w:t>
        </w:r>
      </w:ins>
      <w:r w:rsidRPr="009C4864">
        <w:rPr>
          <w:lang w:val="en-US"/>
        </w:rPr>
        <w:t xml:space="preserve"> </w:t>
      </w:r>
      <w:commentRangeEnd w:id="4"/>
      <w:r w:rsidR="00366DDC">
        <w:rPr>
          <w:rStyle w:val="Kommentarzeichen"/>
        </w:rPr>
        <w:commentReference w:id="4"/>
      </w:r>
      <w:r w:rsidRPr="009C4864">
        <w:rPr>
          <w:lang w:val="en-US"/>
        </w:rPr>
        <w:t>of communicative interactions, such as in customer service calls, gaming environments, or support platforms</w:t>
      </w:r>
      <w:r w:rsidR="00B014AB">
        <w:rPr>
          <w:lang w:val="en-US"/>
        </w:rPr>
        <w:t xml:space="preserve"> </w:t>
      </w:r>
      <w:sdt>
        <w:sdtPr>
          <w:rPr>
            <w:lang w:val="en-US"/>
          </w:rPr>
          <w:alias w:val="To edit, see citavi.com/edit"/>
          <w:tag w:val="CitaviPlaceholder#af69dadb-9429-4d58-8a92-292e97f807d8"/>
          <w:id w:val="918839528"/>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U3RhcnQiOjIsIlJhbmdlTGVuZ3RoIjoz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C0wNi0wNlQwOTo1MzowMi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MZW5ndGgiOjI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0LTA2LTA2VDA5OjUzOjAyIiwiUHJvamVjdCI6eyIkcmVmIjoiOCJ9fSwiVXNlTnVtYmVyaW5nVHlwZU9mUGFyZW50RG9jdW1lbnQiOmZhbHNlfV0sIkZvcm1hdHRlZFRleHQiOnsiJGlkIjoiMjMiLCJDb3VudCI6MSwiVGV4dFVuaXRzIjpbeyIkaWQiOiIyNCIsIkZvbnRTdHlsZSI6eyIkaWQiOiIyNSIsIk5ldXRyYWwiOnRydWV9LCJSZWFkaW5nT3JkZXIiOjEsIlRleHQiOiJbMiwzXSJ9XX0sIlRhZyI6IkNpdGF2aVBsYWNlaG9sZGVyI2FmNjlkYWRiLTk0MjktNGQ1OC04YTkyLTI5MmU5N2Y4MDdkOCIsIlRleHQiOiJbMiwzXSIsIldBSVZlcnNpb24iOiI2LjE3LjAuMCJ9}</w:instrText>
          </w:r>
          <w:r w:rsidR="00B014AB">
            <w:rPr>
              <w:lang w:val="en-US"/>
            </w:rPr>
            <w:fldChar w:fldCharType="separate"/>
          </w:r>
          <w:r w:rsidR="004E074C">
            <w:rPr>
              <w:lang w:val="en-US"/>
            </w:rPr>
            <w:t>[2,3]</w:t>
          </w:r>
          <w:r w:rsidR="00B014AB">
            <w:rPr>
              <w:lang w:val="en-US"/>
            </w:rPr>
            <w:fldChar w:fldCharType="end"/>
          </w:r>
        </w:sdtContent>
      </w:sdt>
      <w:r w:rsidRPr="009C4864">
        <w:rPr>
          <w:lang w:val="en-US"/>
        </w:rPr>
        <w:t xml:space="preserve">. </w:t>
      </w:r>
      <w:r>
        <w:rPr>
          <w:lang w:val="en-US"/>
        </w:rPr>
        <w:t xml:space="preserve">When listening to voices, we form an instant impression about them </w:t>
      </w:r>
      <w:sdt>
        <w:sdtPr>
          <w:rPr>
            <w:lang w:val="en-US"/>
          </w:rPr>
          <w:alias w:val="To edit, see citavi.com/edit"/>
          <w:tag w:val="CitaviPlaceholder#5c9029cb-2c71-488d-a051-df3f827c2bfc"/>
          <w:id w:val="1861626796"/>
          <w:placeholder>
            <w:docPart w:val="DefaultPlaceholder_-1854013440"/>
          </w:placeholder>
        </w:sdtPr>
        <w:sdtEndPr/>
        <w:sdtContent>
          <w:r w:rsidR="00B014AB">
            <w:rPr>
              <w:lang w:val="en-US"/>
            </w:rPr>
            <w:fldChar w:fldCharType="begin"/>
          </w:r>
          <w:r w:rsidR="004E07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TI4MjNhLWE4YTEtNGU3Yi04MjViLTE0YmY3YTE5YWNiZi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V9XSwiRm9ybWF0dGVkVGV4dCI6eyIkaWQiOiIxNCIsIkNvdW50IjoxLCJUZXh0VW5pdHMiOlt7IiRpZCI6IjE1IiwiRm9udFN0eWxlIjp7IiRpZCI6IjE2IiwiTmV1dHJhbCI6dHJ1ZX0sIlJlYWRpbmdPcmRlciI6MSwiVGV4dCI6Ils0XSJ9XX0sIlRhZyI6IkNpdGF2aVBsYWNlaG9sZGVyIzVjOTAyOWNiLTJjNzEtNDg4ZC1hMDUxLWRmM2Y4MjdjMmJmYyIsIlRleHQiOiJbNF0iLCJXQUlWZXJzaW9uIjoiNi4xNy4wLjAifQ==}</w:instrText>
          </w:r>
          <w:r w:rsidR="00B014AB">
            <w:rPr>
              <w:lang w:val="en-US"/>
            </w:rPr>
            <w:fldChar w:fldCharType="separate"/>
          </w:r>
          <w:r w:rsidR="004E074C">
            <w:rPr>
              <w:lang w:val="en-US"/>
            </w:rPr>
            <w:t>[4]</w:t>
          </w:r>
          <w:r w:rsidR="00B014AB">
            <w:rPr>
              <w:lang w:val="en-US"/>
            </w:rPr>
            <w:fldChar w:fldCharType="end"/>
          </w:r>
        </w:sdtContent>
      </w:sdt>
      <w:r>
        <w:rPr>
          <w:lang w:val="en-US"/>
        </w:rPr>
        <w:t>.</w:t>
      </w:r>
      <w:r w:rsidRPr="001261F5">
        <w:rPr>
          <w:lang w:val="en-US"/>
        </w:rPr>
        <w:t xml:space="preserve"> </w:t>
      </w:r>
      <w:r>
        <w:rPr>
          <w:lang w:val="en-US"/>
        </w:rPr>
        <w:t xml:space="preserve">Crucially, listeners seem to be very sensitive to (un-)natural voice features, which affects communicative quality.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Satz</w:t>
      </w:r>
      <w:proofErr w:type="spellEnd"/>
      <w:r w:rsidR="00DC047B" w:rsidRPr="00DC047B">
        <w:rPr>
          <w:color w:val="C00000"/>
          <w:lang w:val="en-US"/>
        </w:rPr>
        <w:t xml:space="preserve">, </w:t>
      </w:r>
      <w:proofErr w:type="spellStart"/>
      <w:r w:rsidR="00DC047B" w:rsidRPr="00DC047B">
        <w:rPr>
          <w:color w:val="C00000"/>
          <w:lang w:val="en-US"/>
        </w:rPr>
        <w:t>wie</w:t>
      </w:r>
      <w:proofErr w:type="spellEnd"/>
      <w:r w:rsidR="00DC047B" w:rsidRPr="00DC047B">
        <w:rPr>
          <w:color w:val="C00000"/>
          <w:lang w:val="en-US"/>
        </w:rPr>
        <w:t xml:space="preserve"> </w:t>
      </w:r>
      <w:proofErr w:type="spellStart"/>
      <w:r w:rsidR="00DC047B" w:rsidRPr="00DC047B">
        <w:rPr>
          <w:color w:val="C00000"/>
          <w:lang w:val="en-US"/>
        </w:rPr>
        <w:t>eine</w:t>
      </w:r>
      <w:proofErr w:type="spellEnd"/>
      <w:r w:rsidR="00DC047B" w:rsidRPr="00DC047B">
        <w:rPr>
          <w:color w:val="C00000"/>
          <w:lang w:val="en-US"/>
        </w:rPr>
        <w:t xml:space="preserve"> </w:t>
      </w:r>
      <w:proofErr w:type="spellStart"/>
      <w:r w:rsidR="00DC047B" w:rsidRPr="00DC047B">
        <w:rPr>
          <w:color w:val="C00000"/>
          <w:lang w:val="en-US"/>
        </w:rPr>
        <w:t>unnatürliche</w:t>
      </w:r>
      <w:proofErr w:type="spellEnd"/>
      <w:r w:rsidR="00DC047B" w:rsidRPr="00DC047B">
        <w:rPr>
          <w:color w:val="C00000"/>
          <w:lang w:val="en-US"/>
        </w:rPr>
        <w:t xml:space="preserve"> </w:t>
      </w:r>
      <w:proofErr w:type="spellStart"/>
      <w:r w:rsidR="00DC047B" w:rsidRPr="00DC047B">
        <w:rPr>
          <w:color w:val="C00000"/>
          <w:lang w:val="en-US"/>
        </w:rPr>
        <w:t>Stimme</w:t>
      </w:r>
      <w:proofErr w:type="spellEnd"/>
      <w:r w:rsidR="00DC047B" w:rsidRPr="00DC047B">
        <w:rPr>
          <w:color w:val="C00000"/>
          <w:lang w:val="en-US"/>
        </w:rPr>
        <w:t xml:space="preserve"> </w:t>
      </w:r>
      <w:proofErr w:type="spellStart"/>
      <w:r w:rsidR="00DC047B" w:rsidRPr="00DC047B">
        <w:rPr>
          <w:color w:val="C00000"/>
          <w:lang w:val="en-US"/>
        </w:rPr>
        <w:t>klingen</w:t>
      </w:r>
      <w:proofErr w:type="spellEnd"/>
      <w:r w:rsidR="00DC047B" w:rsidRPr="00DC047B">
        <w:rPr>
          <w:color w:val="C00000"/>
          <w:lang w:val="en-US"/>
        </w:rPr>
        <w:t xml:space="preserve"> </w:t>
      </w:r>
      <w:proofErr w:type="spellStart"/>
      <w:r w:rsidR="00DC047B" w:rsidRPr="00DC047B">
        <w:rPr>
          <w:color w:val="C00000"/>
          <w:lang w:val="en-US"/>
        </w:rPr>
        <w:t>könnte</w:t>
      </w:r>
      <w:proofErr w:type="spellEnd"/>
      <w:r w:rsidR="00DC047B" w:rsidRPr="00DC047B">
        <w:rPr>
          <w:color w:val="C00000"/>
          <w:lang w:val="en-US"/>
        </w:rPr>
        <w:t xml:space="preserve">. </w:t>
      </w:r>
      <w:r>
        <w:rPr>
          <w:lang w:val="en-US"/>
        </w:rPr>
        <w:t xml:space="preserve">For </w:t>
      </w:r>
      <w:r w:rsidRPr="000231D0">
        <w:rPr>
          <w:b/>
          <w:lang w:val="en-US"/>
        </w:rPr>
        <w:t>human voices</w:t>
      </w:r>
      <w:r>
        <w:rPr>
          <w:lang w:val="en-US"/>
        </w:rPr>
        <w:t>, c</w:t>
      </w:r>
      <w:r w:rsidRPr="00F06F8B">
        <w:rPr>
          <w:lang w:val="en-US"/>
        </w:rPr>
        <w:t>onsistent evidence from different speech-languag</w:t>
      </w:r>
      <w:bookmarkStart w:id="15" w:name="_GoBack"/>
      <w:bookmarkEnd w:id="15"/>
      <w:r w:rsidRPr="00F06F8B">
        <w:rPr>
          <w:lang w:val="en-US"/>
        </w:rPr>
        <w:t xml:space="preserve">e pathologies shows that impairments in speech naturalness affect everyday interaction to a degree that can result in social isolation, reduced quality of life, and even depression </w:t>
      </w:r>
      <w:sdt>
        <w:sdtPr>
          <w:rPr>
            <w:lang w:val="en-US"/>
          </w:rPr>
          <w:alias w:val="To edit, see citavi.com/edit"/>
          <w:tag w:val="CitaviPlaceholder#d7f82a95-ee91-4057-9148-f485d589e883"/>
          <w:id w:val="960540847"/>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XSwiQ2l0YXRpb25LZXlVcGRhdGVUeXBlIjowLCJDb2xsYWJvcmF0b3JzIjpbXSwiRG9pIjoiMTAuNDEzNS85NzgxNDgzMzgwODEwIiwiRWRpdG9ycyI6W3siJGlkIjoiNy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pZCI6IjgiLCIkdHlwZSI6IlN3aXNzQWNhZGVtaWMuQ2l0YXZpLlByb2plY3QsIFN3aXNzQWNhZGVtaWMuQ2l0YXZpIn19LHsiJGlkIjoiOS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4In19XSwiRXZhbHVhdGlvbkNvbXBsZXhpdHkiOjAsIkV2YWx1YXRpb25Tb3VyY2VUZXh0Rm9ybWF0IjowLCJHcm91cHMiOltdLCJIYXNMYWJlbDEiOmZhbHNlLCJIYXNMYWJlbDIiOmZhbHNlLCJJc2JuIjoiOTc4MTQ4MzM4MDgzNCI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4In19XSwiT3JnYW5pemF0aW9ucyI6W10sIk90aGVyc0ludm9sdmVkIjpbXSwiUGxhY2VPZlB1YmxpY2F0aW9uIjoiMjQ1NSBUZWxsZXIgUm9hZCzCoFRob3VzYW5kIE9ha3MswqBDYWxpZm9ybmlhwqA5MTMyMCIsIlB1Ymxpc2hlcnMiOlt7IiRpZCI6IjEz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g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NC0wNi0wNlQwOTo1MzowMiIsIlByb2plY3QiOnsiJHJlZiI6IjgifX0sIlVzZU51bWJlcmluZ1R5cGVPZlBhcmVudERvY3VtZW50IjpmYWxzZX0seyIkaWQiOiIxNCIsIiR0eXBlIjoiU3dpc3NBY2FkZW1pYy5DaXRhdmkuQ2l0YXRpb25zLldvcmRQbGFjZWhvbGRlckVudHJ5LCBTd2lzc0FjYWRlbWljLkNpdGF2aSIsIklkIjoiZjkxMmE2YzMtOTVkNi00NzE4LWFkNTQtN2FlYmYwN2IwYWE4IiwiUmFuZ2VTdGFydCI6MiwiUmFuZ2VMZW5ndGgiOjMsIlJlZmVyZW5jZUlkIjoiZmJhZTdmNmItMWYyNC00NDc0LWE5YzYtYjNiZDExZmIzMjN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Iw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SIsIiR0eXBlIjoiU3dpc3NBY2FkZW1pYy5DaXRhdmkuTG9jYXRpb24sIFN3aXNzQWNhZGVtaWMuQ2l0YXZpIiwiQWRkcmVzcyI6eyIkaWQiOiIyNi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O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SIsIkNvdW50IjoxLCJUZXh0VW5pdHMiOlt7IiRpZCI6IjMwIiwiRm9udFN0eWxlIjp7IiRpZCI6IjMxIiwiTmV1dHJhbCI6dHJ1ZX0sIlJlYWRpbmdPcmRlciI6MSwiVGV4dCI6Ils1LDZdIn1dfSwiVGFnIjoiQ2l0YXZpUGxhY2Vob2xkZXIjZDdmODJhOTUtZWU5MS00MDU3LTkxNDgtZjQ4NWQ1ODllODgzIiwiVGV4dCI6Ils1LDZdIiwiV0FJVmVyc2lvbiI6IjYuMTcuMC4wIn0=}</w:instrText>
          </w:r>
          <w:r w:rsidR="00B014AB">
            <w:rPr>
              <w:lang w:val="en-US"/>
            </w:rPr>
            <w:fldChar w:fldCharType="separate"/>
          </w:r>
          <w:r w:rsidR="00C35DFD">
            <w:rPr>
              <w:lang w:val="en-US"/>
            </w:rPr>
            <w:t>[5,6]</w:t>
          </w:r>
          <w:r w:rsidR="00B014AB">
            <w:rPr>
              <w:lang w:val="en-US"/>
            </w:rPr>
            <w:fldChar w:fldCharType="end"/>
          </w:r>
        </w:sdtContent>
      </w:sdt>
      <w:r w:rsidRPr="00F06F8B">
        <w:rPr>
          <w:lang w:val="en-US"/>
        </w:rPr>
        <w:t>. Similarly, deliberate acoustic manipulations and distortions disrupt effective communication</w:t>
      </w:r>
      <w:r>
        <w:rPr>
          <w:lang w:val="en-US"/>
        </w:rPr>
        <w:t xml:space="preserve"> </w:t>
      </w:r>
      <w:sdt>
        <w:sdtPr>
          <w:rPr>
            <w:lang w:val="en-US"/>
          </w:rPr>
          <w:alias w:val="To edit, see citavi.com/edit"/>
          <w:tag w:val="CitaviPlaceholder#8409cd43-7c29-4db7-9901-125ef183ac76"/>
          <w:id w:val="-1994242836"/>
          <w:placeholder>
            <w:docPart w:val="DefaultPlaceholder_-1854013440"/>
          </w:placeholder>
        </w:sdtPr>
        <w:sdtEndPr/>
        <w:sdtContent>
          <w:r w:rsid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U3RhcnQiOjIsIlJlZmVyZW5jZUlkIjoiNWY1Y2IxNDctZTk3Mi00ZTZkLWE4NzUtMTQ5NjYwNzBmNzZk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4IiwiJHR5cGUiOiJTd2lzc0FjYWRlbWljLkNpdGF2aS5Qcm9qZWN0LCBTd2lzc0FjYWRlbWljLkNpdGF2aSJ9fSx7IiRpZCI6Ijk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4In19XSwiQ2l0YXRpb25LZXlVcGRhdGVUeXBlIjowLCJDb2xsYWJvcmF0b3JzIjpbXSwiRG9pIjoiMTAuMTEyMS8xLjE1Nzc1NT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yMS8xLjE1Nzc1NTIiLCJVcmlTdHJpbmciOiJodHRwczovL2RvaS5vcmcvMTAuMTEyMS8xLjE1Nzc1NT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DY6MDUiLCJNb2RpZmllZEJ5IjoiX0NocmlzdGluZSBOdXNzYmF1bSIsIklkIjoiOWI3NGQwNDEtMTY5NS00OTBhLTllNTUtN2QxODQ0ZWZiYjAzIiwiTW9kaWZpZWRPbiI6IjIwMjMtMTItMDdUMTM6MDY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jg4MDA1MiIsIlVyaVN0cmluZyI6Imh0dHA6Ly93d3cubmNiaS5ubG0ubmloLmdvdi9wdWJtZWQvMTI4ODAwNT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yMy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yN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yN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i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0seyIkaWQiOiIzMyIsIiR0eXBlIjoiU3dpc3NBY2FkZW1pYy5DaXRhdmkuQ2l0YXRpb25zLldvcmRQbGFjZWhvbGRlckVudHJ5LCBTd2lzc0FjYWRlbWljLkNpdGF2aSIsIklkIjoiYjU3ODRlNjktNjUwYS00Mjk1LWIzNzctMjA5ZmUwN2QzNDQxIiwiUmFuZ2VTdGFydCI6MiwiUmVmZXJlbmNlSWQiOiIzZTA3NjFhYy1lMGYyLTRhNGUtODkzZC03YjZlZDQ0NWEyODY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gifX0seyIkaWQiOiIzOS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gifX1dLCJDaXRhdGlvbktleVVwZGF0ZVR5cGUiOjAsIkNvbGxhYm9yYXRvcnMiOltdLCJEb2kiOiIxMC4xMDE2L2ouc3BlY29tLjIwMjEuMDYuMDAy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MTAuMTAxNi9qLnNwZWNvbS4yMDIxLjA2LjAwMiIsIlVyaVN0cmluZyI6Imh0dHBzOi8vZG9pLm9yZy8xMC4xMDE2L2ouc3BlY29tLjIwMjEuMDYuMD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UzIiwiJHR5cGUiOiJTd2lzc0FjYWRlbWljLkNpdGF2aS5Mb2NhdGlvbiwgU3dpc3NBY2FkZW1pYy5DaXRhdmkiLCJBZGRyZXNzIjp7IiRpZCI6IjU0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OC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}</w:instrText>
          </w:r>
          <w:r w:rsidR="00C35DFD">
            <w:rPr>
              <w:lang w:val="en-US"/>
            </w:rPr>
            <w:fldChar w:fldCharType="separate"/>
          </w:r>
          <w:r w:rsidR="00C35DFD">
            <w:rPr>
              <w:lang w:val="en-US"/>
            </w:rPr>
            <w:t>[7–10]</w:t>
          </w:r>
          <w:r w:rsidR="00C35DFD">
            <w:rPr>
              <w:lang w:val="en-US"/>
            </w:rPr>
            <w:fldChar w:fldCharType="end"/>
          </w:r>
        </w:sdtContent>
      </w:sdt>
      <w:r>
        <w:rPr>
          <w:lang w:val="en-US"/>
        </w:rPr>
        <w:t>.</w:t>
      </w:r>
      <w:r>
        <w:rPr>
          <w:color w:val="C00000"/>
          <w:lang w:val="en-US"/>
        </w:rPr>
        <w:t xml:space="preserve"> </w:t>
      </w:r>
      <w:r w:rsidRPr="000231D0">
        <w:rPr>
          <w:lang w:val="en-US"/>
        </w:rPr>
        <w:t xml:space="preserve">For </w:t>
      </w:r>
      <w:r w:rsidRPr="000231D0">
        <w:rPr>
          <w:b/>
          <w:lang w:val="en-US"/>
        </w:rPr>
        <w:t>synthetic voices</w:t>
      </w:r>
      <w:r w:rsidRPr="000231D0">
        <w:rPr>
          <w:lang w:val="en-US"/>
        </w:rPr>
        <w:t xml:space="preserve">, </w:t>
      </w:r>
      <w:r w:rsidRPr="00F06F8B">
        <w:rPr>
          <w:lang w:val="en-US"/>
        </w:rPr>
        <w:t>one can hardly keep up with the rapid developments which make indefatigable efforts to resemble human vocal expression</w:t>
      </w:r>
      <w:r>
        <w:rPr>
          <w:lang w:val="en-US"/>
        </w:rPr>
        <w:t xml:space="preserve"> </w:t>
      </w:r>
      <w:sdt>
        <w:sdtPr>
          <w:rPr>
            <w:lang w:val="en-US"/>
          </w:rPr>
          <w:alias w:val="To edit, see citavi.com/edit"/>
          <w:tag w:val="CitaviPlaceholder#a7a8c7e1-3a57-4007-b64c-28a573ec5553"/>
          <w:id w:val="-1504664686"/>
          <w:placeholder>
            <w:docPart w:val="DefaultPlaceholder_-1854013440"/>
          </w:placeholder>
        </w:sdtPr>
        <w:sdtEndPr/>
        <w:sdtContent>
          <w:r w:rsidR="00B014AB">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C0wNi0wNlQwOTo1MzowMiIsIlByb2plY3QiOnsiJHJlZiI6IjgifX0sIlVzZU51bWJlcmluZ1R5cGVPZlBhcmVudERvY3VtZW50IjpmYWxzZX0seyIkaWQiOiIxNiIsIiR0eXBlIjoiU3dpc3NBY2FkZW1pYy5DaXRhdmkuQ2l0YXRpb25zLldvcmRQbGFjZWhvbGRlckVudHJ5LCBTd2lzc0FjYWRlbWljLkNpdGF2aSIsIklkIjoiNzQxNGI1YWItN2FhNC00MGFkLTkzOTQtYjYyNDkwZTBjNzhm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C0wNi0wNlQwOTo1MzowMiIsIlByb2plY3QiOnsiJHJlZiI6IjgifX0sIlVzZU51bWJlcmluZ1R5cGVPZlBhcmVudERvY3VtZW50IjpmYWxzZX1dLCJGb3JtYXR0ZWRUZXh0Ijp7IiRpZCI6IjM0IiwiQ291bnQiOjEsIlRleHRVbml0cyI6W3siJGlkIjoiMzUiLCJGb250U3R5bGUiOnsiJGlkIjoiMzYiLCJOZXV0cmFsIjp0cnVlfSwiUmVhZGluZ09yZGVyIjoxLCJUZXh0IjoiWzExLDEyXSJ9XX0sIlRhZyI6IkNpdGF2aVBsYWNlaG9sZGVyI2E3YThjN2UxLTNhNTctNDAwNy1iNjRjLTI4YTU3M2VjNTU1MyIsIlRleHQiOiJbMTEsMTJdIiwiV0FJVmVyc2lvbiI6IjYuMTcuMC4wIn0=}</w:instrText>
          </w:r>
          <w:r w:rsidR="00B014AB">
            <w:rPr>
              <w:lang w:val="en-US"/>
            </w:rPr>
            <w:fldChar w:fldCharType="separate"/>
          </w:r>
          <w:r w:rsidR="00C35DFD">
            <w:rPr>
              <w:lang w:val="en-US"/>
            </w:rPr>
            <w:t>[11,12]</w:t>
          </w:r>
          <w:r w:rsidR="00B014AB">
            <w:rPr>
              <w:lang w:val="en-US"/>
            </w:rPr>
            <w:fldChar w:fldCharType="end"/>
          </w:r>
        </w:sdtContent>
      </w:sdt>
      <w:r w:rsidRPr="00F06F8B">
        <w:rPr>
          <w:lang w:val="en-US"/>
        </w:rPr>
        <w:t xml:space="preserve">. However, as of today, 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857480144"/>
          <w:placeholder>
            <w:docPart w:val="DefaultPlaceholder_-1854013440"/>
          </w:placeholder>
        </w:sdtPr>
        <w:sdtEndPr/>
        <w:sdtContent>
          <w:r w:rsidR="00AE5DA6">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U3RhcnQiOjMsIlJlZmVyZW5jZUlkIjoiMzM1YjczYzYtMzVmYi00MmQ2LTg5MjgtNDE5MDkxMTg4N2U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giLCIkdHlwZSI6IlN3aXNzQWNhZGVtaWMuQ2l0YXZpLlByb2plY3QsIFN3aXNzQWNhZGVtaWMuQ2l0YXZpIn19LHsiJGlkIjoiOS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4In19LHsiJGlkIjoiMTAiLCIkdHlwZSI6IlN3aXNzQWNhZGVtaWMuQ2l0YXZpLlBlcnNvbiwgU3dpc3NBY2FkZW1pYy5DaXRhdmkiLCJGaXJzdE5hbWUiOiJZdWVmYW5nIiwiTGFzdE5hbWUiOiJaaG91IiwiUHJvdGVjdGVkIjpmYWxzZSwiU2V4IjowLCJDcmVhdGVkQnkiOiJfQ2hyaXN0aW5lIE51c3NiYXVtIiwiQ3JlYXRlZE9uIjoiMjAyMi0wNC0xOVQxMjozNjoxOSIsIk1vZGlmaWVkQnkiOiJfQ2hyaXN0aW5lIE51c3NiYXVtIiwiSWQiOiJkYTJkM2I0Zi1kNjczLTRmZjctOGQ2MS1kOGE1MTU2ZjczMTkiLCJNb2RpZmllZE9uIjoiMjAyMi0wNC0xOVQxMjozNjoxOSIsIlByb2plY3QiOnsiJHJlZiI6IjgifX1d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OCJ9fV0sIk9yZ2FuaXphdGlvbnMiOltdLCJPdGhlcnNJbnZvbHZlZCI6W10sIlBhZ2VSYW5nZSI6IjxzcD5cclxuICA8bj41OTM3MzI8L24+XHJcbiAgPGluPnRydWU8L2luPlxyXG4gIDxvcz41OTM3MzI8L29zPlxyXG4gIDxwcz41OTM3MzI8L3BzPlxyXG48L3NwPlxyXG48b3M+NTkzNzMy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C0wNi0wNlQwOTo1MzowMiIsIlByb2plY3QiOnsiJHJlZiI6IjgifX0sIlVzZU51bWJlcmluZ1R5cGVPZlBhcmVudERvY3VtZW50IjpmYWxzZX0seyIkaWQiOiIyMSIsIiR0eXBlIjoiU3dpc3NBY2FkZW1pYy5DaXRhdmkuQ2l0YXRpb25zLldvcmRQbGFjZWhvbGRlckVudHJ5LCBTd2lzc0FjYWRlbWljLkNpdGF2aSIsIklkIjoiYTZiOTAwNzEtOTExNC00NmNjLWJmNDAtNDE0OTdhOGE3OWM1IiwiUmFuZ2VTdGFydCI6MywiUmVmZXJlbmNlSWQiOiJlNzU2MzAxYS0xZDEwLTQzNzMtODg2NC1lNDQ4ZTQ1ZTAxYjY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OCJ9fSx7IiRpZCI6IjI3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4In19XS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gifX0seyIkaWQiOiIzMSIsIiR0eXBlIjoiU3dpc3NBY2FkZW1pYy5DaXRhdmkuTG9jYXRpb24sIFN3aXNzQWNhZGVtaWMuQ2l0YXZpIiwiQWRkcmVzcyI6eyIkaWQiOiIzMi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gifX0seyIkaWQiOiIzNCIsIiR0eXBlIjoiU3dpc3NBY2FkZW1pYy5DaXRhdmkuTG9jYXRpb24sIFN3aXNzQWNhZGVtaWMuQ2l0YXZpIiwiQWRkcmVzcyI6eyIkaWQiOiIzNS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gifX1dLCJPcmdhbml6YXRpb25zIjpbXSwiT3RoZXJzSW52b2x2ZWQiOltdLCJQYWdlUmFuZ2UiOiI8c3A+XHJcbiAgPG4+Nzg3NDk5PC9uPlxyXG4gIDxpbj50cnVlPC9pbj5cclxuICA8b3M+Nzg3NDk5PC9vcz5cclxuICA8cHM+Nzg3NDk5PC9wcz5cclxuPC9zcD5cclxuPG9zPjc4NzQ5OT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NDQ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1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OCJ9fSx7IiRpZCI6IjQ2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4In19LHsiJGlkIjoiNDc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OCJ9fSx7IiRpZCI6IjQ4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OCJ9fV0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4In19LHsiJGlkIjoiNTIiLCIkdHlwZSI6IlN3aXNzQWNhZGVtaWMuQ2l0YXZpLkxvY2F0aW9uLCBTd2lzc0FjYWRlbWljLkNpdGF2aSIsIkFkZHJlc3MiOnsiJGlkIjoiNTM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OC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jBUMTQ6MDA6MzgiLCJNb2RpZmllZEJ5IjoiX0NocmlzdGluZSIsIklkIjoiZjYzNjg5YzYtODMwOS00MjExLTljMTUtZmZlM2FlYWNjOTU5IiwiTW9kaWZpZWRPbiI6IjIwMjAtMDMtMjBUMTQ6MDA6NDYiLCJQcm9qZWN0Ijp7IiRyZWYiOiI4In19XSwiT3JnYW5pemF0aW9ucyI6W10sIk90aGVyc0ludm9sdmVkIjpbXSwiUGxhY2VPZlB1YmxpY2F0aW9uIjoiSVNDQSIsIlB1Ymxpc2hlcnMiOlt7IiRpZCI6IjY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4In19XS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2OSIsIiR0eXBlIjoiU3dpc3NBY2FkZW1pYy5DaXRhdmkuTG9jYXRpb24sIFN3aXNzQWNhZGVtaWMuQ2l0YXZpIiwiQWRkcmVzcyI6eyIkaWQiOiI3M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c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g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3M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3RpbmUgTnVzc2JhdW0iLCJJZCI6IjMzNmMwYTlhLTMyNGMtNDMxYS05NTY0LTcyYTdkYWFiOGExMSIsIk1vZGlmaWVkT24iOiIyMDI0LTA2LTA2VDE1OjAzOjU3IiwiUHJvamVjdCI6eyIkcmVmIjoiOCJ9fSwiVXNlTnVtYmVyaW5nVHlwZU9mUGFyZW50RG9jdW1lbnQiOmZhbHNlfSx7IiRpZCI6IjczIiwiJHR5cGUiOiJTd2lzc0FjYWRlbWljLkNpdGF2aS5DaXRhdGlvbnMuV29yZFBsYWNlaG9sZGVyRW50cnksIFN3aXNzQWNhZGVtaWMuQ2l0YXZpIiwiSWQiOiIwYTcxMTU4ZS1iYjUxLTQyNWEtYTE1NC0yZWY4Y2MzYmEzODQiLCJSYW5nZUxlbmd0aCI6MywiUmVmZXJlbmNlSWQiOiI5ZGUzNDI5My01YmMzLTRkNmUtYjEwNi1lY2I4NThmMDdhNTY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1dGhvcnMiOlt7IiRpZCI6Ijc4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3OS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OCJ9fSx7IiRpZCI6Ijgw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zVDEwOjI0OjIwIiwiTW9kaWZpZWRCeSI6Il9DaHJpc3RpbmUgTnVzc2JhdW0iLCJJZCI6ImMyZWE2MTMwLTc5OTYtNDRlMS1hZTc0LTFmNTExMjZmMzg1MyIsIk1vZGlmaWVkT24iOiIyMDIzLTExLTEzVDEwOjI0OjIwIiwiUHJvamVjdCI6eyIkcmVmIjoiOCJ9fV0sIk9yZ2FuaXphdGlvbnMiOltdLCJPdGhlcnNJbnZvbHZlZCI6W10sIlBhZ2VSYW5nZSI6IjxzcD5cclxuICA8bj4xMDI4MjM8L24+XHJcbiAgPGluPnRydWU8L2luPlxyXG4gIDxvcz4xMDI4MjM8L29zPlxyXG4gIDxwcz4xMDI4MjM8L3BzPlxyXG48L3NwPlxyXG48b3M+MTAyODIz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C0wNi0wNlQxNTowNDowNiIsIlByb2plY3QiOnsiJHJlZiI6IjgifX0sIlVzZU51bWJlcmluZ1R5cGVPZlBhcmVudERvY3VtZW50IjpmYWxzZX1dLCJGb3JtYXR0ZWRUZXh0Ijp7IiRpZCI6Ijg1IiwiQ291bnQiOjEsIlRleHRVbml0cyI6W3siJGlkIjoiODYiLCJGb250U3R5bGUiOnsiJGlkIjoiODciLCJOZXV0cmFsIjp0cnVlfSwiUmVhZGluZ09yZGVyIjoxLCJUZXh0IjoiWzEz4oCTMTddIn1dfSwiVGFnIjoiQ2l0YXZpUGxhY2Vob2xkZXIjNWQzMTMyYjAtMzA1Zi00YzM1LWJjMDUtMTk2YzY2OTNmNTg3IiwiVGV4dCI6IlsxM+KAkzE3XSIsIldBSVZlcnNpb24iOiI2LjE3LjAuMCJ9}</w:instrText>
          </w:r>
          <w:r w:rsidR="00AE5DA6">
            <w:rPr>
              <w:lang w:val="en-US"/>
            </w:rPr>
            <w:fldChar w:fldCharType="separate"/>
          </w:r>
          <w:r w:rsidR="00C35DFD">
            <w:rPr>
              <w:lang w:val="en-US"/>
            </w:rPr>
            <w:t>[13–17]</w:t>
          </w:r>
          <w:r w:rsidR="00AE5DA6">
            <w:rPr>
              <w:lang w:val="en-US"/>
            </w:rPr>
            <w:fldChar w:fldCharType="end"/>
          </w:r>
        </w:sdtContent>
      </w:sdt>
      <w:r w:rsidRPr="00F06F8B">
        <w:rPr>
          <w:lang w:val="en-US"/>
        </w:rPr>
        <w:t xml:space="preserve">. </w:t>
      </w:r>
    </w:p>
    <w:p w14:paraId="7F52BB0E" w14:textId="357678DC" w:rsidR="00BF71D0" w:rsidRDefault="00BF71D0" w:rsidP="00BF71D0">
      <w:pPr>
        <w:rPr>
          <w:lang w:val="en-US"/>
        </w:rPr>
      </w:pPr>
      <w:r>
        <w:rPr>
          <w:lang w:val="en-US"/>
        </w:rPr>
        <w:t xml:space="preserve">Given the widespread practical importance, it is crucial to put the role of voice naturalness into scientific focus. </w:t>
      </w:r>
      <w:bookmarkEnd w:id="3"/>
      <w:r>
        <w:rPr>
          <w:lang w:val="en-US"/>
        </w:rPr>
        <w:t xml:space="preserve">But although many recent studies provide useful empirical insights, we are currently looking at a rug rag rather than a research field. This has motivated us to take a step back and reflect on four problems in the present </w:t>
      </w:r>
      <w:r w:rsidR="00C35DFD">
        <w:rPr>
          <w:lang w:val="en-US"/>
        </w:rPr>
        <w:t>literature</w:t>
      </w:r>
      <w:r>
        <w:rPr>
          <w:lang w:val="en-US"/>
        </w:rPr>
        <w:t xml:space="preserve">: </w:t>
      </w:r>
      <w:r w:rsidRPr="0011142C">
        <w:rPr>
          <w:lang w:val="en-US"/>
        </w:rPr>
        <w:t xml:space="preserve">(a) conceptual </w:t>
      </w:r>
      <w:proofErr w:type="spellStart"/>
      <w:r w:rsidRPr="0011142C">
        <w:rPr>
          <w:lang w:val="en-US"/>
        </w:rPr>
        <w:t>underspecification</w:t>
      </w:r>
      <w:proofErr w:type="spellEnd"/>
      <w:r w:rsidRPr="0011142C">
        <w:rPr>
          <w:lang w:val="en-US"/>
        </w:rPr>
        <w:t xml:space="preserve">,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the visibility to a wider readership</w:t>
      </w:r>
      <w:r>
        <w:rPr>
          <w:lang w:val="en-US"/>
        </w:rPr>
        <w:t xml:space="preserve">, </w:t>
      </w:r>
      <w:r w:rsidRPr="00187908">
        <w:rPr>
          <w:lang w:val="en-US"/>
        </w:rPr>
        <w:t>made us overlook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 starting with the development of a concise conceptual framework for voice naturalness. To this end, we aim</w:t>
      </w:r>
      <w:r w:rsidRPr="001261F5">
        <w:rPr>
          <w:lang w:val="en-US"/>
        </w:rPr>
        <w:t xml:space="preserve"> </w:t>
      </w:r>
      <w:r>
        <w:rPr>
          <w:lang w:val="en-US"/>
        </w:rPr>
        <w:t>to provide a useful basis for systematic and theory-driven research on voice naturalness in the future.</w:t>
      </w:r>
    </w:p>
    <w:p w14:paraId="0FADAF3F" w14:textId="3A7C202F" w:rsidR="0086290E" w:rsidRPr="00BF71D0" w:rsidRDefault="0086290E" w:rsidP="0086290E">
      <w:pPr>
        <w:rPr>
          <w:lang w:val="en-US"/>
        </w:rPr>
      </w:pPr>
    </w:p>
    <w:p w14:paraId="50897686" w14:textId="69930026" w:rsidR="00A017E1" w:rsidRDefault="0086290E" w:rsidP="00A017E1">
      <w:pPr>
        <w:pStyle w:val="berschrift1"/>
        <w:numPr>
          <w:ilvl w:val="0"/>
          <w:numId w:val="7"/>
        </w:numPr>
      </w:pPr>
      <w:bookmarkStart w:id="16" w:name="_Toc160791726"/>
      <w:proofErr w:type="spellStart"/>
      <w:r>
        <w:t>Current</w:t>
      </w:r>
      <w:proofErr w:type="spellEnd"/>
      <w:r>
        <w:t xml:space="preserve"> Problems (</w:t>
      </w:r>
      <w:r w:rsidR="00A017E1">
        <w:t>8</w:t>
      </w:r>
      <w:r>
        <w:t>00</w:t>
      </w:r>
      <w:r w:rsidR="00A017E1">
        <w:t>)</w:t>
      </w:r>
      <w:bookmarkEnd w:id="16"/>
    </w:p>
    <w:p w14:paraId="5FBE0330" w14:textId="053BD9BC" w:rsidR="00A017E1" w:rsidRDefault="00A017E1" w:rsidP="00A017E1">
      <w:pPr>
        <w:pStyle w:val="berschrift2"/>
        <w:numPr>
          <w:ilvl w:val="1"/>
          <w:numId w:val="7"/>
        </w:numPr>
      </w:pPr>
      <w:bookmarkStart w:id="17"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17"/>
    </w:p>
    <w:p w14:paraId="7122B922" w14:textId="77777777" w:rsidR="002A35F7" w:rsidRDefault="002A35F7" w:rsidP="00A017E1">
      <w:pPr>
        <w:rPr>
          <w:lang w:val="en-US"/>
        </w:rPr>
      </w:pPr>
    </w:p>
    <w:p w14:paraId="338A3687" w14:textId="06936997" w:rsidR="0088537C" w:rsidRDefault="002A35F7" w:rsidP="003A3148">
      <w:pPr>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8D1317">
        <w:rPr>
          <w:color w:val="C00000"/>
          <w:lang w:val="en-US"/>
        </w:rPr>
        <w:t>see Figure 1, A-B</w:t>
      </w:r>
      <w:r w:rsidR="008D1317">
        <w:rPr>
          <w:lang w:val="en-US"/>
        </w:rPr>
        <w:t>)</w:t>
      </w:r>
      <w:r>
        <w:rPr>
          <w:lang w:val="en-US"/>
        </w:rPr>
        <w:t xml:space="preserve">. In fact, the majority does not </w:t>
      </w:r>
      <w:r w:rsidR="00540EA3">
        <w:rPr>
          <w:lang w:val="en-US"/>
        </w:rPr>
        <w:t xml:space="preserve">even </w:t>
      </w:r>
      <w:r>
        <w:rPr>
          <w:lang w:val="en-US"/>
        </w:rPr>
        <w:t>provide an explicit definition of naturalness at all (</w:t>
      </w:r>
      <w:r w:rsidR="00FD7E8A">
        <w:rPr>
          <w:color w:val="C00000"/>
          <w:lang w:val="en-US"/>
        </w:rPr>
        <w:t>see 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w:t>
      </w:r>
      <w:r w:rsidR="0088537C">
        <w:rPr>
          <w:lang w:val="en-US"/>
        </w:rPr>
        <w:lastRenderedPageBreak/>
        <w:t xml:space="preserve">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proofErr w:type="spellStart"/>
      <w:r w:rsidR="004E074C">
        <w:rPr>
          <w:lang w:val="en-US"/>
        </w:rPr>
        <w:t>collegues</w:t>
      </w:r>
      <w:proofErr w:type="spellEnd"/>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C0wNi0wNlQxNDo1MzozNy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I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QtMDYtMDZUMTA6NTY6MjEiLCJQcm9qZWN0Ijp7IiRyZWYiOiI4In19LCJVc2VOdW1iZXJpbmdUeXBlT2ZQYXJlbnREb2N1bWVudCI6ZmFsc2V9XSwiRm9ybWF0dGVkVGV4dCI6eyIkaWQiOiIyOCIsIkNvdW50IjoxLCJUZXh0VW5pdHMiOlt7IiRpZCI6IjI5IiwiRm9udFN0eWxlIjp7IiRpZCI6IjMwIiwiTmV1dHJhbCI6dHJ1ZX0sIlJlYWRpbmdPcmRlciI6MSwiVGV4dCI6Ils2LDE4XSJ9XX0sIlRhZyI6IkNpdGF2aVBsYWNlaG9sZGVyIzgxODI3MTA2LWZlYjEtNGRmNC1iMmRkLWQzNGNkODI4NWNhNyIsIlRleHQiOiJbNiwxOF0iLCJXQUlWZXJzaW9uIjoiNi4xNy4wLjAifQ==}</w:instrText>
          </w:r>
          <w:r w:rsidR="004E074C" w:rsidRPr="00C35DFD">
            <w:rPr>
              <w:lang w:val="en-US"/>
            </w:rPr>
            <w:fldChar w:fldCharType="separate"/>
          </w:r>
          <w:r w:rsidR="00C35DFD">
            <w:rPr>
              <w:lang w:val="en-US"/>
            </w:rPr>
            <w:t>[6,18]</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wMTMyNjwvbj5cclxuICA8aW4+dHJ1ZTwvaW4+XHJcbiAgPG9zPjEwMTMyNjwvb3M+XHJcbiAgPHBzPjEwMTMyNjwvcHM+XHJcbjwvc3A+XHJcbjxvcz4xMDEzMjY8L29zPiIsIlBlcmlvZGljYWwiOnsiJGlkIjoiMTY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}</w:instrText>
          </w:r>
          <w:r w:rsidR="00F9376C" w:rsidRPr="00C35DFD">
            <w:rPr>
              <w:lang w:val="en-US"/>
            </w:rPr>
            <w:fldChar w:fldCharType="separate"/>
          </w:r>
          <w:r w:rsidR="00C35DFD">
            <w:rPr>
              <w:lang w:val="en-US"/>
            </w:rPr>
            <w:t>[19]</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C0wNi0wNlQwOTo1MzowMiIsIlByb2plY3QiOnsiJHJlZiI6IjgifX0sIlVzZU51bWJlcmluZ1R5cGVPZlBhcmVudERvY3VtZW50IjpmYWxzZX1dLCJGb3JtYXR0ZWRUZXh0Ijp7IiRpZCI6IjE1IiwiQ291bnQiOjEsIlRleHRVbml0cyI6W3siJGlkIjoiMTYiLCJGb250U3R5bGUiOnsiJGlkIjoiMTciLCJOZXV0cmFsIjp0cnVlfSwiUmVhZGluZ09yZGVyIjoxLCJUZXh0IjoiWzIwXSJ9XX0sIlRhZyI6IkNpdGF2aVBsYWNlaG9sZGVyIzY5MWVhNDdkLWFhMTktNDkxYi1iNmY4LThiMDQ5M2MxZTVmMiIsIlRleHQiOiJbMjBdIiwiV0FJVmVyc2lvbiI6IjYuMTcuMC4wIn0=}</w:instrText>
          </w:r>
          <w:r w:rsidR="00F9376C" w:rsidRPr="00C35DFD">
            <w:rPr>
              <w:lang w:val="en-US"/>
            </w:rPr>
            <w:fldChar w:fldCharType="separate"/>
          </w:r>
          <w:r w:rsidR="00C35DFD">
            <w:rPr>
              <w:lang w:val="en-US"/>
            </w:rPr>
            <w:t>[20]</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of voices.</w:t>
      </w:r>
    </w:p>
    <w:p w14:paraId="125D8D0D" w14:textId="027E0B87"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C0wNi0wNlQxNTowNDo0NCIsIlByb2plY3QiOnsiJHJlZiI6IjgifX0sIlVzZU51bWJlcmluZ1R5cGVPZlBhcmVudERvY3VtZW50IjpmYWxzZX1dLCJGb3JtYXR0ZWRUZXh0Ijp7IiRpZCI6IjE1IiwiQ291bnQiOjEsIlRleHRVbml0cyI6W3siJGlkIjoiMTYiLCJGb250U3R5bGUiOnsiJGlkIjoiMTciLCJOZXV0cmFsIjp0cnVlfSwiUmVhZGluZ09yZGVyIjoxLCJUZXh0IjoiWzIxXSJ9XX0sIlRhZyI6IkNpdGF2aVBsYWNlaG9sZGVyIzliZjY1ZDYwLWUxZWUtNGQ3MC05NWMxLTI5MWY0ZGI2MjM0OSIsIlRleHQiOiJbMjFdIiwiV0FJVmVyc2lvbiI6IjYuMTcuMC4wIn0=}</w:instrText>
          </w:r>
          <w:r w:rsidR="007D11CD">
            <w:rPr>
              <w:lang w:val="en-US"/>
            </w:rPr>
            <w:fldChar w:fldCharType="separate"/>
          </w:r>
          <w:r w:rsidR="007D11CD">
            <w:rPr>
              <w:lang w:val="en-US"/>
            </w:rPr>
            <w:t>[21]</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11431CB" w14:textId="77777777" w:rsidR="00671456" w:rsidRPr="00CE4FC4" w:rsidRDefault="00671456">
      <w:pPr>
        <w:rPr>
          <w:b/>
          <w:iCs/>
          <w:lang w:val="en-US"/>
        </w:rPr>
      </w:pPr>
      <w:r w:rsidRPr="00CE4FC4">
        <w:rPr>
          <w:b/>
          <w:i/>
          <w:lang w:val="en-US"/>
        </w:rPr>
        <w:br w:type="page"/>
      </w:r>
    </w:p>
    <w:p w14:paraId="17B7C627" w14:textId="3977C140" w:rsidR="00671456" w:rsidRPr="00CE4FC4" w:rsidRDefault="00671456" w:rsidP="00671456">
      <w:pPr>
        <w:pStyle w:val="Beschriftung"/>
        <w:rPr>
          <w:b/>
          <w:i w:val="0"/>
          <w:color w:val="auto"/>
          <w:sz w:val="22"/>
          <w:szCs w:val="22"/>
          <w:lang w:val="en-US"/>
        </w:rPr>
      </w:pPr>
      <w:r w:rsidRPr="00CE4FC4">
        <w:rPr>
          <w:b/>
          <w:i w:val="0"/>
          <w:color w:val="auto"/>
          <w:sz w:val="22"/>
          <w:szCs w:val="22"/>
          <w:lang w:val="en-US"/>
        </w:rPr>
        <w:lastRenderedPageBreak/>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423D8360" w14:textId="39443D9A" w:rsidR="008D1317" w:rsidRPr="008D1317" w:rsidRDefault="008D1317" w:rsidP="008D1317">
      <w:pPr>
        <w:rPr>
          <w:lang w:val="en-US"/>
        </w:rPr>
      </w:pPr>
      <w:r w:rsidRPr="008D1317">
        <w:rPr>
          <w:lang w:val="en-US"/>
        </w:rPr>
        <w:t xml:space="preserve">Overview </w:t>
      </w:r>
      <w:r>
        <w:rPr>
          <w:lang w:val="en-US"/>
        </w:rPr>
        <w:t>over</w:t>
      </w:r>
      <w:r w:rsidRPr="008D1317">
        <w:rPr>
          <w:lang w:val="en-US"/>
        </w:rPr>
        <w:t xml:space="preserve"> terminology a</w:t>
      </w:r>
      <w:r>
        <w:rPr>
          <w:lang w:val="en-US"/>
        </w:rPr>
        <w:t>nd interconnectivity of voice naturalness research</w:t>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106E5AD7"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w:t>
      </w:r>
      <w:r w:rsidR="00CB0D44">
        <w:rPr>
          <w:i/>
          <w:lang w:val="en-US"/>
        </w:rPr>
        <w:t>response</w:t>
      </w:r>
      <w:r w:rsidR="00CB0D44" w:rsidRPr="006307E0">
        <w:rPr>
          <w:i/>
          <w:lang w:val="en-US"/>
        </w:rPr>
        <w:t xml:space="preserve">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w:t>
      </w:r>
      <w:r w:rsidR="006307E0" w:rsidRPr="006307E0">
        <w:rPr>
          <w:i/>
          <w:lang w:val="en-US"/>
        </w:rPr>
        <w:lastRenderedPageBreak/>
        <w:t xml:space="preserve">dot represents a publication and grey links represent citations. Size of the dots indicate the number of 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4C03323C" w:rsidR="00A017E1" w:rsidRDefault="00F77B02" w:rsidP="00A017E1">
      <w:pPr>
        <w:pStyle w:val="berschrift2"/>
        <w:numPr>
          <w:ilvl w:val="1"/>
          <w:numId w:val="7"/>
        </w:numPr>
      </w:pPr>
      <w:bookmarkStart w:id="18" w:name="_Toc160791728"/>
      <w:proofErr w:type="spellStart"/>
      <w:r>
        <w:t>Heteregeneous</w:t>
      </w:r>
      <w:proofErr w:type="spellEnd"/>
      <w:r>
        <w:t xml:space="preserve"> </w:t>
      </w:r>
      <w:proofErr w:type="spellStart"/>
      <w:r w:rsidR="00A017E1">
        <w:t>Operationalization</w:t>
      </w:r>
      <w:proofErr w:type="spellEnd"/>
      <w:r w:rsidR="00A017E1">
        <w:t xml:space="preserve"> (2</w:t>
      </w:r>
      <w:r w:rsidR="00AE3B4C">
        <w:t>5</w:t>
      </w:r>
      <w:r w:rsidR="00A017E1">
        <w:t>0)</w:t>
      </w:r>
      <w:bookmarkEnd w:id="18"/>
    </w:p>
    <w:p w14:paraId="60D58F31" w14:textId="2B1F6DA9" w:rsidR="00A017E1" w:rsidRDefault="00A017E1" w:rsidP="00A017E1"/>
    <w:p w14:paraId="56C7794E" w14:textId="78A5D7F1"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0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0LTA2LTA2VDA5OjU0OjU4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z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2LTA2VDE1OjA4OjU1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YtMDZUMTU6MDg6NTU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4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g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E0NS8zMzE5NTAyIiwiVXJpU3RyaW5nIjoiaHR0cHM6Ly9kb2kub3JnLzEwLjExNDUvMzMxOTU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DBiNWZmZi00MGNjLTQ2ZGMtOWZlYS01M2MyYzhmYjY3YWIiLCJNb2RpZmllZE9uIjoiMjAyNC0wMS0wM1QxNDoxOToxMSIsIlByb2plY3QiOnsiJHJlZiI6IjgifX1dLCJPcmdhbml6YXRpb25zIjpbXSwiT3RoZXJzSW52b2x2ZWQiOltdLCJQbGFjZU9mUHVibGljYXRpb24iOiJOZXcgWW9yaywgTlksIFVTQSIsIlB1Ymxpc2hlcnMiOlt7IiRpZCI6IjU0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}</w:instrText>
          </w:r>
          <w:r w:rsidR="00CE4FC4">
            <w:rPr>
              <w:lang w:val="en-US"/>
            </w:rPr>
            <w:fldChar w:fldCharType="separate"/>
          </w:r>
          <w:r w:rsidR="007D11CD">
            <w:rPr>
              <w:lang w:val="en-US"/>
            </w:rPr>
            <w:t>[22–24]</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0LTA2LTA2VDEwOjAwOjIzIiwiUHJvamVjdCI6eyIkcmVmIjoiOCJ9fSwiVXNlTnVtYmVyaW5nVHlwZU9mUGFyZW50RG9jdW1lbnQiOmZhbHNlfV0sIkZvcm1hdHRlZFRleHQiOnsiJGlkIjoiMTgiLCJDb3VudCI6MSwiVGV4dFVuaXRzIjpbeyIkaWQiOiIxOSIsIkZvbnRTdHlsZSI6eyIkaWQiOiIyMCIsIk5ldXRyYWwiOnRydWV9LCJSZWFkaW5nT3JkZXIiOjEsIlRleHQiOiJbMjVdIn1dfSwiVGFnIjoiQ2l0YXZpUGxhY2Vob2xkZXIjNzliMjcwZmYtZDY2ZC00MjQ4LWE4ZTItMzhmZDJkMDc1ODRjIiwiVGV4dCI6IlsyNV0iLCJXQUlWZXJzaW9uIjoiNi4xNy4wLjAifQ==}</w:instrText>
          </w:r>
          <w:r w:rsidR="00B662E7">
            <w:rPr>
              <w:lang w:val="en-US"/>
            </w:rPr>
            <w:fldChar w:fldCharType="separate"/>
          </w:r>
          <w:r w:rsidR="007D11CD">
            <w:rPr>
              <w:lang w:val="en-US"/>
            </w:rPr>
            <w:t>[25]</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0LTA2LTA2VDA5OjUzOjU5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}</w:instrText>
          </w:r>
          <w:r w:rsidR="00CE4FC4">
            <w:rPr>
              <w:lang w:val="en-US"/>
            </w:rPr>
            <w:fldChar w:fldCharType="separate"/>
          </w:r>
          <w:r w:rsidR="007D11CD">
            <w:rPr>
              <w:lang w:val="en-US"/>
            </w:rPr>
            <w:t>[26,27]</w:t>
          </w:r>
          <w:r w:rsidR="00CE4FC4">
            <w:rPr>
              <w:lang w:val="en-US"/>
            </w:rPr>
            <w:fldChar w:fldCharType="end"/>
          </w:r>
        </w:sdtContent>
      </w:sdt>
      <w:r w:rsidR="00CE4FC4">
        <w:rPr>
          <w:lang w:val="en-US"/>
        </w:rPr>
        <w:t xml:space="preserve">, tracheoesophageal speech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0LTA2LTA2VDA5OjU2OjIw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QtMDYtMDZUMDk6NTY6MjIiLCJQcm9qZWN0Ijp7IiRyZWYiOiI4In19LCJVc2VOdW1iZXJpbmdUeXBlT2ZQYXJlbnREb2N1bWVudCI6ZmFsc2V9XSwiRm9ybWF0dGVkVGV4dCI6eyIkaWQiOiIyOCIsIkNvdW50IjoxLCJUZXh0VW5pdHMiOlt7IiRpZCI6IjI5IiwiRm9udFN0eWxlIjp7IiRpZCI6IjMwIiwiTmV1dHJhbCI6dHJ1ZX0sIlJlYWRpbmdPcmRlciI6MSwiVGV4dCI6IlsyOCwyOV0ifV19LCJUYWciOiJDaXRhdmlQbGFjZWhvbGRlciM2YTcyYzNmNC00ZjAzLTRmNTctYTI4OS1lNzFhNmQwNDA0NzIiLCJUZXh0IjoiWzI4LDI5XSIsIldBSVZlcnNpb24iOiI2LjE3LjAuMCJ9}</w:instrText>
          </w:r>
          <w:r w:rsidR="00CE4FC4">
            <w:rPr>
              <w:lang w:val="en-US"/>
            </w:rPr>
            <w:fldChar w:fldCharType="separate"/>
          </w:r>
          <w:r w:rsidR="007D11CD">
            <w:rPr>
              <w:lang w:val="en-US"/>
            </w:rPr>
            <w:t>[28,29]</w:t>
          </w:r>
          <w:r w:rsidR="00CE4FC4">
            <w:rPr>
              <w:lang w:val="en-US"/>
            </w:rPr>
            <w:fldChar w:fldCharType="end"/>
          </w:r>
        </w:sdtContent>
      </w:sdt>
      <w:r w:rsidR="00CE4FC4">
        <w:rPr>
          <w:lang w:val="en-US"/>
        </w:rPr>
        <w:t>,</w:t>
      </w:r>
      <w:r w:rsidR="00B662E7">
        <w:rPr>
          <w:lang w:val="en-US"/>
        </w:rPr>
        <w:t xml:space="preserve"> dysarthria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0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C0wNi0wNlQwOTo1MzowMiIsIlByb2plY3QiOnsiJHJlZiI6IjgifX0sIlVzZU51bWJlcmluZ1R5cGVPZlBhcmVudERvY3VtZW50IjpmYWxzZX1dLCJGb3JtYXR0ZWRUZXh0Ijp7IiRpZCI6IjE5IiwiQ291bnQiOjEsIlRleHRVbml0cyI6W3siJGlkIjoiMjAiLCJGb250U3R5bGUiOnsiJGlkIjoiMjEiLCJOZXV0cmFsIjp0cnVlfSwiUmVhZGluZ09yZGVyIjoxLCJUZXh0IjoiWzMwXSJ9XX0sIlRhZyI6IkNpdGF2aVBsYWNlaG9sZGVyI2M3YWNhNzM2LTc4MjMtNDgyYi1hNjU1LTk3NjU3ZGIwOWI4ZiIsIlRleHQiOiJbMzBdIiwiV0FJVmVyc2lvbiI6IjYuMTcuMC4wIn0=}</w:instrText>
          </w:r>
          <w:r w:rsidR="00B662E7">
            <w:rPr>
              <w:lang w:val="en-US"/>
            </w:rPr>
            <w:fldChar w:fldCharType="separate"/>
          </w:r>
          <w:r w:rsidR="007D11CD">
            <w:rPr>
              <w:lang w:val="en-US"/>
            </w:rPr>
            <w:t>[30]</w:t>
          </w:r>
          <w:r w:rsidR="00B662E7">
            <w:rPr>
              <w:lang w:val="en-US"/>
            </w:rPr>
            <w:fldChar w:fldCharType="end"/>
          </w:r>
        </w:sdtContent>
      </w:sdt>
      <w:r w:rsidR="00B662E7">
        <w:rPr>
          <w:lang w:val="en-US"/>
        </w:rPr>
        <w:t xml:space="preserve">, 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QtMDYtMDZUMDk6NTY6NDkiLCJQcm9qZWN0Ijp7IiRyZWYiOiI4In19LCJVc2VOdW1iZXJpbmdUeXBlT2ZQYXJlbnREb2N1bWVudCI6ZmFsc2V9XSwiRm9ybWF0dGVkVGV4dCI6eyIkaWQiOiIyMSIsIkNvdW50IjoxLCJUZXh0VW5pdHMiOlt7IiRpZCI6IjIyIiwiRm9udFN0eWxlIjp7IiRpZCI6IjIzIiwiTmV1dHJhbCI6dHJ1ZX0sIlJlYWRpbmdPcmRlciI6MSwiVGV4dCI6IlszMV0ifV19LCJUYWciOiJDaXRhdmlQbGFjZWhvbGRlciM5YzBiMjM2Ny0xNjU5LTRmMGYtYmY2YS1hNTM1YzIxNmIxYTEiLCJUZXh0IjoiWzMxXSIsIldBSVZlcnNpb24iOiI2LjE3LjAuMCJ9}</w:instrText>
          </w:r>
          <w:r w:rsidR="00B662E7">
            <w:rPr>
              <w:lang w:val="en-US"/>
            </w:rPr>
            <w:fldChar w:fldCharType="separate"/>
          </w:r>
          <w:r w:rsidR="007D11CD">
            <w:rPr>
              <w:lang w:val="en-US"/>
            </w:rPr>
            <w:t>[31]</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C0wNi0wNlQwOTo1NToxNy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QtMDYtMDZUMDk6NTU6MTciLCJQcm9qZWN0Ijp7IiRyZWYiOiI4In19LCJVc2VOdW1iZXJpbmdUeXBlT2ZQYXJlbnREb2N1bWVudCI6ZmFsc2V9XSwiRm9ybWF0dGVkVGV4dCI6eyIkaWQiOiIxMyIsIkNvdW50IjoxLCJUZXh0VW5pdHMiOlt7IiRpZCI6IjE0IiwiRm9udFN0eWxlIjp7IiRpZCI6IjE1IiwiTmV1dHJhbCI6dHJ1ZX0sIlJlYWRpbmdPcmRlciI6MSwiVGV4dCI6IlszMl0ifV19LCJUYWciOiJDaXRhdmlQbGFjZWhvbGRlciMzOTZlM2Y1ZS1kMDJlLTQ3YzctYmM0ZS1lYjNlNTliNTE2ZGQiLCJUZXh0IjoiWzMyXSIsIldBSVZlcnNpb24iOiI2LjE3LjAuMCJ9}</w:instrText>
          </w:r>
          <w:r w:rsidR="00CE4FC4">
            <w:rPr>
              <w:lang w:val="en-US"/>
            </w:rPr>
            <w:fldChar w:fldCharType="separate"/>
          </w:r>
          <w:r w:rsidR="007D11CD">
            <w:rPr>
              <w:lang w:val="en-US"/>
            </w:rPr>
            <w:t>[32]</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C0wNi0wNlQxMDowMzo0MSIsIlByb2plY3QiOnsiJHJlZiI6IjgifX0sIlVzZU51bWJlcmluZ1R5cGVPZlBhcmVudERvY3VtZW50IjpmYWxzZX1dLCJGb3JtYXR0ZWRUZXh0Ijp7IiRpZCI6IjIwIiwiQ291bnQiOjEsIlRleHRVbml0cyI6W3siJGlkIjoiMjEiLCJGb250U3R5bGUiOnsiJGlkIjoiMjIiLCJOZXV0cmFsIjp0cnVlfSwiUmVhZGluZ09yZGVyIjoxLCJUZXh0IjoiWzMzXSJ9XX0sIlRhZyI6IkNpdGF2aVBsYWNlaG9sZGVyIzhkODMwYTk5LWJkM2EtNDU3MS1iMDY5LWE5NTE1NmQ4MTcxMSIsIlRleHQiOiJbMzNdIiwiV0FJVmVyc2lvbiI6IjYuMTcuMC4wIn0=}</w:instrText>
          </w:r>
          <w:r w:rsidR="00B662E7">
            <w:rPr>
              <w:lang w:val="en-US"/>
            </w:rPr>
            <w:fldChar w:fldCharType="separate"/>
          </w:r>
          <w:r w:rsidR="007D11CD">
            <w:rPr>
              <w:lang w:val="en-US"/>
            </w:rPr>
            <w:t>[33]</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U3RhcnQiOjM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C0wNi0wNlQwOTo1OTo0Mi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MZW5ndGgiOjM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QtMDYtMDZUMTU6MDg6MDIiLCJQcm9qZWN0Ijp7IiRyZWYiOiI4In19LCJVc2VOdW1iZXJpbmdUeXBlT2ZQYXJlbnREb2N1bWVudCI6ZmFsc2V9XSwiRm9ybWF0dGVkVGV4dCI6eyIkaWQiOiIzNCIsIkNvdW50IjoxLCJUZXh0VW5pdHMiOlt7IiRpZCI6IjM1IiwiRm9udFN0eWxlIjp7IiRpZCI6IjM2IiwiTmV1dHJhbCI6dHJ1ZX0sIlJlYWRpbmdPcmRlciI6MSwiVGV4dCI6IlszNCwzNV0ifV19LCJUYWciOiJDaXRhdmlQbGFjZWhvbGRlciMxOTYxMzMzNS00NmE1LTQ2NjEtOTM0OS0zMmVjMmNiMWM5ZmEiLCJUZXh0IjoiWzM0LDM1XSIsIldBSVZlcnNpb24iOiI2LjE3LjAuMCJ9}</w:instrText>
          </w:r>
          <w:r w:rsidR="00B662E7">
            <w:rPr>
              <w:lang w:val="en-US"/>
            </w:rPr>
            <w:fldChar w:fldCharType="separate"/>
          </w:r>
          <w:r w:rsidR="007D11CD">
            <w:rPr>
              <w:lang w:val="en-US"/>
            </w:rPr>
            <w:t>[34,35]</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}</w:instrText>
          </w:r>
          <w:r w:rsidR="00B662E7">
            <w:rPr>
              <w:lang w:val="en-US"/>
            </w:rPr>
            <w:fldChar w:fldCharType="separate"/>
          </w:r>
          <w:r w:rsidR="007D11CD">
            <w:rPr>
              <w:lang w:val="en-US"/>
            </w:rPr>
            <w:t>[36]</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U3RhcnQiOjMsIlJhbmdlTGVuZ3RoIjo0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C0wNi0wNlQwOTo1NzoyNi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0LTA2LTA2VDEwOjA4OjEw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Uxlbmd0aCI6My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QtMDYtMDZUMTU6MDE6MTU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0LTA2LTA2VDE1OjAxOjE1IiwiUHJvamVjdCI6eyIkcmVmIjoiOCJ9fSwiVXNlTnVtYmVyaW5nVHlwZU9mUGFyZW50RG9jdW1lbnQiOmZhbHNlfV0sIkZvcm1hdHRlZFRleHQiOnsiJGlkIjoiNTgiLCJDb3VudCI6MSwiVGV4dFVuaXRzIjpbeyIkaWQiOiI1OSIsIkZvbnRTdHlsZSI6eyIkaWQiOiI2MCIsIk5ldXRyYWwiOnRydWV9LCJSZWFkaW5nT3JkZXIiOjEsIlRleHQiOiJbMzfigJMzOV0ifV19LCJUYWciOiJDaXRhdmlQbGFjZWhvbGRlciMwNTJjYWUxMi0zNjY3LTQzN2ItODc2Ny1jNDliMGQxZmNhZDYiLCJUZXh0IjoiWzM34oCTMzldIiwiV0FJVmVyc2lvbiI6IjYuMTcuMC4wIn0=}</w:instrText>
          </w:r>
          <w:r w:rsidR="00B662E7">
            <w:rPr>
              <w:lang w:val="en-US"/>
            </w:rPr>
            <w:fldChar w:fldCharType="separate"/>
          </w:r>
          <w:r w:rsidR="007D11CD">
            <w:rPr>
              <w:lang w:val="en-US"/>
            </w:rPr>
            <w:t>[37–39]</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U3RhcnQiOjMsIlJlZmVyZW5jZUlkIjoiN2QxMTdiODMtMGE0Ny00NGM1LWFiODctMzU2ZDQzMmUyZGM3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OCIsIiR0eXBlIjoiU3dpc3NBY2FkZW1pYy5DaXRhdmkuUHJvamVjdCwgU3dpc3NBY2FkZW1pYy5DaXRhdmkifX0seyIkaWQiOiI5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OC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E4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OC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NDQvMjAyMF9KU0xIUi0xOS0wMDMzNyIsIlVyaVN0cmluZyI6Imh0dHBzOi8vZG9pLm9yZy8xMC4xMDQ0LzIwMjBfSlNMSFItMTktMDAzMzc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Dg6NDY6MjYiLCJNb2RpZmllZEJ5IjoiX0NocmlzdGluZSBOdXNzYmF1bSIsIklkIjoiN2MwN2UxOTctYmJiMS00M2M2LThhNjctYTY2NWYyYTY4ZGQ2IiwiTW9kaWZpZWRPbiI6IjIwMjQtMDEtMDhUMDg6NDY6MjY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MjU5ODE5NSIsIlVyaVN0cmluZyI6Imh0dHA6Ly93d3cubmNiaS5ubG0ubmloLmdvdi9wdWJtZWQvMzI1OTgxOTU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4In19LHsiJGlkIjoiMzk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4In19LHsiJGlkIjoiNDA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OCJ9fSx7IiRpZCI6IjQx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0M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0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OC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Q3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g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NC0wNi0wNlQxNTowMjo0MSIsIlByb2plY3QiOnsiJHJlZiI6IjgifX0sIlVzZU51bWJlcmluZ1R5cGVPZlBhcmVudERvY3VtZW50IjpmYWxzZX1dLCJGb3JtYXR0ZWRUZXh0Ijp7IiRpZCI6IjQ4IiwiQ291bnQiOjEsIlRleHRVbml0cyI6W3siJGlkIjoiNDkiLCJGb250U3R5bGUiOnsiJGlkIjoiNTAiLCJOZXV0cmFsIjp0cnVlfSwiUmVhZGluZ09yZGVyIjoxLCJUZXh0IjoiWzQw4oCTNDJdIn1dfSwiVGFnIjoiQ2l0YXZpUGxhY2Vob2xkZXIjZjVlNjUwOWUtM2YxNi00YTQ0LTk2NTEtOTFkYjVmZDM5ZjMzIiwiVGV4dCI6Ils0MOKAkzQyXSIsIldBSVZlcnNpb24iOiI2LjE3LjAuMCJ9}</w:instrText>
          </w:r>
          <w:r w:rsidR="00B662E7">
            <w:rPr>
              <w:lang w:val="en-US"/>
            </w:rPr>
            <w:fldChar w:fldCharType="separate"/>
          </w:r>
          <w:r w:rsidR="007D11CD">
            <w:rPr>
              <w:lang w:val="en-US"/>
            </w:rPr>
            <w:t>[40–42]</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C0wNi0wNlQxMDoxMDoxNyIsIlByb2plY3QiOnsiJHJlZiI6IjgifX0sIlVzZU51bWJlcmluZ1R5cGVPZlBhcmVudERvY3VtZW50IjpmYWxzZX1dLCJGb3JtYXR0ZWRUZXh0Ijp7IiRpZCI6IjE4IiwiQ291bnQiOjEsIlRleHRVbml0cyI6W3siJGlkIjoiMTkiLCJGb250U3R5bGUiOnsiJGlkIjoiMjAiLCJOZXV0cmFsIjp0cnVlfSwiUmVhZGluZ09yZGVyIjoxLCJUZXh0IjoiWzQzXSJ9XX0sIlRhZyI6IkNpdGF2aVBsYWNlaG9sZGVyI2ExNzRkNWZlLTdkODUtNDJiMi04NzE1LTczOGEwNTBhMjNlMiIsIlRleHQiOiJbNDNdIiwiV0FJVmVyc2lvbiI6IjYuMTcuMC4wIn0=}</w:instrText>
          </w:r>
          <w:r w:rsidR="00AE3B4C">
            <w:rPr>
              <w:lang w:val="en-US"/>
            </w:rPr>
            <w:fldChar w:fldCharType="separate"/>
          </w:r>
          <w:r w:rsidR="007D11CD">
            <w:rPr>
              <w:lang w:val="en-US"/>
            </w:rPr>
            <w:t>[43]</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roofErr w:type="spellStart"/>
      <w:r w:rsidR="00DC047B" w:rsidRPr="00DC047B">
        <w:rPr>
          <w:color w:val="C00000"/>
          <w:lang w:val="en-US"/>
        </w:rPr>
        <w:t>ToDo</w:t>
      </w:r>
      <w:proofErr w:type="spellEnd"/>
      <w:r w:rsidR="00DC047B" w:rsidRPr="00DC047B">
        <w:rPr>
          <w:color w:val="C00000"/>
          <w:lang w:val="en-US"/>
        </w:rPr>
        <w:t xml:space="preserve">: </w:t>
      </w:r>
      <w:proofErr w:type="spellStart"/>
      <w:r w:rsidR="00DC047B" w:rsidRPr="00DC047B">
        <w:rPr>
          <w:color w:val="C00000"/>
          <w:lang w:val="en-US"/>
        </w:rPr>
        <w:t>vllt</w:t>
      </w:r>
      <w:proofErr w:type="spellEnd"/>
      <w:r w:rsidR="00DC047B" w:rsidRPr="00DC047B">
        <w:rPr>
          <w:color w:val="C00000"/>
          <w:lang w:val="en-US"/>
        </w:rPr>
        <w:t xml:space="preserve"> </w:t>
      </w:r>
      <w:proofErr w:type="spellStart"/>
      <w:r w:rsidR="00DC047B" w:rsidRPr="00DC047B">
        <w:rPr>
          <w:color w:val="C00000"/>
          <w:lang w:val="en-US"/>
        </w:rPr>
        <w:t>Beispielstudie</w:t>
      </w:r>
      <w:proofErr w:type="spellEnd"/>
      <w:r w:rsidR="00DC047B" w:rsidRPr="00DC047B">
        <w:rPr>
          <w:color w:val="C00000"/>
          <w:lang w:val="en-US"/>
        </w:rPr>
        <w:t xml:space="preserve">/Design </w:t>
      </w:r>
      <w:proofErr w:type="spellStart"/>
      <w:r w:rsidR="00DC047B" w:rsidRPr="00DC047B">
        <w:rPr>
          <w:color w:val="C00000"/>
          <w:lang w:val="en-US"/>
        </w:rPr>
        <w:t>oder</w:t>
      </w:r>
      <w:proofErr w:type="spellEnd"/>
      <w:r w:rsidR="00DC047B" w:rsidRPr="00DC047B">
        <w:rPr>
          <w:color w:val="C00000"/>
          <w:lang w:val="en-US"/>
        </w:rPr>
        <w:t xml:space="preserve"> </w:t>
      </w:r>
      <w:proofErr w:type="spellStart"/>
      <w:r w:rsidR="00DC047B" w:rsidRPr="00DC047B">
        <w:rPr>
          <w:color w:val="C00000"/>
          <w:lang w:val="en-US"/>
        </w:rPr>
        <w:t>Instruktion</w:t>
      </w:r>
      <w:proofErr w:type="spellEnd"/>
      <w:r w:rsidR="00DC047B" w:rsidRPr="00DC047B">
        <w:rPr>
          <w:color w:val="C00000"/>
          <w:lang w:val="en-US"/>
        </w:rPr>
        <w:t xml:space="preserve"> </w:t>
      </w:r>
      <w:proofErr w:type="spellStart"/>
      <w:r w:rsidR="00DC047B" w:rsidRPr="00DC047B">
        <w:rPr>
          <w:color w:val="C00000"/>
          <w:lang w:val="en-US"/>
        </w:rPr>
        <w:t>für</w:t>
      </w:r>
      <w:proofErr w:type="spellEnd"/>
      <w:r w:rsidR="00DC047B" w:rsidRPr="00DC047B">
        <w:rPr>
          <w:color w:val="C00000"/>
          <w:lang w:val="en-US"/>
        </w:rPr>
        <w:t xml:space="preserve"> die </w:t>
      </w:r>
      <w:proofErr w:type="spellStart"/>
      <w:r w:rsidR="00DC047B" w:rsidRPr="00DC047B">
        <w:rPr>
          <w:color w:val="C00000"/>
          <w:lang w:val="en-US"/>
        </w:rPr>
        <w:t>Probanden</w:t>
      </w:r>
      <w:proofErr w:type="spellEnd"/>
    </w:p>
    <w:p w14:paraId="480D54C2" w14:textId="2E109307" w:rsidR="00A017E1" w:rsidRPr="00A017E1" w:rsidRDefault="00A017E1" w:rsidP="00A017E1">
      <w:pPr>
        <w:pStyle w:val="berschrift2"/>
        <w:numPr>
          <w:ilvl w:val="1"/>
          <w:numId w:val="7"/>
        </w:numPr>
        <w:rPr>
          <w:lang w:val="en-US"/>
        </w:rPr>
      </w:pPr>
      <w:bookmarkStart w:id="19" w:name="_Toc160791729"/>
      <w:r w:rsidRPr="00A017E1">
        <w:rPr>
          <w:lang w:val="en-US"/>
        </w:rPr>
        <w:t>Lack of exchange between differen</w:t>
      </w:r>
      <w:r>
        <w:rPr>
          <w:lang w:val="en-US"/>
        </w:rPr>
        <w:t>t research domains (</w:t>
      </w:r>
      <w:r w:rsidR="0058483B">
        <w:rPr>
          <w:lang w:val="en-US"/>
        </w:rPr>
        <w:t>15</w:t>
      </w:r>
      <w:r>
        <w:rPr>
          <w:lang w:val="en-US"/>
        </w:rPr>
        <w:t>0)</w:t>
      </w:r>
      <w:bookmarkEnd w:id="19"/>
    </w:p>
    <w:p w14:paraId="24D213AB" w14:textId="27D485A0" w:rsidR="009F02C4" w:rsidRDefault="009F02C4" w:rsidP="00AA766C">
      <w:pPr>
        <w:rPr>
          <w:lang w:val="en-US"/>
        </w:rPr>
      </w:pPr>
    </w:p>
    <w:p w14:paraId="7427FC61" w14:textId="50C68A96" w:rsidR="001F3518" w:rsidRPr="00AA766C" w:rsidRDefault="00AA766C" w:rsidP="00AA766C">
      <w:pPr>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illustrated </w:t>
      </w:r>
      <w:r w:rsidR="00AE3B4C">
        <w:rPr>
          <w:lang w:val="en-US"/>
        </w:rPr>
        <w:t xml:space="preserve">in </w:t>
      </w:r>
      <w:r w:rsidR="00AE3B4C" w:rsidRPr="00177F43">
        <w:rPr>
          <w:color w:val="C00000"/>
          <w:lang w:val="en-US"/>
        </w:rPr>
        <w:t xml:space="preserve">Figure </w:t>
      </w:r>
      <w:r w:rsidR="00177F43">
        <w:rPr>
          <w:color w:val="C00000"/>
          <w:lang w:val="en-US"/>
        </w:rPr>
        <w:t>1C</w:t>
      </w:r>
      <w:r w:rsidR="00AE3B4C">
        <w:rPr>
          <w:lang w:val="en-US"/>
        </w:rPr>
        <w:t xml:space="preserve"> </w:t>
      </w:r>
      <w:r w:rsidR="00AD0A1C">
        <w:rPr>
          <w:lang w:val="en-US"/>
        </w:rPr>
        <w:t xml:space="preserve">by 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0LTA2LTA2VDEwOjEzOjMzIiwiUHJvamVjdCI6eyIkcmVmIjoiOCJ9fSwiVXNlTnVtYmVyaW5nVHlwZU9mUGFyZW50RG9jdW1lbnQiOmZhbHNlfV0sIkZvcm1hdHRlZFRleHQiOnsiJGlkIjoiMjAiLCJDb3VudCI6MSwiVGV4dFVuaXRzIjpbeyIkaWQiOiIyMSIsIkZvbnRTdHlsZSI6eyIkaWQiOiIyMiIsIk5ldXRyYWwiOnRydWV9LCJSZWFkaW5nT3JkZXIiOjEsIlRleHQiOiJbNDRdIn1dfSwiVGFnIjoiQ2l0YXZpUGxhY2Vob2xkZXIjZDMzYzMyOGYtOWI3NS00MjJiLTlkNTctZTU4MDVhZTEwOTJkIiwiVGV4dCI6Ils0NF0iLCJXQUlWZXJzaW9uIjoiNi4xNy4wLjAifQ==}</w:instrText>
          </w:r>
          <w:r w:rsidR="00AE3B4C">
            <w:rPr>
              <w:lang w:val="en-US"/>
            </w:rPr>
            <w:fldChar w:fldCharType="separate"/>
          </w:r>
          <w:r w:rsidR="007D11CD">
            <w:rPr>
              <w:lang w:val="en-US"/>
            </w:rPr>
            <w:t>[44]</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eHVqdWlmZmhuNXMydHBtNzNrNWxsbjQ4eGsxajEwcDRiYzdzbDJvIiwiQ3JlYXRlZE9uIjoiMjAyNC0wNi0wNlQwODoyNzoxMFoiLCJNb2RpZmllZEJ5IjoieHVqdWlmZmhuNXMydHBtNzNrNWxsbjQ4eGsxajEwcDRiYzdzbDJvIiwiSWQiOiJkZDU2YTM3Yi1iNzIyLTQzYmYtYTg4Yi04NzU2MGRhMjEwNDciLCJNb2RpZmllZE9uIjoiMjAyNC0wNi0wNlQwODoyNzoxMFo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nh1anVpZmZobjVzMnRwbTczazVsbG40OHhrMWoxMHA0YmM3c2wybyIsIkNyZWF0ZWRPbiI6IjIwMjQtMDYtMDZUMDg6Mjc6MTBaIiwiTW9kaWZpZWRCeSI6Inh1anVpZmZobjVzMnRwbTczazVsbG40OHhrMWoxMHA0YmM3c2wybyIsIklkIjoiYTNkMDdlZjEtMGM4My00MzllLTljZTItZTA4ZmM4NjA1M2Y1IiwiTW9kaWZpZWRPbiI6IjIwMjQtMDYtMDZUMDg6Mjc6MTBa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}</w:instrText>
          </w:r>
          <w:r w:rsidR="00684059" w:rsidRPr="00177F43">
            <w:rPr>
              <w:lang w:val="en-US"/>
            </w:rPr>
            <w:fldChar w:fldCharType="separate"/>
          </w:r>
          <w:r w:rsidR="007D11CD">
            <w:rPr>
              <w:lang w:val="en-US"/>
            </w:rPr>
            <w:t>[45]</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C0wNi0wNlQxMDoxNjowMC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C0wNi0wNlQxMDoxNjowMC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MZW5ndGgiOjM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0LTA2LTA2VDEwOjE2OjE4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VN0YXJ0Ijo2LCJSYW5nZUxlbmd0aCI6NC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TmFtZSI6IkpvdXJuYWwgb2YgU3BlZWNoLCBMYW5ndWFnZSwgYW5kIEhlYXJpbmcgUmVzZWFyY2giLCJQYWdpbmF0aW9uIjowLCJQcm90ZWN0ZWQiOmZhbHNlLCJVc2VyQWJicmV2aWF0aW9uMSI6IkogU3BlZWNoIExhbmcgSGVhciBSZXMiLCJDcmVhdGVkQnkiOiJfQ2hyaXN0aW5lIiwiQ3JlYXRlZE9uIjoiMjAxOS0wMy0wNVQwOTozOToxMiIsIk1vZGlmaWVkQnkiOiJfQ2hyaXN0aW5lIE51c3NiYXVtIiwiSWQiOiJiZGRmMWFkNS1hODcxLTRjMDQtYWYzNy0zOGE0ZjQxOWM3YzgiLCJNb2RpZmllZE9uIjoiMjAyMy0wMy0wNlQxNDo1NjoxM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0LTA2LTA2VDA5OjU0OjA1IiwiUHJvamVjdCI6eyIkcmVmIjoiOCJ9fSwiVXNlTnVtYmVyaW5nVHlwZU9mUGFyZW50RG9jdW1lbnQiOmZhbHNlfV0sIkZvcm1hdHRlZFRleHQiOnsiJGlkIjoiNjEiLCJDb3VudCI6MSwiVGV4dFVuaXRzIjpbeyIkaWQiOiI2MiIsIkZvbnRTdHlsZSI6eyIkaWQiOiI2MyIsIk5ldXRyYWwiOnRydWV9LCJSZWFkaW5nT3JkZXIiOjEsIlRleHQiOiJbMTAsMTcsNDZdIn1dfSwiVGFnIjoiQ2l0YXZpUGxhY2Vob2xkZXIjNzI3YTc5NWMtZTdhNC00YjViLWJjN2MtYjJhZjYxMzBkMTBjIiwiVGV4dCI6IlsxMCwxNyw0Nl0iLCJXQUlWZXJzaW9uIjoiNi4xNy4wLjAifQ==}</w:instrText>
          </w:r>
          <w:r w:rsidR="00AE3B4C">
            <w:rPr>
              <w:lang w:val="en-US"/>
            </w:rPr>
            <w:fldChar w:fldCharType="separate"/>
          </w:r>
          <w:r w:rsidR="007D11CD">
            <w:rPr>
              <w:lang w:val="en-US"/>
            </w:rPr>
            <w:t>[10,17,46]</w:t>
          </w:r>
          <w:r w:rsidR="00AE3B4C">
            <w:rPr>
              <w:lang w:val="en-US"/>
            </w:rPr>
            <w:fldChar w:fldCharType="end"/>
          </w:r>
        </w:sdtContent>
      </w:sdt>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0LTA2LTA2VDEwOjE3OjU1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QtMDYtMDZUMTA6MTc6NTU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}</w:instrText>
          </w:r>
          <w:r w:rsidR="00684059">
            <w:rPr>
              <w:lang w:val="en-US"/>
            </w:rPr>
            <w:fldChar w:fldCharType="separate"/>
          </w:r>
          <w:r w:rsidR="007D11CD">
            <w:rPr>
              <w:lang w:val="en-US"/>
            </w:rPr>
            <w:t>[15,47]</w:t>
          </w:r>
          <w:r w:rsidR="00684059">
            <w:rPr>
              <w:lang w:val="en-US"/>
            </w:rPr>
            <w:fldChar w:fldCharType="end"/>
          </w:r>
        </w:sdtContent>
      </w:sdt>
      <w:r w:rsidR="00041975">
        <w:rPr>
          <w:lang w:val="en-US"/>
        </w:rPr>
        <w:t xml:space="preserve">, a recent study suggest it might exist for pathological ones </w:t>
      </w:r>
      <w:sdt>
        <w:sdtPr>
          <w:rPr>
            <w:lang w:val="en-US"/>
          </w:rPr>
          <w:alias w:val="To edit, see citavi.com/edit"/>
          <w:tag w:val="CitaviPlaceholder#0f30a383-4e07-4785-b6b8-32f18ea57751"/>
          <w:id w:val="-1063709023"/>
          <w:placeholder>
            <w:docPart w:val="DefaultPlaceholder_-1854013440"/>
          </w:placeholder>
        </w:sdtPr>
        <w:sdtEndPr/>
        <w:sdtContent>
          <w:r w:rsidR="00684059">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DgzODQ3LTVkNTYtNDFhNC05NDEyLWY1NjhjYzBmNWM2MC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fV0sIkZvcm1hdHRlZFRleHQiOnsiJGlkIjoiMTMiLCJDb3VudCI6MSwiVGV4dFVuaXRzIjpbeyIkaWQiOiIxNCIsIkZvbnRTdHlsZSI6eyIkaWQiOiIxNSIsIk5ldXRyYWwiOnRydWV9LCJSZWFkaW5nT3JkZXIiOjEsIlRleHQiOiJbNDhdIn1dfSwiVGFnIjoiQ2l0YXZpUGxhY2Vob2xkZXIjMGYzMGEzODMtNGUwNy00Nzg1LWI2YjgtMzJmMThlYTU3NzUxIiwiVGV4dCI6Ils0OF0iLCJXQUlWZXJzaW9uIjoiNi4xNy4wLjAifQ==}</w:instrText>
          </w:r>
          <w:r w:rsidR="00684059">
            <w:rPr>
              <w:lang w:val="en-US"/>
            </w:rPr>
            <w:fldChar w:fldCharType="separate"/>
          </w:r>
          <w:r w:rsidR="007D11CD">
            <w:rPr>
              <w:lang w:val="en-US"/>
            </w:rPr>
            <w:t>[48]</w:t>
          </w:r>
          <w:r w:rsidR="00684059">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7B07A593" w14:textId="5D314F36" w:rsidR="00A017E1" w:rsidRDefault="00A017E1" w:rsidP="00A017E1">
      <w:pPr>
        <w:pStyle w:val="berschrift2"/>
        <w:numPr>
          <w:ilvl w:val="1"/>
          <w:numId w:val="7"/>
        </w:numPr>
        <w:rPr>
          <w:lang w:val="en-US"/>
        </w:rPr>
      </w:pPr>
      <w:bookmarkStart w:id="20" w:name="_Toc160791730"/>
      <w:r>
        <w:rPr>
          <w:lang w:val="en-US"/>
        </w:rPr>
        <w:t>Insufficient anchoring in voice perception theory (</w:t>
      </w:r>
      <w:r w:rsidR="0058483B">
        <w:rPr>
          <w:lang w:val="en-US"/>
        </w:rPr>
        <w:t>15</w:t>
      </w:r>
      <w:r>
        <w:rPr>
          <w:lang w:val="en-US"/>
        </w:rPr>
        <w:t>0)</w:t>
      </w:r>
      <w:bookmarkEnd w:id="20"/>
    </w:p>
    <w:p w14:paraId="20403166" w14:textId="5B0047AF" w:rsidR="00A017E1" w:rsidRDefault="00A017E1" w:rsidP="007F138B">
      <w:pPr>
        <w:rPr>
          <w:lang w:val="en-US"/>
        </w:rPr>
      </w:pPr>
    </w:p>
    <w:p w14:paraId="05E0D106" w14:textId="6049D213"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Fig</w:t>
      </w:r>
      <w:r w:rsidR="00177F43">
        <w:rPr>
          <w:color w:val="C00000"/>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21"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21"/>
    </w:p>
    <w:p w14:paraId="72F7030A" w14:textId="77777777" w:rsidR="008B5242" w:rsidRPr="00084405" w:rsidRDefault="008B5242" w:rsidP="00A017E1">
      <w:pPr>
        <w:rPr>
          <w:i/>
          <w:iCs/>
          <w:lang w:val="en-US"/>
        </w:rPr>
      </w:pPr>
    </w:p>
    <w:p w14:paraId="6D8DDD4D" w14:textId="3215831E" w:rsidR="00D114BD" w:rsidRDefault="001C3A8E" w:rsidP="00A017E1">
      <w:pPr>
        <w:rPr>
          <w:lang w:val="en-US"/>
        </w:rPr>
      </w:pPr>
      <w:r>
        <w:rPr>
          <w:lang w:val="en-US"/>
        </w:rPr>
        <w:t>After</w:t>
      </w:r>
      <w:r w:rsidR="00701727">
        <w:rPr>
          <w:lang w:val="en-US"/>
        </w:rPr>
        <w:t xml:space="preserve"> </w:t>
      </w:r>
      <w:r w:rsidR="00D114BD">
        <w:rPr>
          <w:lang w:val="en-US"/>
        </w:rPr>
        <w:t xml:space="preserve">we identified </w:t>
      </w:r>
      <w:r w:rsidR="00701727">
        <w:rPr>
          <w:lang w:val="en-US"/>
        </w:rPr>
        <w:t xml:space="preserve">the </w:t>
      </w:r>
      <w:r w:rsidR="00D114BD">
        <w:rPr>
          <w:lang w:val="en-US"/>
        </w:rPr>
        <w:t>key problems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5498A6C4" w14:textId="77777777" w:rsidR="00BF321F" w:rsidRDefault="00BF321F" w:rsidP="00BF321F">
      <w:pPr>
        <w:pStyle w:val="berschrift2"/>
        <w:numPr>
          <w:ilvl w:val="1"/>
          <w:numId w:val="7"/>
        </w:numPr>
      </w:pPr>
      <w:bookmarkStart w:id="22"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22"/>
    </w:p>
    <w:p w14:paraId="3B9985E4" w14:textId="77777777" w:rsidR="00BF321F" w:rsidRDefault="00BF321F" w:rsidP="00A017E1">
      <w:pPr>
        <w:rPr>
          <w:lang w:val="en-US"/>
        </w:rPr>
      </w:pPr>
    </w:p>
    <w:p w14:paraId="3FBCC4BB" w14:textId="61E81BC5" w:rsidR="00D207F0" w:rsidRDefault="00D207F0" w:rsidP="00A017E1">
      <w:pPr>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 xml:space="preserve">Fig </w:t>
      </w:r>
      <w:r w:rsidR="00177F43">
        <w:rPr>
          <w:color w:val="C00000"/>
          <w:lang w:val="en-US"/>
        </w:rPr>
        <w:t xml:space="preserve">2 </w:t>
      </w:r>
      <w:proofErr w:type="spellStart"/>
      <w:r w:rsidR="00177F43">
        <w:rPr>
          <w:color w:val="C00000"/>
          <w:lang w:val="en-US"/>
        </w:rPr>
        <w:t>ToDo</w:t>
      </w:r>
      <w:proofErr w:type="spellEnd"/>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commentRangeStart w:id="23"/>
      <w:commentRangeStart w:id="24"/>
      <w:r>
        <w:rPr>
          <w:lang w:val="en-US"/>
        </w:rPr>
        <w:t>rare</w:t>
      </w:r>
      <w:commentRangeEnd w:id="23"/>
      <w:r w:rsidR="00E659E4">
        <w:rPr>
          <w:rStyle w:val="Kommentarzeichen"/>
        </w:rPr>
        <w:commentReference w:id="23"/>
      </w:r>
      <w:commentRangeEnd w:id="24"/>
      <w:r w:rsidR="00366DDC">
        <w:rPr>
          <w:rStyle w:val="Kommentarzeichen"/>
        </w:rPr>
        <w:commentReference w:id="24"/>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}</w:instrText>
          </w:r>
          <w:r w:rsidR="00177F43">
            <w:rPr>
              <w:lang w:val="en-US"/>
            </w:rPr>
            <w:fldChar w:fldCharType="separate"/>
          </w:r>
          <w:r w:rsidR="007D11CD">
            <w:rPr>
              <w:lang w:val="en-US"/>
            </w:rPr>
            <w:t>[49]</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EndPr/>
        <w:sdtContent>
          <w:r w:rsidR="001C3A8E">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C0wNi0wNlQxMDoxNjoxOCIsIlByb2plY3QiOnsiJHJlZiI6IjgifX0sIlVzZU51bWJlcmluZ1R5cGVPZlBhcmVudERvY3VtZW50IjpmYWxzZX1dLCJGb3JtYXR0ZWRUZXh0Ijp7IiRpZCI6IjE5IiwiQ291bnQiOjEsIlRleHRVbml0cyI6W3siJGlkIjoiMjAiLCJGb250U3R5bGUiOnsiJGlkIjoiMjEiLCJOZXV0cmFsIjp0cnVlfSwiUmVhZGluZ09yZGVyIjoxLCJUZXh0IjoiWzEwXSJ9XX0sIlRhZyI6IkNpdGF2aVBsYWNlaG9sZGVyIzdjZTk4OTcwLWFmNWQtNDk2My1hMmNmLThiNTc3ODY0N2QyNyIsIlRleHQiOiJbMTBdIiwiV0FJVmVyc2lvbiI6IjYuMTcuMC4wIn0=}</w:instrText>
          </w:r>
          <w:r w:rsidR="001C3A8E">
            <w:rPr>
              <w:lang w:val="en-US"/>
            </w:rPr>
            <w:fldChar w:fldCharType="separate"/>
          </w:r>
          <w:r w:rsidR="00C35DFD">
            <w:rPr>
              <w:lang w:val="en-US"/>
            </w:rPr>
            <w:t>[10]</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y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0LTA2LTA2VDEwOjQxOjM5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gifX0seyIkaWQiOiIyM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OCJ9fSx7IiRpZCI6IjI0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gifX1dLCJDaXRhdGlvbktleVVwZGF0ZVR5cGUiOjAsIkNvbGxhYm9yYXRvcnMiOltdLCJEb2kiOiIxMC4xMTIxLzEuNTA0OTUx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IxLzEuNTA0OTUxMCIsIlVyaVN0cmluZyI6Imh0dHBzOi8vZG9pLm9yZy8xMC4xMTIxLzEuNTA0OTUxM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jo1MDo1NyIsIk1vZGlmaWVkQnkiOiJfQ2hyaXN0aW5lIE51c3NiYXVtIiwiSWQiOiJlZjg0NDRmZi01ODM3LTRmOTktOTc5Yy1jMGZlODE0Mjk2YmQiLCJNb2RpZmllZE9uIjoiMjAyMy0xMi0wNVQxMjo1MDo1NyIsIlByb2plY3QiOnsiJHJlZiI6Ijg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wMTgwNjU4IiwiVXJpU3RyaW5nIjoiaHR0cDovL3d3dy5uY2JpLm5sbS5uaWguZ292L3B1Ym1lZC8zMDE4MDY1O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OCJ9fSx7IiRpZCI6IjM3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4In19LHsiJGlkIjoiMzg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OCJ9fV0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kiLCIkdHlwZSI6IlN3aXNzQWNhZGVtaWMuQ2l0YXZpLkxvY2F0aW9uLCBTd2lzc0FjYWRlbWljLkNpdGF2aSIsIkFkZHJlc3MiOnsiJGlkIjoiNDA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4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Qy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Ni0wNlQxNTowNzo0MyIsIlByb2plY3QiOnsiJHJlZiI6IjgifX0sIlVzZU51bWJlcmluZ1R5cGVPZlBhcmVudERvY3VtZW50IjpmYWxzZX1dLCJGb3JtYXR0ZWRUZXh0Ijp7IiRpZCI6IjQzIiwiQ291bnQiOjEsIlRleHRVbml0cyI6W3siJGlkIjoiNDQiLCJGb250U3R5bGUiOnsiJGlkIjoiNDUiLCJOZXV0cmFsIjp0cnVlfSwiUmVhZGluZ09yZGVyIjoxLCJUZXh0IjoiWzksNTAsNTFdIn1dfSwiVGFnIjoiQ2l0YXZpUGxhY2Vob2xkZXIjMzdkMjNjODQtYWM1OC00NTlkLWEyYjgtMTE0N2U3NWU4YjRiIiwiVGV4dCI6Ils5LDUwLDUxXSIsIldBSVZlcnNpb24iOiI2LjE3LjAuMCJ9}</w:instrText>
          </w:r>
          <w:r w:rsidR="001C3A8E">
            <w:rPr>
              <w:lang w:val="en-US"/>
            </w:rPr>
            <w:fldChar w:fldCharType="separate"/>
          </w:r>
          <w:r w:rsidR="007D11CD">
            <w:rPr>
              <w:lang w:val="en-US"/>
            </w:rPr>
            <w:t>[9,50,51]</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C0wNi0wNlQxMDo0MTo1MCIsIlByb2plY3QiOnsiJHJlZiI6IjgifX0sIlVzZU51bWJlcmluZ1R5cGVPZlBhcmVudERvY3VtZW50IjpmYWxzZX1dLCJGb3JtYXR0ZWRUZXh0Ijp7IiRpZCI6IjE0IiwiQ291bnQiOjEsIlRleHRVbml0cyI6W3siJGlkIjoiMTUiLCJGb250U3R5bGUiOnsiJGlkIjoiMTYiLCJOZXV0cmFsIjp0cnVlfSwiUmVhZGluZ09yZGVyIjoxLCJUZXh0IjoiWzUyXSJ9XX0sIlRhZyI6IkNpdGF2aVBsYWNlaG9sZGVyI2Q5YTQ3MDhjLTNhYzYtNDVmMC05N2FlLTVmYWE1YWQxOTA5NCIsIlRleHQiOiJbNTJdIiwiV0FJVmVyc2lvbiI6IjYuMTcuMC4wIn0=}</w:instrText>
          </w:r>
          <w:r w:rsidR="001C3A8E">
            <w:rPr>
              <w:lang w:val="en-US"/>
            </w:rPr>
            <w:fldChar w:fldCharType="separate"/>
          </w:r>
          <w:r w:rsidR="007D11CD">
            <w:rPr>
              <w:lang w:val="en-US"/>
            </w:rPr>
            <w:t>[52]</w:t>
          </w:r>
          <w:r w:rsidR="001C3A8E">
            <w:rPr>
              <w:lang w:val="en-US"/>
            </w:rPr>
            <w:fldChar w:fldCharType="end"/>
          </w:r>
        </w:sdtContent>
      </w:sdt>
      <w:r w:rsidR="00791859">
        <w:rPr>
          <w:lang w:val="en-US"/>
        </w:rPr>
        <w:t xml:space="preserve">). </w:t>
      </w:r>
    </w:p>
    <w:p w14:paraId="7291897C" w14:textId="7371CAB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p>
    <w:p w14:paraId="5BCB78F4" w14:textId="7147F275" w:rsidR="009E2AB9" w:rsidRPr="000468FB" w:rsidRDefault="00603E19" w:rsidP="00A017E1">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701727">
        <w:rPr>
          <w:color w:val="C00000"/>
          <w:lang w:val="en-US"/>
        </w:rPr>
        <w:t>see 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701727">
        <w:rPr>
          <w:lang w:val="en-US"/>
        </w:rPr>
        <w:t xml:space="preserve"> </w:t>
      </w:r>
      <w:sdt>
        <w:sdtPr>
          <w:rPr>
            <w:lang w:val="en-US"/>
          </w:rPr>
          <w:alias w:val="To edit, see citavi.com/edit"/>
          <w:tag w:val="CitaviPlaceholder#ded38f07-acf4-4b16-a37e-ce69c5b868ff"/>
          <w:id w:val="-1176951251"/>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Y1M2ZlZjhmLWYwN2YtNGYyOS05MjJkLWMzNzBiZjFiZTQ3NiIsIkVudHJpZXMiOlt7IiRpZCI6IjIiLCIkdHlwZSI6IlN3aXNzQWNhZGVtaWMuQ2l0YXZpLkNpdGF0aW9ucy5Xb3JkUGxhY2Vob2xkZXJFbnRyeSwgU3dpc3NBY2FkZW1pYy5DaXRhdmkiLCJJZCI6ImMyM2Q5OTc1LTY2MjUtNDk3NS1iMmVlLTgwZjNjNjI2M2E0MSIsIlJhbmdlTGVuZ3RoIjoxNCwiUmVmZXJlbmNlSWQiOiJjYzBmOTIwYS03ZjBhLTQzYmUtOGY3OS0wMzdkZGQ3NDZmNj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4IiwiJHR5cGUiOiJTd2lzc0FjYWRlbWljLkNpdGF2aS5Qcm9qZWN0LCBTd2lzc0FjYWRlbWljLkNpdGF2aSJ9fSx7IiRpZCI6Ijk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4In19XSwiQ2l0YXRpb25LZXlVcGRhdGVUeXBlIjowLCJDb2xsYWJvcmF0b3JzIjpbXSwiRG9pIjoiMTAuMjEyMDMvcnMuMy5ycy0yNzg0MDY3L3Y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yMDMvcnMuMy5ycy0yNzg0MDY3L3YxIiwiVXJpU3RyaW5nIjoiaHR0cHM6Ly9kb2kub3JnLzEwLjIxMjAzL3JzLjMucnMtMjc4NDA2Ny92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}</w:instrText>
          </w:r>
          <w:r w:rsidR="00701727">
            <w:rPr>
              <w:lang w:val="en-US"/>
            </w:rPr>
            <w:fldChar w:fldCharType="separate"/>
          </w:r>
          <w:r w:rsidR="00701727">
            <w:rPr>
              <w:lang w:val="en-US"/>
            </w:rPr>
            <w:t>Diel and Lewis</w:t>
          </w:r>
          <w:r w:rsidR="00701727">
            <w:rPr>
              <w:lang w:val="en-US"/>
            </w:rPr>
            <w:fldChar w:fldCharType="end"/>
          </w:r>
        </w:sdtContent>
      </w:sdt>
      <w:r w:rsidR="00701727">
        <w:rPr>
          <w:lang w:val="en-US"/>
        </w:rPr>
        <w:t xml:space="preserve"> </w:t>
      </w:r>
      <w:sdt>
        <w:sdtPr>
          <w:rPr>
            <w:lang w:val="en-US"/>
          </w:rPr>
          <w:alias w:val="To edit, see citavi.com/edit"/>
          <w:tag w:val="CitaviPlaceholder#653fef8f-f07f-4f29-922d-c370bf1be476"/>
          <w:id w:val="-1010447082"/>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2RlZDM4ZjA3LWFjZjQtNGIxNi1hMzdlLWNlNjljNWI4NjhmZiIsIkVudHJpZXMiOlt7IiRpZCI6IjIiLCIkdHlwZSI6IlN3aXNzQWNhZGVtaWMuQ2l0YXZpLkNpdGF0aW9ucy5Xb3JkUGxhY2Vob2xkZXJFbnRyeSwgU3dpc3NBY2FkZW1pYy5DaXRhdmkiLCJJZCI6ImVjNWZlNjg0LWZjNmYtNDc1OS05ZDU5LWIxMGRlNWVjMGI4MyIsIlJhbmdlTGVuZ3RoIjo0LCJSZWZlcmVuY2VJZCI6ImNjMGY5MjBhLTdmMGEtNDNiZS04Zjc5LTAzN2RkZDc0NmY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IxMjAzL3JzLjMucnMtMjc4NDA2Ny92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MjAzL3JzLjMucnMtMjc4NDA2Ny92MSIsIlVyaVN0cmluZyI6Imh0dHBzOi8vZG9pLm9yZy8xMC4yMTIwMy9ycy4zLnJzLTI3ODQwNjcvd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WzQ4XSJ9XX0sIlRhZyI6IkNpdGF2aVBsYWNlaG9sZGVyIzY1M2ZlZjhmLWYwN2YtNGYyOS05MjJkLWMzNzBiZjFiZTQ3NiIsIlRleHQiOiJbNDhdIiwiV0FJVmVyc2lvbiI6IjYuMTcuMC4wIn0=}</w:instrText>
          </w:r>
          <w:r w:rsidR="00701727">
            <w:rPr>
              <w:lang w:val="en-US"/>
            </w:rPr>
            <w:fldChar w:fldCharType="separate"/>
          </w:r>
          <w:r w:rsidR="007D11CD">
            <w:rPr>
              <w:lang w:val="en-US"/>
            </w:rPr>
            <w:t>[48]</w:t>
          </w:r>
          <w:r w:rsidR="00701727">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w:t>
      </w:r>
      <w:r w:rsidR="009E2AB9">
        <w:rPr>
          <w:lang w:val="en-US"/>
        </w:rPr>
        <w:lastRenderedPageBreak/>
        <w:t xml:space="preserve">uncanniness resulted from “deviation from familiar categories” rather “categorical ambiguity”. </w:t>
      </w:r>
      <w:commentRangeStart w:id="25"/>
      <w:r w:rsidR="009E2AB9">
        <w:rPr>
          <w:lang w:val="en-US"/>
        </w:rPr>
        <w:t xml:space="preserve">We interpret this as the empirical realization of the abovementioned conceptual </w:t>
      </w:r>
      <w:r w:rsidR="000468FB">
        <w:rPr>
          <w:lang w:val="en-US"/>
        </w:rPr>
        <w:t xml:space="preserve">differentiation, providing initial evidence for distinguishable perceptual outcomes. </w:t>
      </w:r>
      <w:commentRangeEnd w:id="25"/>
      <w:r w:rsidR="00E659E4">
        <w:rPr>
          <w:rStyle w:val="Kommentarzeichen"/>
        </w:rPr>
        <w:commentReference w:id="25"/>
      </w:r>
    </w:p>
    <w:p w14:paraId="5C04BBFF" w14:textId="3CAD18F4" w:rsidR="00A017E1" w:rsidRPr="00353624" w:rsidRDefault="00A017E1" w:rsidP="00A017E1">
      <w:pPr>
        <w:rPr>
          <w:lang w:val="en-US"/>
        </w:rPr>
      </w:pPr>
    </w:p>
    <w:p w14:paraId="25D0D87E" w14:textId="488316C3" w:rsidR="00A017E1" w:rsidRPr="00FC1778" w:rsidRDefault="00A017E1" w:rsidP="00A017E1">
      <w:pPr>
        <w:pStyle w:val="berschrift2"/>
        <w:numPr>
          <w:ilvl w:val="1"/>
          <w:numId w:val="7"/>
        </w:numPr>
        <w:rPr>
          <w:lang w:val="en-US"/>
        </w:rPr>
      </w:pPr>
      <w:bookmarkStart w:id="26" w:name="_Toc160791733"/>
      <w:commentRangeStart w:id="27"/>
      <w:r w:rsidRPr="00FC1778">
        <w:rPr>
          <w:lang w:val="en-US"/>
        </w:rPr>
        <w:t xml:space="preserve">Differentiation from </w:t>
      </w:r>
      <w:commentRangeEnd w:id="27"/>
      <w:r w:rsidR="0039400B">
        <w:rPr>
          <w:rStyle w:val="Kommentarzeichen"/>
          <w:rFonts w:asciiTheme="minorHAnsi" w:eastAsiaTheme="minorHAnsi" w:hAnsiTheme="minorHAnsi" w:cstheme="minorBidi"/>
          <w:color w:val="auto"/>
        </w:rPr>
        <w:commentReference w:id="27"/>
      </w:r>
      <w:r w:rsidR="00FC1778" w:rsidRPr="00FC1778">
        <w:rPr>
          <w:lang w:val="en-US"/>
        </w:rPr>
        <w:t>distinctiveness and authenticity</w:t>
      </w:r>
      <w:r w:rsidRPr="00FC1778">
        <w:rPr>
          <w:lang w:val="en-US"/>
        </w:rPr>
        <w:t xml:space="preserve"> (</w:t>
      </w:r>
      <w:r w:rsidR="00831DF3" w:rsidRPr="00FC1778">
        <w:rPr>
          <w:lang w:val="en-US"/>
        </w:rPr>
        <w:t>4</w:t>
      </w:r>
      <w:r w:rsidRPr="00FC1778">
        <w:rPr>
          <w:lang w:val="en-US"/>
        </w:rPr>
        <w:t>00)</w:t>
      </w:r>
      <w:bookmarkEnd w:id="26"/>
    </w:p>
    <w:p w14:paraId="1373534F" w14:textId="449AE93B" w:rsidR="002E044F" w:rsidRPr="00FC1778" w:rsidRDefault="002E044F" w:rsidP="002E044F">
      <w:pPr>
        <w:rPr>
          <w:lang w:val="en-US"/>
        </w:rPr>
      </w:pPr>
    </w:p>
    <w:p w14:paraId="7C0335C5" w14:textId="4E3AD002" w:rsidR="00FC1778" w:rsidRDefault="002E044F" w:rsidP="002E044F">
      <w:pPr>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 (</w:t>
      </w:r>
      <w:r w:rsidR="001D3F41" w:rsidRPr="001D3F41">
        <w:rPr>
          <w:color w:val="C00000"/>
          <w:lang w:val="en-US"/>
        </w:rPr>
        <w:t>Quelle</w:t>
      </w:r>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represented along multiple perceptual dimensions</w:t>
      </w:r>
      <w:r w:rsidR="00004401">
        <w:rPr>
          <w:lang w:val="en-US"/>
        </w:rPr>
        <w:t xml:space="preserve"> and they appear as distinctive if they deviate substantially from a central tendency or norm in that space (</w:t>
      </w:r>
      <w:r w:rsidR="00004401" w:rsidRPr="00004401">
        <w:rPr>
          <w:color w:val="C00000"/>
          <w:lang w:val="en-US"/>
        </w:rPr>
        <w:t>Quelle</w:t>
      </w:r>
      <w:r w:rsidR="00004401">
        <w:rPr>
          <w:lang w:val="en-US"/>
        </w:rPr>
        <w:t>)</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E659E4">
        <w:rPr>
          <w:lang w:val="en-US"/>
        </w:rPr>
        <w:t xml:space="preserve">, </w:t>
      </w:r>
      <w:r w:rsidR="00004401">
        <w:rPr>
          <w:lang w:val="en-US"/>
        </w:rPr>
        <w:t xml:space="preserve">a norm/reference and a deviation. </w:t>
      </w:r>
      <w:commentRangeStart w:id="28"/>
      <w:del w:id="29" w:author="Stefan Schweinberger" w:date="2024-06-10T19:02:00Z">
        <w:r w:rsidR="00004401" w:rsidDel="00E659E4">
          <w:rPr>
            <w:lang w:val="en-US"/>
          </w:rPr>
          <w:delText xml:space="preserve">Therefore, we would assume that they are correlated.  </w:delText>
        </w:r>
      </w:del>
      <w:commentRangeEnd w:id="28"/>
      <w:r w:rsidR="00366DDC">
        <w:rPr>
          <w:rStyle w:val="Kommentarzeichen"/>
        </w:rPr>
        <w:commentReference w:id="28"/>
      </w:r>
      <w:r w:rsidR="00004401">
        <w:rPr>
          <w:lang w:val="en-US"/>
        </w:rPr>
        <w:t xml:space="preserve">However, we </w:t>
      </w:r>
      <w:r w:rsidR="00716FB2">
        <w:rPr>
          <w:lang w:val="en-US"/>
        </w:rPr>
        <w:t>understand</w:t>
      </w:r>
      <w:r w:rsidR="00004401">
        <w:rPr>
          <w:lang w:val="en-US"/>
        </w:rPr>
        <w:t xml:space="preserve"> distinctiveness </w:t>
      </w:r>
      <w:r w:rsidR="00716FB2">
        <w:rPr>
          <w:lang w:val="en-US"/>
        </w:rPr>
        <w:t>as a much broader term which captures many forms of perceptual deviations beyond naturalness. Thus, we assumed that unnatural voices would always be perceived as somewhat distinctive, but natural voice can b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124FF781" w:rsidR="003E61B4" w:rsidRDefault="00FC1778" w:rsidP="00FC1778">
      <w:pPr>
        <w:rPr>
          <w:lang w:val="en-US"/>
        </w:rPr>
      </w:pPr>
      <w:r>
        <w:rPr>
          <w:lang w:val="en-US"/>
        </w:rPr>
        <w:t xml:space="preserve">The other concept that deserves particular </w:t>
      </w:r>
      <w:r w:rsidR="001A6490">
        <w:rPr>
          <w:lang w:val="en-US"/>
        </w:rPr>
        <w:t>consideration</w:t>
      </w:r>
      <w:r>
        <w:rPr>
          <w:lang w:val="en-US"/>
        </w:rPr>
        <w:t xml:space="preserve"> is </w:t>
      </w:r>
      <w:r w:rsidRPr="00FC1778">
        <w:rPr>
          <w:b/>
          <w:lang w:val="en-US"/>
        </w:rPr>
        <w:t>authenticity</w:t>
      </w:r>
      <w:r>
        <w:rPr>
          <w:lang w:val="en-US"/>
        </w:rPr>
        <w:t xml:space="preserve">. </w:t>
      </w:r>
      <w:r w:rsidR="00B90DAD">
        <w:rPr>
          <w:lang w:val="en-US"/>
        </w:rPr>
        <w:t xml:space="preserve">When prompted for synonyms of naturalness, this was </w:t>
      </w:r>
      <w:proofErr w:type="spellStart"/>
      <w:r w:rsidR="00B90DAD">
        <w:rPr>
          <w:lang w:val="en-US"/>
        </w:rPr>
        <w:t>ChatGPT</w:t>
      </w:r>
      <w:r w:rsidR="00E659E4">
        <w:rPr>
          <w:lang w:val="en-US"/>
        </w:rPr>
        <w:t>´</w:t>
      </w:r>
      <w:r w:rsidR="00B90DAD">
        <w:rPr>
          <w:lang w:val="en-US"/>
        </w:rPr>
        <w:t>s</w:t>
      </w:r>
      <w:proofErr w:type="spellEnd"/>
      <w:r w:rsidR="00B90DAD">
        <w:rPr>
          <w:lang w:val="en-US"/>
        </w:rPr>
        <w:t xml:space="preserve"> first reply (</w:t>
      </w:r>
      <w:r w:rsidR="00B90DAD" w:rsidRPr="00B90DAD">
        <w:rPr>
          <w:b/>
          <w:color w:val="C00000"/>
          <w:lang w:val="en-US"/>
        </w:rPr>
        <w:t>Figure 1 B</w:t>
      </w:r>
      <w:r w:rsidR="00B90DAD">
        <w:rPr>
          <w:lang w:val="en-US"/>
        </w:rPr>
        <w:t xml:space="preserve">), </w:t>
      </w:r>
      <w:r w:rsidR="0087677E">
        <w:rPr>
          <w:lang w:val="en-US"/>
        </w:rPr>
        <w:t>which serves only to suggest</w:t>
      </w:r>
      <w:r w:rsidR="00B90DAD">
        <w:rPr>
          <w:lang w:val="en-US"/>
        </w:rPr>
        <w:t xml:space="preserve"> a semantic link between these two terms in openly accessible online sources. In the scientific literature, however, authenticity</w:t>
      </w:r>
      <w:r w:rsidR="00037F39">
        <w:rPr>
          <w:lang w:val="en-US"/>
        </w:rPr>
        <w:t xml:space="preserve"> is an established</w:t>
      </w:r>
      <w:r w:rsidR="00B90DAD">
        <w:rPr>
          <w:lang w:val="en-US"/>
        </w:rPr>
        <w:t xml:space="preserve"> </w:t>
      </w:r>
      <w:r w:rsidR="00037F39">
        <w:rPr>
          <w:lang w:val="en-US"/>
        </w:rPr>
        <w:t xml:space="preserve">concept with </w:t>
      </w:r>
      <w:r w:rsidR="00B90DAD">
        <w:rPr>
          <w:lang w:val="en-US"/>
        </w:rPr>
        <w:t>a somewhat different meaning.</w:t>
      </w:r>
      <w:r w:rsidR="00037F39">
        <w:rPr>
          <w:lang w:val="en-US"/>
        </w:rPr>
        <w:t xml:space="preserve"> Importantly, instead of the holistic </w:t>
      </w:r>
      <w:r w:rsidR="003359DA">
        <w:rPr>
          <w:lang w:val="en-US"/>
        </w:rPr>
        <w:t>impression of voices</w:t>
      </w:r>
      <w:r w:rsidR="00037F39">
        <w:rPr>
          <w:lang w:val="en-US"/>
        </w:rPr>
        <w:t>, it usually targets specific voice cues</w:t>
      </w:r>
      <w:r w:rsidR="00037F39" w:rsidRPr="00E127AD">
        <w:rPr>
          <w:lang w:val="en-US"/>
        </w:rPr>
        <w:t>. 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U3RhcnQiOjMsIlJlZmVyZW5jZUlkIjoiYTQ3MjU3MmYtNmFkMC00ZWZmLTlkNWItMmQzYjBlZmM3MWJl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gifX0seyIkaWQiOiIxNC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V0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U6NDJaIiwiTW9kaWZpZWRCeSI6Inh1anVpZmZobjVzMnRwbTczazVsbG40OHhrMWoxMHA0YmM3c2wybyIsIklkIjoiODAxOTk0YmItZWE1YS00OTQ3LWFlM2UtYjA1OGU5OWYwZDU0IiwiTW9kaWZpZWRPbiI6IjIwMjQtMDYtMDZUMTA6MDU6NDJa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U6NDJaIiwiTW9kaWZpZWRCeSI6Inh1anVpZmZobjVzMnRwbTczazVsbG40OHhrMWoxMHA0YmM3c2wybyIsIklkIjoiZjg3YjA5M2QtZWI5Zi00MjI4LThkMDMtMTNhZjgzMTI5MDMzIiwiTW9kaWZpZWRPbiI6IjIwMjQtMDYtMDZUMTA6MDU6NDJaIiwiUHJvamVjdCI6eyIkcmVmIjoiOC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jE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nh1anVpZmZobjVzMnRwbTczazVsbG40OHhrMWoxMHA0YmM3c2wybyIsIkNyZWF0ZWRPbiI6IjIwMjQtMDYtMDZUMTA6MDU6NDJaIiwiTW9kaWZpZWRCeSI6Il9DaHJpc3RpbmUgTnVzc2JhdW0iLCJJZCI6ImE0NzI1NzJmLTZhZDAtNGVmZi05ZDViLTJkM2IwZWZjNzFiZSIsIk1vZGlmaWVkT24iOiIyMDI0LTA2LTA2VDEyOjE0OjUy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NDdaIiwiTW9kaWZpZWRCeSI6Inh1anVpZmZobjVzMnRwbTczazVsbG40OHhrMWoxMHA0YmM3c2wybyIsIklkIjoiYWVmMzliMjctNTVmOC00OTQ1LWI2NzItODdmZTNlZTdmNWViIiwiTW9kaWZpZWRPbiI6IjIwMjQtMDYtMDZUMTA6MDY6NDdaIiwiUHJvamVjdCI6eyIkcmVmIjoiOCJ9fSx7IiRpZCI6IjM0IiwiJHR5cGUiOiJTd2lzc0FjYWRlbWljLkNpdGF2aS5Mb2NhdGlvbiwgU3dpc3NBY2FkZW1pYy5DaXRhdmkiLCJBZGRyZXNzIjp7IiRpZCI6IjM1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DYtMDZUMTA6MDY6NDdaIiwiTW9kaWZpZWRCeSI6Inh1anVpZmZobjVzMnRwbTczazVsbG40OHhrMWoxMHA0YmM3c2wybyIsIklkIjoiMmQ4ODllYWYtMzAxMi00MjUxLTljOWUtZTU5ODlhOTVjMDdlIiwiTW9kaWZpZWRPbiI6IjIwMjQtMDYtMDZUMTA6MDY6NDdaIiwiUHJvamVjdCI6eyIkcmVmIjoiOC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Ix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mZmlsaWF0aW9uIjoiMSBEaXZpc2lvbiBvZiBDb2duaXRpdmUgU2NpZW5jZSwgRGVwYXJ0bWVudCBvZiBQaGlsb3NvcGh5LCBMdW5kIFVuaXZlcnNpdHksIEx1bmQsIFN3ZWRlbi5cclxuMiBJbnN0aXR1dGUgb2YgQ29nbml0aXZlIE5ldXJvc2NpZW5jZSwgVW5pdmVyc2l0eSBDb2xsZWdlIExvbmRvbiwgTG9uZG9uLCBVSy5cclxuMyBDZW50ZXIgZm9yIFBzeWNob2xvZ3ksIFVuaXZlcnNpdHkgb2YgUG9ydG8sIFBvcnRvLCBQb3J0dWdhbC5cclxuNCBJbnN0aXR1dG8gVW5pdmVyc2l0w6FyaW8gZGUgTGlzYm9hIChJU0NURS1JVUwpLCBMaXNib2EsIFBvcnR1Z2FsLiIsIkF1dGhvcnMiOlt7IiRyZWYiOiIxMCJ9LHsiJHJlZiI6Ijc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QtMDYtMDZUMTA6MDY6MThaIiwiTW9kaWZpZWRCeSI6Inh1anVpZmZobjVzMnRwbTczazVsbG40OHhrMWoxMHA0YmM3c2wybyIsIklkIjoiMWU1NTczOTctMzVmZC00NWE2LWE1YmUtNTk3MWNjMmE0NmRiIiwiTW9kaWZpZWRPbiI6IjIwMjQtMDYtMDZUMTA6MDY6MTha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}</w:instrText>
          </w:r>
          <w:r w:rsidR="00037F39" w:rsidRPr="00E127AD">
            <w:rPr>
              <w:lang w:val="en-US"/>
            </w:rPr>
            <w:fldChar w:fldCharType="separate"/>
          </w:r>
          <w:r w:rsidR="007D11CD">
            <w:rPr>
              <w:lang w:val="en-US"/>
            </w:rPr>
            <w:t>[53–55]</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3359DA" w:rsidRPr="00E127AD">
        <w:rPr>
          <w:lang w:val="en-US"/>
        </w:rPr>
        <w:t xml:space="preserve">spoofing,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359DA" w:rsidRPr="00E127AD">
        <w:rPr>
          <w:color w:val="C00000"/>
          <w:lang w:val="en-US"/>
        </w:rPr>
        <w:t>Quelle</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Pr>
              <w:lang w:val="en-US"/>
            </w:rPr>
            <w:fldChar w:fldCharType="begin"/>
          </w:r>
          <w:r w:rsidR="007D11C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0LTA2LTA2VDE0OjMzOjU1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eHVqdWlmZmhuNXMydHBtNzNrNWxsbjQ4eGsxajEwcDRiYzdzbDJvIiwiQ3JlYXRlZE9uIjoiMjAyNC0wNi0wNlQxMjoyOTo0MloiLCJNb2RpZmllZEJ5IjoieHVqdWlmZmhuNXMydHBtNzNrNWxsbjQ4eGsxajEwcDRiYzdzbDJvIiwiSWQiOiIwZTlkZDA5Yy0xYTkyLTRlZDctOWE5NS00MGJjZGE2YmU1ZmUiLCJNb2RpZmllZE9uIjoiMjAyNC0wNi0wNlQxMjoyOTo0Mlo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nh1anVpZmZobjVzMnRwbTczazVsbG40OHhrMWoxMHA0YmM3c2wybyIsIkNyZWF0ZWRPbiI6IjIwMjQtMDYtMDZUMTI6Mjk6NDJaIiwiTW9kaWZpZWRCeSI6Inh1anVpZmZobjVzMnRwbTczazVsbG40OHhrMWoxMHA0YmM3c2wybyIsIklkIjoiYjI2MjNmYWEtNDQyMi00MzQ0LTljOTctZjdhOTNiOWFkYTgxIiwiTW9kaWZpZWRPbiI6IjIwMjQtMDYtMDZUMTI6Mjk6NDJa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}</w:instrText>
          </w:r>
          <w:r w:rsidR="00E127AD">
            <w:rPr>
              <w:lang w:val="en-US"/>
            </w:rPr>
            <w:fldChar w:fldCharType="separate"/>
          </w:r>
          <w:r w:rsidR="007D11CD">
            <w:rPr>
              <w:lang w:val="en-US"/>
            </w:rPr>
            <w:t>[56,57]</w:t>
          </w:r>
          <w:r w:rsidR="00E127AD">
            <w:rPr>
              <w:lang w:val="en-US"/>
            </w:rPr>
            <w:fldChar w:fldCharType="end"/>
          </w:r>
        </w:sdtContent>
      </w:sdt>
      <w:r w:rsidR="00E127AD">
        <w:rPr>
          <w:lang w:val="en-US"/>
        </w:rPr>
        <w:t>. 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However, since these are two very different research questions, we tend to keeping the concepts of naturalness and authenticity rather separate. </w:t>
      </w:r>
    </w:p>
    <w:p w14:paraId="73A32CC3" w14:textId="706B4EB2" w:rsidR="00A017E1" w:rsidRPr="00A017E1" w:rsidRDefault="008E2FE6" w:rsidP="00A017E1">
      <w:pPr>
        <w:pStyle w:val="berschrift1"/>
        <w:numPr>
          <w:ilvl w:val="0"/>
          <w:numId w:val="7"/>
        </w:numPr>
        <w:rPr>
          <w:lang w:val="en-US"/>
        </w:rPr>
      </w:pPr>
      <w:bookmarkStart w:id="30"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30"/>
    </w:p>
    <w:p w14:paraId="57A31105" w14:textId="29D6CE07" w:rsidR="00A017E1" w:rsidRDefault="00A017E1" w:rsidP="00A017E1">
      <w:pPr>
        <w:rPr>
          <w:lang w:val="en"/>
        </w:rPr>
      </w:pPr>
    </w:p>
    <w:p w14:paraId="30AAB351" w14:textId="0F94BC90" w:rsidR="004E074C" w:rsidRPr="004E074C" w:rsidRDefault="004E074C" w:rsidP="00A017E1">
      <w:pPr>
        <w:rPr>
          <w:color w:val="C00000"/>
        </w:rPr>
      </w:pPr>
      <w:r w:rsidRPr="004E074C">
        <w:rPr>
          <w:color w:val="C00000"/>
        </w:rPr>
        <w:t xml:space="preserve">Ab hier noch nicht weiter überarbeitet. </w:t>
      </w:r>
    </w:p>
    <w:p w14:paraId="27FD7686" w14:textId="1EEAE7A0" w:rsidR="00C34691" w:rsidRDefault="00C34691" w:rsidP="00EB3DF4">
      <w:pPr>
        <w:rPr>
          <w:lang w:val="en-US"/>
        </w:rPr>
      </w:pPr>
      <w:r w:rsidRPr="00C34691">
        <w:rPr>
          <w:lang w:val="en-US"/>
        </w:rPr>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31"/>
      <w:commentRangeStart w:id="32"/>
      <w:r>
        <w:rPr>
          <w:lang w:val="en-US"/>
        </w:rPr>
        <w:lastRenderedPageBreak/>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33"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34"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31"/>
      <w:r w:rsidR="00083C4F">
        <w:rPr>
          <w:rStyle w:val="Kommentarzeichen"/>
        </w:rPr>
        <w:commentReference w:id="31"/>
      </w:r>
      <w:commentRangeEnd w:id="32"/>
      <w:r w:rsidR="00D94355">
        <w:rPr>
          <w:rStyle w:val="Kommentarzeichen"/>
        </w:rPr>
        <w:commentReference w:id="32"/>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35" w:name="_Toc160791735"/>
      <w:bookmarkEnd w:id="34"/>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35"/>
    </w:p>
    <w:p w14:paraId="502778B7" w14:textId="154EDEEC" w:rsidR="00A017E1" w:rsidRDefault="00A017E1" w:rsidP="00A017E1">
      <w:pPr>
        <w:rPr>
          <w:lang w:val="en-US"/>
        </w:rPr>
      </w:pPr>
    </w:p>
    <w:p w14:paraId="353CD4F2" w14:textId="33AA67C4" w:rsidR="001B022B" w:rsidRDefault="005E5112" w:rsidP="00A017E1">
      <w:pPr>
        <w:rPr>
          <w:lang w:val="en-US"/>
        </w:rPr>
      </w:pPr>
      <w:r>
        <w:rPr>
          <w:lang w:val="en-US"/>
        </w:rPr>
        <w:t xml:space="preserve">Several authors have pointed out that research on naturalness is not sufficiently rooted in theory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C35DF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0LTA2LTA2VDEwOjU2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QtMDYtMDZUMDk6NTM6MDIiLCJQcm9qZWN0Ijp7IiRyZWYiOiI4In19LCJVc2VOdW1iZXJpbmdUeXBlT2ZQYXJlbnREb2N1bWVudCI6ZmFsc2V9XSwiRm9ybWF0dGVkVGV4dCI6eyIkaWQiOiIzMSIsIkNvdW50IjoxLCJUZXh0VW5pdHMiOlt7IiRpZCI6IjMyIiwiRm9udFN0eWxlIjp7IiRpZCI6IjMzIiwiTmV1dHJhbCI6dHJ1ZX0sIlJlYWRpbmdPcmRlciI6MSwiVGV4dCI6Ils2LDExXSJ9XX0sIlRhZyI6IkNpdGF2aVBsYWNlaG9sZGVyI2VkODg3ZjBiLTM0Y2MtNDhlNC04MjhlLWI2ZTNjMWQ4YTYxNCIsIlRleHQiOiJbNiwxMV0iLCJXQUlWZXJzaW9uIjoiNi4xNy4wLjAifQ==}</w:instrText>
          </w:r>
          <w:r w:rsidR="00701727">
            <w:rPr>
              <w:lang w:val="en-US"/>
            </w:rPr>
            <w:fldChar w:fldCharType="separate"/>
          </w:r>
          <w:r w:rsidR="00C35DFD">
            <w:rPr>
              <w:lang w:val="en-US"/>
            </w:rPr>
            <w:t>[6,11]</w:t>
          </w:r>
          <w:r w:rsidR="00701727">
            <w:rPr>
              <w:lang w:val="en-US"/>
            </w:rPr>
            <w:fldChar w:fldCharType="end"/>
          </w:r>
        </w:sdtContent>
      </w:sdt>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sdt>
        <w:sdtPr>
          <w:rPr>
            <w:lang w:val="en-US"/>
          </w:rPr>
          <w:alias w:val="To edit, see citavi.com/edit"/>
          <w:tag w:val="CitaviPlaceholder#94b3fc51-329e-4ac2-a7b3-dd4de8805961"/>
          <w:id w:val="1680935002"/>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2ZmNDUxMTg3LTZjYzMtNDU3NC1hNGM0LWFlY2NlMTBmY2Y1NyIsIkVudHJpZXMiOlt7IiRpZCI6IjIiLCIkdHlwZSI6IlN3aXNzQWNhZGVtaWMuQ2l0YXZpLkNpdGF0aW9ucy5Xb3JkUGxhY2Vob2xkZXJFbnRyeSwgU3dpc3NBY2FkZW1pYy5DaXRhdmkiLCJJZCI6IjA4MGQ4MzU3LTgwMTQtNDE3ZS1iZjYyLTAxNGY5ZTBhMjcwZiIsIlJhbmdlTGVuZ3RoIjoxMiwiUmVmZXJlbmNlSWQiOiIyMDUwY2RhZC0wYjViLTQ2NTItYWU5Yy1jY2M1YTM4OTJmN2Y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OCIsIiR0eXBlIjoiU3dpc3NBY2FkZW1pYy5DaXRhdmkuUHJvamVjdCwgU3dpc3NBY2FkZW1pYy5DaXRhdmkifX0seyIkaWQiOiI5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OCJ9fSx7IiRpZCI6IjEwIiwiJHR5cGUiOiJTd2lzc0FjYWRlbWljLkNpdGF2aS5QZXJzb24sIFN3aXNzQWNhZGVtaWMuQ2l0YXZpIiwiRmlyc3ROYW1lIjoiQy4iLCJMYXN0TmFtZSI6IkJlZGFyZCIsIlByb3RlY3RlZCI6ZmFsc2UsIlNleCI6MCwiQ3JlYXRlZEJ5IjoiX0NocmlzdGluZSIsIkNyZWF0ZWRPbiI6IjIwMTktMDItMjFUMTI6NTA6NDYiLCJNb2RpZmllZEJ5IjoiX0NocmlzdGluZSIsIklkIjoiZDBjN2U3NDEtZmNhYi00YzU5LWE4NDQtMjgyZGRmOTI3NTlmIiwiTW9kaWZpZWRPbiI6IjIwMTktMDItMjFUMTI6NTA6NDgiLCJQcm9qZWN0Ijp7IiRyZWYiOiI4In19XS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NTMwMTc1MyIsIlVyaVN0cmluZyI6Imh0dHA6Ly93d3cubmNiaS5ubG0ubmloLmdvdi9wdWJtZWQvMTUzMDE3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OWI5M2UyNzctZGQ0NC00ODU1LWJkODQtNTljM2VmN2ViZGQ1IiwiTW9kaWZpZWRPbiI6IjIwMTktMDItMjFUMTI6NTA6NT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E2L2oudGljcy4yMDA0LjAxLjAwOCIsIlVyaVN0cmluZyI6Imh0dHBzOi8vZG9pLm9yZy8xMC4xMDE2L2oudGljcy4yMDA0LjAxL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}</w:instrText>
          </w:r>
          <w:r w:rsidR="00701727">
            <w:rPr>
              <w:lang w:val="en-US"/>
            </w:rPr>
            <w:fldChar w:fldCharType="separate"/>
          </w:r>
          <w:r w:rsidR="00701727">
            <w:rPr>
              <w:lang w:val="en-US"/>
            </w:rPr>
            <w:t>Belin et al.</w:t>
          </w:r>
          <w:r w:rsidR="00701727">
            <w:rPr>
              <w:lang w:val="en-US"/>
            </w:rPr>
            <w:fldChar w:fldCharType="end"/>
          </w:r>
        </w:sdtContent>
      </w:sdt>
      <w:r w:rsidR="00701727">
        <w:rPr>
          <w:lang w:val="en-US"/>
        </w:rPr>
        <w:t xml:space="preserve"> </w:t>
      </w:r>
      <w:sdt>
        <w:sdtPr>
          <w:rPr>
            <w:lang w:val="en-US"/>
          </w:rPr>
          <w:alias w:val="To edit, see citavi.com/edit"/>
          <w:tag w:val="CitaviPlaceholder#ff451187-6cc3-4574-a4c4-aecce10fcf57"/>
          <w:id w:val="1660802086"/>
          <w:placeholder>
            <w:docPart w:val="DefaultPlaceholder_-1854013440"/>
          </w:placeholder>
        </w:sdtPr>
        <w:sdtEndPr/>
        <w:sdtContent>
          <w:r w:rsidR="00701727">
            <w:rPr>
              <w:lang w:val="en-US"/>
            </w:rPr>
            <w:fldChar w:fldCharType="begin"/>
          </w:r>
          <w:r w:rsidR="007D11CD">
            <w:rPr>
              <w:lang w:val="en-US"/>
            </w:rPr>
            <w:instrText>ADDIN CitaviPlaceholder{eyIkaWQiOiIxIiwiJHR5cGUiOiJTd2lzc0FjYWRlbWljLkNpdGF2aS5DaXRhdGlvbnMuV29yZFBsYWNlaG9sZGVyLCBTd2lzc0FjYWRlbWljLkNpdGF2aSIsIkFzc29jaWF0ZVdpdGhQbGFjZWhvbGRlclRhZyI6IkNpdGF2aVBsYWNlaG9sZGVyIzk0YjNmYzUxLTMyOWUtNGFjMi1hN2IzLWRkNGRlODgwNTk2MSIsIkVudHJpZXMiOlt7IiRpZCI6IjIiLCIkdHlwZSI6IlN3aXNzQWNhZGVtaWMuQ2l0YXZpLkNpdGF0aW9ucy5Xb3JkUGxhY2Vob2xkZXJFbnRyeSwgU3dpc3NBY2FkZW1pYy5DaXRhdmkiLCJJZCI6IjU0MTYxMDNkLTRhMDYtNGI2MS05ZDA4LTA1NWJiZjJiN2E5NyIsIlJhbmdlTGVuZ3RoIjo0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C0wNi0wNlQxMDo1NzowMS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ls1OF0ifV19LCJUYWciOiJDaXRhdmlQbGFjZWhvbGRlciNmZjQ1MTE4Ny02Y2MzLTQ1NzQtYTRjNC1hZWNjZTEwZmNmNTciLCJUZXh0IjoiWzU4XSIsIldBSVZlcnNpb24iOiI2LjE3LjAuMCJ9}</w:instrText>
          </w:r>
          <w:r w:rsidR="00701727">
            <w:rPr>
              <w:lang w:val="en-US"/>
            </w:rPr>
            <w:fldChar w:fldCharType="separate"/>
          </w:r>
          <w:r w:rsidR="007D11CD">
            <w:rPr>
              <w:lang w:val="en-US"/>
            </w:rPr>
            <w:t>[58]</w:t>
          </w:r>
          <w:r w:rsidR="00701727">
            <w:rPr>
              <w:lang w:val="en-US"/>
            </w:rPr>
            <w:fldChar w:fldCharType="end"/>
          </w:r>
        </w:sdtContent>
      </w:sdt>
      <w:r w:rsidR="00701727">
        <w:rPr>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sdt>
        <w:sdtPr>
          <w:rPr>
            <w:lang w:val="en-US"/>
          </w:rPr>
          <w:alias w:val="To edit, see citavi.com/edit"/>
          <w:tag w:val="CitaviPlaceholder#10b0afd0-9099-417e-b30d-e283718bb6d3"/>
          <w:id w:val="-531730663"/>
          <w:placeholder>
            <w:docPart w:val="DefaultPlaceholder_-1854013440"/>
          </w:placeholder>
        </w:sdtPr>
        <w:sdtEndPr/>
        <w:sdtContent>
          <w:r w:rsidR="00701727">
            <w:rPr>
              <w:lang w:val="en-US"/>
            </w:rPr>
            <w:fldChar w:fldCharType="begin"/>
          </w:r>
          <w:r w:rsidR="00701727">
            <w:rPr>
              <w:lang w:val="en-US"/>
            </w:rPr>
            <w:instrText>ADDIN CitaviPlaceholder{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OCIsIiR0eXBlIjoiU3dpc3NBY2FkZW1pYy5DaXRhdmkuUHJvamVjdCwgU3dpc3NBY2FkZW1pYy5DaXRhdmkifX0seyIkaWQiOiI5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4In19XSwiQ2l0YXRpb25LZXlVcGRhdGVUeXBlIjowLCJDb2xsYWJvcmF0b3JzIjpbXSwiRG9pIjoiMTAuMTAzOC9zNDQyNzEtMDIzLTAwMDAx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4L3M0NDI3MS0wMjMtMDAwMDEtNCIsIlVyaVN0cmluZyI6Imh0dHBzOi8vZG9pLm9yZy8xMC4xMDM4L3M0NDI3MS0wMjMtMDAwMDEt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}</w:instrText>
          </w:r>
          <w:r w:rsidR="00701727">
            <w:rPr>
              <w:lang w:val="en-US"/>
            </w:rPr>
            <w:fldChar w:fldCharType="separate"/>
          </w:r>
          <w:r w:rsidR="00701727">
            <w:rPr>
              <w:lang w:val="en-US"/>
            </w:rPr>
            <w:t>Lavan and McGettigan</w:t>
          </w:r>
          <w:r w:rsidR="00701727">
            <w:rPr>
              <w:lang w:val="en-US"/>
            </w:rPr>
            <w:fldChar w:fldCharType="end"/>
          </w:r>
        </w:sdtContent>
      </w:sdt>
      <w:r w:rsidR="00701727">
        <w:rPr>
          <w:lang w:val="en-US"/>
        </w:rPr>
        <w:t xml:space="preserve"> </w:t>
      </w:r>
      <w:sdt>
        <w:sdtPr>
          <w:rPr>
            <w:lang w:val="en-US"/>
          </w:rPr>
          <w:alias w:val="To edit, see citavi.com/edit"/>
          <w:tag w:val="CitaviPlaceholder#9e9e8853-7bc8-41dd-bb64-1379e06b5f7c"/>
          <w:id w:val="-1999408831"/>
          <w:placeholder>
            <w:docPart w:val="DefaultPlaceholder_-1854013440"/>
          </w:placeholder>
        </w:sdtPr>
        <w:sdtEndPr/>
        <w:sdtContent>
          <w:r w:rsidR="00701727">
            <w:rPr>
              <w:lang w:val="en-US"/>
            </w:rPr>
            <w:fldChar w:fldCharType="begin"/>
          </w:r>
          <w:r w:rsidR="004E074C">
            <w:rPr>
              <w:lang w:val="en-US"/>
            </w:rPr>
            <w:instrText>ADDIN CitaviPlaceholder{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lcmlvZGljYWwiOnsiJGlkIjoiMTM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QtMDYtMDZUMDk6NTM6MDI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JbNF0ifV19LCJUYWciOiJDaXRhdmlQbGFjZWhvbGRlciM5ZTllODg1My03YmM4LTQxZGQtYmI2NC0xMzc5ZTA2YjVmN2MiLCJUZXh0IjoiWzRdIiwiV0FJVmVyc2lvbiI6IjYuMTcuMC4wIn0=}</w:instrText>
          </w:r>
          <w:r w:rsidR="00701727">
            <w:rPr>
              <w:lang w:val="en-US"/>
            </w:rPr>
            <w:fldChar w:fldCharType="separate"/>
          </w:r>
          <w:r w:rsidR="004E074C">
            <w:rPr>
              <w:lang w:val="en-US"/>
            </w:rPr>
            <w:t>[4]</w:t>
          </w:r>
          <w:r w:rsidR="00701727">
            <w:rPr>
              <w:lang w:val="en-US"/>
            </w:rPr>
            <w:fldChar w:fldCharType="end"/>
          </w:r>
        </w:sdtContent>
      </w:sdt>
      <w:r w:rsidR="00701727">
        <w:rPr>
          <w:lang w:val="en-US"/>
        </w:rPr>
        <w:t xml:space="preserve"> </w:t>
      </w:r>
      <w:r w:rsidR="006049B7">
        <w:rPr>
          <w:lang w:val="en-US"/>
        </w:rPr>
        <w:t>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36"/>
      <w:commentRangeStart w:id="37"/>
      <w:r w:rsidR="001B022B">
        <w:rPr>
          <w:lang w:val="en-US"/>
        </w:rPr>
        <w:t xml:space="preserve">What makes human voices special? What makes natural voices special? </w:t>
      </w:r>
      <w:commentRangeEnd w:id="36"/>
      <w:r w:rsidR="00083C4F">
        <w:rPr>
          <w:rStyle w:val="Kommentarzeichen"/>
        </w:rPr>
        <w:commentReference w:id="36"/>
      </w:r>
      <w:commentRangeEnd w:id="37"/>
      <w:r w:rsidR="00D94355">
        <w:rPr>
          <w:rStyle w:val="Kommentarzeichen"/>
        </w:rPr>
        <w:commentReference w:id="37"/>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lastRenderedPageBreak/>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38" w:name="_Toc160791736"/>
      <w:commentRangeStart w:id="39"/>
      <w:commentRangeStart w:id="40"/>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38"/>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39"/>
      <w:r w:rsidR="00DA3458">
        <w:rPr>
          <w:rStyle w:val="Kommentarzeichen"/>
        </w:rPr>
        <w:commentReference w:id="39"/>
      </w:r>
      <w:commentRangeEnd w:id="40"/>
      <w:r w:rsidR="00822483">
        <w:rPr>
          <w:rStyle w:val="Kommentarzeichen"/>
        </w:rPr>
        <w:commentReference w:id="40"/>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396BA061"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commentRangeStart w:id="41"/>
      <w:r w:rsidR="00D35D00" w:rsidRPr="00D35D00">
        <w:rPr>
          <w:color w:val="C00000"/>
          <w:lang w:val="en"/>
        </w:rPr>
        <w:t>As an exception, we included a recent pre-print</w:t>
      </w:r>
      <w:commentRangeEnd w:id="41"/>
      <w:r w:rsidR="00786C7C">
        <w:rPr>
          <w:rStyle w:val="Kommentarzeichen"/>
        </w:rPr>
        <w:commentReference w:id="41"/>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 xml:space="preserve">we focused on spoken utterances, </w:t>
      </w:r>
      <w:del w:id="42" w:author="Stefan Schweinberger" w:date="2024-06-10T19:28:00Z">
        <w:r w:rsidR="00CC6799" w:rsidDel="00786C7C">
          <w:rPr>
            <w:lang w:val="en"/>
          </w:rPr>
          <w:delText xml:space="preserve">thereby </w:delText>
        </w:r>
      </w:del>
      <w:r w:rsidR="00CC6799">
        <w:rPr>
          <w:lang w:val="en"/>
        </w:rPr>
        <w:t>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6DC41905"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43"/>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43"/>
      <w:r w:rsidR="00173323">
        <w:rPr>
          <w:rStyle w:val="Kommentarzeichen"/>
        </w:rPr>
        <w:commentReference w:id="43"/>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w:t>
      </w:r>
      <w:commentRangeStart w:id="44"/>
      <w:r w:rsidR="004A2FDC">
        <w:rPr>
          <w:lang w:val="en"/>
        </w:rPr>
        <w:t xml:space="preserve">are </w:t>
      </w:r>
      <w:commentRangeStart w:id="45"/>
      <w:r w:rsidR="004A2FDC">
        <w:rPr>
          <w:lang w:val="en"/>
        </w:rPr>
        <w:t>solely rating data</w:t>
      </w:r>
      <w:commentRangeEnd w:id="45"/>
      <w:r w:rsidR="00173323">
        <w:rPr>
          <w:rStyle w:val="Kommentarzeichen"/>
        </w:rPr>
        <w:commentReference w:id="45"/>
      </w:r>
      <w:commentRangeEnd w:id="44"/>
      <w:r w:rsidR="00786C7C">
        <w:rPr>
          <w:rStyle w:val="Kommentarzeichen"/>
        </w:rPr>
        <w:commentReference w:id="44"/>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w:t>
      </w:r>
      <w:ins w:id="46" w:author="Stefan Schweinberger" w:date="2024-06-10T19:29:00Z">
        <w:r w:rsidR="00786C7C">
          <w:rPr>
            <w:lang w:val="en"/>
          </w:rPr>
          <w:t>, with</w:t>
        </w:r>
      </w:ins>
      <w:del w:id="47" w:author="Stefan Schweinberger" w:date="2024-06-10T19:29:00Z">
        <w:r w:rsidR="0062078F" w:rsidDel="00786C7C">
          <w:rPr>
            <w:lang w:val="en"/>
          </w:rPr>
          <w:delText>.</w:delText>
        </w:r>
      </w:del>
      <w:r w:rsidR="0062078F">
        <w:rPr>
          <w:lang w:val="en"/>
        </w:rPr>
        <w:t xml:space="preserve"> </w:t>
      </w:r>
      <w:r w:rsidR="0062078F" w:rsidRPr="0062078F">
        <w:rPr>
          <w:color w:val="C00000"/>
          <w:lang w:val="en"/>
        </w:rPr>
        <w:t>8</w:t>
      </w:r>
      <w:r w:rsidR="0062078F">
        <w:rPr>
          <w:lang w:val="en"/>
        </w:rPr>
        <w:t xml:space="preserve"> </w:t>
      </w:r>
      <w:del w:id="48" w:author="Stefan Schweinberger" w:date="2024-06-10T19:29:00Z">
        <w:r w:rsidR="0062078F" w:rsidDel="00786C7C">
          <w:rPr>
            <w:lang w:val="en"/>
          </w:rPr>
          <w:delText xml:space="preserve">used </w:delText>
        </w:r>
      </w:del>
      <w:ins w:id="49" w:author="Stefan Schweinberger" w:date="2024-06-10T19:29:00Z">
        <w:r w:rsidR="00786C7C">
          <w:rPr>
            <w:lang w:val="en"/>
          </w:rPr>
          <w:t xml:space="preserve">using </w:t>
        </w:r>
      </w:ins>
      <w:commentRangeStart w:id="50"/>
      <w:r w:rsidR="0062078F">
        <w:rPr>
          <w:lang w:val="en"/>
        </w:rPr>
        <w:t xml:space="preserve">a mixture </w:t>
      </w:r>
      <w:commentRangeEnd w:id="50"/>
      <w:r w:rsidR="00786C7C">
        <w:rPr>
          <w:rStyle w:val="Kommentarzeichen"/>
        </w:rPr>
        <w:commentReference w:id="50"/>
      </w:r>
      <w:r w:rsidR="0062078F">
        <w:rPr>
          <w:lang w:val="en"/>
        </w:rPr>
        <w:t xml:space="preserve">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ins w:id="51" w:author="Stefan Schweinberger" w:date="2024-06-10T19:30:00Z">
        <w:r w:rsidR="004A1755">
          <w:rPr>
            <w:lang w:val="en"/>
          </w:rPr>
          <w:t xml:space="preserve"> </w:t>
        </w:r>
      </w:ins>
      <w:r w:rsidR="00601BED">
        <w:rPr>
          <w:lang w:val="en"/>
        </w:rPr>
        <w:t xml:space="preserve">cloud in </w:t>
      </w:r>
      <w:r w:rsidR="00601BED" w:rsidRPr="00601BED">
        <w:rPr>
          <w:color w:val="C00000"/>
          <w:lang w:val="en"/>
        </w:rPr>
        <w:t>Figure 1, A</w:t>
      </w:r>
      <w:r w:rsidR="00601BED">
        <w:rPr>
          <w:lang w:val="en"/>
        </w:rPr>
        <w:t xml:space="preserve">. </w:t>
      </w:r>
      <w:r w:rsidR="004A470F">
        <w:rPr>
          <w:lang w:val="en"/>
        </w:rPr>
        <w:t xml:space="preserve">Subsequently, </w:t>
      </w:r>
      <w:del w:id="52" w:author="Stefan Schweinberger" w:date="2024-06-10T19:31:00Z">
        <w:r w:rsidR="004A470F" w:rsidDel="004A1755">
          <w:rPr>
            <w:lang w:val="en"/>
          </w:rPr>
          <w:delText>these were</w:delText>
        </w:r>
      </w:del>
      <w:ins w:id="53" w:author="Stefan Schweinberger" w:date="2024-06-10T19:31:00Z">
        <w:r w:rsidR="004A1755">
          <w:rPr>
            <w:lang w:val="en"/>
          </w:rPr>
          <w:t>we</w:t>
        </w:r>
      </w:ins>
      <w:r w:rsidR="004A470F">
        <w:rPr>
          <w:lang w:val="en"/>
        </w:rPr>
        <w:t xml:space="preserve"> compared </w:t>
      </w:r>
      <w:ins w:id="54" w:author="Stefan Schweinberger" w:date="2024-06-10T19:31:00Z">
        <w:r w:rsidR="004A1755">
          <w:rPr>
            <w:lang w:val="en"/>
          </w:rPr>
          <w:t xml:space="preserve">these </w:t>
        </w:r>
      </w:ins>
      <w:r w:rsidR="004A470F">
        <w:rPr>
          <w:lang w:val="en"/>
        </w:rPr>
        <w:t xml:space="preserve">to </w:t>
      </w:r>
      <w:r w:rsidR="00173323">
        <w:rPr>
          <w:lang w:val="en"/>
        </w:rPr>
        <w:lastRenderedPageBreak/>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t>
      </w:r>
      <w:del w:id="55" w:author="Stefan Schweinberger" w:date="2024-06-10T19:31:00Z">
        <w:r w:rsidR="00601BED" w:rsidDel="004A1755">
          <w:rPr>
            <w:lang w:val="en"/>
          </w:rPr>
          <w:delText xml:space="preserve">we </w:delText>
        </w:r>
      </w:del>
      <w:r w:rsidR="00601BED">
        <w:rPr>
          <w:lang w:val="en"/>
        </w:rPr>
        <w:t xml:space="preserve">proposed in Section 3. In case no definition of naturalness was provided, we </w:t>
      </w:r>
      <w:del w:id="56" w:author="Stefan Schweinberger" w:date="2024-06-10T19:31:00Z">
        <w:r w:rsidR="00601BED" w:rsidDel="004A1755">
          <w:rPr>
            <w:lang w:val="en"/>
          </w:rPr>
          <w:delText xml:space="preserve">tried to </w:delText>
        </w:r>
      </w:del>
      <w:r w:rsidR="00601BED">
        <w:rPr>
          <w:lang w:val="en"/>
        </w:rPr>
        <w:t>infer</w:t>
      </w:r>
      <w:ins w:id="57" w:author="Stefan Schweinberger" w:date="2024-06-10T19:31:00Z">
        <w:r w:rsidR="004A1755">
          <w:rPr>
            <w:lang w:val="en"/>
          </w:rPr>
          <w:t>red</w:t>
        </w:r>
      </w:ins>
      <w:r w:rsidR="00601BED">
        <w:rPr>
          <w:lang w:val="en"/>
        </w:rPr>
        <w:t xml:space="preserve"> the ‘implicit’ conceptualization </w:t>
      </w:r>
      <w:r w:rsidR="00173323">
        <w:rPr>
          <w:lang w:val="en"/>
        </w:rPr>
        <w:t>from</w:t>
      </w:r>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35112F6B" w:rsidR="00041975" w:rsidRDefault="00041975" w:rsidP="00041975">
      <w:pPr>
        <w:pStyle w:val="Listenabsatz"/>
        <w:numPr>
          <w:ilvl w:val="0"/>
          <w:numId w:val="8"/>
        </w:numPr>
        <w:rPr>
          <w:lang w:val="en"/>
        </w:rPr>
      </w:pPr>
      <w:r>
        <w:rPr>
          <w:lang w:val="en"/>
        </w:rPr>
        <w:t>Uncanny valley</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47F95295" w14:textId="77777777" w:rsidR="007D11CD" w:rsidRDefault="00B014AB" w:rsidP="007D11CD">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7D11CD">
            <w:rPr>
              <w:lang w:val="en"/>
            </w:rPr>
            <w:t>References</w:t>
          </w:r>
        </w:p>
        <w:p w14:paraId="0B06987D" w14:textId="77777777" w:rsidR="007D11CD" w:rsidRDefault="007D11CD" w:rsidP="007D11CD">
          <w:pPr>
            <w:pStyle w:val="CitaviBibliographyEntry"/>
            <w:rPr>
              <w:lang w:val="en"/>
            </w:rPr>
          </w:pPr>
          <w:r>
            <w:rPr>
              <w:lang w:val="en"/>
            </w:rPr>
            <w:t>1.</w:t>
          </w:r>
          <w:r>
            <w:rPr>
              <w:lang w:val="en"/>
            </w:rPr>
            <w:tab/>
          </w:r>
          <w:bookmarkStart w:id="58" w:name="_CTVL001b001e71cfb0d478c9df1887d9aa8fa5d"/>
          <w:r>
            <w:rPr>
              <w:lang w:val="en"/>
            </w:rPr>
            <w:t>Young, A.W.; Frühholz, S.; Schweinberger, S.R. Face and voice perception: Understanding commonalities and differences // Face and Voice Perception: Understanding Commonalities and Differences.</w:t>
          </w:r>
          <w:bookmarkEnd w:id="58"/>
          <w:r>
            <w:rPr>
              <w:lang w:val="en"/>
            </w:rPr>
            <w:t xml:space="preserve"> </w:t>
          </w:r>
          <w:r w:rsidRPr="007D11CD">
            <w:rPr>
              <w:i/>
              <w:lang w:val="en"/>
            </w:rPr>
            <w:t>Trends Cogn Sci</w:t>
          </w:r>
          <w:r w:rsidRPr="007D11CD">
            <w:rPr>
              <w:lang w:val="en"/>
            </w:rPr>
            <w:t xml:space="preserve"> </w:t>
          </w:r>
          <w:r w:rsidRPr="007D11CD">
            <w:rPr>
              <w:b/>
              <w:lang w:val="en"/>
            </w:rPr>
            <w:t>2020</w:t>
          </w:r>
          <w:r w:rsidRPr="007D11CD">
            <w:rPr>
              <w:lang w:val="en"/>
            </w:rPr>
            <w:t xml:space="preserve">, </w:t>
          </w:r>
          <w:r w:rsidRPr="007D11CD">
            <w:rPr>
              <w:i/>
              <w:lang w:val="en"/>
            </w:rPr>
            <w:t>24</w:t>
          </w:r>
          <w:r w:rsidRPr="007D11CD">
            <w:rPr>
              <w:lang w:val="en"/>
            </w:rPr>
            <w:t>, 398–410, doi:10.1016/j.tics.2020.02.001.</w:t>
          </w:r>
        </w:p>
        <w:p w14:paraId="449B3B9A" w14:textId="77777777" w:rsidR="007D11CD" w:rsidRDefault="007D11CD" w:rsidP="007D11CD">
          <w:pPr>
            <w:pStyle w:val="CitaviBibliographyEntry"/>
            <w:rPr>
              <w:lang w:val="en"/>
            </w:rPr>
          </w:pPr>
          <w:r>
            <w:rPr>
              <w:lang w:val="en"/>
            </w:rPr>
            <w:t>2.</w:t>
          </w:r>
          <w:r>
            <w:rPr>
              <w:lang w:val="en"/>
            </w:rPr>
            <w:tab/>
          </w:r>
          <w:bookmarkStart w:id="59" w:name="_CTVL001c436adf58e114813af41749f64b2d8ec"/>
          <w:r>
            <w:rPr>
              <w:lang w:val="en"/>
            </w:rPr>
            <w:t>Rodero, E. Effectiveness, attention, and recall of human and artificial voices in an advertising story. Prosody influence and functions of voices.</w:t>
          </w:r>
          <w:bookmarkEnd w:id="59"/>
          <w:r>
            <w:rPr>
              <w:lang w:val="en"/>
            </w:rPr>
            <w:t xml:space="preserve"> </w:t>
          </w:r>
          <w:r w:rsidRPr="007D11CD">
            <w:rPr>
              <w:i/>
              <w:lang w:val="en"/>
            </w:rPr>
            <w:t>Computers in Human Behavior</w:t>
          </w:r>
          <w:r w:rsidRPr="007D11CD">
            <w:rPr>
              <w:lang w:val="en"/>
            </w:rPr>
            <w:t xml:space="preserve"> </w:t>
          </w:r>
          <w:r w:rsidRPr="007D11CD">
            <w:rPr>
              <w:b/>
              <w:lang w:val="en"/>
            </w:rPr>
            <w:t>2017</w:t>
          </w:r>
          <w:r w:rsidRPr="007D11CD">
            <w:rPr>
              <w:lang w:val="en"/>
            </w:rPr>
            <w:t xml:space="preserve">, </w:t>
          </w:r>
          <w:r w:rsidRPr="007D11CD">
            <w:rPr>
              <w:i/>
              <w:lang w:val="en"/>
            </w:rPr>
            <w:t>77</w:t>
          </w:r>
          <w:r w:rsidRPr="007D11CD">
            <w:rPr>
              <w:lang w:val="en"/>
            </w:rPr>
            <w:t>, 336–346, doi:10.1016/j.chb.2017.08.044.</w:t>
          </w:r>
        </w:p>
        <w:p w14:paraId="1D545960" w14:textId="77777777" w:rsidR="007D11CD" w:rsidRDefault="007D11CD" w:rsidP="007D11CD">
          <w:pPr>
            <w:pStyle w:val="CitaviBibliographyEntry"/>
            <w:rPr>
              <w:lang w:val="en"/>
            </w:rPr>
          </w:pPr>
          <w:r>
            <w:rPr>
              <w:lang w:val="en"/>
            </w:rPr>
            <w:t>3.</w:t>
          </w:r>
          <w:r>
            <w:rPr>
              <w:lang w:val="en"/>
            </w:rPr>
            <w:tab/>
          </w:r>
          <w:bookmarkStart w:id="60" w:name="_CTVL001b2cfed2201dc4bfbb30224d692fe3c7c"/>
          <w:r>
            <w:rPr>
              <w:lang w:val="en"/>
            </w:rPr>
            <w:t>Rodero, E.; Lucas, I. Synthetic versus human voices in audiobooks: The human emotional intimacy effect.</w:t>
          </w:r>
          <w:bookmarkEnd w:id="60"/>
          <w:r>
            <w:rPr>
              <w:lang w:val="en"/>
            </w:rPr>
            <w:t xml:space="preserve"> </w:t>
          </w:r>
          <w:r w:rsidRPr="007D11CD">
            <w:rPr>
              <w:i/>
              <w:lang w:val="en"/>
            </w:rPr>
            <w:t>New Media &amp; Society</w:t>
          </w:r>
          <w:r w:rsidRPr="007D11CD">
            <w:rPr>
              <w:lang w:val="en"/>
            </w:rPr>
            <w:t xml:space="preserve"> </w:t>
          </w:r>
          <w:r w:rsidRPr="007D11CD">
            <w:rPr>
              <w:b/>
              <w:lang w:val="en"/>
            </w:rPr>
            <w:t>2023</w:t>
          </w:r>
          <w:r w:rsidRPr="007D11CD">
            <w:rPr>
              <w:lang w:val="en"/>
            </w:rPr>
            <w:t xml:space="preserve">, </w:t>
          </w:r>
          <w:r w:rsidRPr="007D11CD">
            <w:rPr>
              <w:i/>
              <w:lang w:val="en"/>
            </w:rPr>
            <w:t>25</w:t>
          </w:r>
          <w:r w:rsidRPr="007D11CD">
            <w:rPr>
              <w:lang w:val="en"/>
            </w:rPr>
            <w:t>, 1746–1764, doi:10.1177/14614448211024142.</w:t>
          </w:r>
        </w:p>
        <w:p w14:paraId="437F36B0" w14:textId="77777777" w:rsidR="007D11CD" w:rsidRDefault="007D11CD" w:rsidP="007D11CD">
          <w:pPr>
            <w:pStyle w:val="CitaviBibliographyEntry"/>
            <w:rPr>
              <w:lang w:val="en"/>
            </w:rPr>
          </w:pPr>
          <w:r>
            <w:rPr>
              <w:lang w:val="en"/>
            </w:rPr>
            <w:t>4.</w:t>
          </w:r>
          <w:r>
            <w:rPr>
              <w:lang w:val="en"/>
            </w:rPr>
            <w:tab/>
          </w:r>
          <w:bookmarkStart w:id="61" w:name="_CTVL00131a6c35984344b52a0d8347d4d006714"/>
          <w:r>
            <w:rPr>
              <w:lang w:val="en"/>
            </w:rPr>
            <w:t>Lavan, N.; McGettigan, C. A model for person perception from familiar and unfamiliar voices.</w:t>
          </w:r>
          <w:bookmarkEnd w:id="61"/>
          <w:r>
            <w:rPr>
              <w:lang w:val="en"/>
            </w:rPr>
            <w:t xml:space="preserve"> </w:t>
          </w:r>
          <w:r w:rsidRPr="007D11CD">
            <w:rPr>
              <w:i/>
              <w:lang w:val="en"/>
            </w:rPr>
            <w:t>Commun Psychol</w:t>
          </w:r>
          <w:r w:rsidRPr="007D11CD">
            <w:rPr>
              <w:lang w:val="en"/>
            </w:rPr>
            <w:t xml:space="preserve"> </w:t>
          </w:r>
          <w:r w:rsidRPr="007D11CD">
            <w:rPr>
              <w:b/>
              <w:lang w:val="en"/>
            </w:rPr>
            <w:t>2023</w:t>
          </w:r>
          <w:r w:rsidRPr="007D11CD">
            <w:rPr>
              <w:lang w:val="en"/>
            </w:rPr>
            <w:t xml:space="preserve">, </w:t>
          </w:r>
          <w:r w:rsidRPr="007D11CD">
            <w:rPr>
              <w:i/>
              <w:lang w:val="en"/>
            </w:rPr>
            <w:t>1</w:t>
          </w:r>
          <w:r w:rsidRPr="007D11CD">
            <w:rPr>
              <w:lang w:val="en"/>
            </w:rPr>
            <w:t>, doi:10.1038/s44271-023-00001-4.</w:t>
          </w:r>
        </w:p>
        <w:p w14:paraId="11B604F7" w14:textId="77777777" w:rsidR="007D11CD" w:rsidRDefault="007D11CD" w:rsidP="007D11CD">
          <w:pPr>
            <w:pStyle w:val="CitaviBibliographyEntry"/>
            <w:rPr>
              <w:lang w:val="en"/>
            </w:rPr>
          </w:pPr>
          <w:r>
            <w:rPr>
              <w:lang w:val="en"/>
            </w:rPr>
            <w:t>5.</w:t>
          </w:r>
          <w:r>
            <w:rPr>
              <w:lang w:val="en"/>
            </w:rPr>
            <w:tab/>
          </w:r>
          <w:bookmarkStart w:id="62" w:name="_CTVL0012277974cb7714b67b5f1e89408e0d8e5"/>
          <w:r w:rsidRPr="007D11CD">
            <w:rPr>
              <w:i/>
              <w:lang w:val="en"/>
            </w:rPr>
            <w:t>The SAGE Encyclopedia of Human Communication Sciences and Disorders;</w:t>
          </w:r>
          <w:bookmarkEnd w:id="62"/>
          <w:r w:rsidRPr="007D11CD">
            <w:rPr>
              <w:i/>
              <w:lang w:val="en"/>
            </w:rPr>
            <w:t xml:space="preserve"> </w:t>
          </w:r>
          <w:r w:rsidRPr="007D11CD">
            <w:rPr>
              <w:lang w:val="en"/>
            </w:rPr>
            <w:t>Damico, J.S.; Ball, M.J., Eds.; SAGE Publications, Inc: 2455 Teller Road, Thousand Oaks, California 91320, 2019, ISBN 9781483380834.</w:t>
          </w:r>
        </w:p>
        <w:p w14:paraId="717AA43E" w14:textId="77777777" w:rsidR="007D11CD" w:rsidRDefault="007D11CD" w:rsidP="007D11CD">
          <w:pPr>
            <w:pStyle w:val="CitaviBibliographyEntry"/>
            <w:rPr>
              <w:lang w:val="en"/>
            </w:rPr>
          </w:pPr>
          <w:r>
            <w:rPr>
              <w:lang w:val="en"/>
            </w:rPr>
            <w:t>6.</w:t>
          </w:r>
          <w:r>
            <w:rPr>
              <w:lang w:val="en"/>
            </w:rPr>
            <w:tab/>
          </w:r>
          <w:bookmarkStart w:id="63" w:name="_CTVL001fbae7f6b1f244474a9c6b3bd11fb323c"/>
          <w:r>
            <w:rPr>
              <w:lang w:val="en"/>
            </w:rPr>
            <w:t>Klopfenstein, M.; Bernard, K.; Heyman, C. The study of speech naturalness in communication disorders: A systematic review of the literature.</w:t>
          </w:r>
          <w:bookmarkEnd w:id="63"/>
          <w:r>
            <w:rPr>
              <w:lang w:val="en"/>
            </w:rPr>
            <w:t xml:space="preserve"> </w:t>
          </w:r>
          <w:r w:rsidRPr="007D11CD">
            <w:rPr>
              <w:i/>
              <w:lang w:val="en"/>
            </w:rPr>
            <w:t>Clin. Linguist. Phon.</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327–338, doi:10.1080/02699206.2019.1652692.</w:t>
          </w:r>
        </w:p>
        <w:p w14:paraId="4F1429EC" w14:textId="77777777" w:rsidR="007D11CD" w:rsidRDefault="007D11CD" w:rsidP="007D11CD">
          <w:pPr>
            <w:pStyle w:val="CitaviBibliographyEntry"/>
            <w:rPr>
              <w:lang w:val="en"/>
            </w:rPr>
          </w:pPr>
          <w:r>
            <w:rPr>
              <w:lang w:val="en"/>
            </w:rPr>
            <w:t>7.</w:t>
          </w:r>
          <w:r>
            <w:rPr>
              <w:lang w:val="en"/>
            </w:rPr>
            <w:tab/>
          </w:r>
          <w:bookmarkStart w:id="64" w:name="_CTVL00166e4bf6bb4a14bf5a861c6fab2ec55bb"/>
          <w:r>
            <w:rPr>
              <w:lang w:val="en"/>
            </w:rPr>
            <w:t>Birkholz, P.; Martin, L.; Xu, Y.; Scherbaum, S.; Neuschaefer-Rube, C. Manipulation of the prosodic features of vocal tract length, nasality and articulatory precision using articulatory synthesis.</w:t>
          </w:r>
          <w:bookmarkEnd w:id="64"/>
          <w:r>
            <w:rPr>
              <w:lang w:val="en"/>
            </w:rPr>
            <w:t xml:space="preserve"> </w:t>
          </w:r>
          <w:r w:rsidRPr="007D11CD">
            <w:rPr>
              <w:i/>
              <w:lang w:val="en"/>
            </w:rPr>
            <w:t>Computer Speech &amp; Language</w:t>
          </w:r>
          <w:r w:rsidRPr="007D11CD">
            <w:rPr>
              <w:lang w:val="en"/>
            </w:rPr>
            <w:t xml:space="preserve"> </w:t>
          </w:r>
          <w:r w:rsidRPr="007D11CD">
            <w:rPr>
              <w:b/>
              <w:lang w:val="en"/>
            </w:rPr>
            <w:t>2017</w:t>
          </w:r>
          <w:r w:rsidRPr="007D11CD">
            <w:rPr>
              <w:lang w:val="en"/>
            </w:rPr>
            <w:t xml:space="preserve">, </w:t>
          </w:r>
          <w:r w:rsidRPr="007D11CD">
            <w:rPr>
              <w:i/>
              <w:lang w:val="en"/>
            </w:rPr>
            <w:t>41</w:t>
          </w:r>
          <w:r w:rsidRPr="007D11CD">
            <w:rPr>
              <w:lang w:val="en"/>
            </w:rPr>
            <w:t>, 116–127, doi:10.1016/j.csl.2016.06.004.</w:t>
          </w:r>
        </w:p>
        <w:p w14:paraId="17B264C7" w14:textId="77777777" w:rsidR="007D11CD" w:rsidRDefault="007D11CD" w:rsidP="007D11CD">
          <w:pPr>
            <w:pStyle w:val="CitaviBibliographyEntry"/>
            <w:rPr>
              <w:lang w:val="en"/>
            </w:rPr>
          </w:pPr>
          <w:r>
            <w:rPr>
              <w:lang w:val="en"/>
            </w:rPr>
            <w:lastRenderedPageBreak/>
            <w:t>8.</w:t>
          </w:r>
          <w:r>
            <w:rPr>
              <w:lang w:val="en"/>
            </w:rPr>
            <w:tab/>
          </w:r>
          <w:bookmarkStart w:id="65" w:name="_CTVL0013e0761ace0f24a4e893d7b6ed445a286"/>
          <w:r>
            <w:rPr>
              <w:lang w:val="en"/>
            </w:rPr>
            <w:t>Birkholz, P.; Drechsel, S. Effects of the piriform fossae, transvelar acoustic coupling, and laryngeal wall vibration on the naturalness of articulatory speech synthesis.</w:t>
          </w:r>
          <w:bookmarkEnd w:id="65"/>
          <w:r>
            <w:rPr>
              <w:lang w:val="en"/>
            </w:rPr>
            <w:t xml:space="preserve"> </w:t>
          </w:r>
          <w:r w:rsidRPr="007D11CD">
            <w:rPr>
              <w:i/>
              <w:lang w:val="en"/>
            </w:rPr>
            <w:t>Speech Commun</w:t>
          </w:r>
          <w:r w:rsidRPr="007D11CD">
            <w:rPr>
              <w:lang w:val="en"/>
            </w:rPr>
            <w:t xml:space="preserve"> </w:t>
          </w:r>
          <w:r w:rsidRPr="007D11CD">
            <w:rPr>
              <w:b/>
              <w:lang w:val="en"/>
            </w:rPr>
            <w:t>2021</w:t>
          </w:r>
          <w:r w:rsidRPr="007D11CD">
            <w:rPr>
              <w:lang w:val="en"/>
            </w:rPr>
            <w:t xml:space="preserve">, </w:t>
          </w:r>
          <w:r w:rsidRPr="007D11CD">
            <w:rPr>
              <w:i/>
              <w:lang w:val="en"/>
            </w:rPr>
            <w:t>132</w:t>
          </w:r>
          <w:r w:rsidRPr="007D11CD">
            <w:rPr>
              <w:lang w:val="en"/>
            </w:rPr>
            <w:t>, 96–105, doi:10.1016/j.specom.2021.06.002.</w:t>
          </w:r>
        </w:p>
        <w:p w14:paraId="15E9C6B8" w14:textId="77777777" w:rsidR="007D11CD" w:rsidRDefault="007D11CD" w:rsidP="007D11CD">
          <w:pPr>
            <w:pStyle w:val="CitaviBibliographyEntry"/>
            <w:rPr>
              <w:lang w:val="en"/>
            </w:rPr>
          </w:pPr>
          <w:r>
            <w:rPr>
              <w:lang w:val="en"/>
            </w:rPr>
            <w:t>9.</w:t>
          </w:r>
          <w:r>
            <w:rPr>
              <w:lang w:val="en"/>
            </w:rPr>
            <w:tab/>
          </w:r>
          <w:bookmarkStart w:id="66" w:name="_CTVL0015f5cb147e9724e6da87514966070f76d"/>
          <w:r>
            <w:rPr>
              <w:lang w:val="en"/>
            </w:rPr>
            <w:t>Moore, B.C.J.; Tan, C.-T. Perceived naturalness of spectrally distorted speech and music.</w:t>
          </w:r>
          <w:bookmarkEnd w:id="66"/>
          <w:r>
            <w:rPr>
              <w:lang w:val="en"/>
            </w:rPr>
            <w:t xml:space="preserve"> </w:t>
          </w:r>
          <w:r w:rsidRPr="007D11CD">
            <w:rPr>
              <w:i/>
              <w:lang w:val="en"/>
            </w:rPr>
            <w:t>J. Acoust. Soc. Am.</w:t>
          </w:r>
          <w:r w:rsidRPr="007D11CD">
            <w:rPr>
              <w:lang w:val="en"/>
            </w:rPr>
            <w:t xml:space="preserve"> </w:t>
          </w:r>
          <w:r w:rsidRPr="007D11CD">
            <w:rPr>
              <w:b/>
              <w:lang w:val="en"/>
            </w:rPr>
            <w:t>2003</w:t>
          </w:r>
          <w:r w:rsidRPr="007D11CD">
            <w:rPr>
              <w:lang w:val="en"/>
            </w:rPr>
            <w:t xml:space="preserve">, </w:t>
          </w:r>
          <w:r w:rsidRPr="007D11CD">
            <w:rPr>
              <w:i/>
              <w:lang w:val="en"/>
            </w:rPr>
            <w:t>114</w:t>
          </w:r>
          <w:r w:rsidRPr="007D11CD">
            <w:rPr>
              <w:lang w:val="en"/>
            </w:rPr>
            <w:t>, 408–419, doi:10.1121/1.1577552.</w:t>
          </w:r>
        </w:p>
        <w:p w14:paraId="6D68DD80" w14:textId="77777777" w:rsidR="007D11CD" w:rsidRDefault="007D11CD" w:rsidP="007D11CD">
          <w:pPr>
            <w:pStyle w:val="CitaviBibliographyEntry"/>
            <w:rPr>
              <w:lang w:val="en"/>
            </w:rPr>
          </w:pPr>
          <w:r>
            <w:rPr>
              <w:lang w:val="en"/>
            </w:rPr>
            <w:t>10.</w:t>
          </w:r>
          <w:r>
            <w:rPr>
              <w:lang w:val="en"/>
            </w:rPr>
            <w:tab/>
          </w:r>
          <w:bookmarkStart w:id="67" w:name="_CTVL001a54500133cb04aa185303201aa6afaf2"/>
          <w:r>
            <w:rPr>
              <w:lang w:val="en"/>
            </w:rPr>
            <w:t>Nussbaum, C.; Pöhlmann, M.; Kreysa, H.; Schweinberger, S.R. Perceived naturalness of emotional voice morphs.</w:t>
          </w:r>
          <w:bookmarkEnd w:id="67"/>
          <w:r>
            <w:rPr>
              <w:lang w:val="en"/>
            </w:rPr>
            <w:t xml:space="preserve"> </w:t>
          </w:r>
          <w:r w:rsidRPr="007D11CD">
            <w:rPr>
              <w:i/>
              <w:lang w:val="en"/>
            </w:rPr>
            <w:t>Cogn. Emot.</w:t>
          </w:r>
          <w:r w:rsidRPr="007D11CD">
            <w:rPr>
              <w:lang w:val="en"/>
            </w:rPr>
            <w:t xml:space="preserve"> </w:t>
          </w:r>
          <w:r w:rsidRPr="007D11CD">
            <w:rPr>
              <w:b/>
              <w:lang w:val="en"/>
            </w:rPr>
            <w:t>2023</w:t>
          </w:r>
          <w:r w:rsidRPr="007D11CD">
            <w:rPr>
              <w:lang w:val="en"/>
            </w:rPr>
            <w:t>, 1–17, doi:10.1080/02699931.2023.2200920.</w:t>
          </w:r>
        </w:p>
        <w:p w14:paraId="290D391E" w14:textId="77777777" w:rsidR="007D11CD" w:rsidRDefault="007D11CD" w:rsidP="007D11CD">
          <w:pPr>
            <w:pStyle w:val="CitaviBibliographyEntry"/>
            <w:rPr>
              <w:lang w:val="en"/>
            </w:rPr>
          </w:pPr>
          <w:r>
            <w:rPr>
              <w:lang w:val="en"/>
            </w:rPr>
            <w:t>11.</w:t>
          </w:r>
          <w:r>
            <w:rPr>
              <w:lang w:val="en"/>
            </w:rPr>
            <w:tab/>
          </w:r>
          <w:bookmarkStart w:id="68" w:name="_CTVL001c655edd88d0c41a08eff9aaa8cdce345"/>
          <w:r>
            <w:rPr>
              <w:lang w:val="en"/>
            </w:rPr>
            <w:t>Seaborn, K.; Miyake, N.P.; Pennefather, P.; Otake-Matsuura, M. Voice in Human–Agent Interaction.</w:t>
          </w:r>
          <w:bookmarkEnd w:id="68"/>
          <w:r>
            <w:rPr>
              <w:lang w:val="en"/>
            </w:rPr>
            <w:t xml:space="preserve"> </w:t>
          </w:r>
          <w:r w:rsidRPr="007D11CD">
            <w:rPr>
              <w:i/>
              <w:lang w:val="en"/>
            </w:rPr>
            <w:t>ACM Comput. Surv.</w:t>
          </w:r>
          <w:r w:rsidRPr="007D11CD">
            <w:rPr>
              <w:lang w:val="en"/>
            </w:rPr>
            <w:t xml:space="preserve"> </w:t>
          </w:r>
          <w:r w:rsidRPr="007D11CD">
            <w:rPr>
              <w:b/>
              <w:lang w:val="en"/>
            </w:rPr>
            <w:t>2021</w:t>
          </w:r>
          <w:r w:rsidRPr="007D11CD">
            <w:rPr>
              <w:lang w:val="en"/>
            </w:rPr>
            <w:t xml:space="preserve">, </w:t>
          </w:r>
          <w:r w:rsidRPr="007D11CD">
            <w:rPr>
              <w:i/>
              <w:lang w:val="en"/>
            </w:rPr>
            <w:t>54</w:t>
          </w:r>
          <w:r w:rsidRPr="007D11CD">
            <w:rPr>
              <w:lang w:val="en"/>
            </w:rPr>
            <w:t>, 1–43, doi:10.1145/3386867.</w:t>
          </w:r>
        </w:p>
        <w:p w14:paraId="1C36F223" w14:textId="77777777" w:rsidR="007D11CD" w:rsidRDefault="007D11CD" w:rsidP="007D11CD">
          <w:pPr>
            <w:pStyle w:val="CitaviBibliographyEntry"/>
            <w:rPr>
              <w:lang w:val="en"/>
            </w:rPr>
          </w:pPr>
          <w:r>
            <w:rPr>
              <w:lang w:val="en"/>
            </w:rPr>
            <w:t>12.</w:t>
          </w:r>
          <w:r>
            <w:rPr>
              <w:lang w:val="en"/>
            </w:rPr>
            <w:tab/>
          </w:r>
          <w:bookmarkStart w:id="69" w:name="_CTVL00142ced9547f004324b210c9bf6a40fc26"/>
          <w:r>
            <w:rPr>
              <w:lang w:val="en"/>
            </w:rPr>
            <w:t>Triantafyllopoulos, A.; Schuller, B.W.; \.Iymen, G.; Sezgin, M.; He, X.; Yang, Z.; Tzirakis, P.; Liu, S.; Mertes, S.; André, E.; et al. An overview of affective speech synthesis and conversion in the deep learning era.</w:t>
          </w:r>
          <w:bookmarkEnd w:id="69"/>
          <w:r>
            <w:rPr>
              <w:lang w:val="en"/>
            </w:rPr>
            <w:t xml:space="preserve"> </w:t>
          </w:r>
          <w:r w:rsidRPr="007D11CD">
            <w:rPr>
              <w:i/>
              <w:lang w:val="en"/>
            </w:rPr>
            <w:t>Proceedings of the IEEE</w:t>
          </w:r>
          <w:r w:rsidRPr="007D11CD">
            <w:rPr>
              <w:lang w:val="en"/>
            </w:rPr>
            <w:t xml:space="preserve"> </w:t>
          </w:r>
          <w:r w:rsidRPr="007D11CD">
            <w:rPr>
              <w:b/>
              <w:lang w:val="en"/>
            </w:rPr>
            <w:t>2023</w:t>
          </w:r>
          <w:r w:rsidRPr="007D11CD">
            <w:rPr>
              <w:lang w:val="en"/>
            </w:rPr>
            <w:t>.</w:t>
          </w:r>
        </w:p>
        <w:p w14:paraId="73436515" w14:textId="77777777" w:rsidR="007D11CD" w:rsidRDefault="007D11CD" w:rsidP="007D11CD">
          <w:pPr>
            <w:pStyle w:val="CitaviBibliographyEntry"/>
            <w:rPr>
              <w:lang w:val="en"/>
            </w:rPr>
          </w:pPr>
          <w:r>
            <w:rPr>
              <w:lang w:val="en"/>
            </w:rPr>
            <w:t>13.</w:t>
          </w:r>
          <w:r>
            <w:rPr>
              <w:lang w:val="en"/>
            </w:rPr>
            <w:tab/>
          </w:r>
          <w:bookmarkStart w:id="70" w:name="_CTVL0019de342935bc34d6eb106ecb858f07a56"/>
          <w:r>
            <w:rPr>
              <w:lang w:val="en"/>
            </w:rPr>
            <w:t>Lu, L.; Zhang, P.; Zhang, T. Leveraging “human-likeness” of robotic service at restaurants.</w:t>
          </w:r>
          <w:bookmarkEnd w:id="70"/>
          <w:r>
            <w:rPr>
              <w:lang w:val="en"/>
            </w:rPr>
            <w:t xml:space="preserve"> </w:t>
          </w:r>
          <w:r w:rsidRPr="007D11CD">
            <w:rPr>
              <w:i/>
              <w:lang w:val="en"/>
            </w:rPr>
            <w:t>International Journal of Hospitality Management</w:t>
          </w:r>
          <w:r w:rsidRPr="007D11CD">
            <w:rPr>
              <w:lang w:val="en"/>
            </w:rPr>
            <w:t xml:space="preserve"> </w:t>
          </w:r>
          <w:r w:rsidRPr="007D11CD">
            <w:rPr>
              <w:b/>
              <w:lang w:val="en"/>
            </w:rPr>
            <w:t>2021</w:t>
          </w:r>
          <w:r w:rsidRPr="007D11CD">
            <w:rPr>
              <w:lang w:val="en"/>
            </w:rPr>
            <w:t xml:space="preserve">, </w:t>
          </w:r>
          <w:r w:rsidRPr="007D11CD">
            <w:rPr>
              <w:i/>
              <w:lang w:val="en"/>
            </w:rPr>
            <w:t>94</w:t>
          </w:r>
          <w:r w:rsidRPr="007D11CD">
            <w:rPr>
              <w:lang w:val="en"/>
            </w:rPr>
            <w:t>, 102823, doi:10.1016/j.ijhm.2020.102823.</w:t>
          </w:r>
        </w:p>
        <w:p w14:paraId="7410E7DA" w14:textId="77777777" w:rsidR="007D11CD" w:rsidRDefault="007D11CD" w:rsidP="007D11CD">
          <w:pPr>
            <w:pStyle w:val="CitaviBibliographyEntry"/>
            <w:rPr>
              <w:lang w:val="en"/>
            </w:rPr>
          </w:pPr>
          <w:r>
            <w:rPr>
              <w:lang w:val="en"/>
            </w:rPr>
            <w:t>14.</w:t>
          </w:r>
          <w:r>
            <w:rPr>
              <w:lang w:val="en"/>
            </w:rPr>
            <w:tab/>
          </w:r>
          <w:bookmarkStart w:id="71" w:name="_CTVL001336c0a9a324c431a956472a7daab8a11"/>
          <w:r>
            <w:rPr>
              <w:lang w:val="en"/>
            </w:rPr>
            <w:t>Lee, E.-J. The more humanlike, the better? How speech type and users’ cognitive style affect social responses to computers.</w:t>
          </w:r>
          <w:bookmarkEnd w:id="71"/>
          <w:r>
            <w:rPr>
              <w:lang w:val="en"/>
            </w:rPr>
            <w:t xml:space="preserve"> </w:t>
          </w:r>
          <w:r w:rsidRPr="007D11CD">
            <w:rPr>
              <w:i/>
              <w:lang w:val="en"/>
            </w:rPr>
            <w:t>Computers in Human Behavior</w:t>
          </w:r>
          <w:r w:rsidRPr="007D11CD">
            <w:rPr>
              <w:lang w:val="en"/>
            </w:rPr>
            <w:t xml:space="preserve"> </w:t>
          </w:r>
          <w:r w:rsidRPr="007D11CD">
            <w:rPr>
              <w:b/>
              <w:lang w:val="en"/>
            </w:rPr>
            <w:t>2010</w:t>
          </w:r>
          <w:r w:rsidRPr="007D11CD">
            <w:rPr>
              <w:lang w:val="en"/>
            </w:rPr>
            <w:t xml:space="preserve">, </w:t>
          </w:r>
          <w:r w:rsidRPr="007D11CD">
            <w:rPr>
              <w:i/>
              <w:lang w:val="en"/>
            </w:rPr>
            <w:t>26</w:t>
          </w:r>
          <w:r w:rsidRPr="007D11CD">
            <w:rPr>
              <w:lang w:val="en"/>
            </w:rPr>
            <w:t>, 665–672, doi:10.1016/j.chb.2010.01.003.</w:t>
          </w:r>
        </w:p>
        <w:p w14:paraId="31316749" w14:textId="77777777" w:rsidR="007D11CD" w:rsidRDefault="007D11CD" w:rsidP="007D11CD">
          <w:pPr>
            <w:pStyle w:val="CitaviBibliographyEntry"/>
            <w:rPr>
              <w:lang w:val="en"/>
            </w:rPr>
          </w:pPr>
          <w:r>
            <w:rPr>
              <w:lang w:val="en"/>
            </w:rPr>
            <w:t>15.</w:t>
          </w:r>
          <w:r>
            <w:rPr>
              <w:lang w:val="en"/>
            </w:rPr>
            <w:tab/>
          </w:r>
          <w:bookmarkStart w:id="72" w:name="_CTVL001335b73c635fb42d689284190911887e4"/>
          <w:r>
            <w:rPr>
              <w:lang w:val="en"/>
            </w:rPr>
            <w:t>Kühne, K.; Fischer, M.H.; Zhou, Y. The Human Takes It All: Humanlike Synthesized Voices Are Perceived as Less Eerie and More Likable. Evidence From a Subjective Ratings Study.</w:t>
          </w:r>
          <w:bookmarkEnd w:id="72"/>
          <w:r>
            <w:rPr>
              <w:lang w:val="en"/>
            </w:rPr>
            <w:t xml:space="preserve"> </w:t>
          </w:r>
          <w:r w:rsidRPr="007D11CD">
            <w:rPr>
              <w:i/>
              <w:lang w:val="en"/>
            </w:rPr>
            <w:t>Front. Neurorobot.</w:t>
          </w:r>
          <w:r w:rsidRPr="007D11CD">
            <w:rPr>
              <w:lang w:val="en"/>
            </w:rPr>
            <w:t xml:space="preserve"> </w:t>
          </w:r>
          <w:r w:rsidRPr="007D11CD">
            <w:rPr>
              <w:b/>
              <w:lang w:val="en"/>
            </w:rPr>
            <w:t>2020</w:t>
          </w:r>
          <w:r w:rsidRPr="007D11CD">
            <w:rPr>
              <w:lang w:val="en"/>
            </w:rPr>
            <w:t xml:space="preserve">, </w:t>
          </w:r>
          <w:r w:rsidRPr="007D11CD">
            <w:rPr>
              <w:i/>
              <w:lang w:val="en"/>
            </w:rPr>
            <w:t>14</w:t>
          </w:r>
          <w:r w:rsidRPr="007D11CD">
            <w:rPr>
              <w:lang w:val="en"/>
            </w:rPr>
            <w:t>, 593732, doi:10.3389/fnbot.2020.593732.</w:t>
          </w:r>
        </w:p>
        <w:p w14:paraId="2EFFEE7B" w14:textId="77777777" w:rsidR="007D11CD" w:rsidRDefault="007D11CD" w:rsidP="007D11CD">
          <w:pPr>
            <w:pStyle w:val="CitaviBibliographyEntry"/>
            <w:rPr>
              <w:lang w:val="en"/>
            </w:rPr>
          </w:pPr>
          <w:r>
            <w:rPr>
              <w:lang w:val="en"/>
            </w:rPr>
            <w:t>16.</w:t>
          </w:r>
          <w:r>
            <w:rPr>
              <w:lang w:val="en"/>
            </w:rPr>
            <w:tab/>
          </w:r>
          <w:bookmarkStart w:id="73" w:name="_CTVL001e756301a1d1043738864e448e45e01b6"/>
          <w:r>
            <w:rPr>
              <w:lang w:val="en"/>
            </w:rPr>
            <w:t>Schreibelmayr, S.; Mara, M. Robot Voices in Daily Life: Vocal Human-Likeness and Application Context as Determinants of User Acceptance.</w:t>
          </w:r>
          <w:bookmarkEnd w:id="73"/>
          <w:r>
            <w:rPr>
              <w:lang w:val="en"/>
            </w:rPr>
            <w:t xml:space="preserve"> </w:t>
          </w:r>
          <w:r w:rsidRPr="007D11CD">
            <w:rPr>
              <w:i/>
              <w:lang w:val="en"/>
            </w:rPr>
            <w:t>Front. Psychol.</w:t>
          </w:r>
          <w:r w:rsidRPr="007D11CD">
            <w:rPr>
              <w:lang w:val="en"/>
            </w:rPr>
            <w:t xml:space="preserve"> </w:t>
          </w:r>
          <w:r w:rsidRPr="007D11CD">
            <w:rPr>
              <w:b/>
              <w:lang w:val="en"/>
            </w:rPr>
            <w:t>2022</w:t>
          </w:r>
          <w:r w:rsidRPr="007D11CD">
            <w:rPr>
              <w:lang w:val="en"/>
            </w:rPr>
            <w:t xml:space="preserve">, </w:t>
          </w:r>
          <w:r w:rsidRPr="007D11CD">
            <w:rPr>
              <w:i/>
              <w:lang w:val="en"/>
            </w:rPr>
            <w:t>13</w:t>
          </w:r>
          <w:r w:rsidRPr="007D11CD">
            <w:rPr>
              <w:lang w:val="en"/>
            </w:rPr>
            <w:t>, 787499, doi:10.3389/fpsyg.2022.787499.</w:t>
          </w:r>
        </w:p>
        <w:p w14:paraId="1EB6BC17" w14:textId="77777777" w:rsidR="007D11CD" w:rsidRDefault="007D11CD" w:rsidP="007D11CD">
          <w:pPr>
            <w:pStyle w:val="CitaviBibliographyEntry"/>
            <w:rPr>
              <w:lang w:val="en"/>
            </w:rPr>
          </w:pPr>
          <w:r>
            <w:rPr>
              <w:lang w:val="en"/>
            </w:rPr>
            <w:t>17.</w:t>
          </w:r>
          <w:r>
            <w:rPr>
              <w:lang w:val="en"/>
            </w:rPr>
            <w:tab/>
          </w:r>
          <w:bookmarkStart w:id="74" w:name="_CTVL0019b104d07c5514130a5329f927c8a04c3"/>
          <w:r>
            <w:rPr>
              <w:lang w:val="en"/>
            </w:rPr>
            <w:t>Baird, A.; Parada-Cabaleiro, E.; Hantke, S.; Burkhardt, F.; Cummings, N.; Schüller, B. The Perception and Analysis of the Likeability and Human Likeness of Synthesized Speech. In</w:t>
          </w:r>
          <w:bookmarkEnd w:id="74"/>
          <w:r>
            <w:rPr>
              <w:lang w:val="en"/>
            </w:rPr>
            <w:t xml:space="preserve"> </w:t>
          </w:r>
          <w:r w:rsidRPr="007D11CD">
            <w:rPr>
              <w:i/>
              <w:lang w:val="en"/>
            </w:rPr>
            <w:t xml:space="preserve">Interspeech 2018. </w:t>
          </w:r>
          <w:r w:rsidRPr="007D11CD">
            <w:rPr>
              <w:lang w:val="en"/>
            </w:rPr>
            <w:t>Interspeech 2018, 2-6 September 2018; ISCA: ISCA, 2018; pp 2863–2867.</w:t>
          </w:r>
        </w:p>
        <w:p w14:paraId="1402FFF8" w14:textId="77777777" w:rsidR="007D11CD" w:rsidRDefault="007D11CD" w:rsidP="007D11CD">
          <w:pPr>
            <w:pStyle w:val="CitaviBibliographyEntry"/>
            <w:rPr>
              <w:lang w:val="en"/>
            </w:rPr>
          </w:pPr>
          <w:r>
            <w:rPr>
              <w:lang w:val="en"/>
            </w:rPr>
            <w:t>18.</w:t>
          </w:r>
          <w:r>
            <w:rPr>
              <w:lang w:val="en"/>
            </w:rPr>
            <w:tab/>
          </w:r>
          <w:bookmarkStart w:id="75" w:name="_CTVL00125d4d8430d794cccb355109d2ce051ce"/>
          <w:r>
            <w:rPr>
              <w:lang w:val="en"/>
            </w:rPr>
            <w:t>Yorkston, K.M.; Beukelman, D.R.; Strand, E.A.; Hakel, M.</w:t>
          </w:r>
          <w:bookmarkEnd w:id="75"/>
          <w:r>
            <w:rPr>
              <w:lang w:val="en"/>
            </w:rPr>
            <w:t xml:space="preserve"> </w:t>
          </w:r>
          <w:r w:rsidRPr="007D11CD">
            <w:rPr>
              <w:i/>
              <w:lang w:val="en"/>
            </w:rPr>
            <w:t xml:space="preserve">Management of motor speech disorders in children and adults; </w:t>
          </w:r>
          <w:r w:rsidRPr="007D11CD">
            <w:rPr>
              <w:lang w:val="en"/>
            </w:rPr>
            <w:t>Pro-ed Austin, TX, 1999.</w:t>
          </w:r>
        </w:p>
        <w:p w14:paraId="290B0384" w14:textId="77777777" w:rsidR="007D11CD" w:rsidRDefault="007D11CD" w:rsidP="007D11CD">
          <w:pPr>
            <w:pStyle w:val="CitaviBibliographyEntry"/>
            <w:rPr>
              <w:lang w:val="en"/>
            </w:rPr>
          </w:pPr>
          <w:r>
            <w:rPr>
              <w:lang w:val="en"/>
            </w:rPr>
            <w:t>19.</w:t>
          </w:r>
          <w:r>
            <w:rPr>
              <w:lang w:val="en"/>
            </w:rPr>
            <w:tab/>
          </w:r>
          <w:bookmarkStart w:id="76" w:name="_CTVL0010669a1f449a44641b1bb9ea328d0b29e"/>
          <w:r>
            <w:rPr>
              <w:lang w:val="en"/>
            </w:rPr>
            <w:t>Mawalim, C.O.; Galajit, K.; Karnjana, J.; Kidani, S.; Unoki, M. Speaker anonymization by modifying fundamental frequency and x-vector singular value.</w:t>
          </w:r>
          <w:bookmarkEnd w:id="76"/>
          <w:r>
            <w:rPr>
              <w:lang w:val="en"/>
            </w:rPr>
            <w:t xml:space="preserve"> </w:t>
          </w:r>
          <w:r w:rsidRPr="007D11CD">
            <w:rPr>
              <w:i/>
              <w:lang w:val="en"/>
            </w:rPr>
            <w:t>Computer Speech &amp; Language</w:t>
          </w:r>
          <w:r w:rsidRPr="007D11CD">
            <w:rPr>
              <w:lang w:val="en"/>
            </w:rPr>
            <w:t xml:space="preserve"> </w:t>
          </w:r>
          <w:r w:rsidRPr="007D11CD">
            <w:rPr>
              <w:b/>
              <w:lang w:val="en"/>
            </w:rPr>
            <w:t>2022</w:t>
          </w:r>
          <w:r w:rsidRPr="007D11CD">
            <w:rPr>
              <w:lang w:val="en"/>
            </w:rPr>
            <w:t xml:space="preserve">, </w:t>
          </w:r>
          <w:r w:rsidRPr="007D11CD">
            <w:rPr>
              <w:i/>
              <w:lang w:val="en"/>
            </w:rPr>
            <w:t>73</w:t>
          </w:r>
          <w:r w:rsidRPr="007D11CD">
            <w:rPr>
              <w:lang w:val="en"/>
            </w:rPr>
            <w:t>, 101326, doi:10.1016/j.csl.2021.101326.</w:t>
          </w:r>
        </w:p>
        <w:p w14:paraId="6F910726" w14:textId="77777777" w:rsidR="007D11CD" w:rsidRDefault="007D11CD" w:rsidP="007D11CD">
          <w:pPr>
            <w:pStyle w:val="CitaviBibliographyEntry"/>
            <w:rPr>
              <w:lang w:val="en"/>
            </w:rPr>
          </w:pPr>
          <w:r>
            <w:rPr>
              <w:lang w:val="en"/>
            </w:rPr>
            <w:t>20.</w:t>
          </w:r>
          <w:r>
            <w:rPr>
              <w:lang w:val="en"/>
            </w:rPr>
            <w:tab/>
          </w:r>
          <w:bookmarkStart w:id="77" w:name="_CTVL001a0a26c980df9436cb8a925b9aef5bcab"/>
          <w:r>
            <w:rPr>
              <w:lang w:val="en"/>
            </w:rPr>
            <w:t>Hu, P.; Lu, Y.; Gong, Y. Dual humanness and trust in conversational AI: A person-centered approach.</w:t>
          </w:r>
          <w:bookmarkEnd w:id="77"/>
          <w:r>
            <w:rPr>
              <w:lang w:val="en"/>
            </w:rPr>
            <w:t xml:space="preserve"> </w:t>
          </w:r>
          <w:r w:rsidRPr="007D11CD">
            <w:rPr>
              <w:i/>
              <w:lang w:val="en"/>
            </w:rPr>
            <w:t>Computers in Human Behavior</w:t>
          </w:r>
          <w:r w:rsidRPr="007D11CD">
            <w:rPr>
              <w:lang w:val="en"/>
            </w:rPr>
            <w:t xml:space="preserve"> </w:t>
          </w:r>
          <w:r w:rsidRPr="007D11CD">
            <w:rPr>
              <w:b/>
              <w:lang w:val="en"/>
            </w:rPr>
            <w:t>2021</w:t>
          </w:r>
          <w:r w:rsidRPr="007D11CD">
            <w:rPr>
              <w:lang w:val="en"/>
            </w:rPr>
            <w:t xml:space="preserve">, </w:t>
          </w:r>
          <w:r w:rsidRPr="007D11CD">
            <w:rPr>
              <w:i/>
              <w:lang w:val="en"/>
            </w:rPr>
            <w:t>119</w:t>
          </w:r>
          <w:r w:rsidRPr="007D11CD">
            <w:rPr>
              <w:lang w:val="en"/>
            </w:rPr>
            <w:t>, 106727, doi:10.1016/j.chb.2021.106727.</w:t>
          </w:r>
        </w:p>
        <w:p w14:paraId="449102CE" w14:textId="77777777" w:rsidR="007D11CD" w:rsidRDefault="007D11CD" w:rsidP="007D11CD">
          <w:pPr>
            <w:pStyle w:val="CitaviBibliographyEntry"/>
            <w:rPr>
              <w:lang w:val="en"/>
            </w:rPr>
          </w:pPr>
          <w:r>
            <w:rPr>
              <w:lang w:val="en"/>
            </w:rPr>
            <w:t>21.</w:t>
          </w:r>
          <w:r>
            <w:rPr>
              <w:lang w:val="en"/>
            </w:rPr>
            <w:tab/>
          </w:r>
          <w:bookmarkStart w:id="78" w:name="_CTVL001cb3dca543f4445dd95bfd8233cab7281"/>
          <w:r>
            <w:rPr>
              <w:lang w:val="en"/>
            </w:rPr>
            <w:t>Mayo, C.; Clark, R.A.J.; King, S. Listeners’ weighting of acoustic cues to synthetic speech naturalness: A multidimensional scaling analysis.</w:t>
          </w:r>
          <w:bookmarkEnd w:id="78"/>
          <w:r>
            <w:rPr>
              <w:lang w:val="en"/>
            </w:rPr>
            <w:t xml:space="preserve"> </w:t>
          </w:r>
          <w:r w:rsidRPr="007D11CD">
            <w:rPr>
              <w:i/>
              <w:lang w:val="en"/>
            </w:rPr>
            <w:t>Speech Commun</w:t>
          </w:r>
          <w:r w:rsidRPr="007D11CD">
            <w:rPr>
              <w:lang w:val="en"/>
            </w:rPr>
            <w:t xml:space="preserve"> </w:t>
          </w:r>
          <w:r w:rsidRPr="007D11CD">
            <w:rPr>
              <w:b/>
              <w:lang w:val="en"/>
            </w:rPr>
            <w:t>2011</w:t>
          </w:r>
          <w:r w:rsidRPr="007D11CD">
            <w:rPr>
              <w:lang w:val="en"/>
            </w:rPr>
            <w:t xml:space="preserve">, </w:t>
          </w:r>
          <w:r w:rsidRPr="007D11CD">
            <w:rPr>
              <w:i/>
              <w:lang w:val="en"/>
            </w:rPr>
            <w:t>53</w:t>
          </w:r>
          <w:r w:rsidRPr="007D11CD">
            <w:rPr>
              <w:lang w:val="en"/>
            </w:rPr>
            <w:t>, 311–326, doi:10.1016/j.specom.2010.10.003.</w:t>
          </w:r>
        </w:p>
        <w:p w14:paraId="45568957" w14:textId="77777777" w:rsidR="007D11CD" w:rsidRDefault="007D11CD" w:rsidP="007D11CD">
          <w:pPr>
            <w:pStyle w:val="CitaviBibliographyEntry"/>
            <w:rPr>
              <w:lang w:val="en"/>
            </w:rPr>
          </w:pPr>
          <w:r>
            <w:rPr>
              <w:lang w:val="en"/>
            </w:rPr>
            <w:t>22.</w:t>
          </w:r>
          <w:r>
            <w:rPr>
              <w:lang w:val="en"/>
            </w:rPr>
            <w:tab/>
          </w:r>
          <w:bookmarkStart w:id="79" w:name="_CTVL001a77e43335938474caf43c1ac87097ad7"/>
          <w:r>
            <w:rPr>
              <w:lang w:val="en"/>
            </w:rPr>
            <w:t>Velner, E.; Boersma, P.P.; Graaf, M.M. de. Intonation in Robot Speech. In</w:t>
          </w:r>
          <w:bookmarkEnd w:id="79"/>
          <w:r>
            <w:rPr>
              <w:lang w:val="en"/>
            </w:rPr>
            <w:t xml:space="preserve"> </w:t>
          </w:r>
          <w:r w:rsidRPr="007D11CD">
            <w:rPr>
              <w:i/>
              <w:lang w:val="en"/>
            </w:rPr>
            <w:t xml:space="preserve">Proceedings of the 2020 ACM/IEEE International Conference on Human-Robot Interaction. </w:t>
          </w:r>
          <w:r w:rsidRPr="007D11CD">
            <w:rPr>
              <w:lang w:val="en"/>
            </w:rPr>
            <w:t>HRI '20: ACM/IEEE International Conference on Human-Robot Interaction, Cambridge United Kingdom, 23 03 2020 26 03 2020; Belpaeme, T., Young, J., Gunes, H., Riek, L., Eds.; ACM: New York, NY, USA, 2020; pp 569–578, ISBN 9781450367462.</w:t>
          </w:r>
        </w:p>
        <w:p w14:paraId="0C1D4243" w14:textId="77777777" w:rsidR="007D11CD" w:rsidRDefault="007D11CD" w:rsidP="007D11CD">
          <w:pPr>
            <w:pStyle w:val="CitaviBibliographyEntry"/>
            <w:rPr>
              <w:lang w:val="en"/>
            </w:rPr>
          </w:pPr>
          <w:r>
            <w:rPr>
              <w:lang w:val="en"/>
            </w:rPr>
            <w:t>23.</w:t>
          </w:r>
          <w:r>
            <w:rPr>
              <w:lang w:val="en"/>
            </w:rPr>
            <w:tab/>
          </w:r>
          <w:bookmarkStart w:id="80" w:name="_CTVL00112cb11d5f07e4a4fa077d5b119b964ee"/>
          <w:r>
            <w:rPr>
              <w:lang w:val="en"/>
            </w:rPr>
            <w:t>Urakami, J.; Sutthithatip, S.; Moore, B.A. The Effect of Naturalness of Voice and Empathic Responses on Enjoyment, Attitudes and Motivation for Interacting with a Voice User Interface. In</w:t>
          </w:r>
          <w:bookmarkEnd w:id="80"/>
          <w:r>
            <w:rPr>
              <w:lang w:val="en"/>
            </w:rPr>
            <w:t xml:space="preserve"> </w:t>
          </w:r>
          <w:r w:rsidRPr="007D11CD">
            <w:rPr>
              <w:i/>
              <w:lang w:val="en"/>
            </w:rPr>
            <w:t>Human-Computer Interaction. Multimodal and Natural Interaction</w:t>
          </w:r>
          <w:r w:rsidRPr="007D11CD">
            <w:rPr>
              <w:lang w:val="en"/>
            </w:rPr>
            <w:t>; Kurosu, M., Ed.; Springer International Publishing: Cham, 2020; pp 244–259, ISBN 978-3-030-49061-4.</w:t>
          </w:r>
        </w:p>
        <w:p w14:paraId="2463B05D" w14:textId="77777777" w:rsidR="007D11CD" w:rsidRDefault="007D11CD" w:rsidP="007D11CD">
          <w:pPr>
            <w:pStyle w:val="CitaviBibliographyEntry"/>
            <w:rPr>
              <w:lang w:val="en"/>
            </w:rPr>
          </w:pPr>
          <w:r>
            <w:rPr>
              <w:lang w:val="en"/>
            </w:rPr>
            <w:t>24.</w:t>
          </w:r>
          <w:r>
            <w:rPr>
              <w:lang w:val="en"/>
            </w:rPr>
            <w:tab/>
          </w:r>
          <w:bookmarkStart w:id="81" w:name="_CTVL001ddf2261829a143b5b43f6808d8527183"/>
          <w:r>
            <w:rPr>
              <w:lang w:val="en"/>
            </w:rPr>
            <w:t>Abdulrahman, A.; Richards, D. Is Natural Necessary? Human Voice versus Synthetic Voice for Intelligent Virtual Agents.</w:t>
          </w:r>
          <w:bookmarkEnd w:id="81"/>
          <w:r>
            <w:rPr>
              <w:lang w:val="en"/>
            </w:rPr>
            <w:t xml:space="preserve"> </w:t>
          </w:r>
          <w:r w:rsidRPr="007D11CD">
            <w:rPr>
              <w:i/>
              <w:lang w:val="en"/>
            </w:rPr>
            <w:t>MTI</w:t>
          </w:r>
          <w:r w:rsidRPr="007D11CD">
            <w:rPr>
              <w:lang w:val="en"/>
            </w:rPr>
            <w:t xml:space="preserve"> </w:t>
          </w:r>
          <w:r w:rsidRPr="007D11CD">
            <w:rPr>
              <w:b/>
              <w:lang w:val="en"/>
            </w:rPr>
            <w:t>2022</w:t>
          </w:r>
          <w:r w:rsidRPr="007D11CD">
            <w:rPr>
              <w:lang w:val="en"/>
            </w:rPr>
            <w:t xml:space="preserve">, </w:t>
          </w:r>
          <w:r w:rsidRPr="007D11CD">
            <w:rPr>
              <w:i/>
              <w:lang w:val="en"/>
            </w:rPr>
            <w:t>6</w:t>
          </w:r>
          <w:r w:rsidRPr="007D11CD">
            <w:rPr>
              <w:lang w:val="en"/>
            </w:rPr>
            <w:t>, 51, doi:10.3390/mti6070051.</w:t>
          </w:r>
        </w:p>
        <w:p w14:paraId="1C61E1F4" w14:textId="77777777" w:rsidR="007D11CD" w:rsidRDefault="007D11CD" w:rsidP="007D11CD">
          <w:pPr>
            <w:pStyle w:val="CitaviBibliographyEntry"/>
            <w:rPr>
              <w:lang w:val="en"/>
            </w:rPr>
          </w:pPr>
          <w:r>
            <w:rPr>
              <w:lang w:val="en"/>
            </w:rPr>
            <w:lastRenderedPageBreak/>
            <w:t>25.</w:t>
          </w:r>
          <w:r>
            <w:rPr>
              <w:lang w:val="en"/>
            </w:rPr>
            <w:tab/>
          </w:r>
          <w:bookmarkStart w:id="82" w:name="_CTVL0015833af7483784f0c929908e878248ca6"/>
          <w:r>
            <w:rPr>
              <w:lang w:val="en"/>
            </w:rPr>
            <w:t>Ko, S.; Barnes, J.; Dong, J.; Park, C.H.; Howard, A.; Jeon, M. The Effects of Robot Voices and Appearances on Users’ Emotion Recognition and Subjective Perception.</w:t>
          </w:r>
          <w:bookmarkEnd w:id="82"/>
          <w:r>
            <w:rPr>
              <w:lang w:val="en"/>
            </w:rPr>
            <w:t xml:space="preserve"> </w:t>
          </w:r>
          <w:r w:rsidRPr="007D11CD">
            <w:rPr>
              <w:i/>
              <w:lang w:val="en"/>
            </w:rPr>
            <w:t>Int. J. Human. Robot.</w:t>
          </w:r>
          <w:r w:rsidRPr="007D11CD">
            <w:rPr>
              <w:lang w:val="en"/>
            </w:rPr>
            <w:t xml:space="preserve"> </w:t>
          </w:r>
          <w:r w:rsidRPr="007D11CD">
            <w:rPr>
              <w:b/>
              <w:lang w:val="en"/>
            </w:rPr>
            <w:t>2023</w:t>
          </w:r>
          <w:r w:rsidRPr="007D11CD">
            <w:rPr>
              <w:lang w:val="en"/>
            </w:rPr>
            <w:t xml:space="preserve">, </w:t>
          </w:r>
          <w:r w:rsidRPr="007D11CD">
            <w:rPr>
              <w:i/>
              <w:lang w:val="en"/>
            </w:rPr>
            <w:t>20</w:t>
          </w:r>
          <w:r w:rsidRPr="007D11CD">
            <w:rPr>
              <w:lang w:val="en"/>
            </w:rPr>
            <w:t>, doi:10.1142/S0219843623500019.</w:t>
          </w:r>
        </w:p>
        <w:p w14:paraId="05572164" w14:textId="77777777" w:rsidR="007D11CD" w:rsidRDefault="007D11CD" w:rsidP="007D11CD">
          <w:pPr>
            <w:pStyle w:val="CitaviBibliographyEntry"/>
            <w:rPr>
              <w:lang w:val="en"/>
            </w:rPr>
          </w:pPr>
          <w:r>
            <w:rPr>
              <w:lang w:val="en"/>
            </w:rPr>
            <w:t>26.</w:t>
          </w:r>
          <w:r>
            <w:rPr>
              <w:lang w:val="en"/>
            </w:rPr>
            <w:tab/>
          </w:r>
          <w:bookmarkStart w:id="83" w:name="_CTVL001f5c5b3728c9c434d96e91d4a4b29a457"/>
          <w:r>
            <w:rPr>
              <w:lang w:val="en"/>
            </w:rPr>
            <w:t>Abur, D.; Subaciute, A.; Daliri, A.; Lester-Smith, R.A.; Lupiani, A.A.; Cilento, D.; Enos, N.M.; Weerathunge, H.R.; Tardif, M.C.; Stepp, C.E. Feedback and Feedforward Auditory-Motor Processes for Voice and Articulation in Parkinson's Disease.</w:t>
          </w:r>
          <w:bookmarkEnd w:id="83"/>
          <w:r>
            <w:rPr>
              <w:lang w:val="en"/>
            </w:rPr>
            <w:t xml:space="preserve"> </w:t>
          </w:r>
          <w:r w:rsidRPr="007D11CD">
            <w:rPr>
              <w:i/>
              <w:lang w:val="en"/>
            </w:rPr>
            <w:t>J Speech Lang Hear Res</w:t>
          </w:r>
          <w:r w:rsidRPr="007D11CD">
            <w:rPr>
              <w:lang w:val="en"/>
            </w:rPr>
            <w:t xml:space="preserve"> </w:t>
          </w:r>
          <w:r w:rsidRPr="007D11CD">
            <w:rPr>
              <w:b/>
              <w:lang w:val="en"/>
            </w:rPr>
            <w:t>2021</w:t>
          </w:r>
          <w:r w:rsidRPr="007D11CD">
            <w:rPr>
              <w:lang w:val="en"/>
            </w:rPr>
            <w:t xml:space="preserve">, </w:t>
          </w:r>
          <w:r w:rsidRPr="007D11CD">
            <w:rPr>
              <w:i/>
              <w:lang w:val="en"/>
            </w:rPr>
            <w:t>64</w:t>
          </w:r>
          <w:r w:rsidRPr="007D11CD">
            <w:rPr>
              <w:lang w:val="en"/>
            </w:rPr>
            <w:t>, 4682–4694, doi:10.1044/2021_JSLHR-21-00153.</w:t>
          </w:r>
        </w:p>
        <w:p w14:paraId="1DC25A9E" w14:textId="77777777" w:rsidR="007D11CD" w:rsidRDefault="007D11CD" w:rsidP="007D11CD">
          <w:pPr>
            <w:pStyle w:val="CitaviBibliographyEntry"/>
            <w:rPr>
              <w:lang w:val="en"/>
            </w:rPr>
          </w:pPr>
          <w:r>
            <w:rPr>
              <w:lang w:val="en"/>
            </w:rPr>
            <w:t>27.</w:t>
          </w:r>
          <w:r>
            <w:rPr>
              <w:lang w:val="en"/>
            </w:rPr>
            <w:tab/>
          </w:r>
          <w:bookmarkStart w:id="84" w:name="_CTVL0010715d864bf2142b6b4450b3ffb1f10ac"/>
          <w:r>
            <w:rPr>
              <w:lang w:val="en"/>
            </w:rPr>
            <w:t>Klopfenstein, M. Relationship between acoustic measures and speech naturalness ratings in Parkinson's disease: A within-speaker approach.</w:t>
          </w:r>
          <w:bookmarkEnd w:id="84"/>
          <w:r>
            <w:rPr>
              <w:lang w:val="en"/>
            </w:rPr>
            <w:t xml:space="preserve"> </w:t>
          </w:r>
          <w:r w:rsidRPr="007D11CD">
            <w:rPr>
              <w:i/>
              <w:lang w:val="en"/>
            </w:rPr>
            <w:t>Clin. Linguist. Phon.</w:t>
          </w:r>
          <w:r w:rsidRPr="007D11CD">
            <w:rPr>
              <w:lang w:val="en"/>
            </w:rPr>
            <w:t xml:space="preserve"> </w:t>
          </w:r>
          <w:r w:rsidRPr="007D11CD">
            <w:rPr>
              <w:b/>
              <w:lang w:val="en"/>
            </w:rPr>
            <w:t>2015</w:t>
          </w:r>
          <w:r w:rsidRPr="007D11CD">
            <w:rPr>
              <w:lang w:val="en"/>
            </w:rPr>
            <w:t xml:space="preserve">, </w:t>
          </w:r>
          <w:r w:rsidRPr="007D11CD">
            <w:rPr>
              <w:i/>
              <w:lang w:val="en"/>
            </w:rPr>
            <w:t>29</w:t>
          </w:r>
          <w:r w:rsidRPr="007D11CD">
            <w:rPr>
              <w:lang w:val="en"/>
            </w:rPr>
            <w:t>, 938–954, doi:10.3109/02699206.2015.1081293.</w:t>
          </w:r>
        </w:p>
        <w:p w14:paraId="0822D55F" w14:textId="77777777" w:rsidR="007D11CD" w:rsidRDefault="007D11CD" w:rsidP="007D11CD">
          <w:pPr>
            <w:pStyle w:val="CitaviBibliographyEntry"/>
            <w:rPr>
              <w:lang w:val="en"/>
            </w:rPr>
          </w:pPr>
          <w:r>
            <w:rPr>
              <w:lang w:val="en"/>
            </w:rPr>
            <w:t>28.</w:t>
          </w:r>
          <w:r>
            <w:rPr>
              <w:lang w:val="en"/>
            </w:rPr>
            <w:tab/>
          </w:r>
          <w:bookmarkStart w:id="85" w:name="_CTVL001fc3e2954d7904694bbbc3c5213c1779b"/>
          <w:r>
            <w:rPr>
              <w:lang w:val="en"/>
            </w:rPr>
            <w:t>Eadie, T.L.; Doyle, P.C. Direct Magnitude Estimation and Interval Scaling of Naturalness and Severity in Tracheoesophageal (TE) Speakers.</w:t>
          </w:r>
          <w:bookmarkEnd w:id="85"/>
          <w:r>
            <w:rPr>
              <w:lang w:val="en"/>
            </w:rPr>
            <w:t xml:space="preserve"> </w:t>
          </w:r>
          <w:r w:rsidRPr="007D11CD">
            <w:rPr>
              <w:i/>
              <w:lang w:val="en"/>
            </w:rPr>
            <w:t>J Speech Lang Hear Res</w:t>
          </w:r>
          <w:r w:rsidRPr="007D11CD">
            <w:rPr>
              <w:lang w:val="en"/>
            </w:rPr>
            <w:t xml:space="preserve"> </w:t>
          </w:r>
          <w:r w:rsidRPr="007D11CD">
            <w:rPr>
              <w:b/>
              <w:lang w:val="en"/>
            </w:rPr>
            <w:t>2002</w:t>
          </w:r>
          <w:r w:rsidRPr="007D11CD">
            <w:rPr>
              <w:lang w:val="en"/>
            </w:rPr>
            <w:t xml:space="preserve">, </w:t>
          </w:r>
          <w:r w:rsidRPr="007D11CD">
            <w:rPr>
              <w:i/>
              <w:lang w:val="en"/>
            </w:rPr>
            <w:t>45</w:t>
          </w:r>
          <w:r w:rsidRPr="007D11CD">
            <w:rPr>
              <w:lang w:val="en"/>
            </w:rPr>
            <w:t>, 1088–1096, doi:10.1044/1092-4388(2002/087).</w:t>
          </w:r>
        </w:p>
        <w:p w14:paraId="2E77DD6B" w14:textId="77777777" w:rsidR="007D11CD" w:rsidRDefault="007D11CD" w:rsidP="007D11CD">
          <w:pPr>
            <w:pStyle w:val="CitaviBibliographyEntry"/>
            <w:rPr>
              <w:lang w:val="en"/>
            </w:rPr>
          </w:pPr>
          <w:r>
            <w:rPr>
              <w:lang w:val="en"/>
            </w:rPr>
            <w:t>29.</w:t>
          </w:r>
          <w:r>
            <w:rPr>
              <w:lang w:val="en"/>
            </w:rPr>
            <w:tab/>
          </w:r>
          <w:bookmarkStart w:id="86" w:name="_CTVL0016fb6fe0193014b3a81361d605bd78864"/>
          <w:r>
            <w:rPr>
              <w:lang w:val="en"/>
            </w:rPr>
            <w:t>Eadie, T.L.; Doyle, P.C.; Hansen, K.; Beaudin, P.G. Influence of speaker gender on listener judgments of tracheoesophageal speech.</w:t>
          </w:r>
          <w:bookmarkEnd w:id="86"/>
          <w:r>
            <w:rPr>
              <w:lang w:val="en"/>
            </w:rPr>
            <w:t xml:space="preserve"> </w:t>
          </w:r>
          <w:r w:rsidRPr="007D11CD">
            <w:rPr>
              <w:i/>
              <w:lang w:val="en"/>
            </w:rPr>
            <w:t>J. Voice</w:t>
          </w:r>
          <w:r w:rsidRPr="007D11CD">
            <w:rPr>
              <w:lang w:val="en"/>
            </w:rPr>
            <w:t xml:space="preserve"> </w:t>
          </w:r>
          <w:r w:rsidRPr="007D11CD">
            <w:rPr>
              <w:b/>
              <w:lang w:val="en"/>
            </w:rPr>
            <w:t>2008</w:t>
          </w:r>
          <w:r w:rsidRPr="007D11CD">
            <w:rPr>
              <w:lang w:val="en"/>
            </w:rPr>
            <w:t xml:space="preserve">, </w:t>
          </w:r>
          <w:r w:rsidRPr="007D11CD">
            <w:rPr>
              <w:i/>
              <w:lang w:val="en"/>
            </w:rPr>
            <w:t>22</w:t>
          </w:r>
          <w:r w:rsidRPr="007D11CD">
            <w:rPr>
              <w:lang w:val="en"/>
            </w:rPr>
            <w:t>, 43–57, doi:10.1016/j.jvoice.2006.08.008.</w:t>
          </w:r>
        </w:p>
        <w:p w14:paraId="234BE351" w14:textId="77777777" w:rsidR="007D11CD" w:rsidRDefault="007D11CD" w:rsidP="007D11CD">
          <w:pPr>
            <w:pStyle w:val="CitaviBibliographyEntry"/>
            <w:rPr>
              <w:lang w:val="en"/>
            </w:rPr>
          </w:pPr>
          <w:r>
            <w:rPr>
              <w:lang w:val="en"/>
            </w:rPr>
            <w:t>30.</w:t>
          </w:r>
          <w:r>
            <w:rPr>
              <w:lang w:val="en"/>
            </w:rPr>
            <w:tab/>
          </w:r>
          <w:bookmarkStart w:id="87" w:name="_CTVL001a1e5bbaffeea488994d4c328929ebf3f"/>
          <w:r>
            <w:rPr>
              <w:lang w:val="en"/>
            </w:rPr>
            <w:t>Yorkston, K.M.; Hammen, V.L.; Beukelman, D.R.; Traynor, C.D. The effect of rate control on the intelligibility and naturalness of dysarthric speech.</w:t>
          </w:r>
          <w:bookmarkEnd w:id="87"/>
          <w:r>
            <w:rPr>
              <w:lang w:val="en"/>
            </w:rPr>
            <w:t xml:space="preserve"> </w:t>
          </w:r>
          <w:r w:rsidRPr="007D11CD">
            <w:rPr>
              <w:i/>
              <w:lang w:val="en"/>
            </w:rPr>
            <w:t>J. Speech Hear. Disord.</w:t>
          </w:r>
          <w:r w:rsidRPr="007D11CD">
            <w:rPr>
              <w:lang w:val="en"/>
            </w:rPr>
            <w:t xml:space="preserve"> </w:t>
          </w:r>
          <w:r w:rsidRPr="007D11CD">
            <w:rPr>
              <w:b/>
              <w:lang w:val="en"/>
            </w:rPr>
            <w:t>1990</w:t>
          </w:r>
          <w:r w:rsidRPr="007D11CD">
            <w:rPr>
              <w:lang w:val="en"/>
            </w:rPr>
            <w:t xml:space="preserve">, </w:t>
          </w:r>
          <w:r w:rsidRPr="007D11CD">
            <w:rPr>
              <w:i/>
              <w:lang w:val="en"/>
            </w:rPr>
            <w:t>55</w:t>
          </w:r>
          <w:r w:rsidRPr="007D11CD">
            <w:rPr>
              <w:lang w:val="en"/>
            </w:rPr>
            <w:t>, 550–560, doi:10.1044/jshd.5503.550.</w:t>
          </w:r>
        </w:p>
        <w:p w14:paraId="5F5FDCCD" w14:textId="77777777" w:rsidR="007D11CD" w:rsidRDefault="007D11CD" w:rsidP="007D11CD">
          <w:pPr>
            <w:pStyle w:val="CitaviBibliographyEntry"/>
            <w:rPr>
              <w:lang w:val="en"/>
            </w:rPr>
          </w:pPr>
          <w:r>
            <w:rPr>
              <w:lang w:val="en"/>
            </w:rPr>
            <w:t>31.</w:t>
          </w:r>
          <w:r>
            <w:rPr>
              <w:lang w:val="en"/>
            </w:rPr>
            <w:tab/>
          </w:r>
          <w:bookmarkStart w:id="88" w:name="_CTVL001edf9aa5e00b04865a7eea9c6bf966c9c"/>
          <w:r>
            <w:rPr>
              <w:lang w:val="en"/>
            </w:rPr>
            <w:t>Euler, H.A.; Merkel, A.; Hente, K.; Neef, N.; Wolff von Gudenberg, A.; Neumann, K. Speech restructuring group treatment for 6-to-9-year-old children who stutter: A therapeutic trial.</w:t>
          </w:r>
          <w:bookmarkEnd w:id="88"/>
          <w:r>
            <w:rPr>
              <w:lang w:val="en"/>
            </w:rPr>
            <w:t xml:space="preserve"> </w:t>
          </w:r>
          <w:r w:rsidRPr="007D11CD">
            <w:rPr>
              <w:i/>
              <w:lang w:val="en"/>
            </w:rPr>
            <w:t>J. Commun. Disord.</w:t>
          </w:r>
          <w:r w:rsidRPr="007D11CD">
            <w:rPr>
              <w:lang w:val="en"/>
            </w:rPr>
            <w:t xml:space="preserve"> </w:t>
          </w:r>
          <w:r w:rsidRPr="007D11CD">
            <w:rPr>
              <w:b/>
              <w:lang w:val="en"/>
            </w:rPr>
            <w:t>2021</w:t>
          </w:r>
          <w:r w:rsidRPr="007D11CD">
            <w:rPr>
              <w:lang w:val="en"/>
            </w:rPr>
            <w:t xml:space="preserve">, </w:t>
          </w:r>
          <w:r w:rsidRPr="007D11CD">
            <w:rPr>
              <w:i/>
              <w:lang w:val="en"/>
            </w:rPr>
            <w:t>89</w:t>
          </w:r>
          <w:r w:rsidRPr="007D11CD">
            <w:rPr>
              <w:lang w:val="en"/>
            </w:rPr>
            <w:t>, 106073, doi:10.1016/j.jcomdis.2020.106073.</w:t>
          </w:r>
        </w:p>
        <w:p w14:paraId="70A3C9FA" w14:textId="77777777" w:rsidR="007D11CD" w:rsidRDefault="007D11CD" w:rsidP="007D11CD">
          <w:pPr>
            <w:pStyle w:val="CitaviBibliographyEntry"/>
            <w:rPr>
              <w:lang w:val="en"/>
            </w:rPr>
          </w:pPr>
          <w:r>
            <w:rPr>
              <w:lang w:val="en"/>
            </w:rPr>
            <w:t>32.</w:t>
          </w:r>
          <w:r>
            <w:rPr>
              <w:lang w:val="en"/>
            </w:rPr>
            <w:tab/>
          </w:r>
          <w:bookmarkStart w:id="89" w:name="_CTVL001c33bb1c6b27e44c39530db03049fa031"/>
          <w:r>
            <w:rPr>
              <w:lang w:val="en"/>
            </w:rPr>
            <w:t>Assmann, P.F.; Dembling, S.; Nearey, T.M. Effects of frequency shifts on perceived naturalness and gender information in speech. In</w:t>
          </w:r>
          <w:bookmarkEnd w:id="89"/>
          <w:r>
            <w:rPr>
              <w:lang w:val="en"/>
            </w:rPr>
            <w:t xml:space="preserve"> </w:t>
          </w:r>
          <w:r w:rsidRPr="007D11CD">
            <w:rPr>
              <w:i/>
              <w:lang w:val="en"/>
            </w:rPr>
            <w:t>INTERSPEECH</w:t>
          </w:r>
          <w:r w:rsidRPr="007D11CD">
            <w:rPr>
              <w:lang w:val="en"/>
            </w:rPr>
            <w:t>, 2006.</w:t>
          </w:r>
        </w:p>
        <w:p w14:paraId="2F6EA67A" w14:textId="77777777" w:rsidR="007D11CD" w:rsidRDefault="007D11CD" w:rsidP="007D11CD">
          <w:pPr>
            <w:pStyle w:val="CitaviBibliographyEntry"/>
            <w:rPr>
              <w:lang w:val="en"/>
            </w:rPr>
          </w:pPr>
          <w:r>
            <w:rPr>
              <w:lang w:val="en"/>
            </w:rPr>
            <w:t>33.</w:t>
          </w:r>
          <w:r>
            <w:rPr>
              <w:lang w:val="en"/>
            </w:rPr>
            <w:tab/>
          </w:r>
          <w:bookmarkStart w:id="90" w:name="_CTVL0016a6f74b49bda4923b3e7d77f5a7e4472"/>
          <w:r>
            <w:rPr>
              <w:lang w:val="en"/>
            </w:rPr>
            <w:t>Venkatraman, A.; Sivasankar, M.P. Continuous Vocal Fry Simulated in Laboratory Subjects: A Preliminary Report on Voice Production and Listener Ratings.</w:t>
          </w:r>
          <w:bookmarkEnd w:id="90"/>
          <w:r>
            <w:rPr>
              <w:lang w:val="en"/>
            </w:rPr>
            <w:t xml:space="preserve"> </w:t>
          </w:r>
          <w:r w:rsidRPr="007D11CD">
            <w:rPr>
              <w:i/>
              <w:lang w:val="en"/>
            </w:rPr>
            <w:t>Am. J. Speech Lang. Pathol.</w:t>
          </w:r>
          <w:r w:rsidRPr="007D11CD">
            <w:rPr>
              <w:lang w:val="en"/>
            </w:rPr>
            <w:t xml:space="preserve"> </w:t>
          </w:r>
          <w:r w:rsidRPr="007D11CD">
            <w:rPr>
              <w:b/>
              <w:lang w:val="en"/>
            </w:rPr>
            <w:t>2018</w:t>
          </w:r>
          <w:r w:rsidRPr="007D11CD">
            <w:rPr>
              <w:lang w:val="en"/>
            </w:rPr>
            <w:t xml:space="preserve">, </w:t>
          </w:r>
          <w:r w:rsidRPr="007D11CD">
            <w:rPr>
              <w:i/>
              <w:lang w:val="en"/>
            </w:rPr>
            <w:t>27</w:t>
          </w:r>
          <w:r w:rsidRPr="007D11CD">
            <w:rPr>
              <w:lang w:val="en"/>
            </w:rPr>
            <w:t>, 1539–1545, doi:10.1044/2018_AJSLP-17-0212.</w:t>
          </w:r>
        </w:p>
        <w:p w14:paraId="0569744A" w14:textId="77777777" w:rsidR="007D11CD" w:rsidRDefault="007D11CD" w:rsidP="007D11CD">
          <w:pPr>
            <w:pStyle w:val="CitaviBibliographyEntry"/>
            <w:rPr>
              <w:lang w:val="en"/>
            </w:rPr>
          </w:pPr>
          <w:r>
            <w:rPr>
              <w:lang w:val="en"/>
            </w:rPr>
            <w:t>34.</w:t>
          </w:r>
          <w:r>
            <w:rPr>
              <w:lang w:val="en"/>
            </w:rPr>
            <w:tab/>
          </w:r>
          <w:bookmarkStart w:id="91" w:name="_CTVL001d8e5a7d3a7924fc3aad5dd8287ced150"/>
          <w:r>
            <w:rPr>
              <w:lang w:val="en"/>
            </w:rPr>
            <w:t>Tamagawa, R.; Watson, C.I.; Kuo, I.H.; MacDonald, B.A.; Broadbent, E. The Effects of Synthesized Voice Accents on User Perceptions of Robots.</w:t>
          </w:r>
          <w:bookmarkEnd w:id="91"/>
          <w:r>
            <w:rPr>
              <w:lang w:val="en"/>
            </w:rPr>
            <w:t xml:space="preserve"> </w:t>
          </w:r>
          <w:r w:rsidRPr="007D11CD">
            <w:rPr>
              <w:i/>
              <w:lang w:val="en"/>
            </w:rPr>
            <w:t>Int J of Soc Robotics</w:t>
          </w:r>
          <w:r w:rsidRPr="007D11CD">
            <w:rPr>
              <w:lang w:val="en"/>
            </w:rPr>
            <w:t xml:space="preserve"> </w:t>
          </w:r>
          <w:r w:rsidRPr="007D11CD">
            <w:rPr>
              <w:b/>
              <w:lang w:val="en"/>
            </w:rPr>
            <w:t>2011</w:t>
          </w:r>
          <w:r w:rsidRPr="007D11CD">
            <w:rPr>
              <w:lang w:val="en"/>
            </w:rPr>
            <w:t xml:space="preserve">, </w:t>
          </w:r>
          <w:r w:rsidRPr="007D11CD">
            <w:rPr>
              <w:i/>
              <w:lang w:val="en"/>
            </w:rPr>
            <w:t>3</w:t>
          </w:r>
          <w:r w:rsidRPr="007D11CD">
            <w:rPr>
              <w:lang w:val="en"/>
            </w:rPr>
            <w:t>, 253–262, doi:10.1007/s12369-011-0100-4.</w:t>
          </w:r>
        </w:p>
        <w:p w14:paraId="76CE8B0E" w14:textId="77777777" w:rsidR="007D11CD" w:rsidRDefault="007D11CD" w:rsidP="007D11CD">
          <w:pPr>
            <w:pStyle w:val="CitaviBibliographyEntry"/>
            <w:rPr>
              <w:lang w:val="en"/>
            </w:rPr>
          </w:pPr>
          <w:r>
            <w:rPr>
              <w:lang w:val="en"/>
            </w:rPr>
            <w:t>35.</w:t>
          </w:r>
          <w:r>
            <w:rPr>
              <w:lang w:val="en"/>
            </w:rPr>
            <w:tab/>
          </w:r>
          <w:bookmarkStart w:id="92" w:name="_CTVL0011668ab7cd410419e9aefa6881534a39a"/>
          <w:r>
            <w:rPr>
              <w:lang w:val="en"/>
            </w:rPr>
            <w:t>Kapolowicz, M.R.; Guest, D.R.; Montazeri, V.; Baese-Berk, M.M.; Assmann, P.F. Effects of Spectral Envelope and Fundamental Frequency Shifts on the Perception of Foreign-Accented Speech.</w:t>
          </w:r>
          <w:bookmarkEnd w:id="92"/>
          <w:r>
            <w:rPr>
              <w:lang w:val="en"/>
            </w:rPr>
            <w:t xml:space="preserve"> </w:t>
          </w:r>
          <w:r w:rsidRPr="007D11CD">
            <w:rPr>
              <w:i/>
              <w:lang w:val="en"/>
            </w:rPr>
            <w:t>Lang. Speech</w:t>
          </w:r>
          <w:r w:rsidRPr="007D11CD">
            <w:rPr>
              <w:lang w:val="en"/>
            </w:rPr>
            <w:t xml:space="preserve"> </w:t>
          </w:r>
          <w:r w:rsidRPr="007D11CD">
            <w:rPr>
              <w:b/>
              <w:lang w:val="en"/>
            </w:rPr>
            <w:t>2022</w:t>
          </w:r>
          <w:r w:rsidRPr="007D11CD">
            <w:rPr>
              <w:lang w:val="en"/>
            </w:rPr>
            <w:t xml:space="preserve">, </w:t>
          </w:r>
          <w:r w:rsidRPr="007D11CD">
            <w:rPr>
              <w:i/>
              <w:lang w:val="en"/>
            </w:rPr>
            <w:t>65</w:t>
          </w:r>
          <w:r w:rsidRPr="007D11CD">
            <w:rPr>
              <w:lang w:val="en"/>
            </w:rPr>
            <w:t>, 418–443, doi:10.1177/00238309211029679.</w:t>
          </w:r>
        </w:p>
        <w:p w14:paraId="1251B95D" w14:textId="77777777" w:rsidR="007D11CD" w:rsidRDefault="007D11CD" w:rsidP="007D11CD">
          <w:pPr>
            <w:pStyle w:val="CitaviBibliographyEntry"/>
            <w:rPr>
              <w:lang w:val="en"/>
            </w:rPr>
          </w:pPr>
          <w:r>
            <w:rPr>
              <w:lang w:val="en"/>
            </w:rPr>
            <w:t>36.</w:t>
          </w:r>
          <w:r>
            <w:rPr>
              <w:lang w:val="en"/>
            </w:rPr>
            <w:tab/>
          </w:r>
          <w:bookmarkStart w:id="93" w:name="_CTVL001911c749244c740a7b84a7c7cf28c79b3"/>
          <w:r>
            <w:rPr>
              <w:lang w:val="en"/>
            </w:rPr>
            <w:t>Mackey, L.S.; Finn, P.; Ingham, R.J. Effect of speech dialect on speech naturalness ratings: a systematic replication of Martin, Haroldson, and Triden (1984).</w:t>
          </w:r>
          <w:bookmarkEnd w:id="93"/>
          <w:r>
            <w:rPr>
              <w:lang w:val="en"/>
            </w:rPr>
            <w:t xml:space="preserve"> </w:t>
          </w:r>
          <w:r w:rsidRPr="007D11CD">
            <w:rPr>
              <w:i/>
              <w:lang w:val="en"/>
            </w:rPr>
            <w:t>J. Speech Lang. Hear. Res.</w:t>
          </w:r>
          <w:r w:rsidRPr="007D11CD">
            <w:rPr>
              <w:lang w:val="en"/>
            </w:rPr>
            <w:t xml:space="preserve"> </w:t>
          </w:r>
          <w:r w:rsidRPr="007D11CD">
            <w:rPr>
              <w:b/>
              <w:lang w:val="en"/>
            </w:rPr>
            <w:t>1997</w:t>
          </w:r>
          <w:r w:rsidRPr="007D11CD">
            <w:rPr>
              <w:lang w:val="en"/>
            </w:rPr>
            <w:t xml:space="preserve">, </w:t>
          </w:r>
          <w:r w:rsidRPr="007D11CD">
            <w:rPr>
              <w:i/>
              <w:lang w:val="en"/>
            </w:rPr>
            <w:t>40</w:t>
          </w:r>
          <w:r w:rsidRPr="007D11CD">
            <w:rPr>
              <w:lang w:val="en"/>
            </w:rPr>
            <w:t>, 349–360, doi:10.1044/jslhr.4002.349.</w:t>
          </w:r>
        </w:p>
        <w:p w14:paraId="605D9292" w14:textId="77777777" w:rsidR="007D11CD" w:rsidRDefault="007D11CD" w:rsidP="007D11CD">
          <w:pPr>
            <w:pStyle w:val="CitaviBibliographyEntry"/>
            <w:rPr>
              <w:lang w:val="en"/>
            </w:rPr>
          </w:pPr>
          <w:r>
            <w:rPr>
              <w:lang w:val="en"/>
            </w:rPr>
            <w:t>37.</w:t>
          </w:r>
          <w:r>
            <w:rPr>
              <w:lang w:val="en"/>
            </w:rPr>
            <w:tab/>
          </w:r>
          <w:bookmarkStart w:id="94" w:name="_CTVL0015eb8ea740b8b4b32b5bd3c19a883932a"/>
          <w:r>
            <w:rPr>
              <w:lang w:val="en"/>
            </w:rPr>
            <w:t>Baird, A.; Jørgensen, S.H.; Parada-Cabaleiro, E.; Hantke, S.; Cummins, N.; Schuller, B. Perception of Paralinguistic Traits in Synthesized Voices. In</w:t>
          </w:r>
          <w:bookmarkEnd w:id="94"/>
          <w:r>
            <w:rPr>
              <w:lang w:val="en"/>
            </w:rPr>
            <w:t xml:space="preserve"> </w:t>
          </w:r>
          <w:r w:rsidRPr="007D11CD">
            <w:rPr>
              <w:i/>
              <w:lang w:val="en"/>
            </w:rPr>
            <w:t xml:space="preserve">Proceedings of the 12th International Audio Mostly Conference on Augmented and Participatory Sound and Music Experiences. </w:t>
          </w:r>
          <w:r w:rsidRPr="007D11CD">
            <w:rPr>
              <w:lang w:val="en"/>
            </w:rPr>
            <w:t>AM '17: Audio Mostly 2017, London United Kingdom, 23 08 2017 26 08 2017; Fazekas, G., Barthet, M., Stockman, T., Eds.; ACM: New York, NY, USA, 2017; pp 1–5, ISBN 9781450353731.</w:t>
          </w:r>
        </w:p>
        <w:p w14:paraId="6B7A3D60" w14:textId="77777777" w:rsidR="007D11CD" w:rsidRDefault="007D11CD" w:rsidP="007D11CD">
          <w:pPr>
            <w:pStyle w:val="CitaviBibliographyEntry"/>
            <w:rPr>
              <w:lang w:val="en"/>
            </w:rPr>
          </w:pPr>
          <w:r>
            <w:rPr>
              <w:lang w:val="en"/>
            </w:rPr>
            <w:t>38.</w:t>
          </w:r>
          <w:r>
            <w:rPr>
              <w:lang w:val="en"/>
            </w:rPr>
            <w:tab/>
          </w:r>
          <w:bookmarkStart w:id="95" w:name="_CTVL001c8231789e4d14d77913aa17a88f839d9"/>
          <w:r>
            <w:rPr>
              <w:lang w:val="en"/>
            </w:rPr>
            <w:t>Coughlin-Woods, S.; Lehman, M.E.; Cooke, P.A. Ratings of speech naturalness of children ages 8-16 years.</w:t>
          </w:r>
          <w:bookmarkEnd w:id="95"/>
          <w:r>
            <w:rPr>
              <w:lang w:val="en"/>
            </w:rPr>
            <w:t xml:space="preserve"> </w:t>
          </w:r>
          <w:r w:rsidRPr="007D11CD">
            <w:rPr>
              <w:i/>
              <w:lang w:val="en"/>
            </w:rPr>
            <w:t>Percept Motor Skill</w:t>
          </w:r>
          <w:r w:rsidRPr="007D11CD">
            <w:rPr>
              <w:lang w:val="en"/>
            </w:rPr>
            <w:t xml:space="preserve"> </w:t>
          </w:r>
          <w:r w:rsidRPr="007D11CD">
            <w:rPr>
              <w:b/>
              <w:lang w:val="en"/>
            </w:rPr>
            <w:t>2005</w:t>
          </w:r>
          <w:r w:rsidRPr="007D11CD">
            <w:rPr>
              <w:lang w:val="en"/>
            </w:rPr>
            <w:t xml:space="preserve">, </w:t>
          </w:r>
          <w:r w:rsidRPr="007D11CD">
            <w:rPr>
              <w:i/>
              <w:lang w:val="en"/>
            </w:rPr>
            <w:t>100</w:t>
          </w:r>
          <w:r w:rsidRPr="007D11CD">
            <w:rPr>
              <w:lang w:val="en"/>
            </w:rPr>
            <w:t>, 295–304, doi:10.2466/pms.100.2.295-304.</w:t>
          </w:r>
        </w:p>
        <w:p w14:paraId="6BB06D69" w14:textId="77777777" w:rsidR="007D11CD" w:rsidRDefault="007D11CD" w:rsidP="007D11CD">
          <w:pPr>
            <w:pStyle w:val="CitaviBibliographyEntry"/>
            <w:rPr>
              <w:lang w:val="en"/>
            </w:rPr>
          </w:pPr>
          <w:r>
            <w:rPr>
              <w:lang w:val="en"/>
            </w:rPr>
            <w:t>39.</w:t>
          </w:r>
          <w:r>
            <w:rPr>
              <w:lang w:val="en"/>
            </w:rPr>
            <w:tab/>
          </w:r>
          <w:bookmarkStart w:id="96" w:name="_CTVL0010059c4a0093a4b149839794fadc949e3"/>
          <w:r>
            <w:rPr>
              <w:lang w:val="en"/>
            </w:rPr>
            <w:t>Goy, H.; Kathleen Pichora-Fuller, M.; van Lieshout, P. Effects of age on speech and voice quality ratings.</w:t>
          </w:r>
          <w:bookmarkEnd w:id="96"/>
          <w:r>
            <w:rPr>
              <w:lang w:val="en"/>
            </w:rPr>
            <w:t xml:space="preserve"> </w:t>
          </w:r>
          <w:r w:rsidRPr="007D11CD">
            <w:rPr>
              <w:i/>
              <w:lang w:val="en"/>
            </w:rPr>
            <w:t>J. Acoust. Soc. Am.</w:t>
          </w:r>
          <w:r w:rsidRPr="007D11CD">
            <w:rPr>
              <w:lang w:val="en"/>
            </w:rPr>
            <w:t xml:space="preserve"> </w:t>
          </w:r>
          <w:r w:rsidRPr="007D11CD">
            <w:rPr>
              <w:b/>
              <w:lang w:val="en"/>
            </w:rPr>
            <w:t>2016</w:t>
          </w:r>
          <w:r w:rsidRPr="007D11CD">
            <w:rPr>
              <w:lang w:val="en"/>
            </w:rPr>
            <w:t xml:space="preserve">, </w:t>
          </w:r>
          <w:r w:rsidRPr="007D11CD">
            <w:rPr>
              <w:i/>
              <w:lang w:val="en"/>
            </w:rPr>
            <w:t>139</w:t>
          </w:r>
          <w:r w:rsidRPr="007D11CD">
            <w:rPr>
              <w:lang w:val="en"/>
            </w:rPr>
            <w:t>, 1648, doi:10.1121/1.4945094.</w:t>
          </w:r>
        </w:p>
        <w:p w14:paraId="20FD40FA" w14:textId="77777777" w:rsidR="007D11CD" w:rsidRDefault="007D11CD" w:rsidP="007D11CD">
          <w:pPr>
            <w:pStyle w:val="CitaviBibliographyEntry"/>
            <w:rPr>
              <w:lang w:val="en"/>
            </w:rPr>
          </w:pPr>
          <w:r>
            <w:rPr>
              <w:lang w:val="en"/>
            </w:rPr>
            <w:t>40.</w:t>
          </w:r>
          <w:r>
            <w:rPr>
              <w:lang w:val="en"/>
            </w:rPr>
            <w:tab/>
          </w:r>
          <w:bookmarkStart w:id="97" w:name="_CTVL00166cf4fb4ebf64a718a45565302ccef7e"/>
          <w:r>
            <w:rPr>
              <w:lang w:val="en"/>
            </w:rPr>
            <w:t>Baird, A.; Jørgensen, S.H.; Parada-Cabaleiro, E.; Cummings, N.; Hantke, S.; Schüller, B. The Perception of Vocal Traits in Synthesized Voices: Age, Gender, and Human Likeness.</w:t>
          </w:r>
          <w:bookmarkEnd w:id="97"/>
          <w:r>
            <w:rPr>
              <w:lang w:val="en"/>
            </w:rPr>
            <w:t xml:space="preserve"> </w:t>
          </w:r>
          <w:r w:rsidRPr="007D11CD">
            <w:rPr>
              <w:i/>
              <w:lang w:val="en"/>
            </w:rPr>
            <w:t>J. Audio Eng. Soc.</w:t>
          </w:r>
          <w:r w:rsidRPr="007D11CD">
            <w:rPr>
              <w:lang w:val="en"/>
            </w:rPr>
            <w:t xml:space="preserve"> </w:t>
          </w:r>
          <w:r w:rsidRPr="007D11CD">
            <w:rPr>
              <w:b/>
              <w:lang w:val="en"/>
            </w:rPr>
            <w:t>2018</w:t>
          </w:r>
          <w:r w:rsidRPr="007D11CD">
            <w:rPr>
              <w:lang w:val="en"/>
            </w:rPr>
            <w:t xml:space="preserve">, </w:t>
          </w:r>
          <w:r w:rsidRPr="007D11CD">
            <w:rPr>
              <w:i/>
              <w:lang w:val="en"/>
            </w:rPr>
            <w:t>66</w:t>
          </w:r>
          <w:r w:rsidRPr="007D11CD">
            <w:rPr>
              <w:lang w:val="en"/>
            </w:rPr>
            <w:t>, 277–285, doi:10.17743/jaes.2018.0023.</w:t>
          </w:r>
        </w:p>
        <w:p w14:paraId="6705B0F1" w14:textId="77777777" w:rsidR="007D11CD" w:rsidRDefault="007D11CD" w:rsidP="007D11CD">
          <w:pPr>
            <w:pStyle w:val="CitaviBibliographyEntry"/>
            <w:rPr>
              <w:lang w:val="en"/>
            </w:rPr>
          </w:pPr>
          <w:r>
            <w:rPr>
              <w:lang w:val="en"/>
            </w:rPr>
            <w:lastRenderedPageBreak/>
            <w:t>41.</w:t>
          </w:r>
          <w:r>
            <w:rPr>
              <w:lang w:val="en"/>
            </w:rPr>
            <w:tab/>
          </w:r>
          <w:bookmarkStart w:id="98" w:name="_CTVL0017d117b830a4744c5ab87356d432e2dc7"/>
          <w:r>
            <w:rPr>
              <w:lang w:val="en"/>
            </w:rPr>
            <w:t>Hardy, T.L.D.; Rieger, J.M.; Wells, K.; Boliek, C.A. Acoustic Predictors of Gender Attribution, Masculinity-Femininity, and Vocal Naturalness Ratings Amongst Transgender and Cisgender Speakers.</w:t>
          </w:r>
          <w:bookmarkEnd w:id="98"/>
          <w:r>
            <w:rPr>
              <w:lang w:val="en"/>
            </w:rPr>
            <w:t xml:space="preserve"> </w:t>
          </w:r>
          <w:r w:rsidRPr="007D11CD">
            <w:rPr>
              <w:i/>
              <w:lang w:val="en"/>
            </w:rPr>
            <w:t>J. Voice</w:t>
          </w:r>
          <w:r w:rsidRPr="007D11CD">
            <w:rPr>
              <w:lang w:val="en"/>
            </w:rPr>
            <w:t xml:space="preserve"> </w:t>
          </w:r>
          <w:r w:rsidRPr="007D11CD">
            <w:rPr>
              <w:b/>
              <w:lang w:val="en"/>
            </w:rPr>
            <w:t>2020</w:t>
          </w:r>
          <w:r w:rsidRPr="007D11CD">
            <w:rPr>
              <w:lang w:val="en"/>
            </w:rPr>
            <w:t xml:space="preserve">, </w:t>
          </w:r>
          <w:r w:rsidRPr="007D11CD">
            <w:rPr>
              <w:i/>
              <w:lang w:val="en"/>
            </w:rPr>
            <w:t>34</w:t>
          </w:r>
          <w:r w:rsidRPr="007D11CD">
            <w:rPr>
              <w:lang w:val="en"/>
            </w:rPr>
            <w:t>, 300.e11-300.e26, doi:10.1016/j.jvoice.2018.10.002.</w:t>
          </w:r>
        </w:p>
        <w:p w14:paraId="184159FA" w14:textId="77777777" w:rsidR="007D11CD" w:rsidRDefault="007D11CD" w:rsidP="007D11CD">
          <w:pPr>
            <w:pStyle w:val="CitaviBibliographyEntry"/>
            <w:rPr>
              <w:lang w:val="en"/>
            </w:rPr>
          </w:pPr>
          <w:r>
            <w:rPr>
              <w:lang w:val="en"/>
            </w:rPr>
            <w:t>42.</w:t>
          </w:r>
          <w:r>
            <w:rPr>
              <w:lang w:val="en"/>
            </w:rPr>
            <w:tab/>
          </w:r>
          <w:bookmarkStart w:id="99" w:name="_CTVL001c0e2675ecdaf4536acede0659e31b5d4"/>
          <w:r>
            <w:rPr>
              <w:lang w:val="en"/>
            </w:rPr>
            <w:t>Merritt, B.; Bent, T. Perceptual Evaluation of Speech Naturalness in Speakers of Varying Gender Identities.</w:t>
          </w:r>
          <w:bookmarkEnd w:id="99"/>
          <w:r>
            <w:rPr>
              <w:lang w:val="en"/>
            </w:rPr>
            <w:t xml:space="preserve"> </w:t>
          </w:r>
          <w:r w:rsidRPr="007D11CD">
            <w:rPr>
              <w:i/>
              <w:lang w:val="en"/>
            </w:rPr>
            <w:t>J Speech Lang Hear Res</w:t>
          </w:r>
          <w:r w:rsidRPr="007D11CD">
            <w:rPr>
              <w:lang w:val="en"/>
            </w:rPr>
            <w:t xml:space="preserve"> </w:t>
          </w:r>
          <w:r w:rsidRPr="007D11CD">
            <w:rPr>
              <w:b/>
              <w:lang w:val="en"/>
            </w:rPr>
            <w:t>2020</w:t>
          </w:r>
          <w:r w:rsidRPr="007D11CD">
            <w:rPr>
              <w:lang w:val="en"/>
            </w:rPr>
            <w:t xml:space="preserve">, </w:t>
          </w:r>
          <w:r w:rsidRPr="007D11CD">
            <w:rPr>
              <w:i/>
              <w:lang w:val="en"/>
            </w:rPr>
            <w:t>63</w:t>
          </w:r>
          <w:r w:rsidRPr="007D11CD">
            <w:rPr>
              <w:lang w:val="en"/>
            </w:rPr>
            <w:t>, 2054–2069, doi:10.1044/2020_JSLHR-19-00337.</w:t>
          </w:r>
        </w:p>
        <w:p w14:paraId="04A13255" w14:textId="77777777" w:rsidR="007D11CD" w:rsidRDefault="007D11CD" w:rsidP="007D11CD">
          <w:pPr>
            <w:pStyle w:val="CitaviBibliographyEntry"/>
            <w:rPr>
              <w:lang w:val="en"/>
            </w:rPr>
          </w:pPr>
          <w:r>
            <w:rPr>
              <w:lang w:val="en"/>
            </w:rPr>
            <w:t>43.</w:t>
          </w:r>
          <w:r>
            <w:rPr>
              <w:lang w:val="en"/>
            </w:rPr>
            <w:tab/>
          </w:r>
          <w:bookmarkStart w:id="100" w:name="_CTVL001e492b92eb4714b948d4d212ebae94a24"/>
          <w:r>
            <w:rPr>
              <w:lang w:val="en"/>
            </w:rPr>
            <w:t>Martin, R.R.; Haroldson, S.K.; Triden, K.A. Stuttering and speech naturalness.</w:t>
          </w:r>
          <w:bookmarkEnd w:id="100"/>
          <w:r>
            <w:rPr>
              <w:lang w:val="en"/>
            </w:rPr>
            <w:t xml:space="preserve"> </w:t>
          </w:r>
          <w:r w:rsidRPr="007D11CD">
            <w:rPr>
              <w:i/>
              <w:lang w:val="en"/>
            </w:rPr>
            <w:t>J. Speech Hear. Disord.</w:t>
          </w:r>
          <w:r w:rsidRPr="007D11CD">
            <w:rPr>
              <w:lang w:val="en"/>
            </w:rPr>
            <w:t xml:space="preserve"> </w:t>
          </w:r>
          <w:r w:rsidRPr="007D11CD">
            <w:rPr>
              <w:b/>
              <w:lang w:val="en"/>
            </w:rPr>
            <w:t>1984</w:t>
          </w:r>
          <w:r w:rsidRPr="007D11CD">
            <w:rPr>
              <w:lang w:val="en"/>
            </w:rPr>
            <w:t xml:space="preserve">, </w:t>
          </w:r>
          <w:r w:rsidRPr="007D11CD">
            <w:rPr>
              <w:i/>
              <w:lang w:val="en"/>
            </w:rPr>
            <w:t>49</w:t>
          </w:r>
          <w:r w:rsidRPr="007D11CD">
            <w:rPr>
              <w:lang w:val="en"/>
            </w:rPr>
            <w:t>, 53–58, doi:10.1044/jshd.4901.53.</w:t>
          </w:r>
        </w:p>
        <w:p w14:paraId="52D5DA5B" w14:textId="77777777" w:rsidR="007D11CD" w:rsidRDefault="007D11CD" w:rsidP="007D11CD">
          <w:pPr>
            <w:pStyle w:val="CitaviBibliographyEntry"/>
            <w:rPr>
              <w:lang w:val="en"/>
            </w:rPr>
          </w:pPr>
          <w:r>
            <w:rPr>
              <w:lang w:val="en"/>
            </w:rPr>
            <w:t>44.</w:t>
          </w:r>
          <w:r>
            <w:rPr>
              <w:lang w:val="en"/>
            </w:rPr>
            <w:tab/>
          </w:r>
          <w:bookmarkStart w:id="101" w:name="_CTVL001374ff03861b442ee8c072a0f16b2b98b"/>
          <w:r>
            <w:rPr>
              <w:lang w:val="en"/>
            </w:rPr>
            <w:t>van Eck, N.J.; Waltman, L. Software survey: VOSviewer, a computer program for bibliometric mapping.</w:t>
          </w:r>
          <w:bookmarkEnd w:id="101"/>
          <w:r>
            <w:rPr>
              <w:lang w:val="en"/>
            </w:rPr>
            <w:t xml:space="preserve"> </w:t>
          </w:r>
          <w:r w:rsidRPr="007D11CD">
            <w:rPr>
              <w:i/>
              <w:lang w:val="en"/>
            </w:rPr>
            <w:t>Scientometrics</w:t>
          </w:r>
          <w:r w:rsidRPr="007D11CD">
            <w:rPr>
              <w:lang w:val="en"/>
            </w:rPr>
            <w:t xml:space="preserve"> </w:t>
          </w:r>
          <w:r w:rsidRPr="007D11CD">
            <w:rPr>
              <w:b/>
              <w:lang w:val="en"/>
            </w:rPr>
            <w:t>2010</w:t>
          </w:r>
          <w:r w:rsidRPr="007D11CD">
            <w:rPr>
              <w:lang w:val="en"/>
            </w:rPr>
            <w:t xml:space="preserve">, </w:t>
          </w:r>
          <w:r w:rsidRPr="007D11CD">
            <w:rPr>
              <w:i/>
              <w:lang w:val="en"/>
            </w:rPr>
            <w:t>84</w:t>
          </w:r>
          <w:r w:rsidRPr="007D11CD">
            <w:rPr>
              <w:lang w:val="en"/>
            </w:rPr>
            <w:t>, 523–538, doi:10.1007/s11192-009-0146-3.</w:t>
          </w:r>
        </w:p>
        <w:p w14:paraId="085E9678" w14:textId="77777777" w:rsidR="007D11CD" w:rsidRDefault="007D11CD" w:rsidP="007D11CD">
          <w:pPr>
            <w:pStyle w:val="CitaviBibliographyEntry"/>
            <w:rPr>
              <w:lang w:val="en"/>
            </w:rPr>
          </w:pPr>
          <w:r>
            <w:rPr>
              <w:lang w:val="en"/>
            </w:rPr>
            <w:t>45.</w:t>
          </w:r>
          <w:r>
            <w:rPr>
              <w:lang w:val="en"/>
            </w:rPr>
            <w:tab/>
          </w:r>
          <w:bookmarkStart w:id="102" w:name="_CTVL001fd79a6f791a44d41938bb87f18345f12"/>
          <w:r>
            <w:rPr>
              <w:lang w:val="en"/>
            </w:rPr>
            <w:t>van der Linden, S.</w:t>
          </w:r>
          <w:bookmarkEnd w:id="102"/>
          <w:r>
            <w:rPr>
              <w:lang w:val="en"/>
            </w:rPr>
            <w:t xml:space="preserve"> </w:t>
          </w:r>
          <w:r w:rsidRPr="007D11CD">
            <w:rPr>
              <w:i/>
              <w:lang w:val="en"/>
            </w:rPr>
            <w:t>Foolproof</w:t>
          </w:r>
          <w:r w:rsidRPr="007D11CD">
            <w:rPr>
              <w:lang w:val="en"/>
            </w:rPr>
            <w:t xml:space="preserve">: </w:t>
          </w:r>
          <w:r w:rsidRPr="007D11CD">
            <w:rPr>
              <w:i/>
              <w:lang w:val="en"/>
            </w:rPr>
            <w:t xml:space="preserve">Why we fall for misinformation and how to build immunity; </w:t>
          </w:r>
          <w:r w:rsidRPr="007D11CD">
            <w:rPr>
              <w:lang w:val="en"/>
            </w:rPr>
            <w:t>4th Estate: London, 2023, ISBN 9780008466718.</w:t>
          </w:r>
        </w:p>
        <w:p w14:paraId="17C52027" w14:textId="77777777" w:rsidR="007D11CD" w:rsidRDefault="007D11CD" w:rsidP="007D11CD">
          <w:pPr>
            <w:pStyle w:val="CitaviBibliographyEntry"/>
            <w:rPr>
              <w:lang w:val="en"/>
            </w:rPr>
          </w:pPr>
          <w:r>
            <w:rPr>
              <w:lang w:val="en"/>
            </w:rPr>
            <w:t>46.</w:t>
          </w:r>
          <w:r>
            <w:rPr>
              <w:lang w:val="en"/>
            </w:rPr>
            <w:tab/>
          </w:r>
          <w:bookmarkStart w:id="103" w:name="_CTVL001adb55347b44b4ae8a831b32e2081e422"/>
          <w:r>
            <w:rPr>
              <w:lang w:val="en"/>
            </w:rPr>
            <w:t>Anand, S.; Stepp, C.E. Listener Perception of Monopitch, Naturalness, and Intelligibility for Speakers With Parkinson's Disease.</w:t>
          </w:r>
          <w:bookmarkEnd w:id="103"/>
          <w:r>
            <w:rPr>
              <w:lang w:val="en"/>
            </w:rPr>
            <w:t xml:space="preserve"> </w:t>
          </w:r>
          <w:r w:rsidRPr="007D11CD">
            <w:rPr>
              <w:i/>
              <w:lang w:val="en"/>
            </w:rPr>
            <w:t>J. Speech Lang. Hear. Res.</w:t>
          </w:r>
          <w:r w:rsidRPr="007D11CD">
            <w:rPr>
              <w:lang w:val="en"/>
            </w:rPr>
            <w:t xml:space="preserve"> </w:t>
          </w:r>
          <w:r w:rsidRPr="007D11CD">
            <w:rPr>
              <w:b/>
              <w:lang w:val="en"/>
            </w:rPr>
            <w:t>2015</w:t>
          </w:r>
          <w:r w:rsidRPr="007D11CD">
            <w:rPr>
              <w:lang w:val="en"/>
            </w:rPr>
            <w:t xml:space="preserve">, </w:t>
          </w:r>
          <w:r w:rsidRPr="007D11CD">
            <w:rPr>
              <w:i/>
              <w:lang w:val="en"/>
            </w:rPr>
            <w:t>58</w:t>
          </w:r>
          <w:r w:rsidRPr="007D11CD">
            <w:rPr>
              <w:lang w:val="en"/>
            </w:rPr>
            <w:t>, 1134–1144, doi:10.1044/2015_JSLHR-S-14-0243.</w:t>
          </w:r>
        </w:p>
        <w:p w14:paraId="3A0D877A" w14:textId="77777777" w:rsidR="007D11CD" w:rsidRDefault="007D11CD" w:rsidP="007D11CD">
          <w:pPr>
            <w:pStyle w:val="CitaviBibliographyEntry"/>
            <w:rPr>
              <w:lang w:val="en"/>
            </w:rPr>
          </w:pPr>
          <w:r>
            <w:rPr>
              <w:lang w:val="en"/>
            </w:rPr>
            <w:t>47.</w:t>
          </w:r>
          <w:r>
            <w:rPr>
              <w:lang w:val="en"/>
            </w:rPr>
            <w:tab/>
          </w:r>
          <w:bookmarkStart w:id="104" w:name="_CTVL0018cf762b66ae24429b5a54b99d6898cd6"/>
          <w:r>
            <w:rPr>
              <w:lang w:val="en"/>
            </w:rPr>
            <w:t>Romportl, J. Speech Synthesis and Uncanny Valley. In</w:t>
          </w:r>
          <w:bookmarkEnd w:id="104"/>
          <w:r>
            <w:rPr>
              <w:lang w:val="en"/>
            </w:rPr>
            <w:t xml:space="preserve"> </w:t>
          </w:r>
          <w:r w:rsidRPr="007D11CD">
            <w:rPr>
              <w:i/>
              <w:lang w:val="en"/>
            </w:rPr>
            <w:t xml:space="preserve">Text, speech and dialogue. </w:t>
          </w:r>
          <w:r w:rsidRPr="007D11CD">
            <w:rPr>
              <w:lang w:val="en"/>
            </w:rPr>
            <w:t>International Conference on Text, Speech, and Dialogue; Horák, A., Sojka, P., Kopeček, I., Pala, K., Eds.; Springer International Publishing: Cham (Alemania), 2014; pp 595–602, ISBN 978-3-319-10816-2.</w:t>
          </w:r>
        </w:p>
        <w:p w14:paraId="52A473ED" w14:textId="77777777" w:rsidR="007D11CD" w:rsidRDefault="007D11CD" w:rsidP="007D11CD">
          <w:pPr>
            <w:pStyle w:val="CitaviBibliographyEntry"/>
            <w:rPr>
              <w:lang w:val="en"/>
            </w:rPr>
          </w:pPr>
          <w:r>
            <w:rPr>
              <w:lang w:val="en"/>
            </w:rPr>
            <w:t>48.</w:t>
          </w:r>
          <w:r>
            <w:rPr>
              <w:lang w:val="en"/>
            </w:rPr>
            <w:tab/>
          </w:r>
          <w:bookmarkStart w:id="105" w:name="_CTVL001cc0f920a7f0a43be8f79037ddd746f64"/>
          <w:r>
            <w:rPr>
              <w:lang w:val="en"/>
            </w:rPr>
            <w:t>Diel, A.; Lewis, M.</w:t>
          </w:r>
          <w:bookmarkEnd w:id="105"/>
          <w:r>
            <w:rPr>
              <w:lang w:val="en"/>
            </w:rPr>
            <w:t xml:space="preserve"> </w:t>
          </w:r>
          <w:r w:rsidRPr="007D11CD">
            <w:rPr>
              <w:i/>
              <w:lang w:val="en"/>
            </w:rPr>
            <w:t>The vocal uncanny valley: Deviation from typical organic voices best explains uncanniness</w:t>
          </w:r>
          <w:r w:rsidRPr="007D11CD">
            <w:rPr>
              <w:lang w:val="en"/>
            </w:rPr>
            <w:t>, 2023.</w:t>
          </w:r>
        </w:p>
        <w:p w14:paraId="205F3ED5" w14:textId="77777777" w:rsidR="007D11CD" w:rsidRDefault="007D11CD" w:rsidP="007D11CD">
          <w:pPr>
            <w:pStyle w:val="CitaviBibliographyEntry"/>
            <w:rPr>
              <w:lang w:val="en"/>
            </w:rPr>
          </w:pPr>
          <w:r>
            <w:rPr>
              <w:lang w:val="en"/>
            </w:rPr>
            <w:t>49.</w:t>
          </w:r>
          <w:r>
            <w:rPr>
              <w:lang w:val="en"/>
            </w:rPr>
            <w:tab/>
          </w:r>
          <w:bookmarkStart w:id="106" w:name="_CTVL0015a94f4972ba244ccae6afe9d5df33b4a"/>
          <w:r>
            <w:rPr>
              <w:lang w:val="en"/>
            </w:rPr>
            <w:t>van Prooije, T.; Knuijt, S.; Oostveen, J.; Kapteijns, K.; Vogel, A.P.; van de Warrenburg, B. Perceptual and Acoustic Analysis of Speech in Spinocerebellar ataxia Type 1.</w:t>
          </w:r>
          <w:bookmarkEnd w:id="106"/>
          <w:r>
            <w:rPr>
              <w:lang w:val="en"/>
            </w:rPr>
            <w:t xml:space="preserve"> </w:t>
          </w:r>
          <w:r w:rsidRPr="007D11CD">
            <w:rPr>
              <w:i/>
              <w:lang w:val="en"/>
            </w:rPr>
            <w:t>Cerebellum</w:t>
          </w:r>
          <w:r w:rsidRPr="007D11CD">
            <w:rPr>
              <w:lang w:val="en"/>
            </w:rPr>
            <w:t xml:space="preserve"> </w:t>
          </w:r>
          <w:r w:rsidRPr="007D11CD">
            <w:rPr>
              <w:b/>
              <w:lang w:val="en"/>
            </w:rPr>
            <w:t>2023</w:t>
          </w:r>
          <w:r w:rsidRPr="007D11CD">
            <w:rPr>
              <w:lang w:val="en"/>
            </w:rPr>
            <w:t>, doi:10.1007/s12311-023-01513-9.</w:t>
          </w:r>
        </w:p>
        <w:p w14:paraId="6E7C77D5" w14:textId="77777777" w:rsidR="007D11CD" w:rsidRDefault="007D11CD" w:rsidP="007D11CD">
          <w:pPr>
            <w:pStyle w:val="CitaviBibliographyEntry"/>
            <w:rPr>
              <w:lang w:val="en"/>
            </w:rPr>
          </w:pPr>
          <w:r>
            <w:rPr>
              <w:lang w:val="en"/>
            </w:rPr>
            <w:t>50.</w:t>
          </w:r>
          <w:r>
            <w:rPr>
              <w:lang w:val="en"/>
            </w:rPr>
            <w:tab/>
          </w:r>
          <w:bookmarkStart w:id="107" w:name="_CTVL001c63b743e03c7465c91b03de7033706b6"/>
          <w:r>
            <w:rPr>
              <w:lang w:val="en"/>
            </w:rPr>
            <w:t>Ratcliff, A.; Coughlin, S.; Lehman, M. Factors influencing ratings of speech naturalness in augmentative and alternative communication.</w:t>
          </w:r>
          <w:bookmarkEnd w:id="107"/>
          <w:r>
            <w:rPr>
              <w:lang w:val="en"/>
            </w:rPr>
            <w:t xml:space="preserve"> </w:t>
          </w:r>
          <w:r w:rsidRPr="007D11CD">
            <w:rPr>
              <w:i/>
              <w:lang w:val="en"/>
            </w:rPr>
            <w:t>Augmentative and Alternative Communication</w:t>
          </w:r>
          <w:r w:rsidRPr="007D11CD">
            <w:rPr>
              <w:lang w:val="en"/>
            </w:rPr>
            <w:t xml:space="preserve"> </w:t>
          </w:r>
          <w:r w:rsidRPr="007D11CD">
            <w:rPr>
              <w:b/>
              <w:lang w:val="en"/>
            </w:rPr>
            <w:t>2002</w:t>
          </w:r>
          <w:r w:rsidRPr="007D11CD">
            <w:rPr>
              <w:lang w:val="en"/>
            </w:rPr>
            <w:t xml:space="preserve">, </w:t>
          </w:r>
          <w:r w:rsidRPr="007D11CD">
            <w:rPr>
              <w:i/>
              <w:lang w:val="en"/>
            </w:rPr>
            <w:t>18</w:t>
          </w:r>
          <w:r w:rsidRPr="007D11CD">
            <w:rPr>
              <w:lang w:val="en"/>
            </w:rPr>
            <w:t>, 11–19, doi:10.1080/aac.18.1.11.19.</w:t>
          </w:r>
        </w:p>
        <w:p w14:paraId="1D102A47" w14:textId="77777777" w:rsidR="007D11CD" w:rsidRDefault="007D11CD" w:rsidP="007D11CD">
          <w:pPr>
            <w:pStyle w:val="CitaviBibliographyEntry"/>
            <w:rPr>
              <w:lang w:val="en"/>
            </w:rPr>
          </w:pPr>
          <w:r>
            <w:rPr>
              <w:lang w:val="en"/>
            </w:rPr>
            <w:t>51.</w:t>
          </w:r>
          <w:r>
            <w:rPr>
              <w:lang w:val="en"/>
            </w:rPr>
            <w:tab/>
          </w:r>
          <w:bookmarkStart w:id="108" w:name="_CTVL00122ae8252eaef42eca7bb1cc817bdcbb7"/>
          <w:r>
            <w:rPr>
              <w:lang w:val="en"/>
            </w:rPr>
            <w:t>Rao M V, A.; Victory J, S.; Ghosh, P.K. Effect of source filter interaction on isolated vowel-consonant-vowel perception.</w:t>
          </w:r>
          <w:bookmarkEnd w:id="108"/>
          <w:r>
            <w:rPr>
              <w:lang w:val="en"/>
            </w:rPr>
            <w:t xml:space="preserve"> </w:t>
          </w:r>
          <w:r w:rsidRPr="007D11CD">
            <w:rPr>
              <w:i/>
              <w:lang w:val="en"/>
            </w:rPr>
            <w:t>J. Acoust. Soc. Am.</w:t>
          </w:r>
          <w:r w:rsidRPr="007D11CD">
            <w:rPr>
              <w:lang w:val="en"/>
            </w:rPr>
            <w:t xml:space="preserve"> </w:t>
          </w:r>
          <w:r w:rsidRPr="007D11CD">
            <w:rPr>
              <w:b/>
              <w:lang w:val="en"/>
            </w:rPr>
            <w:t>2018</w:t>
          </w:r>
          <w:r w:rsidRPr="007D11CD">
            <w:rPr>
              <w:lang w:val="en"/>
            </w:rPr>
            <w:t xml:space="preserve">, </w:t>
          </w:r>
          <w:r w:rsidRPr="007D11CD">
            <w:rPr>
              <w:i/>
              <w:lang w:val="en"/>
            </w:rPr>
            <w:t>144</w:t>
          </w:r>
          <w:r w:rsidRPr="007D11CD">
            <w:rPr>
              <w:lang w:val="en"/>
            </w:rPr>
            <w:t>, EL95, doi:10.1121/1.5049510.</w:t>
          </w:r>
        </w:p>
        <w:p w14:paraId="6D9CD5FD" w14:textId="77777777" w:rsidR="007D11CD" w:rsidRDefault="007D11CD" w:rsidP="007D11CD">
          <w:pPr>
            <w:pStyle w:val="CitaviBibliographyEntry"/>
            <w:rPr>
              <w:lang w:val="en"/>
            </w:rPr>
          </w:pPr>
          <w:r>
            <w:rPr>
              <w:lang w:val="en"/>
            </w:rPr>
            <w:t>52.</w:t>
          </w:r>
          <w:r>
            <w:rPr>
              <w:lang w:val="en"/>
            </w:rPr>
            <w:tab/>
          </w:r>
          <w:bookmarkStart w:id="109" w:name="_CTVL0015a1db91b33d14ff99658fb9fdac7737e"/>
          <w:r>
            <w:rPr>
              <w:lang w:val="en"/>
            </w:rPr>
            <w:t>Meltzner, G.S.; Hillman, R.E. Impact of Aberrant Acoustic Properties on the Perception of Sound Quality in Electrolarynx Speech.</w:t>
          </w:r>
          <w:bookmarkEnd w:id="109"/>
          <w:r>
            <w:rPr>
              <w:lang w:val="en"/>
            </w:rPr>
            <w:t xml:space="preserve"> </w:t>
          </w:r>
          <w:r w:rsidRPr="007D11CD">
            <w:rPr>
              <w:i/>
              <w:lang w:val="en"/>
            </w:rPr>
            <w:t>J Speech Lang Hear Res</w:t>
          </w:r>
          <w:r w:rsidRPr="007D11CD">
            <w:rPr>
              <w:lang w:val="en"/>
            </w:rPr>
            <w:t xml:space="preserve"> </w:t>
          </w:r>
          <w:r w:rsidRPr="007D11CD">
            <w:rPr>
              <w:b/>
              <w:lang w:val="en"/>
            </w:rPr>
            <w:t>2005</w:t>
          </w:r>
          <w:r w:rsidRPr="007D11CD">
            <w:rPr>
              <w:lang w:val="en"/>
            </w:rPr>
            <w:t xml:space="preserve">, </w:t>
          </w:r>
          <w:r w:rsidRPr="007D11CD">
            <w:rPr>
              <w:i/>
              <w:lang w:val="en"/>
            </w:rPr>
            <w:t>48</w:t>
          </w:r>
          <w:r w:rsidRPr="007D11CD">
            <w:rPr>
              <w:lang w:val="en"/>
            </w:rPr>
            <w:t>, 766–779, doi:10.1044/1092-4388(2005/053).</w:t>
          </w:r>
        </w:p>
        <w:p w14:paraId="3E4E8EDF" w14:textId="77777777" w:rsidR="007D11CD" w:rsidRDefault="007D11CD" w:rsidP="007D11CD">
          <w:pPr>
            <w:pStyle w:val="CitaviBibliographyEntry"/>
            <w:rPr>
              <w:lang w:val="en"/>
            </w:rPr>
          </w:pPr>
          <w:r>
            <w:rPr>
              <w:lang w:val="en"/>
            </w:rPr>
            <w:t>53.</w:t>
          </w:r>
          <w:r>
            <w:rPr>
              <w:lang w:val="en"/>
            </w:rPr>
            <w:tab/>
          </w:r>
          <w:bookmarkStart w:id="110" w:name="_CTVL001ebaa446f7f2d4cd5974afd754ce56dd4"/>
          <w:r>
            <w:rPr>
              <w:lang w:val="en"/>
            </w:rPr>
            <w:t>Anikin, A.; Lima, C.F. Perceptual and acoustic differences between authentic and acted nonverbal emotional vocalizations.</w:t>
          </w:r>
          <w:bookmarkEnd w:id="110"/>
          <w:r>
            <w:rPr>
              <w:lang w:val="en"/>
            </w:rPr>
            <w:t xml:space="preserve"> </w:t>
          </w:r>
          <w:r w:rsidRPr="007D11CD">
            <w:rPr>
              <w:i/>
              <w:lang w:val="en"/>
            </w:rPr>
            <w:t>Q J Exp Psychol (Hove)</w:t>
          </w:r>
          <w:r w:rsidRPr="007D11CD">
            <w:rPr>
              <w:lang w:val="en"/>
            </w:rPr>
            <w:t xml:space="preserve"> </w:t>
          </w:r>
          <w:r w:rsidRPr="007D11CD">
            <w:rPr>
              <w:b/>
              <w:lang w:val="en"/>
            </w:rPr>
            <w:t>2017</w:t>
          </w:r>
          <w:r w:rsidRPr="007D11CD">
            <w:rPr>
              <w:lang w:val="en"/>
            </w:rPr>
            <w:t xml:space="preserve">, </w:t>
          </w:r>
          <w:r w:rsidRPr="007D11CD">
            <w:rPr>
              <w:i/>
              <w:lang w:val="en"/>
            </w:rPr>
            <w:t>71</w:t>
          </w:r>
          <w:r w:rsidRPr="007D11CD">
            <w:rPr>
              <w:lang w:val="en"/>
            </w:rPr>
            <w:t>, 622–641, doi:10.1080/17470218.2016.1270976.</w:t>
          </w:r>
        </w:p>
        <w:p w14:paraId="4A9FAC7C" w14:textId="77777777" w:rsidR="007D11CD" w:rsidRDefault="007D11CD" w:rsidP="007D11CD">
          <w:pPr>
            <w:pStyle w:val="CitaviBibliographyEntry"/>
            <w:rPr>
              <w:lang w:val="en"/>
            </w:rPr>
          </w:pPr>
          <w:r>
            <w:rPr>
              <w:lang w:val="en"/>
            </w:rPr>
            <w:t>54.</w:t>
          </w:r>
          <w:r>
            <w:rPr>
              <w:lang w:val="en"/>
            </w:rPr>
            <w:tab/>
          </w:r>
          <w:bookmarkStart w:id="111" w:name="_CTVL001a472572f6ad04eff9d5b2d3b0efc71be"/>
          <w:r>
            <w:rPr>
              <w:lang w:val="en"/>
            </w:rPr>
            <w:t>Lima, C.F.; Arriaga, P.; Anikin, A.; Pires, A.R.; Frade, S.; Neves, L.; Scott, S.K. Authentic and posed emotional vocalizations trigger distinct facial responses.</w:t>
          </w:r>
          <w:bookmarkEnd w:id="111"/>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2021</w:t>
          </w:r>
          <w:r w:rsidRPr="007D11CD">
            <w:rPr>
              <w:lang w:val="en"/>
            </w:rPr>
            <w:t xml:space="preserve">, </w:t>
          </w:r>
          <w:r w:rsidRPr="007D11CD">
            <w:rPr>
              <w:i/>
              <w:lang w:val="en"/>
            </w:rPr>
            <w:t>141</w:t>
          </w:r>
          <w:r w:rsidRPr="007D11CD">
            <w:rPr>
              <w:lang w:val="en"/>
            </w:rPr>
            <w:t>, 280–292, doi:10.1016/j.cortex.2021.04.015.</w:t>
          </w:r>
        </w:p>
        <w:p w14:paraId="2B0C734A" w14:textId="77777777" w:rsidR="007D11CD" w:rsidRDefault="007D11CD" w:rsidP="007D11CD">
          <w:pPr>
            <w:pStyle w:val="CitaviBibliographyEntry"/>
            <w:rPr>
              <w:lang w:val="en"/>
            </w:rPr>
          </w:pPr>
          <w:r>
            <w:rPr>
              <w:lang w:val="en"/>
            </w:rPr>
            <w:t>55.</w:t>
          </w:r>
          <w:r>
            <w:rPr>
              <w:lang w:val="en"/>
            </w:rPr>
            <w:tab/>
          </w:r>
          <w:bookmarkStart w:id="112" w:name="_CTVL001b86ee8fa846646bd89cf8704c1c49406"/>
          <w:r>
            <w:rPr>
              <w:lang w:val="en"/>
            </w:rPr>
            <w:t>Sarzedas, J.; Lima, C.F.; Roberto, M.S.; Scott, S.K.; Pinheiro, A.P.; Conde, T. Blindness influences emotional authenticity perception in voices: Behavioral and ERP evidence.</w:t>
          </w:r>
          <w:bookmarkEnd w:id="112"/>
          <w:r>
            <w:rPr>
              <w:lang w:val="en"/>
            </w:rPr>
            <w:t xml:space="preserve"> </w:t>
          </w:r>
          <w:r w:rsidRPr="007D11CD">
            <w:rPr>
              <w:i/>
              <w:lang w:val="en"/>
            </w:rPr>
            <w:t>Cortex; a journal devoted to the study of the nervous system and behavior</w:t>
          </w:r>
          <w:r w:rsidRPr="007D11CD">
            <w:rPr>
              <w:lang w:val="en"/>
            </w:rPr>
            <w:t xml:space="preserve"> </w:t>
          </w:r>
          <w:r w:rsidRPr="007D11CD">
            <w:rPr>
              <w:b/>
              <w:lang w:val="en"/>
            </w:rPr>
            <w:t>2024</w:t>
          </w:r>
          <w:r w:rsidRPr="007D11CD">
            <w:rPr>
              <w:lang w:val="en"/>
            </w:rPr>
            <w:t xml:space="preserve">, </w:t>
          </w:r>
          <w:r w:rsidRPr="007D11CD">
            <w:rPr>
              <w:i/>
              <w:lang w:val="en"/>
            </w:rPr>
            <w:t>172</w:t>
          </w:r>
          <w:r w:rsidRPr="007D11CD">
            <w:rPr>
              <w:lang w:val="en"/>
            </w:rPr>
            <w:t>, 254–270, doi:10.1016/j.cortex.2023.11.005.</w:t>
          </w:r>
        </w:p>
        <w:p w14:paraId="3DAAB334" w14:textId="77777777" w:rsidR="007D11CD" w:rsidRDefault="007D11CD" w:rsidP="007D11CD">
          <w:pPr>
            <w:pStyle w:val="CitaviBibliographyEntry"/>
            <w:rPr>
              <w:lang w:val="en"/>
            </w:rPr>
          </w:pPr>
          <w:r>
            <w:rPr>
              <w:lang w:val="en"/>
            </w:rPr>
            <w:t>56.</w:t>
          </w:r>
          <w:r>
            <w:rPr>
              <w:lang w:val="en"/>
            </w:rPr>
            <w:tab/>
          </w:r>
          <w:bookmarkStart w:id="113" w:name="_CTVL001bf92f7c4b4d8411fb5c69439c6b07ae0"/>
          <w:r>
            <w:rPr>
              <w:lang w:val="en"/>
            </w:rPr>
            <w:t>Kachel, S.; Steffens, M.C.; Preuß, S.; Simpson, A.P. Gender (Conformity) Matters: Cross-Dimensional and Cross-Modal Associations in Sexual Orientation Perception.</w:t>
          </w:r>
          <w:bookmarkEnd w:id="113"/>
          <w:r>
            <w:rPr>
              <w:lang w:val="en"/>
            </w:rPr>
            <w:t xml:space="preserve"> </w:t>
          </w:r>
          <w:r w:rsidRPr="007D11CD">
            <w:rPr>
              <w:i/>
              <w:lang w:val="en"/>
            </w:rPr>
            <w:t>Journal of Language and Social Psychology</w:t>
          </w:r>
          <w:r w:rsidRPr="007D11CD">
            <w:rPr>
              <w:lang w:val="en"/>
            </w:rPr>
            <w:t xml:space="preserve"> </w:t>
          </w:r>
          <w:r w:rsidRPr="007D11CD">
            <w:rPr>
              <w:b/>
              <w:lang w:val="en"/>
            </w:rPr>
            <w:t>2020</w:t>
          </w:r>
          <w:r w:rsidRPr="007D11CD">
            <w:rPr>
              <w:lang w:val="en"/>
            </w:rPr>
            <w:t xml:space="preserve">, </w:t>
          </w:r>
          <w:r w:rsidRPr="007D11CD">
            <w:rPr>
              <w:i/>
              <w:lang w:val="en"/>
            </w:rPr>
            <w:t>39</w:t>
          </w:r>
          <w:r w:rsidRPr="007D11CD">
            <w:rPr>
              <w:lang w:val="en"/>
            </w:rPr>
            <w:t>, 40–66, doi:10.1177/0261927X19883902.</w:t>
          </w:r>
        </w:p>
        <w:p w14:paraId="0178261B" w14:textId="77777777" w:rsidR="007D11CD" w:rsidRDefault="007D11CD" w:rsidP="007D11CD">
          <w:pPr>
            <w:pStyle w:val="CitaviBibliographyEntry"/>
            <w:rPr>
              <w:lang w:val="en"/>
            </w:rPr>
          </w:pPr>
          <w:r>
            <w:rPr>
              <w:lang w:val="en"/>
            </w:rPr>
            <w:t>57.</w:t>
          </w:r>
          <w:r>
            <w:rPr>
              <w:lang w:val="en"/>
            </w:rPr>
            <w:tab/>
          </w:r>
          <w:bookmarkStart w:id="114" w:name="_CTVL0019a3d872751d74c3583e3bddb5e28eed7"/>
          <w:r>
            <w:rPr>
              <w:lang w:val="en"/>
            </w:rPr>
            <w:t>Mills, M.; Stoneham, G.; Georgiadou, I. Expanding the evidence: Developments and innovations in clinical practice, training and competency within voice and communication therapy for trans and gender diverse people.</w:t>
          </w:r>
          <w:bookmarkEnd w:id="114"/>
          <w:r>
            <w:rPr>
              <w:lang w:val="en"/>
            </w:rPr>
            <w:t xml:space="preserve"> </w:t>
          </w:r>
          <w:r w:rsidRPr="007D11CD">
            <w:rPr>
              <w:i/>
              <w:lang w:val="en"/>
            </w:rPr>
            <w:t>International Journal of Transgenderism</w:t>
          </w:r>
          <w:r w:rsidRPr="007D11CD">
            <w:rPr>
              <w:lang w:val="en"/>
            </w:rPr>
            <w:t xml:space="preserve"> </w:t>
          </w:r>
          <w:r w:rsidRPr="007D11CD">
            <w:rPr>
              <w:b/>
              <w:lang w:val="en"/>
            </w:rPr>
            <w:t>2017</w:t>
          </w:r>
          <w:r w:rsidRPr="007D11CD">
            <w:rPr>
              <w:lang w:val="en"/>
            </w:rPr>
            <w:t xml:space="preserve">, </w:t>
          </w:r>
          <w:r w:rsidRPr="007D11CD">
            <w:rPr>
              <w:i/>
              <w:lang w:val="en"/>
            </w:rPr>
            <w:t>18</w:t>
          </w:r>
          <w:r w:rsidRPr="007D11CD">
            <w:rPr>
              <w:lang w:val="en"/>
            </w:rPr>
            <w:t>, 328–342, doi:10.1080/15532739.2017.1329049.</w:t>
          </w:r>
        </w:p>
        <w:p w14:paraId="6F54FCC0" w14:textId="42E987A7" w:rsidR="00B014AB" w:rsidRDefault="007D11CD" w:rsidP="007D11CD">
          <w:pPr>
            <w:pStyle w:val="CitaviBibliographyEntry"/>
            <w:rPr>
              <w:lang w:val="en"/>
            </w:rPr>
          </w:pPr>
          <w:r>
            <w:rPr>
              <w:lang w:val="en"/>
            </w:rPr>
            <w:lastRenderedPageBreak/>
            <w:t>58.</w:t>
          </w:r>
          <w:r>
            <w:rPr>
              <w:lang w:val="en"/>
            </w:rPr>
            <w:tab/>
          </w:r>
          <w:bookmarkStart w:id="115" w:name="_CTVL0012050cdad0b5b4652ae9cccc5a3892f7f"/>
          <w:r>
            <w:rPr>
              <w:lang w:val="en"/>
            </w:rPr>
            <w:t>Belin, P.; Fecteau, S.; Bedard, C. Thinking the voice: neural correlates of voice perception.</w:t>
          </w:r>
          <w:bookmarkEnd w:id="115"/>
          <w:r>
            <w:rPr>
              <w:lang w:val="en"/>
            </w:rPr>
            <w:t xml:space="preserve"> </w:t>
          </w:r>
          <w:r w:rsidRPr="007D11CD">
            <w:rPr>
              <w:i/>
              <w:lang w:val="en"/>
            </w:rPr>
            <w:t>Trends Cogn Sci</w:t>
          </w:r>
          <w:r w:rsidRPr="007D11CD">
            <w:rPr>
              <w:lang w:val="en"/>
            </w:rPr>
            <w:t xml:space="preserve"> </w:t>
          </w:r>
          <w:r w:rsidRPr="007D11CD">
            <w:rPr>
              <w:b/>
              <w:lang w:val="en"/>
            </w:rPr>
            <w:t>2004</w:t>
          </w:r>
          <w:r w:rsidRPr="007D11CD">
            <w:rPr>
              <w:lang w:val="en"/>
            </w:rPr>
            <w:t xml:space="preserve">, </w:t>
          </w:r>
          <w:r w:rsidRPr="007D11CD">
            <w:rPr>
              <w:i/>
              <w:lang w:val="en"/>
            </w:rPr>
            <w:t>8</w:t>
          </w:r>
          <w:r w:rsidRPr="007D11CD">
            <w:rPr>
              <w:lang w:val="en"/>
            </w:rPr>
            <w:t>, 129–135, doi:10.1016/j.tics.2004.01.008.</w:t>
          </w:r>
          <w:r w:rsidR="00B014AB">
            <w:rPr>
              <w:lang w:val="en"/>
            </w:rPr>
            <w:fldChar w:fldCharType="end"/>
          </w:r>
        </w:p>
      </w:sdtContent>
    </w:sdt>
    <w:p w14:paraId="11F31C17" w14:textId="77777777" w:rsidR="00B014AB" w:rsidRPr="00041975" w:rsidRDefault="00B014AB" w:rsidP="00B014AB">
      <w:pPr>
        <w:rPr>
          <w:lang w:val="en"/>
        </w:rPr>
      </w:pPr>
    </w:p>
    <w:sectPr w:rsidR="00B014AB"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701727" w:rsidRPr="002A06B9" w:rsidRDefault="00701727">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w:t>
      </w:r>
      <w:proofErr w:type="gramStart"/>
      <w:r w:rsidRPr="002A06B9">
        <w:rPr>
          <w:lang w:val="en-US"/>
        </w:rPr>
        <w:t xml:space="preserve">voices“ </w:t>
      </w:r>
      <w:proofErr w:type="spellStart"/>
      <w:r w:rsidRPr="002A06B9">
        <w:rPr>
          <w:lang w:val="en-US"/>
        </w:rPr>
        <w:t>oder</w:t>
      </w:r>
      <w:proofErr w:type="spellEnd"/>
      <w:proofErr w:type="gram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701727" w:rsidRPr="00C22065" w:rsidRDefault="00701727">
      <w:pPr>
        <w:pStyle w:val="Kommentartext"/>
      </w:pPr>
      <w:r>
        <w:rPr>
          <w:rStyle w:val="Kommentarzeichen"/>
        </w:rPr>
        <w:annotationRef/>
      </w:r>
      <w:r w:rsidRPr="00C22065">
        <w:t>Können wir gern nochmal diskutieren</w:t>
      </w:r>
    </w:p>
  </w:comment>
  <w:comment w:id="4" w:author="Christine Nussbaum" w:date="2024-06-13T11:44:00Z" w:initials="CN">
    <w:p w14:paraId="54692464" w14:textId="241AEC26" w:rsidR="00366DDC" w:rsidRDefault="00366DDC">
      <w:pPr>
        <w:pStyle w:val="Kommentartext"/>
      </w:pPr>
      <w:r>
        <w:rPr>
          <w:rStyle w:val="Kommentarzeichen"/>
        </w:rPr>
        <w:annotationRef/>
      </w:r>
      <w:r>
        <w:t xml:space="preserve">Bin mir bzgl. der geänderten Satzstruktur hier nicht so ganz sicher. Hier wollen wir ja rausarbeiten, warum wir uns das Thema gerade in Bezug auf Stimme anschauen und da ist das hier eines der zentralen Argumente.  </w:t>
      </w:r>
    </w:p>
  </w:comment>
  <w:comment w:id="23" w:author="Stefan Schweinberger" w:date="2024-06-10T18:53:00Z" w:initials="SRS">
    <w:p w14:paraId="0E1D12E4" w14:textId="7929EDEC" w:rsidR="00E659E4" w:rsidRPr="00366DDC" w:rsidRDefault="00E659E4">
      <w:pPr>
        <w:pStyle w:val="Kommentartext"/>
      </w:pPr>
      <w:r>
        <w:rPr>
          <w:rStyle w:val="Kommentarzeichen"/>
        </w:rPr>
        <w:annotationRef/>
      </w:r>
      <w:r w:rsidRPr="00366DDC">
        <w:t>Vielleicht besser „</w:t>
      </w:r>
      <w:proofErr w:type="spellStart"/>
      <w:r w:rsidRPr="00366DDC">
        <w:t>unlikely</w:t>
      </w:r>
      <w:proofErr w:type="spellEnd"/>
      <w:r w:rsidRPr="00366DDC">
        <w:t>“?</w:t>
      </w:r>
    </w:p>
  </w:comment>
  <w:comment w:id="24" w:author="Christine Nussbaum" w:date="2024-06-13T11:44:00Z" w:initials="CN">
    <w:p w14:paraId="57A502C9" w14:textId="09A32FB0" w:rsidR="00366DDC" w:rsidRPr="00366DDC" w:rsidRDefault="00366DDC">
      <w:pPr>
        <w:pStyle w:val="Kommentartext"/>
      </w:pPr>
      <w:r>
        <w:rPr>
          <w:rStyle w:val="Kommentarzeichen"/>
        </w:rPr>
        <w:annotationRef/>
      </w:r>
      <w:r w:rsidRPr="00366DDC">
        <w:t>Find ich nicht ganz s</w:t>
      </w:r>
      <w:r>
        <w:t>o passend, muss ich zugeben.</w:t>
      </w:r>
    </w:p>
  </w:comment>
  <w:comment w:id="25" w:author="Stefan Schweinberger" w:date="2024-06-10T18:57:00Z" w:initials="SRS">
    <w:p w14:paraId="07D414E9" w14:textId="36073B17" w:rsidR="00E659E4" w:rsidRPr="00E659E4" w:rsidRDefault="00E659E4">
      <w:pPr>
        <w:pStyle w:val="Kommentartext"/>
        <w:rPr>
          <w:lang w:val="en-US"/>
        </w:rPr>
      </w:pPr>
      <w:r>
        <w:rPr>
          <w:rStyle w:val="Kommentarzeichen"/>
        </w:rPr>
        <w:annotationRef/>
      </w:r>
      <w:r w:rsidRPr="00E659E4">
        <w:rPr>
          <w:lang w:val="en-US"/>
        </w:rPr>
        <w:t>Sentence needs clarification</w:t>
      </w:r>
      <w:r>
        <w:rPr>
          <w:lang w:val="en-US"/>
        </w:rPr>
        <w:t xml:space="preserve"> </w:t>
      </w:r>
      <w:proofErr w:type="spellStart"/>
      <w:r>
        <w:rPr>
          <w:lang w:val="en-US"/>
        </w:rPr>
        <w:t>imo</w:t>
      </w:r>
      <w:proofErr w:type="spellEnd"/>
      <w:r>
        <w:rPr>
          <w:lang w:val="en-US"/>
        </w:rPr>
        <w:t>. How about: “This could reflect initial empirical observations in line with our proposed conceptual distinction”? (but I think we should discuss this sentence</w:t>
      </w:r>
    </w:p>
  </w:comment>
  <w:comment w:id="27" w:author="Stefan Schweinberger" w:date="2024-06-10T19:07:00Z" w:initials="SRS">
    <w:p w14:paraId="352A9A32" w14:textId="5FF15CA3" w:rsidR="0039400B" w:rsidRPr="0039400B" w:rsidRDefault="0039400B">
      <w:pPr>
        <w:pStyle w:val="Kommentartext"/>
        <w:rPr>
          <w:lang w:val="en-US"/>
        </w:rPr>
      </w:pPr>
      <w:r>
        <w:rPr>
          <w:rStyle w:val="Kommentarzeichen"/>
        </w:rPr>
        <w:annotationRef/>
      </w:r>
      <w:proofErr w:type="spellStart"/>
      <w:r w:rsidRPr="0039400B">
        <w:rPr>
          <w:lang w:val="en-US"/>
        </w:rPr>
        <w:t>Vllt</w:t>
      </w:r>
      <w:proofErr w:type="spellEnd"/>
      <w:r w:rsidRPr="0039400B">
        <w:rPr>
          <w:lang w:val="en-US"/>
        </w:rPr>
        <w:t>: De</w:t>
      </w:r>
      <w:r>
        <w:rPr>
          <w:lang w:val="en-US"/>
        </w:rPr>
        <w:t>limiting distinctiveness and authenticity</w:t>
      </w:r>
    </w:p>
  </w:comment>
  <w:comment w:id="28" w:author="Christine Nussbaum" w:date="2024-06-13T11:43:00Z" w:initials="CN">
    <w:p w14:paraId="414AB54B" w14:textId="039DCBED" w:rsidR="00366DDC" w:rsidRDefault="00366DDC">
      <w:pPr>
        <w:pStyle w:val="Kommentartext"/>
      </w:pPr>
      <w:r>
        <w:rPr>
          <w:rStyle w:val="Kommentarzeichen"/>
        </w:rPr>
        <w:annotationRef/>
      </w:r>
      <w:r>
        <w:t xml:space="preserve">Warum soll der hier raus? Find den recht wichtig. </w:t>
      </w:r>
    </w:p>
  </w:comment>
  <w:comment w:id="31" w:author="Stefan Schweinberger" w:date="2024-05-07T17:50:00Z" w:initials="SRS">
    <w:p w14:paraId="04F489AB" w14:textId="0F8ACB86" w:rsidR="00701727" w:rsidRPr="00083C4F" w:rsidRDefault="00701727">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32" w:author="Christine Nussbaum" w:date="2024-05-08T10:52:00Z" w:initials="CN">
    <w:p w14:paraId="58E52A90" w14:textId="71680E1A" w:rsidR="00701727" w:rsidRDefault="00701727">
      <w:pPr>
        <w:pStyle w:val="Kommentartext"/>
      </w:pPr>
      <w:r>
        <w:rPr>
          <w:rStyle w:val="Kommentarzeichen"/>
        </w:rPr>
        <w:annotationRef/>
      </w:r>
      <w:r>
        <w:t>Gerne – wir wollen wir vorgehen?</w:t>
      </w:r>
    </w:p>
  </w:comment>
  <w:comment w:id="36" w:author="Stefan Schweinberger" w:date="2024-05-07T17:51:00Z" w:initials="SRS">
    <w:p w14:paraId="35B1E245" w14:textId="37061961" w:rsidR="00701727" w:rsidRDefault="00701727">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here – and if you both really think we should explicitly promote the terms specificity/special then expect that I may eventually give in – but for now, I do think we can do better. </w:t>
      </w:r>
    </w:p>
    <w:p w14:paraId="2C89D8E6" w14:textId="77777777" w:rsidR="00701727" w:rsidRDefault="00701727">
      <w:pPr>
        <w:pStyle w:val="Kommentartext"/>
        <w:rPr>
          <w:lang w:val="en-US"/>
        </w:rPr>
      </w:pPr>
    </w:p>
    <w:p w14:paraId="073A67F0" w14:textId="3061280E" w:rsidR="00701727" w:rsidRPr="00083C4F" w:rsidRDefault="00701727">
      <w:pPr>
        <w:pStyle w:val="Kommentartext"/>
        <w:rPr>
          <w:lang w:val="en-US"/>
        </w:rPr>
      </w:pPr>
      <w:r>
        <w:rPr>
          <w:lang w:val="en-US"/>
        </w:rPr>
        <w:t xml:space="preserve">Hm. Perhaps it already helps to avoid these unfruitful (in the history of science of higher visual and auditory cognition, and in my opinion, but I can quantify this) terms and come up with a </w:t>
      </w:r>
      <w:proofErr w:type="gramStart"/>
      <w:r>
        <w:rPr>
          <w:lang w:val="en-US"/>
        </w:rPr>
        <w:t>better alternatives</w:t>
      </w:r>
      <w:proofErr w:type="gramEnd"/>
      <w:r>
        <w:rPr>
          <w:lang w:val="en-US"/>
        </w:rPr>
        <w:t>. E.g.: What are the fundamental characteristics of human voices? What are the fundamental characteristics of natural voices?</w:t>
      </w:r>
    </w:p>
  </w:comment>
  <w:comment w:id="37" w:author="Christine Nussbaum" w:date="2024-05-08T10:54:00Z" w:initials="CN">
    <w:p w14:paraId="0DC11282" w14:textId="16D9B295" w:rsidR="00701727" w:rsidRPr="00D94355" w:rsidRDefault="00701727">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39" w:author="Stefan Schweinberger" w:date="2024-05-07T18:00:00Z" w:initials="SRS">
    <w:p w14:paraId="11F7ADF7" w14:textId="1D1E35A5" w:rsidR="00701727" w:rsidRPr="00DA3458" w:rsidRDefault="00701727">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40" w:author="Christine Nussbaum" w:date="2024-05-08T10:56:00Z" w:initials="CN">
    <w:p w14:paraId="2AD4E755" w14:textId="6B958749" w:rsidR="00701727" w:rsidRDefault="00701727">
      <w:pPr>
        <w:pStyle w:val="Kommentartext"/>
      </w:pPr>
      <w:r>
        <w:rPr>
          <w:rStyle w:val="Kommentarzeichen"/>
        </w:rPr>
        <w:annotationRef/>
      </w:r>
      <w:r>
        <w:t xml:space="preserve">Ja, klingt sinnvoll, können wir gern diskutieren. </w:t>
      </w:r>
    </w:p>
  </w:comment>
  <w:comment w:id="41" w:author="Stefan Schweinberger" w:date="2024-06-10T19:27:00Z" w:initials="SRS">
    <w:p w14:paraId="6F3075C9" w14:textId="18914C1D" w:rsidR="00786C7C" w:rsidRPr="00786C7C" w:rsidRDefault="00786C7C">
      <w:pPr>
        <w:pStyle w:val="Kommentartext"/>
        <w:rPr>
          <w:lang w:val="en-US"/>
        </w:rPr>
      </w:pPr>
      <w:r>
        <w:rPr>
          <w:rStyle w:val="Kommentarzeichen"/>
        </w:rPr>
        <w:annotationRef/>
      </w:r>
      <w:r w:rsidRPr="00786C7C">
        <w:rPr>
          <w:lang w:val="en-US"/>
        </w:rPr>
        <w:t xml:space="preserve">Yes – but </w:t>
      </w:r>
      <w:proofErr w:type="gramStart"/>
      <w:r w:rsidRPr="00786C7C">
        <w:rPr>
          <w:lang w:val="en-US"/>
        </w:rPr>
        <w:t>somehow</w:t>
      </w:r>
      <w:proofErr w:type="gramEnd"/>
      <w:r w:rsidRPr="00786C7C">
        <w:rPr>
          <w:lang w:val="en-US"/>
        </w:rPr>
        <w:t xml:space="preserve"> </w:t>
      </w:r>
      <w:r>
        <w:rPr>
          <w:lang w:val="en-US"/>
        </w:rPr>
        <w:t>we have to sell this so that we´re not suspected of bias</w:t>
      </w:r>
    </w:p>
  </w:comment>
  <w:comment w:id="43" w:author="Christine Nussbaum" w:date="2024-05-27T16:06:00Z" w:initials="CN">
    <w:p w14:paraId="0AE5122B" w14:textId="39DC9748" w:rsidR="00701727" w:rsidRPr="005867D7" w:rsidRDefault="00701727">
      <w:pPr>
        <w:pStyle w:val="Kommentartext"/>
        <w:rPr>
          <w:lang w:val="en-US"/>
        </w:rPr>
      </w:pPr>
      <w:r>
        <w:rPr>
          <w:rStyle w:val="Kommentarzeichen"/>
        </w:rPr>
        <w:annotationRef/>
      </w:r>
      <w:r w:rsidRPr="005867D7">
        <w:rPr>
          <w:lang w:val="en-US"/>
        </w:rPr>
        <w:t>Absolute values or %?</w:t>
      </w:r>
    </w:p>
  </w:comment>
  <w:comment w:id="45" w:author="Christine Nussbaum" w:date="2024-05-27T16:05:00Z" w:initials="CN">
    <w:p w14:paraId="788B026D" w14:textId="2C090C4E" w:rsidR="00701727" w:rsidRPr="00173323" w:rsidRDefault="00701727">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 w:id="44" w:author="Stefan Schweinberger" w:date="2024-06-10T19:28:00Z" w:initials="SRS">
    <w:p w14:paraId="1B38C3BB" w14:textId="3100C12E" w:rsidR="00786C7C" w:rsidRPr="00F77B02" w:rsidRDefault="00786C7C">
      <w:pPr>
        <w:pStyle w:val="Kommentartext"/>
        <w:rPr>
          <w:lang w:val="en-US"/>
        </w:rPr>
      </w:pPr>
      <w:r>
        <w:rPr>
          <w:rStyle w:val="Kommentarzeichen"/>
        </w:rPr>
        <w:annotationRef/>
      </w:r>
      <w:r w:rsidRPr="00F77B02">
        <w:rPr>
          <w:lang w:val="en-US"/>
        </w:rPr>
        <w:t>Give rating data only?</w:t>
      </w:r>
    </w:p>
  </w:comment>
  <w:comment w:id="50" w:author="Stefan Schweinberger" w:date="2024-06-10T19:29:00Z" w:initials="SRS">
    <w:p w14:paraId="06B705F0" w14:textId="071E4B96" w:rsidR="00786C7C" w:rsidRPr="00786C7C" w:rsidRDefault="00786C7C">
      <w:pPr>
        <w:pStyle w:val="Kommentartext"/>
        <w:rPr>
          <w:lang w:val="en-US"/>
        </w:rPr>
      </w:pPr>
      <w:r>
        <w:rPr>
          <w:rStyle w:val="Kommentarzeichen"/>
        </w:rPr>
        <w:annotationRef/>
      </w:r>
      <w:r w:rsidRPr="00786C7C">
        <w:rPr>
          <w:lang w:val="en-US"/>
        </w:rPr>
        <w:t>Do you mean a mixture, or do you mean more than one of these voice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54692464" w15:done="0"/>
  <w15:commentEx w15:paraId="0E1D12E4" w15:done="0"/>
  <w15:commentEx w15:paraId="57A502C9" w15:paraIdParent="0E1D12E4" w15:done="0"/>
  <w15:commentEx w15:paraId="07D414E9" w15:done="0"/>
  <w15:commentEx w15:paraId="352A9A32" w15:done="0"/>
  <w15:commentEx w15:paraId="414AB54B"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6F3075C9" w15:done="0"/>
  <w15:commentEx w15:paraId="0AE5122B" w15:done="0"/>
  <w15:commentEx w15:paraId="788B026D" w15:done="0"/>
  <w15:commentEx w15:paraId="1B38C3BB" w15:done="0"/>
  <w15:commentEx w15:paraId="06B705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156CDC49" w16cex:dateUtc="2024-06-10T17:45:00Z"/>
  <w16cex:commentExtensible w16cex:durableId="1183F298" w16cex:dateUtc="2024-06-10T17:46:00Z"/>
  <w16cex:commentExtensible w16cex:durableId="460A398E" w16cex:dateUtc="2024-03-09T17:38:00Z"/>
  <w16cex:commentExtensible w16cex:durableId="1034E590" w16cex:dateUtc="2024-06-10T17:51:00Z"/>
  <w16cex:commentExtensible w16cex:durableId="46389A63" w16cex:dateUtc="2024-06-10T17:53:00Z"/>
  <w16cex:commentExtensible w16cex:durableId="7C5F9257" w16cex:dateUtc="2024-06-10T17:57:00Z"/>
  <w16cex:commentExtensible w16cex:durableId="6207E9B5" w16cex:dateUtc="2024-06-10T18:07:00Z"/>
  <w16cex:commentExtensible w16cex:durableId="0C969768" w16cex:dateUtc="2024-05-07T15:50:00Z"/>
  <w16cex:commentExtensible w16cex:durableId="4331D324" w16cex:dateUtc="2024-05-07T15:51:00Z"/>
  <w16cex:commentExtensible w16cex:durableId="4599A199" w16cex:dateUtc="2024-05-07T16:00:00Z"/>
  <w16cex:commentExtensible w16cex:durableId="3578027B" w16cex:dateUtc="2024-06-10T18:27:00Z"/>
  <w16cex:commentExtensible w16cex:durableId="07D7298E" w16cex:dateUtc="2024-06-10T18:28:00Z"/>
  <w16cex:commentExtensible w16cex:durableId="6EF68194" w16cex:dateUtc="2024-06-10T1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54692464" w16cid:durableId="2A155A34"/>
  <w16cid:commentId w16cid:paraId="0E1D12E4" w16cid:durableId="46389A63"/>
  <w16cid:commentId w16cid:paraId="57A502C9" w16cid:durableId="2A155A15"/>
  <w16cid:commentId w16cid:paraId="07D414E9" w16cid:durableId="7C5F9257"/>
  <w16cid:commentId w16cid:paraId="352A9A32" w16cid:durableId="6207E9B5"/>
  <w16cid:commentId w16cid:paraId="414AB54B" w16cid:durableId="2A1559F8"/>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6F3075C9" w16cid:durableId="3578027B"/>
  <w16cid:commentId w16cid:paraId="0AE5122B" w16cid:durableId="29FF2DF4"/>
  <w16cid:commentId w16cid:paraId="788B026D" w16cid:durableId="29FF2DCC"/>
  <w16cid:commentId w16cid:paraId="1B38C3BB" w16cid:durableId="07D7298E"/>
  <w16cid:commentId w16cid:paraId="06B705F0" w16cid:durableId="6EF68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3D605" w14:textId="77777777" w:rsidR="00C466D3" w:rsidRDefault="00C466D3" w:rsidP="00353624">
      <w:pPr>
        <w:spacing w:after="0" w:line="240" w:lineRule="auto"/>
      </w:pPr>
      <w:r>
        <w:separator/>
      </w:r>
    </w:p>
  </w:endnote>
  <w:endnote w:type="continuationSeparator" w:id="0">
    <w:p w14:paraId="207C85FE" w14:textId="77777777" w:rsidR="00C466D3" w:rsidRDefault="00C466D3"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701727" w:rsidRDefault="007017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701727" w:rsidRDefault="007017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701727" w:rsidRDefault="007017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D6DF7" w14:textId="77777777" w:rsidR="00C466D3" w:rsidRDefault="00C466D3" w:rsidP="00353624">
      <w:pPr>
        <w:spacing w:after="0" w:line="240" w:lineRule="auto"/>
      </w:pPr>
      <w:r>
        <w:separator/>
      </w:r>
    </w:p>
  </w:footnote>
  <w:footnote w:type="continuationSeparator" w:id="0">
    <w:p w14:paraId="0F9ED634" w14:textId="77777777" w:rsidR="00C466D3" w:rsidRDefault="00C466D3"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701727" w:rsidRDefault="007017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701727" w:rsidRDefault="007017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701727" w:rsidRDefault="007017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C544A"/>
    <w:rsid w:val="000D2C22"/>
    <w:rsid w:val="000E1E1B"/>
    <w:rsid w:val="000E43D1"/>
    <w:rsid w:val="0011142C"/>
    <w:rsid w:val="001146EC"/>
    <w:rsid w:val="0012222C"/>
    <w:rsid w:val="00123A29"/>
    <w:rsid w:val="001463E1"/>
    <w:rsid w:val="00155195"/>
    <w:rsid w:val="00173323"/>
    <w:rsid w:val="00177F43"/>
    <w:rsid w:val="00183DBC"/>
    <w:rsid w:val="001861F8"/>
    <w:rsid w:val="00187908"/>
    <w:rsid w:val="00194F2B"/>
    <w:rsid w:val="001A2F18"/>
    <w:rsid w:val="001A6490"/>
    <w:rsid w:val="001A64B7"/>
    <w:rsid w:val="001B022B"/>
    <w:rsid w:val="001B7A30"/>
    <w:rsid w:val="001C0B8D"/>
    <w:rsid w:val="001C3A8E"/>
    <w:rsid w:val="001C6A63"/>
    <w:rsid w:val="001D0CB0"/>
    <w:rsid w:val="001D0D74"/>
    <w:rsid w:val="001D3C78"/>
    <w:rsid w:val="001D3F41"/>
    <w:rsid w:val="001E0BA8"/>
    <w:rsid w:val="001E6C9F"/>
    <w:rsid w:val="001F299C"/>
    <w:rsid w:val="001F3518"/>
    <w:rsid w:val="001F532E"/>
    <w:rsid w:val="00206B41"/>
    <w:rsid w:val="00213B0F"/>
    <w:rsid w:val="002150AF"/>
    <w:rsid w:val="0021687F"/>
    <w:rsid w:val="00223620"/>
    <w:rsid w:val="0023780B"/>
    <w:rsid w:val="0024244C"/>
    <w:rsid w:val="0026080A"/>
    <w:rsid w:val="00265AEB"/>
    <w:rsid w:val="0028476D"/>
    <w:rsid w:val="002A06B9"/>
    <w:rsid w:val="002A35F7"/>
    <w:rsid w:val="002B52AE"/>
    <w:rsid w:val="002D3EB3"/>
    <w:rsid w:val="002E044F"/>
    <w:rsid w:val="002E1408"/>
    <w:rsid w:val="002F1B24"/>
    <w:rsid w:val="002F444A"/>
    <w:rsid w:val="003359DA"/>
    <w:rsid w:val="00340FEF"/>
    <w:rsid w:val="00345179"/>
    <w:rsid w:val="0035017E"/>
    <w:rsid w:val="00353624"/>
    <w:rsid w:val="00366DDC"/>
    <w:rsid w:val="0039400B"/>
    <w:rsid w:val="00396F35"/>
    <w:rsid w:val="003A3148"/>
    <w:rsid w:val="003B687A"/>
    <w:rsid w:val="003E61B4"/>
    <w:rsid w:val="0040683C"/>
    <w:rsid w:val="0041749E"/>
    <w:rsid w:val="00421B0B"/>
    <w:rsid w:val="004258F3"/>
    <w:rsid w:val="00426A0C"/>
    <w:rsid w:val="004313C7"/>
    <w:rsid w:val="00435D50"/>
    <w:rsid w:val="0046095C"/>
    <w:rsid w:val="00466801"/>
    <w:rsid w:val="004742EB"/>
    <w:rsid w:val="0048384E"/>
    <w:rsid w:val="00483985"/>
    <w:rsid w:val="00483E8E"/>
    <w:rsid w:val="004867E0"/>
    <w:rsid w:val="0049339E"/>
    <w:rsid w:val="004942D0"/>
    <w:rsid w:val="00495542"/>
    <w:rsid w:val="004A1755"/>
    <w:rsid w:val="004A2906"/>
    <w:rsid w:val="004A2FDC"/>
    <w:rsid w:val="004A470F"/>
    <w:rsid w:val="004A5A69"/>
    <w:rsid w:val="004B4D43"/>
    <w:rsid w:val="004C5F92"/>
    <w:rsid w:val="004E074C"/>
    <w:rsid w:val="004F3E20"/>
    <w:rsid w:val="00500628"/>
    <w:rsid w:val="00535AEF"/>
    <w:rsid w:val="00536DA1"/>
    <w:rsid w:val="00540E45"/>
    <w:rsid w:val="00540EA3"/>
    <w:rsid w:val="0057287E"/>
    <w:rsid w:val="00576C9A"/>
    <w:rsid w:val="005841EC"/>
    <w:rsid w:val="0058483B"/>
    <w:rsid w:val="0058543C"/>
    <w:rsid w:val="005867D7"/>
    <w:rsid w:val="005873C7"/>
    <w:rsid w:val="00597C0D"/>
    <w:rsid w:val="005A72AA"/>
    <w:rsid w:val="005B7151"/>
    <w:rsid w:val="005C69CD"/>
    <w:rsid w:val="005E5112"/>
    <w:rsid w:val="00601BED"/>
    <w:rsid w:val="00603E19"/>
    <w:rsid w:val="006049B7"/>
    <w:rsid w:val="0062078F"/>
    <w:rsid w:val="0062610A"/>
    <w:rsid w:val="006307E0"/>
    <w:rsid w:val="00671456"/>
    <w:rsid w:val="00671BA2"/>
    <w:rsid w:val="00680D80"/>
    <w:rsid w:val="00684059"/>
    <w:rsid w:val="00692A2C"/>
    <w:rsid w:val="006A3795"/>
    <w:rsid w:val="006E0845"/>
    <w:rsid w:val="006F12C8"/>
    <w:rsid w:val="00700CFB"/>
    <w:rsid w:val="0070164F"/>
    <w:rsid w:val="00701727"/>
    <w:rsid w:val="00704AA6"/>
    <w:rsid w:val="00716FB2"/>
    <w:rsid w:val="0073364D"/>
    <w:rsid w:val="007713EC"/>
    <w:rsid w:val="007749AE"/>
    <w:rsid w:val="00783AF1"/>
    <w:rsid w:val="00786C7C"/>
    <w:rsid w:val="00791859"/>
    <w:rsid w:val="007A78EF"/>
    <w:rsid w:val="007B38EC"/>
    <w:rsid w:val="007D11CD"/>
    <w:rsid w:val="007D2225"/>
    <w:rsid w:val="007E090A"/>
    <w:rsid w:val="007E3481"/>
    <w:rsid w:val="007F138B"/>
    <w:rsid w:val="00810C4D"/>
    <w:rsid w:val="00822483"/>
    <w:rsid w:val="008255BD"/>
    <w:rsid w:val="0082663D"/>
    <w:rsid w:val="00831DF3"/>
    <w:rsid w:val="00847DC1"/>
    <w:rsid w:val="0086290E"/>
    <w:rsid w:val="0087677E"/>
    <w:rsid w:val="00876F79"/>
    <w:rsid w:val="00882493"/>
    <w:rsid w:val="008832B1"/>
    <w:rsid w:val="00883505"/>
    <w:rsid w:val="0088537C"/>
    <w:rsid w:val="008B4471"/>
    <w:rsid w:val="008B5242"/>
    <w:rsid w:val="008C2E8F"/>
    <w:rsid w:val="008D1317"/>
    <w:rsid w:val="008E2FE6"/>
    <w:rsid w:val="008F6DA6"/>
    <w:rsid w:val="009073C7"/>
    <w:rsid w:val="00910521"/>
    <w:rsid w:val="0093311A"/>
    <w:rsid w:val="009603C6"/>
    <w:rsid w:val="00973E11"/>
    <w:rsid w:val="0098210D"/>
    <w:rsid w:val="0098387A"/>
    <w:rsid w:val="00987DE8"/>
    <w:rsid w:val="009C71D2"/>
    <w:rsid w:val="009E0962"/>
    <w:rsid w:val="009E2AB9"/>
    <w:rsid w:val="009F02C4"/>
    <w:rsid w:val="00A017E1"/>
    <w:rsid w:val="00A0435C"/>
    <w:rsid w:val="00A137C1"/>
    <w:rsid w:val="00A669E8"/>
    <w:rsid w:val="00A74F68"/>
    <w:rsid w:val="00A7608F"/>
    <w:rsid w:val="00AA013B"/>
    <w:rsid w:val="00AA766C"/>
    <w:rsid w:val="00AB04B8"/>
    <w:rsid w:val="00AB64FC"/>
    <w:rsid w:val="00AC001E"/>
    <w:rsid w:val="00AC6F22"/>
    <w:rsid w:val="00AD0A1C"/>
    <w:rsid w:val="00AE3B4C"/>
    <w:rsid w:val="00AE5DA6"/>
    <w:rsid w:val="00AF0E10"/>
    <w:rsid w:val="00AF7C68"/>
    <w:rsid w:val="00B014AB"/>
    <w:rsid w:val="00B02B59"/>
    <w:rsid w:val="00B04FF0"/>
    <w:rsid w:val="00B0730A"/>
    <w:rsid w:val="00B35D0C"/>
    <w:rsid w:val="00B53B58"/>
    <w:rsid w:val="00B649B0"/>
    <w:rsid w:val="00B662E7"/>
    <w:rsid w:val="00B81370"/>
    <w:rsid w:val="00B90DAD"/>
    <w:rsid w:val="00BB523A"/>
    <w:rsid w:val="00BD5E03"/>
    <w:rsid w:val="00BF321F"/>
    <w:rsid w:val="00BF71D0"/>
    <w:rsid w:val="00C22065"/>
    <w:rsid w:val="00C34691"/>
    <w:rsid w:val="00C35DFD"/>
    <w:rsid w:val="00C43D54"/>
    <w:rsid w:val="00C46164"/>
    <w:rsid w:val="00C466D3"/>
    <w:rsid w:val="00C6055C"/>
    <w:rsid w:val="00C710E3"/>
    <w:rsid w:val="00C81D8A"/>
    <w:rsid w:val="00C96E2A"/>
    <w:rsid w:val="00CB0D44"/>
    <w:rsid w:val="00CB7440"/>
    <w:rsid w:val="00CC6799"/>
    <w:rsid w:val="00CE4FC4"/>
    <w:rsid w:val="00CE70DA"/>
    <w:rsid w:val="00CF2D15"/>
    <w:rsid w:val="00CF61EC"/>
    <w:rsid w:val="00D114BD"/>
    <w:rsid w:val="00D207F0"/>
    <w:rsid w:val="00D21553"/>
    <w:rsid w:val="00D2703A"/>
    <w:rsid w:val="00D33462"/>
    <w:rsid w:val="00D35D00"/>
    <w:rsid w:val="00D5483F"/>
    <w:rsid w:val="00D667F8"/>
    <w:rsid w:val="00D73D6F"/>
    <w:rsid w:val="00D743C8"/>
    <w:rsid w:val="00D820EE"/>
    <w:rsid w:val="00D833C6"/>
    <w:rsid w:val="00D94355"/>
    <w:rsid w:val="00DA29E9"/>
    <w:rsid w:val="00DA2D62"/>
    <w:rsid w:val="00DA3458"/>
    <w:rsid w:val="00DB0EBC"/>
    <w:rsid w:val="00DB0F2D"/>
    <w:rsid w:val="00DC047B"/>
    <w:rsid w:val="00E06C47"/>
    <w:rsid w:val="00E127AD"/>
    <w:rsid w:val="00E14549"/>
    <w:rsid w:val="00E17059"/>
    <w:rsid w:val="00E238F4"/>
    <w:rsid w:val="00E620BA"/>
    <w:rsid w:val="00E659E4"/>
    <w:rsid w:val="00E8339F"/>
    <w:rsid w:val="00E87D16"/>
    <w:rsid w:val="00EB3DF4"/>
    <w:rsid w:val="00EB6A07"/>
    <w:rsid w:val="00ED5ABF"/>
    <w:rsid w:val="00EE6ADB"/>
    <w:rsid w:val="00EF0791"/>
    <w:rsid w:val="00F06F8B"/>
    <w:rsid w:val="00F216BC"/>
    <w:rsid w:val="00F27A80"/>
    <w:rsid w:val="00F35C66"/>
    <w:rsid w:val="00F465C1"/>
    <w:rsid w:val="00F5336F"/>
    <w:rsid w:val="00F61678"/>
    <w:rsid w:val="00F76B74"/>
    <w:rsid w:val="00F77B02"/>
    <w:rsid w:val="00F858EE"/>
    <w:rsid w:val="00F9376C"/>
    <w:rsid w:val="00FA7BEC"/>
    <w:rsid w:val="00FC0944"/>
    <w:rsid w:val="00FC1778"/>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454"/>
      </w:tabs>
      <w:spacing w:after="0"/>
      <w:ind w:left="454" w:hanging="454"/>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475846"/>
    <w:rsid w:val="007B1874"/>
    <w:rsid w:val="007C1D5F"/>
    <w:rsid w:val="009E2606"/>
    <w:rsid w:val="00A231AC"/>
    <w:rsid w:val="00AF0169"/>
    <w:rsid w:val="00B95004"/>
    <w:rsid w:val="00D674F7"/>
    <w:rsid w:val="00E63B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1D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65AAC-558B-4E09-995E-F8FCEDD93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75471</Words>
  <Characters>475473</Characters>
  <Application>Microsoft Office Word</Application>
  <DocSecurity>0</DocSecurity>
  <Lines>3962</Lines>
  <Paragraphs>1099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11</cp:revision>
  <cp:lastPrinted>2024-05-02T13:02:00Z</cp:lastPrinted>
  <dcterms:created xsi:type="dcterms:W3CDTF">2024-06-10T17:42:00Z</dcterms:created>
  <dcterms:modified xsi:type="dcterms:W3CDTF">2024-06-13T09:46:00Z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8">
    <vt:lpwstr>CloudProjectKey=xud3xgg861m0hk8a0a24t2ak7mdcek4vkbkbm2dq163; ProjectName=LibraryCNussbaum</vt:lpwstr>
  </property>
  <property fmtid="{D5CDD505-2E9C-101B-9397-08002B2CF9AE}" pid="4" name="CitaviDocumentProperty_6">
    <vt:lpwstr>True</vt:lpwstr>
  </property>
  <property fmtid="{D5CDD505-2E9C-101B-9397-08002B2CF9AE}" pid="5" name="CitaviDocumentProperty_0">
    <vt:lpwstr>dc12bb66-84b4-4423-93f8-a10e80e568dd</vt:lpwstr>
  </property>
  <property fmtid="{D5CDD505-2E9C-101B-9397-08002B2CF9AE}" pid="6" name="CitaviDocumentProperty_1">
    <vt:lpwstr>6.17.0.0</vt:lpwstr>
  </property>
</Properties>
</file>