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735B88D"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r w:rsidR="00F46E2D">
        <w:fldChar w:fldCharType="begin"/>
      </w:r>
      <w:r w:rsidR="00F46E2D" w:rsidRPr="003246A9">
        <w:rPr>
          <w:lang w:val="en-GB"/>
          <w:rPrChange w:id="0" w:author="Sascha Frühholz" w:date="2025-01-17T14:56:00Z" w16du:dateUtc="2025-01-17T13:56:00Z">
            <w:rPr/>
          </w:rPrChange>
        </w:rPr>
        <w:instrText>HYPERLINK "https://www.allgpsy.uni-jena.de/christine-nussbaum/"</w:instrText>
      </w:r>
      <w:r w:rsidR="00F46E2D">
        <w:fldChar w:fldCharType="separate"/>
      </w:r>
      <w:r w:rsidR="00F46E2D" w:rsidRPr="00335290">
        <w:rPr>
          <w:rStyle w:val="Hyperlink"/>
          <w:rFonts w:cstheme="minorHAnsi"/>
          <w:lang w:val="en-US"/>
        </w:rPr>
        <w:t>https://www.allgpsy.uni-jena.de/christine-nussbaum/</w:t>
      </w:r>
      <w:r w:rsidR="00F46E2D">
        <w:fldChar w:fldCharType="end"/>
      </w:r>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r w:rsidR="003B4BDC">
        <w:fldChar w:fldCharType="begin"/>
      </w:r>
      <w:r w:rsidR="003B4BDC" w:rsidRPr="003246A9">
        <w:rPr>
          <w:lang w:val="en-GB"/>
          <w:rPrChange w:id="1" w:author="Sascha Frühholz" w:date="2025-01-17T14:56:00Z" w16du:dateUtc="2025-01-17T13:56:00Z">
            <w:rPr/>
          </w:rPrChange>
        </w:rPr>
        <w:instrText>HYPERLINK "mailto:christine.nussbaum@uni-jena.de"</w:instrText>
      </w:r>
      <w:r w:rsidR="003B4BDC">
        <w:fldChar w:fldCharType="separate"/>
      </w:r>
      <w:r w:rsidR="003B4BDC" w:rsidRPr="00A240EA">
        <w:rPr>
          <w:rStyle w:val="Hyperlink"/>
          <w:rFonts w:cstheme="minorHAnsi"/>
          <w:lang w:val="en-US"/>
        </w:rPr>
        <w:t>christine.nussbaum@uni-jena.de</w:t>
      </w:r>
      <w:r w:rsidR="003B4BDC">
        <w:fldChar w:fldCharType="end"/>
      </w:r>
      <w:r w:rsidR="003B4BDC">
        <w:rPr>
          <w:rFonts w:cstheme="minorHAnsi"/>
          <w:lang w:val="en-US"/>
        </w:rPr>
        <w:t xml:space="preserve">. Supplemental materials to this work are accessible on the associated OSF-repository: </w:t>
      </w:r>
      <w:r w:rsidR="003B4BDC">
        <w:fldChar w:fldCharType="begin"/>
      </w:r>
      <w:r w:rsidR="003B4BDC" w:rsidRPr="003246A9">
        <w:rPr>
          <w:lang w:val="en-GB"/>
          <w:rPrChange w:id="2" w:author="Sascha Frühholz" w:date="2025-01-17T14:56:00Z" w16du:dateUtc="2025-01-17T13:56:00Z">
            <w:rPr/>
          </w:rPrChange>
        </w:rPr>
        <w:instrText>HYPERLINK "https://osf.io/asfqv/?view_only=62f8d88705bb4363903983c8bd08a2cf"</w:instrText>
      </w:r>
      <w:r w:rsidR="003B4BDC">
        <w:fldChar w:fldCharType="separate"/>
      </w:r>
      <w:r w:rsidR="003B4BDC" w:rsidRPr="00A240EA">
        <w:rPr>
          <w:rStyle w:val="Hyperlink"/>
          <w:rFonts w:cstheme="minorHAnsi"/>
          <w:lang w:val="en-US"/>
        </w:rPr>
        <w:t>https://osf.io/asfqv/?view_only=62f8d88705bb4363903983c8bd08a2cf</w:t>
      </w:r>
      <w:r w:rsidR="003B4BDC">
        <w:fldChar w:fldCharType="end"/>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1BB39E36" w:rsidR="00085DD3" w:rsidRDefault="00FD069E" w:rsidP="00543E14">
      <w:pPr>
        <w:pStyle w:val="NoSpacing"/>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del w:id="3" w:author="Christine Nussbaum" w:date="2025-01-13T11:35:00Z">
        <w:r w:rsidRPr="001F0EC4" w:rsidDel="00D17C73">
          <w:rPr>
            <w:rFonts w:cstheme="minorHAnsi"/>
            <w:lang w:val="en"/>
          </w:rPr>
          <w:delText xml:space="preserve">We </w:delText>
        </w:r>
        <w:r w:rsidR="002E4F0D" w:rsidRPr="001F0EC4" w:rsidDel="00D17C73">
          <w:rPr>
            <w:rFonts w:cstheme="minorHAnsi"/>
            <w:lang w:val="en"/>
          </w:rPr>
          <w:delText>suggest</w:delText>
        </w:r>
        <w:r w:rsidRPr="001F0EC4" w:rsidDel="00D17C73">
          <w:rPr>
            <w:rFonts w:cstheme="minorHAnsi"/>
            <w:lang w:val="en"/>
          </w:rPr>
          <w:delText xml:space="preserve"> </w:delText>
        </w:r>
      </w:del>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NoSpacing"/>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Heading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5395DD9E" w:rsidR="003A2E81" w:rsidRDefault="00DD0BC8" w:rsidP="00543E14">
      <w:pPr>
        <w:spacing w:line="480" w:lineRule="auto"/>
        <w:jc w:val="both"/>
        <w:rPr>
          <w:lang w:val="en-US"/>
        </w:rPr>
      </w:pPr>
      <w:commentRangeStart w:id="4"/>
      <w:commentRangeStart w:id="5"/>
      <w:r w:rsidRPr="001F0EC4">
        <w:rPr>
          <w:lang w:val="en-US"/>
        </w:rPr>
        <w:t>Naturalness</w:t>
      </w:r>
      <w:commentRangeEnd w:id="4"/>
      <w:r w:rsidR="007E2D94">
        <w:rPr>
          <w:rStyle w:val="CommentReference"/>
        </w:rPr>
        <w:commentReference w:id="4"/>
      </w:r>
      <w:commentRangeEnd w:id="5"/>
      <w:r w:rsidR="00B13482">
        <w:rPr>
          <w:rStyle w:val="CommentReference"/>
        </w:rPr>
        <w:commentReference w:id="5"/>
      </w:r>
      <w:r w:rsidRPr="001F0EC4">
        <w:rPr>
          <w:lang w:val="en-US"/>
        </w:rPr>
        <w:t xml:space="preserve">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End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6" w:name="_Hlk180690875"/>
      <w:r w:rsidRPr="001F0EC4">
        <w:rPr>
          <w:lang w:val="en-US"/>
        </w:rPr>
        <w:t xml:space="preserve">From a biological perspective, </w:t>
      </w:r>
      <w:r w:rsidR="00543E14">
        <w:rPr>
          <w:lang w:val="en-US"/>
        </w:rPr>
        <w:t xml:space="preserve">perceptions of </w:t>
      </w:r>
      <w:r w:rsidRPr="001F0EC4">
        <w:rPr>
          <w:lang w:val="en-US"/>
        </w:rPr>
        <w:t xml:space="preserve">naturalness may </w:t>
      </w:r>
      <w:del w:id="7"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8" w:author="Drayton, Lindsey (ELS-HBE)" w:date="2024-11-27T12:19:00Z">
        <w:r w:rsidR="00543E14">
          <w:rPr>
            <w:lang w:val="en-US"/>
          </w:rPr>
          <w:t xml:space="preserve">be an </w:t>
        </w:r>
      </w:ins>
      <w:r w:rsidRPr="001F0EC4">
        <w:rPr>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6"/>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9"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End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9"/>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10"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End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11" w:name="_Hlk181811684"/>
      <w:bookmarkEnd w:id="10"/>
      <w:r w:rsidR="00193273" w:rsidRPr="001F0EC4">
        <w:rPr>
          <w:lang w:val="en-US"/>
        </w:rPr>
        <w:t xml:space="preserve"> </w:t>
      </w:r>
      <w:bookmarkStart w:id="12"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11"/>
    <w:bookmarkEnd w:id="12"/>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commentRangeStart w:id="13"/>
      <w:del w:id="14" w:author="Drayton, Lindsey (ELS-HBE)" w:date="2024-11-27T12:36:00Z">
        <w:r w:rsidRPr="001F0EC4" w:rsidDel="00AA2755">
          <w:rPr>
            <w:lang w:val="en-US"/>
          </w:rPr>
          <w:delText>But although</w:delText>
        </w:r>
      </w:del>
      <w:ins w:id="15" w:author="Drayton, Lindsey (ELS-HBE)" w:date="2024-11-27T12:36:00Z">
        <w:r w:rsidR="00AA2755">
          <w:rPr>
            <w:lang w:val="en-US"/>
          </w:rPr>
          <w:t>Although</w:t>
        </w:r>
      </w:ins>
      <w:r w:rsidRPr="001F0EC4">
        <w:rPr>
          <w:lang w:val="en-US"/>
        </w:rPr>
        <w:t xml:space="preserve"> </w:t>
      </w:r>
      <w:commentRangeEnd w:id="13"/>
      <w:r w:rsidR="00B13482">
        <w:rPr>
          <w:rStyle w:val="CommentReference"/>
        </w:rPr>
        <w:commentReference w:id="13"/>
      </w:r>
      <w:r w:rsidRPr="001F0EC4">
        <w:rPr>
          <w:lang w:val="en-US"/>
        </w:rPr>
        <w:t xml:space="preserve">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commentRangeStart w:id="16"/>
      <w:del w:id="17" w:author="Drayton, Lindsey (ELS-HBE)" w:date="2024-11-27T12:38:00Z">
        <w:r w:rsidRPr="001F0EC4" w:rsidDel="002E409E">
          <w:rPr>
            <w:lang w:val="en-US"/>
          </w:rPr>
          <w:delText>This has motivated us to take a step back and reflect on four problems in the present literature</w:delText>
        </w:r>
      </w:del>
      <w:ins w:id="18" w:author="Drayton, Lindsey (ELS-HBE)" w:date="2024-11-27T12:38:00Z">
        <w:r w:rsidR="002E409E">
          <w:rPr>
            <w:lang w:val="en-US"/>
          </w:rPr>
          <w:t>There are four key issues within the existing literature</w:t>
        </w:r>
      </w:ins>
      <w:commentRangeEnd w:id="16"/>
      <w:r w:rsidR="00B13482">
        <w:rPr>
          <w:rStyle w:val="CommentReference"/>
        </w:rPr>
        <w:commentReference w:id="16"/>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Heading1"/>
        <w:spacing w:line="480" w:lineRule="auto"/>
        <w:jc w:val="both"/>
        <w:rPr>
          <w:lang w:val="en-US"/>
        </w:rPr>
      </w:pPr>
      <w:bookmarkStart w:id="19" w:name="_Toc160791726"/>
      <w:r w:rsidRPr="00A2143E">
        <w:rPr>
          <w:lang w:val="en-US"/>
        </w:rPr>
        <w:t xml:space="preserve">Current </w:t>
      </w:r>
      <w:r w:rsidR="00FD28C0">
        <w:rPr>
          <w:lang w:val="en-US"/>
        </w:rPr>
        <w:t>p</w:t>
      </w:r>
      <w:r w:rsidRPr="00A2143E">
        <w:rPr>
          <w:lang w:val="en-US"/>
        </w:rPr>
        <w:t>roblems</w:t>
      </w:r>
      <w:bookmarkEnd w:id="19"/>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Heading2"/>
        <w:spacing w:line="480" w:lineRule="auto"/>
        <w:jc w:val="both"/>
        <w:rPr>
          <w:i/>
          <w:iCs/>
          <w:lang w:val="en-US"/>
        </w:rPr>
      </w:pPr>
      <w:bookmarkStart w:id="20"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20"/>
      <w:proofErr w:type="spellEnd"/>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Heading2"/>
        <w:spacing w:line="480" w:lineRule="auto"/>
        <w:jc w:val="both"/>
        <w:rPr>
          <w:i/>
          <w:iCs/>
          <w:lang w:val="en-US"/>
        </w:rPr>
      </w:pPr>
      <w:bookmarkStart w:id="21"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21"/>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22" w:name="_Hlk183021548"/>
      <w:bookmarkStart w:id="23" w:name="_Hlk180759688"/>
      <w:bookmarkStart w:id="24"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End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22"/>
      <w:r w:rsidR="000D3015" w:rsidRPr="001F0EC4">
        <w:rPr>
          <w:lang w:val="en-US"/>
        </w:rPr>
        <w:t>.</w:t>
      </w:r>
      <w:bookmarkEnd w:id="23"/>
      <w:r w:rsidR="0002272B" w:rsidRPr="001F0EC4">
        <w:rPr>
          <w:lang w:val="en-US"/>
        </w:rPr>
        <w:t xml:space="preserve"> </w:t>
      </w:r>
      <w:bookmarkStart w:id="25" w:name="_Hlk187656620"/>
      <w:bookmarkEnd w:id="24"/>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26" w:name="_Hlk180760509"/>
      <w:bookmarkStart w:id="27"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End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26"/>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25"/>
      <w:bookmarkEnd w:id="27"/>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Heading2"/>
        <w:spacing w:line="480" w:lineRule="auto"/>
        <w:jc w:val="both"/>
        <w:rPr>
          <w:i/>
          <w:iCs/>
          <w:lang w:val="en-US"/>
        </w:rPr>
      </w:pPr>
      <w:bookmarkStart w:id="28"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28"/>
    </w:p>
    <w:p w14:paraId="7427FC61" w14:textId="186B62D5" w:rsidR="001F3518" w:rsidRPr="001841EA" w:rsidRDefault="00AA766C" w:rsidP="00543E14">
      <w:pPr>
        <w:spacing w:line="480" w:lineRule="auto"/>
        <w:jc w:val="both"/>
        <w:rPr>
          <w:lang w:val="en-US"/>
          <w:rPrChange w:id="29" w:author="Stefan Schweinberger" w:date="2025-01-15T18:37:00Z">
            <w:rPr>
              <w:color w:val="C00000"/>
              <w:lang w:val="en-US"/>
            </w:rPr>
          </w:rPrChange>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30"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commentRangeStart w:id="31"/>
      <w:commentRangeStart w:id="32"/>
      <w:commentRangeEnd w:id="31"/>
      <w:r w:rsidR="00145880" w:rsidRPr="008874E2">
        <w:rPr>
          <w:rStyle w:val="CommentReference"/>
          <w:color w:val="C00000"/>
        </w:rPr>
        <w:commentReference w:id="31"/>
      </w:r>
      <w:commentRangeEnd w:id="32"/>
      <w:r w:rsidR="00B13482">
        <w:rPr>
          <w:rStyle w:val="CommentReference"/>
        </w:rPr>
        <w:commentReference w:id="32"/>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30"/>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33" w:name="_Hlk182414931"/>
      <w:bookmarkStart w:id="34" w:name="_Hlk180774683"/>
      <w:r w:rsidR="004F018A">
        <w:rPr>
          <w:lang w:val="en-US"/>
        </w:rPr>
        <w:t>P</w:t>
      </w:r>
      <w:r w:rsidR="006C403A" w:rsidRPr="001F0EC4">
        <w:rPr>
          <w:lang w:val="en-US"/>
        </w:rPr>
        <w:t>oor</w:t>
      </w:r>
      <w:r w:rsidR="00195182" w:rsidRPr="001F0EC4">
        <w:rPr>
          <w:lang w:val="en-US"/>
        </w:rPr>
        <w:t xml:space="preserve"> interconnectivity is not unique to naturalness but </w:t>
      </w:r>
      <w:ins w:id="35" w:author="Stefan Schweinberger" w:date="2025-01-15T18:43:00Z">
        <w:r w:rsidR="002B6EE3">
          <w:rPr>
            <w:lang w:val="en-US"/>
          </w:rPr>
          <w:t xml:space="preserve">can </w:t>
        </w:r>
      </w:ins>
      <w:r w:rsidR="00195182" w:rsidRPr="001F0EC4">
        <w:rPr>
          <w:lang w:val="en-US"/>
        </w:rPr>
        <w:t>affect</w:t>
      </w:r>
      <w:del w:id="36" w:author="Stefan Schweinberger" w:date="2025-01-15T18:43:00Z">
        <w:r w:rsidR="00195182" w:rsidRPr="001F0EC4" w:rsidDel="002B6EE3">
          <w:rPr>
            <w:lang w:val="en-US"/>
          </w:rPr>
          <w:delText>s</w:delText>
        </w:r>
      </w:del>
      <w:r w:rsidR="00195182" w:rsidRPr="001F0EC4">
        <w:rPr>
          <w:lang w:val="en-US"/>
        </w:rPr>
        <w:t xml:space="preserve"> many other research domains within </w:t>
      </w:r>
      <w:del w:id="37" w:author="Stefan Schweinberger" w:date="2025-01-15T18:35:00Z">
        <w:r w:rsidR="00195182" w:rsidRPr="001F0EC4" w:rsidDel="001841EA">
          <w:rPr>
            <w:lang w:val="en-US"/>
          </w:rPr>
          <w:delText>voice or face</w:delText>
        </w:r>
      </w:del>
      <w:ins w:id="38" w:author="Stefan Schweinberger" w:date="2025-01-15T18:35:00Z">
        <w:r w:rsidR="001841EA">
          <w:rPr>
            <w:lang w:val="en-US"/>
          </w:rPr>
          <w:t>person</w:t>
        </w:r>
      </w:ins>
      <w:r w:rsidR="00195182" w:rsidRPr="001F0EC4">
        <w:rPr>
          <w:lang w:val="en-US"/>
        </w:rPr>
        <w:t xml:space="preserve"> perception. </w:t>
      </w:r>
      <w:del w:id="39" w:author="Stefan Schweinberger" w:date="2025-01-15T18:38:00Z">
        <w:r w:rsidR="00195182" w:rsidRPr="001F0EC4" w:rsidDel="001841EA">
          <w:rPr>
            <w:lang w:val="en-US"/>
          </w:rPr>
          <w:delText>However</w:delText>
        </w:r>
      </w:del>
      <w:ins w:id="40" w:author="Stefan Schweinberger" w:date="2025-01-15T18:43:00Z">
        <w:r w:rsidR="002B6EE3">
          <w:rPr>
            <w:lang w:val="en-US"/>
          </w:rPr>
          <w:t>C</w:t>
        </w:r>
      </w:ins>
      <w:del w:id="41" w:author="Stefan Schweinberger" w:date="2025-01-15T18:43:00Z">
        <w:r w:rsidR="00195182" w:rsidRPr="001F0EC4" w:rsidDel="002B6EE3">
          <w:rPr>
            <w:lang w:val="en-US"/>
          </w:rPr>
          <w:delText xml:space="preserve">, </w:delText>
        </w:r>
      </w:del>
      <w:del w:id="42" w:author="Stefan Schweinberger" w:date="2025-01-15T18:38:00Z">
        <w:r w:rsidR="00195182" w:rsidRPr="001F0EC4" w:rsidDel="001841EA">
          <w:rPr>
            <w:lang w:val="en-US"/>
          </w:rPr>
          <w:delText>e</w:delText>
        </w:r>
        <w:r w:rsidR="00976793" w:rsidRPr="001F0EC4" w:rsidDel="001841EA">
          <w:rPr>
            <w:lang w:val="en-US"/>
          </w:rPr>
          <w:delText xml:space="preserve">ven when </w:delText>
        </w:r>
      </w:del>
      <w:del w:id="43" w:author="Stefan Schweinberger" w:date="2025-01-15T18:43:00Z">
        <w:r w:rsidR="00976793" w:rsidRPr="001F0EC4" w:rsidDel="002B6EE3">
          <w:rPr>
            <w:lang w:val="en-US"/>
          </w:rPr>
          <w:delText>c</w:delText>
        </w:r>
      </w:del>
      <w:r w:rsidR="00976793" w:rsidRPr="001F0EC4">
        <w:rPr>
          <w:lang w:val="en-US"/>
        </w:rPr>
        <w:t>onsider</w:t>
      </w:r>
      <w:del w:id="44" w:author="Stefan Schweinberger" w:date="2025-01-15T18:38:00Z">
        <w:r w:rsidR="00976793" w:rsidRPr="001F0EC4" w:rsidDel="001841EA">
          <w:rPr>
            <w:lang w:val="en-US"/>
          </w:rPr>
          <w:delText>ing</w:delText>
        </w:r>
      </w:del>
      <w:r w:rsidR="00976793" w:rsidRPr="001F0EC4">
        <w:rPr>
          <w:lang w:val="en-US"/>
        </w:rPr>
        <w:t xml:space="preserve"> fields with </w:t>
      </w:r>
      <w:del w:id="45" w:author="Stefan Schweinberger" w:date="2025-01-15T18:46:00Z">
        <w:r w:rsidR="00976793" w:rsidRPr="001F0EC4" w:rsidDel="002B6EE3">
          <w:rPr>
            <w:lang w:val="en-US"/>
          </w:rPr>
          <w:delText>highly divergent</w:delText>
        </w:r>
      </w:del>
      <w:ins w:id="46" w:author="Stefan Schweinberger" w:date="2025-01-15T18:46:00Z">
        <w:r w:rsidR="002B6EE3">
          <w:rPr>
            <w:lang w:val="en-US"/>
          </w:rPr>
          <w:t>different</w:t>
        </w:r>
      </w:ins>
      <w:r w:rsidR="00976793" w:rsidRPr="001F0EC4">
        <w:rPr>
          <w:lang w:val="en-US"/>
        </w:rPr>
        <w:t xml:space="preserve"> research traditions, such as impression formation </w:t>
      </w:r>
      <w:ins w:id="47" w:author="Stefan Schweinberger" w:date="2025-01-15T18:37:00Z">
        <w:r w:rsidR="001841EA">
          <w:rPr>
            <w:lang w:val="en-US"/>
          </w:rPr>
          <w:t xml:space="preserve">according to </w:t>
        </w:r>
      </w:ins>
      <w:ins w:id="48" w:author="Stefan Schweinberger" w:date="2025-01-15T18:36:00Z">
        <w:r w:rsidR="001841EA">
          <w:rPr>
            <w:lang w:val="en-US"/>
          </w:rPr>
          <w:t xml:space="preserve">social psychological models </w:t>
        </w:r>
      </w:ins>
      <w:ins w:id="49" w:author="Stefan Schweinberger" w:date="2025-01-15T18:38:00Z">
        <w:r w:rsidR="001841EA">
          <w:rPr>
            <w:lang w:val="en-US"/>
          </w:rPr>
          <w:t>of inter-group perception versus</w:t>
        </w:r>
      </w:ins>
      <w:del w:id="50" w:author="Stefan Schweinberger" w:date="2025-01-15T18:37:00Z">
        <w:r w:rsidR="00976793" w:rsidRPr="001F0EC4" w:rsidDel="001841EA">
          <w:rPr>
            <w:lang w:val="en-US"/>
          </w:rPr>
          <w:delText>from</w:delText>
        </w:r>
      </w:del>
      <w:r w:rsidR="00976793" w:rsidRPr="001F0EC4">
        <w:rPr>
          <w:lang w:val="en-US"/>
        </w:rPr>
        <w:t xml:space="preserve"> face</w:t>
      </w:r>
      <w:del w:id="51" w:author="Stefan Schweinberger" w:date="2025-01-15T18:37:00Z">
        <w:r w:rsidR="00976793" w:rsidRPr="001F0EC4" w:rsidDel="001841EA">
          <w:rPr>
            <w:lang w:val="en-US"/>
          </w:rPr>
          <w:delText>s</w:delText>
        </w:r>
      </w:del>
      <w:r w:rsidR="00976793" w:rsidRPr="001F0EC4">
        <w:rPr>
          <w:lang w:val="en-US"/>
        </w:rPr>
        <w:t>/voice</w:t>
      </w:r>
      <w:ins w:id="52" w:author="Stefan Schweinberger" w:date="2025-01-15T18:37:00Z">
        <w:r w:rsidR="001841EA">
          <w:rPr>
            <w:lang w:val="en-US"/>
          </w:rPr>
          <w:t xml:space="preserve"> perception models</w:t>
        </w:r>
      </w:ins>
      <w:ins w:id="53" w:author="Stefan Schweinberger" w:date="2025-01-15T18:38:00Z">
        <w:r w:rsidR="001841EA">
          <w:rPr>
            <w:lang w:val="en-US"/>
          </w:rPr>
          <w:t xml:space="preserve">. </w:t>
        </w:r>
      </w:ins>
      <w:ins w:id="54" w:author="Stefan Schweinberger" w:date="2025-01-15T18:42:00Z">
        <w:r w:rsidR="002B6EE3">
          <w:rPr>
            <w:lang w:val="en-US"/>
          </w:rPr>
          <w:t>T</w:t>
        </w:r>
      </w:ins>
      <w:ins w:id="55" w:author="Stefan Schweinberger" w:date="2025-01-15T18:39:00Z">
        <w:r w:rsidR="002B6EE3">
          <w:rPr>
            <w:lang w:val="en-US"/>
          </w:rPr>
          <w:t>hese models were developed for different types of perceptual cues,</w:t>
        </w:r>
      </w:ins>
      <w:del w:id="56" w:author="Stefan Schweinberger" w:date="2025-01-15T18:37:00Z">
        <w:r w:rsidR="00976793" w:rsidRPr="001F0EC4" w:rsidDel="001841EA">
          <w:rPr>
            <w:lang w:val="en-US"/>
          </w:rPr>
          <w:delText>s</w:delText>
        </w:r>
      </w:del>
      <w:r w:rsidR="00976793" w:rsidRPr="001F0EC4">
        <w:rPr>
          <w:lang w:val="en-US"/>
        </w:rPr>
        <w:t xml:space="preserve"> </w:t>
      </w:r>
      <w:ins w:id="57" w:author="Stefan Schweinberger" w:date="2025-01-15T18:42:00Z">
        <w:r w:rsidR="002B6EE3">
          <w:rPr>
            <w:lang w:val="en-US"/>
          </w:rPr>
          <w:t xml:space="preserve">and </w:t>
        </w:r>
      </w:ins>
      <w:del w:id="58" w:author="Stefan Schweinberger" w:date="2025-01-15T18:40:00Z">
        <w:r w:rsidR="00976793" w:rsidRPr="001F0EC4" w:rsidDel="002B6EE3">
          <w:rPr>
            <w:lang w:val="en-US"/>
          </w:rPr>
          <w:delText xml:space="preserve">for which </w:delText>
        </w:r>
      </w:del>
      <w:r w:rsidR="00976793" w:rsidRPr="001F0EC4">
        <w:rPr>
          <w:lang w:val="en-US"/>
        </w:rPr>
        <w:t xml:space="preserve">two different two-factor models with different labels </w:t>
      </w:r>
      <w:r w:rsidR="004F018A" w:rsidRPr="001F0EC4">
        <w:rPr>
          <w:lang w:val="en-US"/>
        </w:rPr>
        <w:t xml:space="preserve">have been proposed </w:t>
      </w:r>
      <w:ins w:id="59" w:author="Stefan Schweinberger" w:date="2025-01-15T18:40:00Z">
        <w:r w:rsidR="002B6EE3">
          <w:rPr>
            <w:lang w:val="en-US"/>
          </w:rPr>
          <w:t xml:space="preserve">in both cases </w:t>
        </w:r>
      </w:ins>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ins w:id="60" w:author="Stefan Schweinberger" w:date="2025-01-15T18:40:00Z">
        <w:r w:rsidR="002B6EE3">
          <w:rPr>
            <w:lang w:val="en-US"/>
          </w:rPr>
          <w:t xml:space="preserve">. </w:t>
        </w:r>
      </w:ins>
      <w:ins w:id="61" w:author="Stefan Schweinberger" w:date="2025-01-15T18:42:00Z">
        <w:r w:rsidR="002B6EE3">
          <w:rPr>
            <w:lang w:val="en-US"/>
          </w:rPr>
          <w:t>More recently</w:t>
        </w:r>
      </w:ins>
      <w:ins w:id="62" w:author="Stefan Schweinberger" w:date="2025-01-15T18:43:00Z">
        <w:r w:rsidR="002B6EE3">
          <w:rPr>
            <w:lang w:val="en-US"/>
          </w:rPr>
          <w:t xml:space="preserve"> though</w:t>
        </w:r>
      </w:ins>
      <w:ins w:id="63" w:author="Stefan Schweinberger" w:date="2025-01-15T18:42:00Z">
        <w:r w:rsidR="002B6EE3">
          <w:rPr>
            <w:lang w:val="en-US"/>
          </w:rPr>
          <w:t>, these fields arguably benefit</w:t>
        </w:r>
      </w:ins>
      <w:ins w:id="64" w:author="Stefan Schweinberger" w:date="2025-01-15T18:43:00Z">
        <w:r w:rsidR="002B6EE3">
          <w:rPr>
            <w:lang w:val="en-US"/>
          </w:rPr>
          <w:t>ed</w:t>
        </w:r>
      </w:ins>
      <w:ins w:id="65" w:author="Stefan Schweinberger" w:date="2025-01-15T18:42:00Z">
        <w:r w:rsidR="002B6EE3">
          <w:rPr>
            <w:lang w:val="en-US"/>
          </w:rPr>
          <w:t xml:space="preserve"> from</w:t>
        </w:r>
      </w:ins>
      <w:ins w:id="66" w:author="Stefan Schweinberger" w:date="2025-01-15T18:41:00Z">
        <w:r w:rsidR="002B6EE3">
          <w:rPr>
            <w:lang w:val="en-US"/>
          </w:rPr>
          <w:t xml:space="preserve"> interconnectivity, with</w:t>
        </w:r>
      </w:ins>
      <w:del w:id="67" w:author="Stefan Schweinberger" w:date="2025-01-15T18:40:00Z">
        <w:r w:rsidR="00976793" w:rsidRPr="001F0EC4" w:rsidDel="002B6EE3">
          <w:rPr>
            <w:lang w:val="en-US"/>
          </w:rPr>
          <w:delText>,</w:delText>
        </w:r>
      </w:del>
      <w:r w:rsidR="00976793" w:rsidRPr="001F0EC4">
        <w:rPr>
          <w:lang w:val="en-US"/>
        </w:rPr>
        <w:t xml:space="preserve"> </w:t>
      </w:r>
      <w:del w:id="68" w:author="Stefan Schweinberger" w:date="2025-01-15T18:41:00Z">
        <w:r w:rsidR="00976793" w:rsidRPr="001F0EC4" w:rsidDel="002B6EE3">
          <w:rPr>
            <w:lang w:val="en-US"/>
          </w:rPr>
          <w:delText xml:space="preserve">there is </w:delText>
        </w:r>
      </w:del>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69"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End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End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w:t>
      </w:r>
      <w:r w:rsidR="006613F4" w:rsidRPr="001F0EC4">
        <w:rPr>
          <w:lang w:val="en-US"/>
        </w:rPr>
        <w:lastRenderedPageBreak/>
        <w:t>reference in common.</w:t>
      </w:r>
      <w:bookmarkEnd w:id="33"/>
      <w:r w:rsidR="006613F4" w:rsidRPr="001F0EC4">
        <w:rPr>
          <w:lang w:val="en-US"/>
        </w:rPr>
        <w:t xml:space="preserve"> </w:t>
      </w:r>
      <w:bookmarkEnd w:id="34"/>
      <w:bookmarkEnd w:id="69"/>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commentRangeStart w:id="70"/>
      <w:del w:id="71"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72" w:author="Drayton, Lindsey (ELS-HBE)" w:date="2025-01-08T15:51:00Z">
        <w:r w:rsidR="00140813">
          <w:rPr>
            <w:lang w:val="en-US"/>
          </w:rPr>
          <w:t>voices</w:t>
        </w:r>
        <w:r w:rsidR="00140813" w:rsidRPr="001F0EC4">
          <w:rPr>
            <w:lang w:val="en-US"/>
          </w:rPr>
          <w:t xml:space="preserve"> </w:t>
        </w:r>
      </w:ins>
      <w:commentRangeEnd w:id="70"/>
      <w:r w:rsidR="006628D2">
        <w:rPr>
          <w:rStyle w:val="CommentReference"/>
        </w:rPr>
        <w:commentReference w:id="70"/>
      </w:r>
      <w:sdt>
        <w:sdtPr>
          <w:rPr>
            <w:lang w:val="en-US"/>
          </w:rPr>
          <w:alias w:val="To edit, see citavi.com/edit"/>
          <w:tag w:val="CitaviPlaceholder#3f47ebee-9478-4036-8e91-eb40fc030617"/>
          <w:id w:val="-904991131"/>
          <w:placeholder>
            <w:docPart w:val="DefaultPlaceholder_-1854013440"/>
          </w:placeholder>
        </w:sdtPr>
        <w:sdtEnd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Heading2"/>
        <w:spacing w:line="480" w:lineRule="auto"/>
        <w:jc w:val="both"/>
        <w:rPr>
          <w:i/>
          <w:iCs/>
          <w:lang w:val="en-US"/>
        </w:rPr>
      </w:pPr>
      <w:bookmarkStart w:id="73" w:name="_Toc160791730"/>
      <w:r w:rsidRPr="000D56B2">
        <w:rPr>
          <w:i/>
          <w:iCs/>
          <w:lang w:val="en-US"/>
        </w:rPr>
        <w:t>Insufficient anchoring in voice perception theory</w:t>
      </w:r>
      <w:bookmarkEnd w:id="73"/>
    </w:p>
    <w:p w14:paraId="05E0D106" w14:textId="42A15E67"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74"/>
      <w:r w:rsidR="00A0435C">
        <w:rPr>
          <w:lang w:val="en-US"/>
        </w:rPr>
        <w:t>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74"/>
      <w:r w:rsidR="00326146" w:rsidRPr="00326146">
        <w:rPr>
          <w:color w:val="C00000"/>
          <w:lang w:val="en-US"/>
        </w:rPr>
        <w:t>So far, no</w:t>
      </w:r>
      <w:r w:rsidR="00326146">
        <w:rPr>
          <w:color w:val="C00000"/>
          <w:lang w:val="en-US"/>
        </w:rPr>
        <w:t xml:space="preserve"> considerable</w:t>
      </w:r>
      <w:r w:rsidR="00326146" w:rsidRPr="00326146">
        <w:rPr>
          <w:color w:val="C00000"/>
          <w:lang w:val="en-US"/>
        </w:rPr>
        <w:t xml:space="preserve"> efforts have been made to link naturalness perception to distinct stages of voice processing.</w:t>
      </w:r>
      <w:r w:rsidR="00326146">
        <w:rPr>
          <w:color w:val="C00000"/>
          <w:lang w:val="en-US"/>
        </w:rPr>
        <w:t xml:space="preserve"> </w:t>
      </w:r>
      <w:r w:rsidR="00BD11DA" w:rsidRPr="003A7776">
        <w:rPr>
          <w:color w:val="C00000"/>
          <w:lang w:val="en-US"/>
        </w:rPr>
        <w:t xml:space="preserve"> </w:t>
      </w:r>
      <w:r w:rsidR="005B70E2" w:rsidRPr="003A7776">
        <w:rPr>
          <w:rStyle w:val="CommentReference"/>
          <w:color w:val="C00000"/>
        </w:rPr>
        <w:commentReference w:id="74"/>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Heading1"/>
        <w:spacing w:line="480" w:lineRule="auto"/>
        <w:jc w:val="both"/>
        <w:rPr>
          <w:i/>
          <w:iCs/>
          <w:lang w:val="en-US"/>
        </w:rPr>
      </w:pPr>
      <w:bookmarkStart w:id="75"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75"/>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commentRangeStart w:id="76"/>
      <w:commentRangeStart w:id="77"/>
      <w:r w:rsidR="00701727">
        <w:rPr>
          <w:lang w:val="en-US"/>
        </w:rPr>
        <w:t>we</w:t>
      </w:r>
      <w:commentRangeEnd w:id="76"/>
      <w:r w:rsidR="007B3F54">
        <w:rPr>
          <w:rStyle w:val="CommentReference"/>
        </w:rPr>
        <w:commentReference w:id="76"/>
      </w:r>
      <w:commentRangeEnd w:id="77"/>
      <w:r w:rsidR="006628D2">
        <w:rPr>
          <w:rStyle w:val="CommentReference"/>
        </w:rPr>
        <w:commentReference w:id="77"/>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Heading2"/>
        <w:spacing w:line="480" w:lineRule="auto"/>
        <w:jc w:val="both"/>
        <w:rPr>
          <w:i/>
          <w:iCs/>
          <w:lang w:val="en-US"/>
        </w:rPr>
      </w:pPr>
      <w:bookmarkStart w:id="78" w:name="_Toc160791732"/>
      <w:bookmarkStart w:id="79" w:name="_Hlk188022480"/>
      <w:r w:rsidRPr="000D56B2">
        <w:rPr>
          <w:i/>
          <w:iCs/>
          <w:lang w:val="en-US"/>
        </w:rPr>
        <w:lastRenderedPageBreak/>
        <w:t>Definitions of naturalness</w:t>
      </w:r>
      <w:bookmarkEnd w:id="78"/>
    </w:p>
    <w:p w14:paraId="3FBCC4BB" w14:textId="33B91F44" w:rsidR="00D207F0" w:rsidRDefault="00D207F0" w:rsidP="00543E14">
      <w:pPr>
        <w:spacing w:line="480" w:lineRule="auto"/>
        <w:jc w:val="both"/>
        <w:rPr>
          <w:lang w:val="en-US"/>
        </w:rPr>
      </w:pPr>
      <w:commentRangeStart w:id="80"/>
      <w:commentRangeStart w:id="81"/>
      <w:r>
        <w:rPr>
          <w:lang w:val="en-US"/>
        </w:rPr>
        <w:t>We</w:t>
      </w:r>
      <w:commentRangeEnd w:id="80"/>
      <w:r w:rsidR="007B3F54">
        <w:rPr>
          <w:rStyle w:val="CommentReference"/>
        </w:rPr>
        <w:commentReference w:id="80"/>
      </w:r>
      <w:commentRangeEnd w:id="81"/>
      <w:r w:rsidR="006628D2">
        <w:rPr>
          <w:rStyle w:val="CommentReference"/>
        </w:rPr>
        <w:commentReference w:id="81"/>
      </w:r>
      <w:r>
        <w:rPr>
          <w:lang w:val="en-US"/>
        </w:rPr>
        <w:t xml:space="preserv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xml:space="preserve">, naturalness is defined as the deviation </w:t>
      </w:r>
      <w:ins w:id="82" w:author="Sascha Frühholz" w:date="2025-01-17T16:01:00Z" w16du:dateUtc="2025-01-17T15:01:00Z">
        <w:r w:rsidR="009474CA">
          <w:rPr>
            <w:lang w:val="en-US"/>
          </w:rPr>
          <w:t xml:space="preserve">away </w:t>
        </w:r>
      </w:ins>
      <w:r w:rsidRPr="00A56368">
        <w:rPr>
          <w:lang w:val="en-US"/>
        </w:rPr>
        <w:t>from a reference</w:t>
      </w:r>
      <w:del w:id="83" w:author="Sascha Frühholz" w:date="2025-01-17T16:01:00Z" w16du:dateUtc="2025-01-17T15:01:00Z">
        <w:r w:rsidRPr="00A56368" w:rsidDel="009474CA">
          <w:rPr>
            <w:lang w:val="en-US"/>
          </w:rPr>
          <w:delText xml:space="preserve"> </w:delText>
        </w:r>
      </w:del>
      <w:ins w:id="84" w:author="Sascha Frühholz" w:date="2025-01-17T16:01:00Z" w16du:dateUtc="2025-01-17T15:01:00Z">
        <w:r w:rsidR="009474CA">
          <w:rPr>
            <w:lang w:val="en-US"/>
          </w:rPr>
          <w:t xml:space="preserve"> </w:t>
        </w:r>
      </w:ins>
      <w:r w:rsidRPr="00A56368">
        <w:rPr>
          <w:lang w:val="en-US"/>
        </w:rPr>
        <w:t>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85"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86"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86"/>
      <w:sdt>
        <w:sdtPr>
          <w:rPr>
            <w:lang w:val="en-US"/>
          </w:rPr>
          <w:alias w:val="To edit, see citavi.com/edit"/>
          <w:tag w:val="CitaviPlaceholder#aa1a4ec9-3886-43a8-aa75-27553081efe5"/>
          <w:id w:val="239995752"/>
          <w:placeholder>
            <w:docPart w:val="DefaultPlaceholder_-1854013440"/>
          </w:placeholder>
        </w:sdtPr>
        <w:sdtEnd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85"/>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7AAA477A"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w:t>
      </w:r>
      <w:ins w:id="87" w:author="Sascha Frühholz" w:date="2025-01-17T16:02:00Z" w16du:dateUtc="2025-01-17T15:02:00Z">
        <w:r w:rsidR="009474CA">
          <w:rPr>
            <w:lang w:val="en-US"/>
          </w:rPr>
          <w:t xml:space="preserve"> and is thus performed as an assessment of a reference</w:t>
        </w:r>
      </w:ins>
      <w:r>
        <w:rPr>
          <w:lang w:val="en-US"/>
        </w:rPr>
        <w:t xml:space="preserv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88" w:name="_Hlk187659885"/>
      <w:r>
        <w:rPr>
          <w:lang w:val="en-US"/>
        </w:rPr>
        <w:t xml:space="preserve">Compared to the deviation-based definition, </w:t>
      </w:r>
      <w:del w:id="89" w:author="Sascha Frühholz" w:date="2025-01-17T15:20:00Z" w16du:dateUtc="2025-01-17T14:20:00Z">
        <w:r w:rsidDel="000D7229">
          <w:rPr>
            <w:lang w:val="en-US"/>
          </w:rPr>
          <w:delText xml:space="preserve">it </w:delText>
        </w:r>
      </w:del>
      <w:del w:id="90" w:author="Sascha Frühholz" w:date="2025-01-17T15:16:00Z" w16du:dateUtc="2025-01-17T14:16:00Z">
        <w:r w:rsidR="00973FEE" w:rsidRPr="00973FEE" w:rsidDel="000D7229">
          <w:rPr>
            <w:color w:val="C00000"/>
            <w:lang w:val="en-US"/>
          </w:rPr>
          <w:delText>requires</w:delText>
        </w:r>
        <w:r w:rsidDel="000D7229">
          <w:rPr>
            <w:lang w:val="en-US"/>
          </w:rPr>
          <w:delText xml:space="preserve"> </w:delText>
        </w:r>
      </w:del>
      <w:ins w:id="91" w:author="Sascha Frühholz" w:date="2025-01-17T15:16:00Z" w16du:dateUtc="2025-01-17T14:16:00Z">
        <w:r w:rsidR="000D7229">
          <w:rPr>
            <w:color w:val="C00000"/>
            <w:lang w:val="en-US"/>
          </w:rPr>
          <w:t>the concept of human-likeness</w:t>
        </w:r>
      </w:ins>
      <w:ins w:id="92" w:author="Sascha Frühholz" w:date="2025-01-17T15:24:00Z" w16du:dateUtc="2025-01-17T14:24:00Z">
        <w:r w:rsidR="000D7229">
          <w:rPr>
            <w:color w:val="C00000"/>
            <w:lang w:val="en-US"/>
          </w:rPr>
          <w:t>-</w:t>
        </w:r>
      </w:ins>
      <w:ins w:id="93" w:author="Sascha Frühholz" w:date="2025-01-17T15:16:00Z" w16du:dateUtc="2025-01-17T14:16:00Z">
        <w:r w:rsidR="000D7229">
          <w:rPr>
            <w:color w:val="C00000"/>
            <w:lang w:val="en-US"/>
          </w:rPr>
          <w:t>based natural</w:t>
        </w:r>
      </w:ins>
      <w:ins w:id="94" w:author="Sascha Frühholz" w:date="2025-01-17T15:17:00Z" w16du:dateUtc="2025-01-17T14:17:00Z">
        <w:r w:rsidR="000D7229">
          <w:rPr>
            <w:color w:val="C00000"/>
            <w:lang w:val="en-US"/>
          </w:rPr>
          <w:t xml:space="preserve">ness </w:t>
        </w:r>
      </w:ins>
      <w:del w:id="95" w:author="Sascha Frühholz" w:date="2025-01-17T15:17:00Z" w16du:dateUtc="2025-01-17T14:17:00Z">
        <w:r w:rsidDel="000D7229">
          <w:rPr>
            <w:lang w:val="en-US"/>
          </w:rPr>
          <w:delText xml:space="preserve">an </w:delText>
        </w:r>
      </w:del>
      <w:ins w:id="96" w:author="Sascha Frühholz" w:date="2025-01-17T15:20:00Z" w16du:dateUtc="2025-01-17T14:20:00Z">
        <w:r w:rsidR="000D7229">
          <w:rPr>
            <w:lang w:val="en-US"/>
          </w:rPr>
          <w:t>has</w:t>
        </w:r>
      </w:ins>
      <w:ins w:id="97" w:author="Sascha Frühholz" w:date="2025-01-17T15:17:00Z" w16du:dateUtc="2025-01-17T14:17:00Z">
        <w:r w:rsidR="000D7229">
          <w:rPr>
            <w:lang w:val="en-US"/>
          </w:rPr>
          <w:t xml:space="preserve"> an</w:t>
        </w:r>
        <w:r w:rsidR="000D7229">
          <w:rPr>
            <w:lang w:val="en-US"/>
          </w:rPr>
          <w:t xml:space="preserve"> </w:t>
        </w:r>
      </w:ins>
      <w:del w:id="98" w:author="Sascha Frühholz" w:date="2025-01-17T15:18:00Z" w16du:dateUtc="2025-01-17T14:18:00Z">
        <w:r w:rsidDel="000D7229">
          <w:rPr>
            <w:lang w:val="en-US"/>
          </w:rPr>
          <w:delText xml:space="preserve">important </w:delText>
        </w:r>
      </w:del>
      <w:r>
        <w:rPr>
          <w:lang w:val="en-US"/>
        </w:rPr>
        <w:t xml:space="preserve">additional </w:t>
      </w:r>
      <w:ins w:id="99" w:author="Sascha Frühholz" w:date="2025-01-17T15:25:00Z" w16du:dateUtc="2025-01-17T14:25:00Z">
        <w:r w:rsidR="000D7229">
          <w:rPr>
            <w:lang w:val="en-US"/>
          </w:rPr>
          <w:t>necessary</w:t>
        </w:r>
      </w:ins>
      <w:ins w:id="100" w:author="Sascha Frühholz" w:date="2025-01-17T15:19:00Z" w16du:dateUtc="2025-01-17T14:19:00Z">
        <w:r w:rsidR="000D7229">
          <w:rPr>
            <w:lang w:val="en-US"/>
          </w:rPr>
          <w:t xml:space="preserve"> </w:t>
        </w:r>
      </w:ins>
      <w:ins w:id="101" w:author="Sascha Frühholz" w:date="2025-01-17T15:44:00Z" w16du:dateUtc="2025-01-17T14:44:00Z">
        <w:r w:rsidR="00462AA3">
          <w:rPr>
            <w:lang w:val="en-US"/>
          </w:rPr>
          <w:t xml:space="preserve">and obligatory </w:t>
        </w:r>
      </w:ins>
      <w:del w:id="102" w:author="Sascha Frühholz" w:date="2025-01-17T15:17:00Z" w16du:dateUtc="2025-01-17T14:17:00Z">
        <w:r w:rsidDel="000D7229">
          <w:rPr>
            <w:lang w:val="en-US"/>
          </w:rPr>
          <w:delText>assumption</w:delText>
        </w:r>
      </w:del>
      <w:ins w:id="103" w:author="Sascha Frühholz" w:date="2025-01-17T15:17:00Z" w16du:dateUtc="2025-01-17T14:17:00Z">
        <w:r w:rsidR="000D7229">
          <w:rPr>
            <w:lang w:val="en-US"/>
          </w:rPr>
          <w:t>feature</w:t>
        </w:r>
      </w:ins>
      <w:r>
        <w:rPr>
          <w:lang w:val="en-US"/>
        </w:rPr>
        <w:t xml:space="preserve">: </w:t>
      </w:r>
      <w:bookmarkEnd w:id="88"/>
      <w:r>
        <w:rPr>
          <w:lang w:val="en-US"/>
        </w:rPr>
        <w:t xml:space="preserve">the existence of a non-human voice </w:t>
      </w:r>
      <w:del w:id="104" w:author="Sascha Frühholz" w:date="2025-01-17T15:43:00Z" w16du:dateUtc="2025-01-17T14:43:00Z">
        <w:r w:rsidDel="00462AA3">
          <w:rPr>
            <w:lang w:val="en-US"/>
          </w:rPr>
          <w:delText>category</w:delText>
        </w:r>
      </w:del>
      <w:ins w:id="105" w:author="Sascha Frühholz" w:date="2025-01-17T15:43:00Z" w16du:dateUtc="2025-01-17T14:43:00Z">
        <w:r w:rsidR="00462AA3">
          <w:rPr>
            <w:lang w:val="en-US"/>
          </w:rPr>
          <w:t>space</w:t>
        </w:r>
        <w:r w:rsidR="00462AA3">
          <w:rPr>
            <w:lang w:val="en-US"/>
          </w:rPr>
          <w:t xml:space="preserve"> </w:t>
        </w:r>
      </w:ins>
      <w:ins w:id="106" w:author="Sascha Frühholz" w:date="2025-01-17T15:22:00Z" w16du:dateUtc="2025-01-17T14:22:00Z">
        <w:r w:rsidR="000D7229">
          <w:rPr>
            <w:lang w:val="en-US"/>
          </w:rPr>
          <w:t>(e.g. artificial</w:t>
        </w:r>
      </w:ins>
      <w:ins w:id="107" w:author="Sascha Frühholz" w:date="2025-01-17T15:46:00Z" w16du:dateUtc="2025-01-17T14:46:00Z">
        <w:r w:rsidR="00462AA3">
          <w:rPr>
            <w:lang w:val="en-US"/>
          </w:rPr>
          <w:t>ly generated</w:t>
        </w:r>
      </w:ins>
      <w:ins w:id="108" w:author="Sascha Frühholz" w:date="2025-01-17T15:22:00Z" w16du:dateUtc="2025-01-17T14:22:00Z">
        <w:r w:rsidR="000D7229">
          <w:rPr>
            <w:lang w:val="en-US"/>
          </w:rPr>
          <w:t xml:space="preserve"> voice</w:t>
        </w:r>
      </w:ins>
      <w:ins w:id="109" w:author="Sascha Frühholz" w:date="2025-01-17T15:46:00Z" w16du:dateUtc="2025-01-17T14:46:00Z">
        <w:r w:rsidR="00462AA3">
          <w:rPr>
            <w:lang w:val="en-US"/>
          </w:rPr>
          <w:t xml:space="preserve"> sounds</w:t>
        </w:r>
      </w:ins>
      <w:ins w:id="110" w:author="Sascha Frühholz" w:date="2025-01-17T15:22:00Z" w16du:dateUtc="2025-01-17T14:22:00Z">
        <w:r w:rsidR="000D7229">
          <w:rPr>
            <w:lang w:val="en-US"/>
          </w:rPr>
          <w:t xml:space="preserve">) </w:t>
        </w:r>
      </w:ins>
      <w:ins w:id="111" w:author="Sascha Frühholz" w:date="2025-01-17T15:17:00Z" w16du:dateUtc="2025-01-17T14:17:00Z">
        <w:r w:rsidR="000D7229">
          <w:rPr>
            <w:lang w:val="en-US"/>
          </w:rPr>
          <w:t xml:space="preserve">and </w:t>
        </w:r>
      </w:ins>
      <w:ins w:id="112" w:author="Sascha Frühholz" w:date="2025-01-17T15:23:00Z" w16du:dateUtc="2025-01-17T14:23:00Z">
        <w:r w:rsidR="000D7229">
          <w:rPr>
            <w:lang w:val="en-US"/>
          </w:rPr>
          <w:t>occasionally a</w:t>
        </w:r>
      </w:ins>
      <w:ins w:id="113" w:author="Sascha Frühholz" w:date="2025-01-17T15:17:00Z" w16du:dateUtc="2025-01-17T14:17:00Z">
        <w:r w:rsidR="000D7229">
          <w:rPr>
            <w:lang w:val="en-US"/>
          </w:rPr>
          <w:t xml:space="preserve"> non-human sound space</w:t>
        </w:r>
      </w:ins>
      <w:ins w:id="114" w:author="Sascha Frühholz" w:date="2025-01-17T15:22:00Z" w16du:dateUtc="2025-01-17T14:22:00Z">
        <w:r w:rsidR="000D7229">
          <w:rPr>
            <w:lang w:val="en-US"/>
          </w:rPr>
          <w:t xml:space="preserve"> (voice-like sounds, e.g. </w:t>
        </w:r>
      </w:ins>
      <w:ins w:id="115" w:author="Sascha Frühholz" w:date="2025-01-17T15:23:00Z" w16du:dateUtc="2025-01-17T14:23:00Z">
        <w:r w:rsidR="000D7229">
          <w:rPr>
            <w:lang w:val="en-US"/>
          </w:rPr>
          <w:t xml:space="preserve">some </w:t>
        </w:r>
      </w:ins>
      <w:ins w:id="116" w:author="Sascha Frühholz" w:date="2025-01-17T15:22:00Z" w16du:dateUtc="2025-01-17T14:22:00Z">
        <w:r w:rsidR="000D7229">
          <w:rPr>
            <w:lang w:val="en-US"/>
          </w:rPr>
          <w:t>music</w:t>
        </w:r>
      </w:ins>
      <w:ins w:id="117" w:author="Sascha Frühholz" w:date="2025-01-17T15:23:00Z" w16du:dateUtc="2025-01-17T14:23:00Z">
        <w:r w:rsidR="000D7229">
          <w:rPr>
            <w:lang w:val="en-US"/>
          </w:rPr>
          <w:t>al sounds</w:t>
        </w:r>
      </w:ins>
      <w:ins w:id="118" w:author="Sascha Frühholz" w:date="2025-01-17T15:24:00Z" w16du:dateUtc="2025-01-17T14:24:00Z">
        <w:r w:rsidR="000D7229">
          <w:rPr>
            <w:lang w:val="en-US"/>
          </w:rPr>
          <w:t xml:space="preserve"> or sound patterns</w:t>
        </w:r>
      </w:ins>
      <w:ins w:id="119" w:author="Sascha Frühholz" w:date="2025-01-17T15:22:00Z" w16du:dateUtc="2025-01-17T14:22:00Z">
        <w:r w:rsidR="000D7229">
          <w:rPr>
            <w:lang w:val="en-US"/>
          </w:rPr>
          <w:t>)</w:t>
        </w:r>
      </w:ins>
      <w:ins w:id="120" w:author="Sascha Frühholz" w:date="2025-01-17T15:17:00Z" w16du:dateUtc="2025-01-17T14:17:00Z">
        <w:r w:rsidR="000D7229">
          <w:rPr>
            <w:lang w:val="en-US"/>
          </w:rPr>
          <w:t xml:space="preserve">. This </w:t>
        </w:r>
      </w:ins>
      <w:del w:id="121" w:author="Sascha Frühholz" w:date="2025-01-17T15:20:00Z" w16du:dateUtc="2025-01-17T14:20:00Z">
        <w:r w:rsidDel="000D7229">
          <w:rPr>
            <w:lang w:val="en-US"/>
          </w:rPr>
          <w:delText>, and hence</w:delText>
        </w:r>
      </w:del>
      <w:ins w:id="122" w:author="Sascha Frühholz" w:date="2025-01-17T15:20:00Z" w16du:dateUtc="2025-01-17T14:20:00Z">
        <w:r w:rsidR="000D7229">
          <w:rPr>
            <w:lang w:val="en-US"/>
          </w:rPr>
          <w:t>highlights the notion of</w:t>
        </w:r>
      </w:ins>
      <w:r>
        <w:rPr>
          <w:lang w:val="en-US"/>
        </w:rPr>
        <w:t xml:space="preserve"> a categorical boundary to human voices</w:t>
      </w:r>
      <w:del w:id="123" w:author="Sascha Frühholz" w:date="2025-01-17T15:18:00Z" w16du:dateUtc="2025-01-17T14:18:00Z">
        <w:r w:rsidDel="000D7229">
          <w:rPr>
            <w:lang w:val="en-US"/>
          </w:rPr>
          <w:delText xml:space="preserve"> (</w:delText>
        </w:r>
      </w:del>
      <w:ins w:id="124" w:author="Sascha Frühholz" w:date="2025-01-17T15:18:00Z" w16du:dateUtc="2025-01-17T14:18:00Z">
        <w:r w:rsidR="000D7229">
          <w:rPr>
            <w:lang w:val="en-US"/>
          </w:rPr>
          <w:t xml:space="preserve">, </w:t>
        </w:r>
      </w:ins>
      <w:r>
        <w:rPr>
          <w:lang w:val="en-US"/>
        </w:rPr>
        <w:t xml:space="preserve">although the transition between </w:t>
      </w:r>
      <w:r w:rsidR="00265AEB">
        <w:rPr>
          <w:lang w:val="en-US"/>
        </w:rPr>
        <w:t>categories</w:t>
      </w:r>
      <w:r>
        <w:rPr>
          <w:lang w:val="en-US"/>
        </w:rPr>
        <w:t xml:space="preserve"> can be continuous</w:t>
      </w:r>
      <w:del w:id="125" w:author="Sascha Frühholz" w:date="2025-01-17T15:18:00Z" w16du:dateUtc="2025-01-17T14:18:00Z">
        <w:r w:rsidDel="000D7229">
          <w:rPr>
            <w:lang w:val="en-US"/>
          </w:rPr>
          <w:delText>)</w:delText>
        </w:r>
      </w:del>
      <w:r>
        <w:rPr>
          <w:lang w:val="en-US"/>
        </w:rPr>
        <w:t xml:space="preserve">. In other words, a definition of </w:t>
      </w:r>
      <w:del w:id="126" w:author="Sascha Frühholz" w:date="2025-01-17T15:25:00Z" w16du:dateUtc="2025-01-17T14:25:00Z">
        <w:r w:rsidDel="000D7229">
          <w:rPr>
            <w:lang w:val="en-US"/>
          </w:rPr>
          <w:delText xml:space="preserve">human-likeness is only </w:delText>
        </w:r>
      </w:del>
      <w:del w:id="127" w:author="Sascha Frühholz" w:date="2025-01-17T15:24:00Z" w16du:dateUtc="2025-01-17T14:24:00Z">
        <w:r w:rsidDel="000D7229">
          <w:rPr>
            <w:lang w:val="en-US"/>
          </w:rPr>
          <w:delText xml:space="preserve">meaningful </w:delText>
        </w:r>
      </w:del>
      <w:ins w:id="128" w:author="Sascha Frühholz" w:date="2025-01-17T15:25:00Z" w16du:dateUtc="2025-01-17T14:25:00Z">
        <w:r w:rsidR="000D7229">
          <w:rPr>
            <w:lang w:val="en-US"/>
          </w:rPr>
          <w:t xml:space="preserve">human likeness is only </w:t>
        </w:r>
      </w:ins>
      <w:ins w:id="129" w:author="Sascha Frühholz" w:date="2025-01-17T15:58:00Z" w16du:dateUtc="2025-01-17T14:58:00Z">
        <w:r w:rsidR="002B087E">
          <w:rPr>
            <w:lang w:val="en-US"/>
          </w:rPr>
          <w:t>essential</w:t>
        </w:r>
      </w:ins>
      <w:ins w:id="130" w:author="Sascha Frühholz" w:date="2025-01-17T15:24:00Z" w16du:dateUtc="2025-01-17T14:24:00Z">
        <w:r w:rsidR="000D7229">
          <w:rPr>
            <w:lang w:val="en-US"/>
          </w:rPr>
          <w:t xml:space="preserve"> </w:t>
        </w:r>
      </w:ins>
      <w:r>
        <w:rPr>
          <w:lang w:val="en-US"/>
        </w:rPr>
        <w:t xml:space="preserve">if we assume that voices </w:t>
      </w:r>
      <w:ins w:id="131" w:author="Sascha Frühholz" w:date="2025-01-17T15:21:00Z" w16du:dateUtc="2025-01-17T14:21:00Z">
        <w:r w:rsidR="000D7229">
          <w:rPr>
            <w:lang w:val="en-US"/>
          </w:rPr>
          <w:t xml:space="preserve">and voice-like sounds </w:t>
        </w:r>
      </w:ins>
      <w:r>
        <w:rPr>
          <w:lang w:val="en-US"/>
        </w:rPr>
        <w:t xml:space="preserve">can be non-human in principle. </w:t>
      </w:r>
      <w:ins w:id="132" w:author="Sascha Frühholz" w:date="2025-01-17T16:03:00Z" w16du:dateUtc="2025-01-17T15:03:00Z">
        <w:r w:rsidR="009474CA">
          <w:rPr>
            <w:lang w:val="en-US"/>
          </w:rPr>
          <w:t>Although</w:t>
        </w:r>
      </w:ins>
      <w:ins w:id="133" w:author="Sascha Frühholz" w:date="2025-01-17T16:02:00Z" w16du:dateUtc="2025-01-17T15:02:00Z">
        <w:r w:rsidR="009474CA">
          <w:rPr>
            <w:lang w:val="en-US"/>
          </w:rPr>
          <w:t xml:space="preserve"> </w:t>
        </w:r>
      </w:ins>
      <w:ins w:id="134" w:author="Sascha Frühholz" w:date="2025-01-17T16:03:00Z" w16du:dateUtc="2025-01-17T15:03:00Z">
        <w:r w:rsidR="009474CA">
          <w:rPr>
            <w:lang w:val="en-US"/>
          </w:rPr>
          <w:t>the first type of deviation-based naturalness can</w:t>
        </w:r>
      </w:ins>
      <w:ins w:id="135" w:author="Sascha Frühholz" w:date="2025-01-17T16:04:00Z" w16du:dateUtc="2025-01-17T15:04:00Z">
        <w:r w:rsidR="009474CA">
          <w:rPr>
            <w:lang w:val="en-US"/>
          </w:rPr>
          <w:t>, in certain cases, cross the boundary to the non-human voice space, this boundary is not essential for the definition of this type of naturalness.</w:t>
        </w:r>
      </w:ins>
      <w:ins w:id="136" w:author="Sascha Frühholz" w:date="2025-01-17T16:03:00Z" w16du:dateUtc="2025-01-17T15:03:00Z">
        <w:r w:rsidR="009474CA">
          <w:rPr>
            <w:lang w:val="en-US"/>
          </w:rPr>
          <w:t xml:space="preserve"> </w:t>
        </w:r>
      </w:ins>
      <w:r>
        <w:rPr>
          <w:lang w:val="en-US"/>
        </w:rPr>
        <w:t xml:space="preserve">Apart from this </w:t>
      </w:r>
      <w:del w:id="137" w:author="Sascha Frühholz" w:date="2025-01-17T15:47:00Z" w16du:dateUtc="2025-01-17T14:47:00Z">
        <w:r w:rsidDel="00462AA3">
          <w:rPr>
            <w:lang w:val="en-US"/>
          </w:rPr>
          <w:delText xml:space="preserve">important </w:delText>
        </w:r>
      </w:del>
      <w:ins w:id="138" w:author="Sascha Frühholz" w:date="2025-01-17T15:47:00Z" w16du:dateUtc="2025-01-17T14:47:00Z">
        <w:r w:rsidR="00462AA3">
          <w:rPr>
            <w:lang w:val="en-US"/>
          </w:rPr>
          <w:t>critical</w:t>
        </w:r>
        <w:r w:rsidR="00462AA3">
          <w:rPr>
            <w:lang w:val="en-US"/>
          </w:rPr>
          <w:t xml:space="preserve"> </w:t>
        </w:r>
      </w:ins>
      <w:r>
        <w:rPr>
          <w:lang w:val="en-US"/>
        </w:rPr>
        <w:t>distinction, human-likeness</w:t>
      </w:r>
      <w:r w:rsidR="001463E1">
        <w:rPr>
          <w:lang w:val="en-US"/>
        </w:rPr>
        <w:t>-</w:t>
      </w:r>
      <w:r>
        <w:rPr>
          <w:lang w:val="en-US"/>
        </w:rPr>
        <w:t xml:space="preserve">based naturalness </w:t>
      </w:r>
      <w:r w:rsidR="004923D6">
        <w:rPr>
          <w:lang w:val="en-US"/>
        </w:rPr>
        <w:t>may</w:t>
      </w:r>
      <w:r>
        <w:rPr>
          <w:lang w:val="en-US"/>
        </w:rPr>
        <w:t xml:space="preserve"> </w:t>
      </w:r>
      <w:del w:id="139" w:author="Sascha Frühholz" w:date="2025-01-17T15:47:00Z" w16du:dateUtc="2025-01-17T14:47:00Z">
        <w:r w:rsidDel="00462AA3">
          <w:rPr>
            <w:lang w:val="en-US"/>
          </w:rPr>
          <w:delText>be seen as</w:delText>
        </w:r>
      </w:del>
      <w:ins w:id="140" w:author="Sascha Frühholz" w:date="2025-01-17T15:47:00Z" w16du:dateUtc="2025-01-17T14:47:00Z">
        <w:r w:rsidR="00462AA3">
          <w:rPr>
            <w:lang w:val="en-US"/>
          </w:rPr>
          <w:t>represent</w:t>
        </w:r>
      </w:ins>
      <w:r>
        <w:rPr>
          <w:lang w:val="en-US"/>
        </w:rPr>
        <w:t xml:space="preserve">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w:t>
      </w:r>
      <w:r>
        <w:rPr>
          <w:lang w:val="en-US"/>
        </w:rPr>
        <w:lastRenderedPageBreak/>
        <w:t xml:space="preserve">deviation </w:t>
      </w:r>
      <w:del w:id="141" w:author="Sascha Frühholz" w:date="2025-01-17T15:44:00Z" w16du:dateUtc="2025-01-17T14:44:00Z">
        <w:r w:rsidR="00353624" w:rsidDel="00462AA3">
          <w:rPr>
            <w:lang w:val="en-US"/>
          </w:rPr>
          <w:delText>lies</w:delText>
        </w:r>
        <w:r w:rsidDel="00462AA3">
          <w:rPr>
            <w:lang w:val="en-US"/>
          </w:rPr>
          <w:delText xml:space="preserve"> </w:delText>
        </w:r>
      </w:del>
      <w:ins w:id="142" w:author="Sascha Frühholz" w:date="2025-01-17T15:44:00Z" w16du:dateUtc="2025-01-17T14:44:00Z">
        <w:r w:rsidR="00462AA3">
          <w:rPr>
            <w:lang w:val="en-US"/>
          </w:rPr>
          <w:t xml:space="preserve">is </w:t>
        </w:r>
      </w:ins>
      <w:ins w:id="143" w:author="Sascha Frühholz" w:date="2025-01-17T15:47:00Z" w16du:dateUtc="2025-01-17T14:47:00Z">
        <w:r w:rsidR="00462AA3">
          <w:rPr>
            <w:lang w:val="en-US"/>
          </w:rPr>
          <w:t>primarily</w:t>
        </w:r>
      </w:ins>
      <w:ins w:id="144" w:author="Sascha Frühholz" w:date="2025-01-17T15:44:00Z" w16du:dateUtc="2025-01-17T14:44:00Z">
        <w:r w:rsidR="00462AA3">
          <w:rPr>
            <w:lang w:val="en-US"/>
          </w:rPr>
          <w:t xml:space="preserve"> </w:t>
        </w:r>
      </w:ins>
      <w:ins w:id="145" w:author="Sascha Frühholz" w:date="2025-01-17T15:45:00Z" w16du:dateUtc="2025-01-17T14:45:00Z">
        <w:r w:rsidR="00462AA3">
          <w:rPr>
            <w:lang w:val="en-US"/>
          </w:rPr>
          <w:t>assessed along the</w:t>
        </w:r>
      </w:ins>
      <w:del w:id="146" w:author="Sascha Frühholz" w:date="2025-01-17T15:45:00Z" w16du:dateUtc="2025-01-17T14:45:00Z">
        <w:r w:rsidDel="00462AA3">
          <w:rPr>
            <w:lang w:val="en-US"/>
          </w:rPr>
          <w:delText>on the</w:delText>
        </w:r>
      </w:del>
      <w:r>
        <w:rPr>
          <w:lang w:val="en-US"/>
        </w:rPr>
        <w:t xml:space="preserve"> human/non-human spectrum. </w:t>
      </w:r>
      <w:ins w:id="147" w:author="Sascha Frühholz" w:date="2025-01-17T16:06:00Z" w16du:dateUtc="2025-01-17T15:06:00Z">
        <w:r w:rsidR="009474CA">
          <w:rPr>
            <w:lang w:val="en-US"/>
          </w:rPr>
          <w:t>T</w:t>
        </w:r>
      </w:ins>
      <w:ins w:id="148" w:author="Sascha Frühholz" w:date="2025-01-17T16:06:00Z">
        <w:r w:rsidR="009474CA" w:rsidRPr="009474CA">
          <w:rPr>
            <w:lang w:val="en-US"/>
          </w:rPr>
          <w:t xml:space="preserve">he above considerations </w:t>
        </w:r>
      </w:ins>
      <w:ins w:id="149" w:author="Sascha Frühholz" w:date="2025-01-17T16:06:00Z" w16du:dateUtc="2025-01-17T15:06:00Z">
        <w:r w:rsidR="009474CA">
          <w:rPr>
            <w:lang w:val="en-US"/>
          </w:rPr>
          <w:t xml:space="preserve">especially </w:t>
        </w:r>
      </w:ins>
      <w:ins w:id="150" w:author="Sascha Frühholz" w:date="2025-01-17T16:06:00Z">
        <w:r w:rsidR="009474CA" w:rsidRPr="009474CA">
          <w:rPr>
            <w:lang w:val="en-US"/>
          </w:rPr>
          <w:t xml:space="preserve">suggest that the human-likeness-based conceptualization is particularly well-suited for research </w:t>
        </w:r>
      </w:ins>
      <w:ins w:id="151" w:author="Sascha Frühholz" w:date="2025-01-17T16:07:00Z" w16du:dateUtc="2025-01-17T15:07:00Z">
        <w:r w:rsidR="009474CA">
          <w:rPr>
            <w:lang w:val="en-US"/>
          </w:rPr>
          <w:t>into</w:t>
        </w:r>
      </w:ins>
      <w:ins w:id="152" w:author="Sascha Frühholz" w:date="2025-01-17T16:06:00Z">
        <w:r w:rsidR="009474CA" w:rsidRPr="009474CA">
          <w:rPr>
            <w:lang w:val="en-US"/>
          </w:rPr>
          <w:t xml:space="preserve"> synthetic voices.</w:t>
        </w:r>
      </w:ins>
      <w:ins w:id="153" w:author="Sascha Frühholz" w:date="2025-01-17T16:06:00Z" w16du:dateUtc="2025-01-17T15:06:00Z">
        <w:r w:rsidR="009474CA">
          <w:rPr>
            <w:lang w:val="en-US"/>
          </w:rPr>
          <w:t xml:space="preserve"> </w:t>
        </w:r>
      </w:ins>
    </w:p>
    <w:bookmarkEnd w:id="79"/>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Heading2"/>
        <w:spacing w:line="480" w:lineRule="auto"/>
        <w:jc w:val="both"/>
        <w:rPr>
          <w:i/>
          <w:iCs/>
          <w:lang w:val="en-US"/>
        </w:rPr>
      </w:pPr>
      <w:bookmarkStart w:id="154" w:name="_Toc160791733"/>
      <w:r w:rsidRPr="000D56B2">
        <w:rPr>
          <w:i/>
          <w:iCs/>
          <w:lang w:val="en-US"/>
        </w:rPr>
        <w:t>Delimiting distinctiveness and authenticity</w:t>
      </w:r>
      <w:bookmarkEnd w:id="154"/>
    </w:p>
    <w:p w14:paraId="7C0335C5" w14:textId="64FC8F0F"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t>
      </w:r>
      <w:commentRangeStart w:id="155"/>
      <w:r w:rsidR="00BD0FF9">
        <w:rPr>
          <w:lang w:val="en-US"/>
        </w:rPr>
        <w:t>we</w:t>
      </w:r>
      <w:commentRangeEnd w:id="155"/>
      <w:r w:rsidR="008E30ED">
        <w:rPr>
          <w:rStyle w:val="CommentReference"/>
        </w:rPr>
        <w:commentReference w:id="155"/>
      </w:r>
      <w:r w:rsidR="00BD0FF9">
        <w:rPr>
          <w:lang w:val="en-US"/>
        </w:rPr>
        <w:t xml:space="preserv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15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156"/>
      <w:r w:rsidR="00E06BEF" w:rsidRPr="001F0EC4">
        <w:rPr>
          <w:lang w:val="en-US"/>
        </w:rPr>
        <w:t>For instance,</w:t>
      </w:r>
      <w:r w:rsidR="00716FB2" w:rsidRPr="001F0EC4">
        <w:rPr>
          <w:lang w:val="en-US"/>
        </w:rPr>
        <w:t xml:space="preserve"> a </w:t>
      </w:r>
      <w:r w:rsidR="00716FB2" w:rsidRPr="001F0EC4">
        <w:rPr>
          <w:lang w:val="en-US"/>
        </w:rPr>
        <w:lastRenderedPageBreak/>
        <w:t xml:space="preserve">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15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157"/>
    <w:p w14:paraId="71F59662" w14:textId="63D8F5CF"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15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15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15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15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End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16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161"/>
      <w:commentRangeStart w:id="162"/>
      <w:r w:rsidR="00E127AD" w:rsidRPr="001F0EC4">
        <w:rPr>
          <w:lang w:val="en-US"/>
        </w:rPr>
        <w:t xml:space="preserve">. </w:t>
      </w:r>
      <w:bookmarkEnd w:id="160"/>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161"/>
      <w:r w:rsidR="00BC25E9">
        <w:rPr>
          <w:rStyle w:val="CommentReference"/>
        </w:rPr>
        <w:commentReference w:id="161"/>
      </w:r>
      <w:commentRangeEnd w:id="162"/>
      <w:r w:rsidR="006628D2">
        <w:rPr>
          <w:rStyle w:val="CommentReference"/>
        </w:rPr>
        <w:commentReference w:id="162"/>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Heading1"/>
        <w:spacing w:line="480" w:lineRule="auto"/>
        <w:jc w:val="both"/>
        <w:rPr>
          <w:lang w:val="en-US"/>
        </w:rPr>
      </w:pPr>
      <w:bookmarkStart w:id="163" w:name="_Toc160791734"/>
      <w:r>
        <w:rPr>
          <w:lang w:val="en-US"/>
        </w:rPr>
        <w:t>Converging evidence</w:t>
      </w:r>
      <w:bookmarkEnd w:id="163"/>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164" w:name="_Hlk160787226"/>
      <w:r w:rsidRPr="008E30ED">
        <w:rPr>
          <w:color w:val="C00000"/>
          <w:lang w:val="en-US"/>
        </w:rPr>
        <w:lastRenderedPageBreak/>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Heading1"/>
        <w:spacing w:line="480" w:lineRule="auto"/>
        <w:jc w:val="both"/>
        <w:rPr>
          <w:lang w:val="en-US"/>
        </w:rPr>
      </w:pPr>
      <w:bookmarkStart w:id="165" w:name="_Toc160791735"/>
      <w:bookmarkEnd w:id="164"/>
      <w:r w:rsidRPr="00A017E1">
        <w:rPr>
          <w:lang w:val="en-US"/>
        </w:rPr>
        <w:t>Naturalness research rooted in voice perception theory</w:t>
      </w:r>
      <w:bookmarkEnd w:id="165"/>
    </w:p>
    <w:p w14:paraId="473256A1" w14:textId="6DEF6605"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166"/>
      <w:commentRangeStart w:id="167"/>
      <w:r w:rsidR="00E13D98" w:rsidRPr="001F0EC4">
        <w:rPr>
          <w:lang w:val="en-US"/>
        </w:rPr>
        <w:t xml:space="preserve">This allows rooting the mechanisms and types of voice naturalness assessments </w:t>
      </w:r>
      <w:r w:rsidR="00E13D98" w:rsidRPr="001F0EC4">
        <w:rPr>
          <w:lang w:val="en-US"/>
        </w:rPr>
        <w:lastRenderedPageBreak/>
        <w:t xml:space="preserve">at relevant levels </w:t>
      </w:r>
      <w:r w:rsidR="00E13D98" w:rsidRPr="00E13D98">
        <w:rPr>
          <w:lang w:val="en-US"/>
        </w:rPr>
        <w:t>of voice analysis</w:t>
      </w:r>
      <w:commentRangeEnd w:id="166"/>
      <w:r w:rsidR="00017DD5">
        <w:rPr>
          <w:rStyle w:val="CommentReference"/>
        </w:rPr>
        <w:commentReference w:id="166"/>
      </w:r>
      <w:commentRangeEnd w:id="167"/>
      <w:r w:rsidR="003C76CB">
        <w:rPr>
          <w:rStyle w:val="CommentReference"/>
        </w:rPr>
        <w:commentReference w:id="167"/>
      </w:r>
      <w:r w:rsidR="00E13D98" w:rsidRPr="00E13D98">
        <w:rPr>
          <w:lang w:val="en-US"/>
        </w:rPr>
        <w:t xml:space="preserve">. Influential theories of voice perception propose sequential and partly hierarchical stages of voice processing, including a major distinction between mechanisms for </w:t>
      </w:r>
      <w:commentRangeStart w:id="168"/>
      <w:commentRangeStart w:id="169"/>
      <w:r w:rsidR="00E13D98" w:rsidRPr="00E13D98">
        <w:rPr>
          <w:lang w:val="en-US"/>
        </w:rPr>
        <w:t>voice object analysis</w:t>
      </w:r>
      <w:commentRangeEnd w:id="168"/>
      <w:r w:rsidR="00C5579D">
        <w:rPr>
          <w:rStyle w:val="CommentReference"/>
        </w:rPr>
        <w:commentReference w:id="168"/>
      </w:r>
      <w:commentRangeEnd w:id="169"/>
      <w:r w:rsidR="003C76CB">
        <w:rPr>
          <w:rStyle w:val="CommentReference"/>
        </w:rPr>
        <w:commentReference w:id="169"/>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47E9D935" w:rsidR="002E2F7B" w:rsidRDefault="00E13D98" w:rsidP="000D56B2">
      <w:pPr>
        <w:spacing w:line="480" w:lineRule="auto"/>
        <w:jc w:val="both"/>
        <w:rPr>
          <w:lang w:val="en-US"/>
        </w:rPr>
      </w:pPr>
      <w:commentRangeStart w:id="170"/>
      <w:commentRangeStart w:id="171"/>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170"/>
      <w:r w:rsidR="00C5579D">
        <w:rPr>
          <w:rStyle w:val="CommentReference"/>
        </w:rPr>
        <w:commentReference w:id="170"/>
      </w:r>
      <w:commentRangeEnd w:id="171"/>
      <w:r w:rsidR="003C76CB">
        <w:rPr>
          <w:rStyle w:val="CommentReference"/>
        </w:rPr>
        <w:commentReference w:id="171"/>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commentRangeStart w:id="172"/>
      <w:ins w:id="173" w:author="Drayton, Lindsey (ELS-HBE)" w:date="2025-01-08T16:15:00Z">
        <w:r w:rsidR="00C5579D">
          <w:rPr>
            <w:lang w:val="en-US"/>
          </w:rPr>
          <w:t xml:space="preserve">. </w:t>
        </w:r>
      </w:ins>
      <w:commentRangeEnd w:id="172"/>
      <w:r w:rsidR="003C76CB">
        <w:rPr>
          <w:rStyle w:val="CommentReference"/>
        </w:rPr>
        <w:commentReference w:id="172"/>
      </w:r>
      <w:del w:id="174"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Heading1"/>
        <w:spacing w:line="480" w:lineRule="auto"/>
        <w:jc w:val="both"/>
        <w:rPr>
          <w:lang w:val="en-US"/>
        </w:rPr>
      </w:pPr>
      <w:bookmarkStart w:id="175" w:name="_Toc160791736"/>
      <w:r>
        <w:rPr>
          <w:lang w:val="en-US"/>
        </w:rPr>
        <w:t>Perspectives for future research</w:t>
      </w:r>
      <w:bookmarkEnd w:id="175"/>
    </w:p>
    <w:p w14:paraId="1C6BC875" w14:textId="11F7653C" w:rsidR="006C7529" w:rsidRPr="001F0EC4" w:rsidRDefault="007D2EF6" w:rsidP="00543E14">
      <w:pPr>
        <w:spacing w:line="480" w:lineRule="auto"/>
        <w:jc w:val="both"/>
        <w:rPr>
          <w:lang w:val="en-US"/>
        </w:rPr>
      </w:pPr>
      <w:bookmarkStart w:id="176"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w:t>
      </w:r>
      <w:r w:rsidRPr="001F0EC4">
        <w:rPr>
          <w:lang w:val="en-US"/>
        </w:rPr>
        <w:lastRenderedPageBreak/>
        <w:t xml:space="preserve">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177"/>
      <w:commentRangeStart w:id="178"/>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177"/>
      <w:r w:rsidR="001429AD">
        <w:rPr>
          <w:rStyle w:val="CommentReference"/>
        </w:rPr>
        <w:commentReference w:id="177"/>
      </w:r>
      <w:commentRangeEnd w:id="178"/>
      <w:r w:rsidR="003C76CB">
        <w:rPr>
          <w:rStyle w:val="CommentReference"/>
        </w:rPr>
        <w:commentReference w:id="178"/>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176"/>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t>
      </w:r>
      <w:commentRangeStart w:id="179"/>
      <w:commentRangeStart w:id="180"/>
      <w:r w:rsidR="001F6815" w:rsidRPr="001F0EC4">
        <w:rPr>
          <w:lang w:val="en-US"/>
        </w:rPr>
        <w:t>we</w:t>
      </w:r>
      <w:commentRangeEnd w:id="179"/>
      <w:r w:rsidR="008E30ED">
        <w:rPr>
          <w:rStyle w:val="CommentReference"/>
        </w:rPr>
        <w:commentReference w:id="179"/>
      </w:r>
      <w:commentRangeEnd w:id="180"/>
      <w:r w:rsidR="003C76CB">
        <w:rPr>
          <w:rStyle w:val="CommentReference"/>
        </w:rPr>
        <w:commentReference w:id="180"/>
      </w:r>
      <w:r w:rsidR="001F6815" w:rsidRPr="001F0EC4">
        <w:rPr>
          <w:lang w:val="en-US"/>
        </w:rPr>
        <w:t xml:space="preserv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 xml:space="preserve">Indeed, accumulating evidence </w:t>
      </w:r>
      <w:r w:rsidR="0065498F">
        <w:rPr>
          <w:lang w:val="en-US"/>
        </w:rPr>
        <w:lastRenderedPageBreak/>
        <w:t>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Heading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w:t>
      </w:r>
      <w:r>
        <w:rPr>
          <w:lang w:val="en-US"/>
        </w:rPr>
        <w:lastRenderedPageBreak/>
        <w:t xml:space="preserve">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Caption"/>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1D1DEA55"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r w:rsidR="00226C63">
        <w:fldChar w:fldCharType="begin"/>
      </w:r>
      <w:r w:rsidR="00226C63" w:rsidRPr="003246A9">
        <w:rPr>
          <w:lang w:val="en-GB"/>
          <w:rPrChange w:id="181" w:author="Sascha Frühholz" w:date="2025-01-17T14:56:00Z" w16du:dateUtc="2025-01-17T13:56:00Z">
            <w:rPr/>
          </w:rPrChange>
        </w:rPr>
        <w:instrText>HYPERLINK "https://chatgpt.com/?oai"</w:instrText>
      </w:r>
      <w:r w:rsidR="00226C63">
        <w:fldChar w:fldCharType="separate"/>
      </w:r>
      <w:r w:rsidR="00226C63" w:rsidRPr="00944424">
        <w:rPr>
          <w:rStyle w:val="Hyperlink"/>
          <w:iCs/>
          <w:lang w:val="en-US"/>
        </w:rPr>
        <w:t>https://chatgpt.com/?oai</w:t>
      </w:r>
      <w:r w:rsidR="00226C63">
        <w:fldChar w:fldCharType="end"/>
      </w:r>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182"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r>
        <w:fldChar w:fldCharType="begin"/>
      </w:r>
      <w:r w:rsidRPr="003246A9">
        <w:rPr>
          <w:lang w:val="en-GB"/>
          <w:rPrChange w:id="183" w:author="Sascha Frühholz" w:date="2025-01-17T14:56:00Z" w16du:dateUtc="2025-01-17T13:56:00Z">
            <w:rPr/>
          </w:rPrChange>
        </w:rPr>
        <w:instrText>HYPERLINK "https://osf.io/asfqv/?view_only=62f8d88705bb4363903983c8bd08a2cf"</w:instrText>
      </w:r>
      <w:r>
        <w:fldChar w:fldCharType="separate"/>
      </w:r>
      <w:r w:rsidRPr="00944424">
        <w:rPr>
          <w:rStyle w:val="Hyperlink"/>
          <w:iCs/>
          <w:lang w:val="en-US"/>
        </w:rPr>
        <w:t>OSF</w:t>
      </w:r>
      <w:r>
        <w:fldChar w:fldCharType="end"/>
      </w:r>
      <w:bookmarkEnd w:id="182"/>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End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r w:rsidR="009E7B97">
        <w:fldChar w:fldCharType="begin"/>
      </w:r>
      <w:r w:rsidR="009E7B97" w:rsidRPr="003246A9">
        <w:rPr>
          <w:lang w:val="en-GB"/>
          <w:rPrChange w:id="184" w:author="Sascha Frühholz" w:date="2025-01-17T14:56:00Z" w16du:dateUtc="2025-01-17T13:56:00Z">
            <w:rPr/>
          </w:rPrChange>
        </w:rPr>
        <w:instrText>HYPERLINK "https://osf.io/asfqv/?view_only=62f8d88705bb4363903983c8bd08a2cf"</w:instrText>
      </w:r>
      <w:r w:rsidR="009E7B97">
        <w:fldChar w:fldCharType="separate"/>
      </w:r>
      <w:r w:rsidR="009E7B97" w:rsidRPr="00FB1A12">
        <w:rPr>
          <w:rStyle w:val="Hyperlink"/>
          <w:lang w:val="en-US"/>
        </w:rPr>
        <w:t>OSF</w:t>
      </w:r>
      <w:r w:rsidR="009E7B97">
        <w:fldChar w:fldCharType="end"/>
      </w:r>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Caption"/>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185"/>
      <w:r w:rsidR="00B43F04" w:rsidRPr="009B481F">
        <w:rPr>
          <w:lang w:val="en-US"/>
        </w:rPr>
        <w:t xml:space="preserve">or </w:t>
      </w:r>
      <w:commentRangeStart w:id="186"/>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186"/>
      <w:r>
        <w:rPr>
          <w:rStyle w:val="CommentReference"/>
        </w:rPr>
        <w:commentReference w:id="186"/>
      </w:r>
      <w:commentRangeEnd w:id="185"/>
      <w:r>
        <w:rPr>
          <w:rStyle w:val="CommentReference"/>
        </w:rPr>
        <w:commentReference w:id="185"/>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Caption"/>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3246A9"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D34F9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3246A9"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D34F9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3246A9"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D34F9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3246A9"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D34F9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3246A9"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D34F9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3246A9"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D34F9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3246A9"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D34F9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3246A9"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D34F9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3246A9"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D34F9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3246A9"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D34F9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r>
        <w:fldChar w:fldCharType="begin"/>
      </w:r>
      <w:r w:rsidRPr="003246A9">
        <w:rPr>
          <w:lang w:val="en-GB"/>
          <w:rPrChange w:id="187" w:author="Sascha Frühholz" w:date="2025-01-17T14:56:00Z" w16du:dateUtc="2025-01-17T13:56:00Z">
            <w:rPr/>
          </w:rPrChange>
        </w:rPr>
        <w:instrText>HYPERLINK "https://osf.io/asfqv/?view_only=62f8d88705bb4363903983c8bd08a2cf"</w:instrText>
      </w:r>
      <w:r>
        <w:fldChar w:fldCharType="separate"/>
      </w:r>
      <w:r w:rsidRPr="001F0EC4">
        <w:rPr>
          <w:rStyle w:val="Hyperlink"/>
          <w:i/>
          <w:iCs/>
          <w:color w:val="auto"/>
          <w:lang w:val="en-US"/>
        </w:rPr>
        <w:t>OSF</w:t>
      </w:r>
      <w:r>
        <w:fldChar w:fldCharType="end"/>
      </w:r>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188"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 xml:space="preserve">scientific insights into naturalness in voices, </w:t>
      </w:r>
      <w:commentRangeStart w:id="189"/>
      <w:r w:rsidRPr="001F0EC4">
        <w:rPr>
          <w:lang w:val="en-US"/>
        </w:rPr>
        <w:t>we</w:t>
      </w:r>
      <w:commentRangeEnd w:id="189"/>
      <w:r w:rsidR="008E30ED">
        <w:rPr>
          <w:rStyle w:val="CommentReference"/>
        </w:rPr>
        <w:commentReference w:id="189"/>
      </w:r>
      <w:r w:rsidRPr="001F0EC4">
        <w:rPr>
          <w:lang w:val="en-US"/>
        </w:rPr>
        <w:t xml:space="preserv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188"/>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190"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r w:rsidR="00966CAE">
        <w:fldChar w:fldCharType="begin"/>
      </w:r>
      <w:r w:rsidR="00966CAE" w:rsidRPr="003246A9">
        <w:rPr>
          <w:lang w:val="en-GB"/>
          <w:rPrChange w:id="191" w:author="Sascha Frühholz" w:date="2025-01-17T14:56:00Z" w16du:dateUtc="2025-01-17T13:56:00Z">
            <w:rPr/>
          </w:rPrChange>
        </w:rPr>
        <w:instrText>HYPERLINK "https://osf.io/asfqv/?view_only=62f8d88705bb4363903983c8bd08a2cf"</w:instrText>
      </w:r>
      <w:r w:rsidR="00966CAE">
        <w:fldChar w:fldCharType="separate"/>
      </w:r>
      <w:r w:rsidR="00966CAE" w:rsidRPr="001F0EC4">
        <w:rPr>
          <w:rStyle w:val="Hyperlink"/>
          <w:i/>
          <w:color w:val="auto"/>
          <w:lang w:val="en-US"/>
        </w:rPr>
        <w:t>OSF</w:t>
      </w:r>
      <w:r w:rsidR="00966CAE">
        <w:fldChar w:fldCharType="end"/>
      </w:r>
      <w:r w:rsidR="00966CAE" w:rsidRPr="001F0EC4">
        <w:rPr>
          <w:i/>
          <w:lang w:val="en-US"/>
        </w:rPr>
        <w:t>.</w:t>
      </w:r>
      <w:bookmarkEnd w:id="190"/>
    </w:p>
    <w:p w14:paraId="4012D801" w14:textId="1CC6FB74"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r w:rsidR="00AE12F0">
        <w:fldChar w:fldCharType="begin"/>
      </w:r>
      <w:r w:rsidR="00AE12F0" w:rsidRPr="003246A9">
        <w:rPr>
          <w:lang w:val="en-GB"/>
          <w:rPrChange w:id="192" w:author="Sascha Frühholz" w:date="2025-01-17T14:56:00Z" w16du:dateUtc="2025-01-17T13:56:00Z">
            <w:rPr/>
          </w:rPrChange>
        </w:rPr>
        <w:instrText>HYPERLINK "https://osf.io/asfqv/?view_only=62f8d88705bb4363903983c8bd08a2cf"</w:instrText>
      </w:r>
      <w:r w:rsidR="00AE12F0">
        <w:fldChar w:fldCharType="separate"/>
      </w:r>
      <w:r w:rsidR="00AE12F0" w:rsidRPr="001F0EC4">
        <w:rPr>
          <w:rStyle w:val="Hyperlink"/>
          <w:i/>
          <w:color w:val="auto"/>
          <w:lang w:val="en-US"/>
        </w:rPr>
        <w:t>OSF</w:t>
      </w:r>
      <w:r w:rsidR="00AE12F0">
        <w:fldChar w:fldCharType="end"/>
      </w:r>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w:t>
      </w:r>
      <w:r w:rsidR="00C221D1">
        <w:rPr>
          <w:lang w:val="en"/>
        </w:rPr>
        <w:t xml:space="preserve"> we</w:t>
      </w:r>
      <w:r w:rsidR="00601BED">
        <w:rPr>
          <w:lang w:val="en"/>
        </w:rPr>
        <w:t xml:space="preserve"> proposed.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3022E56F" w:rsidR="004976B6" w:rsidRPr="004976B6" w:rsidRDefault="004C273C" w:rsidP="00543E14">
      <w:pPr>
        <w:pStyle w:val="ListParagraph"/>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Paragraph"/>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t>
      </w:r>
      <w:commentRangeStart w:id="193"/>
      <w:r>
        <w:rPr>
          <w:lang w:val="en"/>
        </w:rPr>
        <w:t>We</w:t>
      </w:r>
      <w:commentRangeEnd w:id="193"/>
      <w:r w:rsidR="008E30ED">
        <w:rPr>
          <w:rStyle w:val="CommentReference"/>
        </w:rPr>
        <w:commentReference w:id="193"/>
      </w:r>
      <w:r>
        <w:rPr>
          <w:lang w:val="en"/>
        </w:rPr>
        <w:t xml:space="preserv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Paragraph"/>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Paragraph"/>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Paragraph"/>
        <w:numPr>
          <w:ilvl w:val="0"/>
          <w:numId w:val="11"/>
        </w:numPr>
        <w:spacing w:line="480" w:lineRule="auto"/>
        <w:jc w:val="both"/>
        <w:rPr>
          <w:lang w:val="en"/>
        </w:rPr>
      </w:pPr>
      <w:r w:rsidRPr="001F0EC4">
        <w:rPr>
          <w:lang w:val="en"/>
        </w:rPr>
        <w:lastRenderedPageBreak/>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Paragraph"/>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lastRenderedPageBreak/>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4D7FA93D" w:rsidR="00853D77" w:rsidRPr="00853D77" w:rsidRDefault="00853D77" w:rsidP="006809EA">
      <w:pPr>
        <w:spacing w:line="480" w:lineRule="auto"/>
        <w:rPr>
          <w:color w:val="C00000"/>
          <w:lang w:val="en"/>
        </w:rPr>
      </w:pPr>
      <w:r w:rsidRPr="00853D77">
        <w:rPr>
          <w:b/>
          <w:lang w:val="en"/>
        </w:rPr>
        <w:t xml:space="preserve">Prosody: </w:t>
      </w:r>
      <w:r w:rsidRPr="00853D77">
        <w:rPr>
          <w:color w:val="C00000"/>
          <w:lang w:val="en"/>
        </w:rPr>
        <w:t xml:space="preserve">The pitch contour of a voice, sometimes also referred to as voice melody. </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r w:rsidR="00226C63">
        <w:fldChar w:fldCharType="begin"/>
      </w:r>
      <w:r w:rsidR="00226C63" w:rsidRPr="003246A9">
        <w:rPr>
          <w:lang w:val="en-GB"/>
          <w:rPrChange w:id="194" w:author="Sascha Frühholz" w:date="2025-01-17T14:56:00Z" w16du:dateUtc="2025-01-17T13:56:00Z">
            <w:rPr/>
          </w:rPrChange>
        </w:rPr>
        <w:instrText>HYPERLINK "https://www.voice.uni-jena.de/"</w:instrText>
      </w:r>
      <w:r w:rsidR="00226C63">
        <w:fldChar w:fldCharType="separate"/>
      </w:r>
      <w:r w:rsidR="00226C63" w:rsidRPr="000C26E4">
        <w:rPr>
          <w:rStyle w:val="Hyperlink"/>
          <w:lang w:val="en"/>
        </w:rPr>
        <w:t>https://www.voice.uni-jena.de/</w:t>
      </w:r>
      <w:r w:rsidR="00226C63">
        <w:fldChar w:fldCharType="end"/>
      </w:r>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r w:rsidR="00891F46">
        <w:fldChar w:fldCharType="begin"/>
      </w:r>
      <w:r w:rsidR="00891F46" w:rsidRPr="003246A9">
        <w:rPr>
          <w:lang w:val="en-GB"/>
          <w:rPrChange w:id="195" w:author="Sascha Frühholz" w:date="2025-01-17T14:56:00Z" w16du:dateUtc="2025-01-17T13:56:00Z">
            <w:rPr/>
          </w:rPrChange>
        </w:rPr>
        <w:instrText>HYPERLINK "https://www.vocs.eu.com/"</w:instrText>
      </w:r>
      <w:r w:rsidR="00891F46">
        <w:fldChar w:fldCharType="separate"/>
      </w:r>
      <w:r w:rsidR="00891F46" w:rsidRPr="001F0EC4">
        <w:rPr>
          <w:rStyle w:val="Hyperlink"/>
          <w:color w:val="auto"/>
          <w:lang w:val="en"/>
        </w:rPr>
        <w:t>https://www.vocs.eu.com/</w:t>
      </w:r>
      <w:r w:rsidR="00891F46">
        <w:fldChar w:fldCharType="end"/>
      </w:r>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lastRenderedPageBreak/>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commentRangeStart w:id="196"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197" w:name="_CTVL001e8ea13a83dd841be943d17a5aa7a00e5"/>
          <w:r>
            <w:rPr>
              <w:lang w:val="en"/>
            </w:rPr>
            <w:t>Román, S. et al. (2017) The importance of food naturalness for consumers: Results of a systematic review.</w:t>
          </w:r>
          <w:bookmarkEnd w:id="197"/>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198" w:name="_CTVL0013dc28cbf3e56496b8f0b5d062dc63ef6"/>
          <w:r>
            <w:rPr>
              <w:lang w:val="en"/>
            </w:rPr>
            <w:t>Meier, B.P. et al. (2019) Naturally better? A review of the natural‐is‐better bias.</w:t>
          </w:r>
          <w:bookmarkEnd w:id="198"/>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199" w:name="_CTVL001c8509f84fca8425b9b811cf8e3dfb368"/>
          <w:r>
            <w:rPr>
              <w:lang w:val="en"/>
            </w:rPr>
            <w:t>Ode, A. et al. (2009) Indicators of perceived naturalness as drivers of landscape preference.</w:t>
          </w:r>
          <w:bookmarkEnd w:id="199"/>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200" w:name="_CTVL001b001e71cfb0d478c9df1887d9aa8fa5d"/>
          <w:r>
            <w:rPr>
              <w:lang w:val="en"/>
            </w:rPr>
            <w:t>Young, A.W. et al. (2020) Face and voice perception: Understanding commonalities and differences.</w:t>
          </w:r>
          <w:bookmarkEnd w:id="200"/>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201" w:name="_CTVL001b2cfed2201dc4bfbb30224d692fe3c7c"/>
          <w:r>
            <w:rPr>
              <w:lang w:val="en"/>
            </w:rPr>
            <w:t>Rodero, E. and Lucas, I. (2023) Synthetic versus human voices in audiobooks: The human emotional intimacy effect.</w:t>
          </w:r>
          <w:bookmarkEnd w:id="201"/>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202" w:name="_CTVL001c436adf58e114813af41749f64b2d8ec"/>
          <w:r>
            <w:rPr>
              <w:lang w:val="en"/>
            </w:rPr>
            <w:t>Rodero, E. (2017) Effectiveness, attention, and recall of human and artificial voices in an advertising story. Prosody influence and functions of voices.</w:t>
          </w:r>
          <w:bookmarkEnd w:id="202"/>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203" w:name="_CTVL0013ee55c02bf1645a2ab8425de5c036b64"/>
          <w:r>
            <w:rPr>
              <w:lang w:val="en"/>
            </w:rPr>
            <w:t>Roswandowitz, C. et al. (2024) Cortical-striatal brain network distinguishes deepfake from real speaker identity.</w:t>
          </w:r>
          <w:bookmarkEnd w:id="203"/>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204" w:name="_CTVL0011022ca244f34487485af84b100d85b22"/>
          <w:r>
            <w:rPr>
              <w:lang w:val="en"/>
            </w:rPr>
            <w:t>Lavan, N. et al. (2024) The time course of person perception from voices in the brain.</w:t>
          </w:r>
          <w:bookmarkEnd w:id="204"/>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205" w:name="_CTVL0016836468c9a46492b986cc2be195cece9"/>
          <w:r>
            <w:rPr>
              <w:lang w:val="en"/>
            </w:rPr>
            <w:t>Lavan, N. (2023) How do we describe other people from voices and faces?</w:t>
          </w:r>
          <w:bookmarkEnd w:id="205"/>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206" w:name="_CTVL001ade97521242f4c599e31cb9f41b9bf4b"/>
          <w:r>
            <w:rPr>
              <w:lang w:val="en"/>
            </w:rPr>
            <w:t>Jiang, Z. et al. (2024) Comparison of face-based and voice-based first impressions in a Chinese sample.</w:t>
          </w:r>
          <w:bookmarkEnd w:id="206"/>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207" w:name="_CTVL001335b73c635fb42d689284190911887e4"/>
          <w:r>
            <w:rPr>
              <w:lang w:val="en"/>
            </w:rPr>
            <w:t>Kühne, K. et al. (2020) The Human Takes It All: Humanlike Synthesized Voices Are Perceived as Less Eerie and More Likable. Evidence From a Subjective Ratings Study.</w:t>
          </w:r>
          <w:bookmarkEnd w:id="207"/>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208" w:name="_CTVL0019bad445feda64a67a80471b008502a5c"/>
          <w:r>
            <w:rPr>
              <w:lang w:val="en"/>
            </w:rPr>
            <w:t>Ilves, M. and Surakka, V. (2013) Subjective responses to synthesised speech with lexical emotional content: the effect of the naturalness of the synthetic voice.</w:t>
          </w:r>
          <w:bookmarkEnd w:id="208"/>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209" w:name="_CTVL001c86fda41fed8482eb964d012e920a114"/>
          <w:r>
            <w:rPr>
              <w:lang w:val="en"/>
            </w:rPr>
            <w:t>Ilves, M. et al. (2011) The Effects of Emotionally Worded Synthesized Speech on the Ratings of Emotions and Voice Quality. In , pp. 588–598, Springer, Berlin, Heidelberg</w:t>
          </w:r>
        </w:p>
        <w:bookmarkEnd w:id="209"/>
        <w:p w14:paraId="6634D394" w14:textId="77777777" w:rsidR="00382EDA" w:rsidRDefault="00382EDA" w:rsidP="00382EDA">
          <w:pPr>
            <w:pStyle w:val="CitaviBibliographyEntry"/>
            <w:rPr>
              <w:lang w:val="en"/>
            </w:rPr>
          </w:pPr>
          <w:r>
            <w:rPr>
              <w:lang w:val="en"/>
            </w:rPr>
            <w:lastRenderedPageBreak/>
            <w:t>14.</w:t>
          </w:r>
          <w:r>
            <w:rPr>
              <w:lang w:val="en"/>
            </w:rPr>
            <w:tab/>
          </w:r>
          <w:bookmarkStart w:id="210" w:name="_CTVL001adb55347b44b4ae8a831b32e2081e422"/>
          <w:r>
            <w:rPr>
              <w:lang w:val="en"/>
            </w:rPr>
            <w:t>Anand, S. and Stepp, C.E. (2015) Listener Perception of Monopitch, Naturalness, and Intelligibility for Speakers With Parkinson's Disease.</w:t>
          </w:r>
          <w:bookmarkEnd w:id="210"/>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211" w:name="_CTVL001f179873a266541a3ba5984089126317f"/>
          <w:r>
            <w:rPr>
              <w:lang w:val="en"/>
            </w:rPr>
            <w:t>Moya-Galé, G. and Levy, E.S. (2019) Parkinson’s disease-associated dysarthria: prevalence, impact and management strategies.</w:t>
          </w:r>
          <w:bookmarkEnd w:id="211"/>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212" w:name="_CTVL0012277974cb7714b67b5f1e89408e0d8e5"/>
          <w:r>
            <w:rPr>
              <w:lang w:val="en"/>
            </w:rPr>
            <w:t>Damico, J.S. and Ball, M.J., eds (2019)</w:t>
          </w:r>
          <w:bookmarkEnd w:id="212"/>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213" w:name="_CTVL001fbae7f6b1f244474a9c6b3bd11fb323c"/>
          <w:r>
            <w:rPr>
              <w:lang w:val="en"/>
            </w:rPr>
            <w:t>Klopfenstein, M. et al. (2020) The study of speech naturalness in communication disorders: A systematic review of the literature.</w:t>
          </w:r>
          <w:bookmarkEnd w:id="213"/>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214" w:name="_CTVL001fde0f12c9ffe43dd889b12b4f5274af9"/>
          <w:r>
            <w:rPr>
              <w:lang w:val="en"/>
            </w:rPr>
            <w:t>Frankford, S.A. et al. (2024) Contributions of Speech Timing and Articulatory Precision to Listener Perceptions of Intelligibility and Naturalness in Parkinson's Disease.</w:t>
          </w:r>
          <w:bookmarkEnd w:id="214"/>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215" w:name="_CTVL001edf9aa5e00b04865a7eea9c6bf966c9c"/>
          <w:r>
            <w:rPr>
              <w:lang w:val="en"/>
            </w:rPr>
            <w:t>Euler, H.A. et al. (2021) Speech restructuring group treatment for 6-to-9-year-old children who stutter: A therapeutic trial.</w:t>
          </w:r>
          <w:bookmarkEnd w:id="215"/>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216" w:name="_CTVL0017d117b830a4744c5ab87356d432e2dc7"/>
          <w:r>
            <w:rPr>
              <w:lang w:val="en"/>
            </w:rPr>
            <w:t>Hardy, T.L.D. et al. (2020) Acoustic Predictors of Gender Attribution, Masculinity-Femininity, and Vocal Naturalness Ratings Amongst Transgender and Cisgender Speakers.</w:t>
          </w:r>
          <w:bookmarkEnd w:id="216"/>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217"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217"/>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218" w:name="_CTVL00157aabc336c17415ca9af77098c21336a"/>
          <w:r>
            <w:rPr>
              <w:lang w:val="en"/>
            </w:rPr>
            <w:t>Nass, C. et al. (1994) Computers are social actors. In</w:t>
          </w:r>
          <w:bookmarkEnd w:id="218"/>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219" w:name="_CTVL001c655edd88d0c41a08eff9aaa8cdce345"/>
          <w:r>
            <w:rPr>
              <w:lang w:val="en"/>
            </w:rPr>
            <w:t>Seaborn, K. et al. (2021) Voice in Human–Agent Interaction.</w:t>
          </w:r>
          <w:bookmarkEnd w:id="219"/>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220" w:name="_CTVL00142ced9547f004324b210c9bf6a40fc26"/>
          <w:r>
            <w:rPr>
              <w:lang w:val="en"/>
            </w:rPr>
            <w:t>Triantafyllopoulos, A. et al. (2023) An overview of affective speech synthesis and conversion in the deep learning era.</w:t>
          </w:r>
          <w:bookmarkEnd w:id="220"/>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221" w:name="_CTVL001e756301a1d1043738864e448e45e01b6"/>
          <w:r>
            <w:rPr>
              <w:lang w:val="en"/>
            </w:rPr>
            <w:t>Schreibelmayr, S. and Mara, M. (2022) Robot Voices in Daily Life: Vocal Human-Likeness and Application Context as Determinants of User Acceptance.</w:t>
          </w:r>
          <w:bookmarkEnd w:id="221"/>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222" w:name="_CTVL0019b104d07c5514130a5329f927c8a04c3"/>
          <w:r>
            <w:rPr>
              <w:lang w:val="en"/>
            </w:rPr>
            <w:t>Baird, A. et al. (2018) The Perception and Analysis of the Likeability and Human Likeness of Synthesized Speech. In</w:t>
          </w:r>
          <w:bookmarkEnd w:id="222"/>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223" w:name="_CTVL001336c0a9a324c431a956472a7daab8a11"/>
          <w:r>
            <w:rPr>
              <w:lang w:val="en"/>
            </w:rPr>
            <w:t>Lee, E.-J. (2010) The more humanlike, the better? How speech type and users’ cognitive style affect social responses to computers.</w:t>
          </w:r>
          <w:bookmarkEnd w:id="223"/>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224" w:name="_CTVL0019de342935bc34d6eb106ecb858f07a56"/>
          <w:r>
            <w:rPr>
              <w:lang w:val="en"/>
            </w:rPr>
            <w:t>Lu, L. et al. (2021) Leveraging “human-likeness” of robotic service at restaurants.</w:t>
          </w:r>
          <w:bookmarkEnd w:id="224"/>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225" w:name="_CTVL00184e133aa0c454898b9147ba64277f299"/>
          <w:r>
            <w:rPr>
              <w:lang w:val="en"/>
            </w:rPr>
            <w:t>Cambre, J. and Kulkarni, C. (2019) One Voice Fits All?</w:t>
          </w:r>
          <w:bookmarkEnd w:id="225"/>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226" w:name="_CTVL00170f75375b0c34b92abebbca1768e589c"/>
          <w:r>
            <w:rPr>
              <w:lang w:val="en"/>
            </w:rPr>
            <w:t>Eyssel, F. et al. (2012) 'If you sound like me, you must be more human'. In</w:t>
          </w:r>
          <w:bookmarkEnd w:id="226"/>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227" w:name="_CTVL0019ff412bf88904205a6f3735f033af842"/>
          <w:r>
            <w:rPr>
              <w:lang w:val="en"/>
            </w:rPr>
            <w:t>Im, H. et al. (2023) Let voice assistants sound like a machine: Voice and task type effects on perceived fluency, competence, and consumer attitude.</w:t>
          </w:r>
          <w:bookmarkEnd w:id="227"/>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lastRenderedPageBreak/>
            <w:t>32.</w:t>
          </w:r>
          <w:r>
            <w:rPr>
              <w:lang w:val="en"/>
            </w:rPr>
            <w:tab/>
          </w:r>
          <w:bookmarkStart w:id="228" w:name="_CTVL001f05185d98a9441be95c3e6edcabe352d"/>
          <w:r>
            <w:rPr>
              <w:lang w:val="en"/>
            </w:rPr>
            <w:t>McGinn, C. and Torre, I. (2019 - 2019) Can you Tell the Robot by the Voice? An Exploratory Study on the Role of Voice in the Perception of Robots. In</w:t>
          </w:r>
          <w:bookmarkEnd w:id="228"/>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229" w:name="_CTVL00120728d07d052409b8c97a27a3cfc4717"/>
          <w:r>
            <w:rPr>
              <w:lang w:val="en"/>
            </w:rPr>
            <w:t>Mitchell, W.J. et al. (2011) A mismatch in the human realism of face and voice produces an uncanny valley.</w:t>
          </w:r>
          <w:bookmarkEnd w:id="229"/>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230" w:name="_CTVL00125d4d8430d794cccb355109d2ce051ce"/>
          <w:r>
            <w:rPr>
              <w:lang w:val="en"/>
            </w:rPr>
            <w:t>Yorkston, K.M. et al. (1999)</w:t>
          </w:r>
          <w:bookmarkEnd w:id="230"/>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sidRPr="003246A9">
            <w:rPr>
              <w:lang w:val="nb-NO"/>
              <w:rPrChange w:id="231" w:author="Sascha Frühholz" w:date="2025-01-17T14:56:00Z" w16du:dateUtc="2025-01-17T13:56:00Z">
                <w:rPr>
                  <w:lang w:val="en"/>
                </w:rPr>
              </w:rPrChange>
            </w:rPr>
            <w:t>35.</w:t>
          </w:r>
          <w:r w:rsidRPr="003246A9">
            <w:rPr>
              <w:lang w:val="nb-NO"/>
              <w:rPrChange w:id="232" w:author="Sascha Frühholz" w:date="2025-01-17T14:56:00Z" w16du:dateUtc="2025-01-17T13:56:00Z">
                <w:rPr>
                  <w:lang w:val="en"/>
                </w:rPr>
              </w:rPrChange>
            </w:rPr>
            <w:tab/>
          </w:r>
          <w:bookmarkStart w:id="233" w:name="_CTVL0010669a1f449a44641b1bb9ea328d0b29e"/>
          <w:proofErr w:type="spellStart"/>
          <w:r w:rsidRPr="003246A9">
            <w:rPr>
              <w:lang w:val="nb-NO"/>
              <w:rPrChange w:id="234" w:author="Sascha Frühholz" w:date="2025-01-17T14:56:00Z" w16du:dateUtc="2025-01-17T13:56:00Z">
                <w:rPr>
                  <w:lang w:val="en"/>
                </w:rPr>
              </w:rPrChange>
            </w:rPr>
            <w:t>Mawalim</w:t>
          </w:r>
          <w:proofErr w:type="spellEnd"/>
          <w:r w:rsidRPr="003246A9">
            <w:rPr>
              <w:lang w:val="nb-NO"/>
              <w:rPrChange w:id="235" w:author="Sascha Frühholz" w:date="2025-01-17T14:56:00Z" w16du:dateUtc="2025-01-17T13:56:00Z">
                <w:rPr>
                  <w:lang w:val="en"/>
                </w:rPr>
              </w:rPrChange>
            </w:rPr>
            <w:t xml:space="preserve">, C.O. et al. </w:t>
          </w:r>
          <w:r>
            <w:rPr>
              <w:lang w:val="en"/>
            </w:rPr>
            <w:t>(2022) Speaker anonymization by modifying fundamental frequency and x-vector singular value.</w:t>
          </w:r>
          <w:bookmarkEnd w:id="233"/>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236" w:name="_CTVL001a0a26c980df9436cb8a925b9aef5bcab"/>
          <w:r>
            <w:rPr>
              <w:lang w:val="en"/>
            </w:rPr>
            <w:t>Hu, P. et al. (2021) Dual humanness and trust in conversational AI: A person-centered approach.</w:t>
          </w:r>
          <w:bookmarkEnd w:id="236"/>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237" w:name="_CTVL0018ce0de860a5c41cd95b5c2949122efc6"/>
          <w:r>
            <w:rPr>
              <w:lang w:val="en"/>
            </w:rPr>
            <w:t>Nusbaum, H.C. et al. (1997) Measuring the naturalness of synthetic speech.</w:t>
          </w:r>
          <w:bookmarkEnd w:id="237"/>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238" w:name="_CTVL001cb3dca543f4445dd95bfd8233cab7281"/>
          <w:r>
            <w:rPr>
              <w:lang w:val="en"/>
            </w:rPr>
            <w:t>Mayo, C. et al. (2011) Listeners’ weighting of acoustic cues to synthetic speech naturalness: A multidimensional scaling analysis.</w:t>
          </w:r>
          <w:bookmarkEnd w:id="238"/>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239" w:name="_CTVL001ddf2261829a143b5b43f6808d8527183"/>
          <w:r>
            <w:rPr>
              <w:lang w:val="en"/>
            </w:rPr>
            <w:t>Abdulrahman, A. and Richards, D. (2022) Is Natural Necessary? Human Voice versus Synthetic Voice for Intelligent Virtual Agents.</w:t>
          </w:r>
          <w:bookmarkEnd w:id="239"/>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240" w:name="_CTVL00112cb11d5f07e4a4fa077d5b119b964ee"/>
          <w:r>
            <w:rPr>
              <w:lang w:val="en"/>
            </w:rPr>
            <w:t>Urakami, J. et al. (2020) The Effect of Naturalness of Voice and Empathic Responses on Enjoyment, Attitudes and Motivation for Interacting with a Voice User Interface. In</w:t>
          </w:r>
          <w:bookmarkEnd w:id="240"/>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241" w:name="_CTVL001a77e43335938474caf43c1ac87097ad7"/>
          <w:r>
            <w:rPr>
              <w:lang w:val="en"/>
            </w:rPr>
            <w:t>Velner, E. et al. (2020) Intonation in Robot Speech. In</w:t>
          </w:r>
          <w:bookmarkEnd w:id="241"/>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242" w:name="_CTVL00187f98e1725584bfc80361a8a028d5115"/>
          <w:r>
            <w:rPr>
              <w:lang w:val="en"/>
            </w:rPr>
            <w:t>Yamasaki, R. et al. (2017) Perturbation Measurements on the Degree of Naturalness of Synthesized Vowels.</w:t>
          </w:r>
          <w:bookmarkEnd w:id="242"/>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243" w:name="_CTVL0015833af7483784f0c929908e878248ca6"/>
          <w:r>
            <w:rPr>
              <w:lang w:val="en"/>
            </w:rPr>
            <w:t>Ko, S. et al. (2023) The Effects of Robot Voices and Appearances on Users’ Emotion Recognition and Subjective Perception.</w:t>
          </w:r>
          <w:bookmarkEnd w:id="243"/>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244" w:name="_CTVL001f5c5b3728c9c434d96e91d4a4b29a457"/>
          <w:r>
            <w:rPr>
              <w:lang w:val="en"/>
            </w:rPr>
            <w:t>Abur, D. et al. (2021) Feedback and Feedforward Auditory-Motor Processes for Voice and Articulation in Parkinson's Disease.</w:t>
          </w:r>
          <w:bookmarkEnd w:id="244"/>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245" w:name="_CTVL0010715d864bf2142b6b4450b3ffb1f10ac"/>
          <w:r>
            <w:rPr>
              <w:lang w:val="en"/>
            </w:rPr>
            <w:t>Klopfenstein, M. (2015) Relationship between acoustic measures and speech naturalness ratings in Parkinson's disease: A within-speaker approach.</w:t>
          </w:r>
          <w:bookmarkEnd w:id="245"/>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246" w:name="_CTVL001432c16bfcde8486cafc9f2c5967aadf3"/>
          <w:r>
            <w:rPr>
              <w:lang w:val="en"/>
            </w:rPr>
            <w:t>Klopfenstein, M. (2016) Speech naturalness ratings and perceptual correlates of highly natural and unnatural speech in hypokinetic dysarthria secondary to Parkinson’s disease.</w:t>
          </w:r>
          <w:bookmarkEnd w:id="246"/>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247" w:name="_CTVL001537a00cedb02469e9b37ac7dcfd8caf8"/>
          <w:r>
            <w:rPr>
              <w:lang w:val="en"/>
            </w:rPr>
            <w:t>Moya-Galé, G. et al. (2024) Perceptual consequences of online group speech treatment for individuals with Parkinson's disease: A pilot study case series.</w:t>
          </w:r>
          <w:bookmarkEnd w:id="247"/>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248" w:name="_CTVL001fc3e2954d7904694bbbc3c5213c1779b"/>
          <w:r>
            <w:rPr>
              <w:lang w:val="en"/>
            </w:rPr>
            <w:t>Eadie, T.L. and Doyle, P.C. (2002) Direct Magnitude Estimation and Interval Scaling of Naturalness and Severity in Tracheoesophageal (TE) Speakers.</w:t>
          </w:r>
          <w:bookmarkEnd w:id="248"/>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249" w:name="_CTVL0016fb6fe0193014b3a81361d605bd78864"/>
          <w:r>
            <w:rPr>
              <w:lang w:val="en"/>
            </w:rPr>
            <w:t>Eadie, T.L. et al. (2008) Influence of speaker gender on listener judgments of tracheoesophageal speech.</w:t>
          </w:r>
          <w:bookmarkEnd w:id="249"/>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lastRenderedPageBreak/>
            <w:t>50.</w:t>
          </w:r>
          <w:r>
            <w:rPr>
              <w:lang w:val="en"/>
            </w:rPr>
            <w:tab/>
          </w:r>
          <w:bookmarkStart w:id="250" w:name="_CTVL001a1e5bbaffeea488994d4c328929ebf3f"/>
          <w:r>
            <w:rPr>
              <w:lang w:val="en"/>
            </w:rPr>
            <w:t>Yorkston, K.M. et al. (1990) The effect of rate control on the intelligibility and naturalness of dysarthric speech.</w:t>
          </w:r>
          <w:bookmarkEnd w:id="250"/>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251" w:name="_CTVL001cadaf14523614780b0eb2a4b96498e2d"/>
          <w:r>
            <w:rPr>
              <w:lang w:val="en"/>
            </w:rPr>
            <w:t>Schölderle, T. et al. (2023) Speech Naturalness in the Assessment of Childhood Dysarthria.</w:t>
          </w:r>
          <w:bookmarkEnd w:id="251"/>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252" w:name="_CTVL001dcaa3987f50f448aa57200c4e419a4e5"/>
          <w:r>
            <w:rPr>
              <w:lang w:val="en"/>
            </w:rPr>
            <w:t>Lehner, K. and Ziegler, W. (2022) Clinical measures of communication limitations in dysarthria assessed through crowdsourcing: specificity, sensitivity, and retest-reliability.</w:t>
          </w:r>
          <w:bookmarkEnd w:id="252"/>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253" w:name="_CTVL001ff38ec5511fa4aaab9ed21aa63670c02"/>
          <w:r>
            <w:rPr>
              <w:lang w:val="en"/>
            </w:rPr>
            <w:t>Vogel, A.P. et al. (2019) Speech treatment improves dysarthria in multisystemic ataxia: a rater-blinded, controlled pilot-study in ARSACS.</w:t>
          </w:r>
          <w:bookmarkEnd w:id="253"/>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254" w:name="_CTVL001cc5cfaab78634f0498aff523f11b1fd0"/>
          <w:r>
            <w:rPr>
              <w:lang w:val="en"/>
            </w:rPr>
            <w:t>Jones, H.N. et al. (2019) Auditory-Perceptual Speech Features in Children With Down Syndrome.</w:t>
          </w:r>
          <w:bookmarkEnd w:id="254"/>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255" w:name="_CTVL001c33bb1c6b27e44c39530db03049fa031"/>
          <w:r>
            <w:rPr>
              <w:lang w:val="en"/>
            </w:rPr>
            <w:t>Assmann, P.F. et al. (2006) Effects of frequency shifts on perceived naturalness and gender information in speech. In</w:t>
          </w:r>
          <w:bookmarkEnd w:id="255"/>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256" w:name="_CTVL0016a6f74b49bda4923b3e7d77f5a7e4472"/>
          <w:r>
            <w:rPr>
              <w:lang w:val="en"/>
            </w:rPr>
            <w:t>Venkatraman, A. and Sivasankar, M.P. (2018) Continuous Vocal Fry Simulated in Laboratory Subjects: A Preliminary Report on Voice Production and Listener Ratings.</w:t>
          </w:r>
          <w:bookmarkEnd w:id="256"/>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257" w:name="_CTVL0011668ab7cd410419e9aefa6881534a39a"/>
          <w:r>
            <w:rPr>
              <w:lang w:val="en"/>
            </w:rPr>
            <w:t>Kapolowicz, M.R. et al. (2022) Effects of Spectral Envelope and Fundamental Frequency Shifts on the Perception of Foreign-Accented Speech.</w:t>
          </w:r>
          <w:bookmarkEnd w:id="257"/>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258" w:name="_CTVL001d8e5a7d3a7924fc3aad5dd8287ced150"/>
          <w:r>
            <w:rPr>
              <w:lang w:val="en"/>
            </w:rPr>
            <w:t>Tamagawa, R. et al. (2011) The Effects of Synthesized Voice Accents on User Perceptions of Robots.</w:t>
          </w:r>
          <w:bookmarkEnd w:id="258"/>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259" w:name="_CTVL001911c749244c740a7b84a7c7cf28c79b3"/>
          <w:r>
            <w:rPr>
              <w:lang w:val="en"/>
            </w:rPr>
            <w:t>Mackey, L.S. et al. (1997) Effect of speech dialect on speech naturalness ratings: a systematic replication of Martin, Haroldson, and Triden (1984).</w:t>
          </w:r>
          <w:bookmarkEnd w:id="259"/>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260" w:name="_CTVL0010059c4a0093a4b149839794fadc949e3"/>
          <w:r>
            <w:rPr>
              <w:lang w:val="en"/>
            </w:rPr>
            <w:t>Goy, H. et al. (2016) Effects of age on speech and voice quality ratings.</w:t>
          </w:r>
          <w:bookmarkEnd w:id="260"/>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261" w:name="_CTVL001c8231789e4d14d77913aa17a88f839d9"/>
          <w:r>
            <w:rPr>
              <w:lang w:val="en"/>
            </w:rPr>
            <w:t>Coughlin-Woods, S. et al. (2005) Ratings of speech naturalness of children ages 8-16 years.</w:t>
          </w:r>
          <w:bookmarkEnd w:id="261"/>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262" w:name="_CTVL0015eb8ea740b8b4b32b5bd3c19a883932a"/>
          <w:r>
            <w:rPr>
              <w:lang w:val="en"/>
            </w:rPr>
            <w:t>Baird, A. et al. (2017) Perception of Paralinguistic Traits in Synthesized Voices. In</w:t>
          </w:r>
          <w:bookmarkEnd w:id="262"/>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263" w:name="_CTVL001c0e2675ecdaf4536acede0659e31b5d4"/>
          <w:r>
            <w:rPr>
              <w:lang w:val="en"/>
            </w:rPr>
            <w:t>Merritt, B. and Bent, T. (2020) Perceptual Evaluation of Speech Naturalness in Speakers of Varying Gender Identities.</w:t>
          </w:r>
          <w:bookmarkEnd w:id="263"/>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264" w:name="_CTVL00166cf4fb4ebf64a718a45565302ccef7e"/>
          <w:r>
            <w:rPr>
              <w:lang w:val="en"/>
            </w:rPr>
            <w:t>Baird, A. et al. (2018) The Perception of Vocal Traits in Synthesized Voices: Age, Gender, and Human Likeness.</w:t>
          </w:r>
          <w:bookmarkEnd w:id="264"/>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265" w:name="_CTVL001941e20b2cc4345d5bd1da4445c2e0edd"/>
          <w:r>
            <w:rPr>
              <w:lang w:val="en"/>
            </w:rPr>
            <w:t>Aylett, M.P. et al. (2020) Speech Synthesis for the Generation of Artificial Personality.</w:t>
          </w:r>
          <w:bookmarkEnd w:id="265"/>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266" w:name="_CTVL0012ead538fd3a7428b9af7a691865655a5"/>
          <w:r>
            <w:rPr>
              <w:lang w:val="en"/>
            </w:rPr>
            <w:t>Kramer, R.S.S. et al. (2024) The psychometrics of rating facial attractiveness using different response scales.</w:t>
          </w:r>
          <w:bookmarkEnd w:id="266"/>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267" w:name="_CTVL001e492b92eb4714b948d4d212ebae94a24"/>
          <w:r>
            <w:rPr>
              <w:lang w:val="en"/>
            </w:rPr>
            <w:t>Martin, R.R. et al. (1984) Stuttering and speech naturalness.</w:t>
          </w:r>
          <w:bookmarkEnd w:id="267"/>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268" w:name="_CTVL001374ff03861b442ee8c072a0f16b2b98b"/>
          <w:r>
            <w:rPr>
              <w:lang w:val="en"/>
            </w:rPr>
            <w:t>van Eck, N.J. and Waltman, L. (2010) Software survey: VOSviewer, a computer program for bibliometric mapping.</w:t>
          </w:r>
          <w:bookmarkEnd w:id="268"/>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lastRenderedPageBreak/>
            <w:t>69.</w:t>
          </w:r>
          <w:r>
            <w:rPr>
              <w:lang w:val="en"/>
            </w:rPr>
            <w:tab/>
          </w:r>
          <w:bookmarkStart w:id="269" w:name="_CTVL001fd79a6f791a44d41938bb87f18345f12"/>
          <w:r>
            <w:rPr>
              <w:lang w:val="en"/>
            </w:rPr>
            <w:t>van der Linden, S. (2023)</w:t>
          </w:r>
          <w:bookmarkEnd w:id="269"/>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270" w:name="_CTVL001c55df83edd664e40830d27e44bda3491"/>
          <w:r>
            <w:rPr>
              <w:lang w:val="en"/>
            </w:rPr>
            <w:t>Fiske, S.T. (2018) Stereotype Content: Warmth and Competence Endure.</w:t>
          </w:r>
          <w:bookmarkEnd w:id="270"/>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271" w:name="_CTVL0017ca9782c37e54ae69715bdb1fce54f11"/>
          <w:r>
            <w:rPr>
              <w:lang w:val="en"/>
            </w:rPr>
            <w:t>Todorov, A. et al. (2008) Understanding evaluation of faces on social dimensions.</w:t>
          </w:r>
          <w:bookmarkEnd w:id="271"/>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272" w:name="_CTVL001c7ab9ce77a03455eb7fd195059b0d116"/>
          <w:r>
            <w:rPr>
              <w:lang w:val="en"/>
            </w:rPr>
            <w:t>Sutherland, C.A.M. et al. (2013) Social inferences from faces: ambient images generate a three-dimensional model.</w:t>
          </w:r>
          <w:bookmarkEnd w:id="272"/>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273" w:name="_CTVL00114c6fb2614c1462da701d440f26d8f0f"/>
          <w:r>
            <w:rPr>
              <w:lang w:val="en"/>
            </w:rPr>
            <w:t>Sutherland, C.A.M. et al. (2016) Integrating social and facial models of person perception: Converging and diverging dimensions.</w:t>
          </w:r>
          <w:bookmarkEnd w:id="273"/>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274" w:name="_CTVL001a54500133cb04aa185303201aa6afaf2"/>
          <w:r>
            <w:rPr>
              <w:lang w:val="en"/>
            </w:rPr>
            <w:t>Nussbaum, C. et al. (2023) Perceived naturalness of emotional voice morphs.</w:t>
          </w:r>
          <w:bookmarkEnd w:id="274"/>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275" w:name="_CTVL00143bb7b4582484d2480dc87b1039233fb"/>
          <w:r>
            <w:rPr>
              <w:lang w:val="en"/>
            </w:rPr>
            <w:t>Mori, M. et al. (2012) The Uncanny Valley.</w:t>
          </w:r>
          <w:bookmarkEnd w:id="275"/>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276" w:name="_CTVL0018cf762b66ae24429b5a54b99d6898cd6"/>
          <w:r>
            <w:rPr>
              <w:lang w:val="en"/>
            </w:rPr>
            <w:t>Romportl, J. (2014) Speech Synthesis and Uncanny Valley. In</w:t>
          </w:r>
          <w:bookmarkEnd w:id="276"/>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277" w:name="_CTVL00140ec93e432c642ca8a09cb62d8b52d31"/>
          <w:r>
            <w:rPr>
              <w:lang w:val="en"/>
            </w:rPr>
            <w:t>Diel, A. and Lewis, M. (2024) Deviation from typical organic voices best explains a vocal uncanny valley.</w:t>
          </w:r>
          <w:bookmarkEnd w:id="277"/>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278" w:name="_CTVL0015a94f4972ba244ccae6afe9d5df33b4a"/>
          <w:r>
            <w:rPr>
              <w:lang w:val="en"/>
            </w:rPr>
            <w:t>van Prooije, T. et al. (2024) Perceptual and Acoustic Analysis of Speech in Spinocerebellar ataxia Type 1.</w:t>
          </w:r>
          <w:bookmarkEnd w:id="278"/>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279" w:name="_CTVL0015f5cb147e9724e6da87514966070f76d"/>
          <w:r>
            <w:rPr>
              <w:lang w:val="en"/>
            </w:rPr>
            <w:t>Moore, B.C.J. and Tan, C.-T. (2003) Perceived naturalness of spectrally distorted speech and music.</w:t>
          </w:r>
          <w:bookmarkEnd w:id="279"/>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280" w:name="_CTVL00122ae8252eaef42eca7bb1cc817bdcbb7"/>
          <w:r>
            <w:rPr>
              <w:lang w:val="en"/>
            </w:rPr>
            <w:t>Rao M V, A. et al. (2018) Effect of source filter interaction on isolated vowel-consonant-vowel perception.</w:t>
          </w:r>
          <w:bookmarkEnd w:id="280"/>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281" w:name="_CTVL001c63b743e03c7465c91b03de7033706b6"/>
          <w:r>
            <w:rPr>
              <w:lang w:val="en"/>
            </w:rPr>
            <w:t>Ratcliff, A. et al. (2002) Factors influencing ratings of speech naturalness in augmentative and alternative communication.</w:t>
          </w:r>
          <w:bookmarkEnd w:id="281"/>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282" w:name="_CTVL0015a1db91b33d14ff99658fb9fdac7737e"/>
          <w:r>
            <w:rPr>
              <w:lang w:val="en"/>
            </w:rPr>
            <w:t>Meltzner, G.S. and Hillman, R.E. (2005) Impact of Aberrant Acoustic Properties on the Perception of Sound Quality in Electrolarynx Speech.</w:t>
          </w:r>
          <w:bookmarkEnd w:id="282"/>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283" w:name="_CTVL0014b62f6d8364c45ad9425ebd70e2a5d24"/>
          <w:r>
            <w:rPr>
              <w:lang w:val="en"/>
            </w:rPr>
            <w:t>Andics, A. et al. (2010) Neural mechanisms for voice recognition.</w:t>
          </w:r>
          <w:bookmarkEnd w:id="283"/>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Pr="003246A9" w:rsidRDefault="00382EDA" w:rsidP="00382EDA">
          <w:pPr>
            <w:pStyle w:val="CitaviBibliographyEntry"/>
            <w:rPr>
              <w:lang w:val="nb-NO"/>
              <w:rPrChange w:id="284" w:author="Sascha Frühholz" w:date="2025-01-17T14:56:00Z" w16du:dateUtc="2025-01-17T13:56:00Z">
                <w:rPr>
                  <w:lang w:val="en"/>
                </w:rPr>
              </w:rPrChange>
            </w:rPr>
          </w:pPr>
          <w:r>
            <w:rPr>
              <w:lang w:val="en"/>
            </w:rPr>
            <w:t>84.</w:t>
          </w:r>
          <w:r>
            <w:rPr>
              <w:lang w:val="en"/>
            </w:rPr>
            <w:tab/>
          </w:r>
          <w:bookmarkStart w:id="285" w:name="_CTVL001c4be4743a60640beae77c58ff49b0c9b"/>
          <w:r>
            <w:rPr>
              <w:lang w:val="en"/>
            </w:rPr>
            <w:t>Valentine, T. et al. (2016) Face-space: A unifying concept in face recognition research.</w:t>
          </w:r>
          <w:bookmarkEnd w:id="285"/>
          <w:r>
            <w:rPr>
              <w:lang w:val="en"/>
            </w:rPr>
            <w:t xml:space="preserve"> </w:t>
          </w:r>
          <w:r w:rsidRPr="003246A9">
            <w:rPr>
              <w:i/>
              <w:lang w:val="nb-NO"/>
              <w:rPrChange w:id="286" w:author="Sascha Frühholz" w:date="2025-01-17T14:56:00Z" w16du:dateUtc="2025-01-17T13:56:00Z">
                <w:rPr>
                  <w:i/>
                  <w:lang w:val="en"/>
                </w:rPr>
              </w:rPrChange>
            </w:rPr>
            <w:t xml:space="preserve">Q J </w:t>
          </w:r>
          <w:proofErr w:type="spellStart"/>
          <w:r w:rsidRPr="003246A9">
            <w:rPr>
              <w:i/>
              <w:lang w:val="nb-NO"/>
              <w:rPrChange w:id="287" w:author="Sascha Frühholz" w:date="2025-01-17T14:56:00Z" w16du:dateUtc="2025-01-17T13:56:00Z">
                <w:rPr>
                  <w:i/>
                  <w:lang w:val="en"/>
                </w:rPr>
              </w:rPrChange>
            </w:rPr>
            <w:t>Exp</w:t>
          </w:r>
          <w:proofErr w:type="spellEnd"/>
          <w:r w:rsidRPr="003246A9">
            <w:rPr>
              <w:i/>
              <w:lang w:val="nb-NO"/>
              <w:rPrChange w:id="288" w:author="Sascha Frühholz" w:date="2025-01-17T14:56:00Z" w16du:dateUtc="2025-01-17T13:56:00Z">
                <w:rPr>
                  <w:i/>
                  <w:lang w:val="en"/>
                </w:rPr>
              </w:rPrChange>
            </w:rPr>
            <w:t xml:space="preserve"> </w:t>
          </w:r>
          <w:proofErr w:type="spellStart"/>
          <w:r w:rsidRPr="003246A9">
            <w:rPr>
              <w:i/>
              <w:lang w:val="nb-NO"/>
              <w:rPrChange w:id="289" w:author="Sascha Frühholz" w:date="2025-01-17T14:56:00Z" w16du:dateUtc="2025-01-17T13:56:00Z">
                <w:rPr>
                  <w:i/>
                  <w:lang w:val="en"/>
                </w:rPr>
              </w:rPrChange>
            </w:rPr>
            <w:t>Psychol</w:t>
          </w:r>
          <w:proofErr w:type="spellEnd"/>
          <w:r w:rsidRPr="003246A9">
            <w:rPr>
              <w:i/>
              <w:lang w:val="nb-NO"/>
              <w:rPrChange w:id="290" w:author="Sascha Frühholz" w:date="2025-01-17T14:56:00Z" w16du:dateUtc="2025-01-17T13:56:00Z">
                <w:rPr>
                  <w:i/>
                  <w:lang w:val="en"/>
                </w:rPr>
              </w:rPrChange>
            </w:rPr>
            <w:t xml:space="preserve"> (Hove) </w:t>
          </w:r>
          <w:r w:rsidRPr="003246A9">
            <w:rPr>
              <w:lang w:val="nb-NO"/>
              <w:rPrChange w:id="291" w:author="Sascha Frühholz" w:date="2025-01-17T14:56:00Z" w16du:dateUtc="2025-01-17T13:56:00Z">
                <w:rPr>
                  <w:lang w:val="en"/>
                </w:rPr>
              </w:rPrChange>
            </w:rPr>
            <w:t>69, 1996–2019. DOI: 10.1080/17470218.2014.990392</w:t>
          </w:r>
        </w:p>
        <w:p w14:paraId="1B9ED771" w14:textId="77777777" w:rsidR="00382EDA" w:rsidRDefault="00382EDA" w:rsidP="00382EDA">
          <w:pPr>
            <w:pStyle w:val="CitaviBibliographyEntry"/>
            <w:rPr>
              <w:lang w:val="en"/>
            </w:rPr>
          </w:pPr>
          <w:r w:rsidRPr="003246A9">
            <w:rPr>
              <w:lang w:val="nb-NO"/>
              <w:rPrChange w:id="292" w:author="Sascha Frühholz" w:date="2025-01-17T14:56:00Z" w16du:dateUtc="2025-01-17T13:56:00Z">
                <w:rPr>
                  <w:lang w:val="en"/>
                </w:rPr>
              </w:rPrChange>
            </w:rPr>
            <w:t>85.</w:t>
          </w:r>
          <w:r w:rsidRPr="003246A9">
            <w:rPr>
              <w:lang w:val="nb-NO"/>
              <w:rPrChange w:id="293" w:author="Sascha Frühholz" w:date="2025-01-17T14:56:00Z" w16du:dateUtc="2025-01-17T13:56:00Z">
                <w:rPr>
                  <w:lang w:val="en"/>
                </w:rPr>
              </w:rPrChange>
            </w:rPr>
            <w:tab/>
          </w:r>
          <w:bookmarkStart w:id="294" w:name="_CTVL001a472572f6ad04eff9d5b2d3b0efc71be"/>
          <w:r w:rsidRPr="003246A9">
            <w:rPr>
              <w:lang w:val="nb-NO"/>
              <w:rPrChange w:id="295" w:author="Sascha Frühholz" w:date="2025-01-17T14:56:00Z" w16du:dateUtc="2025-01-17T13:56:00Z">
                <w:rPr>
                  <w:lang w:val="en"/>
                </w:rPr>
              </w:rPrChange>
            </w:rPr>
            <w:t xml:space="preserve">Lima, C.F. et al. </w:t>
          </w:r>
          <w:r>
            <w:rPr>
              <w:lang w:val="en"/>
            </w:rPr>
            <w:t>(2021) Authentic and posed emotional vocalizations trigger distinct facial responses.</w:t>
          </w:r>
          <w:bookmarkEnd w:id="294"/>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296" w:name="_CTVL001b86ee8fa846646bd89cf8704c1c49406"/>
          <w:r>
            <w:rPr>
              <w:lang w:val="en"/>
            </w:rPr>
            <w:t>Sarzedas, J. et al. (2024) Blindness influences emotional authenticity perception in voices: Behavioral and ERP evidence.</w:t>
          </w:r>
          <w:bookmarkEnd w:id="296"/>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246A9" w:rsidRDefault="00382EDA" w:rsidP="00382EDA">
          <w:pPr>
            <w:pStyle w:val="CitaviBibliographyEntry"/>
            <w:rPr>
              <w:lang w:val="nb-NO"/>
              <w:rPrChange w:id="297" w:author="Sascha Frühholz" w:date="2025-01-17T14:56:00Z" w16du:dateUtc="2025-01-17T13:56:00Z">
                <w:rPr/>
              </w:rPrChange>
            </w:rPr>
          </w:pPr>
          <w:r>
            <w:rPr>
              <w:lang w:val="en"/>
            </w:rPr>
            <w:t>87.</w:t>
          </w:r>
          <w:r>
            <w:rPr>
              <w:lang w:val="en"/>
            </w:rPr>
            <w:tab/>
          </w:r>
          <w:bookmarkStart w:id="298" w:name="_CTVL001ebaa446f7f2d4cd5974afd754ce56dd4"/>
          <w:r>
            <w:rPr>
              <w:lang w:val="en"/>
            </w:rPr>
            <w:t>Anikin, A. and Lima, C.F. (2017) Perceptual and acoustic differences between authentic and acted nonverbal emotional vocalizations.</w:t>
          </w:r>
          <w:bookmarkEnd w:id="298"/>
          <w:r>
            <w:rPr>
              <w:lang w:val="en"/>
            </w:rPr>
            <w:t xml:space="preserve"> </w:t>
          </w:r>
          <w:r w:rsidRPr="003246A9">
            <w:rPr>
              <w:i/>
              <w:lang w:val="nb-NO"/>
              <w:rPrChange w:id="299" w:author="Sascha Frühholz" w:date="2025-01-17T14:56:00Z" w16du:dateUtc="2025-01-17T13:56:00Z">
                <w:rPr>
                  <w:i/>
                </w:rPr>
              </w:rPrChange>
            </w:rPr>
            <w:t xml:space="preserve">Q J </w:t>
          </w:r>
          <w:proofErr w:type="spellStart"/>
          <w:r w:rsidRPr="003246A9">
            <w:rPr>
              <w:i/>
              <w:lang w:val="nb-NO"/>
              <w:rPrChange w:id="300" w:author="Sascha Frühholz" w:date="2025-01-17T14:56:00Z" w16du:dateUtc="2025-01-17T13:56:00Z">
                <w:rPr>
                  <w:i/>
                </w:rPr>
              </w:rPrChange>
            </w:rPr>
            <w:t>Exp</w:t>
          </w:r>
          <w:proofErr w:type="spellEnd"/>
          <w:r w:rsidRPr="003246A9">
            <w:rPr>
              <w:i/>
              <w:lang w:val="nb-NO"/>
              <w:rPrChange w:id="301" w:author="Sascha Frühholz" w:date="2025-01-17T14:56:00Z" w16du:dateUtc="2025-01-17T13:56:00Z">
                <w:rPr>
                  <w:i/>
                </w:rPr>
              </w:rPrChange>
            </w:rPr>
            <w:t xml:space="preserve"> </w:t>
          </w:r>
          <w:proofErr w:type="spellStart"/>
          <w:r w:rsidRPr="003246A9">
            <w:rPr>
              <w:i/>
              <w:lang w:val="nb-NO"/>
              <w:rPrChange w:id="302" w:author="Sascha Frühholz" w:date="2025-01-17T14:56:00Z" w16du:dateUtc="2025-01-17T13:56:00Z">
                <w:rPr>
                  <w:i/>
                </w:rPr>
              </w:rPrChange>
            </w:rPr>
            <w:t>Psychol</w:t>
          </w:r>
          <w:proofErr w:type="spellEnd"/>
          <w:r w:rsidRPr="003246A9">
            <w:rPr>
              <w:i/>
              <w:lang w:val="nb-NO"/>
              <w:rPrChange w:id="303" w:author="Sascha Frühholz" w:date="2025-01-17T14:56:00Z" w16du:dateUtc="2025-01-17T13:56:00Z">
                <w:rPr>
                  <w:i/>
                </w:rPr>
              </w:rPrChange>
            </w:rPr>
            <w:t xml:space="preserve"> (Hove) </w:t>
          </w:r>
          <w:r w:rsidRPr="003246A9">
            <w:rPr>
              <w:lang w:val="nb-NO"/>
              <w:rPrChange w:id="304" w:author="Sascha Frühholz" w:date="2025-01-17T14:56:00Z" w16du:dateUtc="2025-01-17T13:56:00Z">
                <w:rPr/>
              </w:rPrChange>
            </w:rPr>
            <w:t>71, 622–641. DOI: 10.1080/17470218.2016.1270976</w:t>
          </w:r>
        </w:p>
        <w:p w14:paraId="6C432384" w14:textId="77777777" w:rsidR="00382EDA" w:rsidRDefault="00382EDA" w:rsidP="00382EDA">
          <w:pPr>
            <w:pStyle w:val="CitaviBibliographyEntry"/>
            <w:rPr>
              <w:lang w:val="en"/>
            </w:rPr>
          </w:pPr>
          <w:r w:rsidRPr="003246A9">
            <w:rPr>
              <w:lang w:val="nb-NO"/>
              <w:rPrChange w:id="305" w:author="Sascha Frühholz" w:date="2025-01-17T14:56:00Z" w16du:dateUtc="2025-01-17T13:56:00Z">
                <w:rPr/>
              </w:rPrChange>
            </w:rPr>
            <w:t>88.</w:t>
          </w:r>
          <w:r w:rsidRPr="003246A9">
            <w:rPr>
              <w:lang w:val="nb-NO"/>
              <w:rPrChange w:id="306" w:author="Sascha Frühholz" w:date="2025-01-17T14:56:00Z" w16du:dateUtc="2025-01-17T13:56:00Z">
                <w:rPr/>
              </w:rPrChange>
            </w:rPr>
            <w:tab/>
          </w:r>
          <w:bookmarkStart w:id="307" w:name="_CTVL001bf92f7c4b4d8411fb5c69439c6b07ae0"/>
          <w:proofErr w:type="spellStart"/>
          <w:r w:rsidRPr="003246A9">
            <w:rPr>
              <w:lang w:val="nb-NO"/>
              <w:rPrChange w:id="308" w:author="Sascha Frühholz" w:date="2025-01-17T14:56:00Z" w16du:dateUtc="2025-01-17T13:56:00Z">
                <w:rPr/>
              </w:rPrChange>
            </w:rPr>
            <w:t>Kachel</w:t>
          </w:r>
          <w:proofErr w:type="spellEnd"/>
          <w:r w:rsidRPr="003246A9">
            <w:rPr>
              <w:lang w:val="nb-NO"/>
              <w:rPrChange w:id="309" w:author="Sascha Frühholz" w:date="2025-01-17T14:56:00Z" w16du:dateUtc="2025-01-17T13:56:00Z">
                <w:rPr/>
              </w:rPrChange>
            </w:rPr>
            <w:t xml:space="preserve">, S. et al. </w:t>
          </w:r>
          <w:r>
            <w:rPr>
              <w:lang w:val="en"/>
            </w:rPr>
            <w:t>(2020) Gender (Conformity) Matters: Cross-Dimensional and Cross-Modal Associations in Sexual Orientation Perception.</w:t>
          </w:r>
          <w:bookmarkEnd w:id="307"/>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310" w:name="_CTVL0019a3d872751d74c3583e3bddb5e28eed7"/>
          <w:r>
            <w:rPr>
              <w:lang w:val="en"/>
            </w:rPr>
            <w:t xml:space="preserve">Mills, M. et al. (2017) Expanding the evidence: Developments and innovations in clinical practice, training and competency within voice and communication therapy for trans and gender diverse </w:t>
          </w:r>
          <w:r>
            <w:rPr>
              <w:lang w:val="en"/>
            </w:rPr>
            <w:lastRenderedPageBreak/>
            <w:t>people.</w:t>
          </w:r>
          <w:bookmarkEnd w:id="310"/>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311" w:name="_CTVL001f25d5692da5d457ba4ac843207d5bee7"/>
          <w:r>
            <w:rPr>
              <w:lang w:val="en"/>
            </w:rPr>
            <w:t>Eiff, C.I. von et al. (2022) Crossmodal benefits to vocal emotion perception in cochlear implant users.</w:t>
          </w:r>
          <w:bookmarkEnd w:id="311"/>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31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312"/>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313" w:name="_CTVL0015f719101a6324ccf8bd88a1b6c297199"/>
          <w:r>
            <w:rPr>
              <w:lang w:val="en"/>
            </w:rPr>
            <w:t>Yamagishi, J. et al. (2012) Speech synthesis technologies for individuals with vocal disabilities: Voice banking and reconstruction.</w:t>
          </w:r>
          <w:bookmarkEnd w:id="313"/>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314" w:name="_CTVL0012050cdad0b5b4652ae9cccc5a3892f7f"/>
          <w:r>
            <w:rPr>
              <w:lang w:val="en"/>
            </w:rPr>
            <w:t>Belin, P. et al. (2004) Thinking the voice: neural correlates of voice perception.</w:t>
          </w:r>
          <w:bookmarkEnd w:id="314"/>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315" w:name="_CTVL0018473d197b6e74f58899b2d313eecae96"/>
          <w:r>
            <w:rPr>
              <w:lang w:val="en"/>
            </w:rPr>
            <w:t>Belin, P. et al. (2011) Understanding voice perception.</w:t>
          </w:r>
          <w:bookmarkEnd w:id="315"/>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316" w:name="_CTVL00131a6c35984344b52a0d8347d4d006714"/>
          <w:r>
            <w:rPr>
              <w:lang w:val="en"/>
            </w:rPr>
            <w:t>Lavan, N. and McGettigan, C. (2023) A model for person perception from familiar and unfamiliar voices.</w:t>
          </w:r>
          <w:bookmarkEnd w:id="316"/>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317" w:name="_CTVL00119808fa8768244d5acfad02f822319c8"/>
          <w:r>
            <w:rPr>
              <w:lang w:val="en"/>
            </w:rPr>
            <w:t>Staib, M. and Frühholz, S. (2023) Distinct functional levels of human voice processing in the auditory cortex.</w:t>
          </w:r>
          <w:bookmarkEnd w:id="317"/>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318" w:name="_CTVL00198482fa15cf341799a789474eab72d9c"/>
          <w:r>
            <w:rPr>
              <w:lang w:val="en"/>
            </w:rPr>
            <w:t>Staib, M. and Frühholz, S. (2021) Cortical voice processing is grounded in elementary sound analyses for vocalization relevant sound patterns.</w:t>
          </w:r>
          <w:bookmarkEnd w:id="318"/>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319" w:name="_CTVL0018170ad2555154dc4b593804da1490f3a"/>
          <w:r>
            <w:rPr>
              <w:lang w:val="en"/>
            </w:rPr>
            <w:t>Pinheiro, A.P. et al. (2021) Emotional authenticity modulates affective and social trait inferences from voices.</w:t>
          </w:r>
          <w:bookmarkEnd w:id="319"/>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320" w:name="_CTVL0019809a29e46f84bd7a97220703d48a3c8"/>
          <w:r>
            <w:rPr>
              <w:lang w:val="en"/>
            </w:rPr>
            <w:t>Duville, M.M. et al. (2022) Neuronal and behavioral affective perceptions of human and naturalness-reduced emotional prosodies.</w:t>
          </w:r>
          <w:bookmarkEnd w:id="320"/>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321" w:name="_CTVL0012fdb7cb492e1407181b775e4ed5a8536"/>
          <w:r>
            <w:rPr>
              <w:lang w:val="en"/>
            </w:rPr>
            <w:t>Duville, M.M. et al. (2024) Improved emotion differentiation under reduced acoustic variability of speech in autism.</w:t>
          </w:r>
          <w:bookmarkEnd w:id="321"/>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322" w:name="_CTVL0019b2a9899904a4719bf8ba767e57fac3e"/>
          <w:r>
            <w:rPr>
              <w:lang w:val="en"/>
            </w:rPr>
            <w:t>Nussbaum, C. et al. (2022) Contributions of fundamental frequency and timbre to vocal emotion perception and their electrophysiological correlates.</w:t>
          </w:r>
          <w:bookmarkEnd w:id="322"/>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323" w:name="_CTVL0015be1a851d514450794ad789f2cf8816e"/>
          <w:r>
            <w:rPr>
              <w:lang w:val="en"/>
            </w:rPr>
            <w:t>Kosilo, M. et al. (2021) The neural basis of authenticity recognition in laughter and crying.</w:t>
          </w:r>
          <w:bookmarkEnd w:id="323"/>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324" w:name="_CTVL00152ddb899d5f54143abd2967570779595"/>
          <w:r>
            <w:rPr>
              <w:lang w:val="en"/>
            </w:rPr>
            <w:t>Conde, T. et al. (2022) The time course of emotional authenticity detection in nonverbal vocalizations.</w:t>
          </w:r>
          <w:bookmarkEnd w:id="324"/>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325" w:name="_CTVL0013e125602c1bd44aeaf978eeb96515454"/>
          <w:r>
            <w:rPr>
              <w:lang w:val="en"/>
            </w:rPr>
            <w:t>Miller, E.J. et al. (2023) How do people respond to computer-generated versus human faces? A systematic review and meta-analyses.</w:t>
          </w:r>
          <w:bookmarkEnd w:id="325"/>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326" w:name="_CTVL001aa6a6c4ea0734d81a15f5b2bdf7fabde"/>
          <w:r>
            <w:rPr>
              <w:lang w:val="en"/>
            </w:rPr>
            <w:t>Miller, E.J. et al. (2023) AI Hyperrealism: Why AI Faces Are Perceived as More Real Than Human Ones.</w:t>
          </w:r>
          <w:bookmarkEnd w:id="326"/>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327" w:name="_CTVL001deef13d60b6949409c9dc53183368f84"/>
          <w:r>
            <w:rPr>
              <w:lang w:val="en"/>
            </w:rPr>
            <w:t>Cabral, J.P. et al. (2017) The Influence of Synthetic Voice on the Evaluation of a Virtual Character. In</w:t>
          </w:r>
          <w:bookmarkEnd w:id="327"/>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328" w:name="_CTVL001177306e7104c479a8f86190cef383385"/>
          <w:r>
            <w:rPr>
              <w:lang w:val="en"/>
            </w:rPr>
            <w:t>Ehret, J. et al. (2021) Do Prosody and Embodiment Influence the Perceived Naturalness of Conversational Agents’ Speech?</w:t>
          </w:r>
          <w:bookmarkEnd w:id="328"/>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lastRenderedPageBreak/>
            <w:t>108.</w:t>
          </w:r>
          <w:r>
            <w:rPr>
              <w:lang w:val="en"/>
            </w:rPr>
            <w:tab/>
          </w:r>
          <w:bookmarkStart w:id="329" w:name="_CTVL0016aa408af973a4dee88aefd116d180589"/>
          <w:r>
            <w:rPr>
              <w:lang w:val="en"/>
            </w:rPr>
            <w:t>Ferstl, Y. et al. (2021) Human or Robot? Investigating voice, appearance and gesture motion realism of conversational social agents. In</w:t>
          </w:r>
          <w:bookmarkEnd w:id="329"/>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330" w:name="_CTVL0016d28527776634854ab2b02120a88e349"/>
          <w:r>
            <w:rPr>
              <w:lang w:val="en"/>
            </w:rPr>
            <w:t>Gong, L. and Nass, C. (2007) When a Talking-Face Computer Agent is Half-Human and Half-Humanoid: Human Identity and Consistency Preference.</w:t>
          </w:r>
          <w:bookmarkEnd w:id="330"/>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331" w:name="_CTVL001c1e2c296da764b7096f8f63f723bcd22"/>
          <w:r>
            <w:rPr>
              <w:lang w:val="en"/>
            </w:rPr>
            <w:t>Higgins, D. et al. (2022) Sympathy for the digital: Influence of synthetic voice on affinity, social presence and empathy for photorealistic virtual humans.</w:t>
          </w:r>
          <w:bookmarkEnd w:id="331"/>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332" w:name="_CTVL0017810d0e58efc4d3f9c5d15e6e7338928"/>
          <w:r>
            <w:rPr>
              <w:lang w:val="en"/>
            </w:rPr>
            <w:t>Li, M. et al. (2023) Effects of robot gaze and voice human-likeness on users’ subjective perception, visual attention, and cerebral activity in voice conversations.</w:t>
          </w:r>
          <w:bookmarkEnd w:id="332"/>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333" w:name="_CTVL001f2006f1362364ea39afc1da0b4fa1c78"/>
          <w:r>
            <w:rPr>
              <w:lang w:val="en"/>
            </w:rPr>
            <w:t>Parmar, D. et al. (2022) Designing Empathic Virtual Agents: Manipulating Animation, Voice, Rendering, and Empathy to Create Persuasive Agents.</w:t>
          </w:r>
          <w:bookmarkEnd w:id="333"/>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334" w:name="_CTVL0012ee235348c9e4c64bce4ee1d5e2192b4"/>
          <w:r>
            <w:rPr>
              <w:lang w:val="en"/>
            </w:rPr>
            <w:t>Sarigul, B. and Urgen, B.A. (2023) Audio–Visual Predictive Processing in the Perception of Humans and Robots.</w:t>
          </w:r>
          <w:bookmarkEnd w:id="334"/>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335" w:name="_CTVL0010f72801f3289448e994a30bcd51ab1fd"/>
          <w:r>
            <w:rPr>
              <w:lang w:val="en"/>
            </w:rPr>
            <w:t>Lowry, H. et al. (2013) Behavioural responses of wildlife to urban environments.</w:t>
          </w:r>
          <w:bookmarkEnd w:id="335"/>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336" w:name="_CTVL001d3a1bb1aabad42f4a82d00410cd2279e"/>
          <w:r>
            <w:rPr>
              <w:lang w:val="en"/>
            </w:rPr>
            <w:t>Kauk, J. et al. (2024) The adaptive community-response (ACR) method for collecting misinformation on social media.</w:t>
          </w:r>
          <w:bookmarkEnd w:id="336"/>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337" w:name="_CTVL001087bfcc64895492fb6b85a51b4236313"/>
          <w:r>
            <w:rPr>
              <w:lang w:val="en"/>
            </w:rPr>
            <w:t>Malisz, Z. et al. (2020) Modern speech synthesis for phonetic sciences: a discussion and an evaluation. DOI: 10.31234/osf.io/dxvh</w:t>
          </w:r>
          <w:bookmarkEnd w:id="337"/>
          <w:r>
            <w:rPr>
              <w:lang w:val="en"/>
            </w:rPr>
            <w:t>c</w:t>
          </w:r>
          <w:r w:rsidR="00B014AB">
            <w:rPr>
              <w:lang w:val="en"/>
            </w:rPr>
            <w:fldChar w:fldCharType="end"/>
          </w:r>
          <w:commentRangeEnd w:id="196"/>
          <w:r w:rsidR="00806635">
            <w:rPr>
              <w:rStyle w:val="CommentReference"/>
            </w:rPr>
            <w:commentReference w:id="196"/>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ne Nussbaum" w:date="2025-01-09T15:17:00Z" w:initials="CN">
    <w:p w14:paraId="64DEB715" w14:textId="00E21A19" w:rsidR="00622143" w:rsidRDefault="00622143">
      <w:pPr>
        <w:pStyle w:val="CommentText"/>
      </w:pPr>
      <w:r>
        <w:rPr>
          <w:rStyle w:val="CommentReference"/>
        </w:rPr>
        <w:annotationRef/>
      </w:r>
      <w:r>
        <w:t xml:space="preserve">Ich habe alle Änderungen angenommen, bis auf die, die ich gern nochmal diskutieren möchte.  </w:t>
      </w:r>
    </w:p>
  </w:comment>
  <w:comment w:id="5" w:author="Stefan Schweinberger" w:date="2025-01-15T18:02:00Z" w:initials="SRS">
    <w:p w14:paraId="2F20ED6E" w14:textId="2FADBC29" w:rsidR="00B13482" w:rsidRPr="00B13482" w:rsidRDefault="00B13482">
      <w:pPr>
        <w:pStyle w:val="CommentText"/>
        <w:rPr>
          <w:lang w:val="en-US"/>
        </w:rPr>
      </w:pPr>
      <w:r>
        <w:rPr>
          <w:rStyle w:val="CommentReference"/>
        </w:rPr>
        <w:annotationRef/>
      </w:r>
      <w:r w:rsidRPr="00B13482">
        <w:rPr>
          <w:lang w:val="en-US"/>
        </w:rPr>
        <w:t>How about „m</w:t>
      </w:r>
      <w:r>
        <w:rPr>
          <w:lang w:val="en-US"/>
        </w:rPr>
        <w:t>ay be considered an adaptive norm…”</w:t>
      </w:r>
    </w:p>
  </w:comment>
  <w:comment w:id="13" w:author="Stefan Schweinberger" w:date="2025-01-15T18:03:00Z" w:initials="SRS">
    <w:p w14:paraId="37184A96" w14:textId="5EC6BB92" w:rsidR="00B13482" w:rsidRPr="00B13482" w:rsidRDefault="00B13482">
      <w:pPr>
        <w:pStyle w:val="CommentText"/>
        <w:rPr>
          <w:lang w:val="en-US"/>
        </w:rPr>
      </w:pPr>
      <w:r>
        <w:rPr>
          <w:rStyle w:val="CommentReference"/>
        </w:rPr>
        <w:annotationRef/>
      </w:r>
      <w:r w:rsidRPr="00B13482">
        <w:rPr>
          <w:lang w:val="en-US"/>
        </w:rPr>
        <w:t xml:space="preserve">Okay </w:t>
      </w:r>
      <w:r>
        <w:rPr>
          <w:lang w:val="en-US"/>
        </w:rPr>
        <w:t>for me</w:t>
      </w:r>
    </w:p>
  </w:comment>
  <w:comment w:id="16" w:author="Stefan Schweinberger" w:date="2025-01-15T18:03:00Z" w:initials="SRS">
    <w:p w14:paraId="0916C528" w14:textId="0CF24703" w:rsidR="00B13482" w:rsidRPr="00B13482" w:rsidRDefault="00B13482">
      <w:pPr>
        <w:pStyle w:val="CommentText"/>
        <w:rPr>
          <w:lang w:val="en-US"/>
        </w:rPr>
      </w:pPr>
      <w:r>
        <w:rPr>
          <w:rStyle w:val="CommentReference"/>
        </w:rPr>
        <w:annotationRef/>
      </w:r>
      <w:r>
        <w:rPr>
          <w:lang w:val="en-US"/>
        </w:rPr>
        <w:t>How about: “</w:t>
      </w:r>
      <w:r w:rsidRPr="00B13482">
        <w:rPr>
          <w:lang w:val="en-US"/>
        </w:rPr>
        <w:t>When scr</w:t>
      </w:r>
      <w:r>
        <w:rPr>
          <w:lang w:val="en-US"/>
        </w:rPr>
        <w:t xml:space="preserve">utinizing the existing literature, four key issues can be noted:” </w:t>
      </w:r>
    </w:p>
  </w:comment>
  <w:comment w:id="31" w:author="Christine Nussbaum" w:date="2025-01-13T10:32:00Z" w:initials="CN">
    <w:p w14:paraId="6CEA5E5B" w14:textId="77777777" w:rsidR="00622143" w:rsidRPr="00B13482" w:rsidRDefault="00622143">
      <w:pPr>
        <w:pStyle w:val="CommentText"/>
        <w:rPr>
          <w:lang w:val="en-US"/>
        </w:rPr>
      </w:pPr>
      <w:r>
        <w:rPr>
          <w:rStyle w:val="CommentReference"/>
        </w:rPr>
        <w:annotationRef/>
      </w:r>
      <w:proofErr w:type="spellStart"/>
      <w:r w:rsidRPr="00B13482">
        <w:rPr>
          <w:lang w:val="en-US"/>
        </w:rPr>
        <w:t>Tbd</w:t>
      </w:r>
      <w:proofErr w:type="spellEnd"/>
      <w:r w:rsidRPr="00B13482">
        <w:rPr>
          <w:lang w:val="en-US"/>
        </w:rPr>
        <w:t xml:space="preserve"> discussed with Stefan</w:t>
      </w:r>
    </w:p>
    <w:p w14:paraId="15939EC3" w14:textId="77777777" w:rsidR="00622143" w:rsidRPr="00B13482" w:rsidRDefault="00622143">
      <w:pPr>
        <w:pStyle w:val="CommentText"/>
        <w:rPr>
          <w:lang w:val="en-US"/>
        </w:rPr>
      </w:pPr>
    </w:p>
    <w:p w14:paraId="0812015F" w14:textId="1F78A8B9" w:rsidR="00622143" w:rsidRPr="008874E2" w:rsidRDefault="00622143">
      <w:pPr>
        <w:pStyle w:val="Comment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„taken into a</w:t>
      </w:r>
      <w:r>
        <w:rPr>
          <w:lang w:val="en-US"/>
        </w:rPr>
        <w:t>ccount”</w:t>
      </w:r>
    </w:p>
  </w:comment>
  <w:comment w:id="32" w:author="Stefan Schweinberger" w:date="2025-01-15T18:06:00Z" w:initials="SRS">
    <w:p w14:paraId="19CF5F07" w14:textId="5167B477" w:rsidR="00B13482" w:rsidRPr="00B13482" w:rsidRDefault="00B13482">
      <w:pPr>
        <w:pStyle w:val="CommentText"/>
        <w:rPr>
          <w:lang w:val="en-US"/>
        </w:rPr>
      </w:pPr>
      <w:r>
        <w:rPr>
          <w:rStyle w:val="CommentReference"/>
        </w:rPr>
        <w:annotationRef/>
      </w:r>
      <w:r w:rsidR="006628D2">
        <w:rPr>
          <w:lang w:val="en-US"/>
        </w:rPr>
        <w:t>“</w:t>
      </w:r>
      <w:r w:rsidRPr="00B13482">
        <w:rPr>
          <w:lang w:val="en-US"/>
        </w:rPr>
        <w:t>Acknowledged and referenced within each domain</w:t>
      </w:r>
      <w:r w:rsidR="006628D2">
        <w:rPr>
          <w:lang w:val="en-US"/>
        </w:rPr>
        <w:t>”</w:t>
      </w:r>
      <w:r w:rsidRPr="00B13482">
        <w:rPr>
          <w:lang w:val="en-US"/>
        </w:rPr>
        <w:t xml:space="preserve">, Finde ich </w:t>
      </w:r>
      <w:proofErr w:type="spellStart"/>
      <w:r w:rsidR="006628D2">
        <w:rPr>
          <w:lang w:val="en-US"/>
        </w:rPr>
        <w:t>eigentlich</w:t>
      </w:r>
      <w:proofErr w:type="spellEnd"/>
      <w:r w:rsidR="006628D2">
        <w:rPr>
          <w:lang w:val="en-US"/>
        </w:rPr>
        <w:t xml:space="preserve"> </w:t>
      </w:r>
      <w:r w:rsidRPr="00B13482">
        <w:rPr>
          <w:lang w:val="en-US"/>
        </w:rPr>
        <w:t>okay</w:t>
      </w:r>
      <w:r>
        <w:rPr>
          <w:lang w:val="en-US"/>
        </w:rPr>
        <w:t>.</w:t>
      </w:r>
    </w:p>
  </w:comment>
  <w:comment w:id="70" w:author="Stefan Schweinberger" w:date="2025-01-15T18:08:00Z" w:initials="SRS">
    <w:p w14:paraId="08DCD65C" w14:textId="55B0DCA7" w:rsidR="006628D2" w:rsidRPr="006628D2" w:rsidRDefault="006628D2">
      <w:pPr>
        <w:pStyle w:val="CommentText"/>
        <w:rPr>
          <w:lang w:val="en-US"/>
        </w:rPr>
      </w:pPr>
      <w:r>
        <w:rPr>
          <w:rStyle w:val="CommentReference"/>
        </w:rPr>
        <w:annotationRef/>
      </w:r>
      <w:r w:rsidRPr="006628D2">
        <w:t>Ja, „</w:t>
      </w:r>
      <w:proofErr w:type="spellStart"/>
      <w:r w:rsidRPr="006628D2">
        <w:t>voices</w:t>
      </w:r>
      <w:proofErr w:type="spellEnd"/>
      <w:r w:rsidRPr="006628D2">
        <w:t>” finde ich auch besser als “</w:t>
      </w:r>
      <w:proofErr w:type="spellStart"/>
      <w:r w:rsidRPr="006628D2">
        <w:t>ones</w:t>
      </w:r>
      <w:proofErr w:type="spellEnd"/>
      <w:r w:rsidRPr="006628D2">
        <w:t>”</w:t>
      </w:r>
      <w:r>
        <w:t xml:space="preserve">. </w:t>
      </w:r>
      <w:r w:rsidRPr="006628D2">
        <w:rPr>
          <w:lang w:val="en-US"/>
        </w:rPr>
        <w:t>Repetition, but in the servi</w:t>
      </w:r>
      <w:r>
        <w:rPr>
          <w:lang w:val="en-US"/>
        </w:rPr>
        <w:t>ce of readability and clarity.</w:t>
      </w:r>
    </w:p>
  </w:comment>
  <w:comment w:id="74" w:author="Drayton, Lindsey (ELS-HBE)" w:date="2024-11-27T12:59:00Z" w:initials="LD">
    <w:p w14:paraId="6E1BE502" w14:textId="7F3AD5F9" w:rsidR="00622143" w:rsidRPr="007E2D94" w:rsidRDefault="00622143">
      <w:pPr>
        <w:pStyle w:val="CommentText"/>
        <w:rPr>
          <w:lang w:val="en-US"/>
        </w:rPr>
      </w:pPr>
      <w:r>
        <w:rPr>
          <w:rStyle w:val="CommentReference"/>
        </w:rPr>
        <w:annotationRef/>
      </w:r>
      <w:r w:rsidRPr="007E2D94">
        <w:rPr>
          <w:noProof/>
          <w:lang w:val="en-US"/>
        </w:rPr>
        <w:t xml:space="preserve">Is there any additional support you can provide beyond the VosViewer analysis? It would be good if this point did not rely solely on this analysis. </w:t>
      </w:r>
    </w:p>
  </w:comment>
  <w:comment w:id="76" w:author="Christine Nussbaum" w:date="2025-01-13T11:46:00Z" w:initials="CN">
    <w:p w14:paraId="41171474" w14:textId="7C94EA23" w:rsidR="00622143" w:rsidRPr="00AF32EA" w:rsidRDefault="00622143">
      <w:pPr>
        <w:pStyle w:val="CommentText"/>
        <w:rPr>
          <w:lang w:val="en-US"/>
        </w:rPr>
      </w:pPr>
      <w:r>
        <w:rPr>
          <w:rStyle w:val="CommentReference"/>
        </w:rPr>
        <w:annotationRef/>
      </w:r>
      <w:proofErr w:type="spellStart"/>
      <w:r w:rsidRPr="00AF32EA">
        <w:rPr>
          <w:lang w:val="en-US"/>
        </w:rPr>
        <w:t>tbd</w:t>
      </w:r>
      <w:proofErr w:type="spellEnd"/>
    </w:p>
  </w:comment>
  <w:comment w:id="77" w:author="Stefan Schweinberger" w:date="2025-01-15T18:10:00Z" w:initials="SRS">
    <w:p w14:paraId="7D0DC409" w14:textId="07BF513A" w:rsidR="006628D2" w:rsidRPr="006628D2" w:rsidRDefault="006628D2">
      <w:pPr>
        <w:pStyle w:val="CommentText"/>
        <w:rPr>
          <w:lang w:val="en-US"/>
        </w:rPr>
      </w:pPr>
      <w:r>
        <w:rPr>
          <w:rStyle w:val="CommentReference"/>
        </w:rPr>
        <w:annotationRef/>
      </w:r>
      <w:proofErr w:type="spellStart"/>
      <w:r w:rsidRPr="006628D2">
        <w:rPr>
          <w:lang w:val="en-US"/>
        </w:rPr>
        <w:t>hier</w:t>
      </w:r>
      <w:proofErr w:type="spellEnd"/>
      <w:r w:rsidRPr="006628D2">
        <w:rPr>
          <w:lang w:val="en-US"/>
        </w:rPr>
        <w:t xml:space="preserve"> </w:t>
      </w:r>
      <w:proofErr w:type="spellStart"/>
      <w:r w:rsidRPr="006628D2">
        <w:rPr>
          <w:lang w:val="en-US"/>
        </w:rPr>
        <w:t>könnte</w:t>
      </w:r>
      <w:proofErr w:type="spellEnd"/>
      <w:r w:rsidRPr="006628D2">
        <w:rPr>
          <w:lang w:val="en-US"/>
        </w:rPr>
        <w:t xml:space="preserve"> man </w:t>
      </w:r>
      <w:proofErr w:type="spellStart"/>
      <w:r w:rsidRPr="006628D2">
        <w:rPr>
          <w:lang w:val="en-US"/>
        </w:rPr>
        <w:t>vllt</w:t>
      </w:r>
      <w:proofErr w:type="spellEnd"/>
      <w:r w:rsidRPr="006628D2">
        <w:rPr>
          <w:lang w:val="en-US"/>
        </w:rPr>
        <w:t xml:space="preserve"> </w:t>
      </w:r>
      <w:proofErr w:type="spellStart"/>
      <w:r w:rsidRPr="006628D2">
        <w:rPr>
          <w:lang w:val="en-US"/>
        </w:rPr>
        <w:t>schreiben</w:t>
      </w:r>
      <w:proofErr w:type="spellEnd"/>
      <w:r w:rsidRPr="006628D2">
        <w:rPr>
          <w:lang w:val="en-US"/>
        </w:rPr>
        <w:t xml:space="preserve"> „ a logical next step is to propose</w:t>
      </w:r>
      <w:proofErr w:type="gramStart"/>
      <w:r w:rsidRPr="006628D2">
        <w:rPr>
          <w:lang w:val="en-US"/>
        </w:rPr>
        <w:t>…“</w:t>
      </w:r>
      <w:proofErr w:type="gramEnd"/>
    </w:p>
  </w:comment>
  <w:comment w:id="80" w:author="Christine Nussbaum" w:date="2025-01-13T11:46:00Z" w:initials="CN">
    <w:p w14:paraId="77E733D6" w14:textId="60E75146" w:rsidR="00622143" w:rsidRPr="006628D2" w:rsidRDefault="00622143">
      <w:pPr>
        <w:pStyle w:val="CommentText"/>
      </w:pPr>
      <w:r>
        <w:rPr>
          <w:rStyle w:val="CommentReference"/>
        </w:rPr>
        <w:annotationRef/>
      </w:r>
      <w:proofErr w:type="spellStart"/>
      <w:r w:rsidRPr="006628D2">
        <w:t>tbd</w:t>
      </w:r>
      <w:proofErr w:type="spellEnd"/>
    </w:p>
  </w:comment>
  <w:comment w:id="81" w:author="Stefan Schweinberger" w:date="2025-01-15T18:11:00Z" w:initials="SRS">
    <w:p w14:paraId="519BDAC3" w14:textId="4B39DA5F" w:rsidR="006628D2" w:rsidRDefault="006628D2">
      <w:pPr>
        <w:pStyle w:val="CommentText"/>
      </w:pPr>
      <w:r>
        <w:rPr>
          <w:rStyle w:val="CommentReference"/>
        </w:rPr>
        <w:annotationRef/>
      </w:r>
      <w:r>
        <w:t>Und hier würde ich tatsächlich das „</w:t>
      </w:r>
      <w:proofErr w:type="spellStart"/>
      <w:r>
        <w:t>We</w:t>
      </w:r>
      <w:proofErr w:type="spellEnd"/>
      <w:r>
        <w:t xml:space="preserve">“ so lassen. Wenn in diesem Review </w:t>
      </w:r>
      <w:proofErr w:type="gramStart"/>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9"/>
          </mc:Choice>
          <mc:Fallback>
            <w:t>😉</w:t>
          </mc:Fallback>
        </mc:AlternateContent>
      </w:r>
      <w:r>
        <w:t xml:space="preserve">  irgendwas</w:t>
      </w:r>
      <w:proofErr w:type="gramEnd"/>
      <w:r>
        <w:t xml:space="preserve"> innovativ ist und gerade nicht das Resultat des Reviews, dann doch diese Taxonomie…</w:t>
      </w:r>
    </w:p>
  </w:comment>
  <w:comment w:id="155" w:author="Christine Nussbaum" w:date="2025-01-13T11:49:00Z" w:initials="CN">
    <w:p w14:paraId="42C6C1CE" w14:textId="06B9C97A" w:rsidR="00622143" w:rsidRPr="003246A9" w:rsidRDefault="00622143">
      <w:pPr>
        <w:pStyle w:val="CommentText"/>
        <w:rPr>
          <w:lang w:val="en-GB"/>
        </w:rPr>
      </w:pPr>
      <w:r>
        <w:rPr>
          <w:rStyle w:val="CommentReference"/>
        </w:rPr>
        <w:annotationRef/>
      </w:r>
      <w:r w:rsidRPr="003246A9">
        <w:rPr>
          <w:lang w:val="en-GB"/>
        </w:rPr>
        <w:t>tbd</w:t>
      </w:r>
    </w:p>
  </w:comment>
  <w:comment w:id="161" w:author="Drayton, Lindsey (ELS-HBE)" w:date="2025-01-08T16:00:00Z" w:initials="LD">
    <w:p w14:paraId="4555B769" w14:textId="0F4EC9DF" w:rsidR="00622143" w:rsidRPr="007E2D94" w:rsidRDefault="00622143">
      <w:pPr>
        <w:pStyle w:val="CommentText"/>
        <w:rPr>
          <w:lang w:val="en-US"/>
        </w:rPr>
      </w:pPr>
      <w:r>
        <w:rPr>
          <w:rStyle w:val="CommentReference"/>
        </w:rPr>
        <w:annotationRef/>
      </w:r>
      <w:r w:rsidRPr="007E2D94">
        <w:rPr>
          <w:lang w:val="en-US"/>
        </w:rPr>
        <w:t>What’s the point of this?</w:t>
      </w:r>
    </w:p>
  </w:comment>
  <w:comment w:id="162" w:author="Stefan Schweinberger" w:date="2025-01-15T18:14:00Z" w:initials="SRS">
    <w:p w14:paraId="73348701" w14:textId="77777777" w:rsidR="006628D2" w:rsidRDefault="006628D2">
      <w:pPr>
        <w:pStyle w:val="CommentText"/>
      </w:pPr>
      <w:r>
        <w:rPr>
          <w:rStyle w:val="CommentReference"/>
        </w:rPr>
        <w:annotationRef/>
      </w:r>
      <w:r w:rsidRPr="006628D2">
        <w:t>Hm. Das mag sie offenbar nicht so</w:t>
      </w:r>
      <w:r>
        <w:t xml:space="preserve"> – und wir brauchen es eigentlich auch nicht unbedingt für das Argument. </w:t>
      </w:r>
    </w:p>
    <w:p w14:paraId="06B36D8D" w14:textId="77777777" w:rsidR="006628D2" w:rsidRPr="003246A9" w:rsidRDefault="006628D2">
      <w:pPr>
        <w:pStyle w:val="CommentText"/>
      </w:pPr>
      <w:r w:rsidRPr="003246A9">
        <w:t xml:space="preserve">Aber wenn Du es behalten willst, würde ich einfach sagen </w:t>
      </w:r>
    </w:p>
    <w:p w14:paraId="07F2ECD6" w14:textId="77777777" w:rsidR="006628D2" w:rsidRPr="003246A9" w:rsidRDefault="006628D2">
      <w:pPr>
        <w:pStyle w:val="CommentText"/>
      </w:pPr>
    </w:p>
    <w:p w14:paraId="66228F07" w14:textId="2C7E64EF" w:rsidR="006628D2" w:rsidRDefault="006628D2">
      <w:pPr>
        <w:pStyle w:val="CommentText"/>
        <w:rPr>
          <w:lang w:val="en-US"/>
        </w:rPr>
      </w:pPr>
      <w:r w:rsidRPr="006628D2">
        <w:rPr>
          <w:lang w:val="en-US"/>
        </w:rPr>
        <w:t xml:space="preserve">„We have now specified this sentence, to clarify the point we wish </w:t>
      </w:r>
      <w:r>
        <w:rPr>
          <w:lang w:val="en-US"/>
        </w:rPr>
        <w:t>to make here, as follows:</w:t>
      </w:r>
    </w:p>
    <w:p w14:paraId="68656F37" w14:textId="77777777" w:rsidR="006628D2" w:rsidRDefault="006628D2">
      <w:pPr>
        <w:pStyle w:val="CommentText"/>
        <w:rPr>
          <w:lang w:val="en-US"/>
        </w:rPr>
      </w:pPr>
    </w:p>
    <w:p w14:paraId="6784F21D" w14:textId="34B5C0D9" w:rsidR="006628D2" w:rsidRPr="006628D2" w:rsidRDefault="006628D2">
      <w:pPr>
        <w:pStyle w:val="CommentText"/>
        <w:rPr>
          <w:lang w:val="en-US"/>
        </w:rPr>
      </w:pPr>
      <w:r w:rsidRPr="001F0EC4">
        <w:rPr>
          <w:lang w:val="en-US"/>
        </w:rPr>
        <w:t xml:space="preserve">In fact, when </w:t>
      </w:r>
      <w:r w:rsidRPr="001F0EC4">
        <w:rPr>
          <w:b/>
          <w:bCs/>
          <w:lang w:val="en-US"/>
        </w:rPr>
        <w:t>ChatGPT</w:t>
      </w:r>
      <w:r w:rsidRPr="001F0EC4">
        <w:rPr>
          <w:lang w:val="en-US"/>
        </w:rPr>
        <w:t xml:space="preserve"> </w:t>
      </w:r>
      <w:r>
        <w:rPr>
          <w:lang w:val="en-US"/>
        </w:rPr>
        <w:t xml:space="preserve">was </w:t>
      </w:r>
      <w:r w:rsidRPr="001F0EC4">
        <w:rPr>
          <w:lang w:val="en-US"/>
        </w:rPr>
        <w:t xml:space="preserve">prompted for synonyms of naturalness, authenticity was </w:t>
      </w:r>
      <w:r>
        <w:rPr>
          <w:lang w:val="en-US"/>
        </w:rPr>
        <w:t>its</w:t>
      </w:r>
      <w:r w:rsidRPr="001F0EC4">
        <w:rPr>
          <w:lang w:val="en-US"/>
        </w:rPr>
        <w:t xml:space="preserve"> first reply (</w:t>
      </w:r>
      <w:r w:rsidRPr="001F0EC4">
        <w:rPr>
          <w:b/>
          <w:lang w:val="en-US"/>
        </w:rPr>
        <w:t>Figure 1B</w:t>
      </w:r>
      <w:r w:rsidRPr="001F0EC4">
        <w:rPr>
          <w:lang w:val="en-US"/>
        </w:rPr>
        <w:t xml:space="preserve">), </w:t>
      </w:r>
      <w:r>
        <w:rPr>
          <w:lang w:val="en-US"/>
        </w:rPr>
        <w:t xml:space="preserve">which may suggest that </w:t>
      </w:r>
      <w:r w:rsidRPr="001F0EC4">
        <w:rPr>
          <w:lang w:val="en-US"/>
        </w:rPr>
        <w:t xml:space="preserve">in openly accessible </w:t>
      </w:r>
      <w:r>
        <w:rPr>
          <w:lang w:val="en-US"/>
        </w:rPr>
        <w:t xml:space="preserve">online sources, these two terms are indeed frequently occurring in an interchangeable manner. </w:t>
      </w:r>
      <w:r>
        <w:rPr>
          <w:rStyle w:val="CommentReference"/>
        </w:rPr>
        <w:annotationRef/>
      </w:r>
    </w:p>
  </w:comment>
  <w:comment w:id="166" w:author="Drayton, Lindsey (ELS-HBE)" w:date="2025-01-08T16:05:00Z" w:initials="LD">
    <w:p w14:paraId="79031ADF" w14:textId="77777777" w:rsidR="00622143" w:rsidRPr="007E2D94" w:rsidRDefault="00622143" w:rsidP="00017DD5">
      <w:pPr>
        <w:pStyle w:val="CommentText"/>
        <w:rPr>
          <w:lang w:val="en-US"/>
        </w:rPr>
      </w:pPr>
      <w:r>
        <w:rPr>
          <w:rStyle w:val="CommentReference"/>
        </w:rPr>
        <w:annotationRef/>
      </w:r>
      <w:r w:rsidRPr="007E2D94">
        <w:rPr>
          <w:lang w:val="en-US"/>
        </w:rPr>
        <w:t>This phrasing is a bit confusing. Please reword.  Maybe:</w:t>
      </w:r>
    </w:p>
    <w:p w14:paraId="589B2356" w14:textId="77777777" w:rsidR="00622143" w:rsidRPr="007E2D94" w:rsidRDefault="00622143" w:rsidP="00017DD5">
      <w:pPr>
        <w:pStyle w:val="CommentText"/>
        <w:rPr>
          <w:lang w:val="en-US"/>
        </w:rPr>
      </w:pPr>
    </w:p>
    <w:p w14:paraId="4E7E549C" w14:textId="242F40F9" w:rsidR="00622143" w:rsidRPr="00C5579D" w:rsidRDefault="00622143" w:rsidP="00017DD5">
      <w:pPr>
        <w:pStyle w:val="Comment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167" w:author="Stefan Schweinberger" w:date="2025-01-15T18:18:00Z" w:initials="SRS">
    <w:p w14:paraId="1F4D4D6D" w14:textId="59B7B9BF" w:rsidR="003C76CB" w:rsidRDefault="003C76CB">
      <w:pPr>
        <w:pStyle w:val="CommentText"/>
      </w:pPr>
      <w:r>
        <w:rPr>
          <w:rStyle w:val="CommentReference"/>
        </w:rPr>
        <w:annotationRef/>
      </w:r>
      <w:r>
        <w:t xml:space="preserve">Mit gefällt Lindsays Vorschlag ganz gut. </w:t>
      </w:r>
    </w:p>
  </w:comment>
  <w:comment w:id="168" w:author="Drayton, Lindsey (ELS-HBE)" w:date="2025-01-08T16:18:00Z" w:initials="LD">
    <w:p w14:paraId="229CA635" w14:textId="45A94F16" w:rsidR="00622143" w:rsidRPr="007E2D94" w:rsidRDefault="00622143">
      <w:pPr>
        <w:pStyle w:val="CommentText"/>
        <w:rPr>
          <w:lang w:val="en-US"/>
        </w:rPr>
      </w:pPr>
      <w:r>
        <w:rPr>
          <w:rStyle w:val="CommentReference"/>
        </w:rPr>
        <w:annotationRef/>
      </w:r>
      <w:r w:rsidRPr="007E2D94">
        <w:rPr>
          <w:rStyle w:val="CommentReference"/>
          <w:lang w:val="en-US"/>
        </w:rPr>
        <w:t xml:space="preserve">Readers won’t necessarily know what you mean by voice object, so please give examples. </w:t>
      </w:r>
    </w:p>
  </w:comment>
  <w:comment w:id="169" w:author="Stefan Schweinberger" w:date="2025-01-15T18:19:00Z" w:initials="SRS">
    <w:p w14:paraId="785DB3EB" w14:textId="15263B74" w:rsidR="003C76CB" w:rsidRPr="003246A9" w:rsidRDefault="003C76CB">
      <w:pPr>
        <w:pStyle w:val="CommentText"/>
        <w:rPr>
          <w:lang w:val="en-GB"/>
        </w:rPr>
      </w:pPr>
      <w:r>
        <w:rPr>
          <w:rStyle w:val="CommentReference"/>
        </w:rPr>
        <w:annotationRef/>
      </w:r>
      <w:r w:rsidRPr="003246A9">
        <w:rPr>
          <w:lang w:val="en-GB"/>
        </w:rPr>
        <w:t>For Sascha…</w:t>
      </w:r>
    </w:p>
  </w:comment>
  <w:comment w:id="170" w:author="Drayton, Lindsey (ELS-HBE)" w:date="2025-01-08T16:16:00Z" w:initials="LD">
    <w:p w14:paraId="5A670484" w14:textId="77777777" w:rsidR="00622143" w:rsidRPr="007E2D94" w:rsidRDefault="00622143">
      <w:pPr>
        <w:pStyle w:val="CommentText"/>
        <w:rPr>
          <w:lang w:val="en-US"/>
        </w:rPr>
      </w:pPr>
      <w:r>
        <w:rPr>
          <w:rStyle w:val="CommentReference"/>
        </w:rPr>
        <w:annotationRef/>
      </w:r>
      <w:r w:rsidRPr="007E2D94">
        <w:rPr>
          <w:lang w:val="en-US"/>
        </w:rPr>
        <w:t>Maybe:</w:t>
      </w:r>
    </w:p>
    <w:p w14:paraId="5722EBFB" w14:textId="77777777" w:rsidR="00622143" w:rsidRPr="007E2D94" w:rsidRDefault="00622143">
      <w:pPr>
        <w:pStyle w:val="CommentText"/>
        <w:rPr>
          <w:lang w:val="en-US"/>
        </w:rPr>
      </w:pPr>
    </w:p>
    <w:p w14:paraId="4AD8D216" w14:textId="1F32362F" w:rsidR="00622143" w:rsidRPr="007E2D94" w:rsidRDefault="00622143">
      <w:pPr>
        <w:pStyle w:val="Comment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take place at the earlier stages of voice object analysis, authenticity assessments likely take place at later stages involving voice information analysis. </w:t>
      </w:r>
    </w:p>
  </w:comment>
  <w:comment w:id="171" w:author="Stefan Schweinberger" w:date="2025-01-15T18:19:00Z" w:initials="SRS">
    <w:p w14:paraId="76C37EEB" w14:textId="2A34777E" w:rsidR="003C76CB" w:rsidRPr="003C76CB" w:rsidRDefault="003C76CB">
      <w:pPr>
        <w:pStyle w:val="CommentText"/>
        <w:rPr>
          <w:lang w:val="en-US"/>
        </w:rPr>
      </w:pPr>
      <w:r>
        <w:rPr>
          <w:rStyle w:val="CommentReference"/>
        </w:rPr>
        <w:annotationRef/>
      </w:r>
      <w:r w:rsidRPr="003C76CB">
        <w:rPr>
          <w:lang w:val="en-US"/>
        </w:rPr>
        <w:t xml:space="preserve">Okay, </w:t>
      </w:r>
      <w:proofErr w:type="spellStart"/>
      <w:r w:rsidRPr="003C76CB">
        <w:rPr>
          <w:lang w:val="en-US"/>
        </w:rPr>
        <w:t>oder</w:t>
      </w:r>
      <w:proofErr w:type="spellEnd"/>
      <w:r w:rsidRPr="003C76CB">
        <w:rPr>
          <w:lang w:val="en-US"/>
        </w:rPr>
        <w:t>?</w:t>
      </w:r>
    </w:p>
  </w:comment>
  <w:comment w:id="172" w:author="Stefan Schweinberger" w:date="2025-01-15T18:22:00Z" w:initials="SRS">
    <w:p w14:paraId="4792CAA7" w14:textId="77777777" w:rsidR="003C76CB" w:rsidRDefault="003C76CB">
      <w:pPr>
        <w:pStyle w:val="CommentText"/>
        <w:rPr>
          <w:lang w:val="en-US"/>
        </w:rPr>
      </w:pPr>
      <w:r>
        <w:rPr>
          <w:rStyle w:val="CommentReference"/>
        </w:rPr>
        <w:annotationRef/>
      </w:r>
      <w:r w:rsidRPr="003C76CB">
        <w:rPr>
          <w:lang w:val="en-US"/>
        </w:rPr>
        <w:t xml:space="preserve">We preferred to keep </w:t>
      </w:r>
      <w:r>
        <w:rPr>
          <w:lang w:val="en-US"/>
        </w:rPr>
        <w:t xml:space="preserve">this in order to not </w:t>
      </w:r>
      <w:proofErr w:type="spellStart"/>
      <w:r>
        <w:rPr>
          <w:lang w:val="en-US"/>
        </w:rPr>
        <w:t>loose</w:t>
      </w:r>
      <w:proofErr w:type="spellEnd"/>
      <w:r>
        <w:rPr>
          <w:lang w:val="en-US"/>
        </w:rPr>
        <w:t xml:space="preserve"> the link to Figure 3. However, we clarified accordingly:</w:t>
      </w:r>
    </w:p>
    <w:p w14:paraId="5FD2B7E5" w14:textId="77777777" w:rsidR="003C76CB" w:rsidRDefault="003C76CB">
      <w:pPr>
        <w:pStyle w:val="CommentText"/>
        <w:rPr>
          <w:lang w:val="en-US"/>
        </w:rPr>
      </w:pPr>
    </w:p>
    <w:p w14:paraId="79DE950B" w14:textId="173E8BA6" w:rsidR="003C76CB" w:rsidRPr="003C76CB" w:rsidRDefault="003C76CB">
      <w:pPr>
        <w:pStyle w:val="CommentText"/>
        <w:rPr>
          <w:lang w:val="en-US"/>
        </w:rPr>
      </w:pPr>
      <w:proofErr w:type="gramStart"/>
      <w:r>
        <w:rPr>
          <w:lang w:val="en-US"/>
        </w:rPr>
        <w:t>"..</w:t>
      </w:r>
      <w:proofErr w:type="gramEnd"/>
      <w:r>
        <w:rPr>
          <w:lang w:val="en-US"/>
        </w:rPr>
        <w:t>individual voice characteristics that are detected by cognitive and neural recognition mechanisms (cf. Fig. 3)”</w:t>
      </w:r>
    </w:p>
  </w:comment>
  <w:comment w:id="177" w:author="Drayton, Lindsey (ELS-HBE)" w:date="2025-01-08T16:25:00Z" w:initials="LD">
    <w:p w14:paraId="00AAE8BA" w14:textId="595BFB33" w:rsidR="00622143" w:rsidRPr="007E2D94" w:rsidRDefault="00622143">
      <w:pPr>
        <w:pStyle w:val="CommentText"/>
        <w:rPr>
          <w:lang w:val="en-US"/>
        </w:rPr>
      </w:pPr>
      <w:r>
        <w:rPr>
          <w:rStyle w:val="CommentReference"/>
        </w:rPr>
        <w:annotationRef/>
      </w:r>
      <w:r w:rsidRPr="007E2D94">
        <w:rPr>
          <w:lang w:val="en-US"/>
        </w:rPr>
        <w:t>Doesn’t this conflict with the predictions made in the previous paragraphs?</w:t>
      </w:r>
    </w:p>
  </w:comment>
  <w:comment w:id="178" w:author="Stefan Schweinberger" w:date="2025-01-15T18:24:00Z" w:initials="SRS">
    <w:p w14:paraId="20BF38A7" w14:textId="77777777" w:rsidR="003C76CB" w:rsidRDefault="003C76CB">
      <w:pPr>
        <w:pStyle w:val="CommentText"/>
        <w:rPr>
          <w:lang w:val="en-US"/>
        </w:rPr>
      </w:pPr>
      <w:r>
        <w:rPr>
          <w:rStyle w:val="CommentReference"/>
        </w:rPr>
        <w:annotationRef/>
      </w:r>
      <w:r w:rsidRPr="003C76CB">
        <w:rPr>
          <w:lang w:val="en-US"/>
        </w:rPr>
        <w:t>Yes, that is correc</w:t>
      </w:r>
      <w:r>
        <w:rPr>
          <w:lang w:val="en-US"/>
        </w:rPr>
        <w:t xml:space="preserve">t, and we appreciate that we should better highlight this point. We now amended: </w:t>
      </w:r>
    </w:p>
    <w:p w14:paraId="3D7BD47E" w14:textId="77777777" w:rsidR="003C76CB" w:rsidRDefault="003C76CB">
      <w:pPr>
        <w:pStyle w:val="CommentText"/>
        <w:rPr>
          <w:lang w:val="en-US"/>
        </w:rPr>
      </w:pPr>
    </w:p>
    <w:p w14:paraId="55802390" w14:textId="5522297A" w:rsidR="003C76CB" w:rsidRPr="003C76CB" w:rsidRDefault="003C76CB">
      <w:pPr>
        <w:pStyle w:val="CommentText"/>
        <w:rPr>
          <w:lang w:val="en-US"/>
        </w:rPr>
      </w:pPr>
      <w:r>
        <w:rPr>
          <w:lang w:val="en-US"/>
        </w:rPr>
        <w:t>“However, comparably early effects also have been….”</w:t>
      </w:r>
    </w:p>
  </w:comment>
  <w:comment w:id="179" w:author="Christine Nussbaum" w:date="2025-01-13T11:52:00Z" w:initials="CN">
    <w:p w14:paraId="7E8B3396" w14:textId="0961C8FB" w:rsidR="00622143" w:rsidRPr="00AF32EA" w:rsidRDefault="00622143">
      <w:pPr>
        <w:pStyle w:val="CommentText"/>
        <w:rPr>
          <w:lang w:val="en-US"/>
        </w:rPr>
      </w:pPr>
      <w:r>
        <w:rPr>
          <w:rStyle w:val="CommentReference"/>
        </w:rPr>
        <w:annotationRef/>
      </w:r>
      <w:proofErr w:type="spellStart"/>
      <w:r w:rsidRPr="00AF32EA">
        <w:rPr>
          <w:lang w:val="en-US"/>
        </w:rPr>
        <w:t>tbd</w:t>
      </w:r>
      <w:proofErr w:type="spellEnd"/>
    </w:p>
  </w:comment>
  <w:comment w:id="180" w:author="Stefan Schweinberger" w:date="2025-01-15T18:26:00Z" w:initials="SRS">
    <w:p w14:paraId="1A9E0B35" w14:textId="6999433A" w:rsidR="003C76CB" w:rsidRPr="003C76CB" w:rsidRDefault="003C76CB">
      <w:pPr>
        <w:pStyle w:val="CommentText"/>
        <w:rPr>
          <w:lang w:val="en-US"/>
        </w:rPr>
      </w:pPr>
      <w:r>
        <w:rPr>
          <w:rStyle w:val="CommentReference"/>
        </w:rPr>
        <w:annotationRef/>
      </w:r>
      <w:r w:rsidRPr="003C76CB">
        <w:rPr>
          <w:lang w:val="en-US"/>
        </w:rPr>
        <w:t>I´m fine with we</w:t>
      </w:r>
    </w:p>
  </w:comment>
  <w:comment w:id="186" w:author="Drayton, Lindsey (ELS-HBE)" w:date="2025-01-08T16:38:00Z" w:initials="LD">
    <w:p w14:paraId="0DE35512" w14:textId="6D9D583A" w:rsidR="00622143" w:rsidRPr="007E2D94" w:rsidRDefault="00622143">
      <w:pPr>
        <w:pStyle w:val="CommentText"/>
        <w:rPr>
          <w:lang w:val="en-US"/>
        </w:rPr>
      </w:pPr>
      <w:r>
        <w:rPr>
          <w:rStyle w:val="CommentReference"/>
        </w:rPr>
        <w:annotationRef/>
      </w:r>
      <w:proofErr w:type="gramStart"/>
      <w:r w:rsidRPr="007E2D94">
        <w:rPr>
          <w:lang w:val="en-US"/>
        </w:rPr>
        <w:t>I‘</w:t>
      </w:r>
      <w:proofErr w:type="gramEnd"/>
    </w:p>
  </w:comment>
  <w:comment w:id="185" w:author="Drayton, Lindsey (ELS-HBE)" w:date="2025-01-08T16:39:00Z" w:initials="LD">
    <w:p w14:paraId="3EBD489A" w14:textId="55493DCC" w:rsidR="00622143" w:rsidRPr="007E2D94" w:rsidRDefault="00622143">
      <w:pPr>
        <w:pStyle w:val="CommentText"/>
        <w:rPr>
          <w:lang w:val="en-US"/>
        </w:rPr>
      </w:pPr>
      <w:r>
        <w:rPr>
          <w:rStyle w:val="CommentReference"/>
        </w:rPr>
        <w:annotationRef/>
      </w:r>
      <w:r w:rsidRPr="007E2D94">
        <w:rPr>
          <w:lang w:val="en-US"/>
        </w:rPr>
        <w:t>Maybe performed rather than enacted?</w:t>
      </w:r>
    </w:p>
  </w:comment>
  <w:comment w:id="189" w:author="Christine Nussbaum" w:date="2025-01-13T11:54:00Z" w:initials="CN">
    <w:p w14:paraId="7951B4DD" w14:textId="2009F6A5" w:rsidR="00622143" w:rsidRDefault="00622143">
      <w:pPr>
        <w:pStyle w:val="CommentText"/>
      </w:pPr>
      <w:r>
        <w:rPr>
          <w:rStyle w:val="CommentReference"/>
        </w:rPr>
        <w:annotationRef/>
      </w:r>
      <w:proofErr w:type="spellStart"/>
      <w:r>
        <w:t>Tbd</w:t>
      </w:r>
      <w:proofErr w:type="spellEnd"/>
      <w:r>
        <w:t xml:space="preserve"> (in der gesamten Box)</w:t>
      </w:r>
    </w:p>
  </w:comment>
  <w:comment w:id="193" w:author="Christine Nussbaum" w:date="2025-01-13T11:55:00Z" w:initials="CN">
    <w:p w14:paraId="2EA687DD" w14:textId="4E62C3F2" w:rsidR="00622143" w:rsidRPr="00AF32EA" w:rsidRDefault="00622143">
      <w:pPr>
        <w:pStyle w:val="CommentText"/>
        <w:rPr>
          <w:lang w:val="en-US"/>
        </w:rPr>
      </w:pPr>
      <w:r>
        <w:rPr>
          <w:rStyle w:val="CommentReference"/>
        </w:rPr>
        <w:annotationRef/>
      </w:r>
      <w:proofErr w:type="spellStart"/>
      <w:r w:rsidRPr="00AF32EA">
        <w:rPr>
          <w:lang w:val="en-US"/>
        </w:rPr>
        <w:t>tbd</w:t>
      </w:r>
      <w:proofErr w:type="spellEnd"/>
    </w:p>
  </w:comment>
  <w:comment w:id="196" w:author="Drayton, Lindsey (ELS-HBE)" w:date="2025-01-08T17:13:00Z" w:initials="LD">
    <w:p w14:paraId="682E6C8A" w14:textId="1745052B" w:rsidR="00622143" w:rsidRPr="007E2D94" w:rsidRDefault="00622143">
      <w:pPr>
        <w:pStyle w:val="CommentText"/>
        <w:rPr>
          <w:lang w:val="en-US"/>
        </w:rPr>
      </w:pPr>
      <w:r>
        <w:rPr>
          <w:rStyle w:val="CommentReference"/>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DEB715" w15:done="0"/>
  <w15:commentEx w15:paraId="2F20ED6E" w15:paraIdParent="64DEB715" w15:done="0"/>
  <w15:commentEx w15:paraId="37184A96" w15:done="0"/>
  <w15:commentEx w15:paraId="0916C528" w15:done="0"/>
  <w15:commentEx w15:paraId="0812015F" w15:done="0"/>
  <w15:commentEx w15:paraId="19CF5F07" w15:paraIdParent="0812015F" w15:done="0"/>
  <w15:commentEx w15:paraId="08DCD65C" w15:done="0"/>
  <w15:commentEx w15:paraId="6E1BE502" w15:done="0"/>
  <w15:commentEx w15:paraId="41171474" w15:done="0"/>
  <w15:commentEx w15:paraId="7D0DC409" w15:paraIdParent="41171474" w15:done="0"/>
  <w15:commentEx w15:paraId="77E733D6" w15:done="0"/>
  <w15:commentEx w15:paraId="519BDAC3" w15:paraIdParent="77E733D6" w15:done="0"/>
  <w15:commentEx w15:paraId="42C6C1CE" w15:done="0"/>
  <w15:commentEx w15:paraId="4555B769" w15:done="0"/>
  <w15:commentEx w15:paraId="6784F21D" w15:paraIdParent="4555B769" w15:done="0"/>
  <w15:commentEx w15:paraId="4E7E549C" w15:done="0"/>
  <w15:commentEx w15:paraId="1F4D4D6D" w15:paraIdParent="4E7E549C" w15:done="0"/>
  <w15:commentEx w15:paraId="229CA635" w15:done="0"/>
  <w15:commentEx w15:paraId="785DB3EB" w15:paraIdParent="229CA635" w15:done="0"/>
  <w15:commentEx w15:paraId="4AD8D216" w15:done="0"/>
  <w15:commentEx w15:paraId="76C37EEB" w15:paraIdParent="4AD8D216" w15:done="0"/>
  <w15:commentEx w15:paraId="79DE950B" w15:done="0"/>
  <w15:commentEx w15:paraId="00AAE8BA" w15:done="0"/>
  <w15:commentEx w15:paraId="55802390" w15:paraIdParent="00AAE8BA" w15:done="0"/>
  <w15:commentEx w15:paraId="7E8B3396" w15:done="0"/>
  <w15:commentEx w15:paraId="1A9E0B35" w15:paraIdParent="7E8B3396" w15:done="0"/>
  <w15:commentEx w15:paraId="0DE35512" w15:done="0"/>
  <w15:commentEx w15:paraId="3EBD489A" w15:done="0"/>
  <w15:commentEx w15:paraId="7951B4DD" w15:done="0"/>
  <w15:commentEx w15:paraId="2EA687DD"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ED63BF" w16cex:dateUtc="2025-01-15T17:02:00Z"/>
  <w16cex:commentExtensible w16cex:durableId="6A0221E1" w16cex:dateUtc="2025-01-15T17:03:00Z"/>
  <w16cex:commentExtensible w16cex:durableId="1903DD18" w16cex:dateUtc="2025-01-15T17:03:00Z"/>
  <w16cex:commentExtensible w16cex:durableId="588A2096" w16cex:dateUtc="2025-01-15T17:06:00Z"/>
  <w16cex:commentExtensible w16cex:durableId="07CA0BBB" w16cex:dateUtc="2025-01-15T17:08:00Z"/>
  <w16cex:commentExtensible w16cex:durableId="505D1FFB" w16cex:dateUtc="2024-11-27T20:59:00Z"/>
  <w16cex:commentExtensible w16cex:durableId="3556BFA4" w16cex:dateUtc="2025-01-15T17:10:00Z"/>
  <w16cex:commentExtensible w16cex:durableId="067439D4" w16cex:dateUtc="2025-01-15T17:11:00Z"/>
  <w16cex:commentExtensible w16cex:durableId="462E8BE0" w16cex:dateUtc="2025-01-09T00:00:00Z"/>
  <w16cex:commentExtensible w16cex:durableId="189D319A" w16cex:dateUtc="2025-01-15T17:14:00Z"/>
  <w16cex:commentExtensible w16cex:durableId="17CA8A15" w16cex:dateUtc="2025-01-09T00:05:00Z"/>
  <w16cex:commentExtensible w16cex:durableId="7EA858BB" w16cex:dateUtc="2025-01-15T17:18:00Z"/>
  <w16cex:commentExtensible w16cex:durableId="27FFE9A5" w16cex:dateUtc="2025-01-09T00:18:00Z"/>
  <w16cex:commentExtensible w16cex:durableId="5BB73680" w16cex:dateUtc="2025-01-15T17:19:00Z"/>
  <w16cex:commentExtensible w16cex:durableId="15370F85" w16cex:dateUtc="2025-01-09T00:16:00Z"/>
  <w16cex:commentExtensible w16cex:durableId="3E57B0FD" w16cex:dateUtc="2025-01-15T17:19:00Z"/>
  <w16cex:commentExtensible w16cex:durableId="2888A594" w16cex:dateUtc="2025-01-15T17:22:00Z"/>
  <w16cex:commentExtensible w16cex:durableId="2142B9EF" w16cex:dateUtc="2025-01-09T00:25:00Z"/>
  <w16cex:commentExtensible w16cex:durableId="6750B872" w16cex:dateUtc="2025-01-15T17:24:00Z"/>
  <w16cex:commentExtensible w16cex:durableId="030F61C3" w16cex:dateUtc="2025-01-15T17:26:00Z"/>
  <w16cex:commentExtensible w16cex:durableId="0EC975FA" w16cex:dateUtc="2025-01-09T00:38:00Z"/>
  <w16cex:commentExtensible w16cex:durableId="726F0936" w16cex:dateUtc="2025-01-09T00:3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DEB715" w16cid:durableId="2B2A6719"/>
  <w16cid:commentId w16cid:paraId="2F20ED6E" w16cid:durableId="7CED63BF"/>
  <w16cid:commentId w16cid:paraId="37184A96" w16cid:durableId="6A0221E1"/>
  <w16cid:commentId w16cid:paraId="0916C528" w16cid:durableId="1903DD18"/>
  <w16cid:commentId w16cid:paraId="0812015F" w16cid:durableId="57DA9D90"/>
  <w16cid:commentId w16cid:paraId="19CF5F07" w16cid:durableId="588A2096"/>
  <w16cid:commentId w16cid:paraId="08DCD65C" w16cid:durableId="07CA0BBB"/>
  <w16cid:commentId w16cid:paraId="6E1BE502" w16cid:durableId="505D1FFB"/>
  <w16cid:commentId w16cid:paraId="41171474" w16cid:durableId="2B2F7BAE"/>
  <w16cid:commentId w16cid:paraId="7D0DC409" w16cid:durableId="3556BFA4"/>
  <w16cid:commentId w16cid:paraId="77E733D6" w16cid:durableId="2B2F7BB3"/>
  <w16cid:commentId w16cid:paraId="519BDAC3" w16cid:durableId="067439D4"/>
  <w16cid:commentId w16cid:paraId="42C6C1CE" w16cid:durableId="2B2F7C2F"/>
  <w16cid:commentId w16cid:paraId="4555B769" w16cid:durableId="462E8BE0"/>
  <w16cid:commentId w16cid:paraId="6784F21D" w16cid:durableId="189D319A"/>
  <w16cid:commentId w16cid:paraId="4E7E549C" w16cid:durableId="17CA8A15"/>
  <w16cid:commentId w16cid:paraId="1F4D4D6D" w16cid:durableId="7EA858BB"/>
  <w16cid:commentId w16cid:paraId="229CA635" w16cid:durableId="27FFE9A5"/>
  <w16cid:commentId w16cid:paraId="785DB3EB" w16cid:durableId="5BB73680"/>
  <w16cid:commentId w16cid:paraId="4AD8D216" w16cid:durableId="15370F85"/>
  <w16cid:commentId w16cid:paraId="76C37EEB" w16cid:durableId="3E57B0FD"/>
  <w16cid:commentId w16cid:paraId="79DE950B" w16cid:durableId="2888A594"/>
  <w16cid:commentId w16cid:paraId="00AAE8BA" w16cid:durableId="2142B9EF"/>
  <w16cid:commentId w16cid:paraId="55802390" w16cid:durableId="6750B872"/>
  <w16cid:commentId w16cid:paraId="7E8B3396" w16cid:durableId="2B2F7D0B"/>
  <w16cid:commentId w16cid:paraId="1A9E0B35" w16cid:durableId="030F61C3"/>
  <w16cid:commentId w16cid:paraId="0DE35512" w16cid:durableId="0EC975FA"/>
  <w16cid:commentId w16cid:paraId="3EBD489A" w16cid:durableId="726F0936"/>
  <w16cid:commentId w16cid:paraId="7951B4DD" w16cid:durableId="2B2F7D87"/>
  <w16cid:commentId w16cid:paraId="2EA687DD" w16cid:durableId="2B2F7DCF"/>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8CB19" w14:textId="77777777" w:rsidR="00500BFE" w:rsidRDefault="00500BFE" w:rsidP="00353624">
      <w:pPr>
        <w:spacing w:after="0" w:line="240" w:lineRule="auto"/>
      </w:pPr>
      <w:r>
        <w:separator/>
      </w:r>
    </w:p>
  </w:endnote>
  <w:endnote w:type="continuationSeparator" w:id="0">
    <w:p w14:paraId="0EFD62D6" w14:textId="77777777" w:rsidR="00500BFE" w:rsidRDefault="00500BF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622143" w:rsidRDefault="00622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EndPr/>
    <w:sdtContent>
      <w:p w14:paraId="0449A416" w14:textId="603EC905" w:rsidR="00622143" w:rsidRDefault="00622143">
        <w:pPr>
          <w:pStyle w:val="Footer"/>
          <w:jc w:val="center"/>
        </w:pPr>
        <w:r>
          <w:fldChar w:fldCharType="begin"/>
        </w:r>
        <w:r>
          <w:instrText>PAGE   \* MERGEFORMAT</w:instrText>
        </w:r>
        <w:r>
          <w:fldChar w:fldCharType="separate"/>
        </w:r>
        <w:r>
          <w:t>2</w:t>
        </w:r>
        <w:r>
          <w:fldChar w:fldCharType="end"/>
        </w:r>
      </w:p>
    </w:sdtContent>
  </w:sdt>
  <w:p w14:paraId="003F88F3" w14:textId="77777777" w:rsidR="00622143" w:rsidRDefault="00622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622143" w:rsidRDefault="00622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2C3E2" w14:textId="77777777" w:rsidR="00500BFE" w:rsidRDefault="00500BFE" w:rsidP="00353624">
      <w:pPr>
        <w:spacing w:after="0" w:line="240" w:lineRule="auto"/>
      </w:pPr>
      <w:r>
        <w:separator/>
      </w:r>
    </w:p>
  </w:footnote>
  <w:footnote w:type="continuationSeparator" w:id="0">
    <w:p w14:paraId="631DB2DB" w14:textId="77777777" w:rsidR="00500BFE" w:rsidRDefault="00500BF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622143" w:rsidRDefault="00622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622143" w:rsidRPr="008255C2" w:rsidRDefault="00622143" w:rsidP="008255C2">
    <w:pPr>
      <w:pStyle w:val="Header"/>
      <w:jc w:val="center"/>
      <w:rPr>
        <w:lang w:val="en-US"/>
      </w:rPr>
    </w:pPr>
    <w:r w:rsidRPr="008255C2">
      <w:rPr>
        <w:lang w:val="en-US"/>
      </w:rPr>
      <w:t>Running head: Understanding Voice N</w:t>
    </w:r>
    <w:r>
      <w:rPr>
        <w:lang w:val="en-US"/>
      </w:rPr>
      <w:t>aturalness</w:t>
    </w:r>
  </w:p>
  <w:p w14:paraId="62FF4DC1" w14:textId="77777777" w:rsidR="00622143" w:rsidRPr="008255C2" w:rsidRDefault="0062214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622143" w:rsidRDefault="00622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81365678">
    <w:abstractNumId w:val="26"/>
  </w:num>
  <w:num w:numId="2" w16cid:durableId="659625831">
    <w:abstractNumId w:val="20"/>
  </w:num>
  <w:num w:numId="3" w16cid:durableId="1128400905">
    <w:abstractNumId w:val="17"/>
  </w:num>
  <w:num w:numId="4" w16cid:durableId="1605263485">
    <w:abstractNumId w:val="21"/>
  </w:num>
  <w:num w:numId="5" w16cid:durableId="1724716432">
    <w:abstractNumId w:val="13"/>
  </w:num>
  <w:num w:numId="6" w16cid:durableId="1247424276">
    <w:abstractNumId w:val="28"/>
  </w:num>
  <w:num w:numId="7" w16cid:durableId="1489519596">
    <w:abstractNumId w:val="11"/>
  </w:num>
  <w:num w:numId="8" w16cid:durableId="519778059">
    <w:abstractNumId w:val="10"/>
  </w:num>
  <w:num w:numId="9" w16cid:durableId="170604526">
    <w:abstractNumId w:val="18"/>
  </w:num>
  <w:num w:numId="10" w16cid:durableId="2039963500">
    <w:abstractNumId w:val="27"/>
  </w:num>
  <w:num w:numId="11" w16cid:durableId="1058280807">
    <w:abstractNumId w:val="16"/>
  </w:num>
  <w:num w:numId="12" w16cid:durableId="2092504837">
    <w:abstractNumId w:val="15"/>
  </w:num>
  <w:num w:numId="13" w16cid:durableId="820537114">
    <w:abstractNumId w:val="25"/>
  </w:num>
  <w:num w:numId="14" w16cid:durableId="996881061">
    <w:abstractNumId w:val="12"/>
  </w:num>
  <w:num w:numId="15" w16cid:durableId="1281689599">
    <w:abstractNumId w:val="0"/>
  </w:num>
  <w:num w:numId="16" w16cid:durableId="954679067">
    <w:abstractNumId w:val="1"/>
  </w:num>
  <w:num w:numId="17" w16cid:durableId="1981882590">
    <w:abstractNumId w:val="2"/>
  </w:num>
  <w:num w:numId="18" w16cid:durableId="1482429771">
    <w:abstractNumId w:val="3"/>
  </w:num>
  <w:num w:numId="19" w16cid:durableId="1768185639">
    <w:abstractNumId w:val="4"/>
  </w:num>
  <w:num w:numId="20" w16cid:durableId="415899649">
    <w:abstractNumId w:val="5"/>
  </w:num>
  <w:num w:numId="21" w16cid:durableId="991448390">
    <w:abstractNumId w:val="6"/>
  </w:num>
  <w:num w:numId="22" w16cid:durableId="1804031353">
    <w:abstractNumId w:val="7"/>
  </w:num>
  <w:num w:numId="23" w16cid:durableId="1647054226">
    <w:abstractNumId w:val="8"/>
  </w:num>
  <w:num w:numId="24" w16cid:durableId="885407274">
    <w:abstractNumId w:val="9"/>
  </w:num>
  <w:num w:numId="25" w16cid:durableId="136803398">
    <w:abstractNumId w:val="23"/>
  </w:num>
  <w:num w:numId="26" w16cid:durableId="1899316086">
    <w:abstractNumId w:val="14"/>
  </w:num>
  <w:num w:numId="27" w16cid:durableId="1576166295">
    <w:abstractNumId w:val="24"/>
  </w:num>
  <w:num w:numId="28" w16cid:durableId="400640826">
    <w:abstractNumId w:val="22"/>
  </w:num>
  <w:num w:numId="29" w16cid:durableId="119862060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scha Frühholz">
    <w15:presenceInfo w15:providerId="AD" w15:userId="S::sascha.fruehholz@psychologie.uzh.ch::4a6c0754-b4b6-4a56-8e6f-46fe99ba9faa"/>
  </w15:person>
  <w15:person w15:author="Christine Nussbaum">
    <w15:presenceInfo w15:providerId="None" w15:userId="Christine Nussbaum"/>
  </w15:person>
  <w15:person w15:author="Stefan Schweinberger">
    <w15:presenceInfo w15:providerId="None" w15:userId="Stefan Schweinberger"/>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15C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D7229"/>
    <w:rsid w:val="000E1956"/>
    <w:rsid w:val="000E1E1B"/>
    <w:rsid w:val="000E43D1"/>
    <w:rsid w:val="000E43FB"/>
    <w:rsid w:val="000F306B"/>
    <w:rsid w:val="000F5E27"/>
    <w:rsid w:val="000F5E5B"/>
    <w:rsid w:val="0011142C"/>
    <w:rsid w:val="001146EC"/>
    <w:rsid w:val="00121B2E"/>
    <w:rsid w:val="0012222C"/>
    <w:rsid w:val="00123A29"/>
    <w:rsid w:val="001258D0"/>
    <w:rsid w:val="00130AB7"/>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41EA"/>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087E"/>
    <w:rsid w:val="002B1C23"/>
    <w:rsid w:val="002B52AE"/>
    <w:rsid w:val="002B6EE3"/>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46A9"/>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6CB"/>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2AA3"/>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0BFE"/>
    <w:rsid w:val="005028B4"/>
    <w:rsid w:val="00505D57"/>
    <w:rsid w:val="0052257D"/>
    <w:rsid w:val="00533F4D"/>
    <w:rsid w:val="00535AEF"/>
    <w:rsid w:val="00536854"/>
    <w:rsid w:val="00536DA1"/>
    <w:rsid w:val="00537E47"/>
    <w:rsid w:val="00537FDF"/>
    <w:rsid w:val="00540E45"/>
    <w:rsid w:val="00540EA3"/>
    <w:rsid w:val="00543E14"/>
    <w:rsid w:val="00544374"/>
    <w:rsid w:val="00554077"/>
    <w:rsid w:val="005577E7"/>
    <w:rsid w:val="0056605D"/>
    <w:rsid w:val="00570F96"/>
    <w:rsid w:val="0057287E"/>
    <w:rsid w:val="00576C9A"/>
    <w:rsid w:val="00577D2D"/>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61398"/>
    <w:rsid w:val="006613F4"/>
    <w:rsid w:val="00661A06"/>
    <w:rsid w:val="006628D2"/>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0217"/>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6E01"/>
    <w:rsid w:val="00800324"/>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474CA"/>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13482"/>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0486"/>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523B"/>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0A"/>
    <w:pPr>
      <w:ind w:left="720"/>
      <w:contextualSpacing/>
    </w:pPr>
  </w:style>
  <w:style w:type="character" w:styleId="Strong">
    <w:name w:val="Strong"/>
    <w:basedOn w:val="DefaultParagraphFont"/>
    <w:uiPriority w:val="22"/>
    <w:qFormat/>
    <w:rsid w:val="008C2E8F"/>
    <w:rPr>
      <w:b/>
      <w:bCs/>
    </w:rPr>
  </w:style>
  <w:style w:type="paragraph" w:styleId="NoSpacing">
    <w:name w:val="No Spacing"/>
    <w:uiPriority w:val="1"/>
    <w:qFormat/>
    <w:rsid w:val="00DA2D62"/>
    <w:pPr>
      <w:spacing w:after="0" w:line="240" w:lineRule="auto"/>
    </w:pPr>
    <w:rPr>
      <w:lang w:val="en-GB"/>
    </w:rPr>
  </w:style>
  <w:style w:type="character" w:customStyle="1" w:styleId="Heading1Char">
    <w:name w:val="Heading 1 Char"/>
    <w:basedOn w:val="DefaultParagraphFont"/>
    <w:link w:val="Heading1"/>
    <w:uiPriority w:val="9"/>
    <w:rsid w:val="008629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7E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5179"/>
    <w:pPr>
      <w:outlineLvl w:val="9"/>
    </w:pPr>
    <w:rPr>
      <w:lang w:eastAsia="de-DE"/>
    </w:rPr>
  </w:style>
  <w:style w:type="paragraph" w:styleId="TOC1">
    <w:name w:val="toc 1"/>
    <w:basedOn w:val="Normal"/>
    <w:next w:val="Normal"/>
    <w:autoRedefine/>
    <w:uiPriority w:val="39"/>
    <w:unhideWhenUsed/>
    <w:rsid w:val="00345179"/>
    <w:pPr>
      <w:spacing w:after="100"/>
    </w:pPr>
  </w:style>
  <w:style w:type="paragraph" w:styleId="TOC2">
    <w:name w:val="toc 2"/>
    <w:basedOn w:val="Normal"/>
    <w:next w:val="Normal"/>
    <w:autoRedefine/>
    <w:uiPriority w:val="39"/>
    <w:unhideWhenUsed/>
    <w:rsid w:val="00345179"/>
    <w:pPr>
      <w:spacing w:after="100"/>
      <w:ind w:left="220"/>
    </w:pPr>
  </w:style>
  <w:style w:type="character" w:styleId="Hyperlink">
    <w:name w:val="Hyperlink"/>
    <w:basedOn w:val="DefaultParagraphFont"/>
    <w:uiPriority w:val="99"/>
    <w:unhideWhenUsed/>
    <w:rsid w:val="00345179"/>
    <w:rPr>
      <w:color w:val="0563C1" w:themeColor="hyperlink"/>
      <w:u w:val="single"/>
    </w:rPr>
  </w:style>
  <w:style w:type="character" w:styleId="CommentReference">
    <w:name w:val="annotation reference"/>
    <w:basedOn w:val="DefaultParagraphFont"/>
    <w:uiPriority w:val="99"/>
    <w:semiHidden/>
    <w:unhideWhenUsed/>
    <w:rsid w:val="00FD4DD7"/>
    <w:rPr>
      <w:sz w:val="16"/>
      <w:szCs w:val="16"/>
    </w:rPr>
  </w:style>
  <w:style w:type="paragraph" w:styleId="CommentText">
    <w:name w:val="annotation text"/>
    <w:basedOn w:val="Normal"/>
    <w:link w:val="CommentTextChar"/>
    <w:uiPriority w:val="99"/>
    <w:unhideWhenUsed/>
    <w:rsid w:val="00FD4DD7"/>
    <w:pPr>
      <w:spacing w:line="240" w:lineRule="auto"/>
    </w:pPr>
    <w:rPr>
      <w:sz w:val="20"/>
      <w:szCs w:val="20"/>
    </w:rPr>
  </w:style>
  <w:style w:type="character" w:customStyle="1" w:styleId="CommentTextChar">
    <w:name w:val="Comment Text Char"/>
    <w:basedOn w:val="DefaultParagraphFont"/>
    <w:link w:val="CommentText"/>
    <w:uiPriority w:val="99"/>
    <w:rsid w:val="00FD4DD7"/>
    <w:rPr>
      <w:sz w:val="20"/>
      <w:szCs w:val="20"/>
    </w:rPr>
  </w:style>
  <w:style w:type="paragraph" w:styleId="CommentSubject">
    <w:name w:val="annotation subject"/>
    <w:basedOn w:val="CommentText"/>
    <w:next w:val="CommentText"/>
    <w:link w:val="CommentSubjectChar"/>
    <w:uiPriority w:val="99"/>
    <w:semiHidden/>
    <w:unhideWhenUsed/>
    <w:rsid w:val="00FD4DD7"/>
    <w:rPr>
      <w:b/>
      <w:bCs/>
    </w:rPr>
  </w:style>
  <w:style w:type="character" w:customStyle="1" w:styleId="CommentSubjectChar">
    <w:name w:val="Comment Subject Char"/>
    <w:basedOn w:val="CommentTextChar"/>
    <w:link w:val="CommentSubject"/>
    <w:uiPriority w:val="99"/>
    <w:semiHidden/>
    <w:rsid w:val="00FD4DD7"/>
    <w:rPr>
      <w:b/>
      <w:bCs/>
      <w:sz w:val="20"/>
      <w:szCs w:val="20"/>
    </w:rPr>
  </w:style>
  <w:style w:type="paragraph" w:styleId="Header">
    <w:name w:val="header"/>
    <w:basedOn w:val="Normal"/>
    <w:link w:val="HeaderChar"/>
    <w:uiPriority w:val="99"/>
    <w:unhideWhenUsed/>
    <w:rsid w:val="0035362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3624"/>
  </w:style>
  <w:style w:type="paragraph" w:styleId="Footer">
    <w:name w:val="footer"/>
    <w:basedOn w:val="Normal"/>
    <w:link w:val="FooterChar"/>
    <w:uiPriority w:val="99"/>
    <w:unhideWhenUsed/>
    <w:rsid w:val="0035362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53624"/>
  </w:style>
  <w:style w:type="paragraph" w:styleId="BalloonText">
    <w:name w:val="Balloon Text"/>
    <w:basedOn w:val="Normal"/>
    <w:link w:val="BalloonTextChar"/>
    <w:uiPriority w:val="99"/>
    <w:semiHidden/>
    <w:unhideWhenUsed/>
    <w:rsid w:val="0008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93"/>
    <w:rPr>
      <w:rFonts w:ascii="Segoe UI" w:hAnsi="Segoe UI" w:cs="Segoe UI"/>
      <w:sz w:val="18"/>
      <w:szCs w:val="18"/>
    </w:rPr>
  </w:style>
  <w:style w:type="paragraph" w:styleId="Revision">
    <w:name w:val="Revision"/>
    <w:hidden/>
    <w:uiPriority w:val="99"/>
    <w:semiHidden/>
    <w:rsid w:val="002A06B9"/>
    <w:pPr>
      <w:spacing w:after="0" w:line="240" w:lineRule="auto"/>
    </w:pPr>
  </w:style>
  <w:style w:type="paragraph" w:styleId="Caption">
    <w:name w:val="caption"/>
    <w:basedOn w:val="Normal"/>
    <w:next w:val="Normal"/>
    <w:uiPriority w:val="35"/>
    <w:unhideWhenUsed/>
    <w:qFormat/>
    <w:rsid w:val="006714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71456"/>
    <w:rPr>
      <w:color w:val="605E5C"/>
      <w:shd w:val="clear" w:color="auto" w:fill="E1DFDD"/>
    </w:rPr>
  </w:style>
  <w:style w:type="character" w:styleId="PlaceholderText">
    <w:name w:val="Placeholder Text"/>
    <w:basedOn w:val="DefaultParagraphFont"/>
    <w:uiPriority w:val="99"/>
    <w:semiHidden/>
    <w:rsid w:val="00B014AB"/>
    <w:rPr>
      <w:color w:val="808080"/>
    </w:rPr>
  </w:style>
  <w:style w:type="paragraph" w:customStyle="1" w:styleId="CitaviBibliographyEntry">
    <w:name w:val="Citavi Bibliography Entry"/>
    <w:basedOn w:val="Normal"/>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DefaultParagraphFont"/>
    <w:link w:val="CitaviBibliographyEntry"/>
    <w:uiPriority w:val="99"/>
    <w:rsid w:val="00B014AB"/>
  </w:style>
  <w:style w:type="paragraph" w:customStyle="1" w:styleId="CitaviBibliographyHeading">
    <w:name w:val="Citavi Bibliography Heading"/>
    <w:basedOn w:val="Heading1"/>
    <w:link w:val="CitaviBibliographyHeadingZchn"/>
    <w:uiPriority w:val="99"/>
    <w:rsid w:val="00B014AB"/>
  </w:style>
  <w:style w:type="character" w:customStyle="1" w:styleId="CitaviBibliographyHeadingZchn">
    <w:name w:val="Citavi Bibliography Heading Zchn"/>
    <w:basedOn w:val="DefaultParagraphFon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B014AB"/>
  </w:style>
  <w:style w:type="character" w:customStyle="1" w:styleId="CitaviChapterBibliographyHeadingZchn">
    <w:name w:val="Citavi Chapter Bibliography Heading Zchn"/>
    <w:basedOn w:val="DefaultParagraphFon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DefaultParagraphFon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Heading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Heading3Char">
    <w:name w:val="Heading 3 Char"/>
    <w:basedOn w:val="DefaultParagraphFont"/>
    <w:link w:val="Heading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Heading4Char">
    <w:name w:val="Heading 4 Char"/>
    <w:basedOn w:val="DefaultParagraphFont"/>
    <w:link w:val="Heading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Heading5Char">
    <w:name w:val="Heading 5 Char"/>
    <w:basedOn w:val="DefaultParagraphFont"/>
    <w:link w:val="Heading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014A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ibliography">
    <w:name w:val="Bibliography"/>
    <w:basedOn w:val="Normal"/>
    <w:next w:val="Normal"/>
    <w:uiPriority w:val="37"/>
    <w:semiHidden/>
    <w:unhideWhenUsed/>
    <w:rsid w:val="00771C88"/>
  </w:style>
  <w:style w:type="character" w:styleId="BookTitle">
    <w:name w:val="Book Title"/>
    <w:basedOn w:val="DefaultParagraphFont"/>
    <w:uiPriority w:val="33"/>
    <w:qFormat/>
    <w:rsid w:val="00771C88"/>
    <w:rPr>
      <w:b/>
      <w:bCs/>
      <w:i/>
      <w:iCs/>
      <w:spacing w:val="5"/>
    </w:rPr>
  </w:style>
  <w:style w:type="character" w:styleId="IntenseReference">
    <w:name w:val="Intense Reference"/>
    <w:basedOn w:val="DefaultParagraphFont"/>
    <w:uiPriority w:val="32"/>
    <w:qFormat/>
    <w:rsid w:val="00771C88"/>
    <w:rPr>
      <w:b/>
      <w:bCs/>
      <w:smallCaps/>
      <w:color w:val="4472C4" w:themeColor="accent1"/>
      <w:spacing w:val="5"/>
    </w:rPr>
  </w:style>
  <w:style w:type="character" w:styleId="SubtleReference">
    <w:name w:val="Subtle Reference"/>
    <w:basedOn w:val="DefaultParagraphFont"/>
    <w:uiPriority w:val="31"/>
    <w:qFormat/>
    <w:rsid w:val="00771C88"/>
    <w:rPr>
      <w:smallCaps/>
      <w:color w:val="5A5A5A" w:themeColor="text1" w:themeTint="A5"/>
    </w:rPr>
  </w:style>
  <w:style w:type="character" w:styleId="IntenseEmphasis">
    <w:name w:val="Intense Emphasis"/>
    <w:basedOn w:val="DefaultParagraphFont"/>
    <w:uiPriority w:val="21"/>
    <w:qFormat/>
    <w:rsid w:val="00771C88"/>
    <w:rPr>
      <w:i/>
      <w:iCs/>
      <w:color w:val="4472C4" w:themeColor="accent1"/>
    </w:rPr>
  </w:style>
  <w:style w:type="character" w:styleId="SubtleEmphasis">
    <w:name w:val="Subtle Emphasis"/>
    <w:basedOn w:val="DefaultParagraphFont"/>
    <w:uiPriority w:val="19"/>
    <w:qFormat/>
    <w:rsid w:val="00771C88"/>
    <w:rPr>
      <w:i/>
      <w:iCs/>
      <w:color w:val="404040" w:themeColor="text1" w:themeTint="BF"/>
    </w:rPr>
  </w:style>
  <w:style w:type="paragraph" w:styleId="IntenseQuote">
    <w:name w:val="Intense Quote"/>
    <w:basedOn w:val="Normal"/>
    <w:next w:val="Normal"/>
    <w:link w:val="IntenseQuoteChar"/>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1C88"/>
    <w:rPr>
      <w:i/>
      <w:iCs/>
      <w:color w:val="4472C4" w:themeColor="accent1"/>
    </w:rPr>
  </w:style>
  <w:style w:type="paragraph" w:styleId="Quote">
    <w:name w:val="Quote"/>
    <w:basedOn w:val="Normal"/>
    <w:next w:val="Normal"/>
    <w:link w:val="QuoteChar"/>
    <w:uiPriority w:val="29"/>
    <w:qFormat/>
    <w:rsid w:val="00771C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1C88"/>
    <w:rPr>
      <w:i/>
      <w:iCs/>
      <w:color w:val="404040" w:themeColor="text1" w:themeTint="BF"/>
    </w:rPr>
  </w:style>
  <w:style w:type="table" w:styleId="MediumList1-Accent1">
    <w:name w:val="Medium List 1 Accen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771C88"/>
    <w:rPr>
      <w:i/>
      <w:iCs/>
    </w:rPr>
  </w:style>
  <w:style w:type="character" w:styleId="HTMLTypewriter">
    <w:name w:val="HTML Typewriter"/>
    <w:basedOn w:val="DefaultParagraphFont"/>
    <w:uiPriority w:val="99"/>
    <w:semiHidden/>
    <w:unhideWhenUsed/>
    <w:rsid w:val="00771C88"/>
    <w:rPr>
      <w:rFonts w:ascii="Consolas" w:hAnsi="Consolas"/>
      <w:sz w:val="20"/>
      <w:szCs w:val="20"/>
    </w:rPr>
  </w:style>
  <w:style w:type="character" w:styleId="HTMLSample">
    <w:name w:val="HTML Sample"/>
    <w:basedOn w:val="DefaultParagraphFont"/>
    <w:uiPriority w:val="99"/>
    <w:semiHidden/>
    <w:unhideWhenUsed/>
    <w:rsid w:val="00771C88"/>
    <w:rPr>
      <w:rFonts w:ascii="Consolas" w:hAnsi="Consolas"/>
      <w:sz w:val="24"/>
      <w:szCs w:val="24"/>
    </w:rPr>
  </w:style>
  <w:style w:type="paragraph" w:styleId="HTMLPreformatted">
    <w:name w:val="HTML Preformatted"/>
    <w:basedOn w:val="Normal"/>
    <w:link w:val="HTMLPreformattedChar"/>
    <w:uiPriority w:val="99"/>
    <w:semiHidden/>
    <w:unhideWhenUsed/>
    <w:rsid w:val="00771C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1C88"/>
    <w:rPr>
      <w:rFonts w:ascii="Consolas" w:hAnsi="Consolas"/>
      <w:sz w:val="20"/>
      <w:szCs w:val="20"/>
    </w:rPr>
  </w:style>
  <w:style w:type="character" w:styleId="HTMLKeyboard">
    <w:name w:val="HTML Keyboard"/>
    <w:basedOn w:val="DefaultParagraphFont"/>
    <w:uiPriority w:val="99"/>
    <w:semiHidden/>
    <w:unhideWhenUsed/>
    <w:rsid w:val="00771C88"/>
    <w:rPr>
      <w:rFonts w:ascii="Consolas" w:hAnsi="Consolas"/>
      <w:sz w:val="20"/>
      <w:szCs w:val="20"/>
    </w:rPr>
  </w:style>
  <w:style w:type="character" w:styleId="HTMLDefinition">
    <w:name w:val="HTML Definition"/>
    <w:basedOn w:val="DefaultParagraphFont"/>
    <w:uiPriority w:val="99"/>
    <w:semiHidden/>
    <w:unhideWhenUsed/>
    <w:rsid w:val="00771C88"/>
    <w:rPr>
      <w:i/>
      <w:iCs/>
    </w:rPr>
  </w:style>
  <w:style w:type="character" w:styleId="HTMLCode">
    <w:name w:val="HTML Code"/>
    <w:basedOn w:val="DefaultParagraphFont"/>
    <w:uiPriority w:val="99"/>
    <w:semiHidden/>
    <w:unhideWhenUsed/>
    <w:rsid w:val="00771C88"/>
    <w:rPr>
      <w:rFonts w:ascii="Consolas" w:hAnsi="Consolas"/>
      <w:sz w:val="20"/>
      <w:szCs w:val="20"/>
    </w:rPr>
  </w:style>
  <w:style w:type="character" w:styleId="HTMLCite">
    <w:name w:val="HTML Cite"/>
    <w:basedOn w:val="DefaultParagraphFont"/>
    <w:uiPriority w:val="99"/>
    <w:semiHidden/>
    <w:unhideWhenUsed/>
    <w:rsid w:val="00771C88"/>
    <w:rPr>
      <w:i/>
      <w:iCs/>
    </w:rPr>
  </w:style>
  <w:style w:type="paragraph" w:styleId="HTMLAddress">
    <w:name w:val="HTML Address"/>
    <w:basedOn w:val="Normal"/>
    <w:link w:val="HTMLAddressChar"/>
    <w:uiPriority w:val="99"/>
    <w:semiHidden/>
    <w:unhideWhenUsed/>
    <w:rsid w:val="00771C88"/>
    <w:pPr>
      <w:spacing w:after="0" w:line="240" w:lineRule="auto"/>
    </w:pPr>
    <w:rPr>
      <w:i/>
      <w:iCs/>
    </w:rPr>
  </w:style>
  <w:style w:type="character" w:customStyle="1" w:styleId="HTMLAddressChar">
    <w:name w:val="HTML Address Char"/>
    <w:basedOn w:val="DefaultParagraphFont"/>
    <w:link w:val="HTMLAddress"/>
    <w:uiPriority w:val="99"/>
    <w:semiHidden/>
    <w:rsid w:val="00771C88"/>
    <w:rPr>
      <w:i/>
      <w:iCs/>
    </w:rPr>
  </w:style>
  <w:style w:type="character" w:styleId="HTMLAcronym">
    <w:name w:val="HTML Acronym"/>
    <w:basedOn w:val="DefaultParagraphFont"/>
    <w:uiPriority w:val="99"/>
    <w:semiHidden/>
    <w:unhideWhenUsed/>
    <w:rsid w:val="00771C88"/>
  </w:style>
  <w:style w:type="paragraph" w:styleId="PlainText">
    <w:name w:val="Plain Text"/>
    <w:basedOn w:val="Normal"/>
    <w:link w:val="PlainTextChar"/>
    <w:uiPriority w:val="99"/>
    <w:semiHidden/>
    <w:unhideWhenUsed/>
    <w:rsid w:val="00771C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71C88"/>
    <w:rPr>
      <w:rFonts w:ascii="Consolas" w:hAnsi="Consolas"/>
      <w:sz w:val="21"/>
      <w:szCs w:val="21"/>
    </w:rPr>
  </w:style>
  <w:style w:type="paragraph" w:styleId="DocumentMap">
    <w:name w:val="Document Map"/>
    <w:basedOn w:val="Normal"/>
    <w:link w:val="DocumentMapChar"/>
    <w:uiPriority w:val="99"/>
    <w:semiHidden/>
    <w:unhideWhenUsed/>
    <w:rsid w:val="00771C8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71C88"/>
    <w:rPr>
      <w:rFonts w:ascii="Segoe UI" w:hAnsi="Segoe UI" w:cs="Segoe UI"/>
      <w:sz w:val="16"/>
      <w:szCs w:val="16"/>
    </w:rPr>
  </w:style>
  <w:style w:type="character" w:styleId="Emphasis">
    <w:name w:val="Emphasis"/>
    <w:basedOn w:val="DefaultParagraphFont"/>
    <w:uiPriority w:val="20"/>
    <w:qFormat/>
    <w:rsid w:val="00771C88"/>
    <w:rPr>
      <w:i/>
      <w:iCs/>
    </w:rPr>
  </w:style>
  <w:style w:type="character" w:styleId="FollowedHyperlink">
    <w:name w:val="FollowedHyperlink"/>
    <w:basedOn w:val="DefaultParagraphFont"/>
    <w:uiPriority w:val="99"/>
    <w:semiHidden/>
    <w:unhideWhenUsed/>
    <w:rsid w:val="00771C88"/>
    <w:rPr>
      <w:color w:val="954F72" w:themeColor="followedHyperlink"/>
      <w:u w:val="single"/>
    </w:rPr>
  </w:style>
  <w:style w:type="paragraph" w:styleId="BlockText">
    <w:name w:val="Block Text"/>
    <w:basedOn w:val="Normal"/>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771C8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71C88"/>
    <w:rPr>
      <w:sz w:val="16"/>
      <w:szCs w:val="16"/>
    </w:rPr>
  </w:style>
  <w:style w:type="paragraph" w:styleId="BodyTextIndent2">
    <w:name w:val="Body Text Indent 2"/>
    <w:basedOn w:val="Normal"/>
    <w:link w:val="BodyTextIndent2Char"/>
    <w:uiPriority w:val="99"/>
    <w:semiHidden/>
    <w:unhideWhenUsed/>
    <w:rsid w:val="00771C88"/>
    <w:pPr>
      <w:spacing w:after="120" w:line="480" w:lineRule="auto"/>
      <w:ind w:left="283"/>
    </w:pPr>
  </w:style>
  <w:style w:type="character" w:customStyle="1" w:styleId="BodyTextIndent2Char">
    <w:name w:val="Body Text Indent 2 Char"/>
    <w:basedOn w:val="DefaultParagraphFont"/>
    <w:link w:val="BodyTextIndent2"/>
    <w:uiPriority w:val="99"/>
    <w:semiHidden/>
    <w:rsid w:val="00771C88"/>
  </w:style>
  <w:style w:type="paragraph" w:styleId="BodyText3">
    <w:name w:val="Body Text 3"/>
    <w:basedOn w:val="Normal"/>
    <w:link w:val="BodyText3Char"/>
    <w:uiPriority w:val="99"/>
    <w:semiHidden/>
    <w:unhideWhenUsed/>
    <w:rsid w:val="00771C88"/>
    <w:pPr>
      <w:spacing w:after="120"/>
    </w:pPr>
    <w:rPr>
      <w:sz w:val="16"/>
      <w:szCs w:val="16"/>
    </w:rPr>
  </w:style>
  <w:style w:type="character" w:customStyle="1" w:styleId="BodyText3Char">
    <w:name w:val="Body Text 3 Char"/>
    <w:basedOn w:val="DefaultParagraphFont"/>
    <w:link w:val="BodyText3"/>
    <w:uiPriority w:val="99"/>
    <w:semiHidden/>
    <w:rsid w:val="00771C88"/>
    <w:rPr>
      <w:sz w:val="16"/>
      <w:szCs w:val="16"/>
    </w:rPr>
  </w:style>
  <w:style w:type="paragraph" w:styleId="BodyText2">
    <w:name w:val="Body Text 2"/>
    <w:basedOn w:val="Normal"/>
    <w:link w:val="BodyText2Char"/>
    <w:uiPriority w:val="99"/>
    <w:semiHidden/>
    <w:unhideWhenUsed/>
    <w:rsid w:val="00771C88"/>
    <w:pPr>
      <w:spacing w:after="120" w:line="480" w:lineRule="auto"/>
    </w:pPr>
  </w:style>
  <w:style w:type="character" w:customStyle="1" w:styleId="BodyText2Char">
    <w:name w:val="Body Text 2 Char"/>
    <w:basedOn w:val="DefaultParagraphFont"/>
    <w:link w:val="BodyText2"/>
    <w:uiPriority w:val="99"/>
    <w:semiHidden/>
    <w:rsid w:val="00771C88"/>
  </w:style>
  <w:style w:type="paragraph" w:styleId="NoteHeading">
    <w:name w:val="Note Heading"/>
    <w:basedOn w:val="Normal"/>
    <w:next w:val="Normal"/>
    <w:link w:val="NoteHeadingChar"/>
    <w:uiPriority w:val="99"/>
    <w:semiHidden/>
    <w:unhideWhenUsed/>
    <w:rsid w:val="00771C88"/>
    <w:pPr>
      <w:spacing w:after="0" w:line="240" w:lineRule="auto"/>
    </w:pPr>
  </w:style>
  <w:style w:type="character" w:customStyle="1" w:styleId="NoteHeadingChar">
    <w:name w:val="Note Heading Char"/>
    <w:basedOn w:val="DefaultParagraphFont"/>
    <w:link w:val="NoteHeading"/>
    <w:uiPriority w:val="99"/>
    <w:semiHidden/>
    <w:rsid w:val="00771C88"/>
  </w:style>
  <w:style w:type="paragraph" w:styleId="BodyTextIndent">
    <w:name w:val="Body Text Indent"/>
    <w:basedOn w:val="Normal"/>
    <w:link w:val="BodyTextIndentChar"/>
    <w:uiPriority w:val="99"/>
    <w:semiHidden/>
    <w:unhideWhenUsed/>
    <w:rsid w:val="00771C88"/>
    <w:pPr>
      <w:spacing w:after="120"/>
      <w:ind w:left="283"/>
    </w:pPr>
  </w:style>
  <w:style w:type="character" w:customStyle="1" w:styleId="BodyTextIndentChar">
    <w:name w:val="Body Text Indent Char"/>
    <w:basedOn w:val="DefaultParagraphFont"/>
    <w:link w:val="BodyTextIndent"/>
    <w:uiPriority w:val="99"/>
    <w:semiHidden/>
    <w:rsid w:val="00771C88"/>
  </w:style>
  <w:style w:type="paragraph" w:styleId="BodyTextFirstIndent2">
    <w:name w:val="Body Text First Indent 2"/>
    <w:basedOn w:val="BodyTextIndent"/>
    <w:link w:val="BodyTextFirstIndent2Char"/>
    <w:uiPriority w:val="99"/>
    <w:semiHidden/>
    <w:unhideWhenUsed/>
    <w:rsid w:val="00771C8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71C88"/>
  </w:style>
  <w:style w:type="paragraph" w:styleId="BodyText">
    <w:name w:val="Body Text"/>
    <w:basedOn w:val="Normal"/>
    <w:link w:val="BodyTextChar"/>
    <w:uiPriority w:val="99"/>
    <w:semiHidden/>
    <w:unhideWhenUsed/>
    <w:rsid w:val="00771C88"/>
    <w:pPr>
      <w:spacing w:after="120"/>
    </w:pPr>
  </w:style>
  <w:style w:type="character" w:customStyle="1" w:styleId="BodyTextChar">
    <w:name w:val="Body Text Char"/>
    <w:basedOn w:val="DefaultParagraphFont"/>
    <w:link w:val="BodyText"/>
    <w:uiPriority w:val="99"/>
    <w:semiHidden/>
    <w:rsid w:val="00771C88"/>
  </w:style>
  <w:style w:type="paragraph" w:styleId="BodyTextFirstIndent">
    <w:name w:val="Body Text First Indent"/>
    <w:basedOn w:val="BodyText"/>
    <w:link w:val="BodyTextFirstIndentChar"/>
    <w:uiPriority w:val="99"/>
    <w:semiHidden/>
    <w:unhideWhenUsed/>
    <w:rsid w:val="00771C88"/>
    <w:pPr>
      <w:spacing w:after="160"/>
      <w:ind w:firstLine="360"/>
    </w:pPr>
  </w:style>
  <w:style w:type="character" w:customStyle="1" w:styleId="BodyTextFirstIndentChar">
    <w:name w:val="Body Text First Indent Char"/>
    <w:basedOn w:val="BodyTextChar"/>
    <w:link w:val="BodyTextFirstIndent"/>
    <w:uiPriority w:val="99"/>
    <w:semiHidden/>
    <w:rsid w:val="00771C88"/>
  </w:style>
  <w:style w:type="paragraph" w:styleId="Date">
    <w:name w:val="Date"/>
    <w:basedOn w:val="Normal"/>
    <w:next w:val="Normal"/>
    <w:link w:val="DateChar"/>
    <w:uiPriority w:val="99"/>
    <w:semiHidden/>
    <w:unhideWhenUsed/>
    <w:rsid w:val="00771C88"/>
  </w:style>
  <w:style w:type="character" w:customStyle="1" w:styleId="DateChar">
    <w:name w:val="Date Char"/>
    <w:basedOn w:val="DefaultParagraphFont"/>
    <w:link w:val="Date"/>
    <w:uiPriority w:val="99"/>
    <w:semiHidden/>
    <w:rsid w:val="00771C88"/>
  </w:style>
  <w:style w:type="paragraph" w:styleId="Salutation">
    <w:name w:val="Salutation"/>
    <w:basedOn w:val="Normal"/>
    <w:next w:val="Normal"/>
    <w:link w:val="SalutationChar"/>
    <w:uiPriority w:val="99"/>
    <w:semiHidden/>
    <w:unhideWhenUsed/>
    <w:rsid w:val="00771C88"/>
  </w:style>
  <w:style w:type="character" w:customStyle="1" w:styleId="SalutationChar">
    <w:name w:val="Salutation Char"/>
    <w:basedOn w:val="DefaultParagraphFont"/>
    <w:link w:val="Salutation"/>
    <w:uiPriority w:val="99"/>
    <w:semiHidden/>
    <w:rsid w:val="00771C88"/>
  </w:style>
  <w:style w:type="paragraph" w:styleId="Subtitle">
    <w:name w:val="Subtitle"/>
    <w:basedOn w:val="Normal"/>
    <w:next w:val="Normal"/>
    <w:link w:val="SubtitleChar"/>
    <w:uiPriority w:val="11"/>
    <w:qFormat/>
    <w:rsid w:val="00771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C88"/>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71C88"/>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71C88"/>
    <w:pPr>
      <w:spacing w:after="120"/>
      <w:ind w:left="1415"/>
      <w:contextualSpacing/>
    </w:pPr>
  </w:style>
  <w:style w:type="paragraph" w:styleId="ListContinue4">
    <w:name w:val="List Continue 4"/>
    <w:basedOn w:val="Normal"/>
    <w:uiPriority w:val="99"/>
    <w:semiHidden/>
    <w:unhideWhenUsed/>
    <w:rsid w:val="00771C88"/>
    <w:pPr>
      <w:spacing w:after="120"/>
      <w:ind w:left="1132"/>
      <w:contextualSpacing/>
    </w:pPr>
  </w:style>
  <w:style w:type="paragraph" w:styleId="ListContinue3">
    <w:name w:val="List Continue 3"/>
    <w:basedOn w:val="Normal"/>
    <w:uiPriority w:val="99"/>
    <w:semiHidden/>
    <w:unhideWhenUsed/>
    <w:rsid w:val="00771C88"/>
    <w:pPr>
      <w:spacing w:after="120"/>
      <w:ind w:left="849"/>
      <w:contextualSpacing/>
    </w:pPr>
  </w:style>
  <w:style w:type="paragraph" w:styleId="ListContinue2">
    <w:name w:val="List Continue 2"/>
    <w:basedOn w:val="Normal"/>
    <w:uiPriority w:val="99"/>
    <w:semiHidden/>
    <w:unhideWhenUsed/>
    <w:rsid w:val="00771C88"/>
    <w:pPr>
      <w:spacing w:after="120"/>
      <w:ind w:left="566"/>
      <w:contextualSpacing/>
    </w:pPr>
  </w:style>
  <w:style w:type="paragraph" w:styleId="ListContinue">
    <w:name w:val="List Continue"/>
    <w:basedOn w:val="Normal"/>
    <w:uiPriority w:val="99"/>
    <w:semiHidden/>
    <w:unhideWhenUsed/>
    <w:rsid w:val="00771C88"/>
    <w:pPr>
      <w:spacing w:after="120"/>
      <w:ind w:left="283"/>
      <w:contextualSpacing/>
    </w:pPr>
  </w:style>
  <w:style w:type="paragraph" w:styleId="Signature">
    <w:name w:val="Signature"/>
    <w:basedOn w:val="Normal"/>
    <w:link w:val="SignatureChar"/>
    <w:uiPriority w:val="99"/>
    <w:semiHidden/>
    <w:unhideWhenUsed/>
    <w:rsid w:val="00771C88"/>
    <w:pPr>
      <w:spacing w:after="0" w:line="240" w:lineRule="auto"/>
      <w:ind w:left="4252"/>
    </w:pPr>
  </w:style>
  <w:style w:type="character" w:customStyle="1" w:styleId="SignatureChar">
    <w:name w:val="Signature Char"/>
    <w:basedOn w:val="DefaultParagraphFont"/>
    <w:link w:val="Signature"/>
    <w:uiPriority w:val="99"/>
    <w:semiHidden/>
    <w:rsid w:val="00771C88"/>
  </w:style>
  <w:style w:type="paragraph" w:styleId="Closing">
    <w:name w:val="Closing"/>
    <w:basedOn w:val="Normal"/>
    <w:link w:val="ClosingChar"/>
    <w:uiPriority w:val="99"/>
    <w:semiHidden/>
    <w:unhideWhenUsed/>
    <w:rsid w:val="00771C88"/>
    <w:pPr>
      <w:spacing w:after="0" w:line="240" w:lineRule="auto"/>
      <w:ind w:left="4252"/>
    </w:pPr>
  </w:style>
  <w:style w:type="character" w:customStyle="1" w:styleId="ClosingChar">
    <w:name w:val="Closing Char"/>
    <w:basedOn w:val="DefaultParagraphFont"/>
    <w:link w:val="Closing"/>
    <w:uiPriority w:val="99"/>
    <w:semiHidden/>
    <w:rsid w:val="00771C88"/>
  </w:style>
  <w:style w:type="paragraph" w:styleId="Title">
    <w:name w:val="Title"/>
    <w:basedOn w:val="Normal"/>
    <w:next w:val="Normal"/>
    <w:link w:val="TitleChar"/>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C88"/>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71C88"/>
    <w:pPr>
      <w:numPr>
        <w:numId w:val="15"/>
      </w:numPr>
      <w:contextualSpacing/>
    </w:pPr>
  </w:style>
  <w:style w:type="paragraph" w:styleId="ListNumber4">
    <w:name w:val="List Number 4"/>
    <w:basedOn w:val="Normal"/>
    <w:uiPriority w:val="99"/>
    <w:semiHidden/>
    <w:unhideWhenUsed/>
    <w:rsid w:val="00771C88"/>
    <w:pPr>
      <w:numPr>
        <w:numId w:val="16"/>
      </w:numPr>
      <w:contextualSpacing/>
    </w:pPr>
  </w:style>
  <w:style w:type="paragraph" w:styleId="ListNumber3">
    <w:name w:val="List Number 3"/>
    <w:basedOn w:val="Normal"/>
    <w:uiPriority w:val="99"/>
    <w:semiHidden/>
    <w:unhideWhenUsed/>
    <w:rsid w:val="00771C88"/>
    <w:pPr>
      <w:numPr>
        <w:numId w:val="17"/>
      </w:numPr>
      <w:contextualSpacing/>
    </w:pPr>
  </w:style>
  <w:style w:type="paragraph" w:styleId="ListNumber2">
    <w:name w:val="List Number 2"/>
    <w:basedOn w:val="Normal"/>
    <w:uiPriority w:val="99"/>
    <w:semiHidden/>
    <w:unhideWhenUsed/>
    <w:rsid w:val="00771C88"/>
    <w:pPr>
      <w:numPr>
        <w:numId w:val="18"/>
      </w:numPr>
      <w:contextualSpacing/>
    </w:pPr>
  </w:style>
  <w:style w:type="paragraph" w:styleId="ListBullet5">
    <w:name w:val="List Bullet 5"/>
    <w:basedOn w:val="Normal"/>
    <w:uiPriority w:val="99"/>
    <w:semiHidden/>
    <w:unhideWhenUsed/>
    <w:rsid w:val="00771C88"/>
    <w:pPr>
      <w:numPr>
        <w:numId w:val="19"/>
      </w:numPr>
      <w:contextualSpacing/>
    </w:pPr>
  </w:style>
  <w:style w:type="paragraph" w:styleId="ListBullet4">
    <w:name w:val="List Bullet 4"/>
    <w:basedOn w:val="Normal"/>
    <w:uiPriority w:val="99"/>
    <w:semiHidden/>
    <w:unhideWhenUsed/>
    <w:rsid w:val="00771C88"/>
    <w:pPr>
      <w:numPr>
        <w:numId w:val="20"/>
      </w:numPr>
      <w:contextualSpacing/>
    </w:pPr>
  </w:style>
  <w:style w:type="paragraph" w:styleId="ListBullet3">
    <w:name w:val="List Bullet 3"/>
    <w:basedOn w:val="Normal"/>
    <w:uiPriority w:val="99"/>
    <w:semiHidden/>
    <w:unhideWhenUsed/>
    <w:rsid w:val="00771C88"/>
    <w:pPr>
      <w:numPr>
        <w:numId w:val="21"/>
      </w:numPr>
      <w:contextualSpacing/>
    </w:pPr>
  </w:style>
  <w:style w:type="paragraph" w:styleId="ListBullet2">
    <w:name w:val="List Bullet 2"/>
    <w:basedOn w:val="Normal"/>
    <w:uiPriority w:val="99"/>
    <w:semiHidden/>
    <w:unhideWhenUsed/>
    <w:rsid w:val="00771C88"/>
    <w:pPr>
      <w:numPr>
        <w:numId w:val="22"/>
      </w:numPr>
      <w:contextualSpacing/>
    </w:pPr>
  </w:style>
  <w:style w:type="paragraph" w:styleId="List5">
    <w:name w:val="List 5"/>
    <w:basedOn w:val="Normal"/>
    <w:uiPriority w:val="99"/>
    <w:semiHidden/>
    <w:unhideWhenUsed/>
    <w:rsid w:val="00771C88"/>
    <w:pPr>
      <w:ind w:left="1415" w:hanging="283"/>
      <w:contextualSpacing/>
    </w:pPr>
  </w:style>
  <w:style w:type="paragraph" w:styleId="List4">
    <w:name w:val="List 4"/>
    <w:basedOn w:val="Normal"/>
    <w:uiPriority w:val="99"/>
    <w:semiHidden/>
    <w:unhideWhenUsed/>
    <w:rsid w:val="00771C88"/>
    <w:pPr>
      <w:ind w:left="1132" w:hanging="283"/>
      <w:contextualSpacing/>
    </w:pPr>
  </w:style>
  <w:style w:type="paragraph" w:styleId="List3">
    <w:name w:val="List 3"/>
    <w:basedOn w:val="Normal"/>
    <w:uiPriority w:val="99"/>
    <w:semiHidden/>
    <w:unhideWhenUsed/>
    <w:rsid w:val="00771C88"/>
    <w:pPr>
      <w:ind w:left="849" w:hanging="283"/>
      <w:contextualSpacing/>
    </w:pPr>
  </w:style>
  <w:style w:type="paragraph" w:styleId="List2">
    <w:name w:val="List 2"/>
    <w:basedOn w:val="Normal"/>
    <w:uiPriority w:val="99"/>
    <w:semiHidden/>
    <w:unhideWhenUsed/>
    <w:rsid w:val="00771C88"/>
    <w:pPr>
      <w:ind w:left="566" w:hanging="283"/>
      <w:contextualSpacing/>
    </w:pPr>
  </w:style>
  <w:style w:type="paragraph" w:styleId="ListNumber">
    <w:name w:val="List Number"/>
    <w:basedOn w:val="Normal"/>
    <w:uiPriority w:val="99"/>
    <w:semiHidden/>
    <w:unhideWhenUsed/>
    <w:rsid w:val="00771C88"/>
    <w:pPr>
      <w:numPr>
        <w:numId w:val="23"/>
      </w:numPr>
      <w:contextualSpacing/>
    </w:pPr>
  </w:style>
  <w:style w:type="paragraph" w:styleId="ListBullet">
    <w:name w:val="List Bullet"/>
    <w:basedOn w:val="Normal"/>
    <w:uiPriority w:val="99"/>
    <w:semiHidden/>
    <w:unhideWhenUsed/>
    <w:rsid w:val="00771C88"/>
    <w:pPr>
      <w:numPr>
        <w:numId w:val="24"/>
      </w:numPr>
      <w:contextualSpacing/>
    </w:pPr>
  </w:style>
  <w:style w:type="paragraph" w:styleId="List">
    <w:name w:val="List"/>
    <w:basedOn w:val="Normal"/>
    <w:uiPriority w:val="99"/>
    <w:semiHidden/>
    <w:unhideWhenUsed/>
    <w:rsid w:val="00771C88"/>
    <w:pPr>
      <w:ind w:left="283" w:hanging="283"/>
      <w:contextualSpacing/>
    </w:pPr>
  </w:style>
  <w:style w:type="paragraph" w:styleId="TOAHeading">
    <w:name w:val="toa heading"/>
    <w:basedOn w:val="Normal"/>
    <w:next w:val="Normal"/>
    <w:uiPriority w:val="99"/>
    <w:semiHidden/>
    <w:unhideWhenUsed/>
    <w:rsid w:val="00771C88"/>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71C88"/>
    <w:rPr>
      <w:rFonts w:ascii="Consolas" w:hAnsi="Consolas"/>
      <w:sz w:val="20"/>
      <w:szCs w:val="20"/>
    </w:rPr>
  </w:style>
  <w:style w:type="paragraph" w:styleId="TableofAuthorities">
    <w:name w:val="table of authorities"/>
    <w:basedOn w:val="Normal"/>
    <w:next w:val="Normal"/>
    <w:uiPriority w:val="99"/>
    <w:semiHidden/>
    <w:unhideWhenUsed/>
    <w:rsid w:val="00771C88"/>
    <w:pPr>
      <w:spacing w:after="0"/>
      <w:ind w:left="220" w:hanging="220"/>
    </w:pPr>
  </w:style>
  <w:style w:type="paragraph" w:styleId="EndnoteText">
    <w:name w:val="endnote text"/>
    <w:basedOn w:val="Normal"/>
    <w:link w:val="EndnoteTextChar"/>
    <w:uiPriority w:val="99"/>
    <w:semiHidden/>
    <w:unhideWhenUsed/>
    <w:rsid w:val="00771C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1C88"/>
    <w:rPr>
      <w:sz w:val="20"/>
      <w:szCs w:val="20"/>
    </w:rPr>
  </w:style>
  <w:style w:type="character" w:styleId="EndnoteReference">
    <w:name w:val="endnote reference"/>
    <w:basedOn w:val="DefaultParagraphFont"/>
    <w:uiPriority w:val="99"/>
    <w:semiHidden/>
    <w:unhideWhenUsed/>
    <w:rsid w:val="00771C88"/>
    <w:rPr>
      <w:vertAlign w:val="superscript"/>
    </w:rPr>
  </w:style>
  <w:style w:type="character" w:styleId="PageNumber">
    <w:name w:val="page number"/>
    <w:basedOn w:val="DefaultParagraphFont"/>
    <w:uiPriority w:val="99"/>
    <w:semiHidden/>
    <w:unhideWhenUsed/>
    <w:rsid w:val="00771C88"/>
  </w:style>
  <w:style w:type="character" w:styleId="LineNumber">
    <w:name w:val="line number"/>
    <w:basedOn w:val="DefaultParagraphFont"/>
    <w:uiPriority w:val="99"/>
    <w:semiHidden/>
    <w:unhideWhenUsed/>
    <w:rsid w:val="00771C88"/>
  </w:style>
  <w:style w:type="character" w:styleId="FootnoteReference">
    <w:name w:val="footnote reference"/>
    <w:basedOn w:val="DefaultParagraphFont"/>
    <w:uiPriority w:val="99"/>
    <w:semiHidden/>
    <w:unhideWhenUsed/>
    <w:rsid w:val="00771C88"/>
    <w:rPr>
      <w:vertAlign w:val="superscript"/>
    </w:rPr>
  </w:style>
  <w:style w:type="paragraph" w:styleId="EnvelopeReturn">
    <w:name w:val="envelope return"/>
    <w:basedOn w:val="Normal"/>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771C88"/>
    <w:pPr>
      <w:spacing w:after="0"/>
    </w:pPr>
  </w:style>
  <w:style w:type="paragraph" w:styleId="Index1">
    <w:name w:val="index 1"/>
    <w:basedOn w:val="Normal"/>
    <w:next w:val="Normal"/>
    <w:autoRedefine/>
    <w:uiPriority w:val="99"/>
    <w:semiHidden/>
    <w:unhideWhenUsed/>
    <w:rsid w:val="00771C88"/>
    <w:pPr>
      <w:spacing w:after="0" w:line="240" w:lineRule="auto"/>
      <w:ind w:left="220" w:hanging="220"/>
    </w:pPr>
  </w:style>
  <w:style w:type="paragraph" w:styleId="IndexHeading">
    <w:name w:val="index heading"/>
    <w:basedOn w:val="Normal"/>
    <w:next w:val="Index1"/>
    <w:uiPriority w:val="99"/>
    <w:semiHidden/>
    <w:unhideWhenUsed/>
    <w:rsid w:val="00771C88"/>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771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C88"/>
    <w:rPr>
      <w:sz w:val="20"/>
      <w:szCs w:val="20"/>
    </w:rPr>
  </w:style>
  <w:style w:type="paragraph" w:styleId="NormalIndent">
    <w:name w:val="Normal Indent"/>
    <w:basedOn w:val="Normal"/>
    <w:uiPriority w:val="99"/>
    <w:semiHidden/>
    <w:unhideWhenUsed/>
    <w:rsid w:val="00771C88"/>
    <w:pPr>
      <w:ind w:left="720"/>
    </w:pPr>
  </w:style>
  <w:style w:type="paragraph" w:styleId="TOC9">
    <w:name w:val="toc 9"/>
    <w:basedOn w:val="Normal"/>
    <w:next w:val="Normal"/>
    <w:autoRedefine/>
    <w:uiPriority w:val="39"/>
    <w:semiHidden/>
    <w:unhideWhenUsed/>
    <w:rsid w:val="00771C88"/>
    <w:pPr>
      <w:spacing w:after="100"/>
      <w:ind w:left="1760"/>
    </w:pPr>
  </w:style>
  <w:style w:type="paragraph" w:styleId="TOC8">
    <w:name w:val="toc 8"/>
    <w:basedOn w:val="Normal"/>
    <w:next w:val="Normal"/>
    <w:autoRedefine/>
    <w:uiPriority w:val="39"/>
    <w:semiHidden/>
    <w:unhideWhenUsed/>
    <w:rsid w:val="00771C88"/>
    <w:pPr>
      <w:spacing w:after="100"/>
      <w:ind w:left="1540"/>
    </w:pPr>
  </w:style>
  <w:style w:type="paragraph" w:styleId="TOC7">
    <w:name w:val="toc 7"/>
    <w:basedOn w:val="Normal"/>
    <w:next w:val="Normal"/>
    <w:autoRedefine/>
    <w:uiPriority w:val="39"/>
    <w:semiHidden/>
    <w:unhideWhenUsed/>
    <w:rsid w:val="00771C88"/>
    <w:pPr>
      <w:spacing w:after="100"/>
      <w:ind w:left="1320"/>
    </w:pPr>
  </w:style>
  <w:style w:type="paragraph" w:styleId="TOC6">
    <w:name w:val="toc 6"/>
    <w:basedOn w:val="Normal"/>
    <w:next w:val="Normal"/>
    <w:autoRedefine/>
    <w:uiPriority w:val="39"/>
    <w:semiHidden/>
    <w:unhideWhenUsed/>
    <w:rsid w:val="00771C88"/>
    <w:pPr>
      <w:spacing w:after="100"/>
      <w:ind w:left="1100"/>
    </w:pPr>
  </w:style>
  <w:style w:type="paragraph" w:styleId="TOC5">
    <w:name w:val="toc 5"/>
    <w:basedOn w:val="Normal"/>
    <w:next w:val="Normal"/>
    <w:autoRedefine/>
    <w:uiPriority w:val="39"/>
    <w:semiHidden/>
    <w:unhideWhenUsed/>
    <w:rsid w:val="00771C88"/>
    <w:pPr>
      <w:spacing w:after="100"/>
      <w:ind w:left="880"/>
    </w:pPr>
  </w:style>
  <w:style w:type="paragraph" w:styleId="TOC4">
    <w:name w:val="toc 4"/>
    <w:basedOn w:val="Normal"/>
    <w:next w:val="Normal"/>
    <w:autoRedefine/>
    <w:uiPriority w:val="39"/>
    <w:semiHidden/>
    <w:unhideWhenUsed/>
    <w:rsid w:val="00771C88"/>
    <w:pPr>
      <w:spacing w:after="100"/>
      <w:ind w:left="660"/>
    </w:pPr>
  </w:style>
  <w:style w:type="paragraph" w:styleId="TOC3">
    <w:name w:val="toc 3"/>
    <w:basedOn w:val="Normal"/>
    <w:next w:val="Normal"/>
    <w:autoRedefine/>
    <w:uiPriority w:val="39"/>
    <w:semiHidden/>
    <w:unhideWhenUsed/>
    <w:rsid w:val="00771C88"/>
    <w:pPr>
      <w:spacing w:after="100"/>
      <w:ind w:left="440"/>
    </w:pPr>
  </w:style>
  <w:style w:type="paragraph" w:styleId="Index9">
    <w:name w:val="index 9"/>
    <w:basedOn w:val="Normal"/>
    <w:next w:val="Normal"/>
    <w:autoRedefine/>
    <w:uiPriority w:val="99"/>
    <w:semiHidden/>
    <w:unhideWhenUsed/>
    <w:rsid w:val="00771C88"/>
    <w:pPr>
      <w:spacing w:after="0" w:line="240" w:lineRule="auto"/>
      <w:ind w:left="1980" w:hanging="220"/>
    </w:pPr>
  </w:style>
  <w:style w:type="paragraph" w:styleId="Index8">
    <w:name w:val="index 8"/>
    <w:basedOn w:val="Normal"/>
    <w:next w:val="Normal"/>
    <w:autoRedefine/>
    <w:uiPriority w:val="99"/>
    <w:semiHidden/>
    <w:unhideWhenUsed/>
    <w:rsid w:val="00771C88"/>
    <w:pPr>
      <w:spacing w:after="0" w:line="240" w:lineRule="auto"/>
      <w:ind w:left="1760" w:hanging="220"/>
    </w:pPr>
  </w:style>
  <w:style w:type="paragraph" w:styleId="Index7">
    <w:name w:val="index 7"/>
    <w:basedOn w:val="Normal"/>
    <w:next w:val="Normal"/>
    <w:autoRedefine/>
    <w:uiPriority w:val="99"/>
    <w:semiHidden/>
    <w:unhideWhenUsed/>
    <w:rsid w:val="00771C88"/>
    <w:pPr>
      <w:spacing w:after="0" w:line="240" w:lineRule="auto"/>
      <w:ind w:left="1540" w:hanging="220"/>
    </w:pPr>
  </w:style>
  <w:style w:type="paragraph" w:styleId="Index6">
    <w:name w:val="index 6"/>
    <w:basedOn w:val="Normal"/>
    <w:next w:val="Normal"/>
    <w:autoRedefine/>
    <w:uiPriority w:val="99"/>
    <w:semiHidden/>
    <w:unhideWhenUsed/>
    <w:rsid w:val="00771C88"/>
    <w:pPr>
      <w:spacing w:after="0" w:line="240" w:lineRule="auto"/>
      <w:ind w:left="1320" w:hanging="220"/>
    </w:pPr>
  </w:style>
  <w:style w:type="paragraph" w:styleId="Index5">
    <w:name w:val="index 5"/>
    <w:basedOn w:val="Normal"/>
    <w:next w:val="Normal"/>
    <w:autoRedefine/>
    <w:uiPriority w:val="99"/>
    <w:semiHidden/>
    <w:unhideWhenUsed/>
    <w:rsid w:val="00771C88"/>
    <w:pPr>
      <w:spacing w:after="0" w:line="240" w:lineRule="auto"/>
      <w:ind w:left="1100" w:hanging="220"/>
    </w:pPr>
  </w:style>
  <w:style w:type="paragraph" w:styleId="Index4">
    <w:name w:val="index 4"/>
    <w:basedOn w:val="Normal"/>
    <w:next w:val="Normal"/>
    <w:autoRedefine/>
    <w:uiPriority w:val="99"/>
    <w:semiHidden/>
    <w:unhideWhenUsed/>
    <w:rsid w:val="00771C88"/>
    <w:pPr>
      <w:spacing w:after="0" w:line="240" w:lineRule="auto"/>
      <w:ind w:left="880" w:hanging="220"/>
    </w:pPr>
  </w:style>
  <w:style w:type="paragraph" w:styleId="Index3">
    <w:name w:val="index 3"/>
    <w:basedOn w:val="Normal"/>
    <w:next w:val="Normal"/>
    <w:autoRedefine/>
    <w:uiPriority w:val="99"/>
    <w:semiHidden/>
    <w:unhideWhenUsed/>
    <w:rsid w:val="00771C88"/>
    <w:pPr>
      <w:spacing w:after="0" w:line="240" w:lineRule="auto"/>
      <w:ind w:left="660" w:hanging="220"/>
    </w:pPr>
  </w:style>
  <w:style w:type="paragraph" w:styleId="Index2">
    <w:name w:val="index 2"/>
    <w:basedOn w:val="Normal"/>
    <w:next w:val="Normal"/>
    <w:autoRedefine/>
    <w:uiPriority w:val="99"/>
    <w:semiHidden/>
    <w:unhideWhenUsed/>
    <w:rsid w:val="00771C88"/>
    <w:pPr>
      <w:spacing w:after="0" w:line="240" w:lineRule="auto"/>
      <w:ind w:left="440" w:hanging="220"/>
    </w:pPr>
  </w:style>
  <w:style w:type="paragraph" w:customStyle="1" w:styleId="EndNoteBibliography">
    <w:name w:val="EndNote Bibliography"/>
    <w:basedOn w:val="Normal"/>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DefaultParagraphFont"/>
    <w:link w:val="EndNoteBibliography"/>
    <w:rsid w:val="00722DDF"/>
    <w:rPr>
      <w:rFonts w:ascii="Calibri" w:hAnsi="Calibri" w:cs="Calibri"/>
      <w:kern w:val="2"/>
      <w:sz w:val="24"/>
      <w:szCs w:val="24"/>
      <w:lang w:val="en-US"/>
      <w14:ligatures w14:val="standardContextual"/>
    </w:rPr>
  </w:style>
  <w:style w:type="table" w:styleId="TableGrid">
    <w:name w:val="Table Grid"/>
    <w:basedOn w:val="TableNormal"/>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668754376">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2035">
      <w:bodyDiv w:val="1"/>
      <w:marLeft w:val="0"/>
      <w:marRight w:val="0"/>
      <w:marTop w:val="0"/>
      <w:marBottom w:val="0"/>
      <w:divBdr>
        <w:top w:val="none" w:sz="0" w:space="0" w:color="auto"/>
        <w:left w:val="none" w:sz="0" w:space="0" w:color="auto"/>
        <w:bottom w:val="none" w:sz="0" w:space="0" w:color="auto"/>
        <w:right w:val="none" w:sz="0" w:space="0" w:color="auto"/>
      </w:divBdr>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cehold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cehold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cehold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cehold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cehold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olor Emoji">
    <w:altName w:val="Calibri"/>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E60EC"/>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7E43E2"/>
    <w:rsid w:val="008013D7"/>
    <w:rsid w:val="008209FE"/>
    <w:rsid w:val="00824B77"/>
    <w:rsid w:val="00842469"/>
    <w:rsid w:val="008B49BA"/>
    <w:rsid w:val="008D326A"/>
    <w:rsid w:val="008F5460"/>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4523B"/>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A3C8-EA17-436F-AB30-58F361F5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9307</Words>
  <Characters>57586</Characters>
  <Application>Microsoft Office Word</Application>
  <DocSecurity>0</DocSecurity>
  <Lines>847</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Sascha Frühholz</cp:lastModifiedBy>
  <cp:revision>2</cp:revision>
  <cp:lastPrinted>2024-05-02T13:02:00Z</cp:lastPrinted>
  <dcterms:created xsi:type="dcterms:W3CDTF">2025-01-17T15:18:00Z</dcterms:created>
  <dcterms:modified xsi:type="dcterms:W3CDTF">2025-01-17T15:18:00Z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y fmtid="{D5CDD505-2E9C-101B-9397-08002B2CF9AE}" pid="14" name="GrammarlyDocumentId">
    <vt:lpwstr>797cbfbfca6ce9899801955ccaa34279fb4999b301d823a50082fbd66218ecf5</vt:lpwstr>
  </property>
</Properties>
</file>