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09D724EF" w:rsidR="00085DD3" w:rsidRDefault="00FD069E" w:rsidP="00543E14">
      <w:pPr>
        <w:pStyle w:val="NoSpacing"/>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We </w:t>
      </w:r>
      <w:r w:rsidR="002E4F0D" w:rsidRPr="001F0EC4">
        <w:rPr>
          <w:rFonts w:cstheme="minorHAnsi"/>
          <w:lang w:val="en"/>
        </w:rPr>
        <w:t>suggest</w:t>
      </w:r>
      <w:r w:rsidRPr="001F0EC4">
        <w:rPr>
          <w:rFonts w:cstheme="minorHAnsi"/>
          <w:lang w:val="en"/>
        </w:rPr>
        <w:t xml:space="preserve"> this is due to (a) conceptual underspecification,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543E14">
      <w:pPr>
        <w:pStyle w:val="NoSpacing"/>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E12A566" w:rsidR="00DD0BC8" w:rsidRPr="00417A8A" w:rsidRDefault="00030FFA" w:rsidP="00543E14">
      <w:pPr>
        <w:pStyle w:val="Heading1"/>
        <w:spacing w:line="480" w:lineRule="auto"/>
        <w:jc w:val="both"/>
        <w:rPr>
          <w:lang w:val="en"/>
        </w:rPr>
      </w:pPr>
      <w:r>
        <w:rPr>
          <w:lang w:val="en"/>
        </w:rPr>
        <w:lastRenderedPageBreak/>
        <w:t>Naturalness</w:t>
      </w:r>
      <w:ins w:id="0" w:author="Drayton, Lindsey (ELS-HBE)" w:date="2025-01-08T16:53:00Z" w16du:dateUtc="2025-01-09T00:53:00Z">
        <w:r w:rsidR="00CC6A6A">
          <w:rPr>
            <w:lang w:val="en"/>
          </w:rPr>
          <w:t xml:space="preserve">: </w:t>
        </w:r>
      </w:ins>
      <w:del w:id="1" w:author="Drayton, Lindsey (ELS-HBE)" w:date="2025-01-08T16:53:00Z" w16du:dateUtc="2025-01-09T00:53:00Z">
        <w:r w:rsidDel="00CC6A6A">
          <w:rPr>
            <w:lang w:val="en"/>
          </w:rPr>
          <w:delText xml:space="preserve"> – </w:delText>
        </w:r>
      </w:del>
      <w:r>
        <w:rPr>
          <w:lang w:val="en"/>
        </w:rPr>
        <w:t>a prominent aspect of voice perception</w:t>
      </w:r>
    </w:p>
    <w:p w14:paraId="0821A330" w14:textId="12B09813" w:rsidR="003A2E81" w:rsidRDefault="00DD0BC8" w:rsidP="00543E14">
      <w:pPr>
        <w:spacing w:line="480" w:lineRule="auto"/>
        <w:jc w:val="both"/>
        <w:rPr>
          <w:lang w:val="en-US"/>
        </w:rPr>
      </w:pPr>
      <w:r w:rsidRPr="001F0EC4">
        <w:rPr>
          <w:lang w:val="en-US"/>
        </w:rPr>
        <w:t xml:space="preserve">Naturalness </w:t>
      </w:r>
      <w:ins w:id="2" w:author="Drayton, Lindsey (ELS-HBE)" w:date="2024-11-27T12:17:00Z" w16du:dateUtc="2024-11-27T20:17:00Z">
        <w:r w:rsidR="00543E14">
          <w:rPr>
            <w:lang w:val="en-US"/>
          </w:rPr>
          <w:t>plays a significant role in how we perceive our environment through sight, sounds, smell, tas</w:t>
        </w:r>
      </w:ins>
      <w:ins w:id="3" w:author="Drayton, Lindsey (ELS-HBE)" w:date="2024-11-27T12:18:00Z" w16du:dateUtc="2024-11-27T20:18:00Z">
        <w:r w:rsidR="00543E14">
          <w:rPr>
            <w:lang w:val="en-US"/>
          </w:rPr>
          <w:t>t</w:t>
        </w:r>
      </w:ins>
      <w:ins w:id="4" w:author="Drayton, Lindsey (ELS-HBE)" w:date="2024-11-27T12:17:00Z" w16du:dateUtc="2024-11-27T20:17:00Z">
        <w:r w:rsidR="00543E14">
          <w:rPr>
            <w:lang w:val="en-US"/>
          </w:rPr>
          <w:t>e</w:t>
        </w:r>
      </w:ins>
      <w:ins w:id="5" w:author="Drayton, Lindsey (ELS-HBE)" w:date="2024-11-27T12:18:00Z" w16du:dateUtc="2024-11-27T20:18:00Z">
        <w:r w:rsidR="00543E14">
          <w:rPr>
            <w:lang w:val="en-US"/>
          </w:rPr>
          <w:t>,</w:t>
        </w:r>
      </w:ins>
      <w:ins w:id="6" w:author="Drayton, Lindsey (ELS-HBE)" w:date="2024-11-27T12:17:00Z" w16du:dateUtc="2024-11-27T20:17:00Z">
        <w:r w:rsidR="00543E14">
          <w:rPr>
            <w:lang w:val="en-US"/>
          </w:rPr>
          <w:t xml:space="preserve"> and touch.</w:t>
        </w:r>
      </w:ins>
      <w:ins w:id="7" w:author="Drayton, Lindsey (ELS-HBE)" w:date="2024-11-27T12:26:00Z" w16du:dateUtc="2024-11-27T20:26:00Z">
        <w:r w:rsidR="00543E14" w:rsidRPr="001F0EC4">
          <w:rPr>
            <w:lang w:val="en-US"/>
          </w:rPr>
          <w:t xml:space="preserve"> </w:t>
        </w:r>
        <w:r w:rsidR="00543E14">
          <w:rPr>
            <w:lang w:val="en-US"/>
          </w:rPr>
          <w:t>For example, p</w:t>
        </w:r>
        <w:r w:rsidR="00543E14" w:rsidRPr="001F0EC4">
          <w:rPr>
            <w:lang w:val="en-US"/>
          </w:rPr>
          <w:t>erceptions of naturalness influence food choice</w:t>
        </w:r>
      </w:ins>
      <w:ins w:id="8" w:author="Drayton, Lindsey (ELS-HBE)" w:date="2024-11-27T12:27:00Z" w16du:dateUtc="2024-11-27T20:27:00Z">
        <w:r w:rsidR="00543E14">
          <w:rPr>
            <w:lang w:val="en-US"/>
          </w:rPr>
          <w:t>s</w:t>
        </w:r>
      </w:ins>
      <w:ins w:id="9" w:author="Drayton, Lindsey (ELS-HBE)" w:date="2024-11-27T12:26:00Z" w16du:dateUtc="2024-11-27T20:26:00Z">
        <w:r w:rsidR="00543E14" w:rsidRPr="001F0EC4">
          <w:rPr>
            <w:lang w:val="en-US"/>
          </w:rPr>
          <w:t xml:space="preserve">, environmental preferences, </w:t>
        </w:r>
      </w:ins>
      <w:ins w:id="10" w:author="Drayton, Lindsey (ELS-HBE)" w:date="2024-11-27T12:27:00Z" w16du:dateUtc="2024-11-27T20:27:00Z">
        <w:r w:rsidR="00543E14">
          <w:rPr>
            <w:lang w:val="en-US"/>
          </w:rPr>
          <w:t>and</w:t>
        </w:r>
      </w:ins>
      <w:ins w:id="11" w:author="Drayton, Lindsey (ELS-HBE)" w:date="2024-11-27T12:26:00Z" w16du:dateUtc="2024-11-27T20:26:00Z">
        <w:r w:rsidR="00543E14" w:rsidRPr="001F0EC4">
          <w:rPr>
            <w:lang w:val="en-US"/>
          </w:rPr>
          <w:t xml:space="preserve"> social trust </w:t>
        </w:r>
      </w:ins>
      <w:customXmlInsRangeStart w:id="12" w:author="Drayton, Lindsey (ELS-HBE)" w:date="2024-11-27T12:26:00Z"/>
      <w:sdt>
        <w:sdtPr>
          <w:rPr>
            <w:lang w:val="en-US"/>
          </w:rPr>
          <w:alias w:val="To edit, see citavi.com/edit"/>
          <w:tag w:val="CitaviPlaceholder#7b06f2cd-0d6a-423e-9f79-1a4918aae281"/>
          <w:id w:val="-1060251456"/>
          <w:placeholder>
            <w:docPart w:val="9EFCC323C2E7C64681BBE11B2A242D38"/>
          </w:placeholder>
        </w:sdtPr>
        <w:sdtContent>
          <w:customXmlInsRangeEnd w:id="12"/>
          <w:ins w:id="13" w:author="Drayton, Lindsey (ELS-HBE)" w:date="2024-11-27T12:26:00Z" w16du:dateUtc="2024-11-27T20:26:00Z">
            <w:r w:rsidR="00543E14" w:rsidRPr="001F0EC4">
              <w:rPr>
                <w:lang w:val="en-US"/>
              </w:rPr>
              <w:fldChar w:fldCharType="begin"/>
            </w:r>
            <w:r w:rsidR="00543E14"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43E14" w:rsidRPr="001F0EC4">
              <w:rPr>
                <w:lang w:val="en-US"/>
              </w:rPr>
              <w:fldChar w:fldCharType="separate"/>
            </w:r>
            <w:r w:rsidR="00543E14" w:rsidRPr="001F0EC4">
              <w:rPr>
                <w:lang w:val="en-US"/>
              </w:rPr>
              <w:t>[1–3]</w:t>
            </w:r>
            <w:r w:rsidR="00543E14" w:rsidRPr="001F0EC4">
              <w:rPr>
                <w:lang w:val="en-US"/>
              </w:rPr>
              <w:fldChar w:fldCharType="end"/>
            </w:r>
          </w:ins>
          <w:customXmlInsRangeStart w:id="14" w:author="Drayton, Lindsey (ELS-HBE)" w:date="2024-11-27T12:26:00Z"/>
        </w:sdtContent>
      </w:sdt>
      <w:customXmlInsRangeEnd w:id="14"/>
      <w:ins w:id="15" w:author="Drayton, Lindsey (ELS-HBE)" w:date="2024-11-27T12:26:00Z" w16du:dateUtc="2024-11-27T20:26:00Z">
        <w:r w:rsidR="00543E14" w:rsidRPr="001F0EC4">
          <w:rPr>
            <w:lang w:val="en-US"/>
          </w:rPr>
          <w:t xml:space="preserve">. </w:t>
        </w:r>
      </w:ins>
      <w:del w:id="16" w:author="Drayton, Lindsey (ELS-HBE)" w:date="2024-11-27T12:18:00Z" w16du:dateUtc="2024-11-27T20:18:00Z">
        <w:r w:rsidRPr="001F0EC4" w:rsidDel="00543E14">
          <w:rPr>
            <w:lang w:val="en-US"/>
          </w:rPr>
          <w:delText xml:space="preserve">is a prominent </w:delText>
        </w:r>
        <w:r w:rsidR="00030FFA" w:rsidRPr="001F0EC4" w:rsidDel="00543E14">
          <w:rPr>
            <w:lang w:val="en-US"/>
          </w:rPr>
          <w:delText xml:space="preserve">aspect of </w:delText>
        </w:r>
        <w:r w:rsidRPr="001F0EC4" w:rsidDel="00543E14">
          <w:rPr>
            <w:lang w:val="en-US"/>
          </w:rPr>
          <w:delText xml:space="preserve">perception when we </w:delText>
        </w:r>
        <w:r w:rsidR="00C45C6C" w:rsidRPr="001F0EC4" w:rsidDel="00543E14">
          <w:rPr>
            <w:lang w:val="en-US"/>
          </w:rPr>
          <w:delText>see, hear, smell, taste, or feel our environment</w:delText>
        </w:r>
        <w:r w:rsidRPr="001F0EC4" w:rsidDel="00543E14">
          <w:rPr>
            <w:lang w:val="en-US"/>
          </w:rPr>
          <w:delText xml:space="preserve">. </w:delText>
        </w:r>
      </w:del>
      <w:bookmarkStart w:id="17" w:name="_Hlk180690875"/>
      <w:r w:rsidRPr="001F0EC4">
        <w:rPr>
          <w:lang w:val="en-US"/>
        </w:rPr>
        <w:t xml:space="preserve">From a biological perspective, </w:t>
      </w:r>
      <w:ins w:id="18" w:author="Drayton, Lindsey (ELS-HBE)" w:date="2024-11-27T12:19:00Z" w16du:dateUtc="2024-11-27T20:19:00Z">
        <w:r w:rsidR="00543E14">
          <w:rPr>
            <w:lang w:val="en-US"/>
          </w:rPr>
          <w:t xml:space="preserve">perceptions of </w:t>
        </w:r>
      </w:ins>
      <w:r w:rsidRPr="001F0EC4">
        <w:rPr>
          <w:lang w:val="en-US"/>
        </w:rPr>
        <w:t xml:space="preserve">naturalness may </w:t>
      </w:r>
      <w:del w:id="19" w:author="Drayton, Lindsey (ELS-HBE)" w:date="2024-11-27T12:19:00Z" w16du:dateUtc="2024-11-27T20:19:00Z">
        <w:r w:rsidRPr="001F0EC4" w:rsidDel="00543E14">
          <w:rPr>
            <w:lang w:val="en-US"/>
          </w:rPr>
          <w:delText xml:space="preserve">relate to </w:delText>
        </w:r>
        <w:r w:rsidR="003A2E81" w:rsidRPr="001F0EC4" w:rsidDel="00543E14">
          <w:rPr>
            <w:lang w:val="en-US"/>
          </w:rPr>
          <w:delText>an</w:delText>
        </w:r>
        <w:r w:rsidRPr="001F0EC4" w:rsidDel="00543E14">
          <w:rPr>
            <w:lang w:val="en-US"/>
          </w:rPr>
          <w:delText xml:space="preserve"> </w:delText>
        </w:r>
      </w:del>
      <w:ins w:id="20" w:author="Drayton, Lindsey (ELS-HBE)" w:date="2024-11-27T12:19:00Z" w16du:dateUtc="2024-11-27T20:19:00Z">
        <w:r w:rsidR="00543E14">
          <w:rPr>
            <w:lang w:val="en-US"/>
          </w:rPr>
          <w:t xml:space="preserve">be an </w:t>
        </w:r>
      </w:ins>
      <w:r w:rsidRPr="001F0EC4">
        <w:rPr>
          <w:lang w:val="en-US"/>
        </w:rPr>
        <w:t>adaptive norm</w:t>
      </w:r>
      <w:r w:rsidR="00225095" w:rsidRPr="001F0EC4">
        <w:rPr>
          <w:lang w:val="en-US"/>
        </w:rPr>
        <w:t>, w</w:t>
      </w:r>
      <w:ins w:id="21" w:author="Drayton, Lindsey (ELS-HBE)" w:date="2024-11-27T12:18:00Z" w16du:dateUtc="2024-11-27T20:18:00Z">
        <w:r w:rsidR="00543E14">
          <w:rPr>
            <w:lang w:val="en-US"/>
          </w:rPr>
          <w:t>here behaviors</w:t>
        </w:r>
      </w:ins>
      <w:ins w:id="22" w:author="Drayton, Lindsey (ELS-HBE)" w:date="2024-11-27T12:19:00Z" w16du:dateUtc="2024-11-27T20:19:00Z">
        <w:r w:rsidR="00543E14">
          <w:rPr>
            <w:lang w:val="en-US"/>
          </w:rPr>
          <w:t xml:space="preserve"> or traits that significantly deviate from this norm </w:t>
        </w:r>
      </w:ins>
      <w:del w:id="23" w:author="Drayton, Lindsey (ELS-HBE)" w:date="2024-11-27T12:18:00Z" w16du:dateUtc="2024-11-27T20:18:00Z">
        <w:r w:rsidR="00225095" w:rsidRPr="001F0EC4" w:rsidDel="00543E14">
          <w:rPr>
            <w:lang w:val="en-US"/>
          </w:rPr>
          <w:delText xml:space="preserve">ith </w:delText>
        </w:r>
      </w:del>
      <w:ins w:id="24" w:author="Drayton, Lindsey (ELS-HBE)" w:date="2024-11-27T12:19:00Z" w16du:dateUtc="2024-11-27T20:19:00Z">
        <w:r w:rsidR="00543E14">
          <w:rPr>
            <w:lang w:val="en-US"/>
          </w:rPr>
          <w:t xml:space="preserve">are considered </w:t>
        </w:r>
      </w:ins>
      <w:del w:id="25" w:author="Drayton, Lindsey (ELS-HBE)" w:date="2024-11-27T12:19:00Z" w16du:dateUtc="2024-11-27T20:19:00Z">
        <w:r w:rsidR="00225095" w:rsidRPr="001F0EC4" w:rsidDel="00543E14">
          <w:rPr>
            <w:lang w:val="en-US"/>
          </w:rPr>
          <w:delText xml:space="preserve">extreme deviations supposedly being rather </w:delText>
        </w:r>
      </w:del>
      <w:r w:rsidR="00225095" w:rsidRPr="001F0EC4">
        <w:rPr>
          <w:lang w:val="en-US"/>
        </w:rPr>
        <w:t>“unnatural</w:t>
      </w:r>
      <w:ins w:id="26" w:author="Drayton, Lindsey (ELS-HBE)" w:date="2024-11-27T12:27:00Z" w16du:dateUtc="2024-11-27T20:27:00Z">
        <w:r w:rsidR="00543E14">
          <w:rPr>
            <w:lang w:val="en-US"/>
          </w:rPr>
          <w:t xml:space="preserve">”. </w:t>
        </w:r>
      </w:ins>
      <w:del w:id="27" w:author="Drayton, Lindsey (ELS-HBE)" w:date="2024-11-27T12:26:00Z" w16du:dateUtc="2024-11-27T20:26:00Z">
        <w:r w:rsidR="00225095" w:rsidRPr="001F0EC4" w:rsidDel="00543E14">
          <w:rPr>
            <w:lang w:val="en-US"/>
          </w:rPr>
          <w:delText>”</w:delText>
        </w:r>
      </w:del>
      <w:del w:id="28" w:author="Drayton, Lindsey (ELS-HBE)" w:date="2024-11-27T12:19:00Z" w16du:dateUtc="2024-11-27T20:19:00Z">
        <w:r w:rsidR="00225095" w:rsidRPr="001F0EC4" w:rsidDel="00543E14">
          <w:rPr>
            <w:lang w:val="en-US"/>
          </w:rPr>
          <w:delText xml:space="preserve"> instances</w:delText>
        </w:r>
      </w:del>
      <w:del w:id="29" w:author="Drayton, Lindsey (ELS-HBE)" w:date="2024-11-27T12:26:00Z" w16du:dateUtc="2024-11-27T20:26:00Z">
        <w:r w:rsidR="00225095" w:rsidRPr="001F0EC4" w:rsidDel="00543E14">
          <w:rPr>
            <w:lang w:val="en-US"/>
          </w:rPr>
          <w:delText xml:space="preserve">. </w:delText>
        </w:r>
        <w:r w:rsidRPr="001F0EC4" w:rsidDel="00543E14">
          <w:rPr>
            <w:lang w:val="en-US"/>
          </w:rPr>
          <w:delText xml:space="preserve"> </w:delText>
        </w:r>
        <w:r w:rsidR="00193273" w:rsidRPr="001F0EC4" w:rsidDel="00543E14">
          <w:rPr>
            <w:lang w:val="en-US"/>
          </w:rPr>
          <w:delText>Perceptions</w:delText>
        </w:r>
        <w:r w:rsidR="00225095" w:rsidRPr="001F0EC4" w:rsidDel="00543E14">
          <w:rPr>
            <w:lang w:val="en-US"/>
          </w:rPr>
          <w:delText xml:space="preserve"> of naturalness influence food choice,</w:delText>
        </w:r>
        <w:r w:rsidR="00581C07" w:rsidRPr="001F0EC4" w:rsidDel="00543E14">
          <w:rPr>
            <w:lang w:val="en-US"/>
          </w:rPr>
          <w:delText xml:space="preserve"> environmental preferences,</w:delText>
        </w:r>
        <w:r w:rsidR="00225095" w:rsidRPr="001F0EC4" w:rsidDel="00543E14">
          <w:rPr>
            <w:lang w:val="en-US"/>
          </w:rPr>
          <w:delText xml:space="preserve"> a</w:delText>
        </w:r>
        <w:r w:rsidR="004876E0" w:rsidRPr="001F0EC4" w:rsidDel="00543E14">
          <w:rPr>
            <w:lang w:val="en-US"/>
          </w:rPr>
          <w:delText>s well as</w:delText>
        </w:r>
        <w:r w:rsidR="00225095" w:rsidRPr="001F0EC4" w:rsidDel="00543E14">
          <w:rPr>
            <w:lang w:val="en-US"/>
          </w:rPr>
          <w:delText xml:space="preserve"> social trust and </w:delText>
        </w:r>
        <w:r w:rsidRPr="001F0EC4" w:rsidDel="00543E14">
          <w:rPr>
            <w:lang w:val="en-US"/>
          </w:rPr>
          <w:delText>therefore carry evolutionary meaning</w:delText>
        </w:r>
        <w:r w:rsidR="009A4C6D" w:rsidRPr="001F0EC4" w:rsidDel="00543E14">
          <w:rPr>
            <w:lang w:val="en-US"/>
          </w:rPr>
          <w:delText xml:space="preserve"> </w:delText>
        </w:r>
      </w:del>
      <w:customXmlDelRangeStart w:id="30" w:author="Drayton, Lindsey (ELS-HBE)" w:date="2024-11-27T12:26:00Z"/>
      <w:sdt>
        <w:sdtPr>
          <w:rPr>
            <w:lang w:val="en-US"/>
          </w:rPr>
          <w:alias w:val="To edit, see citavi.com/edit"/>
          <w:tag w:val="CitaviPlaceholder#7b06f2cd-0d6a-423e-9f79-1a4918aae281"/>
          <w:id w:val="1972326443"/>
          <w:placeholder>
            <w:docPart w:val="DefaultPlaceholder_-1854013440"/>
          </w:placeholder>
        </w:sdtPr>
        <w:sdtContent>
          <w:customXmlDelRangeEnd w:id="30"/>
          <w:del w:id="31" w:author="Drayton, Lindsey (ELS-HBE)" w:date="2024-11-27T12:26:00Z" w16du:dateUtc="2024-11-27T20:26:00Z">
            <w:r w:rsidR="00581C07" w:rsidRPr="001F0EC4" w:rsidDel="00543E14">
              <w:rPr>
                <w:lang w:val="en-US"/>
              </w:rPr>
              <w:fldChar w:fldCharType="begin"/>
            </w:r>
            <w:r w:rsidR="00AC5DAB" w:rsidRPr="001F0EC4" w:rsidDel="00543E14">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delInstrText>
            </w:r>
            <w:r w:rsidR="00581C07" w:rsidRPr="001F0EC4" w:rsidDel="00543E14">
              <w:rPr>
                <w:lang w:val="en-US"/>
              </w:rPr>
              <w:fldChar w:fldCharType="separate"/>
            </w:r>
            <w:r w:rsidR="00581C07" w:rsidRPr="001F0EC4" w:rsidDel="00543E14">
              <w:rPr>
                <w:lang w:val="en-US"/>
              </w:rPr>
              <w:delText>[1–3]</w:delText>
            </w:r>
            <w:r w:rsidR="00581C07" w:rsidRPr="001F0EC4" w:rsidDel="00543E14">
              <w:rPr>
                <w:lang w:val="en-US"/>
              </w:rPr>
              <w:fldChar w:fldCharType="end"/>
            </w:r>
          </w:del>
          <w:customXmlDelRangeStart w:id="32" w:author="Drayton, Lindsey (ELS-HBE)" w:date="2024-11-27T12:26:00Z"/>
        </w:sdtContent>
      </w:sdt>
      <w:customXmlDelRangeEnd w:id="32"/>
      <w:del w:id="33" w:author="Drayton, Lindsey (ELS-HBE)" w:date="2024-11-27T12:26:00Z" w16du:dateUtc="2024-11-27T20:26:00Z">
        <w:r w:rsidR="00225095" w:rsidRPr="001F0EC4" w:rsidDel="00543E14">
          <w:rPr>
            <w:lang w:val="en-US"/>
          </w:rPr>
          <w:delText>.</w:delText>
        </w:r>
        <w:r w:rsidRPr="001F0EC4" w:rsidDel="00543E14">
          <w:rPr>
            <w:lang w:val="en-US"/>
          </w:rPr>
          <w:delText xml:space="preserve"> </w:delText>
        </w:r>
      </w:del>
      <w:bookmarkEnd w:id="17"/>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 </w:t>
      </w:r>
      <w:del w:id="34" w:author="Drayton, Lindsey (ELS-HBE)" w:date="2024-11-27T12:29:00Z" w16du:dateUtc="2024-11-27T20:29:00Z">
        <w:r w:rsidRPr="001F0EC4" w:rsidDel="00AA2755">
          <w:rPr>
            <w:lang w:val="en-US"/>
          </w:rPr>
          <w:delText xml:space="preserve">and therefore </w:delText>
        </w:r>
        <w:r w:rsidR="00030FFA" w:rsidRPr="001F0EC4" w:rsidDel="00AA2755">
          <w:rPr>
            <w:lang w:val="en-US"/>
          </w:rPr>
          <w:delText>has brought</w:delText>
        </w:r>
      </w:del>
      <w:ins w:id="35" w:author="Drayton, Lindsey (ELS-HBE)" w:date="2024-11-27T12:29:00Z" w16du:dateUtc="2024-11-27T20:29:00Z">
        <w:r w:rsidR="00AA2755">
          <w:rPr>
            <w:lang w:val="en-US"/>
          </w:rPr>
          <w:t>bringing</w:t>
        </w:r>
      </w:ins>
      <w:r w:rsidR="00030FFA" w:rsidRPr="001F0EC4">
        <w:rPr>
          <w:lang w:val="en-US"/>
        </w:rPr>
        <w:t xml:space="preserve"> </w:t>
      </w:r>
      <w:r w:rsidRPr="001F0EC4">
        <w:rPr>
          <w:lang w:val="en-US"/>
        </w:rPr>
        <w:t xml:space="preserve">questions </w:t>
      </w:r>
      <w:ins w:id="36" w:author="Drayton, Lindsey (ELS-HBE)" w:date="2024-11-27T12:29:00Z" w16du:dateUtc="2024-11-27T20:29:00Z">
        <w:r w:rsidR="00AA2755">
          <w:rPr>
            <w:lang w:val="en-US"/>
          </w:rPr>
          <w:t>about</w:t>
        </w:r>
      </w:ins>
      <w:del w:id="37" w:author="Drayton, Lindsey (ELS-HBE)" w:date="2024-11-27T12:29:00Z" w16du:dateUtc="2024-11-27T20:29:00Z">
        <w:r w:rsidRPr="00DD0BC8" w:rsidDel="00AA2755">
          <w:rPr>
            <w:lang w:val="en-US"/>
          </w:rPr>
          <w:delText>of</w:delText>
        </w:r>
      </w:del>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commentRangeStart w:id="38"/>
      <w:r w:rsidR="003A2E81" w:rsidRPr="00A2143E">
        <w:rPr>
          <w:b/>
          <w:bCs/>
          <w:lang w:val="en-US"/>
        </w:rPr>
        <w:t>voice synthesis</w:t>
      </w:r>
      <w:r w:rsidR="002954CE">
        <w:rPr>
          <w:b/>
          <w:bCs/>
          <w:lang w:val="en-US"/>
        </w:rPr>
        <w:t xml:space="preserve"> </w:t>
      </w:r>
      <w:commentRangeEnd w:id="38"/>
      <w:r w:rsidR="00AA2755">
        <w:rPr>
          <w:rStyle w:val="CommentReference"/>
        </w:rPr>
        <w:commentReference w:id="38"/>
      </w:r>
      <w:ins w:id="39" w:author="Drayton, Lindsey (ELS-HBE)" w:date="2024-11-27T12:29:00Z" w16du:dateUtc="2024-11-27T20:29:00Z">
        <w:r w:rsidR="00AA2755" w:rsidRPr="00AA2755">
          <w:rPr>
            <w:lang w:val="en-US"/>
            <w:rPrChange w:id="40" w:author="Drayton, Lindsey (ELS-HBE)" w:date="2024-11-27T12:29:00Z" w16du:dateUtc="2024-11-27T20:29:00Z">
              <w:rPr>
                <w:b/>
                <w:bCs/>
                <w:lang w:val="en-US"/>
              </w:rPr>
            </w:rPrChange>
          </w:rPr>
          <w:t>(see Glossary)</w:t>
        </w:r>
        <w:r w:rsidR="00AA2755">
          <w:rPr>
            <w:b/>
            <w:bCs/>
            <w:lang w:val="en-US"/>
          </w:rPr>
          <w:t xml:space="preserve"> </w:t>
        </w:r>
      </w:ins>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yMFQxODoxNToz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77777777" w:rsidR="00AA2755" w:rsidRDefault="00C45C6C" w:rsidP="00543E14">
      <w:pPr>
        <w:spacing w:line="480" w:lineRule="auto"/>
        <w:jc w:val="both"/>
        <w:rPr>
          <w:ins w:id="41" w:author="Drayton, Lindsey (ELS-HBE)" w:date="2024-11-27T12:34:00Z" w16du:dateUtc="2024-11-27T20:34:00Z"/>
          <w:lang w:val="en-US"/>
        </w:rPr>
      </w:pPr>
      <w:bookmarkStart w:id="42"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jBUMTg6MTU6Mz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42"/>
      <w:r w:rsidR="00F058C0" w:rsidRPr="001F0EC4">
        <w:rPr>
          <w:lang w:val="en-US"/>
        </w:rPr>
        <w:t xml:space="preserve">Crucially, listeners </w:t>
      </w:r>
      <w:del w:id="43" w:author="Drayton, Lindsey (ELS-HBE)" w:date="2024-11-27T12:30:00Z" w16du:dateUtc="2024-11-27T20:30:00Z">
        <w:r w:rsidR="00F058C0" w:rsidRPr="001F0EC4" w:rsidDel="00AA2755">
          <w:rPr>
            <w:lang w:val="en-US"/>
          </w:rPr>
          <w:delText>seem to be</w:delText>
        </w:r>
      </w:del>
      <w:ins w:id="44" w:author="Drayton, Lindsey (ELS-HBE)" w:date="2024-11-27T12:30:00Z" w16du:dateUtc="2024-11-27T20:30:00Z">
        <w:r w:rsidR="00AA2755">
          <w:rPr>
            <w:lang w:val="en-US"/>
          </w:rPr>
          <w:t>are</w:t>
        </w:r>
      </w:ins>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w:t>
      </w:r>
      <w:del w:id="45" w:author="Drayton, Lindsey (ELS-HBE)" w:date="2024-11-27T12:29:00Z" w16du:dateUtc="2024-11-27T20:29:00Z">
        <w:r w:rsidR="00F058C0" w:rsidRPr="001F0EC4" w:rsidDel="00AA2755">
          <w:rPr>
            <w:lang w:val="en-US"/>
          </w:rPr>
          <w:delText>-</w:delText>
        </w:r>
      </w:del>
      <w:r w:rsidR="00F058C0" w:rsidRPr="001F0EC4">
        <w:rPr>
          <w:lang w:val="en-US"/>
        </w:rPr>
        <w:t xml:space="preserve">)naturalness. </w:t>
      </w:r>
      <w:bookmarkStart w:id="46"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47" w:name="_Hlk181811684"/>
      <w:bookmarkEnd w:id="46"/>
      <w:r w:rsidR="00193273" w:rsidRPr="001F0EC4">
        <w:rPr>
          <w:lang w:val="en-US"/>
        </w:rPr>
        <w:t xml:space="preserve"> </w:t>
      </w:r>
      <w:bookmarkStart w:id="48"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IwVDE4OjE1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del w:id="49" w:author="Drayton, Lindsey (ELS-HBE)" w:date="2024-11-27T12:31:00Z" w16du:dateUtc="2024-11-27T20:31:00Z">
        <w:r w:rsidR="00164D04" w:rsidRPr="001F0EC4" w:rsidDel="00AA2755">
          <w:rPr>
            <w:lang w:val="en-US"/>
          </w:rPr>
          <w:delText>potentially promoting</w:delText>
        </w:r>
      </w:del>
      <w:ins w:id="50" w:author="Drayton, Lindsey (ELS-HBE)" w:date="2024-11-27T12:31:00Z" w16du:dateUtc="2024-11-27T20:31:00Z">
        <w:r w:rsidR="00AA2755">
          <w:rPr>
            <w:lang w:val="en-US"/>
          </w:rPr>
          <w:t>which can lead to</w:t>
        </w:r>
      </w:ins>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A8cD5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EzIiwiJHR5cGUiOiJTd2lzc0FjYWRlbWljLkNpdGF2aS5QZXJzb24sIFN3aXNzQWNhZGVtaWMuQ2l0YXZpIiwiRmlyc3ROYW1lIjoiSmFjayIsIkxhc3ROYW1lIjoiRGFtaWNvIiwiTWlkZGxlTmFtZSI6IlMuIiwiUHJvdGVjdGVkIjpmYWxzZSwiU2V4IjowLCJDcmVhdGVkQnkiOiJfQ2hyaXN0aW5lIE51c3NiYXVtIiwiQ3JlYXRlZE9uIjoiMjAyMy0xMi0wMlQxNDowNzoyNyIsIk1vZGlmaWVkQnkiOiJfQ2hyaXN0aW5lIE51c3NiYXVtIiwiSWQiOiJmYWJiNWU0Zi1hNjk3LTQ5NDItOTUwNC05MGQzYWUxMDNjNGMiLCJNb2RpZmllZE9uIjoiMjAyMy0xMi0wMlQxNDowNzoyNyIsIlByb2plY3QiOnsiJHJlZiI6IjUifX0seyIkaWQiOiIxNC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1In19XSwiRXZhbHVhdGlvbkNvbXBsZXhpdHkiOjAsIkV2YWx1YXRpb25Tb3VyY2VUZXh0Rm9ybWF0IjowLCJHcm91cHMiOltdLCJIYXNMYWJlbDEiOmZhbHNlLCJIYXNMYWJlbDIiOmZhbHNlLCJJc2JuIjoiOTc4MTQ4MzM4MDgzN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1In19XSwiT3JnYW5pemF0aW9ucyI6W10sIk90aGVyc0ludm9sdmVkIjpbXSwiUGxhY2VPZlB1YmxpY2F0aW9uIjoiMjQ1NSBUZWxsZXIgUm9hZCzCoFRob3VzYW5kIE9ha3MswqBDYWxpZm9ybmlhwqA5MTMyMCIsIlB1Ymxpc2hlcnMiOlt7IiRpZCI6IjE4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U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My0xMi0wMlQxNDoxMTozNCIsIlByb2plY3QiOnsiJHJlZiI6IjUifX0sIlVzZU51bWJlcmluZ1R5cGVPZlBhcmVudERvY3VtZW50IjpmYWxzZX0seyIkaWQiOiIxOSIsIiR0eXBlIjoiU3dpc3NBY2FkZW1pYy5DaXRhdmkuQ2l0YXRpb25zLldvcmRQbGFjZWhvbGRlckVudHJ5LCBTd2lzc0FjYWRlbWljLkNpdGF2aSIsIklkIjoiMWQ2NzZlMDItMTRiZi00MmJmLWE0ZjYtZGU3MTQzMmUzNWIyIiwiUmFuZ2VTdGFydCI6MywiUmFuZ2VMZW5ndGgiOjQsIlJlZmVyZW5jZUlkIjoiZmJhZTdmNmItMWYyNC00NDc0LWE5YzYtYjNiZDExZmIzMjNj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jI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Iz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zMSIsIkNvdW50IjoxLCJUZXh0VW5pdHMiOlt7IiRpZCI6IjMyIiwiRm9udFN0eWxlIjp7IiRpZCI6IjMzIiwiTmV1dHJhbCI6dHJ1ZX0sIlJlYWRpbmdPcmRlciI6MSwiVGV4dCI6IlsxNeKAkzE3XSJ9XX0sIlRhZyI6IkNpdGF2aVBsYWNlaG9sZGVyIzM1NjNjYzFhLTgyZGYtNDdhNS04MDdmLTEyOWZjN2U2N2JiYyIsIlRleHQiOiJbMTXigJMxN10iLCJXQUlWZXJzaW9uIjoiNi4xMS4wLjAifQ==}</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del w:id="51" w:author="Drayton, Lindsey (ELS-HBE)" w:date="2024-11-27T12:31:00Z" w16du:dateUtc="2024-11-27T20:31:00Z">
        <w:r w:rsidR="00164D04" w:rsidRPr="001F0EC4" w:rsidDel="00AA2755">
          <w:rPr>
            <w:lang w:val="en-US"/>
          </w:rPr>
          <w:delText xml:space="preserve">– </w:delText>
        </w:r>
      </w:del>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jBUMTg6MTU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del w:id="52" w:author="Drayton, Lindsey (ELS-HBE)" w:date="2024-11-27T12:34:00Z" w16du:dateUtc="2024-11-27T20:34:00Z">
        <w:r w:rsidR="002F6288" w:rsidRPr="001F0EC4" w:rsidDel="00AA2755">
          <w:rPr>
            <w:lang w:val="en-US"/>
          </w:rPr>
          <w:delText xml:space="preserve">further </w:delText>
        </w:r>
        <w:r w:rsidR="00164D04" w:rsidRPr="001F0EC4" w:rsidDel="00AA2755">
          <w:rPr>
            <w:lang w:val="en-US"/>
          </w:rPr>
          <w:delText>suggests</w:delText>
        </w:r>
      </w:del>
      <w:ins w:id="53" w:author="Drayton, Lindsey (ELS-HBE)" w:date="2024-11-27T12:34:00Z" w16du:dateUtc="2024-11-27T20:34:00Z">
        <w:r w:rsidR="00AA2755">
          <w:rPr>
            <w:lang w:val="en-US"/>
          </w:rPr>
          <w:t>found</w:t>
        </w:r>
      </w:ins>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21F81F08"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ins w:id="54" w:author="Drayton, Lindsey (ELS-HBE)" w:date="2025-01-08T16:54:00Z" w16du:dateUtc="2025-01-09T00:54:00Z">
        <w:r w:rsidR="00D15012">
          <w:rPr>
            <w:lang w:val="en-US"/>
          </w:rPr>
          <w:t xml:space="preserve">. </w:t>
        </w:r>
      </w:ins>
      <w:del w:id="55" w:author="Drayton, Lindsey (ELS-HBE)" w:date="2025-01-08T16:54:00Z" w16du:dateUtc="2025-01-09T00:54:00Z">
        <w:r w:rsidR="00164D04" w:rsidRPr="001F0EC4" w:rsidDel="00D15012">
          <w:rPr>
            <w:lang w:val="en-US"/>
          </w:rPr>
          <w:delText xml:space="preserve"> (HMI)</w:delText>
        </w:r>
        <w:r w:rsidR="00193273" w:rsidRPr="001F0EC4" w:rsidDel="00D15012">
          <w:rPr>
            <w:lang w:val="en-US"/>
          </w:rPr>
          <w:delText xml:space="preserve">. </w:delText>
        </w:r>
      </w:del>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del w:id="56" w:author="Drayton, Lindsey (ELS-HBE)" w:date="2025-01-08T16:56:00Z" w16du:dateUtc="2025-01-09T00:56:00Z">
        <w:r w:rsidR="00A67141" w:rsidRPr="001F0EC4" w:rsidDel="00D15012">
          <w:rPr>
            <w:lang w:val="en-US"/>
          </w:rPr>
          <w:delText>In turn, this</w:delText>
        </w:r>
      </w:del>
      <w:ins w:id="57" w:author="Drayton, Lindsey (ELS-HBE)" w:date="2025-01-08T16:56:00Z" w16du:dateUtc="2025-01-09T00:56:00Z">
        <w:r w:rsidR="00D15012">
          <w:rPr>
            <w:lang w:val="en-US"/>
          </w:rPr>
          <w:t>This</w:t>
        </w:r>
      </w:ins>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ins w:id="58" w:author="Drayton, Lindsey (ELS-HBE)" w:date="2025-01-08T16:54:00Z" w16du:dateUtc="2025-01-09T00:54:00Z">
        <w:r w:rsidR="00D15012" w:rsidRPr="001F0EC4">
          <w:rPr>
            <w:lang w:val="en-US"/>
          </w:rPr>
          <w:t>human-machine interaction</w:t>
        </w:r>
      </w:ins>
      <w:ins w:id="59" w:author="Drayton, Lindsey (ELS-HBE)" w:date="2025-01-08T16:55:00Z" w16du:dateUtc="2025-01-09T00:55:00Z">
        <w:r w:rsidR="00D15012">
          <w:rPr>
            <w:lang w:val="en-US"/>
          </w:rPr>
          <w:t>s</w:t>
        </w:r>
      </w:ins>
      <w:ins w:id="60" w:author="Drayton, Lindsey (ELS-HBE)" w:date="2025-01-08T16:54:00Z" w16du:dateUtc="2025-01-09T00:54:00Z">
        <w:r w:rsidR="00D15012" w:rsidRPr="001F0EC4">
          <w:rPr>
            <w:lang w:val="en-US"/>
          </w:rPr>
          <w:t xml:space="preserve"> </w:t>
        </w:r>
      </w:ins>
      <w:del w:id="61" w:author="Drayton, Lindsey (ELS-HBE)" w:date="2025-01-08T16:54:00Z" w16du:dateUtc="2025-01-09T00:54:00Z">
        <w:r w:rsidR="00A67141" w:rsidRPr="001F0EC4" w:rsidDel="00D15012">
          <w:rPr>
            <w:lang w:val="en-US"/>
          </w:rPr>
          <w:delText xml:space="preserve">HMI </w:delText>
        </w:r>
      </w:del>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yMFQxODoxNT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jBUMTg6MTU6Mzc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yMFQxODoxNT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jBUMTg6MTU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yMFQxODoxNTozN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jBUMTg6MTU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47"/>
    <w:bookmarkEnd w:id="48"/>
    <w:p w14:paraId="0FADAF3F" w14:textId="4B4C6CCA" w:rsidR="0086290E" w:rsidRPr="00BF71D0" w:rsidRDefault="00F058C0">
      <w:pPr>
        <w:spacing w:line="480" w:lineRule="auto"/>
        <w:jc w:val="both"/>
        <w:rPr>
          <w:lang w:val="en-US"/>
        </w:rPr>
        <w:pPrChange w:id="62" w:author="Drayton, Lindsey (ELS-HBE)" w:date="2024-11-27T12:34:00Z" w16du:dateUtc="2024-11-27T20:34:00Z">
          <w:pPr>
            <w:spacing w:line="480" w:lineRule="auto"/>
            <w:ind w:firstLine="360"/>
            <w:jc w:val="both"/>
          </w:pPr>
        </w:pPrChange>
      </w:pPr>
      <w:r w:rsidRPr="001F0EC4">
        <w:rPr>
          <w:lang w:val="en-US"/>
        </w:rPr>
        <w:t xml:space="preserve">Given its widespread practical importance, the role of voice naturalness </w:t>
      </w:r>
      <w:del w:id="63" w:author="Drayton, Lindsey (ELS-HBE)" w:date="2024-11-27T12:36:00Z" w16du:dateUtc="2024-11-27T20:36:00Z">
        <w:r w:rsidRPr="001F0EC4" w:rsidDel="00AA2755">
          <w:rPr>
            <w:lang w:val="en-US"/>
          </w:rPr>
          <w:delText xml:space="preserve">deserves </w:delText>
        </w:r>
      </w:del>
      <w:ins w:id="64" w:author="Drayton, Lindsey (ELS-HBE)" w:date="2024-11-27T12:36:00Z" w16du:dateUtc="2024-11-27T20:36:00Z">
        <w:r w:rsidR="00AA2755">
          <w:rPr>
            <w:lang w:val="en-US"/>
          </w:rPr>
          <w:t>warrants</w:t>
        </w:r>
        <w:r w:rsidR="00AA2755" w:rsidRPr="001F0EC4">
          <w:rPr>
            <w:lang w:val="en-US"/>
          </w:rPr>
          <w:t xml:space="preserve"> </w:t>
        </w:r>
      </w:ins>
      <w:r w:rsidRPr="001F0EC4">
        <w:rPr>
          <w:lang w:val="en-US"/>
        </w:rPr>
        <w:t xml:space="preserve">scientific scrutiny. </w:t>
      </w:r>
      <w:del w:id="65" w:author="Drayton, Lindsey (ELS-HBE)" w:date="2024-11-27T12:36:00Z" w16du:dateUtc="2024-11-27T20:36:00Z">
        <w:r w:rsidRPr="001F0EC4" w:rsidDel="00AA2755">
          <w:rPr>
            <w:lang w:val="en-US"/>
          </w:rPr>
          <w:delText>But although</w:delText>
        </w:r>
      </w:del>
      <w:ins w:id="66" w:author="Drayton, Lindsey (ELS-HBE)" w:date="2024-11-27T12:36:00Z" w16du:dateUtc="2024-11-27T20:36:00Z">
        <w:r w:rsidR="00AA2755">
          <w:rPr>
            <w:lang w:val="en-US"/>
          </w:rPr>
          <w:t>Although</w:t>
        </w:r>
      </w:ins>
      <w:r w:rsidRPr="001F0EC4">
        <w:rPr>
          <w:lang w:val="en-US"/>
        </w:rPr>
        <w:t xml:space="preserve"> many recent studies provide useful empirical insights, </w:t>
      </w:r>
      <w:del w:id="67" w:author="Drayton, Lindsey (ELS-HBE)" w:date="2024-11-27T12:36:00Z" w16du:dateUtc="2024-11-27T20:36:00Z">
        <w:r w:rsidRPr="001F0EC4" w:rsidDel="00AA2755">
          <w:rPr>
            <w:lang w:val="en-US"/>
          </w:rPr>
          <w:delText xml:space="preserve">we are currently looking at </w:delText>
        </w:r>
        <w:r w:rsidR="00B5238A" w:rsidRPr="001F0EC4" w:rsidDel="00AA2755">
          <w:rPr>
            <w:lang w:val="en-US"/>
          </w:rPr>
          <w:delText>a</w:delText>
        </w:r>
      </w:del>
      <w:ins w:id="68" w:author="Drayton, Lindsey (ELS-HBE)" w:date="2024-11-27T12:36:00Z" w16du:dateUtc="2024-11-27T20:36:00Z">
        <w:r w:rsidR="00AA2755">
          <w:rPr>
            <w:lang w:val="en-US"/>
          </w:rPr>
          <w:t>the current landscape</w:t>
        </w:r>
      </w:ins>
      <w:ins w:id="69" w:author="Drayton, Lindsey (ELS-HBE)" w:date="2024-11-27T12:37:00Z" w16du:dateUtc="2024-11-27T20:37:00Z">
        <w:r w:rsidR="00AA2755">
          <w:rPr>
            <w:lang w:val="en-US"/>
          </w:rPr>
          <w:t xml:space="preserve"> resembles a</w:t>
        </w:r>
      </w:ins>
      <w:r w:rsidR="00B5238A" w:rsidRPr="001F0EC4">
        <w:rPr>
          <w:lang w:val="en-US"/>
        </w:rPr>
        <w:t xml:space="preserve"> </w:t>
      </w:r>
      <w:r w:rsidR="002F6FC8" w:rsidRPr="001F0EC4">
        <w:rPr>
          <w:lang w:val="en-US"/>
        </w:rPr>
        <w:t>patchwork</w:t>
      </w:r>
      <w:r w:rsidRPr="001F0EC4">
        <w:rPr>
          <w:lang w:val="en-US"/>
        </w:rPr>
        <w:t xml:space="preserve"> rather than </w:t>
      </w:r>
      <w:del w:id="70" w:author="Drayton, Lindsey (ELS-HBE)" w:date="2024-11-27T12:37:00Z" w16du:dateUtc="2024-11-27T20:37:00Z">
        <w:r w:rsidRPr="001F0EC4" w:rsidDel="00AA2755">
          <w:rPr>
            <w:lang w:val="en-US"/>
          </w:rPr>
          <w:delText>a research</w:delText>
        </w:r>
      </w:del>
      <w:ins w:id="71" w:author="Drayton, Lindsey (ELS-HBE)" w:date="2024-11-27T12:37:00Z" w16du:dateUtc="2024-11-27T20:37:00Z">
        <w:r w:rsidR="00AA2755">
          <w:rPr>
            <w:lang w:val="en-US"/>
          </w:rPr>
          <w:t>a cohesive research</w:t>
        </w:r>
      </w:ins>
      <w:r w:rsidRPr="001F0EC4">
        <w:rPr>
          <w:lang w:val="en-US"/>
        </w:rPr>
        <w:t xml:space="preserve"> field. </w:t>
      </w:r>
      <w:del w:id="72" w:author="Drayton, Lindsey (ELS-HBE)" w:date="2024-11-27T12:38:00Z" w16du:dateUtc="2024-11-27T20:38:00Z">
        <w:r w:rsidRPr="001F0EC4" w:rsidDel="002E409E">
          <w:rPr>
            <w:lang w:val="en-US"/>
          </w:rPr>
          <w:delText>This has motivated us to take a step back and reflect on four problems in the present literature</w:delText>
        </w:r>
      </w:del>
      <w:ins w:id="73" w:author="Drayton, Lindsey (ELS-HBE)" w:date="2024-11-27T12:38:00Z" w16du:dateUtc="2024-11-27T20:38:00Z">
        <w:r w:rsidR="002E409E">
          <w:rPr>
            <w:lang w:val="en-US"/>
          </w:rPr>
          <w:t>There are four key issues within the existing literature</w:t>
        </w:r>
      </w:ins>
      <w:r w:rsidRPr="001F0EC4">
        <w:rPr>
          <w:lang w:val="en-US"/>
        </w:rPr>
        <w:t xml:space="preserve">: (a) conceptual underspecification, (b) </w:t>
      </w:r>
      <w:r w:rsidR="00A2143E" w:rsidRPr="001F0EC4">
        <w:rPr>
          <w:lang w:val="en-US"/>
        </w:rPr>
        <w:t>heterogeneous</w:t>
      </w:r>
      <w:r w:rsidRPr="001F0EC4">
        <w:rPr>
          <w:lang w:val="en-US"/>
        </w:rPr>
        <w:t xml:space="preserve"> operationalization, (c) lack of exchange between research domains</w:t>
      </w:r>
      <w:ins w:id="74" w:author="Drayton, Lindsey (ELS-HBE)" w:date="2025-01-08T15:46:00Z" w16du:dateUtc="2025-01-08T23:46:00Z">
        <w:r w:rsidR="00140813">
          <w:rPr>
            <w:lang w:val="en-US"/>
          </w:rPr>
          <w:t>,</w:t>
        </w:r>
      </w:ins>
      <w:r w:rsidRPr="001F0EC4">
        <w:rPr>
          <w:lang w:val="en-US"/>
        </w:rPr>
        <w:t xml:space="preserve"> and (d) insufficient anchoring in voice perception theory. </w:t>
      </w:r>
      <w:del w:id="75" w:author="Drayton, Lindsey (ELS-HBE)" w:date="2024-11-27T12:38:00Z" w16du:dateUtc="2024-11-27T20:38:00Z">
        <w:r w:rsidR="002E4F0D" w:rsidRPr="001F0EC4" w:rsidDel="002E409E">
          <w:rPr>
            <w:lang w:val="en-US"/>
          </w:rPr>
          <w:delText>Our impression is that</w:delText>
        </w:r>
      </w:del>
      <w:ins w:id="76" w:author="Drayton, Lindsey (ELS-HBE)" w:date="2024-11-27T12:38:00Z" w16du:dateUtc="2024-11-27T20:38:00Z">
        <w:r w:rsidR="002E409E">
          <w:rPr>
            <w:lang w:val="en-US"/>
          </w:rPr>
          <w:t>These challenges have like</w:t>
        </w:r>
      </w:ins>
      <w:ins w:id="77" w:author="Drayton, Lindsey (ELS-HBE)" w:date="2024-11-27T12:39:00Z" w16du:dateUtc="2024-11-27T20:39:00Z">
        <w:r w:rsidR="002E409E">
          <w:rPr>
            <w:lang w:val="en-US"/>
          </w:rPr>
          <w:t>l</w:t>
        </w:r>
      </w:ins>
      <w:ins w:id="78" w:author="Drayton, Lindsey (ELS-HBE)" w:date="2024-11-27T12:38:00Z" w16du:dateUtc="2024-11-27T20:38:00Z">
        <w:r w:rsidR="002E409E">
          <w:rPr>
            <w:lang w:val="en-US"/>
          </w:rPr>
          <w:t xml:space="preserve">y </w:t>
        </w:r>
      </w:ins>
      <w:del w:id="79" w:author="Drayton, Lindsey (ELS-HBE)" w:date="2024-11-27T12:39:00Z" w16du:dateUtc="2024-11-27T20:39:00Z">
        <w:r w:rsidRPr="001F0EC4" w:rsidDel="002E409E">
          <w:rPr>
            <w:lang w:val="en-US"/>
          </w:rPr>
          <w:delText xml:space="preserve"> these problems have so far </w:delText>
        </w:r>
      </w:del>
      <w:r w:rsidRPr="001F0EC4">
        <w:rPr>
          <w:lang w:val="en-US"/>
        </w:rPr>
        <w:t xml:space="preserve">precluded a systematic understanding of vocal naturalness, </w:t>
      </w:r>
      <w:ins w:id="80" w:author="Drayton, Lindsey (ELS-HBE)" w:date="2024-11-27T12:39:00Z" w16du:dateUtc="2024-11-27T20:39:00Z">
        <w:r w:rsidR="002E409E">
          <w:rPr>
            <w:lang w:val="en-US"/>
          </w:rPr>
          <w:t>limited</w:t>
        </w:r>
      </w:ins>
      <w:del w:id="81" w:author="Drayton, Lindsey (ELS-HBE)" w:date="2024-11-27T12:39:00Z" w16du:dateUtc="2024-11-27T20:39:00Z">
        <w:r w:rsidRPr="001F0EC4" w:rsidDel="002E409E">
          <w:rPr>
            <w:lang w:val="en-US"/>
          </w:rPr>
          <w:delText>impeded</w:delText>
        </w:r>
      </w:del>
      <w:r w:rsidRPr="001F0EC4">
        <w:rPr>
          <w:lang w:val="en-US"/>
        </w:rPr>
        <w:t xml:space="preserve"> visibility to a wider </w:t>
      </w:r>
      <w:del w:id="82" w:author="Drayton, Lindsey (ELS-HBE)" w:date="2024-11-27T12:39:00Z" w16du:dateUtc="2024-11-27T20:39:00Z">
        <w:r w:rsidRPr="001F0EC4" w:rsidDel="002E409E">
          <w:rPr>
            <w:lang w:val="en-US"/>
          </w:rPr>
          <w:delText>readership</w:delText>
        </w:r>
      </w:del>
      <w:ins w:id="83" w:author="Drayton, Lindsey (ELS-HBE)" w:date="2024-11-27T12:39:00Z" w16du:dateUtc="2024-11-27T20:39:00Z">
        <w:r w:rsidR="002E409E">
          <w:rPr>
            <w:lang w:val="en-US"/>
          </w:rPr>
          <w:t>audience</w:t>
        </w:r>
      </w:ins>
      <w:r w:rsidRPr="001F0EC4">
        <w:rPr>
          <w:lang w:val="en-US"/>
        </w:rPr>
        <w:t xml:space="preserve">, </w:t>
      </w:r>
      <w:del w:id="84" w:author="Drayton, Lindsey (ELS-HBE)" w:date="2024-11-27T12:39:00Z" w16du:dateUtc="2024-11-27T20:39:00Z">
        <w:r w:rsidRPr="001F0EC4" w:rsidDel="002E409E">
          <w:rPr>
            <w:lang w:val="en-US"/>
          </w:rPr>
          <w:delText xml:space="preserve">concealed </w:delText>
        </w:r>
      </w:del>
      <w:ins w:id="85" w:author="Drayton, Lindsey (ELS-HBE)" w:date="2024-11-27T12:39:00Z" w16du:dateUtc="2024-11-27T20:39:00Z">
        <w:r w:rsidR="002E409E">
          <w:rPr>
            <w:lang w:val="en-US"/>
          </w:rPr>
          <w:t>obscured</w:t>
        </w:r>
        <w:r w:rsidR="002E409E" w:rsidRPr="001F0EC4">
          <w:rPr>
            <w:lang w:val="en-US"/>
          </w:rPr>
          <w:t xml:space="preserve"> </w:t>
        </w:r>
      </w:ins>
      <w:r w:rsidRPr="001F0EC4">
        <w:rPr>
          <w:lang w:val="en-US"/>
        </w:rPr>
        <w:t xml:space="preserve">crucial research questions, and led to a divergence between theory and practice. </w:t>
      </w:r>
      <w:ins w:id="86" w:author="Drayton, Lindsey (ELS-HBE)" w:date="2024-11-27T12:40:00Z" w16du:dateUtc="2024-11-27T20:40:00Z">
        <w:r w:rsidR="002E409E">
          <w:rPr>
            <w:lang w:val="en-US"/>
          </w:rPr>
          <w:t xml:space="preserve">The following sections elaborate on </w:t>
        </w:r>
      </w:ins>
      <w:del w:id="87" w:author="Drayton, Lindsey (ELS-HBE)" w:date="2024-11-27T12:40:00Z" w16du:dateUtc="2024-11-27T20:40:00Z">
        <w:r w:rsidRPr="001F0EC4" w:rsidDel="002E409E">
          <w:rPr>
            <w:lang w:val="en-US"/>
          </w:rPr>
          <w:delText xml:space="preserve">In what follows, we will elaborate on </w:delText>
        </w:r>
      </w:del>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Heading1"/>
        <w:spacing w:line="480" w:lineRule="auto"/>
        <w:jc w:val="both"/>
        <w:rPr>
          <w:lang w:val="en-US"/>
        </w:rPr>
      </w:pPr>
      <w:bookmarkStart w:id="88" w:name="_Toc160791726"/>
      <w:r w:rsidRPr="00A2143E">
        <w:rPr>
          <w:lang w:val="en-US"/>
        </w:rPr>
        <w:t xml:space="preserve">Current </w:t>
      </w:r>
      <w:r w:rsidR="00FD28C0">
        <w:rPr>
          <w:lang w:val="en-US"/>
        </w:rPr>
        <w:t>p</w:t>
      </w:r>
      <w:r w:rsidRPr="00A2143E">
        <w:rPr>
          <w:lang w:val="en-US"/>
        </w:rPr>
        <w:t>roblems</w:t>
      </w:r>
      <w:bookmarkEnd w:id="88"/>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2E409E" w:rsidRDefault="00A017E1">
      <w:pPr>
        <w:pStyle w:val="Heading2"/>
        <w:spacing w:line="480" w:lineRule="auto"/>
        <w:jc w:val="both"/>
        <w:rPr>
          <w:i/>
          <w:iCs/>
          <w:lang w:val="en-US"/>
          <w:rPrChange w:id="89" w:author="Drayton, Lindsey (ELS-HBE)" w:date="2024-11-27T12:41:00Z" w16du:dateUtc="2024-11-27T20:41:00Z">
            <w:rPr>
              <w:lang w:val="en-US"/>
            </w:rPr>
          </w:rPrChange>
        </w:rPr>
        <w:pPrChange w:id="90" w:author="Drayton, Lindsey (ELS-HBE)" w:date="2024-11-27T12:40:00Z" w16du:dateUtc="2024-11-27T20:40:00Z">
          <w:pPr>
            <w:pStyle w:val="Heading2"/>
            <w:spacing w:line="480" w:lineRule="auto"/>
            <w:ind w:left="360"/>
            <w:jc w:val="both"/>
          </w:pPr>
        </w:pPrChange>
      </w:pPr>
      <w:bookmarkStart w:id="91" w:name="_Toc160791727"/>
      <w:r w:rsidRPr="002E409E">
        <w:rPr>
          <w:i/>
          <w:iCs/>
          <w:lang w:val="en-US"/>
          <w:rPrChange w:id="92" w:author="Drayton, Lindsey (ELS-HBE)" w:date="2024-11-27T12:41:00Z" w16du:dateUtc="2024-11-27T20:41:00Z">
            <w:rPr>
              <w:lang w:val="en-US"/>
            </w:rPr>
          </w:rPrChange>
        </w:rPr>
        <w:t xml:space="preserve">Conceptual </w:t>
      </w:r>
      <w:r w:rsidR="00FD28C0" w:rsidRPr="002E409E">
        <w:rPr>
          <w:i/>
          <w:iCs/>
          <w:lang w:val="en-US"/>
          <w:rPrChange w:id="93" w:author="Drayton, Lindsey (ELS-HBE)" w:date="2024-11-27T12:41:00Z" w16du:dateUtc="2024-11-27T20:41:00Z">
            <w:rPr>
              <w:lang w:val="en-US"/>
            </w:rPr>
          </w:rPrChange>
        </w:rPr>
        <w:t>u</w:t>
      </w:r>
      <w:r w:rsidRPr="002E409E">
        <w:rPr>
          <w:i/>
          <w:iCs/>
          <w:lang w:val="en-US"/>
          <w:rPrChange w:id="94" w:author="Drayton, Lindsey (ELS-HBE)" w:date="2024-11-27T12:41:00Z" w16du:dateUtc="2024-11-27T20:41:00Z">
            <w:rPr>
              <w:lang w:val="en-US"/>
            </w:rPr>
          </w:rPrChange>
        </w:rPr>
        <w:t>nderspecification</w:t>
      </w:r>
      <w:bookmarkEnd w:id="91"/>
    </w:p>
    <w:p w14:paraId="338A3687" w14:textId="2B2F3566"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del w:id="95" w:author="Drayton, Lindsey (ELS-HBE)" w:date="2024-11-27T12:42:00Z" w16du:dateUtc="2024-11-27T20:42:00Z">
        <w:r w:rsidDel="002E409E">
          <w:rPr>
            <w:lang w:val="en-US"/>
          </w:rPr>
          <w:delText xml:space="preserve">In fact, the </w:delText>
        </w:r>
      </w:del>
      <w:ins w:id="96" w:author="Drayton, Lindsey (ELS-HBE)" w:date="2024-11-27T12:42:00Z" w16du:dateUtc="2024-11-27T20:42:00Z">
        <w:r w:rsidR="002E409E">
          <w:rPr>
            <w:lang w:val="en-US"/>
          </w:rPr>
          <w:t>Many</w:t>
        </w:r>
      </w:ins>
      <w:del w:id="97" w:author="Drayton, Lindsey (ELS-HBE)" w:date="2024-11-27T12:42:00Z" w16du:dateUtc="2024-11-27T20:42:00Z">
        <w:r w:rsidDel="002E409E">
          <w:rPr>
            <w:lang w:val="en-US"/>
          </w:rPr>
          <w:delText xml:space="preserve">majority </w:delText>
        </w:r>
        <w:r w:rsidR="006B4363" w:rsidDel="002E409E">
          <w:rPr>
            <w:lang w:val="en-US"/>
          </w:rPr>
          <w:delText>of</w:delText>
        </w:r>
      </w:del>
      <w:r w:rsidR="006B4363">
        <w:rPr>
          <w:lang w:val="en-US"/>
        </w:rPr>
        <w:t xml:space="preserve"> papers </w:t>
      </w:r>
      <w:r>
        <w:rPr>
          <w:lang w:val="en-US"/>
        </w:rPr>
        <w:t>do</w:t>
      </w:r>
      <w:del w:id="98" w:author="Drayton, Lindsey (ELS-HBE)" w:date="2024-11-27T12:42:00Z" w16du:dateUtc="2024-11-27T20:42:00Z">
        <w:r w:rsidDel="002E409E">
          <w:rPr>
            <w:lang w:val="en-US"/>
          </w:rPr>
          <w:delText>es</w:delText>
        </w:r>
      </w:del>
      <w:r>
        <w:rPr>
          <w:lang w:val="en-US"/>
        </w:rPr>
        <w:t xml:space="preserve"> not </w:t>
      </w:r>
      <w:r w:rsidR="00540EA3">
        <w:rPr>
          <w:lang w:val="en-US"/>
        </w:rPr>
        <w:t xml:space="preserve">even </w:t>
      </w:r>
      <w:r>
        <w:rPr>
          <w:lang w:val="en-US"/>
        </w:rPr>
        <w:t xml:space="preserve">provide an explicit definition of naturalness </w:t>
      </w:r>
      <w:del w:id="99" w:author="Drayton, Lindsey (ELS-HBE)" w:date="2024-11-27T12:42:00Z" w16du:dateUtc="2024-11-27T20:42:00Z">
        <w:r w:rsidDel="002E409E">
          <w:rPr>
            <w:lang w:val="en-US"/>
          </w:rPr>
          <w:delText xml:space="preserve">at all </w:delText>
        </w:r>
      </w:del>
      <w:r>
        <w:rPr>
          <w:lang w:val="en-US"/>
        </w:rPr>
        <w:t>(</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del w:id="100" w:author="Drayton, Lindsey (ELS-HBE)" w:date="2025-01-08T16:58:00Z" w16du:dateUtc="2025-01-09T00:58:00Z">
        <w:r w:rsidR="00FD7E8A" w:rsidRPr="001F0EC4" w:rsidDel="00D15012">
          <w:rPr>
            <w:lang w:val="en-US"/>
          </w:rPr>
          <w:delText>can only be drawn implicitly</w:delText>
        </w:r>
      </w:del>
      <w:ins w:id="101" w:author="Drayton, Lindsey (ELS-HBE)" w:date="2025-01-08T16:58:00Z" w16du:dateUtc="2025-01-09T00:58:00Z">
        <w:r w:rsidR="00D15012">
          <w:rPr>
            <w:lang w:val="en-US"/>
          </w:rPr>
          <w:t>must be inferred</w:t>
        </w:r>
      </w:ins>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w:t>
      </w:r>
      <w:del w:id="102" w:author="Drayton, Lindsey (ELS-HBE)" w:date="2024-11-27T12:45:00Z" w16du:dateUtc="2024-11-27T20:45:00Z">
        <w:r w:rsidR="0088537C" w:rsidRPr="001F0EC4" w:rsidDel="002E409E">
          <w:rPr>
            <w:lang w:val="en-US"/>
          </w:rPr>
          <w:delText xml:space="preserve">tremendously </w:delText>
        </w:r>
      </w:del>
      <w:r w:rsidR="0088537C" w:rsidRPr="001F0EC4">
        <w:rPr>
          <w:lang w:val="en-US"/>
        </w:rPr>
        <w:t>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del w:id="103" w:author="Drayton, Lindsey (ELS-HBE)" w:date="2024-11-27T12:43:00Z" w16du:dateUtc="2024-11-27T20:43:00Z">
        <w:r w:rsidR="00FF3695" w:rsidRPr="001F0EC4" w:rsidDel="002E409E">
          <w:rPr>
            <w:lang w:val="en-US"/>
          </w:rPr>
          <w:delText>several</w:delText>
        </w:r>
        <w:r w:rsidR="0088537C" w:rsidRPr="001F0EC4" w:rsidDel="002E409E">
          <w:rPr>
            <w:lang w:val="en-US"/>
          </w:rPr>
          <w:delText xml:space="preserve"> </w:delText>
        </w:r>
      </w:del>
      <w:ins w:id="104" w:author="Drayton, Lindsey (ELS-HBE)" w:date="2024-11-27T12:43:00Z" w16du:dateUtc="2024-11-27T20:43:00Z">
        <w:r w:rsidR="002E409E">
          <w:rPr>
            <w:lang w:val="en-US"/>
          </w:rPr>
          <w:t>some</w:t>
        </w:r>
        <w:r w:rsidR="002E409E" w:rsidRPr="001F0EC4">
          <w:rPr>
            <w:lang w:val="en-US"/>
          </w:rPr>
          <w:t xml:space="preserve"> </w:t>
        </w:r>
      </w:ins>
      <w:r w:rsidR="0088537C" w:rsidRPr="001F0EC4">
        <w:rPr>
          <w:lang w:val="en-US"/>
        </w:rPr>
        <w:t xml:space="preserve">researchers refer to the definition provided by </w:t>
      </w:r>
      <w:r w:rsidR="004E074C" w:rsidRPr="001F0EC4">
        <w:rPr>
          <w:lang w:val="en-US"/>
        </w:rPr>
        <w:t xml:space="preserve">Yorkston and </w:t>
      </w:r>
      <w:r w:rsidR="006B4363" w:rsidRPr="001F0EC4">
        <w:rPr>
          <w:lang w:val="en-US"/>
        </w:rPr>
        <w:t>colleagues</w:t>
      </w:r>
      <w:r w:rsidR="004E074C" w:rsidRPr="001F0EC4">
        <w:rPr>
          <w:lang w:val="en-US"/>
        </w:rPr>
        <w:t xml:space="preserve"> (1999)</w:t>
      </w:r>
      <w:r w:rsidR="0088537C" w:rsidRPr="001F0EC4">
        <w:rPr>
          <w:lang w:val="en-US"/>
        </w:rPr>
        <w:t>: “</w:t>
      </w:r>
      <w:r w:rsidR="0088537C" w:rsidRPr="001F0EC4">
        <w:rPr>
          <w:i/>
          <w:lang w:val="en-US"/>
        </w:rPr>
        <w:t xml:space="preserve">Naturalness is defined as conforming to the listener’s standards of rate, rhythm, intonation, and stress patterning and to the syntactic structure of the utterance being </w:t>
      </w:r>
      <w:r w:rsidR="0088537C" w:rsidRPr="00C35DFD">
        <w:rPr>
          <w:i/>
          <w:lang w:val="en-US"/>
        </w:rPr>
        <w:t>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56D6D695" w:rsidR="00BE01A0" w:rsidRDefault="005B7151">
      <w:pPr>
        <w:spacing w:line="480" w:lineRule="auto"/>
        <w:jc w:val="both"/>
        <w:rPr>
          <w:lang w:val="en-US"/>
        </w:rPr>
        <w:pPrChange w:id="105" w:author="Drayton, Lindsey (ELS-HBE)" w:date="2024-11-27T12:43:00Z" w16du:dateUtc="2024-11-27T20:43:00Z">
          <w:pPr>
            <w:spacing w:line="480" w:lineRule="auto"/>
            <w:ind w:firstLine="708"/>
            <w:jc w:val="both"/>
          </w:pPr>
        </w:pPrChange>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ins w:id="106" w:author="Drayton, Lindsey (ELS-HBE)" w:date="2024-11-27T12:45:00Z" w16du:dateUtc="2024-11-27T20:45:00Z">
        <w:r w:rsidR="002E409E">
          <w:rPr>
            <w:lang w:val="en-US"/>
          </w:rPr>
          <w:t xml:space="preserve">that </w:t>
        </w:r>
      </w:ins>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ins w:id="107" w:author="Drayton, Lindsey (ELS-HBE)" w:date="2024-11-27T12:45:00Z" w16du:dateUtc="2024-11-27T20:45:00Z">
        <w:r w:rsidR="002E409E">
          <w:rPr>
            <w:lang w:val="en-US"/>
          </w:rPr>
          <w:t xml:space="preserve">that </w:t>
        </w:r>
      </w:ins>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jBUMTg6MTU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del w:id="108" w:author="Drayton, Lindsey (ELS-HBE)" w:date="2024-11-27T12:46:00Z" w16du:dateUtc="2024-11-27T20:46:00Z">
        <w:r w:rsidDel="002E409E">
          <w:rPr>
            <w:lang w:val="en-US"/>
          </w:rPr>
          <w:delText>th</w:delText>
        </w:r>
        <w:r w:rsidR="00C43D54" w:rsidDel="002E409E">
          <w:rPr>
            <w:lang w:val="en-US"/>
          </w:rPr>
          <w:delText>at</w:delText>
        </w:r>
        <w:r w:rsidDel="002E409E">
          <w:rPr>
            <w:lang w:val="en-US"/>
          </w:rPr>
          <w:delText>,</w:delText>
        </w:r>
      </w:del>
      <w:ins w:id="109" w:author="Drayton, Lindsey (ELS-HBE)" w:date="2024-11-27T12:46:00Z" w16du:dateUtc="2024-11-27T20:46:00Z">
        <w:r w:rsidR="002E409E">
          <w:rPr>
            <w:lang w:val="en-US"/>
          </w:rPr>
          <w:t xml:space="preserve">this, </w:t>
        </w:r>
      </w:ins>
      <w:del w:id="110" w:author="Drayton, Lindsey (ELS-HBE)" w:date="2024-11-27T12:46:00Z" w16du:dateUtc="2024-11-27T20:46:00Z">
        <w:r w:rsidDel="002E409E">
          <w:rPr>
            <w:lang w:val="en-US"/>
          </w:rPr>
          <w:delText xml:space="preserve"> however, </w:delText>
        </w:r>
      </w:del>
      <w:r>
        <w:rPr>
          <w:lang w:val="en-US"/>
        </w:rPr>
        <w:t xml:space="preserve">conceptualizations are </w:t>
      </w:r>
      <w:del w:id="111" w:author="Drayton, Lindsey (ELS-HBE)" w:date="2024-11-27T12:46:00Z" w16du:dateUtc="2024-11-27T20:46:00Z">
        <w:r w:rsidDel="002E409E">
          <w:rPr>
            <w:lang w:val="en-US"/>
          </w:rPr>
          <w:delText xml:space="preserve">very </w:delText>
        </w:r>
      </w:del>
      <w:ins w:id="112" w:author="Drayton, Lindsey (ELS-HBE)" w:date="2024-11-27T12:46:00Z" w16du:dateUtc="2024-11-27T20:46:00Z">
        <w:r w:rsidR="002E409E">
          <w:rPr>
            <w:lang w:val="en-US"/>
          </w:rPr>
          <w:t xml:space="preserve">highly </w:t>
        </w:r>
      </w:ins>
      <w:r>
        <w:rPr>
          <w:lang w:val="en-US"/>
        </w:rPr>
        <w:t xml:space="preserve">heterogeneous because </w:t>
      </w:r>
      <w:r w:rsidR="00987DE8">
        <w:rPr>
          <w:lang w:val="en-US"/>
        </w:rPr>
        <w:t xml:space="preserve">they are tailored to the respective empirical focus. </w:t>
      </w:r>
      <w:del w:id="113" w:author="Drayton, Lindsey (ELS-HBE)" w:date="2024-11-27T12:46:00Z" w16du:dateUtc="2024-11-27T20:46:00Z">
        <w:r w:rsidR="006A3795" w:rsidDel="002E409E">
          <w:rPr>
            <w:lang w:val="en-US"/>
          </w:rPr>
          <w:delText>Unfortunately</w:delText>
        </w:r>
        <w:r w:rsidR="00987DE8" w:rsidDel="002E409E">
          <w:rPr>
            <w:lang w:val="en-US"/>
          </w:rPr>
          <w:delText xml:space="preserve">, despite covering relevant aspects, </w:delText>
        </w:r>
      </w:del>
      <w:ins w:id="114" w:author="Drayton, Lindsey (ELS-HBE)" w:date="2024-11-27T12:46:00Z" w16du:dateUtc="2024-11-27T20:46:00Z">
        <w:r w:rsidR="002E409E">
          <w:rPr>
            <w:lang w:val="en-US"/>
          </w:rPr>
          <w:t>T</w:t>
        </w:r>
      </w:ins>
      <w:del w:id="115" w:author="Drayton, Lindsey (ELS-HBE)" w:date="2024-11-27T12:46:00Z" w16du:dateUtc="2024-11-27T20:46:00Z">
        <w:r w:rsidR="00987DE8" w:rsidDel="002E409E">
          <w:rPr>
            <w:lang w:val="en-US"/>
          </w:rPr>
          <w:delText>t</w:delText>
        </w:r>
      </w:del>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w:t>
      </w:r>
      <w:del w:id="116" w:author="Drayton, Lindsey (ELS-HBE)" w:date="2024-11-27T12:46:00Z" w16du:dateUtc="2024-11-27T20:46:00Z">
        <w:r w:rsidR="008D1317" w:rsidDel="002E409E">
          <w:rPr>
            <w:lang w:val="en-US"/>
          </w:rPr>
          <w:delText xml:space="preserve">the </w:delText>
        </w:r>
      </w:del>
      <w:r w:rsidR="008D1317">
        <w:rPr>
          <w:lang w:val="en-US"/>
        </w:rPr>
        <w:t>heterogeneous terminology</w:t>
      </w:r>
      <w:ins w:id="117" w:author="Drayton, Lindsey (ELS-HBE)" w:date="2024-11-27T12:46:00Z" w16du:dateUtc="2024-11-27T20:46:00Z">
        <w:r w:rsidR="002E409E">
          <w:rPr>
            <w:lang w:val="en-US"/>
          </w:rPr>
          <w:t xml:space="preserve"> (discussed next)</w:t>
        </w:r>
      </w:ins>
      <w:r w:rsidR="008D1317">
        <w:rPr>
          <w:lang w:val="en-US"/>
        </w:rPr>
        <w:t xml:space="preserve"> </w:t>
      </w:r>
      <w:r w:rsidR="00910521">
        <w:rPr>
          <w:lang w:val="en-US"/>
        </w:rPr>
        <w:t>make it</w:t>
      </w:r>
      <w:r w:rsidR="00C22065">
        <w:rPr>
          <w:lang w:val="en-US"/>
        </w:rPr>
        <w:t xml:space="preserve"> </w:t>
      </w:r>
      <w:del w:id="118" w:author="Drayton, Lindsey (ELS-HBE)" w:date="2024-11-27T12:44:00Z" w16du:dateUtc="2024-11-27T20:44:00Z">
        <w:r w:rsidR="00C22065" w:rsidDel="002E409E">
          <w:rPr>
            <w:lang w:val="en-US"/>
          </w:rPr>
          <w:delText xml:space="preserve">very </w:delText>
        </w:r>
      </w:del>
      <w:r w:rsidR="00C22065">
        <w:rPr>
          <w:lang w:val="en-US"/>
        </w:rPr>
        <w:t>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w:t>
      </w:r>
      <w:del w:id="119" w:author="Drayton, Lindsey (ELS-HBE)" w:date="2024-11-27T12:47:00Z" w16du:dateUtc="2024-11-27T20:47:00Z">
        <w:r w:rsidR="00FC65F0" w:rsidDel="002E409E">
          <w:rPr>
            <w:lang w:val="en-US"/>
          </w:rPr>
          <w:delText xml:space="preserve">, which </w:delText>
        </w:r>
        <w:r w:rsidR="00987DE8" w:rsidDel="002E409E">
          <w:rPr>
            <w:lang w:val="en-US"/>
          </w:rPr>
          <w:delText xml:space="preserve">we provide </w:delText>
        </w:r>
        <w:r w:rsidR="00987DE8" w:rsidRPr="002954CE" w:rsidDel="002E409E">
          <w:rPr>
            <w:lang w:val="en-US"/>
          </w:rPr>
          <w:delText>in Section 3.</w:delText>
        </w:r>
      </w:del>
      <w:ins w:id="120" w:author="Drayton, Lindsey (ELS-HBE)" w:date="2024-11-27T12:47:00Z" w16du:dateUtc="2024-11-27T20:47:00Z">
        <w:r w:rsidR="002E409E">
          <w:rPr>
            <w:lang w:val="en-US"/>
          </w:rPr>
          <w:t>.</w:t>
        </w:r>
      </w:ins>
      <w:r w:rsidR="00987DE8">
        <w:rPr>
          <w:lang w:val="en-US"/>
        </w:rPr>
        <w:t xml:space="preserve"> </w:t>
      </w:r>
    </w:p>
    <w:p w14:paraId="43641542" w14:textId="08D1259E" w:rsidR="00671456" w:rsidRPr="00417A8A" w:rsidDel="002E409E" w:rsidRDefault="00BE01A0" w:rsidP="00543E14">
      <w:pPr>
        <w:spacing w:line="480" w:lineRule="auto"/>
        <w:jc w:val="both"/>
        <w:rPr>
          <w:del w:id="121" w:author="Drayton, Lindsey (ELS-HBE)" w:date="2024-11-27T12:44:00Z" w16du:dateUtc="2024-11-27T20:44:00Z"/>
          <w:i/>
          <w:iCs/>
          <w:lang w:val="en-US"/>
        </w:rPr>
      </w:pPr>
      <w:del w:id="122" w:author="Drayton, Lindsey (ELS-HBE)" w:date="2024-11-27T12:44:00Z" w16du:dateUtc="2024-11-27T20:44:00Z">
        <w:r w:rsidRPr="00BE01A0" w:rsidDel="002E409E">
          <w:rPr>
            <w:i/>
            <w:iCs/>
            <w:lang w:val="en-US"/>
          </w:rPr>
          <w:delText>[Insert Figure 1</w:delText>
        </w:r>
        <w:r w:rsidR="00E051B0" w:rsidDel="002E409E">
          <w:rPr>
            <w:i/>
            <w:iCs/>
            <w:lang w:val="en-US"/>
          </w:rPr>
          <w:delText xml:space="preserve"> and Table 1</w:delText>
        </w:r>
        <w:r w:rsidRPr="00BE01A0" w:rsidDel="002E409E">
          <w:rPr>
            <w:i/>
            <w:iCs/>
            <w:lang w:val="en-US"/>
          </w:rPr>
          <w:delText xml:space="preserve"> about here, please]</w:delText>
        </w:r>
      </w:del>
    </w:p>
    <w:p w14:paraId="60D58F31" w14:textId="12695CFF" w:rsidR="00A017E1" w:rsidRPr="002E409E" w:rsidRDefault="00D94004">
      <w:pPr>
        <w:pStyle w:val="Heading2"/>
        <w:spacing w:line="480" w:lineRule="auto"/>
        <w:jc w:val="both"/>
        <w:rPr>
          <w:i/>
          <w:iCs/>
          <w:lang w:val="en-US"/>
          <w:rPrChange w:id="123" w:author="Drayton, Lindsey (ELS-HBE)" w:date="2024-11-27T12:41:00Z" w16du:dateUtc="2024-11-27T20:41:00Z">
            <w:rPr>
              <w:lang w:val="en-US"/>
            </w:rPr>
          </w:rPrChange>
        </w:rPr>
        <w:pPrChange w:id="124" w:author="Drayton, Lindsey (ELS-HBE)" w:date="2024-11-27T12:41:00Z" w16du:dateUtc="2024-11-27T20:41:00Z">
          <w:pPr>
            <w:pStyle w:val="Heading2"/>
            <w:spacing w:line="480" w:lineRule="auto"/>
            <w:ind w:left="360"/>
            <w:jc w:val="both"/>
          </w:pPr>
        </w:pPrChange>
      </w:pPr>
      <w:bookmarkStart w:id="125" w:name="_Toc160791728"/>
      <w:r w:rsidRPr="002E409E">
        <w:rPr>
          <w:i/>
          <w:iCs/>
          <w:lang w:val="en-US"/>
          <w:rPrChange w:id="126" w:author="Drayton, Lindsey (ELS-HBE)" w:date="2024-11-27T12:41:00Z" w16du:dateUtc="2024-11-27T20:41:00Z">
            <w:rPr>
              <w:lang w:val="en-US"/>
            </w:rPr>
          </w:rPrChange>
        </w:rPr>
        <w:t xml:space="preserve">Heterogeneous </w:t>
      </w:r>
      <w:r w:rsidR="00FD28C0" w:rsidRPr="002E409E">
        <w:rPr>
          <w:i/>
          <w:iCs/>
          <w:lang w:val="en-US"/>
          <w:rPrChange w:id="127" w:author="Drayton, Lindsey (ELS-HBE)" w:date="2024-11-27T12:41:00Z" w16du:dateUtc="2024-11-27T20:41:00Z">
            <w:rPr>
              <w:lang w:val="en-US"/>
            </w:rPr>
          </w:rPrChange>
        </w:rPr>
        <w:t>o</w:t>
      </w:r>
      <w:r w:rsidR="00A017E1" w:rsidRPr="002E409E">
        <w:rPr>
          <w:i/>
          <w:iCs/>
          <w:lang w:val="en-US"/>
          <w:rPrChange w:id="128" w:author="Drayton, Lindsey (ELS-HBE)" w:date="2024-11-27T12:41:00Z" w16du:dateUtc="2024-11-27T20:41:00Z">
            <w:rPr>
              <w:lang w:val="en-US"/>
            </w:rPr>
          </w:rPrChange>
        </w:rPr>
        <w:t>perationalization</w:t>
      </w:r>
      <w:bookmarkEnd w:id="125"/>
    </w:p>
    <w:p w14:paraId="56C7794E" w14:textId="30E19EB6"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jBUMTg6MTU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jBUMTg6MTU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jBUMTg6MTU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yMFQxODoxNT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IwVDE4OjE1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jBUMTg6MTU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IwVDE4OjE1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IwVDE4OjE1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yMFQxODoxNT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IwVDE4OjE1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AC5D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jBUMTg6MTU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yMFQxODoxNT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IwVDE4OjE1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IwVDE4OjE1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129" w:name="_Hlk183021548"/>
      <w:bookmarkStart w:id="130" w:name="_Hlk180759688"/>
      <w:bookmarkStart w:id="131"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del w:id="132" w:author="Drayton, Lindsey (ELS-HBE)" w:date="2024-11-27T12:50:00Z" w16du:dateUtc="2024-11-27T20:50:00Z">
        <w:r w:rsidR="0002272B" w:rsidRPr="001F0EC4" w:rsidDel="004F018A">
          <w:rPr>
            <w:lang w:val="en-US"/>
          </w:rPr>
          <w:delText xml:space="preserve"> </w:delText>
        </w:r>
      </w:del>
      <w:bookmarkEnd w:id="129"/>
      <w:r w:rsidR="000D3015" w:rsidRPr="001F0EC4">
        <w:rPr>
          <w:lang w:val="en-US"/>
        </w:rPr>
        <w:t>.</w:t>
      </w:r>
      <w:bookmarkEnd w:id="130"/>
      <w:r w:rsidR="0002272B" w:rsidRPr="001F0EC4">
        <w:rPr>
          <w:lang w:val="en-US"/>
        </w:rPr>
        <w:t xml:space="preserve"> </w:t>
      </w:r>
      <w:bookmarkEnd w:id="131"/>
      <w:r w:rsidR="008B4471" w:rsidRPr="001F0EC4">
        <w:rPr>
          <w:lang w:val="en-US"/>
        </w:rPr>
        <w:t>In principle, such empirical heterogeneity can be a powerful source of insight</w:t>
      </w:r>
      <w:r w:rsidR="0002272B" w:rsidRPr="001F0EC4">
        <w:rPr>
          <w:lang w:val="en-US"/>
        </w:rPr>
        <w:t xml:space="preserve">. </w:t>
      </w:r>
      <w:bookmarkStart w:id="133" w:name="_Hlk180760509"/>
      <w:bookmarkStart w:id="134" w:name="_Hlk182424812"/>
      <w:r w:rsidR="0002272B" w:rsidRPr="001F0EC4">
        <w:rPr>
          <w:lang w:val="en-US"/>
        </w:rPr>
        <w:t>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del w:id="135" w:author="Drayton, Lindsey (ELS-HBE)" w:date="2024-11-27T12:51:00Z" w16du:dateUtc="2024-11-27T20:51:00Z">
        <w:r w:rsidR="00142576" w:rsidRPr="001F0EC4" w:rsidDel="004F018A">
          <w:rPr>
            <w:lang w:val="en-US"/>
          </w:rPr>
          <w:delText xml:space="preserve">big </w:delText>
        </w:r>
      </w:del>
      <w:ins w:id="136" w:author="Drayton, Lindsey (ELS-HBE)" w:date="2024-11-27T12:51:00Z" w16du:dateUtc="2024-11-27T20:51:00Z">
        <w:r w:rsidR="004F018A">
          <w:rPr>
            <w:lang w:val="en-US"/>
          </w:rPr>
          <w:t xml:space="preserve">large </w:t>
        </w:r>
      </w:ins>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yMFQxODoxNT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0A58DB" w:rsidRPr="001F0EC4">
        <w:rPr>
          <w:lang w:val="en-US"/>
        </w:rPr>
        <w:t xml:space="preserve">, </w:t>
      </w:r>
      <w:bookmarkEnd w:id="133"/>
      <w:r w:rsidR="00142576" w:rsidRPr="001F0EC4">
        <w:rPr>
          <w:lang w:val="en-US"/>
        </w:rPr>
        <w:t>although we cannot conclude that this generalizes to naturalness ratings, and the insufficient report of empirical details impedes a meaningful comparison of findings.</w:t>
      </w:r>
      <w:bookmarkEnd w:id="134"/>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few studies </w:t>
      </w:r>
      <w:del w:id="137" w:author="Drayton, Lindsey (ELS-HBE)" w:date="2024-11-27T12:51:00Z" w16du:dateUtc="2024-11-27T20:51:00Z">
        <w:r w:rsidR="00684059" w:rsidDel="004F018A">
          <w:rPr>
            <w:lang w:val="en-US"/>
          </w:rPr>
          <w:delText xml:space="preserve">only </w:delText>
        </w:r>
      </w:del>
      <w:r w:rsidR="00684059">
        <w:rPr>
          <w:lang w:val="en-US"/>
        </w:rPr>
        <w:t xml:space="preserve">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2E409E" w:rsidRDefault="00A017E1">
      <w:pPr>
        <w:pStyle w:val="Heading2"/>
        <w:spacing w:line="480" w:lineRule="auto"/>
        <w:jc w:val="both"/>
        <w:rPr>
          <w:i/>
          <w:iCs/>
          <w:lang w:val="en-US"/>
          <w:rPrChange w:id="138" w:author="Drayton, Lindsey (ELS-HBE)" w:date="2024-11-27T12:41:00Z" w16du:dateUtc="2024-11-27T20:41:00Z">
            <w:rPr>
              <w:lang w:val="en-US"/>
            </w:rPr>
          </w:rPrChange>
        </w:rPr>
        <w:pPrChange w:id="139" w:author="Drayton, Lindsey (ELS-HBE)" w:date="2024-11-27T12:41:00Z" w16du:dateUtc="2024-11-27T20:41:00Z">
          <w:pPr>
            <w:pStyle w:val="Heading2"/>
            <w:spacing w:line="480" w:lineRule="auto"/>
            <w:ind w:left="360"/>
            <w:jc w:val="both"/>
          </w:pPr>
        </w:pPrChange>
      </w:pPr>
      <w:bookmarkStart w:id="140" w:name="_Toc160791729"/>
      <w:r w:rsidRPr="002E409E">
        <w:rPr>
          <w:i/>
          <w:iCs/>
          <w:lang w:val="en-US"/>
          <w:rPrChange w:id="141" w:author="Drayton, Lindsey (ELS-HBE)" w:date="2024-11-27T12:41:00Z" w16du:dateUtc="2024-11-27T20:41:00Z">
            <w:rPr>
              <w:lang w:val="en-US"/>
            </w:rPr>
          </w:rPrChange>
        </w:rPr>
        <w:t xml:space="preserve">Lack of </w:t>
      </w:r>
      <w:r w:rsidR="00FD28C0" w:rsidRPr="002E409E">
        <w:rPr>
          <w:i/>
          <w:iCs/>
          <w:lang w:val="en-US"/>
          <w:rPrChange w:id="142" w:author="Drayton, Lindsey (ELS-HBE)" w:date="2024-11-27T12:41:00Z" w16du:dateUtc="2024-11-27T20:41:00Z">
            <w:rPr>
              <w:lang w:val="en-US"/>
            </w:rPr>
          </w:rPrChange>
        </w:rPr>
        <w:t>e</w:t>
      </w:r>
      <w:r w:rsidRPr="002E409E">
        <w:rPr>
          <w:i/>
          <w:iCs/>
          <w:lang w:val="en-US"/>
          <w:rPrChange w:id="143" w:author="Drayton, Lindsey (ELS-HBE)" w:date="2024-11-27T12:41:00Z" w16du:dateUtc="2024-11-27T20:41:00Z">
            <w:rPr>
              <w:lang w:val="en-US"/>
            </w:rPr>
          </w:rPrChange>
        </w:rPr>
        <w:t xml:space="preserve">xchange </w:t>
      </w:r>
      <w:r w:rsidR="00FD28C0" w:rsidRPr="002E409E">
        <w:rPr>
          <w:i/>
          <w:iCs/>
          <w:lang w:val="en-US"/>
          <w:rPrChange w:id="144" w:author="Drayton, Lindsey (ELS-HBE)" w:date="2024-11-27T12:41:00Z" w16du:dateUtc="2024-11-27T20:41:00Z">
            <w:rPr>
              <w:lang w:val="en-US"/>
            </w:rPr>
          </w:rPrChange>
        </w:rPr>
        <w:t>b</w:t>
      </w:r>
      <w:r w:rsidRPr="002E409E">
        <w:rPr>
          <w:i/>
          <w:iCs/>
          <w:lang w:val="en-US"/>
          <w:rPrChange w:id="145" w:author="Drayton, Lindsey (ELS-HBE)" w:date="2024-11-27T12:41:00Z" w16du:dateUtc="2024-11-27T20:41:00Z">
            <w:rPr>
              <w:lang w:val="en-US"/>
            </w:rPr>
          </w:rPrChange>
        </w:rPr>
        <w:t xml:space="preserve">etween </w:t>
      </w:r>
      <w:r w:rsidR="00FD28C0" w:rsidRPr="002E409E">
        <w:rPr>
          <w:i/>
          <w:iCs/>
          <w:lang w:val="en-US"/>
          <w:rPrChange w:id="146" w:author="Drayton, Lindsey (ELS-HBE)" w:date="2024-11-27T12:41:00Z" w16du:dateUtc="2024-11-27T20:41:00Z">
            <w:rPr>
              <w:lang w:val="en-US"/>
            </w:rPr>
          </w:rPrChange>
        </w:rPr>
        <w:t>d</w:t>
      </w:r>
      <w:r w:rsidRPr="002E409E">
        <w:rPr>
          <w:i/>
          <w:iCs/>
          <w:lang w:val="en-US"/>
          <w:rPrChange w:id="147" w:author="Drayton, Lindsey (ELS-HBE)" w:date="2024-11-27T12:41:00Z" w16du:dateUtc="2024-11-27T20:41:00Z">
            <w:rPr>
              <w:lang w:val="en-US"/>
            </w:rPr>
          </w:rPrChange>
        </w:rPr>
        <w:t xml:space="preserve">ifferent </w:t>
      </w:r>
      <w:r w:rsidR="00FD28C0" w:rsidRPr="002E409E">
        <w:rPr>
          <w:i/>
          <w:iCs/>
          <w:lang w:val="en-US"/>
          <w:rPrChange w:id="148" w:author="Drayton, Lindsey (ELS-HBE)" w:date="2024-11-27T12:41:00Z" w16du:dateUtc="2024-11-27T20:41:00Z">
            <w:rPr>
              <w:lang w:val="en-US"/>
            </w:rPr>
          </w:rPrChange>
        </w:rPr>
        <w:t>r</w:t>
      </w:r>
      <w:r w:rsidRPr="002E409E">
        <w:rPr>
          <w:i/>
          <w:iCs/>
          <w:lang w:val="en-US"/>
          <w:rPrChange w:id="149" w:author="Drayton, Lindsey (ELS-HBE)" w:date="2024-11-27T12:41:00Z" w16du:dateUtc="2024-11-27T20:41:00Z">
            <w:rPr>
              <w:lang w:val="en-US"/>
            </w:rPr>
          </w:rPrChange>
        </w:rPr>
        <w:t xml:space="preserve">esearch </w:t>
      </w:r>
      <w:r w:rsidR="00FD28C0" w:rsidRPr="002E409E">
        <w:rPr>
          <w:i/>
          <w:iCs/>
          <w:lang w:val="en-US"/>
          <w:rPrChange w:id="150" w:author="Drayton, Lindsey (ELS-HBE)" w:date="2024-11-27T12:41:00Z" w16du:dateUtc="2024-11-27T20:41:00Z">
            <w:rPr>
              <w:lang w:val="en-US"/>
            </w:rPr>
          </w:rPrChange>
        </w:rPr>
        <w:t>d</w:t>
      </w:r>
      <w:r w:rsidRPr="002E409E">
        <w:rPr>
          <w:i/>
          <w:iCs/>
          <w:lang w:val="en-US"/>
          <w:rPrChange w:id="151" w:author="Drayton, Lindsey (ELS-HBE)" w:date="2024-11-27T12:41:00Z" w16du:dateUtc="2024-11-27T20:41:00Z">
            <w:rPr>
              <w:lang w:val="en-US"/>
            </w:rPr>
          </w:rPrChange>
        </w:rPr>
        <w:t>omains</w:t>
      </w:r>
      <w:bookmarkEnd w:id="140"/>
    </w:p>
    <w:p w14:paraId="7427FC61" w14:textId="09579F09"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del w:id="152" w:author="Drayton, Lindsey (ELS-HBE)" w:date="2024-11-27T12:54:00Z" w16du:dateUtc="2024-11-27T20:54:00Z">
        <w:r w:rsidR="00BD0FF9" w:rsidDel="004F018A">
          <w:rPr>
            <w:lang w:val="en-US"/>
          </w:rPr>
          <w:delText>remarkably</w:delText>
        </w:r>
        <w:r w:rsidR="00AD0A1C" w:rsidDel="004F018A">
          <w:rPr>
            <w:lang w:val="en-US"/>
          </w:rPr>
          <w:delText xml:space="preserve"> </w:delText>
        </w:r>
      </w:del>
      <w:r w:rsidR="00AD0A1C">
        <w:rPr>
          <w:lang w:val="en-US"/>
        </w:rPr>
        <w:t xml:space="preserve">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153" w:name="_Hlk182414931"/>
      <w:bookmarkStart w:id="154" w:name="_Hlk180774683"/>
      <w:del w:id="155" w:author="Drayton, Lindsey (ELS-HBE)" w:date="2024-11-27T12:55:00Z" w16du:dateUtc="2024-11-27T20:55:00Z">
        <w:r w:rsidR="00195182" w:rsidRPr="001F0EC4" w:rsidDel="004F018A">
          <w:rPr>
            <w:lang w:val="en-US"/>
          </w:rPr>
          <w:delText xml:space="preserve">Of course, </w:delText>
        </w:r>
      </w:del>
      <w:ins w:id="156" w:author="Drayton, Lindsey (ELS-HBE)" w:date="2024-11-27T12:55:00Z" w16du:dateUtc="2024-11-27T20:55:00Z">
        <w:r w:rsidR="004F018A">
          <w:rPr>
            <w:lang w:val="en-US"/>
          </w:rPr>
          <w:t>P</w:t>
        </w:r>
      </w:ins>
      <w:del w:id="157" w:author="Drayton, Lindsey (ELS-HBE)" w:date="2024-11-27T12:55:00Z" w16du:dateUtc="2024-11-27T20:55:00Z">
        <w:r w:rsidR="006C403A" w:rsidRPr="001F0EC4" w:rsidDel="004F018A">
          <w:rPr>
            <w:lang w:val="en-US"/>
          </w:rPr>
          <w:delText>p</w:delText>
        </w:r>
      </w:del>
      <w:r w:rsidR="006C403A" w:rsidRPr="001F0EC4">
        <w:rPr>
          <w:lang w:val="en-US"/>
        </w:rPr>
        <w:t>oor</w:t>
      </w:r>
      <w:r w:rsidR="00195182" w:rsidRPr="001F0EC4">
        <w:rPr>
          <w:lang w:val="en-US"/>
        </w:rPr>
        <w:t xml:space="preserve"> interconnectivity is not unique to naturalness but affects many other research domains within voice or face perception. However, e</w:t>
      </w:r>
      <w:r w:rsidR="00976793" w:rsidRPr="001F0EC4">
        <w:rPr>
          <w:lang w:val="en-US"/>
        </w:rPr>
        <w:t xml:space="preserve">ven when considering fields with highly divergent research traditions, such as impression formation from faces/voices for which two different two-factor models with different labels </w:t>
      </w:r>
      <w:ins w:id="158" w:author="Drayton, Lindsey (ELS-HBE)" w:date="2024-11-27T12:55:00Z" w16du:dateUtc="2024-11-27T20:55:00Z">
        <w:r w:rsidR="004F018A" w:rsidRPr="001F0EC4">
          <w:rPr>
            <w:lang w:val="en-US"/>
          </w:rPr>
          <w:t xml:space="preserve">have been proposed </w:t>
        </w:r>
      </w:ins>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jBUMTg6MTU6Mzc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w:t>
      </w:r>
      <w:del w:id="159" w:author="Drayton, Lindsey (ELS-HBE)" w:date="2024-11-27T12:55:00Z" w16du:dateUtc="2024-11-27T20:55:00Z">
        <w:r w:rsidR="00976793" w:rsidRPr="001F0EC4" w:rsidDel="004F018A">
          <w:rPr>
            <w:lang w:val="en-US"/>
          </w:rPr>
          <w:delText xml:space="preserve"> have been proposed</w:delText>
        </w:r>
      </w:del>
      <w:r w:rsidR="00976793" w:rsidRPr="001F0EC4">
        <w:rPr>
          <w:lang w:val="en-US"/>
        </w:rPr>
        <w:t xml:space="preserve">, there is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0LTExLTIwVDE4OjE1OjM3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C0xMS0yMFQxODoxNToz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160"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53"/>
      <w:r w:rsidR="006613F4" w:rsidRPr="001F0EC4">
        <w:rPr>
          <w:lang w:val="en-US"/>
        </w:rPr>
        <w:t xml:space="preserve"> </w:t>
      </w:r>
      <w:bookmarkEnd w:id="154"/>
      <w:bookmarkEnd w:id="160"/>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w:t>
      </w:r>
      <w:r w:rsidR="00CF61EC" w:rsidRPr="001F0EC4">
        <w:rPr>
          <w:lang w:val="en-US"/>
        </w:rPr>
        <w:lastRenderedPageBreak/>
        <w:t>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jBUMTg6MTU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8D1A57"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IwVDE4OjE1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yMFQxODoxNT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jBUMTg6MTU6Mzc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del w:id="161" w:author="Drayton, Lindsey (ELS-HBE)" w:date="2025-01-08T15:51:00Z" w16du:dateUtc="2025-01-08T23:51:00Z">
        <w:r w:rsidR="00041975" w:rsidRPr="001F0EC4" w:rsidDel="00140813">
          <w:rPr>
            <w:lang w:val="en-US"/>
          </w:rPr>
          <w:delText>ones</w:delText>
        </w:r>
        <w:r w:rsidR="005E0F61" w:rsidRPr="001F0EC4" w:rsidDel="00140813">
          <w:rPr>
            <w:lang w:val="en-US"/>
          </w:rPr>
          <w:delText xml:space="preserve"> </w:delText>
        </w:r>
      </w:del>
      <w:ins w:id="162" w:author="Drayton, Lindsey (ELS-HBE)" w:date="2025-01-08T15:51:00Z" w16du:dateUtc="2025-01-08T23:51:00Z">
        <w:r w:rsidR="00140813">
          <w:rPr>
            <w:lang w:val="en-US"/>
          </w:rPr>
          <w:t>voices</w:t>
        </w:r>
        <w:r w:rsidR="00140813" w:rsidRPr="001F0EC4">
          <w:rPr>
            <w:lang w:val="en-US"/>
          </w:rPr>
          <w:t xml:space="preserve"> </w:t>
        </w:r>
      </w:ins>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del w:id="163" w:author="Drayton, Lindsey (ELS-HBE)" w:date="2024-11-27T12:57:00Z" w16du:dateUtc="2024-11-27T20:57:00Z">
        <w:r w:rsidR="004923D6" w:rsidRPr="001F0EC4" w:rsidDel="004F018A">
          <w:rPr>
            <w:lang w:val="en-US"/>
          </w:rPr>
          <w:delText>W</w:delText>
        </w:r>
        <w:r w:rsidR="00041975" w:rsidRPr="001F0EC4" w:rsidDel="004F018A">
          <w:rPr>
            <w:lang w:val="en-US"/>
          </w:rPr>
          <w:delText xml:space="preserve">e </w:delText>
        </w:r>
        <w:r w:rsidR="002E4F0D" w:rsidRPr="001F0EC4" w:rsidDel="004F018A">
          <w:rPr>
            <w:lang w:val="en-US"/>
          </w:rPr>
          <w:delText>therefore conclude</w:delText>
        </w:r>
        <w:r w:rsidR="00041975" w:rsidRPr="001F0EC4" w:rsidDel="004F018A">
          <w:rPr>
            <w:lang w:val="en-US"/>
          </w:rPr>
          <w:delText xml:space="preserve"> that th</w:delText>
        </w:r>
        <w:r w:rsidR="00810C4D" w:rsidRPr="001F0EC4" w:rsidDel="004F018A">
          <w:rPr>
            <w:lang w:val="en-US"/>
          </w:rPr>
          <w:delText>e</w:delText>
        </w:r>
      </w:del>
      <w:ins w:id="164" w:author="Drayton, Lindsey (ELS-HBE)" w:date="2024-11-27T12:57:00Z" w16du:dateUtc="2024-11-27T20:57:00Z">
        <w:r w:rsidR="004F018A">
          <w:rPr>
            <w:lang w:val="en-US"/>
          </w:rPr>
          <w:t>This</w:t>
        </w:r>
      </w:ins>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ins w:id="165" w:author="Drayton, Lindsey (ELS-HBE)" w:date="2024-11-27T12:57:00Z" w16du:dateUtc="2024-11-27T20:57:00Z">
        <w:r w:rsidR="004F018A">
          <w:rPr>
            <w:lang w:val="en-US"/>
          </w:rPr>
          <w:t xml:space="preserve">likely </w:t>
        </w:r>
      </w:ins>
      <w:del w:id="166" w:author="Drayton, Lindsey (ELS-HBE)" w:date="2024-11-27T12:57:00Z" w16du:dateUtc="2024-11-27T20:57:00Z">
        <w:r w:rsidR="00810C4D" w:rsidRPr="001F0EC4" w:rsidDel="004F018A">
          <w:rPr>
            <w:lang w:val="en-US"/>
          </w:rPr>
          <w:delText>impede</w:delText>
        </w:r>
      </w:del>
      <w:ins w:id="167" w:author="Drayton, Lindsey (ELS-HBE)" w:date="2024-11-27T12:57:00Z" w16du:dateUtc="2024-11-27T20:57:00Z">
        <w:r w:rsidR="004F018A">
          <w:rPr>
            <w:lang w:val="en-US"/>
          </w:rPr>
          <w:t xml:space="preserve">impeded </w:t>
        </w:r>
      </w:ins>
      <w:del w:id="168" w:author="Drayton, Lindsey (ELS-HBE)" w:date="2024-11-27T12:57:00Z" w16du:dateUtc="2024-11-27T20:57:00Z">
        <w:r w:rsidR="00810C4D" w:rsidRPr="001F0EC4" w:rsidDel="004F018A">
          <w:rPr>
            <w:lang w:val="en-US"/>
          </w:rPr>
          <w:delText xml:space="preserve">d </w:delText>
        </w:r>
      </w:del>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w:t>
      </w:r>
      <w:proofErr w:type="gramStart"/>
      <w:r w:rsidR="00810C4D" w:rsidRPr="001F0EC4">
        <w:rPr>
          <w:lang w:val="en-US"/>
        </w:rPr>
        <w:t>research as a whole</w:t>
      </w:r>
      <w:proofErr w:type="gramEnd"/>
      <w:r w:rsidR="00810C4D">
        <w:rPr>
          <w:lang w:val="en-US"/>
        </w:rPr>
        <w:t xml:space="preserve">. </w:t>
      </w:r>
    </w:p>
    <w:p w14:paraId="20403166" w14:textId="4E7FC9D3" w:rsidR="00A017E1" w:rsidRPr="002E409E" w:rsidRDefault="00A017E1">
      <w:pPr>
        <w:pStyle w:val="Heading2"/>
        <w:spacing w:line="480" w:lineRule="auto"/>
        <w:jc w:val="both"/>
        <w:rPr>
          <w:i/>
          <w:iCs/>
          <w:lang w:val="en-US"/>
          <w:rPrChange w:id="169" w:author="Drayton, Lindsey (ELS-HBE)" w:date="2024-11-27T12:41:00Z" w16du:dateUtc="2024-11-27T20:41:00Z">
            <w:rPr>
              <w:lang w:val="en-US"/>
            </w:rPr>
          </w:rPrChange>
        </w:rPr>
        <w:pPrChange w:id="170" w:author="Drayton, Lindsey (ELS-HBE)" w:date="2024-11-27T12:41:00Z" w16du:dateUtc="2024-11-27T20:41:00Z">
          <w:pPr>
            <w:pStyle w:val="Heading2"/>
            <w:spacing w:line="480" w:lineRule="auto"/>
            <w:ind w:left="360"/>
            <w:jc w:val="both"/>
          </w:pPr>
        </w:pPrChange>
      </w:pPr>
      <w:bookmarkStart w:id="171" w:name="_Toc160791730"/>
      <w:r w:rsidRPr="002E409E">
        <w:rPr>
          <w:i/>
          <w:iCs/>
          <w:lang w:val="en-US"/>
          <w:rPrChange w:id="172" w:author="Drayton, Lindsey (ELS-HBE)" w:date="2024-11-27T12:41:00Z" w16du:dateUtc="2024-11-27T20:41:00Z">
            <w:rPr>
              <w:lang w:val="en-US"/>
            </w:rPr>
          </w:rPrChange>
        </w:rPr>
        <w:t>Insufficient anchoring in voice perception theory</w:t>
      </w:r>
      <w:bookmarkEnd w:id="171"/>
    </w:p>
    <w:p w14:paraId="05E0D106" w14:textId="5380B35F" w:rsidR="007F138B" w:rsidRPr="00A0435C" w:rsidRDefault="007F138B" w:rsidP="00543E14">
      <w:pPr>
        <w:spacing w:line="480" w:lineRule="auto"/>
        <w:jc w:val="both"/>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w:t>
      </w:r>
      <w:del w:id="173" w:author="Drayton, Lindsey (ELS-HBE)" w:date="2024-11-27T12:58:00Z" w16du:dateUtc="2024-11-27T20:58:00Z">
        <w:r w:rsidDel="004F018A">
          <w:rPr>
            <w:lang w:val="en-US"/>
          </w:rPr>
          <w:delText xml:space="preserve"> equip</w:delText>
        </w:r>
      </w:del>
      <w:r>
        <w:rPr>
          <w:lang w:val="en-US"/>
        </w:rPr>
        <w:t xml:space="preserve"> </w:t>
      </w:r>
      <w:del w:id="174" w:author="Drayton, Lindsey (ELS-HBE)" w:date="2024-11-27T12:58:00Z" w16du:dateUtc="2024-11-27T20:58:00Z">
        <w:r w:rsidDel="004F018A">
          <w:rPr>
            <w:lang w:val="en-US"/>
          </w:rPr>
          <w:delText>us with</w:delText>
        </w:r>
      </w:del>
      <w:ins w:id="175" w:author="Drayton, Lindsey (ELS-HBE)" w:date="2024-11-27T12:58:00Z" w16du:dateUtc="2024-11-27T20:58:00Z">
        <w:r w:rsidR="004F018A">
          <w:rPr>
            <w:lang w:val="en-US"/>
          </w:rPr>
          <w:t>provide</w:t>
        </w:r>
      </w:ins>
      <w:r>
        <w:rPr>
          <w:lang w:val="en-US"/>
        </w:rPr>
        <w:t xml:space="preserve"> valuable </w:t>
      </w:r>
      <w:r w:rsidR="00A0435C">
        <w:rPr>
          <w:lang w:val="en-US"/>
        </w:rPr>
        <w:t xml:space="preserve">practical knowledge, but they are insufficiently anchored in voice perception theory. </w:t>
      </w:r>
      <w:commentRangeStart w:id="176"/>
      <w:r w:rsidR="00A0435C">
        <w:rPr>
          <w:lang w:val="en-US"/>
        </w:rPr>
        <w:t>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commentRangeEnd w:id="176"/>
      <w:r w:rsidR="005B70E2">
        <w:rPr>
          <w:rStyle w:val="CommentReference"/>
        </w:rPr>
        <w:commentReference w:id="176"/>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Heading1"/>
        <w:spacing w:line="480" w:lineRule="auto"/>
        <w:jc w:val="both"/>
        <w:rPr>
          <w:i/>
          <w:iCs/>
          <w:lang w:val="en-US"/>
        </w:rPr>
      </w:pPr>
      <w:bookmarkStart w:id="177"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77"/>
    </w:p>
    <w:p w14:paraId="6D8DDD4D" w14:textId="529367D3"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5B70E2" w:rsidRDefault="00BF321F">
      <w:pPr>
        <w:pStyle w:val="Heading2"/>
        <w:spacing w:line="480" w:lineRule="auto"/>
        <w:jc w:val="both"/>
        <w:rPr>
          <w:i/>
          <w:iCs/>
          <w:lang w:val="en-US"/>
          <w:rPrChange w:id="178" w:author="Drayton, Lindsey (ELS-HBE)" w:date="2024-11-27T13:03:00Z" w16du:dateUtc="2024-11-27T21:03:00Z">
            <w:rPr>
              <w:lang w:val="en-US"/>
            </w:rPr>
          </w:rPrChange>
        </w:rPr>
        <w:pPrChange w:id="179" w:author="Drayton, Lindsey (ELS-HBE)" w:date="2024-11-27T12:59:00Z" w16du:dateUtc="2024-11-27T20:59:00Z">
          <w:pPr>
            <w:pStyle w:val="Heading2"/>
            <w:spacing w:line="480" w:lineRule="auto"/>
            <w:ind w:left="360"/>
            <w:jc w:val="both"/>
          </w:pPr>
        </w:pPrChange>
      </w:pPr>
      <w:bookmarkStart w:id="180" w:name="_Toc160791732"/>
      <w:r w:rsidRPr="005B70E2">
        <w:rPr>
          <w:i/>
          <w:iCs/>
          <w:lang w:val="en-US"/>
          <w:rPrChange w:id="181" w:author="Drayton, Lindsey (ELS-HBE)" w:date="2024-11-27T13:03:00Z" w16du:dateUtc="2024-11-27T21:03:00Z">
            <w:rPr>
              <w:lang w:val="en-US"/>
            </w:rPr>
          </w:rPrChange>
        </w:rPr>
        <w:t>Definitions of naturalness</w:t>
      </w:r>
      <w:bookmarkEnd w:id="180"/>
    </w:p>
    <w:p w14:paraId="3FBCC4BB" w14:textId="709A8AE5"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commentRangeStart w:id="182"/>
      <w:r w:rsidRPr="00A56368">
        <w:rPr>
          <w:i/>
          <w:iCs/>
          <w:lang w:val="en-US"/>
        </w:rPr>
        <w:t>deviation-based naturalness</w:t>
      </w:r>
      <w:commentRangeEnd w:id="182"/>
      <w:r w:rsidR="005B70E2">
        <w:rPr>
          <w:rStyle w:val="CommentReference"/>
        </w:rPr>
        <w:commentReference w:id="182"/>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w:t>
      </w:r>
      <w:r>
        <w:rPr>
          <w:lang w:val="en-US"/>
        </w:rPr>
        <w:lastRenderedPageBreak/>
        <w:t>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183"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184"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judge whether</w:t>
      </w:r>
      <w:r w:rsidR="001C3A8E" w:rsidRPr="001F0EC4">
        <w:rPr>
          <w:lang w:val="en-US"/>
        </w:rPr>
        <w:t xml:space="preserve"> </w:t>
      </w:r>
      <w:r w:rsidR="00065912" w:rsidRPr="001F0EC4">
        <w:rPr>
          <w:lang w:val="en-US"/>
        </w:rPr>
        <w:t>“</w:t>
      </w:r>
      <w:r w:rsidR="00065912" w:rsidRPr="001F0EC4">
        <w:rPr>
          <w:i/>
          <w:iCs/>
          <w:lang w:val="en-US"/>
        </w:rPr>
        <w:t>it conforms to the expected standard of unimpaired speech</w:t>
      </w:r>
      <w:r w:rsidR="00065912" w:rsidRPr="001F0EC4">
        <w:rPr>
          <w:lang w:val="en-US"/>
        </w:rPr>
        <w:t xml:space="preserve">” </w:t>
      </w:r>
      <w:bookmarkEnd w:id="184"/>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183"/>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jBUMTg6MTU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yMFQxODoxNT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IwVDE4OjE1OjM3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pPr>
        <w:spacing w:line="480" w:lineRule="auto"/>
        <w:jc w:val="both"/>
        <w:rPr>
          <w:color w:val="C00000"/>
          <w:lang w:val="en-US"/>
        </w:rPr>
        <w:pPrChange w:id="185" w:author="Drayton, Lindsey (ELS-HBE)" w:date="2024-11-27T13:01:00Z" w16du:dateUtc="2024-11-27T21:01:00Z">
          <w:pPr>
            <w:spacing w:line="480" w:lineRule="auto"/>
            <w:ind w:firstLine="708"/>
            <w:jc w:val="both"/>
          </w:pPr>
        </w:pPrChange>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7BFF91FB" w:rsidR="008C4D88" w:rsidRDefault="00603E19">
      <w:pPr>
        <w:spacing w:line="480" w:lineRule="auto"/>
        <w:jc w:val="both"/>
        <w:rPr>
          <w:lang w:val="en-US"/>
        </w:rPr>
        <w:pPrChange w:id="186" w:author="Drayton, Lindsey (ELS-HBE)" w:date="2024-11-27T13:02:00Z" w16du:dateUtc="2024-11-27T21:02:00Z">
          <w:pPr>
            <w:spacing w:line="480" w:lineRule="auto"/>
            <w:ind w:firstLine="708"/>
            <w:jc w:val="both"/>
          </w:pPr>
        </w:pPrChange>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del w:id="187" w:author="Drayton, Lindsey (ELS-HBE)" w:date="2025-01-08T15:56:00Z" w16du:dateUtc="2025-01-08T23:56:00Z">
        <w:r w:rsidR="00265AEB" w:rsidRPr="001F0EC4" w:rsidDel="00BC25E9">
          <w:rPr>
            <w:lang w:val="en-US"/>
          </w:rPr>
          <w:delText xml:space="preserve">likeness </w:delText>
        </w:r>
      </w:del>
      <w:ins w:id="188" w:author="Drayton, Lindsey (ELS-HBE)" w:date="2025-01-08T15:56:00Z" w16du:dateUtc="2025-01-08T23:56:00Z">
        <w:r w:rsidR="00BC25E9" w:rsidRPr="001F0EC4">
          <w:rPr>
            <w:lang w:val="en-US"/>
          </w:rPr>
          <w:t>likeness</w:t>
        </w:r>
        <w:r w:rsidR="00BC25E9">
          <w:rPr>
            <w:lang w:val="en-US"/>
          </w:rPr>
          <w:t>-</w:t>
        </w:r>
      </w:ins>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5C04BBFF" w14:textId="466256C1" w:rsidR="00A017E1" w:rsidRPr="005B70E2" w:rsidDel="005B70E2" w:rsidRDefault="008C4D88" w:rsidP="00543E14">
      <w:pPr>
        <w:spacing w:line="480" w:lineRule="auto"/>
        <w:jc w:val="both"/>
        <w:rPr>
          <w:del w:id="189" w:author="Drayton, Lindsey (ELS-HBE)" w:date="2024-11-27T13:03:00Z" w16du:dateUtc="2024-11-27T21:03:00Z"/>
          <w:i/>
          <w:iCs/>
          <w:lang w:val="en-US"/>
        </w:rPr>
      </w:pPr>
      <w:del w:id="190" w:author="Drayton, Lindsey (ELS-HBE)" w:date="2024-11-27T13:03:00Z" w16du:dateUtc="2024-11-27T21:03:00Z">
        <w:r w:rsidRPr="005B70E2" w:rsidDel="005B70E2">
          <w:rPr>
            <w:i/>
            <w:iCs/>
            <w:lang w:val="en-US"/>
          </w:rPr>
          <w:lastRenderedPageBreak/>
          <w:delText>[Insert Figure 2 about here, please]</w:delText>
        </w:r>
      </w:del>
    </w:p>
    <w:p w14:paraId="1373534F" w14:textId="11BE25D8" w:rsidR="002E044F" w:rsidRPr="005B70E2" w:rsidRDefault="00BD0FF9">
      <w:pPr>
        <w:pStyle w:val="Heading2"/>
        <w:spacing w:line="480" w:lineRule="auto"/>
        <w:jc w:val="both"/>
        <w:rPr>
          <w:i/>
          <w:iCs/>
          <w:lang w:val="en-US"/>
          <w:rPrChange w:id="191" w:author="Drayton, Lindsey (ELS-HBE)" w:date="2024-11-27T13:03:00Z" w16du:dateUtc="2024-11-27T21:03:00Z">
            <w:rPr>
              <w:lang w:val="en-US"/>
            </w:rPr>
          </w:rPrChange>
        </w:rPr>
        <w:pPrChange w:id="192" w:author="Drayton, Lindsey (ELS-HBE)" w:date="2024-11-27T12:59:00Z" w16du:dateUtc="2024-11-27T20:59:00Z">
          <w:pPr>
            <w:pStyle w:val="Heading2"/>
            <w:spacing w:line="480" w:lineRule="auto"/>
            <w:ind w:left="360"/>
            <w:jc w:val="both"/>
          </w:pPr>
        </w:pPrChange>
      </w:pPr>
      <w:bookmarkStart w:id="193" w:name="_Toc160791733"/>
      <w:r w:rsidRPr="005B70E2">
        <w:rPr>
          <w:i/>
          <w:iCs/>
          <w:lang w:val="en-US"/>
          <w:rPrChange w:id="194" w:author="Drayton, Lindsey (ELS-HBE)" w:date="2024-11-27T13:03:00Z" w16du:dateUtc="2024-11-27T21:03:00Z">
            <w:rPr>
              <w:lang w:val="en-US"/>
            </w:rPr>
          </w:rPrChange>
        </w:rPr>
        <w:t>Delimiting distinctiveness and authenticity</w:t>
      </w:r>
      <w:bookmarkEnd w:id="193"/>
    </w:p>
    <w:p w14:paraId="7C0335C5" w14:textId="3A5DCE30" w:rsidR="00FC1778" w:rsidRDefault="002E044F" w:rsidP="00543E14">
      <w:pPr>
        <w:spacing w:line="480" w:lineRule="auto"/>
        <w:jc w:val="both"/>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yMFQxODoxNT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yMFQxODoxNTozN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w:t>
      </w:r>
      <w:del w:id="195" w:author="Drayton, Lindsey (ELS-HBE)" w:date="2025-01-08T15:57:00Z" w16du:dateUtc="2025-01-08T23:57:00Z">
        <w:r w:rsidR="00004401" w:rsidDel="00BC25E9">
          <w:rPr>
            <w:lang w:val="en-US"/>
          </w:rPr>
          <w:delText xml:space="preserve">as </w:delText>
        </w:r>
      </w:del>
      <w:r w:rsidR="00004401">
        <w:rPr>
          <w:lang w:val="en-US"/>
        </w:rPr>
        <w:t>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19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196"/>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19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197"/>
    <w:p w14:paraId="71F59662" w14:textId="4A0F1ED5" w:rsidR="003E61B4" w:rsidRDefault="00D94004">
      <w:pPr>
        <w:spacing w:line="480" w:lineRule="auto"/>
        <w:jc w:val="both"/>
        <w:rPr>
          <w:lang w:val="en-US"/>
        </w:rPr>
        <w:pPrChange w:id="198" w:author="Drayton, Lindsey (ELS-HBE)" w:date="2024-11-27T12:59:00Z" w16du:dateUtc="2024-11-27T20:59:00Z">
          <w:pPr>
            <w:spacing w:line="480" w:lineRule="auto"/>
            <w:ind w:firstLine="360"/>
            <w:jc w:val="both"/>
          </w:pPr>
        </w:pPrChange>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199"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199"/>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yMFQxODoxNT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jBUMTg6MTU6Mzc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00"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00"/>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201"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IwVDE4OjE1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commentRangeStart w:id="202"/>
      <w:r w:rsidR="00E127AD" w:rsidRPr="001F0EC4">
        <w:rPr>
          <w:lang w:val="en-US"/>
        </w:rPr>
        <w:t xml:space="preserve">. </w:t>
      </w:r>
      <w:bookmarkEnd w:id="201"/>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commentRangeEnd w:id="202"/>
      <w:r w:rsidR="00BC25E9">
        <w:rPr>
          <w:rStyle w:val="CommentReference"/>
        </w:rPr>
        <w:commentReference w:id="202"/>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w:t>
      </w:r>
      <w:r w:rsidR="00E127AD">
        <w:rPr>
          <w:lang w:val="en-US"/>
        </w:rPr>
        <w:lastRenderedPageBreak/>
        <w:t>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w:t>
      </w:r>
      <w:commentRangeStart w:id="203"/>
      <w:r w:rsidR="00213D6A" w:rsidRPr="008902A2">
        <w:rPr>
          <w:lang w:val="en-US"/>
        </w:rPr>
        <w:t>see Section 5</w:t>
      </w:r>
      <w:r w:rsidR="008902A2" w:rsidRPr="008902A2">
        <w:rPr>
          <w:lang w:val="en-US"/>
        </w:rPr>
        <w:t xml:space="preserve"> </w:t>
      </w:r>
      <w:commentRangeEnd w:id="203"/>
      <w:r w:rsidR="00C026D9">
        <w:rPr>
          <w:rStyle w:val="CommentReference"/>
        </w:rPr>
        <w:commentReference w:id="203"/>
      </w:r>
      <w:r w:rsidR="008902A2" w:rsidRPr="008902A2">
        <w:rPr>
          <w:lang w:val="en-US"/>
        </w:rPr>
        <w:t xml:space="preserve">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543E14">
      <w:pPr>
        <w:pStyle w:val="Heading1"/>
        <w:spacing w:line="480" w:lineRule="auto"/>
        <w:jc w:val="both"/>
        <w:rPr>
          <w:lang w:val="en-US"/>
        </w:rPr>
      </w:pPr>
      <w:bookmarkStart w:id="204" w:name="_Toc160791734"/>
      <w:r>
        <w:rPr>
          <w:lang w:val="en-US"/>
        </w:rPr>
        <w:t>Converging evidence</w:t>
      </w:r>
      <w:bookmarkEnd w:id="204"/>
    </w:p>
    <w:p w14:paraId="2B95C4C1" w14:textId="19E5A8D7" w:rsidR="00944805" w:rsidRDefault="00944805" w:rsidP="00543E14">
      <w:pPr>
        <w:spacing w:line="480" w:lineRule="auto"/>
        <w:jc w:val="both"/>
        <w:rPr>
          <w:lang w:val="en-US"/>
        </w:rPr>
      </w:pPr>
      <w:r>
        <w:rPr>
          <w:lang w:val="en-US"/>
        </w:rPr>
        <w:t>In our view,</w:t>
      </w:r>
      <w:r w:rsidRPr="00C34691">
        <w:rPr>
          <w:lang w:val="en-US"/>
        </w:rPr>
        <w:t xml:space="preserve"> understanding </w:t>
      </w:r>
      <w:del w:id="205" w:author="Drayton, Lindsey (ELS-HBE)" w:date="2025-01-08T16:01:00Z" w16du:dateUtc="2025-01-09T00:01:00Z">
        <w:r w:rsidRPr="00C34691" w:rsidDel="00017DD5">
          <w:rPr>
            <w:lang w:val="en-US"/>
          </w:rPr>
          <w:delText xml:space="preserve">of </w:delText>
        </w:r>
      </w:del>
      <w:r w:rsidRPr="00C34691">
        <w:rPr>
          <w:lang w:val="en-US"/>
        </w:rPr>
        <w:t xml:space="preserve">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10EAC9FA" w:rsidR="00944805" w:rsidRDefault="00944805">
      <w:pPr>
        <w:spacing w:line="480" w:lineRule="auto"/>
        <w:jc w:val="both"/>
        <w:rPr>
          <w:lang w:val="en-US"/>
        </w:rPr>
        <w:pPrChange w:id="206" w:author="Drayton, Lindsey (ELS-HBE)" w:date="2024-11-27T13:00:00Z" w16du:dateUtc="2024-11-27T21:00:00Z">
          <w:pPr>
            <w:spacing w:line="480" w:lineRule="auto"/>
            <w:ind w:firstLine="708"/>
            <w:jc w:val="both"/>
          </w:pPr>
        </w:pPrChange>
      </w:pPr>
      <w:bookmarkStart w:id="207"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r w:rsidR="003B000A">
        <w:rPr>
          <w:lang w:val="en-US"/>
        </w:rPr>
        <w:t>of</w:t>
      </w:r>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1C150C87" w:rsidR="0041749E" w:rsidRDefault="00944805">
      <w:pPr>
        <w:spacing w:line="480" w:lineRule="auto"/>
        <w:jc w:val="both"/>
        <w:rPr>
          <w:lang w:val="en-US"/>
        </w:rPr>
        <w:pPrChange w:id="208" w:author="Drayton, Lindsey (ELS-HBE)" w:date="2024-11-27T13:00:00Z" w16du:dateUtc="2024-11-27T21:00:00Z">
          <w:pPr>
            <w:spacing w:line="480" w:lineRule="auto"/>
            <w:ind w:firstLine="360"/>
            <w:jc w:val="both"/>
          </w:pPr>
        </w:pPrChange>
      </w:pPr>
      <w:r w:rsidRPr="001F0EC4">
        <w:rPr>
          <w:lang w:val="en-US"/>
        </w:rPr>
        <w:t xml:space="preserve">We </w:t>
      </w:r>
      <w:r w:rsidR="007D2EF6" w:rsidRPr="001F0EC4">
        <w:rPr>
          <w:lang w:val="en-US"/>
        </w:rPr>
        <w:t xml:space="preserve">hope </w:t>
      </w:r>
      <w:r w:rsidRPr="001F0EC4">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Pr="001F0EC4">
        <w:rPr>
          <w:lang w:val="en-US"/>
        </w:rPr>
        <w:t xml:space="preserve">, and real-time synthesis in CI sound processors could be modified to achieve better perceptual </w:t>
      </w:r>
      <w:r w:rsidRPr="001F0EC4">
        <w:rPr>
          <w:lang w:val="en-US"/>
        </w:rPr>
        <w:lastRenderedPageBreak/>
        <w:t>outcomes, ultimately benefit</w:t>
      </w:r>
      <w:r w:rsidR="00EC2C75" w:rsidRPr="001F0EC4">
        <w:rPr>
          <w:lang w:val="en-US"/>
        </w:rPr>
        <w:t>t</w:t>
      </w:r>
      <w:r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yMFQxODoxNTozN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yMFQxODoxNTozN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543E14">
      <w:pPr>
        <w:pStyle w:val="Heading1"/>
        <w:spacing w:line="480" w:lineRule="auto"/>
        <w:jc w:val="both"/>
        <w:rPr>
          <w:lang w:val="en-US"/>
        </w:rPr>
      </w:pPr>
      <w:bookmarkStart w:id="209" w:name="_Toc160791735"/>
      <w:bookmarkEnd w:id="207"/>
      <w:r w:rsidRPr="00A017E1">
        <w:rPr>
          <w:lang w:val="en-US"/>
        </w:rPr>
        <w:t>Naturalness research rooted in voice perception theory</w:t>
      </w:r>
      <w:bookmarkEnd w:id="209"/>
    </w:p>
    <w:p w14:paraId="473256A1" w14:textId="03914678" w:rsidR="00E13D98" w:rsidRDefault="00D92469" w:rsidP="00543E14">
      <w:pPr>
        <w:spacing w:line="480" w:lineRule="auto"/>
        <w:jc w:val="both"/>
        <w:rPr>
          <w:lang w:val="en-US"/>
        </w:rPr>
      </w:pPr>
      <w:r w:rsidRPr="00D92469">
        <w:rPr>
          <w:lang w:val="en-US"/>
        </w:rPr>
        <w:t xml:space="preserve">Several authors have pointed out that research on voice naturalness is </w:t>
      </w:r>
      <w:del w:id="210" w:author="Drayton, Lindsey (ELS-HBE)" w:date="2025-01-08T16:03:00Z" w16du:dateUtc="2025-01-09T00:03:00Z">
        <w:r w:rsidRPr="00D92469" w:rsidDel="00017DD5">
          <w:rPr>
            <w:lang w:val="en-US"/>
          </w:rPr>
          <w:delText xml:space="preserve">rather </w:delText>
        </w:r>
      </w:del>
      <w:r w:rsidRPr="00D92469">
        <w:rPr>
          <w:lang w:val="en-US"/>
        </w:rPr>
        <w:t>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IwVDE4OjE1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w:t>
      </w:r>
      <w:del w:id="211" w:author="Drayton, Lindsey (ELS-HBE)" w:date="2025-01-08T16:03:00Z" w16du:dateUtc="2025-01-09T00:03:00Z">
        <w:r w:rsidR="00E13D98" w:rsidRPr="00E13D98" w:rsidDel="00017DD5">
          <w:rPr>
            <w:lang w:val="en-US"/>
          </w:rPr>
          <w:delText xml:space="preserve">in </w:delText>
        </w:r>
        <w:r w:rsidR="00E13D98" w:rsidDel="00017DD5">
          <w:rPr>
            <w:lang w:val="en-US"/>
          </w:rPr>
          <w:delText>S</w:delText>
        </w:r>
        <w:r w:rsidR="00E13D98" w:rsidRPr="00E13D98" w:rsidDel="00017DD5">
          <w:rPr>
            <w:lang w:val="en-US"/>
          </w:rPr>
          <w:delText xml:space="preserve">ection 2.4, </w:delText>
        </w:r>
      </w:del>
      <w:ins w:id="212" w:author="Drayton, Lindsey (ELS-HBE)" w:date="2025-01-08T16:03:00Z" w16du:dateUtc="2025-01-09T00:03:00Z">
        <w:r w:rsidR="00017DD5">
          <w:rPr>
            <w:lang w:val="en-US"/>
          </w:rPr>
          <w:t xml:space="preserve">earlier, </w:t>
        </w:r>
      </w:ins>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commentRangeStart w:id="213"/>
      <w:r w:rsidR="00E13D98" w:rsidRPr="001F0EC4">
        <w:rPr>
          <w:lang w:val="en-US"/>
        </w:rPr>
        <w:t xml:space="preserve">This allows rooting the mechanisms and types of voice naturalness assessments at relevant levels </w:t>
      </w:r>
      <w:r w:rsidR="00E13D98" w:rsidRPr="00E13D98">
        <w:rPr>
          <w:lang w:val="en-US"/>
        </w:rPr>
        <w:t>of voice analysis</w:t>
      </w:r>
      <w:commentRangeEnd w:id="213"/>
      <w:r w:rsidR="00017DD5">
        <w:rPr>
          <w:rStyle w:val="CommentReference"/>
        </w:rPr>
        <w:commentReference w:id="213"/>
      </w:r>
      <w:r w:rsidR="00E13D98" w:rsidRPr="00E13D98">
        <w:rPr>
          <w:lang w:val="en-US"/>
        </w:rPr>
        <w:t xml:space="preserve">. Influential theories of voice perception propose sequential and partly hierarchical stages of voice processing, including a major distinction between mechanisms for </w:t>
      </w:r>
      <w:commentRangeStart w:id="214"/>
      <w:r w:rsidR="00E13D98" w:rsidRPr="00E13D98">
        <w:rPr>
          <w:lang w:val="en-US"/>
        </w:rPr>
        <w:t>voice object analysis</w:t>
      </w:r>
      <w:commentRangeEnd w:id="214"/>
      <w:r w:rsidR="00C5579D">
        <w:rPr>
          <w:rStyle w:val="CommentReference"/>
        </w:rPr>
        <w:commentReference w:id="214"/>
      </w:r>
      <w:r w:rsidR="00E13D98" w:rsidRPr="00E13D98">
        <w:rPr>
          <w:lang w:val="en-US"/>
        </w:rPr>
        <w:t xml:space="preserve">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IwVDE4OjE1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IwVDE4OjE1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jBUMTg6MTU6Mz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186EE63B" w:rsidR="00E13D98" w:rsidRPr="00E13D98" w:rsidRDefault="00E13D98">
      <w:pPr>
        <w:spacing w:line="480" w:lineRule="auto"/>
        <w:jc w:val="both"/>
        <w:rPr>
          <w:lang w:val="en-US"/>
        </w:rPr>
        <w:pPrChange w:id="215" w:author="Drayton, Lindsey (ELS-HBE)" w:date="2024-11-27T13:00:00Z" w16du:dateUtc="2024-11-27T21:00:00Z">
          <w:pPr>
            <w:spacing w:line="480" w:lineRule="auto"/>
            <w:ind w:firstLine="708"/>
            <w:jc w:val="both"/>
          </w:pPr>
        </w:pPrChange>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del w:id="216" w:author="Drayton, Lindsey (ELS-HBE)" w:date="2025-01-08T16:19:00Z" w16du:dateUtc="2025-01-09T00:19:00Z">
        <w:r w:rsidRPr="001F0EC4" w:rsidDel="00C5579D">
          <w:rPr>
            <w:lang w:val="en-US"/>
          </w:rPr>
          <w:delText xml:space="preserve">as it pertains to the necessary </w:delText>
        </w:r>
      </w:del>
      <w:ins w:id="217" w:author="Drayton, Lindsey (ELS-HBE)" w:date="2025-01-08T16:19:00Z" w16du:dateUtc="2025-01-09T00:19:00Z">
        <w:r w:rsidR="00C5579D">
          <w:rPr>
            <w:lang w:val="en-US"/>
          </w:rPr>
          <w:t xml:space="preserve">to the </w:t>
        </w:r>
      </w:ins>
      <w:r w:rsidRPr="001F0EC4">
        <w:rPr>
          <w:lang w:val="en-US"/>
        </w:rPr>
        <w:t>conceptual distinction between</w:t>
      </w:r>
      <w:ins w:id="218" w:author="Drayton, Lindsey (ELS-HBE)" w:date="2025-01-08T16:20:00Z" w16du:dateUtc="2025-01-09T00:20:00Z">
        <w:r w:rsidR="00C5579D">
          <w:rPr>
            <w:lang w:val="en-US"/>
          </w:rPr>
          <w:t xml:space="preserve"> the assessment of</w:t>
        </w:r>
      </w:ins>
      <w:r w:rsidRPr="001F0EC4">
        <w:rPr>
          <w:lang w:val="en-US"/>
        </w:rPr>
        <w:t xml:space="preserve"> voice naturalness </w:t>
      </w:r>
      <w:del w:id="219" w:author="Drayton, Lindsey (ELS-HBE)" w:date="2025-01-08T16:20:00Z" w16du:dateUtc="2025-01-09T00:20:00Z">
        <w:r w:rsidRPr="001F0EC4" w:rsidDel="00C5579D">
          <w:rPr>
            <w:lang w:val="en-US"/>
          </w:rPr>
          <w:delText xml:space="preserve">assessments </w:delText>
        </w:r>
      </w:del>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IwVDE4OjE1OjM3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2C6ED991" w:rsidR="002E2F7B" w:rsidRDefault="00E13D98">
      <w:pPr>
        <w:spacing w:line="480" w:lineRule="auto"/>
        <w:jc w:val="both"/>
        <w:rPr>
          <w:lang w:val="en-US"/>
        </w:rPr>
        <w:pPrChange w:id="220" w:author="Drayton, Lindsey (ELS-HBE)" w:date="2024-11-27T13:00:00Z" w16du:dateUtc="2024-11-27T21:00:00Z">
          <w:pPr>
            <w:spacing w:line="480" w:lineRule="auto"/>
            <w:ind w:firstLine="708"/>
            <w:jc w:val="both"/>
          </w:pPr>
        </w:pPrChange>
      </w:pPr>
      <w:commentRangeStart w:id="221"/>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w:t>
      </w:r>
      <w:commentRangeEnd w:id="221"/>
      <w:r w:rsidR="00C5579D">
        <w:rPr>
          <w:rStyle w:val="CommentReference"/>
        </w:rPr>
        <w:commentReference w:id="221"/>
      </w:r>
      <w:r w:rsidRPr="001F0EC4">
        <w:rPr>
          <w:lang w:val="en-US"/>
        </w:rPr>
        <w:t xml:space="preserve">. Voices </w:t>
      </w:r>
      <w:r w:rsidRPr="001F0EC4">
        <w:rPr>
          <w:lang w:val="en-US"/>
        </w:rPr>
        <w:lastRenderedPageBreak/>
        <w:t xml:space="preserve">are used as carriers to </w:t>
      </w:r>
      <w:r w:rsidRPr="00E13D98">
        <w:rPr>
          <w:lang w:val="en-US"/>
        </w:rPr>
        <w:t>express communicative and social content. For example, voices are used for speech communication, emotional expressions, and to produce individual voice characteristics</w:t>
      </w:r>
      <w:ins w:id="222" w:author="Drayton, Lindsey (ELS-HBE)" w:date="2025-01-08T16:15:00Z" w16du:dateUtc="2025-01-09T00:15:00Z">
        <w:r w:rsidR="00C5579D">
          <w:rPr>
            <w:lang w:val="en-US"/>
          </w:rPr>
          <w:t xml:space="preserve">. </w:t>
        </w:r>
      </w:ins>
      <w:del w:id="223" w:author="Drayton, Lindsey (ELS-HBE)" w:date="2025-01-08T16:15:00Z" w16du:dateUtc="2025-01-09T00:15:00Z">
        <w:r w:rsidRPr="00E13D98" w:rsidDel="00C5579D">
          <w:rPr>
            <w:lang w:val="en-US"/>
          </w:rPr>
          <w:delText xml:space="preserve"> that are detected by cognitive and neural recognition </w:delText>
        </w:r>
        <w:r w:rsidR="00EF3E58" w:rsidDel="00C5579D">
          <w:rPr>
            <w:lang w:val="en-US"/>
          </w:rPr>
          <w:delText>mechanisms</w:delText>
        </w:r>
        <w:r w:rsidRPr="00E13D98" w:rsidDel="00C5579D">
          <w:rPr>
            <w:lang w:val="en-US"/>
          </w:rPr>
          <w:delText xml:space="preserve">. </w:delText>
        </w:r>
      </w:del>
      <w:r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yMFQxODoxNTozN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6CA8F36B" w:rsidR="00DC13C5" w:rsidRPr="00E13D98" w:rsidDel="00421E83" w:rsidRDefault="00DC13C5" w:rsidP="00543E14">
      <w:pPr>
        <w:spacing w:line="480" w:lineRule="auto"/>
        <w:jc w:val="both"/>
        <w:rPr>
          <w:del w:id="224" w:author="Drayton, Lindsey (ELS-HBE)" w:date="2025-01-08T16:24:00Z" w16du:dateUtc="2025-01-09T00:24:00Z"/>
          <w:i/>
          <w:iCs/>
          <w:lang w:val="en-US"/>
        </w:rPr>
      </w:pPr>
      <w:del w:id="225" w:author="Drayton, Lindsey (ELS-HBE)" w:date="2025-01-08T16:24:00Z" w16du:dateUtc="2025-01-09T00:24:00Z">
        <w:r w:rsidRPr="00BE01A0" w:rsidDel="00421E83">
          <w:rPr>
            <w:i/>
            <w:iCs/>
            <w:lang w:val="en-US"/>
          </w:rPr>
          <w:delText xml:space="preserve">[Insert Figure </w:delText>
        </w:r>
        <w:r w:rsidDel="00421E83">
          <w:rPr>
            <w:i/>
            <w:iCs/>
            <w:lang w:val="en-US"/>
          </w:rPr>
          <w:delText>3</w:delText>
        </w:r>
        <w:r w:rsidRPr="00BE01A0" w:rsidDel="00421E83">
          <w:rPr>
            <w:i/>
            <w:iCs/>
            <w:lang w:val="en-US"/>
          </w:rPr>
          <w:delText xml:space="preserve"> about here, please]</w:delText>
        </w:r>
      </w:del>
    </w:p>
    <w:p w14:paraId="1F3F3AD4" w14:textId="2EA4EA20" w:rsidR="00831DF3" w:rsidRPr="00417A8A" w:rsidRDefault="00DB4D26" w:rsidP="00543E14">
      <w:pPr>
        <w:pStyle w:val="Heading1"/>
        <w:spacing w:line="480" w:lineRule="auto"/>
        <w:jc w:val="both"/>
        <w:rPr>
          <w:lang w:val="en-US"/>
        </w:rPr>
      </w:pPr>
      <w:bookmarkStart w:id="226" w:name="_Toc160791736"/>
      <w:r>
        <w:rPr>
          <w:lang w:val="en-US"/>
        </w:rPr>
        <w:t>Perspectives for future research</w:t>
      </w:r>
      <w:bookmarkEnd w:id="226"/>
    </w:p>
    <w:p w14:paraId="1C6BC875" w14:textId="58F4C78C" w:rsidR="006C7529" w:rsidRPr="001F0EC4" w:rsidRDefault="007D2EF6" w:rsidP="00543E14">
      <w:pPr>
        <w:spacing w:line="480" w:lineRule="auto"/>
        <w:jc w:val="both"/>
        <w:rPr>
          <w:lang w:val="en-US"/>
        </w:rPr>
      </w:pPr>
      <w:bookmarkStart w:id="227"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yMFQxODoxNTozNy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IwVDE4OjE1OjM3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QtMTEtMjBUMTg6MTU6Mzc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commentRangeStart w:id="228"/>
      <w:r w:rsidR="006C7529" w:rsidRPr="001F0EC4">
        <w:rPr>
          <w:lang w:val="en-US"/>
        </w:rPr>
        <w:t xml:space="preserve">Comparably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MzIiwiTW9kaWZpZWRCeSI6Il9DaHJpc3RpbmUgTnVzc2JhdW0iLCJJZCI6ImJiMTc2M2VmLWY2MWMtNGNhNy1hMGMwLWFiMTBjMjgyOGRlMCIsIk1vZGlmaWVkT24iOiIyMDI0LTExLTEzVDE5OjIzOjM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0LTExLTIwVDE4OjE1OjM3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C0xMS0yMFQxODoxNTozNy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228"/>
      <w:r w:rsidR="001429AD">
        <w:rPr>
          <w:rStyle w:val="CommentReference"/>
        </w:rPr>
        <w:commentReference w:id="228"/>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227"/>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ins w:id="229" w:author="Drayton, Lindsey (ELS-HBE)" w:date="2025-01-08T16:55:00Z" w16du:dateUtc="2025-01-09T00:55:00Z">
        <w:r w:rsidR="00D15012">
          <w:rPr>
            <w:lang w:val="en-US"/>
          </w:rPr>
          <w:t xml:space="preserve"> whether</w:t>
        </w:r>
      </w:ins>
      <w:del w:id="230" w:author="Drayton, Lindsey (ELS-HBE)" w:date="2025-01-08T16:55:00Z" w16du:dateUtc="2025-01-09T00:55:00Z">
        <w:r w:rsidRPr="001F0EC4" w:rsidDel="00D15012">
          <w:rPr>
            <w:lang w:val="en-US"/>
          </w:rPr>
          <w:delText xml:space="preserve"> if</w:delText>
        </w:r>
      </w:del>
      <w:r w:rsidRPr="001F0EC4">
        <w:rPr>
          <w:lang w:val="en-US"/>
        </w:rPr>
        <w:t xml:space="preserve"> the same voice is assessed in an all-human or </w:t>
      </w:r>
      <w:ins w:id="231" w:author="Drayton, Lindsey (ELS-HBE)" w:date="2025-01-08T16:55:00Z" w16du:dateUtc="2025-01-09T00:55:00Z">
        <w:r w:rsidR="00D15012" w:rsidRPr="001F0EC4">
          <w:rPr>
            <w:lang w:val="en-US"/>
          </w:rPr>
          <w:t xml:space="preserve">human-machine interaction </w:t>
        </w:r>
      </w:ins>
      <w:del w:id="232" w:author="Drayton, Lindsey (ELS-HBE)" w:date="2025-01-08T16:55:00Z" w16du:dateUtc="2025-01-09T00:55:00Z">
        <w:r w:rsidRPr="001F0EC4" w:rsidDel="00D15012">
          <w:rPr>
            <w:lang w:val="en-US"/>
          </w:rPr>
          <w:delText xml:space="preserve">HMI </w:delText>
        </w:r>
      </w:del>
      <w:r w:rsidRPr="001F0EC4">
        <w:rPr>
          <w:lang w:val="en-US"/>
        </w:rPr>
        <w:t>context could make a crucial difference.</w:t>
      </w:r>
    </w:p>
    <w:p w14:paraId="52B91DD3" w14:textId="20453481" w:rsidR="0065498F" w:rsidRDefault="009E74B4" w:rsidP="00543E14">
      <w:pPr>
        <w:spacing w:line="480" w:lineRule="auto"/>
        <w:jc w:val="both"/>
        <w:rPr>
          <w:lang w:val="en-US"/>
        </w:rPr>
      </w:pPr>
      <w:r w:rsidRPr="001F0EC4">
        <w:rPr>
          <w:lang w:val="en-US"/>
        </w:rPr>
        <w:lastRenderedPageBreak/>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IwVDE4OjE1OjM3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ins w:id="233" w:author="Drayton, Lindsey (ELS-HBE)" w:date="2025-01-08T16:27:00Z" w16du:dateUtc="2025-01-09T00:27:00Z">
        <w:r w:rsidR="001429AD">
          <w:rPr>
            <w:lang w:val="en-US"/>
          </w:rPr>
          <w:t xml:space="preserve">such </w:t>
        </w:r>
      </w:ins>
      <w:del w:id="234" w:author="Drayton, Lindsey (ELS-HBE)" w:date="2025-01-08T16:27:00Z" w16du:dateUtc="2025-01-09T00:27:00Z">
        <w:r w:rsidR="00E63E52" w:rsidDel="001429AD">
          <w:rPr>
            <w:lang w:val="en-US"/>
          </w:rPr>
          <w:delText xml:space="preserve">it seems clear </w:delText>
        </w:r>
        <w:r w:rsidR="00FC2595" w:rsidDel="001429AD">
          <w:rPr>
            <w:lang w:val="en-US"/>
          </w:rPr>
          <w:delText>how</w:delText>
        </w:r>
        <w:r w:rsidR="00E63E52" w:rsidDel="001429AD">
          <w:rPr>
            <w:lang w:val="en-US"/>
          </w:rPr>
          <w:delText xml:space="preserve"> such</w:delText>
        </w:r>
        <w:r w:rsidR="00F2662A" w:rsidDel="001429AD">
          <w:rPr>
            <w:lang w:val="en-US"/>
          </w:rPr>
          <w:delText xml:space="preserve"> </w:delText>
        </w:r>
      </w:del>
      <w:r w:rsidR="00F2662A">
        <w:rPr>
          <w:lang w:val="en-US"/>
        </w:rPr>
        <w:t xml:space="preserve">research can </w:t>
      </w:r>
      <w:r w:rsidR="00E63E52">
        <w:rPr>
          <w:lang w:val="en-US"/>
        </w:rPr>
        <w:t xml:space="preserve">inspire </w:t>
      </w:r>
      <w:ins w:id="235" w:author="Drayton, Lindsey (ELS-HBE)" w:date="2025-01-08T16:27:00Z" w16du:dateUtc="2025-01-09T00:27:00Z">
        <w:r w:rsidR="001429AD">
          <w:rPr>
            <w:lang w:val="en-US"/>
          </w:rPr>
          <w:t xml:space="preserve">the </w:t>
        </w:r>
      </w:ins>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ins w:id="236" w:author="Drayton, Lindsey (ELS-HBE)" w:date="2025-01-08T16:27:00Z" w16du:dateUtc="2025-01-09T00:27:00Z">
        <w:r w:rsidR="001429AD">
          <w:rPr>
            <w:lang w:val="en-US"/>
          </w:rPr>
          <w:t xml:space="preserve">judgments of </w:t>
        </w:r>
      </w:ins>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jBUMTg6MTU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yMFQxODoxNT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IwVDE4OjE1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yMFQxODoxNT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jBUMTg6MTU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IwVDE4OjE1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jBUMTg6MTU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jBUMTg6MTU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jBUMTg6MTU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69A57CF8"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ins w:id="237" w:author="Drayton, Lindsey (ELS-HBE)" w:date="2025-01-08T16:28:00Z" w16du:dateUtc="2025-01-09T00:28:00Z">
        <w:r w:rsidR="001429AD">
          <w:rPr>
            <w:lang w:val="en-US"/>
          </w:rPr>
          <w:t xml:space="preserve">the </w:t>
        </w:r>
      </w:ins>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We imagine that,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4B1DBB88" w:rsidR="00DB46E0" w:rsidRDefault="00382EDA">
      <w:pPr>
        <w:spacing w:line="480" w:lineRule="auto"/>
        <w:jc w:val="both"/>
        <w:rPr>
          <w:lang w:val="en-US"/>
        </w:rPr>
        <w:pPrChange w:id="238" w:author="Drayton, Lindsey (ELS-HBE)" w:date="2024-11-27T13:00:00Z" w16du:dateUtc="2024-11-27T21:00:00Z">
          <w:pPr>
            <w:spacing w:line="480" w:lineRule="auto"/>
            <w:ind w:firstLine="360"/>
            <w:jc w:val="both"/>
          </w:pPr>
        </w:pPrChange>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 xml:space="preserve">next-generation deepfakes likely will be even more efficient vehicles of </w:t>
      </w:r>
      <w:r w:rsidR="000F5E5B" w:rsidRPr="000F5E5B">
        <w:rPr>
          <w:lang w:val="en-US"/>
        </w:rPr>
        <w:lastRenderedPageBreak/>
        <w:t>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del w:id="239" w:author="Drayton, Lindsey (ELS-HBE)" w:date="2025-01-08T16:28:00Z" w16du:dateUtc="2025-01-09T00:28:00Z">
        <w:r w:rsidR="0029535F" w:rsidDel="001429AD">
          <w:rPr>
            <w:lang w:val="en-US"/>
          </w:rPr>
          <w:delText>On</w:delText>
        </w:r>
      </w:del>
      <w:ins w:id="240" w:author="Drayton, Lindsey (ELS-HBE)" w:date="2025-01-08T16:28:00Z" w16du:dateUtc="2025-01-09T00:28:00Z">
        <w:r w:rsidR="001429AD">
          <w:rPr>
            <w:lang w:val="en-US"/>
          </w:rPr>
          <w:t>From</w:t>
        </w:r>
      </w:ins>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Heading1"/>
        <w:spacing w:line="480" w:lineRule="auto"/>
        <w:jc w:val="both"/>
        <w:rPr>
          <w:lang w:val="en-US"/>
        </w:rPr>
      </w:pPr>
      <w:r>
        <w:rPr>
          <w:lang w:val="en-US"/>
        </w:rPr>
        <w:t>Concluding remarks</w:t>
      </w:r>
    </w:p>
    <w:p w14:paraId="03F5BA18" w14:textId="02DA7501"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del w:id="241" w:author="Drayton, Lindsey (ELS-HBE)" w:date="2025-01-08T16:29:00Z" w16du:dateUtc="2025-01-09T00:29:00Z">
        <w:r w:rsidRPr="001429AD" w:rsidDel="001429AD">
          <w:rPr>
            <w:lang w:val="en-US"/>
            <w:rPrChange w:id="242" w:author="Drayton, Lindsey (ELS-HBE)" w:date="2025-01-08T16:29:00Z" w16du:dateUtc="2025-01-09T00:29:00Z">
              <w:rPr>
                <w:b/>
                <w:bCs/>
                <w:lang w:val="en-US"/>
              </w:rPr>
            </w:rPrChange>
          </w:rPr>
          <w:delText>outstanding questions</w:delText>
        </w:r>
      </w:del>
      <w:ins w:id="243" w:author="Drayton, Lindsey (ELS-HBE)" w:date="2025-01-08T16:29:00Z" w16du:dateUtc="2025-01-09T00:29:00Z">
        <w:r w:rsidR="001429AD" w:rsidRPr="001429AD">
          <w:rPr>
            <w:lang w:val="en-US"/>
            <w:rPrChange w:id="244" w:author="Drayton, Lindsey (ELS-HBE)" w:date="2025-01-08T16:29:00Z" w16du:dateUtc="2025-01-09T00:29:00Z">
              <w:rPr>
                <w:b/>
                <w:bCs/>
                <w:lang w:val="en-US"/>
              </w:rPr>
            </w:rPrChange>
          </w:rPr>
          <w:t>open questions</w:t>
        </w:r>
      </w:ins>
      <w:r w:rsidRPr="001429AD">
        <w:rPr>
          <w:lang w:val="en-US"/>
        </w:rPr>
        <w:t xml:space="preserve"> </w:t>
      </w:r>
      <w:r>
        <w:rPr>
          <w:lang w:val="en-US"/>
        </w:rPr>
        <w:t>on voice naturalness</w:t>
      </w:r>
      <w:ins w:id="245" w:author="Drayton, Lindsey (ELS-HBE)" w:date="2025-01-08T16:29:00Z" w16du:dateUtc="2025-01-09T00:29:00Z">
        <w:r w:rsidR="001429AD">
          <w:rPr>
            <w:lang w:val="en-US"/>
          </w:rPr>
          <w:t xml:space="preserve"> (see Outstanding questions)</w:t>
        </w:r>
      </w:ins>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08EF698F" w14:textId="6435642A" w:rsidR="00BE01A0" w:rsidRPr="001429AD" w:rsidDel="001429AD" w:rsidRDefault="00BE01A0" w:rsidP="00543E14">
      <w:pPr>
        <w:pStyle w:val="Caption"/>
        <w:spacing w:line="480" w:lineRule="auto"/>
        <w:jc w:val="both"/>
        <w:rPr>
          <w:del w:id="246" w:author="Drayton, Lindsey (ELS-HBE)" w:date="2025-01-08T16:29:00Z" w16du:dateUtc="2025-01-09T00:29:00Z"/>
          <w:b/>
          <w:i w:val="0"/>
          <w:color w:val="000000" w:themeColor="text1"/>
          <w:sz w:val="22"/>
          <w:szCs w:val="22"/>
          <w:lang w:val="en-US"/>
          <w:rPrChange w:id="247" w:author="Drayton, Lindsey (ELS-HBE)" w:date="2025-01-08T16:29:00Z" w16du:dateUtc="2025-01-09T00:29:00Z">
            <w:rPr>
              <w:del w:id="248" w:author="Drayton, Lindsey (ELS-HBE)" w:date="2025-01-08T16:29:00Z" w16du:dateUtc="2025-01-09T00:29:00Z"/>
              <w:b/>
              <w:i w:val="0"/>
              <w:color w:val="auto"/>
              <w:sz w:val="22"/>
              <w:szCs w:val="22"/>
              <w:lang w:val="en-US"/>
            </w:rPr>
          </w:rPrChange>
        </w:rPr>
      </w:pPr>
      <w:r w:rsidRPr="001429AD">
        <w:rPr>
          <w:b/>
          <w:iCs w:val="0"/>
          <w:color w:val="000000" w:themeColor="text1"/>
          <w:lang w:val="en-US"/>
          <w:rPrChange w:id="249" w:author="Drayton, Lindsey (ELS-HBE)" w:date="2025-01-08T16:29:00Z" w16du:dateUtc="2025-01-09T00:29:00Z">
            <w:rPr>
              <w:b/>
              <w:iCs w:val="0"/>
              <w:lang w:val="en-US"/>
            </w:rPr>
          </w:rPrChange>
        </w:rPr>
        <w:t xml:space="preserve">Figure </w:t>
      </w:r>
      <w:r w:rsidRPr="001429AD">
        <w:rPr>
          <w:b/>
          <w:iCs w:val="0"/>
          <w:color w:val="000000" w:themeColor="text1"/>
          <w:rPrChange w:id="250" w:author="Drayton, Lindsey (ELS-HBE)" w:date="2025-01-08T16:29:00Z" w16du:dateUtc="2025-01-09T00:29:00Z">
            <w:rPr>
              <w:b/>
              <w:iCs w:val="0"/>
            </w:rPr>
          </w:rPrChange>
        </w:rPr>
        <w:fldChar w:fldCharType="begin"/>
      </w:r>
      <w:r w:rsidRPr="001429AD">
        <w:rPr>
          <w:b/>
          <w:iCs w:val="0"/>
          <w:color w:val="000000" w:themeColor="text1"/>
          <w:lang w:val="en-US"/>
          <w:rPrChange w:id="251" w:author="Drayton, Lindsey (ELS-HBE)" w:date="2025-01-08T16:29:00Z" w16du:dateUtc="2025-01-09T00:29:00Z">
            <w:rPr>
              <w:b/>
              <w:iCs w:val="0"/>
              <w:lang w:val="en-US"/>
            </w:rPr>
          </w:rPrChange>
        </w:rPr>
        <w:instrText xml:space="preserve"> SEQ Figure \* ARABIC </w:instrText>
      </w:r>
      <w:r w:rsidRPr="001429AD">
        <w:rPr>
          <w:b/>
          <w:iCs w:val="0"/>
          <w:color w:val="000000" w:themeColor="text1"/>
          <w:rPrChange w:id="252" w:author="Drayton, Lindsey (ELS-HBE)" w:date="2025-01-08T16:29:00Z" w16du:dateUtc="2025-01-09T00:29:00Z">
            <w:rPr>
              <w:b/>
              <w:iCs w:val="0"/>
            </w:rPr>
          </w:rPrChange>
        </w:rPr>
        <w:fldChar w:fldCharType="separate"/>
      </w:r>
      <w:r w:rsidRPr="001429AD">
        <w:rPr>
          <w:b/>
          <w:iCs w:val="0"/>
          <w:noProof/>
          <w:color w:val="000000" w:themeColor="text1"/>
          <w:lang w:val="en-US"/>
          <w:rPrChange w:id="253" w:author="Drayton, Lindsey (ELS-HBE)" w:date="2025-01-08T16:29:00Z" w16du:dateUtc="2025-01-09T00:29:00Z">
            <w:rPr>
              <w:b/>
              <w:iCs w:val="0"/>
              <w:noProof/>
              <w:lang w:val="en-US"/>
            </w:rPr>
          </w:rPrChange>
        </w:rPr>
        <w:t>1</w:t>
      </w:r>
      <w:r w:rsidRPr="001429AD">
        <w:rPr>
          <w:b/>
          <w:iCs w:val="0"/>
          <w:color w:val="000000" w:themeColor="text1"/>
          <w:rPrChange w:id="254" w:author="Drayton, Lindsey (ELS-HBE)" w:date="2025-01-08T16:29:00Z" w16du:dateUtc="2025-01-09T00:29:00Z">
            <w:rPr>
              <w:b/>
              <w:iCs w:val="0"/>
            </w:rPr>
          </w:rPrChange>
        </w:rPr>
        <w:fldChar w:fldCharType="end"/>
      </w:r>
      <w:ins w:id="255" w:author="Drayton, Lindsey (ELS-HBE)" w:date="2025-01-08T16:29:00Z" w16du:dateUtc="2025-01-09T00:29:00Z">
        <w:r w:rsidR="001429AD" w:rsidRPr="001429AD">
          <w:rPr>
            <w:bCs/>
            <w:iCs w:val="0"/>
            <w:color w:val="000000" w:themeColor="text1"/>
            <w:rPrChange w:id="256" w:author="Drayton, Lindsey (ELS-HBE)" w:date="2025-01-08T16:29:00Z" w16du:dateUtc="2025-01-09T00:29:00Z">
              <w:rPr>
                <w:b/>
                <w:iCs w:val="0"/>
              </w:rPr>
            </w:rPrChange>
          </w:rPr>
          <w:t xml:space="preserve">. </w:t>
        </w:r>
      </w:ins>
    </w:p>
    <w:p w14:paraId="22D3762D" w14:textId="05228A83" w:rsidR="00BE01A0" w:rsidRPr="001429AD" w:rsidRDefault="00BE01A0">
      <w:pPr>
        <w:pStyle w:val="Caption"/>
        <w:spacing w:line="480" w:lineRule="auto"/>
        <w:jc w:val="both"/>
        <w:rPr>
          <w:b/>
          <w:i w:val="0"/>
          <w:color w:val="000000" w:themeColor="text1"/>
          <w:lang w:val="en-US"/>
          <w:rPrChange w:id="257" w:author="Drayton, Lindsey (ELS-HBE)" w:date="2025-01-08T16:29:00Z" w16du:dateUtc="2025-01-09T00:29:00Z">
            <w:rPr>
              <w:bCs/>
              <w:i/>
              <w:lang w:val="en-US"/>
            </w:rPr>
          </w:rPrChange>
        </w:rPr>
        <w:pPrChange w:id="258" w:author="Drayton, Lindsey (ELS-HBE)" w:date="2025-01-08T16:29:00Z" w16du:dateUtc="2025-01-09T00:29:00Z">
          <w:pPr>
            <w:spacing w:line="480" w:lineRule="auto"/>
            <w:jc w:val="both"/>
          </w:pPr>
        </w:pPrChange>
      </w:pPr>
      <w:r w:rsidRPr="001429AD">
        <w:rPr>
          <w:b/>
          <w:i w:val="0"/>
          <w:color w:val="000000" w:themeColor="text1"/>
          <w:sz w:val="22"/>
          <w:szCs w:val="22"/>
          <w:lang w:val="en-US"/>
          <w:rPrChange w:id="259" w:author="Drayton, Lindsey (ELS-HBE)" w:date="2025-01-08T16:29:00Z" w16du:dateUtc="2025-01-09T00:29:00Z">
            <w:rPr>
              <w:bCs/>
              <w:iCs/>
              <w:lang w:val="en-US"/>
            </w:rPr>
          </w:rPrChange>
        </w:rPr>
        <w:t>Terminology and interconnectivity of voice naturalness research</w:t>
      </w:r>
    </w:p>
    <w:p w14:paraId="25696C39" w14:textId="246C2867" w:rsidR="00BE01A0" w:rsidRPr="001429AD" w:rsidRDefault="00BE01A0" w:rsidP="00543E14">
      <w:pPr>
        <w:keepNext/>
        <w:spacing w:line="480" w:lineRule="auto"/>
        <w:jc w:val="both"/>
        <w:rPr>
          <w:iCs/>
          <w:lang w:val="en-US"/>
          <w:rPrChange w:id="260" w:author="Drayton, Lindsey (ELS-HBE)" w:date="2025-01-08T16:33:00Z" w16du:dateUtc="2025-01-09T00:33:00Z">
            <w:rPr>
              <w:i/>
              <w:lang w:val="en-US"/>
            </w:rPr>
          </w:rPrChange>
        </w:rPr>
      </w:pPr>
      <w:del w:id="261" w:author="Drayton, Lindsey (ELS-HBE)" w:date="2025-01-08T16:29:00Z" w16du:dateUtc="2025-01-09T00:29:00Z">
        <w:r w:rsidRPr="001429AD" w:rsidDel="001429AD">
          <w:rPr>
            <w:iCs/>
            <w:lang w:val="en-US"/>
            <w:rPrChange w:id="262" w:author="Drayton, Lindsey (ELS-HBE)" w:date="2025-01-08T16:33:00Z" w16du:dateUtc="2025-01-09T00:33:00Z">
              <w:rPr>
                <w:i/>
                <w:lang w:val="en-US"/>
              </w:rPr>
            </w:rPrChange>
          </w:rPr>
          <w:delText xml:space="preserve">Note. </w:delText>
        </w:r>
      </w:del>
      <w:r w:rsidRPr="001429AD">
        <w:rPr>
          <w:b/>
          <w:iCs/>
          <w:lang w:val="en-US"/>
          <w:rPrChange w:id="263" w:author="Drayton, Lindsey (ELS-HBE)" w:date="2025-01-08T16:33:00Z" w16du:dateUtc="2025-01-09T00:33:00Z">
            <w:rPr>
              <w:b/>
              <w:i/>
              <w:lang w:val="en-US"/>
            </w:rPr>
          </w:rPrChange>
        </w:rPr>
        <w:t>A)</w:t>
      </w:r>
      <w:r w:rsidRPr="001429AD">
        <w:rPr>
          <w:iCs/>
          <w:lang w:val="en-US"/>
          <w:rPrChange w:id="264" w:author="Drayton, Lindsey (ELS-HBE)" w:date="2025-01-08T16:33:00Z" w16du:dateUtc="2025-01-09T00:33:00Z">
            <w:rPr>
              <w:i/>
              <w:lang w:val="en-US"/>
            </w:rPr>
          </w:rPrChange>
        </w:rPr>
        <w:t xml:space="preserve"> Word cloud depicting synonyms and closely related concepts from </w:t>
      </w:r>
      <w:r w:rsidRPr="001429AD">
        <w:rPr>
          <w:iCs/>
          <w:lang w:val="en-US"/>
        </w:rPr>
        <w:t>72</w:t>
      </w:r>
      <w:r w:rsidRPr="001429AD">
        <w:rPr>
          <w:iCs/>
          <w:lang w:val="en-US"/>
          <w:rPrChange w:id="265" w:author="Drayton, Lindsey (ELS-HBE)" w:date="2025-01-08T16:33:00Z" w16du:dateUtc="2025-01-09T00:33:00Z">
            <w:rPr>
              <w:i/>
              <w:lang w:val="en-US"/>
            </w:rPr>
          </w:rPrChange>
        </w:rPr>
        <w:t xml:space="preserve"> publications that target naturalness in voices (for details, see </w:t>
      </w:r>
      <w:r w:rsidRPr="001429AD">
        <w:rPr>
          <w:b/>
          <w:iCs/>
          <w:lang w:val="en-US"/>
          <w:rPrChange w:id="266" w:author="Drayton, Lindsey (ELS-HBE)" w:date="2025-01-08T16:33:00Z" w16du:dateUtc="2025-01-09T00:33:00Z">
            <w:rPr>
              <w:b/>
              <w:i/>
              <w:lang w:val="en-US"/>
            </w:rPr>
          </w:rPrChange>
        </w:rPr>
        <w:t>Box</w:t>
      </w:r>
      <w:r w:rsidR="00B43F04" w:rsidRPr="001429AD">
        <w:rPr>
          <w:b/>
          <w:iCs/>
          <w:lang w:val="en-US"/>
          <w:rPrChange w:id="267" w:author="Drayton, Lindsey (ELS-HBE)" w:date="2025-01-08T16:33:00Z" w16du:dateUtc="2025-01-09T00:33:00Z">
            <w:rPr>
              <w:b/>
              <w:i/>
              <w:lang w:val="en-US"/>
            </w:rPr>
          </w:rPrChange>
        </w:rPr>
        <w:t xml:space="preserve"> </w:t>
      </w:r>
      <w:r w:rsidRPr="001429AD">
        <w:rPr>
          <w:b/>
          <w:iCs/>
          <w:lang w:val="en-US"/>
          <w:rPrChange w:id="268" w:author="Drayton, Lindsey (ELS-HBE)" w:date="2025-01-08T16:33:00Z" w16du:dateUtc="2025-01-09T00:33:00Z">
            <w:rPr>
              <w:b/>
              <w:i/>
              <w:lang w:val="en-US"/>
            </w:rPr>
          </w:rPrChange>
        </w:rPr>
        <w:t>1</w:t>
      </w:r>
      <w:r w:rsidRPr="001429AD">
        <w:rPr>
          <w:iCs/>
          <w:lang w:val="en-US"/>
          <w:rPrChange w:id="269" w:author="Drayton, Lindsey (ELS-HBE)" w:date="2025-01-08T16:33:00Z" w16du:dateUtc="2025-01-09T00:33:00Z">
            <w:rPr>
              <w:i/>
              <w:lang w:val="en-US"/>
            </w:rPr>
          </w:rPrChange>
        </w:rPr>
        <w:t xml:space="preserve">). </w:t>
      </w:r>
      <w:r w:rsidRPr="00331A01">
        <w:rPr>
          <w:iCs/>
          <w:lang w:val="en-US"/>
          <w:rPrChange w:id="270" w:author="Drayton, Lindsey (ELS-HBE)" w:date="2025-01-08T16:43:00Z" w16du:dateUtc="2025-01-09T00:43:00Z">
            <w:rPr>
              <w:i/>
              <w:lang w:val="en-US"/>
            </w:rPr>
          </w:rPrChange>
        </w:rPr>
        <w:t>Word size represents number of occur</w:t>
      </w:r>
      <w:ins w:id="271" w:author="Drayton, Lindsey (ELS-HBE)" w:date="2025-01-08T16:33:00Z" w16du:dateUtc="2025-01-09T00:33:00Z">
        <w:r w:rsidR="00331A01" w:rsidRPr="00331A01">
          <w:rPr>
            <w:iCs/>
            <w:lang w:val="en-US"/>
          </w:rPr>
          <w:t>r</w:t>
        </w:r>
      </w:ins>
      <w:r w:rsidRPr="00331A01">
        <w:rPr>
          <w:iCs/>
          <w:lang w:val="en-US"/>
          <w:rPrChange w:id="272" w:author="Drayton, Lindsey (ELS-HBE)" w:date="2025-01-08T16:43:00Z" w16du:dateUtc="2025-01-09T00:43:00Z">
            <w:rPr>
              <w:i/>
              <w:lang w:val="en-US"/>
            </w:rPr>
          </w:rPrChange>
        </w:rPr>
        <w:t>ences</w:t>
      </w:r>
      <w:r w:rsidRPr="001429AD">
        <w:rPr>
          <w:iCs/>
          <w:lang w:val="en-US"/>
          <w:rPrChange w:id="273" w:author="Drayton, Lindsey (ELS-HBE)" w:date="2025-01-08T16:33:00Z" w16du:dateUtc="2025-01-09T00:33:00Z">
            <w:rPr>
              <w:i/>
              <w:lang w:val="en-US"/>
            </w:rPr>
          </w:rPrChange>
        </w:rPr>
        <w:t xml:space="preserve">. </w:t>
      </w:r>
      <w:r w:rsidRPr="001429AD">
        <w:rPr>
          <w:b/>
          <w:iCs/>
          <w:lang w:val="en-US"/>
          <w:rPrChange w:id="274" w:author="Drayton, Lindsey (ELS-HBE)" w:date="2025-01-08T16:33:00Z" w16du:dateUtc="2025-01-09T00:33:00Z">
            <w:rPr>
              <w:b/>
              <w:i/>
              <w:lang w:val="en-US"/>
            </w:rPr>
          </w:rPrChange>
        </w:rPr>
        <w:t>B)</w:t>
      </w:r>
      <w:r w:rsidRPr="001429AD">
        <w:rPr>
          <w:iCs/>
          <w:lang w:val="en-US"/>
          <w:rPrChange w:id="275" w:author="Drayton, Lindsey (ELS-HBE)" w:date="2025-01-08T16:33:00Z" w16du:dateUtc="2025-01-09T00:33:00Z">
            <w:rPr>
              <w:i/>
              <w:lang w:val="en-US"/>
            </w:rPr>
          </w:rPrChange>
        </w:rPr>
        <w:t xml:space="preserve"> A similar word cloud but generated by ChatGPT (</w:t>
      </w:r>
      <w:r w:rsidR="00226C63" w:rsidRPr="001429AD">
        <w:rPr>
          <w:iCs/>
        </w:rPr>
        <w:fldChar w:fldCharType="begin"/>
      </w:r>
      <w:r w:rsidR="00226C63" w:rsidRPr="001429AD">
        <w:rPr>
          <w:iCs/>
        </w:rPr>
        <w:instrText>HYPERLINK "https://chatgpt.com/?oai"</w:instrText>
      </w:r>
      <w:r w:rsidR="00226C63" w:rsidRPr="001429AD">
        <w:rPr>
          <w:iCs/>
        </w:rPr>
      </w:r>
      <w:r w:rsidR="00226C63" w:rsidRPr="001429AD">
        <w:rPr>
          <w:iCs/>
        </w:rPr>
        <w:fldChar w:fldCharType="separate"/>
      </w:r>
      <w:r w:rsidR="00226C63" w:rsidRPr="001429AD">
        <w:rPr>
          <w:rStyle w:val="Hyperlink"/>
          <w:iCs/>
          <w:lang w:val="en-US"/>
          <w:rPrChange w:id="276" w:author="Drayton, Lindsey (ELS-HBE)" w:date="2025-01-08T16:33:00Z" w16du:dateUtc="2025-01-09T00:33:00Z">
            <w:rPr>
              <w:rStyle w:val="Hyperlink"/>
              <w:i/>
              <w:lang w:val="en-US"/>
            </w:rPr>
          </w:rPrChange>
        </w:rPr>
        <w:t>https://chatgpt.com/?oai</w:t>
      </w:r>
      <w:r w:rsidR="00226C63" w:rsidRPr="001429AD">
        <w:rPr>
          <w:iCs/>
        </w:rPr>
        <w:fldChar w:fldCharType="end"/>
      </w:r>
      <w:r w:rsidR="00226C63" w:rsidRPr="001429AD">
        <w:rPr>
          <w:iCs/>
          <w:lang w:val="en-US"/>
          <w:rPrChange w:id="277" w:author="Drayton, Lindsey (ELS-HBE)" w:date="2025-01-08T16:33:00Z" w16du:dateUtc="2025-01-09T00:33:00Z">
            <w:rPr>
              <w:i/>
              <w:lang w:val="en-US"/>
            </w:rPr>
          </w:rPrChange>
        </w:rPr>
        <w:t xml:space="preserve">, </w:t>
      </w:r>
      <w:r w:rsidRPr="001429AD">
        <w:rPr>
          <w:iCs/>
          <w:lang w:val="en-US"/>
          <w:rPrChange w:id="278" w:author="Drayton, Lindsey (ELS-HBE)" w:date="2025-01-08T16:33:00Z" w16du:dateUtc="2025-01-09T00:33:00Z">
            <w:rPr>
              <w:i/>
              <w:lang w:val="en-US"/>
            </w:rPr>
          </w:rPrChange>
        </w:rPr>
        <w:t xml:space="preserve">29.04.2024), when prompted to </w:t>
      </w:r>
      <w:r w:rsidRPr="001429AD">
        <w:rPr>
          <w:iCs/>
          <w:lang w:val="en-US"/>
          <w:rPrChange w:id="279" w:author="Drayton, Lindsey (ELS-HBE)" w:date="2025-01-08T16:33:00Z" w16du:dateUtc="2025-01-09T00:33:00Z">
            <w:rPr>
              <w:i/>
              <w:lang w:val="en-US"/>
            </w:rPr>
          </w:rPrChange>
        </w:rPr>
        <w:lastRenderedPageBreak/>
        <w:t xml:space="preserve">generate 10 synonyms each for pathological, synthetic/manipulated, and healthy voices, together with relative occurrence frequency. </w:t>
      </w:r>
      <w:bookmarkStart w:id="280" w:name="_Hlk182424168"/>
      <w:r w:rsidRPr="001429AD">
        <w:rPr>
          <w:iCs/>
          <w:lang w:val="en-US"/>
          <w:rPrChange w:id="281" w:author="Drayton, Lindsey (ELS-HBE)" w:date="2025-01-08T16:33:00Z" w16du:dateUtc="2025-01-09T00:33:00Z">
            <w:rPr>
              <w:i/>
              <w:lang w:val="en-US"/>
            </w:rPr>
          </w:rPrChange>
        </w:rPr>
        <w:t>The full prompt</w:t>
      </w:r>
      <w:r w:rsidR="007E3E58" w:rsidRPr="001429AD">
        <w:rPr>
          <w:iCs/>
          <w:lang w:val="en-US"/>
          <w:rPrChange w:id="282" w:author="Drayton, Lindsey (ELS-HBE)" w:date="2025-01-08T16:33:00Z" w16du:dateUtc="2025-01-09T00:33:00Z">
            <w:rPr>
              <w:i/>
              <w:lang w:val="en-US"/>
            </w:rPr>
          </w:rPrChange>
        </w:rPr>
        <w:t>,</w:t>
      </w:r>
      <w:r w:rsidRPr="001429AD">
        <w:rPr>
          <w:iCs/>
          <w:lang w:val="en-US"/>
          <w:rPrChange w:id="283" w:author="Drayton, Lindsey (ELS-HBE)" w:date="2025-01-08T16:33:00Z" w16du:dateUtc="2025-01-09T00:33:00Z">
            <w:rPr>
              <w:i/>
              <w:lang w:val="en-US"/>
            </w:rPr>
          </w:rPrChange>
        </w:rPr>
        <w:t xml:space="preserve"> the generated response</w:t>
      </w:r>
      <w:r w:rsidR="007E3E58" w:rsidRPr="001429AD">
        <w:rPr>
          <w:iCs/>
          <w:lang w:val="en-US"/>
          <w:rPrChange w:id="284" w:author="Drayton, Lindsey (ELS-HBE)" w:date="2025-01-08T16:33:00Z" w16du:dateUtc="2025-01-09T00:33:00Z">
            <w:rPr>
              <w:i/>
              <w:lang w:val="en-US"/>
            </w:rPr>
          </w:rPrChange>
        </w:rPr>
        <w:t xml:space="preserve">, and a reflection on its strengths and limitations </w:t>
      </w:r>
      <w:r w:rsidRPr="001429AD">
        <w:rPr>
          <w:iCs/>
          <w:lang w:val="en-US"/>
          <w:rPrChange w:id="285" w:author="Drayton, Lindsey (ELS-HBE)" w:date="2025-01-08T16:33:00Z" w16du:dateUtc="2025-01-09T00:33:00Z">
            <w:rPr>
              <w:i/>
              <w:lang w:val="en-US"/>
            </w:rPr>
          </w:rPrChange>
        </w:rPr>
        <w:t xml:space="preserve">are accessible on </w:t>
      </w:r>
      <w:r w:rsidRPr="001429AD">
        <w:rPr>
          <w:iCs/>
        </w:rPr>
        <w:fldChar w:fldCharType="begin"/>
      </w:r>
      <w:r w:rsidRPr="001429AD">
        <w:rPr>
          <w:iCs/>
        </w:rPr>
        <w:instrText>HYPERLINK "https://osf.io/asfqv/?view_only=62f8d88705bb4363903983c8bd08a2cf"</w:instrText>
      </w:r>
      <w:r w:rsidRPr="001429AD">
        <w:rPr>
          <w:iCs/>
        </w:rPr>
      </w:r>
      <w:r w:rsidRPr="001429AD">
        <w:rPr>
          <w:iCs/>
        </w:rPr>
        <w:fldChar w:fldCharType="separate"/>
      </w:r>
      <w:r w:rsidRPr="001429AD">
        <w:rPr>
          <w:rStyle w:val="Hyperlink"/>
          <w:iCs/>
          <w:lang w:val="en-US"/>
          <w:rPrChange w:id="286" w:author="Drayton, Lindsey (ELS-HBE)" w:date="2025-01-08T16:33:00Z" w16du:dateUtc="2025-01-09T00:33:00Z">
            <w:rPr>
              <w:rStyle w:val="Hyperlink"/>
              <w:i/>
              <w:lang w:val="en-US"/>
            </w:rPr>
          </w:rPrChange>
        </w:rPr>
        <w:t>OSF</w:t>
      </w:r>
      <w:r w:rsidRPr="001429AD">
        <w:rPr>
          <w:iCs/>
        </w:rPr>
        <w:fldChar w:fldCharType="end"/>
      </w:r>
      <w:bookmarkEnd w:id="280"/>
      <w:r w:rsidRPr="001429AD">
        <w:rPr>
          <w:iCs/>
          <w:lang w:val="en-US"/>
          <w:rPrChange w:id="287" w:author="Drayton, Lindsey (ELS-HBE)" w:date="2025-01-08T16:33:00Z" w16du:dateUtc="2025-01-09T00:33:00Z">
            <w:rPr>
              <w:i/>
              <w:lang w:val="en-US"/>
            </w:rPr>
          </w:rPrChange>
        </w:rPr>
        <w:t xml:space="preserve">. </w:t>
      </w:r>
      <w:r w:rsidRPr="001429AD">
        <w:rPr>
          <w:b/>
          <w:iCs/>
          <w:lang w:val="en-US"/>
          <w:rPrChange w:id="288" w:author="Drayton, Lindsey (ELS-HBE)" w:date="2025-01-08T16:33:00Z" w16du:dateUtc="2025-01-09T00:33:00Z">
            <w:rPr>
              <w:b/>
              <w:i/>
              <w:lang w:val="en-US"/>
            </w:rPr>
          </w:rPrChange>
        </w:rPr>
        <w:t>C)</w:t>
      </w:r>
      <w:r w:rsidRPr="001429AD">
        <w:rPr>
          <w:iCs/>
          <w:lang w:val="en-US"/>
          <w:rPrChange w:id="289" w:author="Drayton, Lindsey (ELS-HBE)" w:date="2025-01-08T16:33:00Z" w16du:dateUtc="2025-01-09T00:33:00Z">
            <w:rPr>
              <w:i/>
              <w:lang w:val="en-US"/>
            </w:rPr>
          </w:rPrChange>
        </w:rPr>
        <w:t xml:space="preserve"> A bibliographic network visualization using </w:t>
      </w:r>
      <w:proofErr w:type="spellStart"/>
      <w:r w:rsidRPr="001429AD">
        <w:rPr>
          <w:iCs/>
          <w:lang w:val="en-US"/>
          <w:rPrChange w:id="290" w:author="Drayton, Lindsey (ELS-HBE)" w:date="2025-01-08T16:33:00Z" w16du:dateUtc="2025-01-09T00:33:00Z">
            <w:rPr>
              <w:i/>
              <w:lang w:val="en-US"/>
            </w:rPr>
          </w:rPrChange>
        </w:rPr>
        <w:t>VOSviewer</w:t>
      </w:r>
      <w:proofErr w:type="spellEnd"/>
      <w:r w:rsidRPr="001429AD">
        <w:rPr>
          <w:iCs/>
          <w:lang w:val="en-US"/>
          <w:rPrChange w:id="291" w:author="Drayton, Lindsey (ELS-HBE)" w:date="2025-01-08T16:33:00Z" w16du:dateUtc="2025-01-09T00:33:00Z">
            <w:rPr>
              <w:i/>
              <w:lang w:val="en-US"/>
            </w:rPr>
          </w:rPrChange>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1429AD">
            <w:rPr>
              <w:iCs/>
              <w:lang w:val="en-US"/>
              <w:rPrChange w:id="292" w:author="Drayton, Lindsey (ELS-HBE)" w:date="2025-01-08T16:33:00Z" w16du:dateUtc="2025-01-09T00:33:00Z">
                <w:rPr>
                  <w:i/>
                  <w:lang w:val="en-US"/>
                </w:rPr>
              </w:rPrChange>
            </w:rPr>
            <w:fldChar w:fldCharType="begin"/>
          </w:r>
          <w:r w:rsidR="00AC5DAB" w:rsidRPr="001429AD">
            <w:rPr>
              <w:iCs/>
              <w:lang w:val="en-US"/>
              <w:rPrChange w:id="293" w:author="Drayton, Lindsey (ELS-HBE)" w:date="2025-01-08T16:33:00Z" w16du:dateUtc="2025-01-09T00:33:00Z">
                <w:rPr>
                  <w:i/>
                  <w:lang w:val="en-US"/>
                </w:rPr>
              </w:rPrChang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1429AD">
            <w:rPr>
              <w:iCs/>
              <w:lang w:val="en-US"/>
              <w:rPrChange w:id="294" w:author="Drayton, Lindsey (ELS-HBE)" w:date="2025-01-08T16:33:00Z" w16du:dateUtc="2025-01-09T00:33:00Z">
                <w:rPr>
                  <w:i/>
                  <w:lang w:val="en-US"/>
                </w:rPr>
              </w:rPrChange>
            </w:rPr>
            <w:fldChar w:fldCharType="separate"/>
          </w:r>
          <w:r w:rsidR="00142576" w:rsidRPr="001429AD">
            <w:rPr>
              <w:iCs/>
              <w:lang w:val="en-US"/>
              <w:rPrChange w:id="295" w:author="Drayton, Lindsey (ELS-HBE)" w:date="2025-01-08T16:33:00Z" w16du:dateUtc="2025-01-09T00:33:00Z">
                <w:rPr>
                  <w:i/>
                  <w:lang w:val="en-US"/>
                </w:rPr>
              </w:rPrChange>
            </w:rPr>
            <w:t>[68]</w:t>
          </w:r>
          <w:r w:rsidRPr="001429AD">
            <w:rPr>
              <w:iCs/>
              <w:lang w:val="en-US"/>
              <w:rPrChange w:id="296" w:author="Drayton, Lindsey (ELS-HBE)" w:date="2025-01-08T16:33:00Z" w16du:dateUtc="2025-01-09T00:33:00Z">
                <w:rPr>
                  <w:i/>
                  <w:lang w:val="en-US"/>
                </w:rPr>
              </w:rPrChange>
            </w:rPr>
            <w:fldChar w:fldCharType="end"/>
          </w:r>
        </w:sdtContent>
      </w:sdt>
      <w:r w:rsidRPr="001429AD">
        <w:rPr>
          <w:iCs/>
          <w:lang w:val="en-US"/>
          <w:rPrChange w:id="297" w:author="Drayton, Lindsey (ELS-HBE)" w:date="2025-01-08T16:33:00Z" w16du:dateUtc="2025-01-09T00:33:00Z">
            <w:rPr>
              <w:i/>
              <w:lang w:val="en-US"/>
            </w:rPr>
          </w:rPrChange>
        </w:rPr>
        <w:t xml:space="preserve">, covering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1429AD">
        <w:rPr>
          <w:iCs/>
          <w:lang w:val="en-US"/>
          <w:rPrChange w:id="298" w:author="Drayton, Lindsey (ELS-HBE)" w:date="2025-01-08T16:33:00Z" w16du:dateUtc="2025-01-09T00:33:00Z">
            <w:rPr>
              <w:i/>
              <w:lang w:val="en-US"/>
            </w:rPr>
          </w:rPrChange>
        </w:rPr>
        <w:t>VOSviewer</w:t>
      </w:r>
      <w:proofErr w:type="spellEnd"/>
      <w:r w:rsidRPr="001429AD">
        <w:rPr>
          <w:iCs/>
          <w:lang w:val="en-US"/>
          <w:rPrChange w:id="299" w:author="Drayton, Lindsey (ELS-HBE)" w:date="2025-01-08T16:33:00Z" w16du:dateUtc="2025-01-09T00:33:00Z">
            <w:rPr>
              <w:i/>
              <w:lang w:val="en-US"/>
            </w:rPr>
          </w:rPrChange>
        </w:rPr>
        <w:t>. Closer inspection reveals that green refers to basic voice theory papers, red corresponds predominantly to papers on pathological voices and blue refers to synthetized/manipulated voices. A full documentation and an interactive version of the bibliographic network can be found</w:t>
      </w:r>
      <w:r w:rsidR="009E7B97" w:rsidRPr="001429AD">
        <w:rPr>
          <w:iCs/>
          <w:lang w:val="en-US"/>
          <w:rPrChange w:id="300" w:author="Drayton, Lindsey (ELS-HBE)" w:date="2025-01-08T16:33:00Z" w16du:dateUtc="2025-01-09T00:33:00Z">
            <w:rPr>
              <w:i/>
              <w:lang w:val="en-US"/>
            </w:rPr>
          </w:rPrChange>
        </w:rPr>
        <w:t xml:space="preserve"> on</w:t>
      </w:r>
      <w:r w:rsidRPr="001429AD">
        <w:rPr>
          <w:iCs/>
          <w:lang w:val="en-US"/>
          <w:rPrChange w:id="301" w:author="Drayton, Lindsey (ELS-HBE)" w:date="2025-01-08T16:33:00Z" w16du:dateUtc="2025-01-09T00:33:00Z">
            <w:rPr>
              <w:i/>
              <w:lang w:val="en-US"/>
            </w:rPr>
          </w:rPrChange>
        </w:rPr>
        <w:t xml:space="preserve"> </w:t>
      </w:r>
      <w:r w:rsidR="009E7B97" w:rsidRPr="001429AD">
        <w:rPr>
          <w:iCs/>
        </w:rPr>
        <w:fldChar w:fldCharType="begin"/>
      </w:r>
      <w:r w:rsidR="009E7B97" w:rsidRPr="001429AD">
        <w:rPr>
          <w:iCs/>
          <w:lang w:val="en-US"/>
        </w:rPr>
        <w:instrText>HYPERLINK "https://osf.io/asfqv/?view_only=62f8d88705bb4363903983c8bd08a2cf"</w:instrText>
      </w:r>
      <w:r w:rsidR="009E7B97" w:rsidRPr="001429AD">
        <w:rPr>
          <w:iCs/>
        </w:rPr>
      </w:r>
      <w:r w:rsidR="009E7B97" w:rsidRPr="001429AD">
        <w:rPr>
          <w:iCs/>
        </w:rPr>
        <w:fldChar w:fldCharType="separate"/>
      </w:r>
      <w:r w:rsidR="009E7B97" w:rsidRPr="001429AD">
        <w:rPr>
          <w:rStyle w:val="Hyperlink"/>
          <w:iCs/>
          <w:lang w:val="en-US"/>
          <w:rPrChange w:id="302" w:author="Drayton, Lindsey (ELS-HBE)" w:date="2025-01-08T16:33:00Z" w16du:dateUtc="2025-01-09T00:33:00Z">
            <w:rPr>
              <w:rStyle w:val="Hyperlink"/>
              <w:i/>
              <w:lang w:val="en-US"/>
            </w:rPr>
          </w:rPrChange>
        </w:rPr>
        <w:t>OSF</w:t>
      </w:r>
      <w:r w:rsidR="009E7B97" w:rsidRPr="001429AD">
        <w:rPr>
          <w:rStyle w:val="Hyperlink"/>
          <w:iCs/>
          <w:lang w:val="en-US"/>
          <w:rPrChange w:id="303" w:author="Drayton, Lindsey (ELS-HBE)" w:date="2025-01-08T16:33:00Z" w16du:dateUtc="2025-01-09T00:33:00Z">
            <w:rPr>
              <w:rStyle w:val="Hyperlink"/>
              <w:i/>
              <w:lang w:val="en-US"/>
            </w:rPr>
          </w:rPrChange>
        </w:rPr>
        <w:fldChar w:fldCharType="end"/>
      </w:r>
      <w:r w:rsidR="009E7B97" w:rsidRPr="001429AD">
        <w:rPr>
          <w:iCs/>
          <w:lang w:val="en-US"/>
          <w:rPrChange w:id="304" w:author="Drayton, Lindsey (ELS-HBE)" w:date="2025-01-08T16:33:00Z" w16du:dateUtc="2025-01-09T00:33:00Z">
            <w:rPr>
              <w:i/>
              <w:lang w:val="en-US"/>
            </w:rPr>
          </w:rPrChange>
        </w:rPr>
        <w:t>.</w:t>
      </w:r>
    </w:p>
    <w:p w14:paraId="79FCA19F" w14:textId="77777777" w:rsidR="00E9336E" w:rsidRDefault="00E9336E" w:rsidP="00543E14">
      <w:pPr>
        <w:keepNext/>
        <w:spacing w:line="480" w:lineRule="auto"/>
        <w:jc w:val="both"/>
        <w:rPr>
          <w:i/>
          <w:lang w:val="en-US"/>
        </w:rPr>
      </w:pPr>
    </w:p>
    <w:p w14:paraId="61A25148" w14:textId="5C925284" w:rsidR="00E9336E" w:rsidRPr="001429AD" w:rsidDel="001429AD" w:rsidRDefault="00E9336E" w:rsidP="00543E14">
      <w:pPr>
        <w:pStyle w:val="Caption"/>
        <w:spacing w:line="480" w:lineRule="auto"/>
        <w:jc w:val="both"/>
        <w:rPr>
          <w:del w:id="305" w:author="Drayton, Lindsey (ELS-HBE)" w:date="2025-01-08T16:30:00Z" w16du:dateUtc="2025-01-09T00:30:00Z"/>
          <w:b/>
          <w:i w:val="0"/>
          <w:color w:val="000000" w:themeColor="text1"/>
          <w:sz w:val="22"/>
          <w:szCs w:val="22"/>
          <w:lang w:val="en-US"/>
          <w:rPrChange w:id="306" w:author="Drayton, Lindsey (ELS-HBE)" w:date="2025-01-08T16:30:00Z" w16du:dateUtc="2025-01-09T00:30:00Z">
            <w:rPr>
              <w:del w:id="307" w:author="Drayton, Lindsey (ELS-HBE)" w:date="2025-01-08T16:30:00Z" w16du:dateUtc="2025-01-09T00:30:00Z"/>
              <w:b/>
              <w:i w:val="0"/>
              <w:color w:val="auto"/>
              <w:sz w:val="22"/>
              <w:szCs w:val="22"/>
              <w:lang w:val="en-US"/>
            </w:rPr>
          </w:rPrChange>
        </w:rPr>
      </w:pPr>
      <w:r w:rsidRPr="001429AD">
        <w:rPr>
          <w:b/>
          <w:iCs w:val="0"/>
          <w:color w:val="000000" w:themeColor="text1"/>
          <w:lang w:val="en-US"/>
          <w:rPrChange w:id="308" w:author="Drayton, Lindsey (ELS-HBE)" w:date="2025-01-08T16:30:00Z" w16du:dateUtc="2025-01-09T00:30:00Z">
            <w:rPr>
              <w:b/>
              <w:iCs w:val="0"/>
              <w:lang w:val="en-US"/>
            </w:rPr>
          </w:rPrChange>
        </w:rPr>
        <w:t>Figure 2</w:t>
      </w:r>
      <w:ins w:id="309" w:author="Drayton, Lindsey (ELS-HBE)" w:date="2025-01-08T16:30:00Z" w16du:dateUtc="2025-01-09T00:30:00Z">
        <w:r w:rsidR="001429AD" w:rsidRPr="001429AD">
          <w:rPr>
            <w:b/>
            <w:iCs w:val="0"/>
            <w:color w:val="000000" w:themeColor="text1"/>
            <w:lang w:val="en-US"/>
            <w:rPrChange w:id="310" w:author="Drayton, Lindsey (ELS-HBE)" w:date="2025-01-08T16:30:00Z" w16du:dateUtc="2025-01-09T00:30:00Z">
              <w:rPr>
                <w:b/>
                <w:iCs w:val="0"/>
                <w:lang w:val="en-US"/>
              </w:rPr>
            </w:rPrChange>
          </w:rPr>
          <w:t xml:space="preserve">. </w:t>
        </w:r>
      </w:ins>
    </w:p>
    <w:p w14:paraId="62111963" w14:textId="0E9D4288" w:rsidR="00E9336E" w:rsidRPr="001429AD" w:rsidRDefault="00E9336E">
      <w:pPr>
        <w:pStyle w:val="Caption"/>
        <w:spacing w:line="480" w:lineRule="auto"/>
        <w:jc w:val="both"/>
        <w:rPr>
          <w:b/>
          <w:color w:val="000000" w:themeColor="text1"/>
          <w:lang w:val="en-US"/>
          <w:rPrChange w:id="311" w:author="Drayton, Lindsey (ELS-HBE)" w:date="2025-01-08T16:30:00Z" w16du:dateUtc="2025-01-09T00:30:00Z">
            <w:rPr>
              <w:lang w:val="en-US"/>
            </w:rPr>
          </w:rPrChange>
        </w:rPr>
        <w:pPrChange w:id="312" w:author="Drayton, Lindsey (ELS-HBE)" w:date="2025-01-08T16:30:00Z" w16du:dateUtc="2025-01-09T00:30:00Z">
          <w:pPr>
            <w:spacing w:line="480" w:lineRule="auto"/>
            <w:jc w:val="both"/>
          </w:pPr>
        </w:pPrChange>
      </w:pPr>
      <w:r w:rsidRPr="001429AD">
        <w:rPr>
          <w:b/>
          <w:i w:val="0"/>
          <w:color w:val="000000" w:themeColor="text1"/>
          <w:sz w:val="22"/>
          <w:szCs w:val="22"/>
          <w:lang w:val="en-US"/>
          <w:rPrChange w:id="313" w:author="Drayton, Lindsey (ELS-HBE)" w:date="2025-01-08T16:30:00Z" w16du:dateUtc="2025-01-09T00:30:00Z">
            <w:rPr>
              <w:i/>
              <w:iCs/>
              <w:lang w:val="en-US"/>
            </w:rPr>
          </w:rPrChange>
        </w:rPr>
        <w:t>A conceptual framework for the definition of voice naturalness</w:t>
      </w:r>
    </w:p>
    <w:p w14:paraId="6450E6BE" w14:textId="28F43B10" w:rsidR="00B43F04" w:rsidRPr="001429AD" w:rsidRDefault="00417A8A" w:rsidP="00543E14">
      <w:pPr>
        <w:spacing w:line="480" w:lineRule="auto"/>
        <w:jc w:val="both"/>
        <w:rPr>
          <w:lang w:val="en-US"/>
          <w:rPrChange w:id="314" w:author="Drayton, Lindsey (ELS-HBE)" w:date="2025-01-08T16:32:00Z" w16du:dateUtc="2025-01-09T00:32:00Z">
            <w:rPr>
              <w:i/>
              <w:iCs/>
              <w:lang w:val="en-US"/>
            </w:rPr>
          </w:rPrChange>
        </w:rPr>
      </w:pPr>
      <w:del w:id="315" w:author="Drayton, Lindsey (ELS-HBE)" w:date="2025-01-08T16:30:00Z" w16du:dateUtc="2025-01-09T00:30:00Z">
        <w:r w:rsidRPr="001429AD" w:rsidDel="001429AD">
          <w:rPr>
            <w:lang w:val="en-US"/>
            <w:rPrChange w:id="316" w:author="Drayton, Lindsey (ELS-HBE)" w:date="2025-01-08T16:32:00Z" w16du:dateUtc="2025-01-09T00:32:00Z">
              <w:rPr>
                <w:i/>
                <w:iCs/>
                <w:lang w:val="en-US"/>
              </w:rPr>
            </w:rPrChange>
          </w:rPr>
          <w:delText xml:space="preserve">Note. </w:delText>
        </w:r>
      </w:del>
      <w:r w:rsidR="00B43F04" w:rsidRPr="001429AD">
        <w:rPr>
          <w:lang w:val="en-US"/>
          <w:rPrChange w:id="317" w:author="Drayton, Lindsey (ELS-HBE)" w:date="2025-01-08T16:32:00Z" w16du:dateUtc="2025-01-09T00:32:00Z">
            <w:rPr>
              <w:i/>
              <w:iCs/>
              <w:lang w:val="en-US"/>
            </w:rPr>
          </w:rPrChange>
        </w:rPr>
        <w:t xml:space="preserve">Assessing the naturalness of voices requires a reference frame (left panel), which is most commonly represented by the voice production system of humans. This human production system sets </w:t>
      </w:r>
      <w:ins w:id="318" w:author="Drayton, Lindsey (ELS-HBE)" w:date="2025-01-08T16:34:00Z" w16du:dateUtc="2025-01-09T00:34:00Z">
        <w:r w:rsidR="00331A01">
          <w:rPr>
            <w:lang w:val="en-US"/>
          </w:rPr>
          <w:t xml:space="preserve">the </w:t>
        </w:r>
      </w:ins>
      <w:r w:rsidR="00B43F04" w:rsidRPr="001429AD">
        <w:rPr>
          <w:lang w:val="en-US"/>
          <w:rPrChange w:id="319" w:author="Drayton, Lindsey (ELS-HBE)" w:date="2025-01-08T16:32:00Z" w16du:dateUtc="2025-01-09T00:32:00Z">
            <w:rPr>
              <w:i/>
              <w:iCs/>
              <w:lang w:val="en-US"/>
            </w:rPr>
          </w:rPrChange>
        </w:rPr>
        <w:t xml:space="preserve">reference either as individual voice samples (explicit target voice) or as prototype voice representations (implicit prototype voice), against which test voice samples (right panel) are assessed for naturalness. Two types of naturalness assessments are proposed </w:t>
      </w:r>
      <w:r w:rsidR="00B43F04" w:rsidRPr="00331A01">
        <w:rPr>
          <w:lang w:val="en-US"/>
          <w:rPrChange w:id="320" w:author="Drayton, Lindsey (ELS-HBE)" w:date="2025-01-08T16:35:00Z" w16du:dateUtc="2025-01-09T00:35:00Z">
            <w:rPr>
              <w:i/>
              <w:iCs/>
              <w:lang w:val="en-US"/>
            </w:rPr>
          </w:rPrChange>
        </w:rPr>
        <w:t>(mid</w:t>
      </w:r>
      <w:ins w:id="321" w:author="Drayton, Lindsey (ELS-HBE)" w:date="2025-01-08T16:35:00Z" w16du:dateUtc="2025-01-09T00:35:00Z">
        <w:r w:rsidR="00331A01">
          <w:rPr>
            <w:lang w:val="en-US"/>
          </w:rPr>
          <w:t>dle</w:t>
        </w:r>
      </w:ins>
      <w:r w:rsidR="00B43F04" w:rsidRPr="00331A01">
        <w:rPr>
          <w:lang w:val="en-US"/>
          <w:rPrChange w:id="322" w:author="Drayton, Lindsey (ELS-HBE)" w:date="2025-01-08T16:35:00Z" w16du:dateUtc="2025-01-09T00:35:00Z">
            <w:rPr>
              <w:i/>
              <w:iCs/>
              <w:lang w:val="en-US"/>
            </w:rPr>
          </w:rPrChange>
        </w:rPr>
        <w:t xml:space="preserve"> panel).</w:t>
      </w:r>
      <w:r w:rsidR="00B43F04" w:rsidRPr="001429AD">
        <w:rPr>
          <w:lang w:val="en-US"/>
          <w:rPrChange w:id="323" w:author="Drayton, Lindsey (ELS-HBE)" w:date="2025-01-08T16:32:00Z" w16du:dateUtc="2025-01-09T00:32:00Z">
            <w:rPr>
              <w:i/>
              <w:iCs/>
              <w:lang w:val="en-US"/>
            </w:rPr>
          </w:rPrChange>
        </w:rPr>
        <w:t xml:space="preserve"> The deviation-based approach assesses naturalness in terms of distance away from the reference, while the human-likeness-based approach assesses naturalness according to its similarity to</w:t>
      </w:r>
      <w:del w:id="324" w:author="Drayton, Lindsey (ELS-HBE)" w:date="2025-01-08T16:34:00Z" w16du:dateUtc="2025-01-09T00:34:00Z">
        <w:r w:rsidR="00B43F04" w:rsidRPr="001429AD" w:rsidDel="00331A01">
          <w:rPr>
            <w:lang w:val="en-US"/>
            <w:rPrChange w:id="325" w:author="Drayton, Lindsey (ELS-HBE)" w:date="2025-01-08T16:32:00Z" w16du:dateUtc="2025-01-09T00:32:00Z">
              <w:rPr>
                <w:i/>
                <w:iCs/>
                <w:lang w:val="en-US"/>
              </w:rPr>
            </w:rPrChange>
          </w:rPr>
          <w:delText>wards</w:delText>
        </w:r>
      </w:del>
      <w:r w:rsidR="00B43F04" w:rsidRPr="001429AD">
        <w:rPr>
          <w:lang w:val="en-US"/>
          <w:rPrChange w:id="326" w:author="Drayton, Lindsey (ELS-HBE)" w:date="2025-01-08T16:32:00Z" w16du:dateUtc="2025-01-09T00:32:00Z">
            <w:rPr>
              <w:i/>
              <w:iCs/>
              <w:lang w:val="en-US"/>
            </w:rPr>
          </w:rPrChange>
        </w:rPr>
        <w:t xml:space="preserve"> the reference.  Deviation in voice naturalness can occur, for example, due to clinical conditions, voice manipulations, and acoustic artifacts. </w:t>
      </w:r>
      <w:r w:rsidR="00321142" w:rsidRPr="001429AD">
        <w:rPr>
          <w:lang w:val="en-US"/>
          <w:rPrChange w:id="327" w:author="Drayton, Lindsey (ELS-HBE)" w:date="2025-01-08T16:32:00Z" w16du:dateUtc="2025-01-09T00:32:00Z">
            <w:rPr>
              <w:i/>
              <w:iCs/>
              <w:lang w:val="en-US"/>
            </w:rPr>
          </w:rPrChange>
        </w:rPr>
        <w:t xml:space="preserve">Human-likeness-based naturalness defines naturalness by its resemblance to a real human voice. </w:t>
      </w:r>
      <w:r w:rsidR="00B43F04" w:rsidRPr="001429AD">
        <w:rPr>
          <w:lang w:val="en-US"/>
          <w:rPrChange w:id="328" w:author="Drayton, Lindsey (ELS-HBE)" w:date="2025-01-08T16:32:00Z" w16du:dateUtc="2025-01-09T00:32:00Z">
            <w:rPr>
              <w:i/>
              <w:iCs/>
              <w:lang w:val="en-US"/>
            </w:rPr>
          </w:rPrChange>
        </w:rPr>
        <w:t>Human</w:t>
      </w:r>
      <w:r w:rsidR="00321142" w:rsidRPr="001429AD">
        <w:rPr>
          <w:lang w:val="en-US"/>
          <w:rPrChange w:id="329" w:author="Drayton, Lindsey (ELS-HBE)" w:date="2025-01-08T16:32:00Z" w16du:dateUtc="2025-01-09T00:32:00Z">
            <w:rPr>
              <w:i/>
              <w:iCs/>
              <w:lang w:val="en-US"/>
            </w:rPr>
          </w:rPrChange>
        </w:rPr>
        <w:t xml:space="preserve"> </w:t>
      </w:r>
      <w:r w:rsidR="00B43F04" w:rsidRPr="001429AD">
        <w:rPr>
          <w:lang w:val="en-US"/>
          <w:rPrChange w:id="330" w:author="Drayton, Lindsey (ELS-HBE)" w:date="2025-01-08T16:32:00Z" w16du:dateUtc="2025-01-09T00:32:00Z">
            <w:rPr>
              <w:i/>
              <w:iCs/>
              <w:lang w:val="en-US"/>
            </w:rPr>
          </w:rPrChange>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0562CED7" w14:textId="69A135F4" w:rsidR="002E2F7B" w:rsidRPr="001429AD" w:rsidDel="001429AD" w:rsidRDefault="002E2F7B" w:rsidP="00543E14">
      <w:pPr>
        <w:pStyle w:val="Caption"/>
        <w:spacing w:line="480" w:lineRule="auto"/>
        <w:jc w:val="both"/>
        <w:rPr>
          <w:del w:id="331" w:author="Drayton, Lindsey (ELS-HBE)" w:date="2025-01-08T16:30:00Z" w16du:dateUtc="2025-01-09T00:30:00Z"/>
          <w:b/>
          <w:i w:val="0"/>
          <w:color w:val="auto"/>
          <w:sz w:val="22"/>
          <w:szCs w:val="22"/>
          <w:lang w:val="en-US"/>
        </w:rPr>
      </w:pPr>
      <w:del w:id="332" w:author="Drayton, Lindsey (ELS-HBE)" w:date="2025-01-08T16:30:00Z" w16du:dateUtc="2025-01-09T00:30:00Z">
        <w:r w:rsidRPr="001429AD" w:rsidDel="001429AD">
          <w:rPr>
            <w:b/>
            <w:i w:val="0"/>
            <w:color w:val="auto"/>
            <w:sz w:val="22"/>
            <w:szCs w:val="22"/>
            <w:lang w:val="en-US"/>
          </w:rPr>
          <w:delText>Figure 3</w:delText>
        </w:r>
      </w:del>
    </w:p>
    <w:p w14:paraId="192139EE" w14:textId="0D3286AA" w:rsidR="00B43F04" w:rsidRPr="001429AD" w:rsidRDefault="001429AD" w:rsidP="00543E14">
      <w:pPr>
        <w:spacing w:line="480" w:lineRule="auto"/>
        <w:jc w:val="both"/>
        <w:rPr>
          <w:b/>
          <w:lang w:val="en-US"/>
          <w:rPrChange w:id="333" w:author="Drayton, Lindsey (ELS-HBE)" w:date="2025-01-08T16:30:00Z" w16du:dateUtc="2025-01-09T00:30:00Z">
            <w:rPr>
              <w:bCs/>
              <w:lang w:val="en-US"/>
            </w:rPr>
          </w:rPrChange>
        </w:rPr>
      </w:pPr>
      <w:ins w:id="334" w:author="Drayton, Lindsey (ELS-HBE)" w:date="2025-01-08T16:30:00Z" w16du:dateUtc="2025-01-09T00:30:00Z">
        <w:r w:rsidRPr="001429AD">
          <w:rPr>
            <w:b/>
            <w:lang w:val="en-US"/>
            <w:rPrChange w:id="335" w:author="Drayton, Lindsey (ELS-HBE)" w:date="2025-01-08T16:30:00Z" w16du:dateUtc="2025-01-09T00:30:00Z">
              <w:rPr>
                <w:bCs/>
                <w:lang w:val="en-US"/>
              </w:rPr>
            </w:rPrChange>
          </w:rPr>
          <w:t xml:space="preserve">Figure 3. </w:t>
        </w:r>
      </w:ins>
      <w:r w:rsidR="00B43F04" w:rsidRPr="001429AD">
        <w:rPr>
          <w:b/>
          <w:lang w:val="en-US"/>
          <w:rPrChange w:id="336" w:author="Drayton, Lindsey (ELS-HBE)" w:date="2025-01-08T16:30:00Z" w16du:dateUtc="2025-01-09T00:30:00Z">
            <w:rPr>
              <w:bCs/>
              <w:lang w:val="en-US"/>
            </w:rPr>
          </w:rPrChange>
        </w:rPr>
        <w:t xml:space="preserve">Rooting voice naturalness in voice processing theory </w:t>
      </w:r>
    </w:p>
    <w:p w14:paraId="2D33D0D4" w14:textId="3E5115F4" w:rsidR="00DB46E0" w:rsidRPr="00331A01" w:rsidRDefault="00417A8A" w:rsidP="00543E14">
      <w:pPr>
        <w:spacing w:line="480" w:lineRule="auto"/>
        <w:jc w:val="both"/>
        <w:rPr>
          <w:lang w:val="en-US"/>
          <w:rPrChange w:id="337" w:author="Drayton, Lindsey (ELS-HBE)" w:date="2025-01-08T16:34:00Z" w16du:dateUtc="2025-01-09T00:34:00Z">
            <w:rPr>
              <w:i/>
              <w:iCs/>
              <w:lang w:val="en-US"/>
            </w:rPr>
          </w:rPrChange>
        </w:rPr>
      </w:pPr>
      <w:del w:id="338" w:author="Drayton, Lindsey (ELS-HBE)" w:date="2025-01-08T16:30:00Z" w16du:dateUtc="2025-01-09T00:30:00Z">
        <w:r w:rsidRPr="00331A01" w:rsidDel="001429AD">
          <w:rPr>
            <w:lang w:val="en-US"/>
            <w:rPrChange w:id="339" w:author="Drayton, Lindsey (ELS-HBE)" w:date="2025-01-08T16:34:00Z" w16du:dateUtc="2025-01-09T00:34:00Z">
              <w:rPr>
                <w:i/>
                <w:iCs/>
                <w:lang w:val="en-US"/>
              </w:rPr>
            </w:rPrChange>
          </w:rPr>
          <w:lastRenderedPageBreak/>
          <w:delText xml:space="preserve">Note. </w:delText>
        </w:r>
      </w:del>
      <w:ins w:id="340" w:author="Drayton, Lindsey (ELS-HBE)" w:date="2025-01-08T16:36:00Z" w16du:dateUtc="2025-01-09T00:36:00Z">
        <w:r w:rsidR="00331A01" w:rsidRPr="00331A01">
          <w:rPr>
            <w:lang w:val="en-US"/>
          </w:rPr>
          <w:t>Theories of voice perception suggest a multi-level processing approach for voice samples (left panel), which involves analyzing these samples based on their features and auditory object patterns (mid</w:t>
        </w:r>
        <w:r w:rsidR="00331A01">
          <w:rPr>
            <w:lang w:val="en-US"/>
          </w:rPr>
          <w:t>dle</w:t>
        </w:r>
        <w:r w:rsidR="00331A01" w:rsidRPr="00331A01">
          <w:rPr>
            <w:lang w:val="en-US"/>
          </w:rPr>
          <w:t xml:space="preserve"> panel), followed by an analysis of the information conveyed by the voice signals (right panel).</w:t>
        </w:r>
      </w:ins>
      <w:del w:id="341" w:author="Drayton, Lindsey (ELS-HBE)" w:date="2025-01-08T16:36:00Z" w16du:dateUtc="2025-01-09T00:36:00Z">
        <w:r w:rsidR="00B43F04" w:rsidRPr="00331A01" w:rsidDel="00331A01">
          <w:rPr>
            <w:lang w:val="en-US"/>
            <w:rPrChange w:id="342" w:author="Drayton, Lindsey (ELS-HBE)" w:date="2025-01-08T16:34:00Z" w16du:dateUtc="2025-01-09T00:34:00Z">
              <w:rPr>
                <w:i/>
                <w:iCs/>
                <w:lang w:val="en-US"/>
              </w:rPr>
            </w:rPrChange>
          </w:rPr>
          <w:delText>Theories of voice perception propose a multi-</w:delText>
        </w:r>
        <w:r w:rsidR="00AD4D35" w:rsidRPr="00331A01" w:rsidDel="00331A01">
          <w:rPr>
            <w:lang w:val="en-US"/>
            <w:rPrChange w:id="343" w:author="Drayton, Lindsey (ELS-HBE)" w:date="2025-01-08T16:34:00Z" w16du:dateUtc="2025-01-09T00:34:00Z">
              <w:rPr>
                <w:i/>
                <w:iCs/>
                <w:lang w:val="en-US"/>
              </w:rPr>
            </w:rPrChange>
          </w:rPr>
          <w:delText>level</w:delText>
        </w:r>
        <w:r w:rsidR="00B43F04" w:rsidRPr="00331A01" w:rsidDel="00331A01">
          <w:rPr>
            <w:lang w:val="en-US"/>
            <w:rPrChange w:id="344" w:author="Drayton, Lindsey (ELS-HBE)" w:date="2025-01-08T16:34:00Z" w16du:dateUtc="2025-01-09T00:34:00Z">
              <w:rPr>
                <w:i/>
                <w:iCs/>
                <w:lang w:val="en-US"/>
              </w:rPr>
            </w:rPrChange>
          </w:rPr>
          <w:delText xml:space="preserve"> processing of voice samples (left panel) and analyzing these samples according to their feature and auditory object patterns (mid panel), followed by the analysis of information carried by the voice signals (right panel).</w:delText>
        </w:r>
      </w:del>
      <w:r w:rsidR="00B43F04" w:rsidRPr="00331A01">
        <w:rPr>
          <w:lang w:val="en-US"/>
          <w:rPrChange w:id="345" w:author="Drayton, Lindsey (ELS-HBE)" w:date="2025-01-08T16:34:00Z" w16du:dateUtc="2025-01-09T00:34:00Z">
            <w:rPr>
              <w:i/>
              <w:iCs/>
              <w:lang w:val="en-US"/>
            </w:rPr>
          </w:rPrChange>
        </w:rPr>
        <w:t xml:space="preserve"> Assessing the naturalness of voice</w:t>
      </w:r>
      <w:r w:rsidR="00AD4D35" w:rsidRPr="00331A01">
        <w:rPr>
          <w:lang w:val="en-US"/>
          <w:rPrChange w:id="346" w:author="Drayton, Lindsey (ELS-HBE)" w:date="2025-01-08T16:34:00Z" w16du:dateUtc="2025-01-09T00:34:00Z">
            <w:rPr>
              <w:i/>
              <w:iCs/>
              <w:lang w:val="en-US"/>
            </w:rPr>
          </w:rPrChange>
        </w:rPr>
        <w:t>s</w:t>
      </w:r>
      <w:r w:rsidR="00B43F04" w:rsidRPr="00331A01">
        <w:rPr>
          <w:lang w:val="en-US"/>
          <w:rPrChange w:id="347" w:author="Drayton, Lindsey (ELS-HBE)" w:date="2025-01-08T16:34:00Z" w16du:dateUtc="2025-01-09T00:34:00Z">
            <w:rPr>
              <w:i/>
              <w:iCs/>
              <w:lang w:val="en-US"/>
            </w:rPr>
          </w:rPrChange>
        </w:rPr>
        <w:t xml:space="preserve"> appears at the level of voice features (low-level auditory analysis) and voice object analysis (voice structural analysis) and includes the assessment of acoustic deviations and acoustic likeness</w:t>
      </w:r>
      <w:r w:rsidR="00AD4D35" w:rsidRPr="00331A01">
        <w:rPr>
          <w:lang w:val="en-US"/>
          <w:rPrChange w:id="348" w:author="Drayton, Lindsey (ELS-HBE)" w:date="2025-01-08T16:34:00Z" w16du:dateUtc="2025-01-09T00:34:00Z">
            <w:rPr>
              <w:i/>
              <w:iCs/>
              <w:lang w:val="en-US"/>
            </w:rPr>
          </w:rPrChange>
        </w:rPr>
        <w:t>,</w:t>
      </w:r>
      <w:r w:rsidR="00B43F04" w:rsidRPr="00331A01">
        <w:rPr>
          <w:lang w:val="en-US"/>
          <w:rPrChange w:id="349" w:author="Drayton, Lindsey (ELS-HBE)" w:date="2025-01-08T16:34:00Z" w16du:dateUtc="2025-01-09T00:34:00Z">
            <w:rPr>
              <w:i/>
              <w:iCs/>
              <w:lang w:val="en-US"/>
            </w:rPr>
          </w:rPrChange>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350"/>
      <w:r w:rsidR="00B43F04" w:rsidRPr="00331A01">
        <w:rPr>
          <w:lang w:val="en-US"/>
          <w:rPrChange w:id="351" w:author="Drayton, Lindsey (ELS-HBE)" w:date="2025-01-08T16:38:00Z" w16du:dateUtc="2025-01-09T00:38:00Z">
            <w:rPr>
              <w:i/>
              <w:iCs/>
              <w:lang w:val="en-US"/>
            </w:rPr>
          </w:rPrChange>
        </w:rPr>
        <w:t xml:space="preserve">or </w:t>
      </w:r>
      <w:commentRangeStart w:id="352"/>
      <w:r w:rsidR="00B43F04" w:rsidRPr="00331A01">
        <w:rPr>
          <w:lang w:val="en-US"/>
          <w:rPrChange w:id="353" w:author="Drayton, Lindsey (ELS-HBE)" w:date="2025-01-08T16:38:00Z" w16du:dateUtc="2025-01-09T00:38:00Z">
            <w:rPr>
              <w:i/>
              <w:iCs/>
              <w:lang w:val="en-US"/>
            </w:rPr>
          </w:rPrChange>
        </w:rPr>
        <w:t xml:space="preserve">can be </w:t>
      </w:r>
      <w:r w:rsidR="00AD4D35" w:rsidRPr="00331A01">
        <w:rPr>
          <w:lang w:val="en-US"/>
          <w:rPrChange w:id="354" w:author="Drayton, Lindsey (ELS-HBE)" w:date="2025-01-08T16:38:00Z" w16du:dateUtc="2025-01-09T00:38:00Z">
            <w:rPr>
              <w:i/>
              <w:iCs/>
              <w:lang w:val="en-US"/>
            </w:rPr>
          </w:rPrChange>
        </w:rPr>
        <w:t>en</w:t>
      </w:r>
      <w:r w:rsidR="00B43F04" w:rsidRPr="00331A01">
        <w:rPr>
          <w:lang w:val="en-US"/>
          <w:rPrChange w:id="355" w:author="Drayton, Lindsey (ELS-HBE)" w:date="2025-01-08T16:38:00Z" w16du:dateUtc="2025-01-09T00:38:00Z">
            <w:rPr>
              <w:i/>
              <w:iCs/>
              <w:lang w:val="en-US"/>
            </w:rPr>
          </w:rPrChange>
        </w:rPr>
        <w:t>acted</w:t>
      </w:r>
      <w:r w:rsidR="00B43F04" w:rsidRPr="00331A01">
        <w:rPr>
          <w:i/>
          <w:iCs/>
          <w:lang w:val="en-US"/>
        </w:rPr>
        <w:t xml:space="preserve"> </w:t>
      </w:r>
      <w:commentRangeEnd w:id="352"/>
      <w:r w:rsidR="00331A01">
        <w:rPr>
          <w:rStyle w:val="CommentReference"/>
        </w:rPr>
        <w:commentReference w:id="352"/>
      </w:r>
      <w:commentRangeEnd w:id="350"/>
      <w:r w:rsidR="00331A01">
        <w:rPr>
          <w:rStyle w:val="CommentReference"/>
        </w:rPr>
        <w:commentReference w:id="350"/>
      </w:r>
      <w:r w:rsidR="00B43F04" w:rsidRPr="00331A01">
        <w:rPr>
          <w:lang w:val="en-US"/>
          <w:rPrChange w:id="356" w:author="Drayton, Lindsey (ELS-HBE)" w:date="2025-01-08T16:34:00Z" w16du:dateUtc="2025-01-09T00:34:00Z">
            <w:rPr>
              <w:i/>
              <w:iCs/>
              <w:lang w:val="en-US"/>
            </w:rPr>
          </w:rPrChange>
        </w:rPr>
        <w:t>(non-authentic)</w:t>
      </w:r>
      <w:r w:rsidR="00AD4D35" w:rsidRPr="00331A01">
        <w:rPr>
          <w:lang w:val="en-US"/>
          <w:rPrChange w:id="357" w:author="Drayton, Lindsey (ELS-HBE)" w:date="2025-01-08T16:34:00Z" w16du:dateUtc="2025-01-09T00:34:00Z">
            <w:rPr>
              <w:i/>
              <w:iCs/>
              <w:lang w:val="en-US"/>
            </w:rPr>
          </w:rPrChange>
        </w:rPr>
        <w:t>,</w:t>
      </w:r>
      <w:r w:rsidR="00B43F04" w:rsidRPr="00331A01">
        <w:rPr>
          <w:lang w:val="en-US"/>
          <w:rPrChange w:id="358" w:author="Drayton, Lindsey (ELS-HBE)" w:date="2025-01-08T16:34:00Z" w16du:dateUtc="2025-01-09T00:34:00Z">
            <w:rPr>
              <w:i/>
              <w:iCs/>
              <w:lang w:val="en-US"/>
            </w:rPr>
          </w:rPrChange>
        </w:rPr>
        <w:t xml:space="preserve"> or it could be of a real or fake nature when it specifically concerns person-related identity information. </w:t>
      </w:r>
      <w:r w:rsidR="00AD4D35" w:rsidRPr="00331A01">
        <w:rPr>
          <w:lang w:val="en-US"/>
          <w:rPrChange w:id="359" w:author="Drayton, Lindsey (ELS-HBE)" w:date="2025-01-08T16:34:00Z" w16du:dateUtc="2025-01-09T00:34:00Z">
            <w:rPr>
              <w:i/>
              <w:iCs/>
              <w:lang w:val="en-US"/>
            </w:rPr>
          </w:rPrChange>
        </w:rPr>
        <w:t>N</w:t>
      </w:r>
      <w:r w:rsidR="00B43F04" w:rsidRPr="00331A01">
        <w:rPr>
          <w:lang w:val="en-US"/>
          <w:rPrChange w:id="360" w:author="Drayton, Lindsey (ELS-HBE)" w:date="2025-01-08T16:34:00Z" w16du:dateUtc="2025-01-09T00:34:00Z">
            <w:rPr>
              <w:i/>
              <w:iCs/>
              <w:lang w:val="en-US"/>
            </w:rPr>
          </w:rPrChange>
        </w:rPr>
        <w:t xml:space="preserve">aturalness and authenticity assessments </w:t>
      </w:r>
      <w:r w:rsidR="001D2752" w:rsidRPr="00331A01">
        <w:rPr>
          <w:lang w:val="en-US"/>
          <w:rPrChange w:id="361" w:author="Drayton, Lindsey (ELS-HBE)" w:date="2025-01-08T16:34:00Z" w16du:dateUtc="2025-01-09T00:34:00Z">
            <w:rPr>
              <w:i/>
              <w:iCs/>
              <w:lang w:val="en-US"/>
            </w:rPr>
          </w:rPrChange>
        </w:rPr>
        <w:t>may</w:t>
      </w:r>
      <w:r w:rsidR="00B43F04" w:rsidRPr="00331A01">
        <w:rPr>
          <w:lang w:val="en-US"/>
          <w:rPrChange w:id="362" w:author="Drayton, Lindsey (ELS-HBE)" w:date="2025-01-08T16:34:00Z" w16du:dateUtc="2025-01-09T00:34:00Z">
            <w:rPr>
              <w:i/>
              <w:iCs/>
              <w:lang w:val="en-US"/>
            </w:rPr>
          </w:rPrChange>
        </w:rPr>
        <w:t xml:space="preserve"> have mutual influences. </w:t>
      </w:r>
    </w:p>
    <w:p w14:paraId="36D2CEC3" w14:textId="25165B56" w:rsidR="001F7041" w:rsidRPr="001F0EC4" w:rsidRDefault="001F7041" w:rsidP="001F7041">
      <w:pPr>
        <w:pStyle w:val="Caption"/>
        <w:spacing w:line="480" w:lineRule="auto"/>
        <w:rPr>
          <w:bCs/>
          <w:i w:val="0"/>
          <w:color w:val="auto"/>
          <w:sz w:val="22"/>
          <w:szCs w:val="22"/>
          <w:lang w:val="en-US"/>
        </w:rPr>
      </w:pPr>
      <w:r w:rsidRPr="001F0EC4">
        <w:rPr>
          <w:b/>
          <w:i w:val="0"/>
          <w:color w:val="auto"/>
          <w:sz w:val="22"/>
          <w:szCs w:val="22"/>
          <w:lang w:val="en-US"/>
        </w:rPr>
        <w:t>Table 1</w:t>
      </w:r>
      <w:ins w:id="363" w:author="Drayton, Lindsey (ELS-HBE)" w:date="2025-01-08T16:30:00Z" w16du:dateUtc="2025-01-09T00:30:00Z">
        <w:r w:rsidR="001429AD">
          <w:rPr>
            <w:bCs/>
            <w:i w:val="0"/>
            <w:color w:val="auto"/>
            <w:sz w:val="22"/>
            <w:szCs w:val="22"/>
            <w:lang w:val="en-US"/>
          </w:rPr>
          <w:t>.</w:t>
        </w:r>
        <w:r w:rsidR="001429AD" w:rsidRPr="001429AD">
          <w:rPr>
            <w:b/>
            <w:i w:val="0"/>
            <w:color w:val="auto"/>
            <w:sz w:val="22"/>
            <w:szCs w:val="22"/>
            <w:lang w:val="en-US"/>
            <w:rPrChange w:id="364" w:author="Drayton, Lindsey (ELS-HBE)" w:date="2025-01-08T16:30:00Z" w16du:dateUtc="2025-01-09T00:30:00Z">
              <w:rPr>
                <w:bCs/>
                <w:i w:val="0"/>
                <w:color w:val="auto"/>
                <w:sz w:val="22"/>
                <w:szCs w:val="22"/>
                <w:lang w:val="en-US"/>
              </w:rPr>
            </w:rPrChange>
          </w:rPr>
          <w:t xml:space="preserve"> </w:t>
        </w:r>
      </w:ins>
      <w:del w:id="365" w:author="Drayton, Lindsey (ELS-HBE)" w:date="2025-01-08T16:30:00Z" w16du:dateUtc="2025-01-09T00:30:00Z">
        <w:r w:rsidRPr="001429AD" w:rsidDel="001429AD">
          <w:rPr>
            <w:b/>
            <w:i w:val="0"/>
            <w:color w:val="auto"/>
            <w:sz w:val="22"/>
            <w:szCs w:val="22"/>
            <w:lang w:val="en-US"/>
          </w:rPr>
          <w:br/>
        </w:r>
      </w:del>
      <w:r w:rsidRPr="001429AD">
        <w:rPr>
          <w:b/>
          <w:i w:val="0"/>
          <w:color w:val="auto"/>
          <w:sz w:val="22"/>
          <w:szCs w:val="22"/>
          <w:lang w:val="en-US"/>
          <w:rPrChange w:id="366" w:author="Drayton, Lindsey (ELS-HBE)" w:date="2025-01-08T16:30:00Z" w16du:dateUtc="2025-01-09T00:30:00Z">
            <w:rPr>
              <w:bCs/>
              <w:i w:val="0"/>
              <w:color w:val="auto"/>
              <w:sz w:val="22"/>
              <w:szCs w:val="22"/>
              <w:lang w:val="en-US"/>
            </w:rPr>
          </w:rPrChange>
        </w:rPr>
        <w:t>Examples</w:t>
      </w:r>
      <w:del w:id="367" w:author="Drayton, Lindsey (ELS-HBE)" w:date="2025-01-08T16:30:00Z" w16du:dateUtc="2025-01-09T00:30:00Z">
        <w:r w:rsidRPr="001429AD" w:rsidDel="001429AD">
          <w:rPr>
            <w:b/>
            <w:i w:val="0"/>
            <w:color w:val="auto"/>
            <w:sz w:val="22"/>
            <w:szCs w:val="22"/>
            <w:lang w:val="en-US"/>
            <w:rPrChange w:id="368" w:author="Drayton, Lindsey (ELS-HBE)" w:date="2025-01-08T16:30:00Z" w16du:dateUtc="2025-01-09T00:30:00Z">
              <w:rPr>
                <w:bCs/>
                <w:i w:val="0"/>
                <w:color w:val="auto"/>
                <w:sz w:val="22"/>
                <w:szCs w:val="22"/>
                <w:lang w:val="en-US"/>
              </w:rPr>
            </w:rPrChange>
          </w:rPr>
          <w:delText xml:space="preserve"> for</w:delText>
        </w:r>
      </w:del>
      <w:r w:rsidRPr="001429AD">
        <w:rPr>
          <w:b/>
          <w:i w:val="0"/>
          <w:color w:val="auto"/>
          <w:sz w:val="22"/>
          <w:szCs w:val="22"/>
          <w:lang w:val="en-US"/>
          <w:rPrChange w:id="369" w:author="Drayton, Lindsey (ELS-HBE)" w:date="2025-01-08T16:30:00Z" w16du:dateUtc="2025-01-09T00:30:00Z">
            <w:rPr>
              <w:bCs/>
              <w:i w:val="0"/>
              <w:color w:val="auto"/>
              <w:sz w:val="22"/>
              <w:szCs w:val="22"/>
              <w:lang w:val="en-US"/>
            </w:rPr>
          </w:rPrChange>
        </w:rPr>
        <w:t xml:space="preserve"> definitions of </w:t>
      </w:r>
      <w:r w:rsidR="0052257D" w:rsidRPr="001429AD">
        <w:rPr>
          <w:b/>
          <w:i w:val="0"/>
          <w:color w:val="auto"/>
          <w:sz w:val="22"/>
          <w:szCs w:val="22"/>
          <w:lang w:val="en-US"/>
          <w:rPrChange w:id="370" w:author="Drayton, Lindsey (ELS-HBE)" w:date="2025-01-08T16:30:00Z" w16du:dateUtc="2025-01-09T00:30:00Z">
            <w:rPr>
              <w:bCs/>
              <w:i w:val="0"/>
              <w:color w:val="auto"/>
              <w:sz w:val="22"/>
              <w:szCs w:val="22"/>
              <w:lang w:val="en-US"/>
            </w:rPr>
          </w:rPrChange>
        </w:rPr>
        <w:t xml:space="preserve">deviation-based </w:t>
      </w:r>
      <w:r w:rsidRPr="001429AD">
        <w:rPr>
          <w:b/>
          <w:i w:val="0"/>
          <w:color w:val="auto"/>
          <w:sz w:val="22"/>
          <w:szCs w:val="22"/>
          <w:lang w:val="en-US"/>
          <w:rPrChange w:id="371" w:author="Drayton, Lindsey (ELS-HBE)" w:date="2025-01-08T16:30:00Z" w16du:dateUtc="2025-01-09T00:30:00Z">
            <w:rPr>
              <w:bCs/>
              <w:i w:val="0"/>
              <w:color w:val="auto"/>
              <w:sz w:val="22"/>
              <w:szCs w:val="22"/>
              <w:lang w:val="en-US"/>
            </w:rPr>
          </w:rPrChange>
        </w:rPr>
        <w:t>and human-likenes</w:t>
      </w:r>
      <w:r w:rsidR="0052257D" w:rsidRPr="001429AD">
        <w:rPr>
          <w:b/>
          <w:i w:val="0"/>
          <w:color w:val="auto"/>
          <w:sz w:val="22"/>
          <w:szCs w:val="22"/>
          <w:lang w:val="en-US"/>
          <w:rPrChange w:id="372" w:author="Drayton, Lindsey (ELS-HBE)" w:date="2025-01-08T16:30:00Z" w16du:dateUtc="2025-01-09T00:30:00Z">
            <w:rPr>
              <w:bCs/>
              <w:i w:val="0"/>
              <w:color w:val="auto"/>
              <w:sz w:val="22"/>
              <w:szCs w:val="22"/>
              <w:lang w:val="en-US"/>
            </w:rPr>
          </w:rPrChange>
        </w:rPr>
        <w:t xml:space="preserve">s-based </w:t>
      </w:r>
      <w:ins w:id="373" w:author="Drayton, Lindsey (ELS-HBE)" w:date="2025-01-08T16:35:00Z" w16du:dateUtc="2025-01-09T00:35:00Z">
        <w:r w:rsidR="00331A01" w:rsidRPr="00F50FAF">
          <w:rPr>
            <w:b/>
            <w:i w:val="0"/>
            <w:color w:val="auto"/>
            <w:sz w:val="22"/>
            <w:szCs w:val="22"/>
            <w:lang w:val="en-US"/>
          </w:rPr>
          <w:t xml:space="preserve">voice </w:t>
        </w:r>
      </w:ins>
      <w:r w:rsidR="0052257D" w:rsidRPr="001429AD">
        <w:rPr>
          <w:b/>
          <w:i w:val="0"/>
          <w:color w:val="auto"/>
          <w:sz w:val="22"/>
          <w:szCs w:val="22"/>
          <w:lang w:val="en-US"/>
          <w:rPrChange w:id="374" w:author="Drayton, Lindsey (ELS-HBE)" w:date="2025-01-08T16:30:00Z" w16du:dateUtc="2025-01-09T00:30:00Z">
            <w:rPr>
              <w:bCs/>
              <w:i w:val="0"/>
              <w:color w:val="auto"/>
              <w:sz w:val="22"/>
              <w:szCs w:val="22"/>
              <w:lang w:val="en-US"/>
            </w:rPr>
          </w:rPrChange>
        </w:rPr>
        <w:t>naturalness</w:t>
      </w:r>
      <w:del w:id="375" w:author="Drayton, Lindsey (ELS-HBE)" w:date="2025-01-08T16:35:00Z" w16du:dateUtc="2025-01-09T00:35:00Z">
        <w:r w:rsidRPr="001429AD" w:rsidDel="00331A01">
          <w:rPr>
            <w:b/>
            <w:i w:val="0"/>
            <w:color w:val="auto"/>
            <w:sz w:val="22"/>
            <w:szCs w:val="22"/>
            <w:lang w:val="en-US"/>
            <w:rPrChange w:id="376" w:author="Drayton, Lindsey (ELS-HBE)" w:date="2025-01-08T16:30:00Z" w16du:dateUtc="2025-01-09T00:30:00Z">
              <w:rPr>
                <w:bCs/>
                <w:i w:val="0"/>
                <w:color w:val="auto"/>
                <w:sz w:val="22"/>
                <w:szCs w:val="22"/>
                <w:lang w:val="en-US"/>
              </w:rPr>
            </w:rPrChange>
          </w:rPr>
          <w:delText xml:space="preserve"> </w:delText>
        </w:r>
        <w:r w:rsidR="00F123BC" w:rsidRPr="001429AD" w:rsidDel="00331A01">
          <w:rPr>
            <w:b/>
            <w:i w:val="0"/>
            <w:color w:val="auto"/>
            <w:sz w:val="22"/>
            <w:szCs w:val="22"/>
            <w:lang w:val="en-US"/>
            <w:rPrChange w:id="377" w:author="Drayton, Lindsey (ELS-HBE)" w:date="2025-01-08T16:30:00Z" w16du:dateUtc="2025-01-09T00:30:00Z">
              <w:rPr>
                <w:bCs/>
                <w:i w:val="0"/>
                <w:color w:val="auto"/>
                <w:sz w:val="22"/>
                <w:szCs w:val="22"/>
                <w:lang w:val="en-US"/>
              </w:rPr>
            </w:rPrChange>
          </w:rPr>
          <w:delText>of</w:delText>
        </w:r>
      </w:del>
      <w:r w:rsidR="00F123BC" w:rsidRPr="001429AD">
        <w:rPr>
          <w:b/>
          <w:i w:val="0"/>
          <w:color w:val="auto"/>
          <w:sz w:val="22"/>
          <w:szCs w:val="22"/>
          <w:lang w:val="en-US"/>
          <w:rPrChange w:id="378" w:author="Drayton, Lindsey (ELS-HBE)" w:date="2025-01-08T16:30:00Z" w16du:dateUtc="2025-01-09T00:30:00Z">
            <w:rPr>
              <w:bCs/>
              <w:i w:val="0"/>
              <w:color w:val="auto"/>
              <w:sz w:val="22"/>
              <w:szCs w:val="22"/>
              <w:lang w:val="en-US"/>
            </w:rPr>
          </w:rPrChange>
        </w:rPr>
        <w:t xml:space="preserve"> </w:t>
      </w:r>
      <w:del w:id="379" w:author="Drayton, Lindsey (ELS-HBE)" w:date="2025-01-08T16:35:00Z" w16du:dateUtc="2025-01-09T00:35:00Z">
        <w:r w:rsidR="00F123BC" w:rsidRPr="001429AD" w:rsidDel="00331A01">
          <w:rPr>
            <w:b/>
            <w:i w:val="0"/>
            <w:color w:val="auto"/>
            <w:sz w:val="22"/>
            <w:szCs w:val="22"/>
            <w:lang w:val="en-US"/>
            <w:rPrChange w:id="380" w:author="Drayton, Lindsey (ELS-HBE)" w:date="2025-01-08T16:30:00Z" w16du:dateUtc="2025-01-09T00:30:00Z">
              <w:rPr>
                <w:bCs/>
                <w:i w:val="0"/>
                <w:color w:val="auto"/>
                <w:sz w:val="22"/>
                <w:szCs w:val="22"/>
                <w:lang w:val="en-US"/>
              </w:rPr>
            </w:rPrChange>
          </w:rPr>
          <w:delText xml:space="preserve">voices </w:delText>
        </w:r>
      </w:del>
      <w:del w:id="381" w:author="Drayton, Lindsey (ELS-HBE)" w:date="2025-01-08T16:31:00Z" w16du:dateUtc="2025-01-09T00:31:00Z">
        <w:r w:rsidRPr="001429AD" w:rsidDel="001429AD">
          <w:rPr>
            <w:b/>
            <w:i w:val="0"/>
            <w:color w:val="auto"/>
            <w:sz w:val="22"/>
            <w:szCs w:val="22"/>
            <w:lang w:val="en-US"/>
            <w:rPrChange w:id="382" w:author="Drayton, Lindsey (ELS-HBE)" w:date="2025-01-08T16:30:00Z" w16du:dateUtc="2025-01-09T00:30:00Z">
              <w:rPr>
                <w:bCs/>
                <w:i w:val="0"/>
                <w:color w:val="auto"/>
                <w:sz w:val="22"/>
                <w:szCs w:val="22"/>
                <w:lang w:val="en-US"/>
              </w:rPr>
            </w:rPrChange>
          </w:rPr>
          <w:delText xml:space="preserve">in </w:delText>
        </w:r>
      </w:del>
      <w:del w:id="383" w:author="Drayton, Lindsey (ELS-HBE)" w:date="2025-01-08T16:35:00Z" w16du:dateUtc="2025-01-09T00:35:00Z">
        <w:r w:rsidRPr="001429AD" w:rsidDel="00331A01">
          <w:rPr>
            <w:b/>
            <w:i w:val="0"/>
            <w:color w:val="auto"/>
            <w:sz w:val="22"/>
            <w:szCs w:val="22"/>
            <w:lang w:val="en-US"/>
            <w:rPrChange w:id="384" w:author="Drayton, Lindsey (ELS-HBE)" w:date="2025-01-08T16:30:00Z" w16du:dateUtc="2025-01-09T00:30:00Z">
              <w:rPr>
                <w:bCs/>
                <w:i w:val="0"/>
                <w:color w:val="auto"/>
                <w:sz w:val="22"/>
                <w:szCs w:val="22"/>
                <w:lang w:val="en-US"/>
              </w:rPr>
            </w:rPrChange>
          </w:rPr>
          <w:delText>the literature</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1F0EC4" w:rsidRPr="001F0EC4" w14:paraId="6836231C" w14:textId="77777777" w:rsidTr="00AE12F0">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2399" w:type="dxa"/>
            <w:tcBorders>
              <w:top w:val="single" w:sz="4" w:space="0" w:color="auto"/>
              <w:bottom w:val="single" w:sz="4" w:space="0" w:color="auto"/>
            </w:tcBorders>
          </w:tcPr>
          <w:p w14:paraId="6121C958" w14:textId="5030247B" w:rsidR="001F7041" w:rsidRPr="001F0EC4" w:rsidRDefault="001F7041" w:rsidP="001F7041">
            <w:pPr>
              <w:rPr>
                <w:lang w:val="en-US"/>
              </w:rPr>
            </w:pPr>
            <w:commentRangeStart w:id="385"/>
            <w:r w:rsidRPr="001F0EC4">
              <w:rPr>
                <w:lang w:val="en-US"/>
              </w:rPr>
              <w:t>Reference</w:t>
            </w:r>
            <w:commentRangeEnd w:id="385"/>
            <w:r w:rsidR="00331A01">
              <w:rPr>
                <w:rStyle w:val="CommentReference"/>
              </w:rPr>
              <w:commentReference w:id="385"/>
            </w:r>
          </w:p>
        </w:tc>
      </w:tr>
      <w:tr w:rsidR="001F0EC4" w:rsidRPr="00824F87" w14:paraId="220FABB2" w14:textId="77777777" w:rsidTr="00AE12F0">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2546" w:type="dxa"/>
            <w:gridSpan w:val="2"/>
            <w:tcBorders>
              <w:top w:val="single" w:sz="4" w:space="0" w:color="auto"/>
            </w:tcBorders>
          </w:tcPr>
          <w:p w14:paraId="06D51B0C" w14:textId="77777777" w:rsidR="001F7041" w:rsidRPr="001F0EC4" w:rsidRDefault="003A75ED" w:rsidP="001F7041">
            <w:pPr>
              <w:rPr>
                <w:lang w:val="en-US"/>
              </w:rPr>
            </w:pPr>
            <w:r w:rsidRPr="001F0EC4">
              <w:rPr>
                <w:lang w:val="en-US"/>
              </w:rPr>
              <w:t>Abur et al. (2021)</w:t>
            </w:r>
          </w:p>
          <w:p w14:paraId="01332499" w14:textId="205C1C6D" w:rsidR="00AE12F0" w:rsidRPr="001F0EC4" w:rsidRDefault="00000000" w:rsidP="001F7041">
            <w:pP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824F87" w14:paraId="350E0E1A" w14:textId="77777777" w:rsidTr="00AE12F0">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2546" w:type="dxa"/>
            <w:gridSpan w:val="2"/>
          </w:tcPr>
          <w:p w14:paraId="386749E8" w14:textId="77777777" w:rsidR="001F7041" w:rsidRPr="001F0EC4" w:rsidRDefault="003A75ED" w:rsidP="001F7041">
            <w:pPr>
              <w:rPr>
                <w:lang w:val="en-US"/>
              </w:rPr>
            </w:pPr>
            <w:r w:rsidRPr="001F0EC4">
              <w:rPr>
                <w:lang w:val="en-US"/>
              </w:rPr>
              <w:t>Anand &amp; Stepp (2015)</w:t>
            </w:r>
          </w:p>
          <w:p w14:paraId="1AC28FA9" w14:textId="6A18C540" w:rsidR="00AE12F0" w:rsidRPr="001F0EC4" w:rsidRDefault="00000000" w:rsidP="001F7041">
            <w:pP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824F87" w14:paraId="214C0C42" w14:textId="77777777" w:rsidTr="00AE12F0">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2546" w:type="dxa"/>
            <w:gridSpan w:val="2"/>
          </w:tcPr>
          <w:p w14:paraId="7D3C06DD" w14:textId="0BCF5B4A" w:rsidR="001F7041" w:rsidRPr="001F0EC4" w:rsidRDefault="003A75ED" w:rsidP="001F7041">
            <w:pPr>
              <w:rPr>
                <w:lang w:val="en-US"/>
              </w:rPr>
            </w:pPr>
            <w:proofErr w:type="spellStart"/>
            <w:r w:rsidRPr="001F0EC4">
              <w:rPr>
                <w:lang w:val="en-US"/>
              </w:rPr>
              <w:t>Sch</w:t>
            </w:r>
            <w:r w:rsidR="00D4672F" w:rsidRPr="001F0EC4">
              <w:rPr>
                <w:lang w:val="en-US"/>
              </w:rPr>
              <w:t>ö</w:t>
            </w:r>
            <w:r w:rsidRPr="001F0EC4">
              <w:rPr>
                <w:lang w:val="en-US"/>
              </w:rPr>
              <w:t>lderle</w:t>
            </w:r>
            <w:proofErr w:type="spellEnd"/>
            <w:r w:rsidRPr="001F0EC4">
              <w:rPr>
                <w:lang w:val="en-US"/>
              </w:rPr>
              <w:t xml:space="preserve"> et al. (2023)</w:t>
            </w:r>
          </w:p>
          <w:p w14:paraId="2BF2EBC7" w14:textId="76EBE503" w:rsidR="00AE12F0" w:rsidRPr="001F0EC4" w:rsidRDefault="00000000" w:rsidP="001F7041">
            <w:pP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824F87" w14:paraId="7090B1FD" w14:textId="77777777" w:rsidTr="00AE12F0">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2546" w:type="dxa"/>
            <w:gridSpan w:val="2"/>
          </w:tcPr>
          <w:p w14:paraId="057FDCE0" w14:textId="360BA19E" w:rsidR="003A75ED" w:rsidRPr="001F0EC4" w:rsidRDefault="003A75ED" w:rsidP="003A75ED">
            <w:pPr>
              <w:rPr>
                <w:lang w:val="en-US"/>
              </w:rPr>
            </w:pPr>
            <w:r w:rsidRPr="001F0EC4">
              <w:rPr>
                <w:lang w:val="en-US"/>
              </w:rPr>
              <w:t>Vogel et al. (2019)</w:t>
            </w:r>
          </w:p>
          <w:p w14:paraId="5BDAB64E" w14:textId="00630AE4" w:rsidR="001F7041" w:rsidRPr="001F0EC4" w:rsidRDefault="00000000" w:rsidP="001F7041">
            <w:pP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yMFQxODoxNT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824F87" w14:paraId="60CF3589" w14:textId="77777777" w:rsidTr="00AE12F0">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2546" w:type="dxa"/>
            <w:gridSpan w:val="2"/>
          </w:tcPr>
          <w:p w14:paraId="5A43F8D3" w14:textId="77777777" w:rsidR="001F7041" w:rsidRPr="001F0EC4" w:rsidRDefault="003A75ED" w:rsidP="001F7041">
            <w:pPr>
              <w:rPr>
                <w:lang w:val="en-US"/>
              </w:rPr>
            </w:pPr>
            <w:r w:rsidRPr="001F0EC4">
              <w:rPr>
                <w:lang w:val="en-US"/>
              </w:rPr>
              <w:t>Baird et al. (2018)</w:t>
            </w:r>
          </w:p>
          <w:p w14:paraId="758A96FC" w14:textId="5DF25541" w:rsidR="00AE12F0" w:rsidRPr="001F0EC4" w:rsidRDefault="00000000" w:rsidP="001F7041">
            <w:pP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824F87" w14:paraId="6C941B60" w14:textId="77777777" w:rsidTr="00AE12F0">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2546" w:type="dxa"/>
            <w:gridSpan w:val="2"/>
          </w:tcPr>
          <w:p w14:paraId="1E19EF51" w14:textId="77777777" w:rsidR="001F7041" w:rsidRPr="001F0EC4" w:rsidRDefault="003A75ED" w:rsidP="001F7041">
            <w:pPr>
              <w:rPr>
                <w:lang w:val="en-US"/>
              </w:rPr>
            </w:pPr>
            <w:proofErr w:type="spellStart"/>
            <w:r w:rsidRPr="001F0EC4">
              <w:rPr>
                <w:lang w:val="en-US"/>
              </w:rPr>
              <w:t>Hyppa</w:t>
            </w:r>
            <w:proofErr w:type="spellEnd"/>
            <w:r w:rsidRPr="001F0EC4">
              <w:rPr>
                <w:lang w:val="en-US"/>
              </w:rPr>
              <w:t>-Martin et al. (2024)</w:t>
            </w:r>
          </w:p>
          <w:p w14:paraId="3D40734D" w14:textId="50586254" w:rsidR="00AE12F0" w:rsidRPr="001F0EC4" w:rsidRDefault="00000000" w:rsidP="001F7041">
            <w:pP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824F87" w14:paraId="4F17A47F" w14:textId="77777777" w:rsidTr="00AE12F0">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2546" w:type="dxa"/>
            <w:gridSpan w:val="2"/>
          </w:tcPr>
          <w:p w14:paraId="351A8B48" w14:textId="58A0AECD" w:rsidR="003A75ED" w:rsidRPr="001F0EC4" w:rsidRDefault="003A75ED" w:rsidP="003A75ED">
            <w:pPr>
              <w:rPr>
                <w:lang w:val="en-US"/>
              </w:rPr>
            </w:pPr>
            <w:proofErr w:type="spellStart"/>
            <w:r w:rsidRPr="001F0EC4">
              <w:rPr>
                <w:lang w:val="en-US"/>
              </w:rPr>
              <w:lastRenderedPageBreak/>
              <w:t>Mawalim</w:t>
            </w:r>
            <w:proofErr w:type="spellEnd"/>
            <w:r w:rsidRPr="001F0EC4">
              <w:rPr>
                <w:lang w:val="en-US"/>
              </w:rPr>
              <w:t xml:space="preserve"> et al. (2022)</w:t>
            </w:r>
          </w:p>
          <w:p w14:paraId="7B626948" w14:textId="5AFB24D8" w:rsidR="00AE12F0" w:rsidRPr="001F0EC4" w:rsidRDefault="00000000" w:rsidP="003A75ED">
            <w:pP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1F7041">
            <w:pPr>
              <w:rPr>
                <w:lang w:val="en-US"/>
              </w:rPr>
            </w:pPr>
          </w:p>
        </w:tc>
      </w:tr>
      <w:tr w:rsidR="001F0EC4" w:rsidRPr="00824F87" w14:paraId="29DD5B3C" w14:textId="77777777" w:rsidTr="00AE12F0">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2546" w:type="dxa"/>
            <w:gridSpan w:val="2"/>
          </w:tcPr>
          <w:p w14:paraId="32B461A5" w14:textId="77777777" w:rsidR="001F7041" w:rsidRPr="001F0EC4" w:rsidRDefault="003A75ED" w:rsidP="001F7041">
            <w:pPr>
              <w:rPr>
                <w:lang w:val="en-US"/>
              </w:rPr>
            </w:pPr>
            <w:r w:rsidRPr="001F0EC4">
              <w:rPr>
                <w:lang w:val="en-US"/>
              </w:rPr>
              <w:t>Yamasaki et al. (2017)</w:t>
            </w:r>
          </w:p>
          <w:p w14:paraId="6295DA1C" w14:textId="59AEAB31" w:rsidR="00AE12F0" w:rsidRPr="001F0EC4" w:rsidRDefault="00000000" w:rsidP="001F7041">
            <w:pP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824F87" w14:paraId="659AA0A9" w14:textId="77777777" w:rsidTr="00AE12F0">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2546" w:type="dxa"/>
            <w:gridSpan w:val="2"/>
          </w:tcPr>
          <w:p w14:paraId="7E37C8A9" w14:textId="4E1F2F74" w:rsidR="003A75ED" w:rsidRPr="001F0EC4" w:rsidRDefault="003A75ED" w:rsidP="003A75ED">
            <w:pPr>
              <w:rPr>
                <w:lang w:val="en-US"/>
              </w:rPr>
            </w:pPr>
            <w:r w:rsidRPr="001F0EC4">
              <w:rPr>
                <w:lang w:val="en-US"/>
              </w:rPr>
              <w:t>Nussbaum et al. (2023)</w:t>
            </w:r>
          </w:p>
          <w:p w14:paraId="7AE9586B" w14:textId="4227A071" w:rsidR="00AE12F0" w:rsidRPr="001F0EC4" w:rsidRDefault="00000000" w:rsidP="003A75ED">
            <w:pP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1F7041">
            <w:pPr>
              <w:rPr>
                <w:lang w:val="en-US"/>
              </w:rPr>
            </w:pPr>
          </w:p>
        </w:tc>
      </w:tr>
      <w:tr w:rsidR="001F0EC4" w:rsidRPr="00824F87" w14:paraId="07BE0CC2" w14:textId="77777777" w:rsidTr="00AE12F0">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2546" w:type="dxa"/>
            <w:gridSpan w:val="2"/>
            <w:tcBorders>
              <w:bottom w:val="single" w:sz="4" w:space="0" w:color="auto"/>
            </w:tcBorders>
          </w:tcPr>
          <w:p w14:paraId="5D57E042" w14:textId="77777777" w:rsidR="003A75ED" w:rsidRPr="001F0EC4" w:rsidRDefault="003A75ED" w:rsidP="003A75ED">
            <w:pPr>
              <w:rPr>
                <w:lang w:val="en-US"/>
              </w:rPr>
            </w:pPr>
            <w:proofErr w:type="spellStart"/>
            <w:r w:rsidRPr="001F0EC4">
              <w:rPr>
                <w:lang w:val="en-US"/>
              </w:rPr>
              <w:t>Kapolowicz</w:t>
            </w:r>
            <w:proofErr w:type="spellEnd"/>
            <w:r w:rsidRPr="001F0EC4">
              <w:rPr>
                <w:lang w:val="en-US"/>
              </w:rPr>
              <w:t xml:space="preserve"> et al. (2022)</w:t>
            </w:r>
          </w:p>
          <w:p w14:paraId="7BEE8054" w14:textId="074AB7F2" w:rsidR="00AE12F0" w:rsidRPr="001F0EC4" w:rsidRDefault="00000000" w:rsidP="003A75ED">
            <w:pP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5"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429AD" w:rsidRDefault="002A35F7" w:rsidP="00543E14">
      <w:pPr>
        <w:spacing w:line="480" w:lineRule="auto"/>
        <w:jc w:val="both"/>
        <w:rPr>
          <w:b/>
          <w:bCs/>
          <w:lang w:val="en-US"/>
          <w:rPrChange w:id="386" w:author="Drayton, Lindsey (ELS-HBE)" w:date="2025-01-08T16:31:00Z" w16du:dateUtc="2025-01-09T00:31:00Z">
            <w:rPr>
              <w:lang w:val="en-US"/>
            </w:rPr>
          </w:rPrChange>
        </w:rPr>
      </w:pPr>
      <w:r w:rsidRPr="001429AD">
        <w:rPr>
          <w:b/>
          <w:bCs/>
          <w:lang w:val="en-US"/>
        </w:rPr>
        <w:t>Box 1</w:t>
      </w:r>
      <w:r w:rsidRPr="001429AD">
        <w:rPr>
          <w:b/>
          <w:bCs/>
          <w:lang w:val="en-US"/>
          <w:rPrChange w:id="387" w:author="Drayton, Lindsey (ELS-HBE)" w:date="2025-01-08T16:31:00Z" w16du:dateUtc="2025-01-09T00:31:00Z">
            <w:rPr>
              <w:lang w:val="en-US"/>
            </w:rPr>
          </w:rPrChange>
        </w:rPr>
        <w:t xml:space="preserve">: </w:t>
      </w:r>
      <w:r w:rsidR="004C5F92" w:rsidRPr="001429AD">
        <w:rPr>
          <w:b/>
          <w:bCs/>
          <w:lang w:val="en-US"/>
          <w:rPrChange w:id="388" w:author="Drayton, Lindsey (ELS-HBE)" w:date="2025-01-08T16:31:00Z" w16du:dateUtc="2025-01-09T00:31:00Z">
            <w:rPr>
              <w:lang w:val="en-US"/>
            </w:rPr>
          </w:rPrChange>
        </w:rPr>
        <w:t>A field in numbers</w:t>
      </w:r>
    </w:p>
    <w:p w14:paraId="55A11E43" w14:textId="0E5DD303" w:rsidR="00700CFB" w:rsidRPr="001F0EC4" w:rsidRDefault="001D0CB0" w:rsidP="00543E14">
      <w:pPr>
        <w:spacing w:line="480" w:lineRule="auto"/>
        <w:jc w:val="both"/>
        <w:rPr>
          <w:lang w:val="en"/>
        </w:rPr>
      </w:pPr>
      <w:bookmarkStart w:id="389" w:name="_Hlk180663465"/>
      <w:r w:rsidRPr="006C7529">
        <w:rPr>
          <w:lang w:val="en-US"/>
        </w:rPr>
        <w:t xml:space="preserve">For </w:t>
      </w:r>
      <w:r w:rsidRPr="001F0EC4">
        <w:rPr>
          <w:lang w:val="en-US"/>
        </w:rPr>
        <w:t xml:space="preserve">a more systematic overview </w:t>
      </w:r>
      <w:del w:id="390" w:author="Drayton, Lindsey (ELS-HBE)" w:date="2025-01-08T16:31:00Z" w16du:dateUtc="2025-01-09T00:31:00Z">
        <w:r w:rsidRPr="001F0EC4" w:rsidDel="001429AD">
          <w:rPr>
            <w:lang w:val="en-US"/>
          </w:rPr>
          <w:delText xml:space="preserve">on </w:delText>
        </w:r>
      </w:del>
      <w:ins w:id="391" w:author="Drayton, Lindsey (ELS-HBE)" w:date="2025-01-08T16:31:00Z" w16du:dateUtc="2025-01-09T00:31:00Z">
        <w:r w:rsidR="001429AD" w:rsidRPr="001F0EC4">
          <w:rPr>
            <w:lang w:val="en-US"/>
          </w:rPr>
          <w:t>o</w:t>
        </w:r>
        <w:r w:rsidR="001429AD">
          <w:rPr>
            <w:lang w:val="en-US"/>
          </w:rPr>
          <w:t>f</w:t>
        </w:r>
        <w:r w:rsidR="001429AD" w:rsidRPr="001F0EC4">
          <w:rPr>
            <w:lang w:val="en-US"/>
          </w:rPr>
          <w:t xml:space="preserve"> </w:t>
        </w:r>
      </w:ins>
      <w:r w:rsidRPr="001F0EC4">
        <w:rPr>
          <w:lang w:val="en-US"/>
        </w:rPr>
        <w:t>scientific insights into naturalness in voices, we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389"/>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392"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6" w:history="1">
        <w:r w:rsidR="00966CAE" w:rsidRPr="001F0EC4">
          <w:rPr>
            <w:rStyle w:val="Hyperlink"/>
            <w:i/>
            <w:color w:val="auto"/>
            <w:lang w:val="en-US"/>
          </w:rPr>
          <w:t>OSF</w:t>
        </w:r>
      </w:hyperlink>
      <w:r w:rsidR="00966CAE" w:rsidRPr="001F0EC4">
        <w:rPr>
          <w:i/>
          <w:lang w:val="en-US"/>
        </w:rPr>
        <w:t>.</w:t>
      </w:r>
      <w:bookmarkEnd w:id="392"/>
    </w:p>
    <w:p w14:paraId="4012D801" w14:textId="53BAF6FD" w:rsidR="0062078F" w:rsidRPr="00B95EC8" w:rsidRDefault="00700CFB" w:rsidP="00543E14">
      <w:pPr>
        <w:spacing w:line="480" w:lineRule="auto"/>
        <w:jc w:val="both"/>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w:t>
      </w:r>
      <w:r w:rsidR="00632F41" w:rsidRPr="001F0EC4">
        <w:rPr>
          <w:lang w:val="en"/>
        </w:rPr>
        <w:lastRenderedPageBreak/>
        <w:t xml:space="preserve">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hyperlink r:id="rId17"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 xml:space="preserve">and vocabulary. </w:t>
      </w:r>
      <w:proofErr w:type="gramStart"/>
      <w:r w:rsidR="00601BED" w:rsidRPr="001F0EC4">
        <w:rPr>
          <w:lang w:val="en"/>
        </w:rPr>
        <w:t>In an attempt to</w:t>
      </w:r>
      <w:proofErr w:type="gramEnd"/>
      <w:r w:rsidR="00601BED" w:rsidRPr="001F0EC4">
        <w:rPr>
          <w:lang w:val="en"/>
        </w:rPr>
        <w:t xml:space="preserve">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we coded the conceptualization of naturalness according to the taxonomy proposed in </w:t>
      </w:r>
      <w:commentRangeStart w:id="393"/>
      <w:r w:rsidR="00601BED">
        <w:rPr>
          <w:lang w:val="en"/>
        </w:rPr>
        <w:t>Section 3</w:t>
      </w:r>
      <w:commentRangeEnd w:id="393"/>
      <w:r w:rsidR="00331A01">
        <w:rPr>
          <w:rStyle w:val="CommentReference"/>
        </w:rPr>
        <w:commentReference w:id="393"/>
      </w:r>
      <w:r w:rsidR="00601BED">
        <w:rPr>
          <w:lang w:val="en"/>
        </w:rPr>
        <w:t>.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1429AD">
        <w:rPr>
          <w:b/>
          <w:bCs/>
          <w:lang w:val="en"/>
          <w:rPrChange w:id="394" w:author="Drayton, Lindsey (ELS-HBE)" w:date="2025-01-08T16:31:00Z" w16du:dateUtc="2025-01-09T00:31:00Z">
            <w:rPr>
              <w:lang w:val="en"/>
            </w:rPr>
          </w:rPrChange>
        </w:rPr>
        <w:t>:</w:t>
      </w:r>
      <w:r w:rsidR="00073465" w:rsidRPr="001429AD">
        <w:rPr>
          <w:b/>
          <w:bCs/>
          <w:lang w:val="en"/>
          <w:rPrChange w:id="395" w:author="Drayton, Lindsey (ELS-HBE)" w:date="2025-01-08T16:31:00Z" w16du:dateUtc="2025-01-09T00:31:00Z">
            <w:rPr>
              <w:lang w:val="en"/>
            </w:rPr>
          </w:rPrChange>
        </w:rPr>
        <w:t xml:space="preserve"> </w:t>
      </w:r>
      <w:r w:rsidR="00920B34" w:rsidRPr="001429AD">
        <w:rPr>
          <w:b/>
          <w:bCs/>
          <w:lang w:val="en"/>
          <w:rPrChange w:id="396" w:author="Drayton, Lindsey (ELS-HBE)" w:date="2025-01-08T16:31:00Z" w16du:dateUtc="2025-01-09T00:31:00Z">
            <w:rPr>
              <w:lang w:val="en"/>
            </w:rPr>
          </w:rPrChange>
        </w:rPr>
        <w:t>Practical recommendations for voice naturalness research</w:t>
      </w:r>
    </w:p>
    <w:p w14:paraId="5439A430" w14:textId="742DF558"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del w:id="397" w:author="Drayton, Lindsey (ELS-HBE)" w:date="2025-01-08T16:46:00Z" w16du:dateUtc="2025-01-09T00:46:00Z">
        <w:r w:rsidRPr="004C273C" w:rsidDel="00CC6A6A">
          <w:rPr>
            <w:lang w:val="en"/>
          </w:rPr>
          <w:delText xml:space="preserve">sensible </w:delText>
        </w:r>
      </w:del>
      <w:r w:rsidRPr="004C273C">
        <w:rPr>
          <w:lang w:val="en"/>
        </w:rPr>
        <w:t xml:space="preserve">awareness </w:t>
      </w:r>
      <w:del w:id="398" w:author="Drayton, Lindsey (ELS-HBE)" w:date="2025-01-08T16:46:00Z" w16du:dateUtc="2025-01-09T00:46:00Z">
        <w:r w:rsidRPr="004C273C" w:rsidDel="00CC6A6A">
          <w:rPr>
            <w:lang w:val="en"/>
          </w:rPr>
          <w:delText>for</w:delText>
        </w:r>
      </w:del>
      <w:ins w:id="399" w:author="Drayton, Lindsey (ELS-HBE)" w:date="2025-01-08T16:46:00Z" w16du:dateUtc="2025-01-09T00:46:00Z">
        <w:r w:rsidR="00CC6A6A">
          <w:rPr>
            <w:lang w:val="en"/>
          </w:rPr>
          <w:t>of</w:t>
        </w:r>
      </w:ins>
      <w:r w:rsidRPr="004C273C">
        <w:rPr>
          <w:lang w:val="en"/>
        </w:rPr>
        <w:t xml:space="preserve"> th</w:t>
      </w:r>
      <w:r>
        <w:rPr>
          <w:lang w:val="en"/>
        </w:rPr>
        <w:t xml:space="preserve">is </w:t>
      </w:r>
      <w:r w:rsidRPr="004C273C">
        <w:rPr>
          <w:lang w:val="en"/>
        </w:rPr>
        <w:t>interdisciplinar</w:t>
      </w:r>
      <w:r>
        <w:rPr>
          <w:lang w:val="en"/>
        </w:rPr>
        <w:t xml:space="preserve">ity is crucial. Here, we compiled </w:t>
      </w:r>
      <w:del w:id="400" w:author="Drayton, Lindsey (ELS-HBE)" w:date="2025-01-08T16:46:00Z" w16du:dateUtc="2025-01-09T00:46:00Z">
        <w:r w:rsidDel="00CC6A6A">
          <w:rPr>
            <w:lang w:val="en"/>
          </w:rPr>
          <w:delText>a number of</w:delText>
        </w:r>
      </w:del>
      <w:ins w:id="401" w:author="Drayton, Lindsey (ELS-HBE)" w:date="2025-01-08T16:46:00Z" w16du:dateUtc="2025-01-09T00:46:00Z">
        <w:r w:rsidR="00CC6A6A">
          <w:rPr>
            <w:lang w:val="en"/>
          </w:rPr>
          <w:t>some</w:t>
        </w:r>
      </w:ins>
      <w:r>
        <w:rPr>
          <w:lang w:val="en"/>
        </w:rPr>
        <w:t xml:space="preserve"> practical recommendations as a tentative roadmap for future research: </w:t>
      </w:r>
    </w:p>
    <w:p w14:paraId="0DA84B87" w14:textId="44D46C4A" w:rsidR="004976B6" w:rsidRPr="004976B6" w:rsidRDefault="004C273C" w:rsidP="00543E14">
      <w:pPr>
        <w:pStyle w:val="ListParagraph"/>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commentRangeStart w:id="402"/>
      <w:r>
        <w:rPr>
          <w:lang w:val="en"/>
        </w:rPr>
        <w:t xml:space="preserve">in </w:t>
      </w:r>
      <w:r w:rsidR="007B26CB">
        <w:rPr>
          <w:lang w:val="en"/>
        </w:rPr>
        <w:t>S</w:t>
      </w:r>
      <w:r>
        <w:rPr>
          <w:lang w:val="en"/>
        </w:rPr>
        <w:t xml:space="preserve">ection 3, </w:t>
      </w:r>
      <w:commentRangeEnd w:id="402"/>
      <w:r w:rsidR="00CC6A6A">
        <w:rPr>
          <w:rStyle w:val="CommentReference"/>
        </w:rPr>
        <w:commentReference w:id="402"/>
      </w:r>
      <w:r>
        <w:rPr>
          <w:lang w:val="en"/>
        </w:rPr>
        <w:t>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ins w:id="403" w:author="Drayton, Lindsey (ELS-HBE)" w:date="2025-01-08T16:47:00Z" w16du:dateUtc="2025-01-09T00:47:00Z">
        <w:r w:rsidR="00CC6A6A">
          <w:rPr>
            <w:lang w:val="en"/>
          </w:rPr>
          <w:t xml:space="preserve">a </w:t>
        </w:r>
      </w:ins>
      <w:r w:rsidR="004976B6">
        <w:rPr>
          <w:lang w:val="en"/>
        </w:rPr>
        <w:t>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543E14">
      <w:pPr>
        <w:pStyle w:val="ListParagraph"/>
        <w:numPr>
          <w:ilvl w:val="0"/>
          <w:numId w:val="11"/>
        </w:numPr>
        <w:spacing w:line="480" w:lineRule="auto"/>
        <w:jc w:val="both"/>
        <w:rPr>
          <w:lang w:val="en"/>
        </w:rPr>
      </w:pPr>
      <w:r>
        <w:rPr>
          <w:lang w:val="en"/>
        </w:rPr>
        <w:lastRenderedPageBreak/>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56D34CD0" w:rsidR="004976B6" w:rsidRPr="001F0EC4" w:rsidRDefault="004976B6" w:rsidP="00543E14">
      <w:pPr>
        <w:pStyle w:val="ListParagraph"/>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Paragraph"/>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ins w:id="404" w:author="Drayton, Lindsey (ELS-HBE)" w:date="2025-01-08T16:48:00Z" w16du:dateUtc="2025-01-09T00:48:00Z">
        <w:r w:rsidR="00CC6A6A">
          <w:rPr>
            <w:lang w:val="en"/>
          </w:rPr>
          <w:t xml:space="preserve">of </w:t>
        </w:r>
      </w:ins>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ins w:id="405" w:author="Drayton, Lindsey (ELS-HBE)" w:date="2025-01-08T16:49:00Z" w16du:dateUtc="2025-01-09T00:49:00Z">
        <w:r w:rsidR="00CC6A6A">
          <w:rPr>
            <w:lang w:val="en"/>
          </w:rPr>
          <w:t>s</w:t>
        </w:r>
      </w:ins>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Paragraph"/>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commentRangeStart w:id="406"/>
      <w:r w:rsidR="00400D4C" w:rsidRPr="001F0EC4">
        <w:rPr>
          <w:lang w:val="en"/>
        </w:rPr>
        <w:t>prosody</w:t>
      </w:r>
      <w:commentRangeEnd w:id="406"/>
      <w:r w:rsidR="00CC6A6A">
        <w:rPr>
          <w:rStyle w:val="CommentReference"/>
        </w:rPr>
        <w:commentReference w:id="406"/>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3EF91185" w:rsidR="00041975" w:rsidRPr="001F0EC4" w:rsidRDefault="001D2752" w:rsidP="00543E14">
      <w:pPr>
        <w:pStyle w:val="ListParagraph"/>
        <w:numPr>
          <w:ilvl w:val="0"/>
          <w:numId w:val="11"/>
        </w:numPr>
        <w:spacing w:line="480" w:lineRule="auto"/>
        <w:jc w:val="both"/>
        <w:rPr>
          <w:lang w:val="en-US"/>
        </w:rPr>
      </w:pPr>
      <w:r w:rsidRPr="001F0EC4">
        <w:rPr>
          <w:lang w:val="en-US"/>
        </w:rPr>
        <w:t>Quantify naturalness</w:t>
      </w:r>
      <w:del w:id="407" w:author="Drayton, Lindsey (ELS-HBE)" w:date="2025-01-08T16:51:00Z" w16du:dateUtc="2025-01-09T00:51:00Z">
        <w:r w:rsidRPr="001F0EC4" w:rsidDel="00CC6A6A">
          <w:rPr>
            <w:lang w:val="en-US"/>
          </w:rPr>
          <w:delText>,</w:delText>
        </w:r>
      </w:del>
      <w:r w:rsidRPr="001F0EC4">
        <w:rPr>
          <w:lang w:val="en-US"/>
        </w:rPr>
        <w:t xml:space="preserve"> whenever it could have important implications for </w:t>
      </w:r>
      <w:ins w:id="408" w:author="Drayton, Lindsey (ELS-HBE)" w:date="2025-01-08T16:51:00Z" w16du:dateUtc="2025-01-09T00:51:00Z">
        <w:r w:rsidR="00CC6A6A">
          <w:rPr>
            <w:lang w:val="en-US"/>
          </w:rPr>
          <w:t xml:space="preserve">the </w:t>
        </w:r>
      </w:ins>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lastRenderedPageBreak/>
        <w:t xml:space="preserve">Glossary: </w:t>
      </w:r>
    </w:p>
    <w:p w14:paraId="4C1B2069" w14:textId="77777777" w:rsidR="00A56368" w:rsidRPr="00CC6A6A" w:rsidRDefault="00A56368">
      <w:pPr>
        <w:spacing w:line="480" w:lineRule="auto"/>
        <w:rPr>
          <w:lang w:val="en"/>
        </w:rPr>
        <w:pPrChange w:id="409" w:author="Drayton, Lindsey (ELS-HBE)" w:date="2025-01-08T16:51:00Z" w16du:dateUtc="2025-01-09T00:51:00Z">
          <w:pPr>
            <w:pStyle w:val="ListParagraph"/>
            <w:numPr>
              <w:numId w:val="12"/>
            </w:numPr>
            <w:spacing w:line="480" w:lineRule="auto"/>
            <w:ind w:hanging="360"/>
          </w:pPr>
        </w:pPrChange>
      </w:pPr>
      <w:r w:rsidRPr="00CC6A6A">
        <w:rPr>
          <w:b/>
          <w:bCs/>
          <w:lang w:val="en-US"/>
          <w:rPrChange w:id="410" w:author="Drayton, Lindsey (ELS-HBE)" w:date="2025-01-08T16:51:00Z" w16du:dateUtc="2025-01-09T00:51:00Z">
            <w:rPr>
              <w:lang w:val="en-US"/>
            </w:rPr>
          </w:rPrChange>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pPr>
        <w:spacing w:line="480" w:lineRule="auto"/>
        <w:rPr>
          <w:lang w:val="en"/>
        </w:rPr>
        <w:pPrChange w:id="411" w:author="Drayton, Lindsey (ELS-HBE)" w:date="2025-01-08T16:51:00Z" w16du:dateUtc="2025-01-09T00:51:00Z">
          <w:pPr>
            <w:pStyle w:val="ListParagraph"/>
            <w:numPr>
              <w:numId w:val="12"/>
            </w:numPr>
            <w:spacing w:line="480" w:lineRule="auto"/>
            <w:ind w:hanging="360"/>
          </w:pPr>
        </w:pPrChange>
      </w:pPr>
      <w:r w:rsidRPr="00CC6A6A">
        <w:rPr>
          <w:b/>
          <w:bCs/>
          <w:lang w:val="en-US"/>
          <w:rPrChange w:id="412" w:author="Drayton, Lindsey (ELS-HBE)" w:date="2025-01-08T16:51:00Z" w16du:dateUtc="2025-01-09T00:51:00Z">
            <w:rPr>
              <w:lang w:val="en-US"/>
            </w:rPr>
          </w:rPrChange>
        </w:rPr>
        <w:t>Anthropomorphism</w:t>
      </w:r>
      <w:r w:rsidRPr="00CC6A6A">
        <w:rPr>
          <w:lang w:val="en-US"/>
        </w:rPr>
        <w:t>: the attribution of human characteristics, emotions, or behaviors to non-human entities</w:t>
      </w:r>
    </w:p>
    <w:p w14:paraId="5B64D976" w14:textId="77777777" w:rsidR="00A56368" w:rsidRPr="00CC6A6A" w:rsidRDefault="00A56368">
      <w:pPr>
        <w:spacing w:line="480" w:lineRule="auto"/>
        <w:rPr>
          <w:lang w:val="en"/>
        </w:rPr>
        <w:pPrChange w:id="413" w:author="Drayton, Lindsey (ELS-HBE)" w:date="2025-01-08T16:51:00Z" w16du:dateUtc="2025-01-09T00:51:00Z">
          <w:pPr>
            <w:pStyle w:val="ListParagraph"/>
            <w:numPr>
              <w:numId w:val="12"/>
            </w:numPr>
            <w:spacing w:line="480" w:lineRule="auto"/>
            <w:ind w:hanging="360"/>
          </w:pPr>
        </w:pPrChange>
      </w:pPr>
      <w:r w:rsidRPr="00CC6A6A">
        <w:rPr>
          <w:b/>
          <w:bCs/>
          <w:lang w:val="en-US"/>
          <w:rPrChange w:id="414" w:author="Drayton, Lindsey (ELS-HBE)" w:date="2025-01-08T16:51:00Z" w16du:dateUtc="2025-01-09T00:51:00Z">
            <w:rPr>
              <w:lang w:val="en-US"/>
            </w:rPr>
          </w:rPrChange>
        </w:rPr>
        <w:t>ChatGPT</w:t>
      </w:r>
      <w:r w:rsidRPr="00CC6A6A">
        <w:rPr>
          <w:lang w:val="en-US"/>
        </w:rPr>
        <w:t>: a chatbot developed by OpenAI, based on a large language model, that generates text based on input-prompts (GPT stands for generative pre-trained transformer)</w:t>
      </w:r>
    </w:p>
    <w:p w14:paraId="6EBC540E" w14:textId="77777777" w:rsidR="00A56368" w:rsidRPr="00CC6A6A" w:rsidRDefault="00A56368">
      <w:pPr>
        <w:spacing w:line="480" w:lineRule="auto"/>
        <w:rPr>
          <w:lang w:val="en"/>
        </w:rPr>
        <w:pPrChange w:id="415" w:author="Drayton, Lindsey (ELS-HBE)" w:date="2025-01-08T16:51:00Z" w16du:dateUtc="2025-01-09T00:51:00Z">
          <w:pPr>
            <w:pStyle w:val="ListParagraph"/>
            <w:numPr>
              <w:numId w:val="12"/>
            </w:numPr>
            <w:spacing w:line="480" w:lineRule="auto"/>
            <w:ind w:hanging="360"/>
          </w:pPr>
        </w:pPrChange>
      </w:pPr>
      <w:r w:rsidRPr="00CC6A6A">
        <w:rPr>
          <w:b/>
          <w:bCs/>
          <w:lang w:val="en-US"/>
          <w:rPrChange w:id="416" w:author="Drayton, Lindsey (ELS-HBE)" w:date="2025-01-08T16:51:00Z" w16du:dateUtc="2025-01-09T00:51:00Z">
            <w:rPr>
              <w:lang w:val="en-US"/>
            </w:rPr>
          </w:rPrChange>
        </w:rPr>
        <w:t>Deepfakes</w:t>
      </w:r>
      <w:r w:rsidRPr="00CC6A6A">
        <w:rPr>
          <w:lang w:val="en-US"/>
        </w:rPr>
        <w:t>: digitally manipulated media, such as images, videos, or voice recordings, created using deep learning techniques with the goal to convincingly display the appearance of a specific individual.</w:t>
      </w:r>
    </w:p>
    <w:p w14:paraId="1DFABEBE" w14:textId="77777777" w:rsidR="00A56368" w:rsidRPr="00CC6A6A" w:rsidRDefault="00A56368">
      <w:pPr>
        <w:spacing w:line="480" w:lineRule="auto"/>
        <w:rPr>
          <w:lang w:val="en"/>
        </w:rPr>
        <w:pPrChange w:id="417" w:author="Drayton, Lindsey (ELS-HBE)" w:date="2025-01-08T16:51:00Z" w16du:dateUtc="2025-01-09T00:51:00Z">
          <w:pPr>
            <w:pStyle w:val="ListParagraph"/>
            <w:numPr>
              <w:numId w:val="12"/>
            </w:numPr>
            <w:spacing w:line="480" w:lineRule="auto"/>
            <w:ind w:hanging="360"/>
          </w:pPr>
        </w:pPrChange>
      </w:pPr>
      <w:r w:rsidRPr="00CC6A6A">
        <w:rPr>
          <w:b/>
          <w:bCs/>
          <w:lang w:val="en-US"/>
          <w:rPrChange w:id="418" w:author="Drayton, Lindsey (ELS-HBE)" w:date="2025-01-08T16:51:00Z" w16du:dateUtc="2025-01-09T00:51:00Z">
            <w:rPr>
              <w:lang w:val="en-US"/>
            </w:rPr>
          </w:rPrChange>
        </w:rPr>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07FEAC98" w14:textId="77777777" w:rsidR="00A56368" w:rsidRPr="00CC6A6A" w:rsidRDefault="00A56368">
      <w:pPr>
        <w:spacing w:line="480" w:lineRule="auto"/>
        <w:rPr>
          <w:lang w:val="en"/>
        </w:rPr>
        <w:pPrChange w:id="419" w:author="Drayton, Lindsey (ELS-HBE)" w:date="2025-01-08T16:51:00Z" w16du:dateUtc="2025-01-09T00:51:00Z">
          <w:pPr>
            <w:pStyle w:val="ListParagraph"/>
            <w:numPr>
              <w:numId w:val="12"/>
            </w:numPr>
            <w:spacing w:line="480" w:lineRule="auto"/>
            <w:ind w:hanging="360"/>
          </w:pPr>
        </w:pPrChange>
      </w:pPr>
      <w:r w:rsidRPr="00CC6A6A">
        <w:rPr>
          <w:b/>
          <w:bCs/>
          <w:lang w:val="en-US"/>
          <w:rPrChange w:id="420" w:author="Drayton, Lindsey (ELS-HBE)" w:date="2025-01-08T16:51:00Z" w16du:dateUtc="2025-01-09T00:51:00Z">
            <w:rPr>
              <w:lang w:val="en-US"/>
            </w:rPr>
          </w:rPrChange>
        </w:rPr>
        <w:t>Laryngectomy</w:t>
      </w:r>
      <w:r w:rsidRPr="00CC6A6A">
        <w:rPr>
          <w:lang w:val="en-US"/>
        </w:rPr>
        <w:t>: surgical removal of the larynx, typically in the context of larynx cancer treatment</w:t>
      </w:r>
    </w:p>
    <w:p w14:paraId="7E7F82AD" w14:textId="2FFBC745" w:rsidR="00BD527A" w:rsidRPr="00CC6A6A" w:rsidRDefault="00FD4DD7">
      <w:pPr>
        <w:spacing w:line="480" w:lineRule="auto"/>
        <w:rPr>
          <w:lang w:val="en"/>
        </w:rPr>
        <w:pPrChange w:id="421" w:author="Drayton, Lindsey (ELS-HBE)" w:date="2025-01-08T16:51:00Z" w16du:dateUtc="2025-01-09T00:51:00Z">
          <w:pPr>
            <w:pStyle w:val="ListParagraph"/>
            <w:numPr>
              <w:numId w:val="12"/>
            </w:numPr>
            <w:spacing w:line="480" w:lineRule="auto"/>
            <w:ind w:hanging="360"/>
          </w:pPr>
        </w:pPrChange>
      </w:pPr>
      <w:r w:rsidRPr="00CC6A6A">
        <w:rPr>
          <w:b/>
          <w:bCs/>
          <w:lang w:val="en"/>
          <w:rPrChange w:id="422" w:author="Drayton, Lindsey (ELS-HBE)" w:date="2025-01-08T16:51:00Z" w16du:dateUtc="2025-01-09T00:51:00Z">
            <w:rPr>
              <w:lang w:val="en"/>
            </w:rPr>
          </w:rPrChange>
        </w:rPr>
        <w:t>Synthetic/artificial voice</w:t>
      </w:r>
      <w:r w:rsidR="00E17614" w:rsidRPr="00CC6A6A">
        <w:rPr>
          <w:b/>
          <w:bCs/>
          <w:lang w:val="en"/>
          <w:rPrChange w:id="423" w:author="Drayton, Lindsey (ELS-HBE)" w:date="2025-01-08T16:51:00Z" w16du:dateUtc="2025-01-09T00:51:00Z">
            <w:rPr>
              <w:lang w:val="en"/>
            </w:rPr>
          </w:rPrChange>
        </w:rPr>
        <w:t>s</w:t>
      </w:r>
      <w:r w:rsidR="00A51877" w:rsidRPr="00CC6A6A">
        <w:rPr>
          <w:lang w:val="en"/>
        </w:rPr>
        <w:t xml:space="preserve">: </w:t>
      </w:r>
      <w:del w:id="424" w:author="Drayton, Lindsey (ELS-HBE)" w:date="2025-01-08T16:52:00Z" w16du:dateUtc="2025-01-09T00:52:00Z">
        <w:r w:rsidR="00A51877" w:rsidRPr="00CC6A6A" w:rsidDel="00CC6A6A">
          <w:rPr>
            <w:lang w:val="en"/>
          </w:rPr>
          <w:delText xml:space="preserve">computer </w:delText>
        </w:r>
      </w:del>
      <w:ins w:id="425" w:author="Drayton, Lindsey (ELS-HBE)" w:date="2025-01-08T16:52:00Z" w16du:dateUtc="2025-01-09T00:52:00Z">
        <w:r w:rsidR="00CC6A6A" w:rsidRPr="00CC6A6A">
          <w:rPr>
            <w:lang w:val="en"/>
          </w:rPr>
          <w:t>computer</w:t>
        </w:r>
        <w:r w:rsidR="00CC6A6A">
          <w:rPr>
            <w:lang w:val="en"/>
          </w:rPr>
          <w:t>-</w:t>
        </w:r>
      </w:ins>
      <w:r w:rsidR="00A51877" w:rsidRPr="00CC6A6A">
        <w:rPr>
          <w:lang w:val="en"/>
        </w:rPr>
        <w:t>generated voices. Common methods are articulatory synthesis</w:t>
      </w:r>
      <w:r w:rsidR="001F5182" w:rsidRPr="00CC6A6A">
        <w:rPr>
          <w:lang w:val="en"/>
        </w:rPr>
        <w:t>,</w:t>
      </w:r>
      <w:r w:rsidR="00A51877" w:rsidRPr="00CC6A6A">
        <w:rPr>
          <w:lang w:val="en"/>
        </w:rPr>
        <w:t xml:space="preserve"> concatenative synthesis, and statistical parametric synthesis, including deep learning algorithms </w:t>
      </w:r>
    </w:p>
    <w:p w14:paraId="3291C3E7" w14:textId="77777777" w:rsidR="00A56368" w:rsidRPr="00CC6A6A" w:rsidRDefault="00A56368">
      <w:pPr>
        <w:spacing w:line="480" w:lineRule="auto"/>
        <w:rPr>
          <w:lang w:val="en"/>
        </w:rPr>
        <w:pPrChange w:id="426" w:author="Drayton, Lindsey (ELS-HBE)" w:date="2025-01-08T16:52:00Z" w16du:dateUtc="2025-01-09T00:52:00Z">
          <w:pPr>
            <w:pStyle w:val="ListParagraph"/>
            <w:numPr>
              <w:numId w:val="12"/>
            </w:numPr>
            <w:spacing w:line="480" w:lineRule="auto"/>
            <w:ind w:hanging="360"/>
          </w:pPr>
        </w:pPrChange>
      </w:pPr>
      <w:r w:rsidRPr="00CC6A6A">
        <w:rPr>
          <w:b/>
          <w:bCs/>
          <w:lang w:val="en"/>
          <w:rPrChange w:id="427" w:author="Drayton, Lindsey (ELS-HBE)" w:date="2025-01-08T16:52:00Z" w16du:dateUtc="2025-01-09T00:52:00Z">
            <w:rPr>
              <w:lang w:val="en"/>
            </w:rPr>
          </w:rPrChange>
        </w:rPr>
        <w:t>T</w:t>
      </w:r>
      <w:proofErr w:type="spellStart"/>
      <w:r w:rsidRPr="00CC6A6A">
        <w:rPr>
          <w:b/>
          <w:bCs/>
          <w:lang w:val="en-US"/>
          <w:rPrChange w:id="428" w:author="Drayton, Lindsey (ELS-HBE)" w:date="2025-01-08T16:52:00Z" w16du:dateUtc="2025-01-09T00:52:00Z">
            <w:rPr>
              <w:lang w:val="en-US"/>
            </w:rPr>
          </w:rPrChange>
        </w:rPr>
        <w:t>racheoesophageal</w:t>
      </w:r>
      <w:proofErr w:type="spellEnd"/>
      <w:r w:rsidRPr="00CC6A6A">
        <w:rPr>
          <w:b/>
          <w:bCs/>
          <w:lang w:val="en-US"/>
          <w:rPrChange w:id="429" w:author="Drayton, Lindsey (ELS-HBE)" w:date="2025-01-08T16:52:00Z" w16du:dateUtc="2025-01-09T00:52:00Z">
            <w:rPr>
              <w:lang w:val="en-US"/>
            </w:rPr>
          </w:rPrChange>
        </w:rPr>
        <w:t xml:space="preserve"> speech</w:t>
      </w:r>
      <w:r w:rsidRPr="00CC6A6A">
        <w:rPr>
          <w:lang w:val="en-US"/>
        </w:rPr>
        <w:t>: a method of vocalization following total laryngectomy via a tracheoesophageal prosthesis that enables speech through esophageal vibrations.</w:t>
      </w:r>
    </w:p>
    <w:p w14:paraId="1A1EF318" w14:textId="28747F70" w:rsidR="00BD527A" w:rsidRPr="00CC6A6A" w:rsidRDefault="00041975">
      <w:pPr>
        <w:spacing w:line="480" w:lineRule="auto"/>
        <w:rPr>
          <w:lang w:val="en"/>
        </w:rPr>
        <w:pPrChange w:id="430" w:author="Drayton, Lindsey (ELS-HBE)" w:date="2025-01-08T16:52:00Z" w16du:dateUtc="2025-01-09T00:52:00Z">
          <w:pPr>
            <w:pStyle w:val="ListParagraph"/>
            <w:numPr>
              <w:numId w:val="12"/>
            </w:numPr>
            <w:spacing w:line="480" w:lineRule="auto"/>
            <w:ind w:hanging="360"/>
          </w:pPr>
        </w:pPrChange>
      </w:pPr>
      <w:r w:rsidRPr="00CC6A6A">
        <w:rPr>
          <w:b/>
          <w:bCs/>
          <w:lang w:val="en"/>
          <w:rPrChange w:id="431" w:author="Drayton, Lindsey (ELS-HBE)" w:date="2025-01-08T16:52:00Z" w16du:dateUtc="2025-01-09T00:52:00Z">
            <w:rPr>
              <w:lang w:val="en"/>
            </w:rPr>
          </w:rPrChange>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lastRenderedPageBreak/>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8"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9"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commentRangeStart w:id="432" w:displacedByCustomXml="prev"/>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433" w:name="_CTVL001e8ea13a83dd841be943d17a5aa7a00e5"/>
          <w:r>
            <w:rPr>
              <w:lang w:val="en"/>
            </w:rPr>
            <w:t>Román, S. et al. (2017) The importance of food naturalness for consumers: Results of a systematic review.</w:t>
          </w:r>
          <w:bookmarkEnd w:id="433"/>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434" w:name="_CTVL0013dc28cbf3e56496b8f0b5d062dc63ef6"/>
          <w:r>
            <w:rPr>
              <w:lang w:val="en"/>
            </w:rPr>
            <w:t>Meier, B.P. et al. (2019) Naturally better? A review of the natural‐is‐better bias.</w:t>
          </w:r>
          <w:bookmarkEnd w:id="434"/>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435" w:name="_CTVL001c8509f84fca8425b9b811cf8e3dfb368"/>
          <w:r>
            <w:rPr>
              <w:lang w:val="en"/>
            </w:rPr>
            <w:t>Ode, A. et al. (2009) Indicators of perceived naturalness as drivers of landscape preference.</w:t>
          </w:r>
          <w:bookmarkEnd w:id="435"/>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436" w:name="_CTVL001b001e71cfb0d478c9df1887d9aa8fa5d"/>
          <w:r>
            <w:rPr>
              <w:lang w:val="en"/>
            </w:rPr>
            <w:t>Young, A.W. et al. (2020) Face and voice perception: Understanding commonalities and differences.</w:t>
          </w:r>
          <w:bookmarkEnd w:id="436"/>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437" w:name="_CTVL001b2cfed2201dc4bfbb30224d692fe3c7c"/>
          <w:r>
            <w:rPr>
              <w:lang w:val="en"/>
            </w:rPr>
            <w:t>Rodero, E. and Lucas, I. (2023) Synthetic versus human voices in audiobooks: The human emotional intimacy effect.</w:t>
          </w:r>
          <w:bookmarkEnd w:id="437"/>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438" w:name="_CTVL001c436adf58e114813af41749f64b2d8ec"/>
          <w:r>
            <w:rPr>
              <w:lang w:val="en"/>
            </w:rPr>
            <w:t>Rodero, E. (2017) Effectiveness, attention, and recall of human and artificial voices in an advertising story. Prosody influence and functions of voices.</w:t>
          </w:r>
          <w:bookmarkEnd w:id="438"/>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439" w:name="_CTVL0013ee55c02bf1645a2ab8425de5c036b64"/>
          <w:r>
            <w:rPr>
              <w:lang w:val="en"/>
            </w:rPr>
            <w:t>Roswandowitz, C. et al. (2024) Cortical-striatal brain network distinguishes deepfake from real speaker identity.</w:t>
          </w:r>
          <w:bookmarkEnd w:id="439"/>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440" w:name="_CTVL0011022ca244f34487485af84b100d85b22"/>
          <w:r>
            <w:rPr>
              <w:lang w:val="en"/>
            </w:rPr>
            <w:t>Lavan, N. et al. (2024) The time course of person perception from voices in the brain.</w:t>
          </w:r>
          <w:bookmarkEnd w:id="440"/>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lastRenderedPageBreak/>
            <w:t>9.</w:t>
          </w:r>
          <w:r>
            <w:rPr>
              <w:lang w:val="en"/>
            </w:rPr>
            <w:tab/>
          </w:r>
          <w:bookmarkStart w:id="441" w:name="_CTVL0016836468c9a46492b986cc2be195cece9"/>
          <w:r>
            <w:rPr>
              <w:lang w:val="en"/>
            </w:rPr>
            <w:t>Lavan, N. (2023) How do we describe other people from voices and faces?</w:t>
          </w:r>
          <w:bookmarkEnd w:id="441"/>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442" w:name="_CTVL001ade97521242f4c599e31cb9f41b9bf4b"/>
          <w:r>
            <w:rPr>
              <w:lang w:val="en"/>
            </w:rPr>
            <w:t>Jiang, Z. et al. (2024) Comparison of face-based and voice-based first impressions in a Chinese sample.</w:t>
          </w:r>
          <w:bookmarkEnd w:id="442"/>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443" w:name="_CTVL001335b73c635fb42d689284190911887e4"/>
          <w:r>
            <w:rPr>
              <w:lang w:val="en"/>
            </w:rPr>
            <w:t>Kühne, K. et al. (2020) The Human Takes It All: Humanlike Synthesized Voices Are Perceived as Less Eerie and More Likable. Evidence From a Subjective Ratings Study.</w:t>
          </w:r>
          <w:bookmarkEnd w:id="443"/>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444" w:name="_CTVL0019bad445feda64a67a80471b008502a5c"/>
          <w:r>
            <w:rPr>
              <w:lang w:val="en"/>
            </w:rPr>
            <w:t>Ilves, M. and Surakka, V. (2013) Subjective responses to synthesised speech with lexical emotional content: the effect of the naturalness of the synthetic voice.</w:t>
          </w:r>
          <w:bookmarkEnd w:id="444"/>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445" w:name="_CTVL001c86fda41fed8482eb964d012e920a114"/>
          <w:r>
            <w:rPr>
              <w:lang w:val="en"/>
            </w:rPr>
            <w:t>Ilves, M. et al. (2011) The Effects of Emotionally Worded Synthesized Speech on the Ratings of Emotions and Voice Quality. In , pp. 588–598, Springer, Berlin, Heidelberg</w:t>
          </w:r>
        </w:p>
        <w:bookmarkEnd w:id="445"/>
        <w:p w14:paraId="6634D394" w14:textId="77777777" w:rsidR="00382EDA" w:rsidRDefault="00382EDA" w:rsidP="00382EDA">
          <w:pPr>
            <w:pStyle w:val="CitaviBibliographyEntry"/>
            <w:rPr>
              <w:lang w:val="en"/>
            </w:rPr>
          </w:pPr>
          <w:r>
            <w:rPr>
              <w:lang w:val="en"/>
            </w:rPr>
            <w:t>14.</w:t>
          </w:r>
          <w:r>
            <w:rPr>
              <w:lang w:val="en"/>
            </w:rPr>
            <w:tab/>
          </w:r>
          <w:bookmarkStart w:id="446" w:name="_CTVL001adb55347b44b4ae8a831b32e2081e422"/>
          <w:r>
            <w:rPr>
              <w:lang w:val="en"/>
            </w:rPr>
            <w:t>Anand, S. and Stepp, C.E. (2015) Listener Perception of Monopitch, Naturalness, and Intelligibility for Speakers With Parkinson's Disease.</w:t>
          </w:r>
          <w:bookmarkEnd w:id="446"/>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447" w:name="_CTVL001f179873a266541a3ba5984089126317f"/>
          <w:r>
            <w:rPr>
              <w:lang w:val="en"/>
            </w:rPr>
            <w:t>Moya-Galé, G. and Levy, E.S. (2019) Parkinson’s disease-associated dysarthria: prevalence, impact and management strategies.</w:t>
          </w:r>
          <w:bookmarkEnd w:id="447"/>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448" w:name="_CTVL0012277974cb7714b67b5f1e89408e0d8e5"/>
          <w:r>
            <w:rPr>
              <w:lang w:val="en"/>
            </w:rPr>
            <w:t>Damico, J.S. and Ball, M.J., eds (2019)</w:t>
          </w:r>
          <w:bookmarkEnd w:id="448"/>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449" w:name="_CTVL001fbae7f6b1f244474a9c6b3bd11fb323c"/>
          <w:r>
            <w:rPr>
              <w:lang w:val="en"/>
            </w:rPr>
            <w:t>Klopfenstein, M. et al. (2020) The study of speech naturalness in communication disorders: A systematic review of the literature.</w:t>
          </w:r>
          <w:bookmarkEnd w:id="449"/>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450" w:name="_CTVL001fde0f12c9ffe43dd889b12b4f5274af9"/>
          <w:r>
            <w:rPr>
              <w:lang w:val="en"/>
            </w:rPr>
            <w:t>Frankford, S.A. et al. (2024) Contributions of Speech Timing and Articulatory Precision to Listener Perceptions of Intelligibility and Naturalness in Parkinson's Disease.</w:t>
          </w:r>
          <w:bookmarkEnd w:id="450"/>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451" w:name="_CTVL001edf9aa5e00b04865a7eea9c6bf966c9c"/>
          <w:r>
            <w:rPr>
              <w:lang w:val="en"/>
            </w:rPr>
            <w:t>Euler, H.A. et al. (2021) Speech restructuring group treatment for 6-to-9-year-old children who stutter: A therapeutic trial.</w:t>
          </w:r>
          <w:bookmarkEnd w:id="451"/>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452" w:name="_CTVL0017d117b830a4744c5ab87356d432e2dc7"/>
          <w:r>
            <w:rPr>
              <w:lang w:val="en"/>
            </w:rPr>
            <w:t>Hardy, T.L.D. et al. (2020) Acoustic Predictors of Gender Attribution, Masculinity-Femininity, and Vocal Naturalness Ratings Amongst Transgender and Cisgender Speakers.</w:t>
          </w:r>
          <w:bookmarkEnd w:id="452"/>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453"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453"/>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454" w:name="_CTVL00157aabc336c17415ca9af77098c21336a"/>
          <w:r>
            <w:rPr>
              <w:lang w:val="en"/>
            </w:rPr>
            <w:t>Nass, C. et al. (1994) Computers are social actors. In</w:t>
          </w:r>
          <w:bookmarkEnd w:id="454"/>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455" w:name="_CTVL001c655edd88d0c41a08eff9aaa8cdce345"/>
          <w:r>
            <w:rPr>
              <w:lang w:val="en"/>
            </w:rPr>
            <w:t>Seaborn, K. et al. (2021) Voice in Human–Agent Interaction.</w:t>
          </w:r>
          <w:bookmarkEnd w:id="455"/>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456" w:name="_CTVL00142ced9547f004324b210c9bf6a40fc26"/>
          <w:r>
            <w:rPr>
              <w:lang w:val="en"/>
            </w:rPr>
            <w:t>Triantafyllopoulos, A. et al. (2023) An overview of affective speech synthesis and conversion in the deep learning era.</w:t>
          </w:r>
          <w:bookmarkEnd w:id="456"/>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457" w:name="_CTVL001e756301a1d1043738864e448e45e01b6"/>
          <w:r>
            <w:rPr>
              <w:lang w:val="en"/>
            </w:rPr>
            <w:t>Schreibelmayr, S. and Mara, M. (2022) Robot Voices in Daily Life: Vocal Human-Likeness and Application Context as Determinants of User Acceptance.</w:t>
          </w:r>
          <w:bookmarkEnd w:id="457"/>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458" w:name="_CTVL0019b104d07c5514130a5329f927c8a04c3"/>
          <w:r>
            <w:rPr>
              <w:lang w:val="en"/>
            </w:rPr>
            <w:t>Baird, A. et al. (2018) The Perception and Analysis of the Likeability and Human Likeness of Synthesized Speech. In</w:t>
          </w:r>
          <w:bookmarkEnd w:id="458"/>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lastRenderedPageBreak/>
            <w:t>27.</w:t>
          </w:r>
          <w:r>
            <w:rPr>
              <w:lang w:val="en"/>
            </w:rPr>
            <w:tab/>
          </w:r>
          <w:bookmarkStart w:id="459" w:name="_CTVL001336c0a9a324c431a956472a7daab8a11"/>
          <w:r>
            <w:rPr>
              <w:lang w:val="en"/>
            </w:rPr>
            <w:t>Lee, E.-J. (2010) The more humanlike, the better? How speech type and users’ cognitive style affect social responses to computers.</w:t>
          </w:r>
          <w:bookmarkEnd w:id="459"/>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460" w:name="_CTVL0019de342935bc34d6eb106ecb858f07a56"/>
          <w:r>
            <w:rPr>
              <w:lang w:val="en"/>
            </w:rPr>
            <w:t>Lu, L. et al. (2021) Leveraging “human-likeness” of robotic service at restaurants.</w:t>
          </w:r>
          <w:bookmarkEnd w:id="460"/>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461" w:name="_CTVL00184e133aa0c454898b9147ba64277f299"/>
          <w:r>
            <w:rPr>
              <w:lang w:val="en"/>
            </w:rPr>
            <w:t>Cambre, J. and Kulkarni, C. (2019) One Voice Fits All?</w:t>
          </w:r>
          <w:bookmarkEnd w:id="461"/>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462" w:name="_CTVL00170f75375b0c34b92abebbca1768e589c"/>
          <w:r>
            <w:rPr>
              <w:lang w:val="en"/>
            </w:rPr>
            <w:t>Eyssel, F. et al. (2012) 'If you sound like me, you must be more human'. In</w:t>
          </w:r>
          <w:bookmarkEnd w:id="462"/>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463" w:name="_CTVL0019ff412bf88904205a6f3735f033af842"/>
          <w:r>
            <w:rPr>
              <w:lang w:val="en"/>
            </w:rPr>
            <w:t>Im, H. et al. (2023) Let voice assistants sound like a machine: Voice and task type effects on perceived fluency, competence, and consumer attitude.</w:t>
          </w:r>
          <w:bookmarkEnd w:id="463"/>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464" w:name="_CTVL001f05185d98a9441be95c3e6edcabe352d"/>
          <w:r>
            <w:rPr>
              <w:lang w:val="en"/>
            </w:rPr>
            <w:t>McGinn, C. and Torre, I. (2019 - 2019) Can you Tell the Robot by the Voice? An Exploratory Study on the Role of Voice in the Perception of Robots. In</w:t>
          </w:r>
          <w:bookmarkEnd w:id="464"/>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465" w:name="_CTVL00120728d07d052409b8c97a27a3cfc4717"/>
          <w:r>
            <w:rPr>
              <w:lang w:val="en"/>
            </w:rPr>
            <w:t>Mitchell, W.J. et al. (2011) A mismatch in the human realism of face and voice produces an uncanny valley.</w:t>
          </w:r>
          <w:bookmarkEnd w:id="465"/>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466" w:name="_CTVL00125d4d8430d794cccb355109d2ce051ce"/>
          <w:r>
            <w:rPr>
              <w:lang w:val="en"/>
            </w:rPr>
            <w:t>Yorkston, K.M. et al. (1999)</w:t>
          </w:r>
          <w:bookmarkEnd w:id="466"/>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467" w:name="_CTVL0010669a1f449a44641b1bb9ea328d0b29e"/>
          <w:r>
            <w:rPr>
              <w:lang w:val="en"/>
            </w:rPr>
            <w:t>Mawalim, C.O. et al. (2022) Speaker anonymization by modifying fundamental frequency and x-vector singular value.</w:t>
          </w:r>
          <w:bookmarkEnd w:id="467"/>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468" w:name="_CTVL001a0a26c980df9436cb8a925b9aef5bcab"/>
          <w:r>
            <w:rPr>
              <w:lang w:val="en"/>
            </w:rPr>
            <w:t>Hu, P. et al. (2021) Dual humanness and trust in conversational AI: A person-centered approach.</w:t>
          </w:r>
          <w:bookmarkEnd w:id="468"/>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469" w:name="_CTVL0018ce0de860a5c41cd95b5c2949122efc6"/>
          <w:r>
            <w:rPr>
              <w:lang w:val="en"/>
            </w:rPr>
            <w:t>Nusbaum, H.C. et al. (1997) Measuring the naturalness of synthetic speech.</w:t>
          </w:r>
          <w:bookmarkEnd w:id="469"/>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470" w:name="_CTVL001cb3dca543f4445dd95bfd8233cab7281"/>
          <w:r>
            <w:rPr>
              <w:lang w:val="en"/>
            </w:rPr>
            <w:t>Mayo, C. et al. (2011) Listeners’ weighting of acoustic cues to synthetic speech naturalness: A multidimensional scaling analysis.</w:t>
          </w:r>
          <w:bookmarkEnd w:id="470"/>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471" w:name="_CTVL001ddf2261829a143b5b43f6808d8527183"/>
          <w:r>
            <w:rPr>
              <w:lang w:val="en"/>
            </w:rPr>
            <w:t>Abdulrahman, A. and Richards, D. (2022) Is Natural Necessary? Human Voice versus Synthetic Voice for Intelligent Virtual Agents.</w:t>
          </w:r>
          <w:bookmarkEnd w:id="471"/>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472" w:name="_CTVL00112cb11d5f07e4a4fa077d5b119b964ee"/>
          <w:r>
            <w:rPr>
              <w:lang w:val="en"/>
            </w:rPr>
            <w:t>Urakami, J. et al. (2020) The Effect of Naturalness of Voice and Empathic Responses on Enjoyment, Attitudes and Motivation for Interacting with a Voice User Interface. In</w:t>
          </w:r>
          <w:bookmarkEnd w:id="472"/>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473" w:name="_CTVL001a77e43335938474caf43c1ac87097ad7"/>
          <w:r>
            <w:rPr>
              <w:lang w:val="en"/>
            </w:rPr>
            <w:t>Velner, E. et al. (2020) Intonation in Robot Speech. In</w:t>
          </w:r>
          <w:bookmarkEnd w:id="473"/>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474" w:name="_CTVL00187f98e1725584bfc80361a8a028d5115"/>
          <w:r>
            <w:rPr>
              <w:lang w:val="en"/>
            </w:rPr>
            <w:t>Yamasaki, R. et al. (2017) Perturbation Measurements on the Degree of Naturalness of Synthesized Vowels.</w:t>
          </w:r>
          <w:bookmarkEnd w:id="474"/>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475" w:name="_CTVL0015833af7483784f0c929908e878248ca6"/>
          <w:r>
            <w:rPr>
              <w:lang w:val="en"/>
            </w:rPr>
            <w:t>Ko, S. et al. (2023) The Effects of Robot Voices and Appearances on Users’ Emotion Recognition and Subjective Perception.</w:t>
          </w:r>
          <w:bookmarkEnd w:id="475"/>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476" w:name="_CTVL001f5c5b3728c9c434d96e91d4a4b29a457"/>
          <w:r>
            <w:rPr>
              <w:lang w:val="en"/>
            </w:rPr>
            <w:t>Abur, D. et al. (2021) Feedback and Feedforward Auditory-Motor Processes for Voice and Articulation in Parkinson's Disease.</w:t>
          </w:r>
          <w:bookmarkEnd w:id="476"/>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477" w:name="_CTVL0010715d864bf2142b6b4450b3ffb1f10ac"/>
          <w:r>
            <w:rPr>
              <w:lang w:val="en"/>
            </w:rPr>
            <w:t>Klopfenstein, M. (2015) Relationship between acoustic measures and speech naturalness ratings in Parkinson's disease: A within-speaker approach.</w:t>
          </w:r>
          <w:bookmarkEnd w:id="477"/>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lastRenderedPageBreak/>
            <w:t>46.</w:t>
          </w:r>
          <w:r>
            <w:rPr>
              <w:lang w:val="en"/>
            </w:rPr>
            <w:tab/>
          </w:r>
          <w:bookmarkStart w:id="478" w:name="_CTVL001432c16bfcde8486cafc9f2c5967aadf3"/>
          <w:r>
            <w:rPr>
              <w:lang w:val="en"/>
            </w:rPr>
            <w:t>Klopfenstein, M. (2016) Speech naturalness ratings and perceptual correlates of highly natural and unnatural speech in hypokinetic dysarthria secondary to Parkinson’s disease.</w:t>
          </w:r>
          <w:bookmarkEnd w:id="478"/>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479" w:name="_CTVL001537a00cedb02469e9b37ac7dcfd8caf8"/>
          <w:r>
            <w:rPr>
              <w:lang w:val="en"/>
            </w:rPr>
            <w:t>Moya-Galé, G. et al. (2024) Perceptual consequences of online group speech treatment for individuals with Parkinson's disease: A pilot study case series.</w:t>
          </w:r>
          <w:bookmarkEnd w:id="479"/>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480" w:name="_CTVL001fc3e2954d7904694bbbc3c5213c1779b"/>
          <w:r>
            <w:rPr>
              <w:lang w:val="en"/>
            </w:rPr>
            <w:t>Eadie, T.L. and Doyle, P.C. (2002) Direct Magnitude Estimation and Interval Scaling of Naturalness and Severity in Tracheoesophageal (TE) Speakers.</w:t>
          </w:r>
          <w:bookmarkEnd w:id="480"/>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481" w:name="_CTVL0016fb6fe0193014b3a81361d605bd78864"/>
          <w:r>
            <w:rPr>
              <w:lang w:val="en"/>
            </w:rPr>
            <w:t>Eadie, T.L. et al. (2008) Influence of speaker gender on listener judgments of tracheoesophageal speech.</w:t>
          </w:r>
          <w:bookmarkEnd w:id="481"/>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482" w:name="_CTVL001a1e5bbaffeea488994d4c328929ebf3f"/>
          <w:r>
            <w:rPr>
              <w:lang w:val="en"/>
            </w:rPr>
            <w:t>Yorkston, K.M. et al. (1990) The effect of rate control on the intelligibility and naturalness of dysarthric speech.</w:t>
          </w:r>
          <w:bookmarkEnd w:id="482"/>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483" w:name="_CTVL001cadaf14523614780b0eb2a4b96498e2d"/>
          <w:r>
            <w:rPr>
              <w:lang w:val="en"/>
            </w:rPr>
            <w:t>Schölderle, T. et al. (2023) Speech Naturalness in the Assessment of Childhood Dysarthria.</w:t>
          </w:r>
          <w:bookmarkEnd w:id="483"/>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484" w:name="_CTVL001dcaa3987f50f448aa57200c4e419a4e5"/>
          <w:r>
            <w:rPr>
              <w:lang w:val="en"/>
            </w:rPr>
            <w:t>Lehner, K. and Ziegler, W. (2022) Clinical measures of communication limitations in dysarthria assessed through crowdsourcing: specificity, sensitivity, and retest-reliability.</w:t>
          </w:r>
          <w:bookmarkEnd w:id="484"/>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485" w:name="_CTVL001ff38ec5511fa4aaab9ed21aa63670c02"/>
          <w:r>
            <w:rPr>
              <w:lang w:val="en"/>
            </w:rPr>
            <w:t>Vogel, A.P. et al. (2019) Speech treatment improves dysarthria in multisystemic ataxia: a rater-blinded, controlled pilot-study in ARSACS.</w:t>
          </w:r>
          <w:bookmarkEnd w:id="485"/>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486" w:name="_CTVL001cc5cfaab78634f0498aff523f11b1fd0"/>
          <w:r>
            <w:rPr>
              <w:lang w:val="en"/>
            </w:rPr>
            <w:t>Jones, H.N. et al. (2019) Auditory-Perceptual Speech Features in Children With Down Syndrome.</w:t>
          </w:r>
          <w:bookmarkEnd w:id="486"/>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487" w:name="_CTVL001c33bb1c6b27e44c39530db03049fa031"/>
          <w:r>
            <w:rPr>
              <w:lang w:val="en"/>
            </w:rPr>
            <w:t>Assmann, P.F. et al. (2006) Effects of frequency shifts on perceived naturalness and gender information in speech. In</w:t>
          </w:r>
          <w:bookmarkEnd w:id="487"/>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488" w:name="_CTVL0016a6f74b49bda4923b3e7d77f5a7e4472"/>
          <w:r>
            <w:rPr>
              <w:lang w:val="en"/>
            </w:rPr>
            <w:t>Venkatraman, A. and Sivasankar, M.P. (2018) Continuous Vocal Fry Simulated in Laboratory Subjects: A Preliminary Report on Voice Production and Listener Ratings.</w:t>
          </w:r>
          <w:bookmarkEnd w:id="488"/>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489" w:name="_CTVL0011668ab7cd410419e9aefa6881534a39a"/>
          <w:r>
            <w:rPr>
              <w:lang w:val="en"/>
            </w:rPr>
            <w:t>Kapolowicz, M.R. et al. (2022) Effects of Spectral Envelope and Fundamental Frequency Shifts on the Perception of Foreign-Accented Speech.</w:t>
          </w:r>
          <w:bookmarkEnd w:id="489"/>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490" w:name="_CTVL001d8e5a7d3a7924fc3aad5dd8287ced150"/>
          <w:r>
            <w:rPr>
              <w:lang w:val="en"/>
            </w:rPr>
            <w:t>Tamagawa, R. et al. (2011) The Effects of Synthesized Voice Accents on User Perceptions of Robots.</w:t>
          </w:r>
          <w:bookmarkEnd w:id="490"/>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491" w:name="_CTVL001911c749244c740a7b84a7c7cf28c79b3"/>
          <w:r>
            <w:rPr>
              <w:lang w:val="en"/>
            </w:rPr>
            <w:t>Mackey, L.S. et al. (1997) Effect of speech dialect on speech naturalness ratings: a systematic replication of Martin, Haroldson, and Triden (1984).</w:t>
          </w:r>
          <w:bookmarkEnd w:id="491"/>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492" w:name="_CTVL0010059c4a0093a4b149839794fadc949e3"/>
          <w:r>
            <w:rPr>
              <w:lang w:val="en"/>
            </w:rPr>
            <w:t>Goy, H. et al. (2016) Effects of age on speech and voice quality ratings.</w:t>
          </w:r>
          <w:bookmarkEnd w:id="492"/>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493" w:name="_CTVL001c8231789e4d14d77913aa17a88f839d9"/>
          <w:r>
            <w:rPr>
              <w:lang w:val="en"/>
            </w:rPr>
            <w:t>Coughlin-Woods, S. et al. (2005) Ratings of speech naturalness of children ages 8-16 years.</w:t>
          </w:r>
          <w:bookmarkEnd w:id="493"/>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494" w:name="_CTVL0015eb8ea740b8b4b32b5bd3c19a883932a"/>
          <w:r>
            <w:rPr>
              <w:lang w:val="en"/>
            </w:rPr>
            <w:t>Baird, A. et al. (2017) Perception of Paralinguistic Traits in Synthesized Voices. In</w:t>
          </w:r>
          <w:bookmarkEnd w:id="494"/>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lastRenderedPageBreak/>
            <w:t>63.</w:t>
          </w:r>
          <w:r>
            <w:rPr>
              <w:lang w:val="en"/>
            </w:rPr>
            <w:tab/>
          </w:r>
          <w:bookmarkStart w:id="495" w:name="_CTVL001c0e2675ecdaf4536acede0659e31b5d4"/>
          <w:r>
            <w:rPr>
              <w:lang w:val="en"/>
            </w:rPr>
            <w:t>Merritt, B. and Bent, T. (2020) Perceptual Evaluation of Speech Naturalness in Speakers of Varying Gender Identities.</w:t>
          </w:r>
          <w:bookmarkEnd w:id="495"/>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496" w:name="_CTVL00166cf4fb4ebf64a718a45565302ccef7e"/>
          <w:r>
            <w:rPr>
              <w:lang w:val="en"/>
            </w:rPr>
            <w:t>Baird, A. et al. (2018) The Perception of Vocal Traits in Synthesized Voices: Age, Gender, and Human Likeness.</w:t>
          </w:r>
          <w:bookmarkEnd w:id="496"/>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497" w:name="_CTVL001941e20b2cc4345d5bd1da4445c2e0edd"/>
          <w:r>
            <w:rPr>
              <w:lang w:val="en"/>
            </w:rPr>
            <w:t>Aylett, M.P. et al. (2020) Speech Synthesis for the Generation of Artificial Personality.</w:t>
          </w:r>
          <w:bookmarkEnd w:id="497"/>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498" w:name="_CTVL0012ead538fd3a7428b9af7a691865655a5"/>
          <w:r>
            <w:rPr>
              <w:lang w:val="en"/>
            </w:rPr>
            <w:t>Kramer, R.S.S. et al. (2024) The psychometrics of rating facial attractiveness using different response scales.</w:t>
          </w:r>
          <w:bookmarkEnd w:id="498"/>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499" w:name="_CTVL001e492b92eb4714b948d4d212ebae94a24"/>
          <w:r>
            <w:rPr>
              <w:lang w:val="en"/>
            </w:rPr>
            <w:t>Martin, R.R. et al. (1984) Stuttering and speech naturalness.</w:t>
          </w:r>
          <w:bookmarkEnd w:id="499"/>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500" w:name="_CTVL001374ff03861b442ee8c072a0f16b2b98b"/>
          <w:r>
            <w:rPr>
              <w:lang w:val="en"/>
            </w:rPr>
            <w:t>van Eck, N.J. and Waltman, L. (2010) Software survey: VOSviewer, a computer program for bibliometric mapping.</w:t>
          </w:r>
          <w:bookmarkEnd w:id="500"/>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501" w:name="_CTVL001fd79a6f791a44d41938bb87f18345f12"/>
          <w:r>
            <w:rPr>
              <w:lang w:val="en"/>
            </w:rPr>
            <w:t>van der Linden, S. (2023)</w:t>
          </w:r>
          <w:bookmarkEnd w:id="501"/>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502" w:name="_CTVL001c55df83edd664e40830d27e44bda3491"/>
          <w:r>
            <w:rPr>
              <w:lang w:val="en"/>
            </w:rPr>
            <w:t>Fiske, S.T. (2018) Stereotype Content: Warmth and Competence Endure.</w:t>
          </w:r>
          <w:bookmarkEnd w:id="502"/>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503" w:name="_CTVL0017ca9782c37e54ae69715bdb1fce54f11"/>
          <w:r>
            <w:rPr>
              <w:lang w:val="en"/>
            </w:rPr>
            <w:t>Todorov, A. et al. (2008) Understanding evaluation of faces on social dimensions.</w:t>
          </w:r>
          <w:bookmarkEnd w:id="503"/>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504" w:name="_CTVL001c7ab9ce77a03455eb7fd195059b0d116"/>
          <w:r>
            <w:rPr>
              <w:lang w:val="en"/>
            </w:rPr>
            <w:t>Sutherland, C.A.M. et al. (2013) Social inferences from faces: ambient images generate a three-dimensional model.</w:t>
          </w:r>
          <w:bookmarkEnd w:id="504"/>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505" w:name="_CTVL00114c6fb2614c1462da701d440f26d8f0f"/>
          <w:r>
            <w:rPr>
              <w:lang w:val="en"/>
            </w:rPr>
            <w:t>Sutherland, C.A.M. et al. (2016) Integrating social and facial models of person perception: Converging and diverging dimensions.</w:t>
          </w:r>
          <w:bookmarkEnd w:id="505"/>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506" w:name="_CTVL001a54500133cb04aa185303201aa6afaf2"/>
          <w:r>
            <w:rPr>
              <w:lang w:val="en"/>
            </w:rPr>
            <w:t>Nussbaum, C. et al. (2023) Perceived naturalness of emotional voice morphs.</w:t>
          </w:r>
          <w:bookmarkEnd w:id="506"/>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507" w:name="_CTVL00143bb7b4582484d2480dc87b1039233fb"/>
          <w:r>
            <w:rPr>
              <w:lang w:val="en"/>
            </w:rPr>
            <w:t>Mori, M. et al. (2012) The Uncanny Valley.</w:t>
          </w:r>
          <w:bookmarkEnd w:id="507"/>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508" w:name="_CTVL0018cf762b66ae24429b5a54b99d6898cd6"/>
          <w:r>
            <w:rPr>
              <w:lang w:val="en"/>
            </w:rPr>
            <w:t>Romportl, J. (2014) Speech Synthesis and Uncanny Valley. In</w:t>
          </w:r>
          <w:bookmarkEnd w:id="508"/>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509" w:name="_CTVL00140ec93e432c642ca8a09cb62d8b52d31"/>
          <w:r>
            <w:rPr>
              <w:lang w:val="en"/>
            </w:rPr>
            <w:t>Diel, A. and Lewis, M. (2024) Deviation from typical organic voices best explains a vocal uncanny valley.</w:t>
          </w:r>
          <w:bookmarkEnd w:id="509"/>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510" w:name="_CTVL0015a94f4972ba244ccae6afe9d5df33b4a"/>
          <w:r>
            <w:rPr>
              <w:lang w:val="en"/>
            </w:rPr>
            <w:t>van Prooije, T. et al. (2024) Perceptual and Acoustic Analysis of Speech in Spinocerebellar ataxia Type 1.</w:t>
          </w:r>
          <w:bookmarkEnd w:id="510"/>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511" w:name="_CTVL0015f5cb147e9724e6da87514966070f76d"/>
          <w:r>
            <w:rPr>
              <w:lang w:val="en"/>
            </w:rPr>
            <w:t>Moore, B.C.J. and Tan, C.-T. (2003) Perceived naturalness of spectrally distorted speech and music.</w:t>
          </w:r>
          <w:bookmarkEnd w:id="511"/>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512" w:name="_CTVL00122ae8252eaef42eca7bb1cc817bdcbb7"/>
          <w:r>
            <w:rPr>
              <w:lang w:val="en"/>
            </w:rPr>
            <w:t>Rao M V, A. et al. (2018) Effect of source filter interaction on isolated vowel-consonant-vowel perception.</w:t>
          </w:r>
          <w:bookmarkEnd w:id="512"/>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513" w:name="_CTVL001c63b743e03c7465c91b03de7033706b6"/>
          <w:r>
            <w:rPr>
              <w:lang w:val="en"/>
            </w:rPr>
            <w:t>Ratcliff, A. et al. (2002) Factors influencing ratings of speech naturalness in augmentative and alternative communication.</w:t>
          </w:r>
          <w:bookmarkEnd w:id="513"/>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514" w:name="_CTVL0015a1db91b33d14ff99658fb9fdac7737e"/>
          <w:r>
            <w:rPr>
              <w:lang w:val="en"/>
            </w:rPr>
            <w:t>Meltzner, G.S. and Hillman, R.E. (2005) Impact of Aberrant Acoustic Properties on the Perception of Sound Quality in Electrolarynx Speech.</w:t>
          </w:r>
          <w:bookmarkEnd w:id="514"/>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515" w:name="_CTVL0014b62f6d8364c45ad9425ebd70e2a5d24"/>
          <w:r>
            <w:rPr>
              <w:lang w:val="en"/>
            </w:rPr>
            <w:t>Andics, A. et al. (2010) Neural mechanisms for voice recognition.</w:t>
          </w:r>
          <w:bookmarkEnd w:id="515"/>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516" w:name="_CTVL001c4be4743a60640beae77c58ff49b0c9b"/>
          <w:r>
            <w:rPr>
              <w:lang w:val="en"/>
            </w:rPr>
            <w:t>Valentine, T. et al. (2016) Face-space: A unifying concept in face recognition research.</w:t>
          </w:r>
          <w:bookmarkEnd w:id="516"/>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lastRenderedPageBreak/>
            <w:t>85.</w:t>
          </w:r>
          <w:r>
            <w:rPr>
              <w:lang w:val="en"/>
            </w:rPr>
            <w:tab/>
          </w:r>
          <w:bookmarkStart w:id="517" w:name="_CTVL001a472572f6ad04eff9d5b2d3b0efc71be"/>
          <w:r>
            <w:rPr>
              <w:lang w:val="en"/>
            </w:rPr>
            <w:t>Lima, C.F. et al. (2021) Authentic and posed emotional vocalizations trigger distinct facial responses.</w:t>
          </w:r>
          <w:bookmarkEnd w:id="517"/>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518" w:name="_CTVL001b86ee8fa846646bd89cf8704c1c49406"/>
          <w:r>
            <w:rPr>
              <w:lang w:val="en"/>
            </w:rPr>
            <w:t>Sarzedas, J. et al. (2024) Blindness influences emotional authenticity perception in voices: Behavioral and ERP evidence.</w:t>
          </w:r>
          <w:bookmarkEnd w:id="518"/>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519" w:name="_CTVL001ebaa446f7f2d4cd5974afd754ce56dd4"/>
          <w:r>
            <w:rPr>
              <w:lang w:val="en"/>
            </w:rPr>
            <w:t>Anikin, A. and Lima, C.F. (2017) Perceptual and acoustic differences between authentic and acted nonverbal emotional vocalizations.</w:t>
          </w:r>
          <w:bookmarkEnd w:id="519"/>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520" w:name="_CTVL001bf92f7c4b4d8411fb5c69439c6b07ae0"/>
          <w:r w:rsidRPr="00382EDA">
            <w:t xml:space="preserve">Kachel, S. et al. </w:t>
          </w:r>
          <w:r>
            <w:rPr>
              <w:lang w:val="en"/>
            </w:rPr>
            <w:t>(2020) Gender (Conformity) Matters: Cross-Dimensional and Cross-Modal Associations in Sexual Orientation Perception.</w:t>
          </w:r>
          <w:bookmarkEnd w:id="520"/>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521"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521"/>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522" w:name="_CTVL001f25d5692da5d457ba4ac843207d5bee7"/>
          <w:r>
            <w:rPr>
              <w:lang w:val="en"/>
            </w:rPr>
            <w:t>Eiff, C.I. von et al. (2022) Crossmodal benefits to vocal emotion perception in cochlear implant users.</w:t>
          </w:r>
          <w:bookmarkEnd w:id="522"/>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523"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523"/>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524" w:name="_CTVL0015f719101a6324ccf8bd88a1b6c297199"/>
          <w:r>
            <w:rPr>
              <w:lang w:val="en"/>
            </w:rPr>
            <w:t>Yamagishi, J. et al. (2012) Speech synthesis technologies for individuals with vocal disabilities: Voice banking and reconstruction.</w:t>
          </w:r>
          <w:bookmarkEnd w:id="524"/>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525" w:name="_CTVL0012050cdad0b5b4652ae9cccc5a3892f7f"/>
          <w:r>
            <w:rPr>
              <w:lang w:val="en"/>
            </w:rPr>
            <w:t>Belin, P. et al. (2004) Thinking the voice: neural correlates of voice perception.</w:t>
          </w:r>
          <w:bookmarkEnd w:id="525"/>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526" w:name="_CTVL0018473d197b6e74f58899b2d313eecae96"/>
          <w:r>
            <w:rPr>
              <w:lang w:val="en"/>
            </w:rPr>
            <w:t>Belin, P. et al. (2011) Understanding voice perception.</w:t>
          </w:r>
          <w:bookmarkEnd w:id="526"/>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527" w:name="_CTVL00131a6c35984344b52a0d8347d4d006714"/>
          <w:r>
            <w:rPr>
              <w:lang w:val="en"/>
            </w:rPr>
            <w:t>Lavan, N. and McGettigan, C. (2023) A model for person perception from familiar and unfamiliar voices.</w:t>
          </w:r>
          <w:bookmarkEnd w:id="527"/>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528" w:name="_CTVL00119808fa8768244d5acfad02f822319c8"/>
          <w:r>
            <w:rPr>
              <w:lang w:val="en"/>
            </w:rPr>
            <w:t>Staib, M. and Frühholz, S. (2023) Distinct functional levels of human voice processing in the auditory cortex.</w:t>
          </w:r>
          <w:bookmarkEnd w:id="528"/>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529" w:name="_CTVL00198482fa15cf341799a789474eab72d9c"/>
          <w:r>
            <w:rPr>
              <w:lang w:val="en"/>
            </w:rPr>
            <w:t>Staib, M. and Frühholz, S. (2021) Cortical voice processing is grounded in elementary sound analyses for vocalization relevant sound patterns.</w:t>
          </w:r>
          <w:bookmarkEnd w:id="529"/>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530" w:name="_CTVL0018170ad2555154dc4b593804da1490f3a"/>
          <w:r>
            <w:rPr>
              <w:lang w:val="en"/>
            </w:rPr>
            <w:t>Pinheiro, A.P. et al. (2021) Emotional authenticity modulates affective and social trait inferences from voices.</w:t>
          </w:r>
          <w:bookmarkEnd w:id="530"/>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531" w:name="_CTVL0019809a29e46f84bd7a97220703d48a3c8"/>
          <w:r>
            <w:rPr>
              <w:lang w:val="en"/>
            </w:rPr>
            <w:t>Duville, M.M. et al. (2022) Neuronal and behavioral affective perceptions of human and naturalness-reduced emotional prosodies.</w:t>
          </w:r>
          <w:bookmarkEnd w:id="531"/>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532" w:name="_CTVL0012fdb7cb492e1407181b775e4ed5a8536"/>
          <w:r>
            <w:rPr>
              <w:lang w:val="en"/>
            </w:rPr>
            <w:t>Duville, M.M. et al. (2024) Improved emotion differentiation under reduced acoustic variability of speech in autism.</w:t>
          </w:r>
          <w:bookmarkEnd w:id="532"/>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533" w:name="_CTVL0019b2a9899904a4719bf8ba767e57fac3e"/>
          <w:r>
            <w:rPr>
              <w:lang w:val="en"/>
            </w:rPr>
            <w:t>Nussbaum, C. et al. (2022) Contributions of fundamental frequency and timbre to vocal emotion perception and their electrophysiological correlates.</w:t>
          </w:r>
          <w:bookmarkEnd w:id="533"/>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534" w:name="_CTVL0015be1a851d514450794ad789f2cf8816e"/>
          <w:r>
            <w:rPr>
              <w:lang w:val="en"/>
            </w:rPr>
            <w:t>Kosilo, M. et al. (2021) The neural basis of authenticity recognition in laughter and crying.</w:t>
          </w:r>
          <w:bookmarkEnd w:id="534"/>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lastRenderedPageBreak/>
            <w:t>103.</w:t>
          </w:r>
          <w:r>
            <w:rPr>
              <w:lang w:val="en"/>
            </w:rPr>
            <w:tab/>
          </w:r>
          <w:bookmarkStart w:id="535" w:name="_CTVL00152ddb899d5f54143abd2967570779595"/>
          <w:r>
            <w:rPr>
              <w:lang w:val="en"/>
            </w:rPr>
            <w:t>Conde, T. et al. (2022) The time course of emotional authenticity detection in nonverbal vocalizations.</w:t>
          </w:r>
          <w:bookmarkEnd w:id="535"/>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536" w:name="_CTVL0013e125602c1bd44aeaf978eeb96515454"/>
          <w:r>
            <w:rPr>
              <w:lang w:val="en"/>
            </w:rPr>
            <w:t>Miller, E.J. et al. (2023) How do people respond to computer-generated versus human faces? A systematic review and meta-analyses.</w:t>
          </w:r>
          <w:bookmarkEnd w:id="536"/>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537" w:name="_CTVL001aa6a6c4ea0734d81a15f5b2bdf7fabde"/>
          <w:r>
            <w:rPr>
              <w:lang w:val="en"/>
            </w:rPr>
            <w:t>Miller, E.J. et al. (2023) AI Hyperrealism: Why AI Faces Are Perceived as More Real Than Human Ones.</w:t>
          </w:r>
          <w:bookmarkEnd w:id="537"/>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538" w:name="_CTVL001deef13d60b6949409c9dc53183368f84"/>
          <w:r>
            <w:rPr>
              <w:lang w:val="en"/>
            </w:rPr>
            <w:t>Cabral, J.P. et al. (2017) The Influence of Synthetic Voice on the Evaluation of a Virtual Character. In</w:t>
          </w:r>
          <w:bookmarkEnd w:id="538"/>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539" w:name="_CTVL001177306e7104c479a8f86190cef383385"/>
          <w:r>
            <w:rPr>
              <w:lang w:val="en"/>
            </w:rPr>
            <w:t>Ehret, J. et al. (2021) Do Prosody and Embodiment Influence the Perceived Naturalness of Conversational Agents’ Speech?</w:t>
          </w:r>
          <w:bookmarkEnd w:id="539"/>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540" w:name="_CTVL0016aa408af973a4dee88aefd116d180589"/>
          <w:r>
            <w:rPr>
              <w:lang w:val="en"/>
            </w:rPr>
            <w:t>Ferstl, Y. et al. (2021) Human or Robot? Investigating voice, appearance and gesture motion realism of conversational social agents. In</w:t>
          </w:r>
          <w:bookmarkEnd w:id="540"/>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541" w:name="_CTVL0016d28527776634854ab2b02120a88e349"/>
          <w:r>
            <w:rPr>
              <w:lang w:val="en"/>
            </w:rPr>
            <w:t>Gong, L. and Nass, C. (2007) When a Talking-Face Computer Agent is Half-Human and Half-Humanoid: Human Identity and Consistency Preference.</w:t>
          </w:r>
          <w:bookmarkEnd w:id="541"/>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542" w:name="_CTVL001c1e2c296da764b7096f8f63f723bcd22"/>
          <w:r>
            <w:rPr>
              <w:lang w:val="en"/>
            </w:rPr>
            <w:t>Higgins, D. et al. (2022) Sympathy for the digital: Influence of synthetic voice on affinity, social presence and empathy for photorealistic virtual humans.</w:t>
          </w:r>
          <w:bookmarkEnd w:id="542"/>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543" w:name="_CTVL0017810d0e58efc4d3f9c5d15e6e7338928"/>
          <w:r>
            <w:rPr>
              <w:lang w:val="en"/>
            </w:rPr>
            <w:t>Li, M. et al. (2023) Effects of robot gaze and voice human-likeness on users’ subjective perception, visual attention, and cerebral activity in voice conversations.</w:t>
          </w:r>
          <w:bookmarkEnd w:id="543"/>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544" w:name="_CTVL001f2006f1362364ea39afc1da0b4fa1c78"/>
          <w:r>
            <w:rPr>
              <w:lang w:val="en"/>
            </w:rPr>
            <w:t>Parmar, D. et al. (2022) Designing Empathic Virtual Agents: Manipulating Animation, Voice, Rendering, and Empathy to Create Persuasive Agents.</w:t>
          </w:r>
          <w:bookmarkEnd w:id="544"/>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545" w:name="_CTVL0012ee235348c9e4c64bce4ee1d5e2192b4"/>
          <w:r>
            <w:rPr>
              <w:lang w:val="en"/>
            </w:rPr>
            <w:t>Sarigul, B. and Urgen, B.A. (2023) Audio–Visual Predictive Processing in the Perception of Humans and Robots.</w:t>
          </w:r>
          <w:bookmarkEnd w:id="545"/>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546" w:name="_CTVL0010f72801f3289448e994a30bcd51ab1fd"/>
          <w:r>
            <w:rPr>
              <w:lang w:val="en"/>
            </w:rPr>
            <w:t>Lowry, H. et al. (2013) Behavioural responses of wildlife to urban environments.</w:t>
          </w:r>
          <w:bookmarkEnd w:id="546"/>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547" w:name="_CTVL001d3a1bb1aabad42f4a82d00410cd2279e"/>
          <w:r>
            <w:rPr>
              <w:lang w:val="en"/>
            </w:rPr>
            <w:t>Kauk, J. et al. (2024) The adaptive community-response (ACR) method for collecting misinformation on social media.</w:t>
          </w:r>
          <w:bookmarkEnd w:id="547"/>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548" w:name="_CTVL001087bfcc64895492fb6b85a51b4236313"/>
          <w:r>
            <w:rPr>
              <w:lang w:val="en"/>
            </w:rPr>
            <w:t>Malisz, Z. et al. (2020) Modern speech synthesis for phonetic sciences: a discussion and an evaluation. DOI: 10.31234/osf.io/dxvh</w:t>
          </w:r>
          <w:bookmarkEnd w:id="548"/>
          <w:r>
            <w:rPr>
              <w:lang w:val="en"/>
            </w:rPr>
            <w:t>c</w:t>
          </w:r>
          <w:r w:rsidR="00B014AB">
            <w:rPr>
              <w:lang w:val="en"/>
            </w:rPr>
            <w:fldChar w:fldCharType="end"/>
          </w:r>
          <w:commentRangeEnd w:id="432"/>
          <w:r w:rsidR="00806635">
            <w:rPr>
              <w:rStyle w:val="CommentReference"/>
            </w:rPr>
            <w:commentReference w:id="432"/>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8" w:author="Drayton, Lindsey (ELS-HBE)" w:date="2024-11-27T12:29:00Z" w:initials="LD">
    <w:p w14:paraId="60C525EB" w14:textId="0B5D2B18" w:rsidR="00AA2755" w:rsidRDefault="00AA2755">
      <w:pPr>
        <w:pStyle w:val="CommentText"/>
      </w:pPr>
      <w:r>
        <w:rPr>
          <w:rStyle w:val="CommentReference"/>
        </w:rPr>
        <w:annotationRef/>
      </w:r>
      <w:r>
        <w:rPr>
          <w:noProof/>
        </w:rPr>
        <w:t xml:space="preserve">This is missing from the Glossary. </w:t>
      </w:r>
    </w:p>
  </w:comment>
  <w:comment w:id="176" w:author="Drayton, Lindsey (ELS-HBE)" w:date="2024-11-27T12:59:00Z" w:initials="LD">
    <w:p w14:paraId="6E1BE502" w14:textId="7F3AD5F9" w:rsidR="005B70E2" w:rsidRDefault="005B70E2">
      <w:pPr>
        <w:pStyle w:val="CommentText"/>
      </w:pPr>
      <w:r>
        <w:rPr>
          <w:rStyle w:val="CommentReference"/>
        </w:rPr>
        <w:annotationRef/>
      </w:r>
      <w:r w:rsidR="000435E6">
        <w:rPr>
          <w:noProof/>
        </w:rPr>
        <w:t xml:space="preserve">Is there any additional support you can provide beyond the VosViewer analysis? It would be good if this point did not rely solely on this analysis. </w:t>
      </w:r>
    </w:p>
  </w:comment>
  <w:comment w:id="182" w:author="Drayton, Lindsey (ELS-HBE)" w:date="2024-11-27T13:01:00Z" w:initials="LD">
    <w:p w14:paraId="1531F30B" w14:textId="67757BC5" w:rsidR="005B70E2" w:rsidRDefault="005B70E2">
      <w:pPr>
        <w:pStyle w:val="CommentText"/>
      </w:pPr>
      <w:r>
        <w:rPr>
          <w:rStyle w:val="CommentReference"/>
        </w:rPr>
        <w:annotationRef/>
      </w:r>
      <w:r>
        <w:rPr>
          <w:noProof/>
        </w:rPr>
        <w:t xml:space="preserve">Please note that TiCS articles </w:t>
      </w:r>
      <w:r w:rsidR="00BC25E9">
        <w:rPr>
          <w:noProof/>
        </w:rPr>
        <w:t xml:space="preserve">generally should not use italics for emphasis. Please revise the manuscript accordingly. You might consider including some italicized terms, such as deviation-based naturalness and human-likeness-based naturalness in the Glossary. </w:t>
      </w:r>
    </w:p>
  </w:comment>
  <w:comment w:id="202" w:author="Drayton, Lindsey (ELS-HBE)" w:date="2025-01-08T16:00:00Z" w:initials="LD">
    <w:p w14:paraId="4555B769" w14:textId="0F4EC9DF" w:rsidR="00BC25E9" w:rsidRDefault="00BC25E9">
      <w:pPr>
        <w:pStyle w:val="CommentText"/>
      </w:pPr>
      <w:r>
        <w:rPr>
          <w:rStyle w:val="CommentReference"/>
        </w:rPr>
        <w:annotationRef/>
      </w:r>
      <w:proofErr w:type="spellStart"/>
      <w:r>
        <w:t>What’s</w:t>
      </w:r>
      <w:proofErr w:type="spellEnd"/>
      <w:r>
        <w:t xml:space="preserve"> </w:t>
      </w:r>
      <w:proofErr w:type="spellStart"/>
      <w:r>
        <w:t>the</w:t>
      </w:r>
      <w:proofErr w:type="spellEnd"/>
      <w:r>
        <w:t xml:space="preserve"> </w:t>
      </w:r>
      <w:proofErr w:type="spellStart"/>
      <w:r>
        <w:t>point</w:t>
      </w:r>
      <w:proofErr w:type="spellEnd"/>
      <w:r>
        <w:t xml:space="preserve"> </w:t>
      </w:r>
      <w:proofErr w:type="spellStart"/>
      <w:r>
        <w:t>of</w:t>
      </w:r>
      <w:proofErr w:type="spellEnd"/>
      <w:r>
        <w:t xml:space="preserve"> </w:t>
      </w:r>
      <w:proofErr w:type="spellStart"/>
      <w:r>
        <w:t>this</w:t>
      </w:r>
      <w:proofErr w:type="spellEnd"/>
      <w:r>
        <w:t>?</w:t>
      </w:r>
    </w:p>
  </w:comment>
  <w:comment w:id="203" w:author="Drayton, Lindsey (ELS-HBE)" w:date="2024-11-27T13:08:00Z" w:initials="LD">
    <w:p w14:paraId="117B521B" w14:textId="02CCF70A" w:rsidR="00C026D9" w:rsidRDefault="00C026D9">
      <w:pPr>
        <w:pStyle w:val="CommentText"/>
      </w:pPr>
      <w:r>
        <w:rPr>
          <w:rStyle w:val="CommentReference"/>
        </w:rPr>
        <w:annotationRef/>
      </w:r>
      <w:r>
        <w:rPr>
          <w:noProof/>
        </w:rPr>
        <w:t xml:space="preserve">The sections are not numbered, so please do not refer to Section 5. </w:t>
      </w:r>
    </w:p>
  </w:comment>
  <w:comment w:id="213" w:author="Drayton, Lindsey (ELS-HBE)" w:date="2025-01-08T16:05:00Z" w:initials="LD">
    <w:p w14:paraId="79031ADF" w14:textId="77777777" w:rsidR="00017DD5" w:rsidRDefault="00017DD5" w:rsidP="00017DD5">
      <w:pPr>
        <w:pStyle w:val="CommentText"/>
      </w:pPr>
      <w:r>
        <w:rPr>
          <w:rStyle w:val="CommentReference"/>
        </w:rPr>
        <w:annotationRef/>
      </w:r>
      <w:r>
        <w:t xml:space="preserve">This </w:t>
      </w:r>
      <w:proofErr w:type="spellStart"/>
      <w:r>
        <w:t>phrasing</w:t>
      </w:r>
      <w:proofErr w:type="spellEnd"/>
      <w:r>
        <w:t xml:space="preserve"> </w:t>
      </w:r>
      <w:proofErr w:type="spellStart"/>
      <w:r>
        <w:t>is</w:t>
      </w:r>
      <w:proofErr w:type="spellEnd"/>
      <w:r>
        <w:t xml:space="preserve"> a </w:t>
      </w:r>
      <w:proofErr w:type="spellStart"/>
      <w:r>
        <w:t>bit</w:t>
      </w:r>
      <w:proofErr w:type="spellEnd"/>
      <w:r>
        <w:t xml:space="preserve"> </w:t>
      </w:r>
      <w:proofErr w:type="spellStart"/>
      <w:r>
        <w:t>confusing</w:t>
      </w:r>
      <w:proofErr w:type="spellEnd"/>
      <w:r>
        <w:t xml:space="preserve">. </w:t>
      </w:r>
      <w:proofErr w:type="spellStart"/>
      <w:r>
        <w:t>Please</w:t>
      </w:r>
      <w:proofErr w:type="spellEnd"/>
      <w:r>
        <w:t xml:space="preserve"> </w:t>
      </w:r>
      <w:proofErr w:type="spellStart"/>
      <w:r>
        <w:t>reword</w:t>
      </w:r>
      <w:proofErr w:type="spellEnd"/>
      <w:r>
        <w:t>.  Maybe:</w:t>
      </w:r>
    </w:p>
    <w:p w14:paraId="589B2356" w14:textId="77777777" w:rsidR="00017DD5" w:rsidRDefault="00017DD5" w:rsidP="00017DD5">
      <w:pPr>
        <w:pStyle w:val="CommentText"/>
      </w:pPr>
    </w:p>
    <w:p w14:paraId="4E7E549C" w14:textId="242F40F9" w:rsidR="00017DD5" w:rsidRPr="00C5579D" w:rsidRDefault="00C5579D" w:rsidP="00017DD5">
      <w:pPr>
        <w:pStyle w:val="CommentText"/>
        <w:rPr>
          <w:lang w:val="en-US"/>
        </w:rPr>
      </w:pPr>
      <w:r w:rsidRPr="00EE2F6D">
        <w:rPr>
          <w:lang w:val="en-US"/>
        </w:rPr>
        <w:t xml:space="preserve">This allows us to </w:t>
      </w:r>
      <w:r>
        <w:rPr>
          <w:lang w:val="en-US"/>
        </w:rPr>
        <w:t>link the mechanisms underlying</w:t>
      </w:r>
      <w:r w:rsidRPr="00EE2F6D">
        <w:rPr>
          <w:lang w:val="en-US"/>
        </w:rPr>
        <w:t xml:space="preserve"> voice naturalness assessments </w:t>
      </w:r>
      <w:r>
        <w:rPr>
          <w:lang w:val="en-US"/>
        </w:rPr>
        <w:t>to the</w:t>
      </w:r>
      <w:r w:rsidRPr="00EE2F6D">
        <w:rPr>
          <w:lang w:val="en-US"/>
        </w:rPr>
        <w:t xml:space="preserve"> appropriate level of voice analy</w:t>
      </w:r>
      <w:r>
        <w:rPr>
          <w:lang w:val="en-US"/>
        </w:rPr>
        <w:t>si</w:t>
      </w:r>
      <w:r w:rsidRPr="00EE2F6D">
        <w:rPr>
          <w:lang w:val="en-US"/>
        </w:rPr>
        <w:t xml:space="preserve">s. </w:t>
      </w:r>
    </w:p>
  </w:comment>
  <w:comment w:id="214" w:author="Drayton, Lindsey (ELS-HBE)" w:date="2025-01-08T16:18:00Z" w:initials="LD">
    <w:p w14:paraId="229CA635" w14:textId="45A94F16" w:rsidR="00C5579D" w:rsidRDefault="00C5579D">
      <w:pPr>
        <w:pStyle w:val="CommentText"/>
      </w:pPr>
      <w:r>
        <w:rPr>
          <w:rStyle w:val="CommentReference"/>
        </w:rPr>
        <w:annotationRef/>
      </w:r>
      <w:r>
        <w:rPr>
          <w:rStyle w:val="CommentReference"/>
        </w:rPr>
        <w:t xml:space="preserve">Readers </w:t>
      </w:r>
      <w:proofErr w:type="spellStart"/>
      <w:r>
        <w:rPr>
          <w:rStyle w:val="CommentReference"/>
        </w:rPr>
        <w:t>won’t</w:t>
      </w:r>
      <w:proofErr w:type="spellEnd"/>
      <w:r>
        <w:rPr>
          <w:rStyle w:val="CommentReference"/>
        </w:rPr>
        <w:t xml:space="preserve"> </w:t>
      </w:r>
      <w:proofErr w:type="spellStart"/>
      <w:r>
        <w:rPr>
          <w:rStyle w:val="CommentReference"/>
        </w:rPr>
        <w:t>necessarily</w:t>
      </w:r>
      <w:proofErr w:type="spellEnd"/>
      <w:r>
        <w:rPr>
          <w:rStyle w:val="CommentReference"/>
        </w:rPr>
        <w:t xml:space="preserve"> </w:t>
      </w:r>
      <w:proofErr w:type="spellStart"/>
      <w:r>
        <w:rPr>
          <w:rStyle w:val="CommentReference"/>
        </w:rPr>
        <w:t>know</w:t>
      </w:r>
      <w:proofErr w:type="spellEnd"/>
      <w:r>
        <w:rPr>
          <w:rStyle w:val="CommentReference"/>
        </w:rPr>
        <w:t xml:space="preserve"> </w:t>
      </w:r>
      <w:proofErr w:type="spellStart"/>
      <w:r>
        <w:rPr>
          <w:rStyle w:val="CommentReference"/>
        </w:rPr>
        <w:t>what</w:t>
      </w:r>
      <w:proofErr w:type="spellEnd"/>
      <w:r>
        <w:rPr>
          <w:rStyle w:val="CommentReference"/>
        </w:rPr>
        <w:t xml:space="preserve"> </w:t>
      </w:r>
      <w:proofErr w:type="spellStart"/>
      <w:r>
        <w:rPr>
          <w:rStyle w:val="CommentReference"/>
        </w:rPr>
        <w:t>you</w:t>
      </w:r>
      <w:proofErr w:type="spellEnd"/>
      <w:r>
        <w:rPr>
          <w:rStyle w:val="CommentReference"/>
        </w:rPr>
        <w:t xml:space="preserve"> </w:t>
      </w:r>
      <w:proofErr w:type="spellStart"/>
      <w:r>
        <w:rPr>
          <w:rStyle w:val="CommentReference"/>
        </w:rPr>
        <w:t>mean</w:t>
      </w:r>
      <w:proofErr w:type="spellEnd"/>
      <w:r>
        <w:rPr>
          <w:rStyle w:val="CommentReference"/>
        </w:rPr>
        <w:t xml:space="preserve"> </w:t>
      </w:r>
      <w:proofErr w:type="spellStart"/>
      <w:r>
        <w:rPr>
          <w:rStyle w:val="CommentReference"/>
        </w:rPr>
        <w:t>by</w:t>
      </w:r>
      <w:proofErr w:type="spellEnd"/>
      <w:r>
        <w:rPr>
          <w:rStyle w:val="CommentReference"/>
        </w:rPr>
        <w:t xml:space="preserve"> </w:t>
      </w:r>
      <w:proofErr w:type="spellStart"/>
      <w:r>
        <w:rPr>
          <w:rStyle w:val="CommentReference"/>
        </w:rPr>
        <w:t>voice</w:t>
      </w:r>
      <w:proofErr w:type="spellEnd"/>
      <w:r>
        <w:rPr>
          <w:rStyle w:val="CommentReference"/>
        </w:rPr>
        <w:t xml:space="preserve"> </w:t>
      </w:r>
      <w:proofErr w:type="spellStart"/>
      <w:r>
        <w:rPr>
          <w:rStyle w:val="CommentReference"/>
        </w:rPr>
        <w:t>object</w:t>
      </w:r>
      <w:proofErr w:type="spellEnd"/>
      <w:r>
        <w:rPr>
          <w:rStyle w:val="CommentReference"/>
        </w:rPr>
        <w:t xml:space="preserve">, so </w:t>
      </w:r>
      <w:proofErr w:type="spellStart"/>
      <w:r>
        <w:rPr>
          <w:rStyle w:val="CommentReference"/>
        </w:rPr>
        <w:t>please</w:t>
      </w:r>
      <w:proofErr w:type="spellEnd"/>
      <w:r>
        <w:rPr>
          <w:rStyle w:val="CommentReference"/>
        </w:rPr>
        <w:t xml:space="preserve"> </w:t>
      </w:r>
      <w:proofErr w:type="spellStart"/>
      <w:r>
        <w:rPr>
          <w:rStyle w:val="CommentReference"/>
        </w:rPr>
        <w:t>give</w:t>
      </w:r>
      <w:proofErr w:type="spellEnd"/>
      <w:r>
        <w:rPr>
          <w:rStyle w:val="CommentReference"/>
        </w:rPr>
        <w:t xml:space="preserve"> </w:t>
      </w:r>
      <w:proofErr w:type="spellStart"/>
      <w:r>
        <w:rPr>
          <w:rStyle w:val="CommentReference"/>
        </w:rPr>
        <w:t>examples</w:t>
      </w:r>
      <w:proofErr w:type="spellEnd"/>
      <w:r>
        <w:rPr>
          <w:rStyle w:val="CommentReference"/>
        </w:rPr>
        <w:t xml:space="preserve">. </w:t>
      </w:r>
    </w:p>
  </w:comment>
  <w:comment w:id="221" w:author="Drayton, Lindsey (ELS-HBE)" w:date="2025-01-08T16:16:00Z" w:initials="LD">
    <w:p w14:paraId="5A670484" w14:textId="77777777" w:rsidR="00C5579D" w:rsidRDefault="00C5579D">
      <w:pPr>
        <w:pStyle w:val="CommentText"/>
      </w:pPr>
      <w:r>
        <w:rPr>
          <w:rStyle w:val="CommentReference"/>
        </w:rPr>
        <w:annotationRef/>
      </w:r>
      <w:r>
        <w:t>Maybe:</w:t>
      </w:r>
    </w:p>
    <w:p w14:paraId="5722EBFB" w14:textId="77777777" w:rsidR="00C5579D" w:rsidRDefault="00C5579D">
      <w:pPr>
        <w:pStyle w:val="CommentText"/>
      </w:pPr>
    </w:p>
    <w:p w14:paraId="4AD8D216" w14:textId="1F32362F" w:rsidR="00C5579D" w:rsidRDefault="00C5579D">
      <w:pPr>
        <w:pStyle w:val="CommentText"/>
      </w:pPr>
      <w:proofErr w:type="spellStart"/>
      <w:r>
        <w:t>Whereas</w:t>
      </w:r>
      <w:proofErr w:type="spellEnd"/>
      <w:r>
        <w:t xml:space="preserve"> </w:t>
      </w:r>
      <w:r>
        <w:rPr>
          <w:lang w:val="en-US"/>
        </w:rPr>
        <w:t xml:space="preserve">voice naturalness </w:t>
      </w:r>
      <w:r w:rsidRPr="00EE2F6D">
        <w:rPr>
          <w:lang w:val="en-US"/>
        </w:rPr>
        <w:t xml:space="preserve">assessments </w:t>
      </w:r>
      <w:r>
        <w:rPr>
          <w:lang w:val="en-US"/>
        </w:rPr>
        <w:t xml:space="preserve">likely </w:t>
      </w:r>
      <w:r w:rsidR="00421E83">
        <w:rPr>
          <w:lang w:val="en-US"/>
        </w:rPr>
        <w:t>take place</w:t>
      </w:r>
      <w:r>
        <w:rPr>
          <w:lang w:val="en-US"/>
        </w:rPr>
        <w:t xml:space="preserve"> at the earlier stages of voice object analysis, </w:t>
      </w:r>
      <w:r w:rsidR="00421E83">
        <w:rPr>
          <w:lang w:val="en-US"/>
        </w:rPr>
        <w:t xml:space="preserve">authenticity assessments likely take place at later stages involving voice information analysis. </w:t>
      </w:r>
    </w:p>
  </w:comment>
  <w:comment w:id="228" w:author="Drayton, Lindsey (ELS-HBE)" w:date="2025-01-08T16:25:00Z" w:initials="LD">
    <w:p w14:paraId="00AAE8BA" w14:textId="595BFB33" w:rsidR="001429AD" w:rsidRDefault="001429AD">
      <w:pPr>
        <w:pStyle w:val="CommentText"/>
      </w:pPr>
      <w:r>
        <w:rPr>
          <w:rStyle w:val="CommentReference"/>
        </w:rPr>
        <w:annotationRef/>
      </w:r>
      <w:proofErr w:type="spellStart"/>
      <w:r>
        <w:t>Doesn’t</w:t>
      </w:r>
      <w:proofErr w:type="spellEnd"/>
      <w:r>
        <w:t xml:space="preserve"> </w:t>
      </w:r>
      <w:proofErr w:type="spellStart"/>
      <w:r>
        <w:t>this</w:t>
      </w:r>
      <w:proofErr w:type="spellEnd"/>
      <w:r>
        <w:t xml:space="preserve"> </w:t>
      </w:r>
      <w:proofErr w:type="spellStart"/>
      <w:r>
        <w:t>conflict</w:t>
      </w:r>
      <w:proofErr w:type="spellEnd"/>
      <w:r>
        <w:t xml:space="preserve"> </w:t>
      </w:r>
      <w:proofErr w:type="spellStart"/>
      <w:r>
        <w:t>with</w:t>
      </w:r>
      <w:proofErr w:type="spellEnd"/>
      <w:r>
        <w:t xml:space="preserve"> </w:t>
      </w:r>
      <w:proofErr w:type="spellStart"/>
      <w:r>
        <w:t>the</w:t>
      </w:r>
      <w:proofErr w:type="spellEnd"/>
      <w:r>
        <w:t xml:space="preserve"> </w:t>
      </w:r>
      <w:proofErr w:type="spellStart"/>
      <w:r>
        <w:t>predictions</w:t>
      </w:r>
      <w:proofErr w:type="spellEnd"/>
      <w:r>
        <w:t xml:space="preserve"> </w:t>
      </w:r>
      <w:proofErr w:type="spellStart"/>
      <w:r>
        <w:t>made</w:t>
      </w:r>
      <w:proofErr w:type="spellEnd"/>
      <w:r>
        <w:t xml:space="preserve"> in </w:t>
      </w:r>
      <w:proofErr w:type="spellStart"/>
      <w:r>
        <w:t>the</w:t>
      </w:r>
      <w:proofErr w:type="spellEnd"/>
      <w:r>
        <w:t xml:space="preserve"> </w:t>
      </w:r>
      <w:proofErr w:type="spellStart"/>
      <w:r>
        <w:t>previous</w:t>
      </w:r>
      <w:proofErr w:type="spellEnd"/>
      <w:r>
        <w:t xml:space="preserve"> </w:t>
      </w:r>
      <w:proofErr w:type="spellStart"/>
      <w:r>
        <w:t>paragraphs</w:t>
      </w:r>
      <w:proofErr w:type="spellEnd"/>
      <w:r>
        <w:t>?</w:t>
      </w:r>
    </w:p>
  </w:comment>
  <w:comment w:id="352" w:author="Drayton, Lindsey (ELS-HBE)" w:date="2025-01-08T16:38:00Z" w:initials="LD">
    <w:p w14:paraId="0DE35512" w14:textId="6D9D583A" w:rsidR="00331A01" w:rsidRDefault="00331A01">
      <w:pPr>
        <w:pStyle w:val="CommentText"/>
      </w:pPr>
      <w:r>
        <w:rPr>
          <w:rStyle w:val="CommentReference"/>
        </w:rPr>
        <w:annotationRef/>
      </w:r>
      <w:r>
        <w:t>I‘</w:t>
      </w:r>
    </w:p>
  </w:comment>
  <w:comment w:id="350" w:author="Drayton, Lindsey (ELS-HBE)" w:date="2025-01-08T16:39:00Z" w:initials="LD">
    <w:p w14:paraId="3EBD489A" w14:textId="55493DCC" w:rsidR="00331A01" w:rsidRDefault="00331A01">
      <w:pPr>
        <w:pStyle w:val="CommentText"/>
      </w:pPr>
      <w:r>
        <w:rPr>
          <w:rStyle w:val="CommentReference"/>
        </w:rPr>
        <w:annotationRef/>
      </w:r>
      <w:r>
        <w:t xml:space="preserve">Maybe </w:t>
      </w:r>
      <w:proofErr w:type="spellStart"/>
      <w:r>
        <w:t>performed</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enacted</w:t>
      </w:r>
      <w:proofErr w:type="spellEnd"/>
      <w:r>
        <w:t>?</w:t>
      </w:r>
    </w:p>
  </w:comment>
  <w:comment w:id="385" w:author="Drayton, Lindsey (ELS-HBE)" w:date="2025-01-08T16:39:00Z" w:initials="LD">
    <w:p w14:paraId="37D13D50" w14:textId="3C110740" w:rsidR="00331A01" w:rsidRDefault="00331A01">
      <w:pPr>
        <w:pStyle w:val="CommentText"/>
      </w:pPr>
      <w:r>
        <w:rPr>
          <w:rStyle w:val="CommentReference"/>
        </w:rPr>
        <w:annotationRef/>
      </w:r>
      <w:proofErr w:type="spellStart"/>
      <w:r>
        <w:t>Please</w:t>
      </w:r>
      <w:proofErr w:type="spellEnd"/>
      <w:r>
        <w:t xml:space="preserve"> </w:t>
      </w:r>
      <w:proofErr w:type="spellStart"/>
      <w:r>
        <w:t>include</w:t>
      </w:r>
      <w:proofErr w:type="spellEnd"/>
      <w:r>
        <w:t xml:space="preserve"> </w:t>
      </w:r>
      <w:proofErr w:type="spellStart"/>
      <w:r>
        <w:t>only</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number</w:t>
      </w:r>
      <w:proofErr w:type="spellEnd"/>
      <w:r>
        <w:t xml:space="preserve">. </w:t>
      </w:r>
    </w:p>
  </w:comment>
  <w:comment w:id="393" w:author="Drayton, Lindsey (ELS-HBE)" w:date="2025-01-08T16:41:00Z" w:initials="LD">
    <w:p w14:paraId="718261AE" w14:textId="24EB26EA" w:rsidR="00331A01" w:rsidRDefault="00331A01">
      <w:pPr>
        <w:pStyle w:val="CommentText"/>
      </w:pPr>
      <w:r>
        <w:rPr>
          <w:rStyle w:val="CommentReference"/>
        </w:rPr>
        <w:annotationRef/>
      </w:r>
      <w:proofErr w:type="spellStart"/>
      <w:r>
        <w:t>Please</w:t>
      </w:r>
      <w:proofErr w:type="spellEnd"/>
      <w:r>
        <w:t xml:space="preserve"> do not </w:t>
      </w:r>
      <w:proofErr w:type="spellStart"/>
      <w:r>
        <w:t>refer</w:t>
      </w:r>
      <w:proofErr w:type="spellEnd"/>
      <w:r>
        <w:t xml:space="preserve"> </w:t>
      </w:r>
      <w:proofErr w:type="spellStart"/>
      <w:r>
        <w:t>to</w:t>
      </w:r>
      <w:proofErr w:type="spellEnd"/>
      <w:r>
        <w:t xml:space="preserve"> </w:t>
      </w:r>
      <w:proofErr w:type="spellStart"/>
      <w:r>
        <w:t>Section</w:t>
      </w:r>
      <w:proofErr w:type="spellEnd"/>
      <w:r>
        <w:t xml:space="preserve"> 3, </w:t>
      </w:r>
      <w:proofErr w:type="spellStart"/>
      <w:r>
        <w:t>as</w:t>
      </w:r>
      <w:proofErr w:type="spellEnd"/>
      <w:r>
        <w:t xml:space="preserve"> </w:t>
      </w:r>
      <w:proofErr w:type="spellStart"/>
      <w:r>
        <w:t>the</w:t>
      </w:r>
      <w:proofErr w:type="spellEnd"/>
      <w:r>
        <w:t xml:space="preserve"> </w:t>
      </w:r>
      <w:proofErr w:type="spellStart"/>
      <w:r>
        <w:t>sections</w:t>
      </w:r>
      <w:proofErr w:type="spellEnd"/>
      <w:r>
        <w:t xml:space="preserve"> </w:t>
      </w:r>
      <w:proofErr w:type="spellStart"/>
      <w:r>
        <w:t>are</w:t>
      </w:r>
      <w:proofErr w:type="spellEnd"/>
      <w:r>
        <w:t xml:space="preserve"> not </w:t>
      </w:r>
      <w:proofErr w:type="spellStart"/>
      <w:r>
        <w:t>numbered</w:t>
      </w:r>
      <w:proofErr w:type="spellEnd"/>
      <w:r>
        <w:t xml:space="preserve">. </w:t>
      </w:r>
    </w:p>
  </w:comment>
  <w:comment w:id="402" w:author="Drayton, Lindsey (ELS-HBE)" w:date="2025-01-08T16:47:00Z" w:initials="LD">
    <w:p w14:paraId="4AA4F7BD" w14:textId="6D6FDEF0" w:rsidR="00CC6A6A" w:rsidRDefault="00CC6A6A">
      <w:pPr>
        <w:pStyle w:val="CommentText"/>
      </w:pPr>
      <w:r>
        <w:rPr>
          <w:rStyle w:val="CommentReference"/>
        </w:rPr>
        <w:annotationRef/>
      </w:r>
      <w:r>
        <w:t xml:space="preserve">Here and </w:t>
      </w:r>
      <w:proofErr w:type="spellStart"/>
      <w:r>
        <w:t>elsewhere</w:t>
      </w:r>
      <w:proofErr w:type="spellEnd"/>
      <w:r>
        <w:t xml:space="preserve">, do not </w:t>
      </w:r>
      <w:proofErr w:type="spellStart"/>
      <w:r>
        <w:t>refer</w:t>
      </w:r>
      <w:proofErr w:type="spellEnd"/>
      <w:r>
        <w:t xml:space="preserve"> </w:t>
      </w:r>
      <w:proofErr w:type="spellStart"/>
      <w:r>
        <w:t>to</w:t>
      </w:r>
      <w:proofErr w:type="spellEnd"/>
      <w:r>
        <w:t xml:space="preserve"> </w:t>
      </w:r>
      <w:proofErr w:type="spellStart"/>
      <w:r>
        <w:t>Section</w:t>
      </w:r>
      <w:proofErr w:type="spellEnd"/>
      <w:r>
        <w:t xml:space="preserve"> 3 </w:t>
      </w:r>
      <w:proofErr w:type="spellStart"/>
      <w:r>
        <w:t>as</w:t>
      </w:r>
      <w:proofErr w:type="spellEnd"/>
      <w:r>
        <w:t xml:space="preserve"> </w:t>
      </w:r>
      <w:proofErr w:type="spellStart"/>
      <w:r>
        <w:t>the</w:t>
      </w:r>
      <w:proofErr w:type="spellEnd"/>
      <w:r>
        <w:t xml:space="preserve"> </w:t>
      </w:r>
      <w:proofErr w:type="spellStart"/>
      <w:r>
        <w:t>section</w:t>
      </w:r>
      <w:proofErr w:type="spellEnd"/>
      <w:r>
        <w:t xml:space="preserve"> will not </w:t>
      </w:r>
      <w:proofErr w:type="spellStart"/>
      <w:r>
        <w:t>numbered</w:t>
      </w:r>
      <w:proofErr w:type="spellEnd"/>
      <w:r>
        <w:t xml:space="preserve">.  </w:t>
      </w:r>
    </w:p>
  </w:comment>
  <w:comment w:id="406" w:author="Drayton, Lindsey (ELS-HBE)" w:date="2025-01-08T16:49:00Z" w:initials="LD">
    <w:p w14:paraId="2B25E621" w14:textId="76E80653" w:rsidR="00CC6A6A" w:rsidRDefault="00CC6A6A">
      <w:pPr>
        <w:pStyle w:val="CommentText"/>
      </w:pPr>
      <w:r>
        <w:rPr>
          <w:rStyle w:val="CommentReference"/>
        </w:rPr>
        <w:annotationRef/>
      </w:r>
      <w:proofErr w:type="spellStart"/>
      <w:r>
        <w:t>Prosody</w:t>
      </w:r>
      <w:proofErr w:type="spellEnd"/>
      <w:r>
        <w:t xml:space="preserve"> </w:t>
      </w:r>
      <w:proofErr w:type="spellStart"/>
      <w:r>
        <w:t>isn’t</w:t>
      </w:r>
      <w:proofErr w:type="spellEnd"/>
      <w:r>
        <w:t xml:space="preserve"> </w:t>
      </w:r>
      <w:proofErr w:type="spellStart"/>
      <w:r>
        <w:t>included</w:t>
      </w:r>
      <w:proofErr w:type="spellEnd"/>
      <w:r>
        <w:t xml:space="preserve"> in </w:t>
      </w:r>
      <w:proofErr w:type="spellStart"/>
      <w:r>
        <w:t>the</w:t>
      </w:r>
      <w:proofErr w:type="spellEnd"/>
      <w:r>
        <w:t xml:space="preserve"> </w:t>
      </w:r>
      <w:proofErr w:type="spellStart"/>
      <w:r>
        <w:t>Glossary</w:t>
      </w:r>
      <w:proofErr w:type="spellEnd"/>
      <w:r>
        <w:t xml:space="preserve">! </w:t>
      </w:r>
      <w:proofErr w:type="spellStart"/>
      <w:r>
        <w:t>Please</w:t>
      </w:r>
      <w:proofErr w:type="spellEnd"/>
      <w:r>
        <w:t xml:space="preserve"> </w:t>
      </w:r>
      <w:proofErr w:type="spellStart"/>
      <w:r>
        <w:t>add</w:t>
      </w:r>
      <w:proofErr w:type="spellEnd"/>
      <w:r>
        <w:t xml:space="preserve"> it.  </w:t>
      </w:r>
    </w:p>
  </w:comment>
  <w:comment w:id="432" w:author="Drayton, Lindsey (ELS-HBE)" w:date="2025-01-08T17:13:00Z" w:initials="LD">
    <w:p w14:paraId="682E6C8A" w14:textId="1745052B" w:rsidR="00806635" w:rsidRDefault="00806635">
      <w:pPr>
        <w:pStyle w:val="CommentText"/>
      </w:pPr>
      <w:r>
        <w:rPr>
          <w:rStyle w:val="CommentReference"/>
        </w:rPr>
        <w:annotationRef/>
      </w:r>
      <w:proofErr w:type="spellStart"/>
      <w:r>
        <w:t>Ref</w:t>
      </w:r>
      <w:proofErr w:type="spellEnd"/>
      <w:r>
        <w:t xml:space="preserve"> [24[ and </w:t>
      </w:r>
      <w:proofErr w:type="spellStart"/>
      <w:r>
        <w:t>perhaps</w:t>
      </w:r>
      <w:proofErr w:type="spellEnd"/>
      <w:r>
        <w:t xml:space="preserve"> </w:t>
      </w:r>
      <w:proofErr w:type="spellStart"/>
      <w:r>
        <w:t>others</w:t>
      </w:r>
      <w:proofErr w:type="spellEnd"/>
      <w:r>
        <w:t xml:space="preserve"> </w:t>
      </w:r>
      <w:proofErr w:type="spellStart"/>
      <w:r>
        <w:t>are</w:t>
      </w:r>
      <w:proofErr w:type="spellEnd"/>
      <w:r>
        <w:t xml:space="preserve"> </w:t>
      </w:r>
      <w:proofErr w:type="spellStart"/>
      <w:r>
        <w:t>missing</w:t>
      </w:r>
      <w:proofErr w:type="spellEnd"/>
      <w:r>
        <w:t xml:space="preserve"> </w:t>
      </w:r>
      <w:proofErr w:type="spellStart"/>
      <w:r>
        <w:t>key</w:t>
      </w:r>
      <w:proofErr w:type="spellEnd"/>
      <w:r>
        <w:t xml:space="preserve"> </w:t>
      </w:r>
      <w:proofErr w:type="spellStart"/>
      <w:r>
        <w:t>citation</w:t>
      </w:r>
      <w:proofErr w:type="spellEnd"/>
      <w:r>
        <w:t xml:space="preserve"> </w:t>
      </w:r>
      <w:proofErr w:type="spellStart"/>
      <w:r>
        <w:t>informatioin</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525EB" w15:done="0"/>
  <w15:commentEx w15:paraId="6E1BE502" w15:done="0"/>
  <w15:commentEx w15:paraId="1531F30B" w15:done="0"/>
  <w15:commentEx w15:paraId="4555B769" w15:done="0"/>
  <w15:commentEx w15:paraId="117B521B" w15:done="0"/>
  <w15:commentEx w15:paraId="4E7E549C" w15:done="0"/>
  <w15:commentEx w15:paraId="229CA635" w15:done="0"/>
  <w15:commentEx w15:paraId="4AD8D216" w15:done="0"/>
  <w15:commentEx w15:paraId="00AAE8BA" w15:done="0"/>
  <w15:commentEx w15:paraId="0DE35512" w15:done="0"/>
  <w15:commentEx w15:paraId="3EBD489A" w15:done="0"/>
  <w15:commentEx w15:paraId="37D13D50" w15:done="0"/>
  <w15:commentEx w15:paraId="718261AE" w15:done="0"/>
  <w15:commentEx w15:paraId="4AA4F7BD" w15:done="0"/>
  <w15:commentEx w15:paraId="2B25E621" w15:done="0"/>
  <w15:commentEx w15:paraId="682E6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525EB" w16cid:durableId="0DCEBAAE"/>
  <w16cid:commentId w16cid:paraId="6E1BE502" w16cid:durableId="505D1FFB"/>
  <w16cid:commentId w16cid:paraId="1531F30B" w16cid:durableId="200B966C"/>
  <w16cid:commentId w16cid:paraId="4555B769" w16cid:durableId="462E8BE0"/>
  <w16cid:commentId w16cid:paraId="117B521B" w16cid:durableId="68DFEF07"/>
  <w16cid:commentId w16cid:paraId="4E7E549C" w16cid:durableId="17CA8A15"/>
  <w16cid:commentId w16cid:paraId="229CA635" w16cid:durableId="27FFE9A5"/>
  <w16cid:commentId w16cid:paraId="4AD8D216" w16cid:durableId="15370F85"/>
  <w16cid:commentId w16cid:paraId="00AAE8BA" w16cid:durableId="2142B9EF"/>
  <w16cid:commentId w16cid:paraId="0DE35512" w16cid:durableId="0EC975FA"/>
  <w16cid:commentId w16cid:paraId="3EBD489A" w16cid:durableId="726F0936"/>
  <w16cid:commentId w16cid:paraId="37D13D50" w16cid:durableId="7449EE56"/>
  <w16cid:commentId w16cid:paraId="718261AE" w16cid:durableId="0A01C444"/>
  <w16cid:commentId w16cid:paraId="4AA4F7BD" w16cid:durableId="4016A7D2"/>
  <w16cid:commentId w16cid:paraId="2B25E621" w16cid:durableId="5FCEF169"/>
  <w16cid:commentId w16cid:paraId="682E6C8A" w16cid:durableId="5526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FEA07" w14:textId="77777777" w:rsidR="0074390B" w:rsidRDefault="0074390B" w:rsidP="00353624">
      <w:pPr>
        <w:spacing w:after="0" w:line="240" w:lineRule="auto"/>
      </w:pPr>
      <w:r>
        <w:separator/>
      </w:r>
    </w:p>
  </w:endnote>
  <w:endnote w:type="continuationSeparator" w:id="0">
    <w:p w14:paraId="466F0582" w14:textId="77777777" w:rsidR="0074390B" w:rsidRDefault="0074390B"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A1DC3" w14:textId="77777777" w:rsidR="00D62831" w:rsidRDefault="00D6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317909"/>
      <w:docPartObj>
        <w:docPartGallery w:val="Page Numbers (Bottom of Page)"/>
        <w:docPartUnique/>
      </w:docPartObj>
    </w:sdtPr>
    <w:sdtContent>
      <w:p w14:paraId="0449A416" w14:textId="603EC905" w:rsidR="00D62831" w:rsidRDefault="00D62831">
        <w:pPr>
          <w:pStyle w:val="Footer"/>
          <w:jc w:val="center"/>
        </w:pPr>
        <w:r>
          <w:fldChar w:fldCharType="begin"/>
        </w:r>
        <w:r>
          <w:instrText>PAGE   \* MERGEFORMAT</w:instrText>
        </w:r>
        <w:r>
          <w:fldChar w:fldCharType="separate"/>
        </w:r>
        <w:r>
          <w:t>2</w:t>
        </w:r>
        <w:r>
          <w:fldChar w:fldCharType="end"/>
        </w:r>
      </w:p>
    </w:sdtContent>
  </w:sdt>
  <w:p w14:paraId="003F88F3" w14:textId="77777777" w:rsidR="00D62831" w:rsidRDefault="00D628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8933" w14:textId="77777777" w:rsidR="00D62831" w:rsidRDefault="00D6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16703" w14:textId="77777777" w:rsidR="0074390B" w:rsidRDefault="0074390B" w:rsidP="00353624">
      <w:pPr>
        <w:spacing w:after="0" w:line="240" w:lineRule="auto"/>
      </w:pPr>
      <w:r>
        <w:separator/>
      </w:r>
    </w:p>
  </w:footnote>
  <w:footnote w:type="continuationSeparator" w:id="0">
    <w:p w14:paraId="55F13009" w14:textId="77777777" w:rsidR="0074390B" w:rsidRDefault="0074390B"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09E3" w14:textId="77777777" w:rsidR="00D62831" w:rsidRDefault="00D6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FBA1" w14:textId="2EFDA487" w:rsidR="00D62831" w:rsidRPr="008255C2" w:rsidRDefault="00D62831" w:rsidP="008255C2">
    <w:pPr>
      <w:pStyle w:val="Header"/>
      <w:jc w:val="center"/>
      <w:rPr>
        <w:lang w:val="en-US"/>
      </w:rPr>
    </w:pPr>
    <w:r w:rsidRPr="008255C2">
      <w:rPr>
        <w:lang w:val="en-US"/>
      </w:rPr>
      <w:t>Running head: Understanding Voice N</w:t>
    </w:r>
    <w:r>
      <w:rPr>
        <w:lang w:val="en-US"/>
      </w:rPr>
      <w:t>aturalness</w:t>
    </w:r>
  </w:p>
  <w:p w14:paraId="62FF4DC1" w14:textId="77777777" w:rsidR="00D62831" w:rsidRPr="008255C2" w:rsidRDefault="00D6283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63951" w14:textId="77777777" w:rsidR="00D62831" w:rsidRDefault="00D6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9030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70691529">
    <w:abstractNumId w:val="26"/>
  </w:num>
  <w:num w:numId="2" w16cid:durableId="436222169">
    <w:abstractNumId w:val="20"/>
  </w:num>
  <w:num w:numId="3" w16cid:durableId="1303081135">
    <w:abstractNumId w:val="17"/>
  </w:num>
  <w:num w:numId="4" w16cid:durableId="322898757">
    <w:abstractNumId w:val="21"/>
  </w:num>
  <w:num w:numId="5" w16cid:durableId="1124733815">
    <w:abstractNumId w:val="13"/>
  </w:num>
  <w:num w:numId="6" w16cid:durableId="158429661">
    <w:abstractNumId w:val="28"/>
  </w:num>
  <w:num w:numId="7" w16cid:durableId="56635631">
    <w:abstractNumId w:val="11"/>
  </w:num>
  <w:num w:numId="8" w16cid:durableId="1522741790">
    <w:abstractNumId w:val="10"/>
  </w:num>
  <w:num w:numId="9" w16cid:durableId="727604645">
    <w:abstractNumId w:val="18"/>
  </w:num>
  <w:num w:numId="10" w16cid:durableId="2015842293">
    <w:abstractNumId w:val="27"/>
  </w:num>
  <w:num w:numId="11" w16cid:durableId="225919207">
    <w:abstractNumId w:val="16"/>
  </w:num>
  <w:num w:numId="12" w16cid:durableId="932787848">
    <w:abstractNumId w:val="15"/>
  </w:num>
  <w:num w:numId="13" w16cid:durableId="1301498026">
    <w:abstractNumId w:val="25"/>
  </w:num>
  <w:num w:numId="14" w16cid:durableId="296227216">
    <w:abstractNumId w:val="12"/>
  </w:num>
  <w:num w:numId="15" w16cid:durableId="420030242">
    <w:abstractNumId w:val="0"/>
  </w:num>
  <w:num w:numId="16" w16cid:durableId="1448545082">
    <w:abstractNumId w:val="1"/>
  </w:num>
  <w:num w:numId="17" w16cid:durableId="588081090">
    <w:abstractNumId w:val="2"/>
  </w:num>
  <w:num w:numId="18" w16cid:durableId="1694106917">
    <w:abstractNumId w:val="3"/>
  </w:num>
  <w:num w:numId="19" w16cid:durableId="1268612895">
    <w:abstractNumId w:val="4"/>
  </w:num>
  <w:num w:numId="20" w16cid:durableId="2049909289">
    <w:abstractNumId w:val="5"/>
  </w:num>
  <w:num w:numId="21" w16cid:durableId="1315062838">
    <w:abstractNumId w:val="6"/>
  </w:num>
  <w:num w:numId="22" w16cid:durableId="906770145">
    <w:abstractNumId w:val="7"/>
  </w:num>
  <w:num w:numId="23" w16cid:durableId="1978297427">
    <w:abstractNumId w:val="8"/>
  </w:num>
  <w:num w:numId="24" w16cid:durableId="628365569">
    <w:abstractNumId w:val="9"/>
  </w:num>
  <w:num w:numId="25" w16cid:durableId="1537546611">
    <w:abstractNumId w:val="23"/>
  </w:num>
  <w:num w:numId="26" w16cid:durableId="417486803">
    <w:abstractNumId w:val="14"/>
  </w:num>
  <w:num w:numId="27" w16cid:durableId="1781996273">
    <w:abstractNumId w:val="24"/>
  </w:num>
  <w:num w:numId="28" w16cid:durableId="77404445">
    <w:abstractNumId w:val="22"/>
  </w:num>
  <w:num w:numId="29" w16cid:durableId="19831790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ayton, Lindsey (ELS-HBE)">
    <w15:presenceInfo w15:providerId="AD" w15:userId="S::DRAYTONL@science.regn.net::24394b44-aa74-4183-8035-f59094a58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0CC5"/>
    <w:rsid w:val="00012FB6"/>
    <w:rsid w:val="00017DD5"/>
    <w:rsid w:val="0002272B"/>
    <w:rsid w:val="00030FFA"/>
    <w:rsid w:val="00034974"/>
    <w:rsid w:val="00037F39"/>
    <w:rsid w:val="00041975"/>
    <w:rsid w:val="000422E3"/>
    <w:rsid w:val="00042F94"/>
    <w:rsid w:val="000435E6"/>
    <w:rsid w:val="000468FB"/>
    <w:rsid w:val="00053DB7"/>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6EC"/>
    <w:rsid w:val="000A58DB"/>
    <w:rsid w:val="000B67B8"/>
    <w:rsid w:val="000C2393"/>
    <w:rsid w:val="000C3818"/>
    <w:rsid w:val="000C544A"/>
    <w:rsid w:val="000D2C22"/>
    <w:rsid w:val="000D3015"/>
    <w:rsid w:val="000E1E1B"/>
    <w:rsid w:val="000E43D1"/>
    <w:rsid w:val="000E43FB"/>
    <w:rsid w:val="000F306B"/>
    <w:rsid w:val="000F5E27"/>
    <w:rsid w:val="000F5E5B"/>
    <w:rsid w:val="0011142C"/>
    <w:rsid w:val="001146EC"/>
    <w:rsid w:val="00121B2E"/>
    <w:rsid w:val="0012222C"/>
    <w:rsid w:val="00123A29"/>
    <w:rsid w:val="001258D0"/>
    <w:rsid w:val="00132E67"/>
    <w:rsid w:val="00135DCF"/>
    <w:rsid w:val="00140813"/>
    <w:rsid w:val="00142576"/>
    <w:rsid w:val="001429AD"/>
    <w:rsid w:val="001463E1"/>
    <w:rsid w:val="00146A43"/>
    <w:rsid w:val="00155195"/>
    <w:rsid w:val="00157328"/>
    <w:rsid w:val="00157540"/>
    <w:rsid w:val="00164D04"/>
    <w:rsid w:val="00164F35"/>
    <w:rsid w:val="00166ECB"/>
    <w:rsid w:val="001679BA"/>
    <w:rsid w:val="00170706"/>
    <w:rsid w:val="00170AF7"/>
    <w:rsid w:val="00173323"/>
    <w:rsid w:val="00173D2E"/>
    <w:rsid w:val="00177F43"/>
    <w:rsid w:val="00183DBC"/>
    <w:rsid w:val="001861F8"/>
    <w:rsid w:val="00187908"/>
    <w:rsid w:val="00193273"/>
    <w:rsid w:val="00194F2B"/>
    <w:rsid w:val="00195182"/>
    <w:rsid w:val="001A2F18"/>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A15"/>
    <w:rsid w:val="00302388"/>
    <w:rsid w:val="00310AC5"/>
    <w:rsid w:val="00310FA6"/>
    <w:rsid w:val="00311198"/>
    <w:rsid w:val="00311440"/>
    <w:rsid w:val="003121B2"/>
    <w:rsid w:val="00321142"/>
    <w:rsid w:val="00322971"/>
    <w:rsid w:val="00323EF2"/>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9400B"/>
    <w:rsid w:val="00396F35"/>
    <w:rsid w:val="003A2E81"/>
    <w:rsid w:val="003A3148"/>
    <w:rsid w:val="003A75ED"/>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D5D3A"/>
    <w:rsid w:val="004D67A8"/>
    <w:rsid w:val="004E074C"/>
    <w:rsid w:val="004E4C84"/>
    <w:rsid w:val="004F018A"/>
    <w:rsid w:val="004F3B86"/>
    <w:rsid w:val="004F3E20"/>
    <w:rsid w:val="004F5F70"/>
    <w:rsid w:val="00500628"/>
    <w:rsid w:val="005028B4"/>
    <w:rsid w:val="00505D57"/>
    <w:rsid w:val="0052257D"/>
    <w:rsid w:val="00533F4D"/>
    <w:rsid w:val="00535AEF"/>
    <w:rsid w:val="00536854"/>
    <w:rsid w:val="00536DA1"/>
    <w:rsid w:val="00537FDF"/>
    <w:rsid w:val="00540E45"/>
    <w:rsid w:val="00540EA3"/>
    <w:rsid w:val="00543E14"/>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16E7"/>
    <w:rsid w:val="00654432"/>
    <w:rsid w:val="0065498F"/>
    <w:rsid w:val="00661398"/>
    <w:rsid w:val="006613F4"/>
    <w:rsid w:val="00661A06"/>
    <w:rsid w:val="00671456"/>
    <w:rsid w:val="00671BA2"/>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C7BAB"/>
    <w:rsid w:val="007D11CD"/>
    <w:rsid w:val="007D2225"/>
    <w:rsid w:val="007D2EF6"/>
    <w:rsid w:val="007D5C69"/>
    <w:rsid w:val="007D7099"/>
    <w:rsid w:val="007D75AE"/>
    <w:rsid w:val="007E090A"/>
    <w:rsid w:val="007E3481"/>
    <w:rsid w:val="007E3E58"/>
    <w:rsid w:val="007F138B"/>
    <w:rsid w:val="007F6E01"/>
    <w:rsid w:val="008013D7"/>
    <w:rsid w:val="00806635"/>
    <w:rsid w:val="00810C4D"/>
    <w:rsid w:val="00813EC9"/>
    <w:rsid w:val="00822483"/>
    <w:rsid w:val="00824B77"/>
    <w:rsid w:val="00824F87"/>
    <w:rsid w:val="008255BD"/>
    <w:rsid w:val="008255C2"/>
    <w:rsid w:val="0082663D"/>
    <w:rsid w:val="00831DF3"/>
    <w:rsid w:val="00834A69"/>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0327"/>
    <w:rsid w:val="009A28E2"/>
    <w:rsid w:val="009A4C6D"/>
    <w:rsid w:val="009A6159"/>
    <w:rsid w:val="009A6D9E"/>
    <w:rsid w:val="009B0C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D27D8"/>
    <w:rsid w:val="00CE1C58"/>
    <w:rsid w:val="00CE4FC4"/>
    <w:rsid w:val="00CE70DA"/>
    <w:rsid w:val="00CE74B7"/>
    <w:rsid w:val="00CF2D15"/>
    <w:rsid w:val="00CF523A"/>
    <w:rsid w:val="00CF56FE"/>
    <w:rsid w:val="00CF61EC"/>
    <w:rsid w:val="00D10E0E"/>
    <w:rsid w:val="00D114BD"/>
    <w:rsid w:val="00D15012"/>
    <w:rsid w:val="00D207F0"/>
    <w:rsid w:val="00D21553"/>
    <w:rsid w:val="00D2474C"/>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3E58"/>
    <w:rsid w:val="00EF42B4"/>
    <w:rsid w:val="00EF4E4F"/>
    <w:rsid w:val="00EF5250"/>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0A"/>
    <w:pPr>
      <w:ind w:left="720"/>
      <w:contextualSpacing/>
    </w:pPr>
  </w:style>
  <w:style w:type="character" w:styleId="Strong">
    <w:name w:val="Strong"/>
    <w:basedOn w:val="DefaultParagraphFont"/>
    <w:uiPriority w:val="22"/>
    <w:qFormat/>
    <w:rsid w:val="008C2E8F"/>
    <w:rPr>
      <w:b/>
      <w:bCs/>
    </w:rPr>
  </w:style>
  <w:style w:type="paragraph" w:styleId="NoSpacing">
    <w:name w:val="No Spacing"/>
    <w:uiPriority w:val="1"/>
    <w:qFormat/>
    <w:rsid w:val="00DA2D62"/>
    <w:pPr>
      <w:spacing w:after="0" w:line="240" w:lineRule="auto"/>
    </w:pPr>
    <w:rPr>
      <w:lang w:val="en-GB"/>
    </w:rPr>
  </w:style>
  <w:style w:type="character" w:customStyle="1" w:styleId="Heading1Char">
    <w:name w:val="Heading 1 Char"/>
    <w:basedOn w:val="DefaultParagraphFont"/>
    <w:link w:val="Heading1"/>
    <w:uiPriority w:val="9"/>
    <w:rsid w:val="008629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7E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5179"/>
    <w:pPr>
      <w:outlineLvl w:val="9"/>
    </w:pPr>
    <w:rPr>
      <w:lang w:eastAsia="de-DE"/>
    </w:rPr>
  </w:style>
  <w:style w:type="paragraph" w:styleId="TOC1">
    <w:name w:val="toc 1"/>
    <w:basedOn w:val="Normal"/>
    <w:next w:val="Normal"/>
    <w:autoRedefine/>
    <w:uiPriority w:val="39"/>
    <w:unhideWhenUsed/>
    <w:rsid w:val="00345179"/>
    <w:pPr>
      <w:spacing w:after="100"/>
    </w:pPr>
  </w:style>
  <w:style w:type="paragraph" w:styleId="TOC2">
    <w:name w:val="toc 2"/>
    <w:basedOn w:val="Normal"/>
    <w:next w:val="Normal"/>
    <w:autoRedefine/>
    <w:uiPriority w:val="39"/>
    <w:unhideWhenUsed/>
    <w:rsid w:val="00345179"/>
    <w:pPr>
      <w:spacing w:after="100"/>
      <w:ind w:left="220"/>
    </w:pPr>
  </w:style>
  <w:style w:type="character" w:styleId="Hyperlink">
    <w:name w:val="Hyperlink"/>
    <w:basedOn w:val="DefaultParagraphFont"/>
    <w:uiPriority w:val="99"/>
    <w:unhideWhenUsed/>
    <w:rsid w:val="00345179"/>
    <w:rPr>
      <w:color w:val="0563C1" w:themeColor="hyperlink"/>
      <w:u w:val="single"/>
    </w:rPr>
  </w:style>
  <w:style w:type="character" w:styleId="CommentReference">
    <w:name w:val="annotation reference"/>
    <w:basedOn w:val="DefaultParagraphFont"/>
    <w:uiPriority w:val="99"/>
    <w:semiHidden/>
    <w:unhideWhenUsed/>
    <w:rsid w:val="00FD4DD7"/>
    <w:rPr>
      <w:sz w:val="16"/>
      <w:szCs w:val="16"/>
    </w:rPr>
  </w:style>
  <w:style w:type="paragraph" w:styleId="CommentText">
    <w:name w:val="annotation text"/>
    <w:basedOn w:val="Normal"/>
    <w:link w:val="CommentTextChar"/>
    <w:uiPriority w:val="99"/>
    <w:unhideWhenUsed/>
    <w:rsid w:val="00FD4DD7"/>
    <w:pPr>
      <w:spacing w:line="240" w:lineRule="auto"/>
    </w:pPr>
    <w:rPr>
      <w:sz w:val="20"/>
      <w:szCs w:val="20"/>
    </w:rPr>
  </w:style>
  <w:style w:type="character" w:customStyle="1" w:styleId="CommentTextChar">
    <w:name w:val="Comment Text Char"/>
    <w:basedOn w:val="DefaultParagraphFont"/>
    <w:link w:val="CommentText"/>
    <w:uiPriority w:val="99"/>
    <w:rsid w:val="00FD4DD7"/>
    <w:rPr>
      <w:sz w:val="20"/>
      <w:szCs w:val="20"/>
    </w:rPr>
  </w:style>
  <w:style w:type="paragraph" w:styleId="CommentSubject">
    <w:name w:val="annotation subject"/>
    <w:basedOn w:val="CommentText"/>
    <w:next w:val="CommentText"/>
    <w:link w:val="CommentSubjectChar"/>
    <w:uiPriority w:val="99"/>
    <w:semiHidden/>
    <w:unhideWhenUsed/>
    <w:rsid w:val="00FD4DD7"/>
    <w:rPr>
      <w:b/>
      <w:bCs/>
    </w:rPr>
  </w:style>
  <w:style w:type="character" w:customStyle="1" w:styleId="CommentSubjectChar">
    <w:name w:val="Comment Subject Char"/>
    <w:basedOn w:val="CommentTextChar"/>
    <w:link w:val="CommentSubject"/>
    <w:uiPriority w:val="99"/>
    <w:semiHidden/>
    <w:rsid w:val="00FD4DD7"/>
    <w:rPr>
      <w:b/>
      <w:bCs/>
      <w:sz w:val="20"/>
      <w:szCs w:val="20"/>
    </w:rPr>
  </w:style>
  <w:style w:type="paragraph" w:styleId="Header">
    <w:name w:val="header"/>
    <w:basedOn w:val="Normal"/>
    <w:link w:val="HeaderChar"/>
    <w:uiPriority w:val="99"/>
    <w:unhideWhenUsed/>
    <w:rsid w:val="00353624"/>
    <w:pPr>
      <w:tabs>
        <w:tab w:val="center" w:pos="4703"/>
        <w:tab w:val="right" w:pos="9406"/>
      </w:tabs>
      <w:spacing w:after="0" w:line="240" w:lineRule="auto"/>
    </w:pPr>
  </w:style>
  <w:style w:type="character" w:customStyle="1" w:styleId="HeaderChar">
    <w:name w:val="Header Char"/>
    <w:basedOn w:val="DefaultParagraphFont"/>
    <w:link w:val="Header"/>
    <w:uiPriority w:val="99"/>
    <w:rsid w:val="00353624"/>
  </w:style>
  <w:style w:type="paragraph" w:styleId="Footer">
    <w:name w:val="footer"/>
    <w:basedOn w:val="Normal"/>
    <w:link w:val="FooterChar"/>
    <w:uiPriority w:val="99"/>
    <w:unhideWhenUsed/>
    <w:rsid w:val="00353624"/>
    <w:pPr>
      <w:tabs>
        <w:tab w:val="center" w:pos="4703"/>
        <w:tab w:val="right" w:pos="9406"/>
      </w:tabs>
      <w:spacing w:after="0" w:line="240" w:lineRule="auto"/>
    </w:pPr>
  </w:style>
  <w:style w:type="character" w:customStyle="1" w:styleId="FooterChar">
    <w:name w:val="Footer Char"/>
    <w:basedOn w:val="DefaultParagraphFont"/>
    <w:link w:val="Footer"/>
    <w:uiPriority w:val="99"/>
    <w:rsid w:val="00353624"/>
  </w:style>
  <w:style w:type="paragraph" w:styleId="BalloonText">
    <w:name w:val="Balloon Text"/>
    <w:basedOn w:val="Normal"/>
    <w:link w:val="BalloonTextChar"/>
    <w:uiPriority w:val="99"/>
    <w:semiHidden/>
    <w:unhideWhenUsed/>
    <w:rsid w:val="00082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93"/>
    <w:rPr>
      <w:rFonts w:ascii="Segoe UI" w:hAnsi="Segoe UI" w:cs="Segoe UI"/>
      <w:sz w:val="18"/>
      <w:szCs w:val="18"/>
    </w:rPr>
  </w:style>
  <w:style w:type="paragraph" w:styleId="Revision">
    <w:name w:val="Revision"/>
    <w:hidden/>
    <w:uiPriority w:val="99"/>
    <w:semiHidden/>
    <w:rsid w:val="002A06B9"/>
    <w:pPr>
      <w:spacing w:after="0" w:line="240" w:lineRule="auto"/>
    </w:pPr>
  </w:style>
  <w:style w:type="paragraph" w:styleId="Caption">
    <w:name w:val="caption"/>
    <w:basedOn w:val="Normal"/>
    <w:next w:val="Normal"/>
    <w:uiPriority w:val="35"/>
    <w:unhideWhenUsed/>
    <w:qFormat/>
    <w:rsid w:val="0067145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71456"/>
    <w:rPr>
      <w:color w:val="605E5C"/>
      <w:shd w:val="clear" w:color="auto" w:fill="E1DFDD"/>
    </w:rPr>
  </w:style>
  <w:style w:type="character" w:styleId="PlaceholderText">
    <w:name w:val="Placeholder Text"/>
    <w:basedOn w:val="DefaultParagraphFont"/>
    <w:uiPriority w:val="99"/>
    <w:semiHidden/>
    <w:rsid w:val="00B014AB"/>
    <w:rPr>
      <w:color w:val="808080"/>
    </w:rPr>
  </w:style>
  <w:style w:type="paragraph" w:customStyle="1" w:styleId="CitaviBibliographyEntry">
    <w:name w:val="Citavi Bibliography Entry"/>
    <w:basedOn w:val="Normal"/>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DefaultParagraphFont"/>
    <w:link w:val="CitaviBibliographyEntry"/>
    <w:uiPriority w:val="99"/>
    <w:rsid w:val="00B014AB"/>
  </w:style>
  <w:style w:type="paragraph" w:customStyle="1" w:styleId="CitaviBibliographyHeading">
    <w:name w:val="Citavi Bibliography Heading"/>
    <w:basedOn w:val="Heading1"/>
    <w:link w:val="CitaviBibliographyHeadingZchn"/>
    <w:uiPriority w:val="99"/>
    <w:rsid w:val="00B014AB"/>
  </w:style>
  <w:style w:type="character" w:customStyle="1" w:styleId="CitaviBibliographyHeadingZchn">
    <w:name w:val="Citavi Bibliography Heading Zchn"/>
    <w:basedOn w:val="DefaultParagraphFon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B014AB"/>
  </w:style>
  <w:style w:type="character" w:customStyle="1" w:styleId="CitaviChapterBibliographyHeadingZchn">
    <w:name w:val="Citavi Chapter Bibliography Heading Zchn"/>
    <w:basedOn w:val="DefaultParagraphFon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DefaultParagraphFon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Heading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Heading3Char">
    <w:name w:val="Heading 3 Char"/>
    <w:basedOn w:val="DefaultParagraphFont"/>
    <w:link w:val="Heading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Heading4Char">
    <w:name w:val="Heading 4 Char"/>
    <w:basedOn w:val="DefaultParagraphFont"/>
    <w:link w:val="Heading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Heading5Char">
    <w:name w:val="Heading 5 Char"/>
    <w:basedOn w:val="DefaultParagraphFont"/>
    <w:link w:val="Heading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014A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ibliography">
    <w:name w:val="Bibliography"/>
    <w:basedOn w:val="Normal"/>
    <w:next w:val="Normal"/>
    <w:uiPriority w:val="37"/>
    <w:semiHidden/>
    <w:unhideWhenUsed/>
    <w:rsid w:val="00771C88"/>
  </w:style>
  <w:style w:type="character" w:styleId="BookTitle">
    <w:name w:val="Book Title"/>
    <w:basedOn w:val="DefaultParagraphFont"/>
    <w:uiPriority w:val="33"/>
    <w:qFormat/>
    <w:rsid w:val="00771C88"/>
    <w:rPr>
      <w:b/>
      <w:bCs/>
      <w:i/>
      <w:iCs/>
      <w:spacing w:val="5"/>
    </w:rPr>
  </w:style>
  <w:style w:type="character" w:styleId="IntenseReference">
    <w:name w:val="Intense Reference"/>
    <w:basedOn w:val="DefaultParagraphFont"/>
    <w:uiPriority w:val="32"/>
    <w:qFormat/>
    <w:rsid w:val="00771C88"/>
    <w:rPr>
      <w:b/>
      <w:bCs/>
      <w:smallCaps/>
      <w:color w:val="4472C4" w:themeColor="accent1"/>
      <w:spacing w:val="5"/>
    </w:rPr>
  </w:style>
  <w:style w:type="character" w:styleId="SubtleReference">
    <w:name w:val="Subtle Reference"/>
    <w:basedOn w:val="DefaultParagraphFont"/>
    <w:uiPriority w:val="31"/>
    <w:qFormat/>
    <w:rsid w:val="00771C88"/>
    <w:rPr>
      <w:smallCaps/>
      <w:color w:val="5A5A5A" w:themeColor="text1" w:themeTint="A5"/>
    </w:rPr>
  </w:style>
  <w:style w:type="character" w:styleId="IntenseEmphasis">
    <w:name w:val="Intense Emphasis"/>
    <w:basedOn w:val="DefaultParagraphFont"/>
    <w:uiPriority w:val="21"/>
    <w:qFormat/>
    <w:rsid w:val="00771C88"/>
    <w:rPr>
      <w:i/>
      <w:iCs/>
      <w:color w:val="4472C4" w:themeColor="accent1"/>
    </w:rPr>
  </w:style>
  <w:style w:type="character" w:styleId="SubtleEmphasis">
    <w:name w:val="Subtle Emphasis"/>
    <w:basedOn w:val="DefaultParagraphFont"/>
    <w:uiPriority w:val="19"/>
    <w:qFormat/>
    <w:rsid w:val="00771C88"/>
    <w:rPr>
      <w:i/>
      <w:iCs/>
      <w:color w:val="404040" w:themeColor="text1" w:themeTint="BF"/>
    </w:rPr>
  </w:style>
  <w:style w:type="paragraph" w:styleId="IntenseQuote">
    <w:name w:val="Intense Quote"/>
    <w:basedOn w:val="Normal"/>
    <w:next w:val="Normal"/>
    <w:link w:val="IntenseQuoteChar"/>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1C88"/>
    <w:rPr>
      <w:i/>
      <w:iCs/>
      <w:color w:val="4472C4" w:themeColor="accent1"/>
    </w:rPr>
  </w:style>
  <w:style w:type="paragraph" w:styleId="Quote">
    <w:name w:val="Quote"/>
    <w:basedOn w:val="Normal"/>
    <w:next w:val="Normal"/>
    <w:link w:val="QuoteChar"/>
    <w:uiPriority w:val="29"/>
    <w:qFormat/>
    <w:rsid w:val="00771C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71C88"/>
    <w:rPr>
      <w:i/>
      <w:iCs/>
      <w:color w:val="404040" w:themeColor="text1" w:themeTint="BF"/>
    </w:rPr>
  </w:style>
  <w:style w:type="table" w:styleId="MediumList1-Accent1">
    <w:name w:val="Medium List 1 Accent 1"/>
    <w:basedOn w:val="TableNormal"/>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771C88"/>
    <w:rPr>
      <w:i/>
      <w:iCs/>
    </w:rPr>
  </w:style>
  <w:style w:type="character" w:styleId="HTMLTypewriter">
    <w:name w:val="HTML Typewriter"/>
    <w:basedOn w:val="DefaultParagraphFont"/>
    <w:uiPriority w:val="99"/>
    <w:semiHidden/>
    <w:unhideWhenUsed/>
    <w:rsid w:val="00771C88"/>
    <w:rPr>
      <w:rFonts w:ascii="Consolas" w:hAnsi="Consolas"/>
      <w:sz w:val="20"/>
      <w:szCs w:val="20"/>
    </w:rPr>
  </w:style>
  <w:style w:type="character" w:styleId="HTMLSample">
    <w:name w:val="HTML Sample"/>
    <w:basedOn w:val="DefaultParagraphFont"/>
    <w:uiPriority w:val="99"/>
    <w:semiHidden/>
    <w:unhideWhenUsed/>
    <w:rsid w:val="00771C88"/>
    <w:rPr>
      <w:rFonts w:ascii="Consolas" w:hAnsi="Consolas"/>
      <w:sz w:val="24"/>
      <w:szCs w:val="24"/>
    </w:rPr>
  </w:style>
  <w:style w:type="paragraph" w:styleId="HTMLPreformatted">
    <w:name w:val="HTML Preformatted"/>
    <w:basedOn w:val="Normal"/>
    <w:link w:val="HTMLPreformattedChar"/>
    <w:uiPriority w:val="99"/>
    <w:semiHidden/>
    <w:unhideWhenUsed/>
    <w:rsid w:val="00771C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1C88"/>
    <w:rPr>
      <w:rFonts w:ascii="Consolas" w:hAnsi="Consolas"/>
      <w:sz w:val="20"/>
      <w:szCs w:val="20"/>
    </w:rPr>
  </w:style>
  <w:style w:type="character" w:styleId="HTMLKeyboard">
    <w:name w:val="HTML Keyboard"/>
    <w:basedOn w:val="DefaultParagraphFont"/>
    <w:uiPriority w:val="99"/>
    <w:semiHidden/>
    <w:unhideWhenUsed/>
    <w:rsid w:val="00771C88"/>
    <w:rPr>
      <w:rFonts w:ascii="Consolas" w:hAnsi="Consolas"/>
      <w:sz w:val="20"/>
      <w:szCs w:val="20"/>
    </w:rPr>
  </w:style>
  <w:style w:type="character" w:styleId="HTMLDefinition">
    <w:name w:val="HTML Definition"/>
    <w:basedOn w:val="DefaultParagraphFont"/>
    <w:uiPriority w:val="99"/>
    <w:semiHidden/>
    <w:unhideWhenUsed/>
    <w:rsid w:val="00771C88"/>
    <w:rPr>
      <w:i/>
      <w:iCs/>
    </w:rPr>
  </w:style>
  <w:style w:type="character" w:styleId="HTMLCode">
    <w:name w:val="HTML Code"/>
    <w:basedOn w:val="DefaultParagraphFont"/>
    <w:uiPriority w:val="99"/>
    <w:semiHidden/>
    <w:unhideWhenUsed/>
    <w:rsid w:val="00771C88"/>
    <w:rPr>
      <w:rFonts w:ascii="Consolas" w:hAnsi="Consolas"/>
      <w:sz w:val="20"/>
      <w:szCs w:val="20"/>
    </w:rPr>
  </w:style>
  <w:style w:type="character" w:styleId="HTMLCite">
    <w:name w:val="HTML Cite"/>
    <w:basedOn w:val="DefaultParagraphFont"/>
    <w:uiPriority w:val="99"/>
    <w:semiHidden/>
    <w:unhideWhenUsed/>
    <w:rsid w:val="00771C88"/>
    <w:rPr>
      <w:i/>
      <w:iCs/>
    </w:rPr>
  </w:style>
  <w:style w:type="paragraph" w:styleId="HTMLAddress">
    <w:name w:val="HTML Address"/>
    <w:basedOn w:val="Normal"/>
    <w:link w:val="HTMLAddressChar"/>
    <w:uiPriority w:val="99"/>
    <w:semiHidden/>
    <w:unhideWhenUsed/>
    <w:rsid w:val="00771C88"/>
    <w:pPr>
      <w:spacing w:after="0" w:line="240" w:lineRule="auto"/>
    </w:pPr>
    <w:rPr>
      <w:i/>
      <w:iCs/>
    </w:rPr>
  </w:style>
  <w:style w:type="character" w:customStyle="1" w:styleId="HTMLAddressChar">
    <w:name w:val="HTML Address Char"/>
    <w:basedOn w:val="DefaultParagraphFont"/>
    <w:link w:val="HTMLAddress"/>
    <w:uiPriority w:val="99"/>
    <w:semiHidden/>
    <w:rsid w:val="00771C88"/>
    <w:rPr>
      <w:i/>
      <w:iCs/>
    </w:rPr>
  </w:style>
  <w:style w:type="character" w:styleId="HTMLAcronym">
    <w:name w:val="HTML Acronym"/>
    <w:basedOn w:val="DefaultParagraphFont"/>
    <w:uiPriority w:val="99"/>
    <w:semiHidden/>
    <w:unhideWhenUsed/>
    <w:rsid w:val="00771C88"/>
  </w:style>
  <w:style w:type="paragraph" w:styleId="PlainText">
    <w:name w:val="Plain Text"/>
    <w:basedOn w:val="Normal"/>
    <w:link w:val="PlainTextChar"/>
    <w:uiPriority w:val="99"/>
    <w:semiHidden/>
    <w:unhideWhenUsed/>
    <w:rsid w:val="00771C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71C88"/>
    <w:rPr>
      <w:rFonts w:ascii="Consolas" w:hAnsi="Consolas"/>
      <w:sz w:val="21"/>
      <w:szCs w:val="21"/>
    </w:rPr>
  </w:style>
  <w:style w:type="paragraph" w:styleId="DocumentMap">
    <w:name w:val="Document Map"/>
    <w:basedOn w:val="Normal"/>
    <w:link w:val="DocumentMapChar"/>
    <w:uiPriority w:val="99"/>
    <w:semiHidden/>
    <w:unhideWhenUsed/>
    <w:rsid w:val="00771C8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71C88"/>
    <w:rPr>
      <w:rFonts w:ascii="Segoe UI" w:hAnsi="Segoe UI" w:cs="Segoe UI"/>
      <w:sz w:val="16"/>
      <w:szCs w:val="16"/>
    </w:rPr>
  </w:style>
  <w:style w:type="character" w:styleId="Emphasis">
    <w:name w:val="Emphasis"/>
    <w:basedOn w:val="DefaultParagraphFont"/>
    <w:uiPriority w:val="20"/>
    <w:qFormat/>
    <w:rsid w:val="00771C88"/>
    <w:rPr>
      <w:i/>
      <w:iCs/>
    </w:rPr>
  </w:style>
  <w:style w:type="character" w:styleId="FollowedHyperlink">
    <w:name w:val="FollowedHyperlink"/>
    <w:basedOn w:val="DefaultParagraphFont"/>
    <w:uiPriority w:val="99"/>
    <w:semiHidden/>
    <w:unhideWhenUsed/>
    <w:rsid w:val="00771C88"/>
    <w:rPr>
      <w:color w:val="954F72" w:themeColor="followedHyperlink"/>
      <w:u w:val="single"/>
    </w:rPr>
  </w:style>
  <w:style w:type="paragraph" w:styleId="BlockText">
    <w:name w:val="Block Text"/>
    <w:basedOn w:val="Normal"/>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Indent3">
    <w:name w:val="Body Text Indent 3"/>
    <w:basedOn w:val="Normal"/>
    <w:link w:val="BodyTextIndent3Char"/>
    <w:uiPriority w:val="99"/>
    <w:semiHidden/>
    <w:unhideWhenUsed/>
    <w:rsid w:val="00771C8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71C88"/>
    <w:rPr>
      <w:sz w:val="16"/>
      <w:szCs w:val="16"/>
    </w:rPr>
  </w:style>
  <w:style w:type="paragraph" w:styleId="BodyTextIndent2">
    <w:name w:val="Body Text Indent 2"/>
    <w:basedOn w:val="Normal"/>
    <w:link w:val="BodyTextIndent2Char"/>
    <w:uiPriority w:val="99"/>
    <w:semiHidden/>
    <w:unhideWhenUsed/>
    <w:rsid w:val="00771C88"/>
    <w:pPr>
      <w:spacing w:after="120" w:line="480" w:lineRule="auto"/>
      <w:ind w:left="283"/>
    </w:pPr>
  </w:style>
  <w:style w:type="character" w:customStyle="1" w:styleId="BodyTextIndent2Char">
    <w:name w:val="Body Text Indent 2 Char"/>
    <w:basedOn w:val="DefaultParagraphFont"/>
    <w:link w:val="BodyTextIndent2"/>
    <w:uiPriority w:val="99"/>
    <w:semiHidden/>
    <w:rsid w:val="00771C88"/>
  </w:style>
  <w:style w:type="paragraph" w:styleId="BodyText3">
    <w:name w:val="Body Text 3"/>
    <w:basedOn w:val="Normal"/>
    <w:link w:val="BodyText3Char"/>
    <w:uiPriority w:val="99"/>
    <w:semiHidden/>
    <w:unhideWhenUsed/>
    <w:rsid w:val="00771C88"/>
    <w:pPr>
      <w:spacing w:after="120"/>
    </w:pPr>
    <w:rPr>
      <w:sz w:val="16"/>
      <w:szCs w:val="16"/>
    </w:rPr>
  </w:style>
  <w:style w:type="character" w:customStyle="1" w:styleId="BodyText3Char">
    <w:name w:val="Body Text 3 Char"/>
    <w:basedOn w:val="DefaultParagraphFont"/>
    <w:link w:val="BodyText3"/>
    <w:uiPriority w:val="99"/>
    <w:semiHidden/>
    <w:rsid w:val="00771C88"/>
    <w:rPr>
      <w:sz w:val="16"/>
      <w:szCs w:val="16"/>
    </w:rPr>
  </w:style>
  <w:style w:type="paragraph" w:styleId="BodyText2">
    <w:name w:val="Body Text 2"/>
    <w:basedOn w:val="Normal"/>
    <w:link w:val="BodyText2Char"/>
    <w:uiPriority w:val="99"/>
    <w:semiHidden/>
    <w:unhideWhenUsed/>
    <w:rsid w:val="00771C88"/>
    <w:pPr>
      <w:spacing w:after="120" w:line="480" w:lineRule="auto"/>
    </w:pPr>
  </w:style>
  <w:style w:type="character" w:customStyle="1" w:styleId="BodyText2Char">
    <w:name w:val="Body Text 2 Char"/>
    <w:basedOn w:val="DefaultParagraphFont"/>
    <w:link w:val="BodyText2"/>
    <w:uiPriority w:val="99"/>
    <w:semiHidden/>
    <w:rsid w:val="00771C88"/>
  </w:style>
  <w:style w:type="paragraph" w:styleId="NoteHeading">
    <w:name w:val="Note Heading"/>
    <w:basedOn w:val="Normal"/>
    <w:next w:val="Normal"/>
    <w:link w:val="NoteHeadingChar"/>
    <w:uiPriority w:val="99"/>
    <w:semiHidden/>
    <w:unhideWhenUsed/>
    <w:rsid w:val="00771C88"/>
    <w:pPr>
      <w:spacing w:after="0" w:line="240" w:lineRule="auto"/>
    </w:pPr>
  </w:style>
  <w:style w:type="character" w:customStyle="1" w:styleId="NoteHeadingChar">
    <w:name w:val="Note Heading Char"/>
    <w:basedOn w:val="DefaultParagraphFont"/>
    <w:link w:val="NoteHeading"/>
    <w:uiPriority w:val="99"/>
    <w:semiHidden/>
    <w:rsid w:val="00771C88"/>
  </w:style>
  <w:style w:type="paragraph" w:styleId="BodyTextIndent">
    <w:name w:val="Body Text Indent"/>
    <w:basedOn w:val="Normal"/>
    <w:link w:val="BodyTextIndentChar"/>
    <w:uiPriority w:val="99"/>
    <w:semiHidden/>
    <w:unhideWhenUsed/>
    <w:rsid w:val="00771C88"/>
    <w:pPr>
      <w:spacing w:after="120"/>
      <w:ind w:left="283"/>
    </w:pPr>
  </w:style>
  <w:style w:type="character" w:customStyle="1" w:styleId="BodyTextIndentChar">
    <w:name w:val="Body Text Indent Char"/>
    <w:basedOn w:val="DefaultParagraphFont"/>
    <w:link w:val="BodyTextIndent"/>
    <w:uiPriority w:val="99"/>
    <w:semiHidden/>
    <w:rsid w:val="00771C88"/>
  </w:style>
  <w:style w:type="paragraph" w:styleId="BodyTextFirstIndent2">
    <w:name w:val="Body Text First Indent 2"/>
    <w:basedOn w:val="BodyTextIndent"/>
    <w:link w:val="BodyTextFirstIndent2Char"/>
    <w:uiPriority w:val="99"/>
    <w:semiHidden/>
    <w:unhideWhenUsed/>
    <w:rsid w:val="00771C88"/>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71C88"/>
  </w:style>
  <w:style w:type="paragraph" w:styleId="BodyText">
    <w:name w:val="Body Text"/>
    <w:basedOn w:val="Normal"/>
    <w:link w:val="BodyTextChar"/>
    <w:uiPriority w:val="99"/>
    <w:semiHidden/>
    <w:unhideWhenUsed/>
    <w:rsid w:val="00771C88"/>
    <w:pPr>
      <w:spacing w:after="120"/>
    </w:pPr>
  </w:style>
  <w:style w:type="character" w:customStyle="1" w:styleId="BodyTextChar">
    <w:name w:val="Body Text Char"/>
    <w:basedOn w:val="DefaultParagraphFont"/>
    <w:link w:val="BodyText"/>
    <w:uiPriority w:val="99"/>
    <w:semiHidden/>
    <w:rsid w:val="00771C88"/>
  </w:style>
  <w:style w:type="paragraph" w:styleId="BodyTextFirstIndent">
    <w:name w:val="Body Text First Indent"/>
    <w:basedOn w:val="BodyText"/>
    <w:link w:val="BodyTextFirstIndentChar"/>
    <w:uiPriority w:val="99"/>
    <w:semiHidden/>
    <w:unhideWhenUsed/>
    <w:rsid w:val="00771C88"/>
    <w:pPr>
      <w:spacing w:after="160"/>
      <w:ind w:firstLine="360"/>
    </w:pPr>
  </w:style>
  <w:style w:type="character" w:customStyle="1" w:styleId="BodyTextFirstIndentChar">
    <w:name w:val="Body Text First Indent Char"/>
    <w:basedOn w:val="BodyTextChar"/>
    <w:link w:val="BodyTextFirstIndent"/>
    <w:uiPriority w:val="99"/>
    <w:semiHidden/>
    <w:rsid w:val="00771C88"/>
  </w:style>
  <w:style w:type="paragraph" w:styleId="Date">
    <w:name w:val="Date"/>
    <w:basedOn w:val="Normal"/>
    <w:next w:val="Normal"/>
    <w:link w:val="DateChar"/>
    <w:uiPriority w:val="99"/>
    <w:semiHidden/>
    <w:unhideWhenUsed/>
    <w:rsid w:val="00771C88"/>
  </w:style>
  <w:style w:type="character" w:customStyle="1" w:styleId="DateChar">
    <w:name w:val="Date Char"/>
    <w:basedOn w:val="DefaultParagraphFont"/>
    <w:link w:val="Date"/>
    <w:uiPriority w:val="99"/>
    <w:semiHidden/>
    <w:rsid w:val="00771C88"/>
  </w:style>
  <w:style w:type="paragraph" w:styleId="Salutation">
    <w:name w:val="Salutation"/>
    <w:basedOn w:val="Normal"/>
    <w:next w:val="Normal"/>
    <w:link w:val="SalutationChar"/>
    <w:uiPriority w:val="99"/>
    <w:semiHidden/>
    <w:unhideWhenUsed/>
    <w:rsid w:val="00771C88"/>
  </w:style>
  <w:style w:type="character" w:customStyle="1" w:styleId="SalutationChar">
    <w:name w:val="Salutation Char"/>
    <w:basedOn w:val="DefaultParagraphFont"/>
    <w:link w:val="Salutation"/>
    <w:uiPriority w:val="99"/>
    <w:semiHidden/>
    <w:rsid w:val="00771C88"/>
  </w:style>
  <w:style w:type="paragraph" w:styleId="Subtitle">
    <w:name w:val="Subtitle"/>
    <w:basedOn w:val="Normal"/>
    <w:next w:val="Normal"/>
    <w:link w:val="SubtitleChar"/>
    <w:uiPriority w:val="11"/>
    <w:qFormat/>
    <w:rsid w:val="00771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C88"/>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71C88"/>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771C88"/>
    <w:pPr>
      <w:spacing w:after="120"/>
      <w:ind w:left="1415"/>
      <w:contextualSpacing/>
    </w:pPr>
  </w:style>
  <w:style w:type="paragraph" w:styleId="ListContinue4">
    <w:name w:val="List Continue 4"/>
    <w:basedOn w:val="Normal"/>
    <w:uiPriority w:val="99"/>
    <w:semiHidden/>
    <w:unhideWhenUsed/>
    <w:rsid w:val="00771C88"/>
    <w:pPr>
      <w:spacing w:after="120"/>
      <w:ind w:left="1132"/>
      <w:contextualSpacing/>
    </w:pPr>
  </w:style>
  <w:style w:type="paragraph" w:styleId="ListContinue3">
    <w:name w:val="List Continue 3"/>
    <w:basedOn w:val="Normal"/>
    <w:uiPriority w:val="99"/>
    <w:semiHidden/>
    <w:unhideWhenUsed/>
    <w:rsid w:val="00771C88"/>
    <w:pPr>
      <w:spacing w:after="120"/>
      <w:ind w:left="849"/>
      <w:contextualSpacing/>
    </w:pPr>
  </w:style>
  <w:style w:type="paragraph" w:styleId="ListContinue2">
    <w:name w:val="List Continue 2"/>
    <w:basedOn w:val="Normal"/>
    <w:uiPriority w:val="99"/>
    <w:semiHidden/>
    <w:unhideWhenUsed/>
    <w:rsid w:val="00771C88"/>
    <w:pPr>
      <w:spacing w:after="120"/>
      <w:ind w:left="566"/>
      <w:contextualSpacing/>
    </w:pPr>
  </w:style>
  <w:style w:type="paragraph" w:styleId="ListContinue">
    <w:name w:val="List Continue"/>
    <w:basedOn w:val="Normal"/>
    <w:uiPriority w:val="99"/>
    <w:semiHidden/>
    <w:unhideWhenUsed/>
    <w:rsid w:val="00771C88"/>
    <w:pPr>
      <w:spacing w:after="120"/>
      <w:ind w:left="283"/>
      <w:contextualSpacing/>
    </w:pPr>
  </w:style>
  <w:style w:type="paragraph" w:styleId="Signature">
    <w:name w:val="Signature"/>
    <w:basedOn w:val="Normal"/>
    <w:link w:val="SignatureChar"/>
    <w:uiPriority w:val="99"/>
    <w:semiHidden/>
    <w:unhideWhenUsed/>
    <w:rsid w:val="00771C88"/>
    <w:pPr>
      <w:spacing w:after="0" w:line="240" w:lineRule="auto"/>
      <w:ind w:left="4252"/>
    </w:pPr>
  </w:style>
  <w:style w:type="character" w:customStyle="1" w:styleId="SignatureChar">
    <w:name w:val="Signature Char"/>
    <w:basedOn w:val="DefaultParagraphFont"/>
    <w:link w:val="Signature"/>
    <w:uiPriority w:val="99"/>
    <w:semiHidden/>
    <w:rsid w:val="00771C88"/>
  </w:style>
  <w:style w:type="paragraph" w:styleId="Closing">
    <w:name w:val="Closing"/>
    <w:basedOn w:val="Normal"/>
    <w:link w:val="ClosingChar"/>
    <w:uiPriority w:val="99"/>
    <w:semiHidden/>
    <w:unhideWhenUsed/>
    <w:rsid w:val="00771C88"/>
    <w:pPr>
      <w:spacing w:after="0" w:line="240" w:lineRule="auto"/>
      <w:ind w:left="4252"/>
    </w:pPr>
  </w:style>
  <w:style w:type="character" w:customStyle="1" w:styleId="ClosingChar">
    <w:name w:val="Closing Char"/>
    <w:basedOn w:val="DefaultParagraphFont"/>
    <w:link w:val="Closing"/>
    <w:uiPriority w:val="99"/>
    <w:semiHidden/>
    <w:rsid w:val="00771C88"/>
  </w:style>
  <w:style w:type="paragraph" w:styleId="Title">
    <w:name w:val="Title"/>
    <w:basedOn w:val="Normal"/>
    <w:next w:val="Normal"/>
    <w:link w:val="TitleChar"/>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C88"/>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771C88"/>
    <w:pPr>
      <w:numPr>
        <w:numId w:val="15"/>
      </w:numPr>
      <w:contextualSpacing/>
    </w:pPr>
  </w:style>
  <w:style w:type="paragraph" w:styleId="ListNumber4">
    <w:name w:val="List Number 4"/>
    <w:basedOn w:val="Normal"/>
    <w:uiPriority w:val="99"/>
    <w:semiHidden/>
    <w:unhideWhenUsed/>
    <w:rsid w:val="00771C88"/>
    <w:pPr>
      <w:numPr>
        <w:numId w:val="16"/>
      </w:numPr>
      <w:contextualSpacing/>
    </w:pPr>
  </w:style>
  <w:style w:type="paragraph" w:styleId="ListNumber3">
    <w:name w:val="List Number 3"/>
    <w:basedOn w:val="Normal"/>
    <w:uiPriority w:val="99"/>
    <w:semiHidden/>
    <w:unhideWhenUsed/>
    <w:rsid w:val="00771C88"/>
    <w:pPr>
      <w:numPr>
        <w:numId w:val="17"/>
      </w:numPr>
      <w:contextualSpacing/>
    </w:pPr>
  </w:style>
  <w:style w:type="paragraph" w:styleId="ListNumber2">
    <w:name w:val="List Number 2"/>
    <w:basedOn w:val="Normal"/>
    <w:uiPriority w:val="99"/>
    <w:semiHidden/>
    <w:unhideWhenUsed/>
    <w:rsid w:val="00771C88"/>
    <w:pPr>
      <w:numPr>
        <w:numId w:val="18"/>
      </w:numPr>
      <w:contextualSpacing/>
    </w:pPr>
  </w:style>
  <w:style w:type="paragraph" w:styleId="ListBullet5">
    <w:name w:val="List Bullet 5"/>
    <w:basedOn w:val="Normal"/>
    <w:uiPriority w:val="99"/>
    <w:semiHidden/>
    <w:unhideWhenUsed/>
    <w:rsid w:val="00771C88"/>
    <w:pPr>
      <w:numPr>
        <w:numId w:val="19"/>
      </w:numPr>
      <w:contextualSpacing/>
    </w:pPr>
  </w:style>
  <w:style w:type="paragraph" w:styleId="ListBullet4">
    <w:name w:val="List Bullet 4"/>
    <w:basedOn w:val="Normal"/>
    <w:uiPriority w:val="99"/>
    <w:semiHidden/>
    <w:unhideWhenUsed/>
    <w:rsid w:val="00771C88"/>
    <w:pPr>
      <w:numPr>
        <w:numId w:val="20"/>
      </w:numPr>
      <w:contextualSpacing/>
    </w:pPr>
  </w:style>
  <w:style w:type="paragraph" w:styleId="ListBullet3">
    <w:name w:val="List Bullet 3"/>
    <w:basedOn w:val="Normal"/>
    <w:uiPriority w:val="99"/>
    <w:semiHidden/>
    <w:unhideWhenUsed/>
    <w:rsid w:val="00771C88"/>
    <w:pPr>
      <w:numPr>
        <w:numId w:val="21"/>
      </w:numPr>
      <w:contextualSpacing/>
    </w:pPr>
  </w:style>
  <w:style w:type="paragraph" w:styleId="ListBullet2">
    <w:name w:val="List Bullet 2"/>
    <w:basedOn w:val="Normal"/>
    <w:uiPriority w:val="99"/>
    <w:semiHidden/>
    <w:unhideWhenUsed/>
    <w:rsid w:val="00771C88"/>
    <w:pPr>
      <w:numPr>
        <w:numId w:val="22"/>
      </w:numPr>
      <w:contextualSpacing/>
    </w:pPr>
  </w:style>
  <w:style w:type="paragraph" w:styleId="List5">
    <w:name w:val="List 5"/>
    <w:basedOn w:val="Normal"/>
    <w:uiPriority w:val="99"/>
    <w:semiHidden/>
    <w:unhideWhenUsed/>
    <w:rsid w:val="00771C88"/>
    <w:pPr>
      <w:ind w:left="1415" w:hanging="283"/>
      <w:contextualSpacing/>
    </w:pPr>
  </w:style>
  <w:style w:type="paragraph" w:styleId="List4">
    <w:name w:val="List 4"/>
    <w:basedOn w:val="Normal"/>
    <w:uiPriority w:val="99"/>
    <w:semiHidden/>
    <w:unhideWhenUsed/>
    <w:rsid w:val="00771C88"/>
    <w:pPr>
      <w:ind w:left="1132" w:hanging="283"/>
      <w:contextualSpacing/>
    </w:pPr>
  </w:style>
  <w:style w:type="paragraph" w:styleId="List3">
    <w:name w:val="List 3"/>
    <w:basedOn w:val="Normal"/>
    <w:uiPriority w:val="99"/>
    <w:semiHidden/>
    <w:unhideWhenUsed/>
    <w:rsid w:val="00771C88"/>
    <w:pPr>
      <w:ind w:left="849" w:hanging="283"/>
      <w:contextualSpacing/>
    </w:pPr>
  </w:style>
  <w:style w:type="paragraph" w:styleId="List2">
    <w:name w:val="List 2"/>
    <w:basedOn w:val="Normal"/>
    <w:uiPriority w:val="99"/>
    <w:semiHidden/>
    <w:unhideWhenUsed/>
    <w:rsid w:val="00771C88"/>
    <w:pPr>
      <w:ind w:left="566" w:hanging="283"/>
      <w:contextualSpacing/>
    </w:pPr>
  </w:style>
  <w:style w:type="paragraph" w:styleId="ListNumber">
    <w:name w:val="List Number"/>
    <w:basedOn w:val="Normal"/>
    <w:uiPriority w:val="99"/>
    <w:semiHidden/>
    <w:unhideWhenUsed/>
    <w:rsid w:val="00771C88"/>
    <w:pPr>
      <w:numPr>
        <w:numId w:val="23"/>
      </w:numPr>
      <w:contextualSpacing/>
    </w:pPr>
  </w:style>
  <w:style w:type="paragraph" w:styleId="ListBullet">
    <w:name w:val="List Bullet"/>
    <w:basedOn w:val="Normal"/>
    <w:uiPriority w:val="99"/>
    <w:semiHidden/>
    <w:unhideWhenUsed/>
    <w:rsid w:val="00771C88"/>
    <w:pPr>
      <w:numPr>
        <w:numId w:val="24"/>
      </w:numPr>
      <w:contextualSpacing/>
    </w:pPr>
  </w:style>
  <w:style w:type="paragraph" w:styleId="List">
    <w:name w:val="List"/>
    <w:basedOn w:val="Normal"/>
    <w:uiPriority w:val="99"/>
    <w:semiHidden/>
    <w:unhideWhenUsed/>
    <w:rsid w:val="00771C88"/>
    <w:pPr>
      <w:ind w:left="283" w:hanging="283"/>
      <w:contextualSpacing/>
    </w:pPr>
  </w:style>
  <w:style w:type="paragraph" w:styleId="TOAHeading">
    <w:name w:val="toa heading"/>
    <w:basedOn w:val="Normal"/>
    <w:next w:val="Normal"/>
    <w:uiPriority w:val="99"/>
    <w:semiHidden/>
    <w:unhideWhenUsed/>
    <w:rsid w:val="00771C88"/>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771C88"/>
    <w:rPr>
      <w:rFonts w:ascii="Consolas" w:hAnsi="Consolas"/>
      <w:sz w:val="20"/>
      <w:szCs w:val="20"/>
    </w:rPr>
  </w:style>
  <w:style w:type="paragraph" w:styleId="TableofAuthorities">
    <w:name w:val="table of authorities"/>
    <w:basedOn w:val="Normal"/>
    <w:next w:val="Normal"/>
    <w:uiPriority w:val="99"/>
    <w:semiHidden/>
    <w:unhideWhenUsed/>
    <w:rsid w:val="00771C88"/>
    <w:pPr>
      <w:spacing w:after="0"/>
      <w:ind w:left="220" w:hanging="220"/>
    </w:pPr>
  </w:style>
  <w:style w:type="paragraph" w:styleId="EndnoteText">
    <w:name w:val="endnote text"/>
    <w:basedOn w:val="Normal"/>
    <w:link w:val="EndnoteTextChar"/>
    <w:uiPriority w:val="99"/>
    <w:semiHidden/>
    <w:unhideWhenUsed/>
    <w:rsid w:val="00771C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1C88"/>
    <w:rPr>
      <w:sz w:val="20"/>
      <w:szCs w:val="20"/>
    </w:rPr>
  </w:style>
  <w:style w:type="character" w:styleId="EndnoteReference">
    <w:name w:val="endnote reference"/>
    <w:basedOn w:val="DefaultParagraphFont"/>
    <w:uiPriority w:val="99"/>
    <w:semiHidden/>
    <w:unhideWhenUsed/>
    <w:rsid w:val="00771C88"/>
    <w:rPr>
      <w:vertAlign w:val="superscript"/>
    </w:rPr>
  </w:style>
  <w:style w:type="character" w:styleId="PageNumber">
    <w:name w:val="page number"/>
    <w:basedOn w:val="DefaultParagraphFont"/>
    <w:uiPriority w:val="99"/>
    <w:semiHidden/>
    <w:unhideWhenUsed/>
    <w:rsid w:val="00771C88"/>
  </w:style>
  <w:style w:type="character" w:styleId="LineNumber">
    <w:name w:val="line number"/>
    <w:basedOn w:val="DefaultParagraphFont"/>
    <w:uiPriority w:val="99"/>
    <w:semiHidden/>
    <w:unhideWhenUsed/>
    <w:rsid w:val="00771C88"/>
  </w:style>
  <w:style w:type="character" w:styleId="FootnoteReference">
    <w:name w:val="footnote reference"/>
    <w:basedOn w:val="DefaultParagraphFont"/>
    <w:uiPriority w:val="99"/>
    <w:semiHidden/>
    <w:unhideWhenUsed/>
    <w:rsid w:val="00771C88"/>
    <w:rPr>
      <w:vertAlign w:val="superscript"/>
    </w:rPr>
  </w:style>
  <w:style w:type="paragraph" w:styleId="EnvelopeReturn">
    <w:name w:val="envelope return"/>
    <w:basedOn w:val="Normal"/>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771C88"/>
    <w:pPr>
      <w:spacing w:after="0"/>
    </w:pPr>
  </w:style>
  <w:style w:type="paragraph" w:styleId="Index1">
    <w:name w:val="index 1"/>
    <w:basedOn w:val="Normal"/>
    <w:next w:val="Normal"/>
    <w:autoRedefine/>
    <w:uiPriority w:val="99"/>
    <w:semiHidden/>
    <w:unhideWhenUsed/>
    <w:rsid w:val="00771C88"/>
    <w:pPr>
      <w:spacing w:after="0" w:line="240" w:lineRule="auto"/>
      <w:ind w:left="220" w:hanging="220"/>
    </w:pPr>
  </w:style>
  <w:style w:type="paragraph" w:styleId="IndexHeading">
    <w:name w:val="index heading"/>
    <w:basedOn w:val="Normal"/>
    <w:next w:val="Index1"/>
    <w:uiPriority w:val="99"/>
    <w:semiHidden/>
    <w:unhideWhenUsed/>
    <w:rsid w:val="00771C88"/>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771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C88"/>
    <w:rPr>
      <w:sz w:val="20"/>
      <w:szCs w:val="20"/>
    </w:rPr>
  </w:style>
  <w:style w:type="paragraph" w:styleId="NormalIndent">
    <w:name w:val="Normal Indent"/>
    <w:basedOn w:val="Normal"/>
    <w:uiPriority w:val="99"/>
    <w:semiHidden/>
    <w:unhideWhenUsed/>
    <w:rsid w:val="00771C88"/>
    <w:pPr>
      <w:ind w:left="720"/>
    </w:pPr>
  </w:style>
  <w:style w:type="paragraph" w:styleId="TOC9">
    <w:name w:val="toc 9"/>
    <w:basedOn w:val="Normal"/>
    <w:next w:val="Normal"/>
    <w:autoRedefine/>
    <w:uiPriority w:val="39"/>
    <w:semiHidden/>
    <w:unhideWhenUsed/>
    <w:rsid w:val="00771C88"/>
    <w:pPr>
      <w:spacing w:after="100"/>
      <w:ind w:left="1760"/>
    </w:pPr>
  </w:style>
  <w:style w:type="paragraph" w:styleId="TOC8">
    <w:name w:val="toc 8"/>
    <w:basedOn w:val="Normal"/>
    <w:next w:val="Normal"/>
    <w:autoRedefine/>
    <w:uiPriority w:val="39"/>
    <w:semiHidden/>
    <w:unhideWhenUsed/>
    <w:rsid w:val="00771C88"/>
    <w:pPr>
      <w:spacing w:after="100"/>
      <w:ind w:left="1540"/>
    </w:pPr>
  </w:style>
  <w:style w:type="paragraph" w:styleId="TOC7">
    <w:name w:val="toc 7"/>
    <w:basedOn w:val="Normal"/>
    <w:next w:val="Normal"/>
    <w:autoRedefine/>
    <w:uiPriority w:val="39"/>
    <w:semiHidden/>
    <w:unhideWhenUsed/>
    <w:rsid w:val="00771C88"/>
    <w:pPr>
      <w:spacing w:after="100"/>
      <w:ind w:left="1320"/>
    </w:pPr>
  </w:style>
  <w:style w:type="paragraph" w:styleId="TOC6">
    <w:name w:val="toc 6"/>
    <w:basedOn w:val="Normal"/>
    <w:next w:val="Normal"/>
    <w:autoRedefine/>
    <w:uiPriority w:val="39"/>
    <w:semiHidden/>
    <w:unhideWhenUsed/>
    <w:rsid w:val="00771C88"/>
    <w:pPr>
      <w:spacing w:after="100"/>
      <w:ind w:left="1100"/>
    </w:pPr>
  </w:style>
  <w:style w:type="paragraph" w:styleId="TOC5">
    <w:name w:val="toc 5"/>
    <w:basedOn w:val="Normal"/>
    <w:next w:val="Normal"/>
    <w:autoRedefine/>
    <w:uiPriority w:val="39"/>
    <w:semiHidden/>
    <w:unhideWhenUsed/>
    <w:rsid w:val="00771C88"/>
    <w:pPr>
      <w:spacing w:after="100"/>
      <w:ind w:left="880"/>
    </w:pPr>
  </w:style>
  <w:style w:type="paragraph" w:styleId="TOC4">
    <w:name w:val="toc 4"/>
    <w:basedOn w:val="Normal"/>
    <w:next w:val="Normal"/>
    <w:autoRedefine/>
    <w:uiPriority w:val="39"/>
    <w:semiHidden/>
    <w:unhideWhenUsed/>
    <w:rsid w:val="00771C88"/>
    <w:pPr>
      <w:spacing w:after="100"/>
      <w:ind w:left="660"/>
    </w:pPr>
  </w:style>
  <w:style w:type="paragraph" w:styleId="TOC3">
    <w:name w:val="toc 3"/>
    <w:basedOn w:val="Normal"/>
    <w:next w:val="Normal"/>
    <w:autoRedefine/>
    <w:uiPriority w:val="39"/>
    <w:semiHidden/>
    <w:unhideWhenUsed/>
    <w:rsid w:val="00771C88"/>
    <w:pPr>
      <w:spacing w:after="100"/>
      <w:ind w:left="440"/>
    </w:pPr>
  </w:style>
  <w:style w:type="paragraph" w:styleId="Index9">
    <w:name w:val="index 9"/>
    <w:basedOn w:val="Normal"/>
    <w:next w:val="Normal"/>
    <w:autoRedefine/>
    <w:uiPriority w:val="99"/>
    <w:semiHidden/>
    <w:unhideWhenUsed/>
    <w:rsid w:val="00771C88"/>
    <w:pPr>
      <w:spacing w:after="0" w:line="240" w:lineRule="auto"/>
      <w:ind w:left="1980" w:hanging="220"/>
    </w:pPr>
  </w:style>
  <w:style w:type="paragraph" w:styleId="Index8">
    <w:name w:val="index 8"/>
    <w:basedOn w:val="Normal"/>
    <w:next w:val="Normal"/>
    <w:autoRedefine/>
    <w:uiPriority w:val="99"/>
    <w:semiHidden/>
    <w:unhideWhenUsed/>
    <w:rsid w:val="00771C88"/>
    <w:pPr>
      <w:spacing w:after="0" w:line="240" w:lineRule="auto"/>
      <w:ind w:left="1760" w:hanging="220"/>
    </w:pPr>
  </w:style>
  <w:style w:type="paragraph" w:styleId="Index7">
    <w:name w:val="index 7"/>
    <w:basedOn w:val="Normal"/>
    <w:next w:val="Normal"/>
    <w:autoRedefine/>
    <w:uiPriority w:val="99"/>
    <w:semiHidden/>
    <w:unhideWhenUsed/>
    <w:rsid w:val="00771C88"/>
    <w:pPr>
      <w:spacing w:after="0" w:line="240" w:lineRule="auto"/>
      <w:ind w:left="1540" w:hanging="220"/>
    </w:pPr>
  </w:style>
  <w:style w:type="paragraph" w:styleId="Index6">
    <w:name w:val="index 6"/>
    <w:basedOn w:val="Normal"/>
    <w:next w:val="Normal"/>
    <w:autoRedefine/>
    <w:uiPriority w:val="99"/>
    <w:semiHidden/>
    <w:unhideWhenUsed/>
    <w:rsid w:val="00771C88"/>
    <w:pPr>
      <w:spacing w:after="0" w:line="240" w:lineRule="auto"/>
      <w:ind w:left="1320" w:hanging="220"/>
    </w:pPr>
  </w:style>
  <w:style w:type="paragraph" w:styleId="Index5">
    <w:name w:val="index 5"/>
    <w:basedOn w:val="Normal"/>
    <w:next w:val="Normal"/>
    <w:autoRedefine/>
    <w:uiPriority w:val="99"/>
    <w:semiHidden/>
    <w:unhideWhenUsed/>
    <w:rsid w:val="00771C88"/>
    <w:pPr>
      <w:spacing w:after="0" w:line="240" w:lineRule="auto"/>
      <w:ind w:left="1100" w:hanging="220"/>
    </w:pPr>
  </w:style>
  <w:style w:type="paragraph" w:styleId="Index4">
    <w:name w:val="index 4"/>
    <w:basedOn w:val="Normal"/>
    <w:next w:val="Normal"/>
    <w:autoRedefine/>
    <w:uiPriority w:val="99"/>
    <w:semiHidden/>
    <w:unhideWhenUsed/>
    <w:rsid w:val="00771C88"/>
    <w:pPr>
      <w:spacing w:after="0" w:line="240" w:lineRule="auto"/>
      <w:ind w:left="880" w:hanging="220"/>
    </w:pPr>
  </w:style>
  <w:style w:type="paragraph" w:styleId="Index3">
    <w:name w:val="index 3"/>
    <w:basedOn w:val="Normal"/>
    <w:next w:val="Normal"/>
    <w:autoRedefine/>
    <w:uiPriority w:val="99"/>
    <w:semiHidden/>
    <w:unhideWhenUsed/>
    <w:rsid w:val="00771C88"/>
    <w:pPr>
      <w:spacing w:after="0" w:line="240" w:lineRule="auto"/>
      <w:ind w:left="660" w:hanging="220"/>
    </w:pPr>
  </w:style>
  <w:style w:type="paragraph" w:styleId="Index2">
    <w:name w:val="index 2"/>
    <w:basedOn w:val="Normal"/>
    <w:next w:val="Normal"/>
    <w:autoRedefine/>
    <w:uiPriority w:val="99"/>
    <w:semiHidden/>
    <w:unhideWhenUsed/>
    <w:rsid w:val="00771C88"/>
    <w:pPr>
      <w:spacing w:after="0" w:line="240" w:lineRule="auto"/>
      <w:ind w:left="440" w:hanging="220"/>
    </w:pPr>
  </w:style>
  <w:style w:type="paragraph" w:customStyle="1" w:styleId="EndNoteBibliography">
    <w:name w:val="EndNote Bibliography"/>
    <w:basedOn w:val="Normal"/>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DefaultParagraphFont"/>
    <w:link w:val="EndNoteBibliography"/>
    <w:rsid w:val="00722DDF"/>
    <w:rPr>
      <w:rFonts w:ascii="Calibri" w:hAnsi="Calibri" w:cs="Calibri"/>
      <w:kern w:val="2"/>
      <w:sz w:val="24"/>
      <w:szCs w:val="24"/>
      <w:lang w:val="en-US"/>
      <w14:ligatures w14:val="standardContextual"/>
    </w:rPr>
  </w:style>
  <w:style w:type="table" w:styleId="TableGrid">
    <w:name w:val="Table Grid"/>
    <w:basedOn w:val="TableNormal"/>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www.voice.uni-jena.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www.vocs.eu.com/" TargetMode="Externa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footer" Target="footer1.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cehold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cehold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cehold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cehold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cehold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536854"/>
    <w:rsid w:val="00554077"/>
    <w:rsid w:val="00555702"/>
    <w:rsid w:val="00582059"/>
    <w:rsid w:val="005A7700"/>
    <w:rsid w:val="005B5F2E"/>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A33"/>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51F4-A040-4681-826F-BAF03B36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175028</Words>
  <Characters>1081673</Characters>
  <Application>Microsoft Office Word</Application>
  <DocSecurity>0</DocSecurity>
  <Lines>15234</Lines>
  <Paragraphs>735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Drayton, Lindsey (ELS-HBE)</cp:lastModifiedBy>
  <cp:revision>3</cp:revision>
  <cp:lastPrinted>2024-05-02T13:02:00Z</cp:lastPrinted>
  <dcterms:created xsi:type="dcterms:W3CDTF">2025-01-09T01:15:00Z</dcterms:created>
  <dcterms:modified xsi:type="dcterms:W3CDTF">2025-01-09T01:27:00Z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