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r w:rsidR="001718E8">
        <w:fldChar w:fldCharType="begin"/>
      </w:r>
      <w:r w:rsidR="001718E8" w:rsidRPr="001718E8">
        <w:rPr>
          <w:lang w:val="en-US"/>
          <w:rPrChange w:id="0" w:author="Christine Nussbaum" w:date="2025-01-16T10:02:00Z">
            <w:rPr/>
          </w:rPrChange>
        </w:rPr>
        <w:instrText xml:space="preserve"> HYPERLINK "https://www.allgpsy.uni-jena.de/christine-nussbaum/" </w:instrText>
      </w:r>
      <w:r w:rsidR="001718E8">
        <w:fldChar w:fldCharType="separate"/>
      </w:r>
      <w:r w:rsidR="00F46E2D" w:rsidRPr="00335290">
        <w:rPr>
          <w:rStyle w:val="Hyperlink"/>
          <w:rFonts w:cstheme="minorHAnsi"/>
          <w:lang w:val="en-US"/>
        </w:rPr>
        <w:t>https://www.allgpsy.uni-jena.de/christine-nussbaum/</w:t>
      </w:r>
      <w:r w:rsidR="001718E8">
        <w:rPr>
          <w:rStyle w:val="Hyperlink"/>
          <w:rFonts w:cstheme="minorHAnsi"/>
          <w:lang w:val="en-US"/>
        </w:rPr>
        <w:fldChar w:fldCharType="end"/>
      </w:r>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 xml:space="preserve">Am </w:t>
      </w:r>
      <w:proofErr w:type="spellStart"/>
      <w:r w:rsidR="001F6AA8">
        <w:rPr>
          <w:rFonts w:cstheme="minorHAnsi"/>
          <w:lang w:val="en-US"/>
        </w:rPr>
        <w:t>Steiger</w:t>
      </w:r>
      <w:proofErr w:type="spellEnd"/>
      <w:r w:rsidR="001F6AA8">
        <w:rPr>
          <w:rFonts w:cstheme="minorHAnsi"/>
          <w:lang w:val="en-US"/>
        </w:rPr>
        <w:t xml:space="preserve">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r w:rsidR="001718E8">
        <w:fldChar w:fldCharType="begin"/>
      </w:r>
      <w:r w:rsidR="001718E8" w:rsidRPr="001718E8">
        <w:rPr>
          <w:lang w:val="en-US"/>
          <w:rPrChange w:id="1" w:author="Christine Nussbaum" w:date="2025-01-16T10:02:00Z">
            <w:rPr/>
          </w:rPrChange>
        </w:rPr>
        <w:instrText xml:space="preserve"> HYPERLINK "mailto:christine.nussbaum@uni-jena.de" </w:instrText>
      </w:r>
      <w:r w:rsidR="001718E8">
        <w:fldChar w:fldCharType="separate"/>
      </w:r>
      <w:r w:rsidR="003B4BDC" w:rsidRPr="00A240EA">
        <w:rPr>
          <w:rStyle w:val="Hyperlink"/>
          <w:rFonts w:cstheme="minorHAnsi"/>
          <w:lang w:val="en-US"/>
        </w:rPr>
        <w:t>christine.nussbaum@uni-jena.de</w:t>
      </w:r>
      <w:r w:rsidR="001718E8">
        <w:rPr>
          <w:rStyle w:val="Hyperlink"/>
          <w:rFonts w:cstheme="minorHAnsi"/>
          <w:lang w:val="en-US"/>
        </w:rPr>
        <w:fldChar w:fldCharType="end"/>
      </w:r>
      <w:r w:rsidR="003B4BDC">
        <w:rPr>
          <w:rFonts w:cstheme="minorHAnsi"/>
          <w:lang w:val="en-US"/>
        </w:rPr>
        <w:t xml:space="preserve">. Supplemental materials to this work are accessible on the associated OSF-repository: </w:t>
      </w:r>
      <w:r w:rsidR="001718E8">
        <w:fldChar w:fldCharType="begin"/>
      </w:r>
      <w:r w:rsidR="001718E8" w:rsidRPr="001718E8">
        <w:rPr>
          <w:lang w:val="en-US"/>
          <w:rPrChange w:id="2" w:author="Christine Nussbaum" w:date="2025-01-16T10:02:00Z">
            <w:rPr/>
          </w:rPrChange>
        </w:rPr>
        <w:instrText xml:space="preserve"> HYPERLINK "https://osf.io/asfqv/?view_only=62f8d88705bb4363903983c8bd08a2cf" </w:instrText>
      </w:r>
      <w:r w:rsidR="001718E8">
        <w:fldChar w:fldCharType="separate"/>
      </w:r>
      <w:r w:rsidR="003B4BDC" w:rsidRPr="00A240EA">
        <w:rPr>
          <w:rStyle w:val="Hyperlink"/>
          <w:rFonts w:cstheme="minorHAnsi"/>
          <w:lang w:val="en-US"/>
        </w:rPr>
        <w:t>https://osf.io/asfqv/?view_only=62f8d88705bb4363903983c8bd08a2cf</w:t>
      </w:r>
      <w:r w:rsidR="001718E8">
        <w:rPr>
          <w:rStyle w:val="Hyperlink"/>
          <w:rFonts w:cstheme="minorHAnsi"/>
          <w:lang w:val="en-US"/>
        </w:rPr>
        <w:fldChar w:fldCharType="end"/>
      </w:r>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1BB39E36"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del w:id="3" w:author="Christine Nussbaum" w:date="2025-01-13T11:35:00Z">
        <w:r w:rsidRPr="001F0EC4" w:rsidDel="00D17C73">
          <w:rPr>
            <w:rFonts w:cstheme="minorHAnsi"/>
            <w:lang w:val="en"/>
          </w:rPr>
          <w:delText xml:space="preserve">We </w:delText>
        </w:r>
        <w:r w:rsidR="002E4F0D" w:rsidRPr="001F0EC4" w:rsidDel="00D17C73">
          <w:rPr>
            <w:rFonts w:cstheme="minorHAnsi"/>
            <w:lang w:val="en"/>
          </w:rPr>
          <w:delText>suggest</w:delText>
        </w:r>
        <w:r w:rsidRPr="001F0EC4" w:rsidDel="00D17C73">
          <w:rPr>
            <w:rFonts w:cstheme="minorHAnsi"/>
            <w:lang w:val="en"/>
          </w:rPr>
          <w:delText xml:space="preserve"> </w:delText>
        </w:r>
      </w:del>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5395DD9E" w:rsidR="003A2E81" w:rsidRDefault="00DD0BC8" w:rsidP="00543E14">
      <w:pPr>
        <w:spacing w:line="480" w:lineRule="auto"/>
        <w:jc w:val="both"/>
        <w:rPr>
          <w:lang w:val="en-US"/>
        </w:rPr>
      </w:pPr>
      <w:commentRangeStart w:id="4"/>
      <w:commentRangeStart w:id="5"/>
      <w:r w:rsidRPr="001F0EC4">
        <w:rPr>
          <w:lang w:val="en-US"/>
        </w:rPr>
        <w:t>Naturalness</w:t>
      </w:r>
      <w:commentRangeEnd w:id="4"/>
      <w:r w:rsidR="007E2D94">
        <w:rPr>
          <w:rStyle w:val="Kommentarzeichen"/>
        </w:rPr>
        <w:commentReference w:id="4"/>
      </w:r>
      <w:commentRangeEnd w:id="5"/>
      <w:r w:rsidR="00B13482">
        <w:rPr>
          <w:rStyle w:val="Kommentarzeichen"/>
        </w:rPr>
        <w:commentReference w:id="5"/>
      </w:r>
      <w:r w:rsidRPr="001F0EC4">
        <w:rPr>
          <w:lang w:val="en-US"/>
        </w:rPr>
        <w:t xml:space="preserve">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4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Q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4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3RpbmUgTnVzc2JhdW0iLCJJZCI6ImU4ZWExM2E4LTNkZDgtNDFiZS05NDNkLTE3YTVhYTdhMDBlNSIsIk1vZGlmaWVkT24iOiIyMDI1LTAxLTE1VDEwOjAzOjIxIiwiUHJvamVjdCI6eyIkcmVmIjoiOCJ9fSwiVXNlTnVtYmVyaW5nVHlwZU9mUGFyZW50RG9jdW1lbnQiOmZhbHNlfSx7IiRpZCI6IjE1IiwiJHR5cGUiOiJTd2lzc0FjYWRlbWljLkNpdGF2aS5DaXRhdGlvbnMuV29yZFBsYWNlaG9sZGVyRW50cnksIFN3aXNzQWNhZGVtaWMuQ2l0YXZpIiwiSWQiOiJjZWIzMjgxOS1jZDVmLTQ0OTItYTE0NS1hY2U4YzQ1ZmIxMWYiLCJSYW5nZVN0YXJ0IjoyLCJSZWZlcmVuY2VJZCI6IjNkYzI4Y2JmLTNlNTYtNDk2Yi04ZjBiLTVkMDYyZGM2M2VmN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c3BjMy4xMjQ5NCIsIlVyaVN0cmluZyI6Imh0dHBzOi8vZG9pLm9yZy8xMC4xMTExL3NwYzMuMTI0O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OCJ9fSx7IiRpZCI6IjMz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gifX0seyIkaWQiOiIzNC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gifX0seyIkaWQiOiIzNS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4In19LHsiJGlkIjoiMzY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gifX1d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g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Qz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g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}</w:instrText>
          </w:r>
          <w:r w:rsidR="00543E14" w:rsidRPr="001F0EC4">
            <w:rPr>
              <w:lang w:val="en-US"/>
            </w:rPr>
            <w:fldChar w:fldCharType="separate"/>
          </w:r>
          <w:r w:rsidR="00543E14" w:rsidRPr="001F0EC4">
            <w:rPr>
              <w:lang w:val="en-US"/>
            </w:rPr>
            <w:t>[1–3]</w:t>
          </w:r>
          <w:r w:rsidR="00543E14" w:rsidRPr="001F0EC4">
            <w:rPr>
              <w:lang w:val="en-US"/>
            </w:rPr>
            <w:fldChar w:fldCharType="end"/>
          </w:r>
        </w:sdtContent>
      </w:sdt>
      <w:r w:rsidR="00543E14" w:rsidRPr="001F0EC4">
        <w:rPr>
          <w:lang w:val="en-US"/>
        </w:rPr>
        <w:t xml:space="preserve">. </w:t>
      </w:r>
      <w:bookmarkStart w:id="6" w:name="_Hlk180690875"/>
      <w:r w:rsidRPr="001F0EC4">
        <w:rPr>
          <w:lang w:val="en-US"/>
        </w:rPr>
        <w:t xml:space="preserve">From a biological perspective, </w:t>
      </w:r>
      <w:r w:rsidR="00543E14">
        <w:rPr>
          <w:lang w:val="en-US"/>
        </w:rPr>
        <w:t xml:space="preserve">perceptions of </w:t>
      </w:r>
      <w:r w:rsidRPr="001F0EC4">
        <w:rPr>
          <w:lang w:val="en-US"/>
        </w:rPr>
        <w:t xml:space="preserve">naturalness may </w:t>
      </w:r>
      <w:del w:id="7" w:author="Drayton, Lindsey (ELS-HBE)" w:date="2024-11-27T12: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8" w:author="Drayton, Lindsey (ELS-HBE)" w:date="2024-11-27T12:19:00Z">
        <w:r w:rsidR="00543E14">
          <w:rPr>
            <w:lang w:val="en-US"/>
          </w:rPr>
          <w:t xml:space="preserve">be an </w:t>
        </w:r>
      </w:ins>
      <w:r w:rsidRPr="001F0EC4">
        <w:rPr>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6"/>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XSwiRm9ybWF0dGVkVGV4dCI6eyIkaWQiOiIxOCIsIkNvdW50IjoxLCJUZXh0VW5pdHMiOlt7IiRpZCI6IjE5IiwiRm9udFN0eWxlIjp7IiRpZCI6IjIwIiwiTmV1dHJhbCI6dHJ1ZX0sIlJlYWRpbmdPcmRlciI6MSwiVGV4dCI6Ils0XSJ9XX0sIlRhZyI6IkNpdGF2aVBsYWNlaG9sZGVyIzIzYzExODdhLTljZTEtNGE4My1hYThiLTRmYjM3ZWY3MmMyZiIsIlRleHQiOiJbNF0iLCJXQUlWZXJzaW9uIjoiNi4xNy4wLjAifQ==}</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S0wMS0xNVQxMDowMzoyMS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1LTAxLTE1VDEwOjAzOjIxIiwiUHJvamVjdCI6eyIkcmVmIjoiOCJ9fSwiVXNlTnVtYmVyaW5nVHlwZU9mUGFyZW50RG9jdW1lbnQiOmZhbHNlfV0sIkZvcm1hdHRlZFRleHQiOnsiJGlkIjoiMjMiLCJDb3VudCI6MSwiVGV4dFVuaXRzIjpbeyIkaWQiOiIyNCIsIkZvbnRTdHlsZSI6eyIkaWQiOiIyNSIsIk5ldXRyYWwiOnRydWV9LCJSZWFkaW5nT3JkZXIiOjEsIlRleHQiOiJbNSw2XSJ9XX0sIlRhZyI6IkNpdGF2aVBsYWNlaG9sZGVyI2RlODFmN2E3LTMxZGEtNGMzYi1hMjMwLTZlNzQxZjY4ZjQzMCIsIlRleHQiOiJbNSw2XSIsIldBSVZlcnNpb24iOiI2LjE3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IxOWMzMjUzLTljYWYtNGQwMy05MGRkLTkyYjFkMWM1MmY4ZCIsIlRleHQiOiJbN10iLCJXQUlWZXJzaW9uIjoiNi4xNy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C984EF7" w:rsidR="00AA2755" w:rsidRDefault="00C45C6C" w:rsidP="00543E14">
      <w:pPr>
        <w:spacing w:line="480" w:lineRule="auto"/>
        <w:jc w:val="both"/>
        <w:rPr>
          <w:lang w:val="en-US"/>
        </w:rPr>
      </w:pPr>
      <w:bookmarkStart w:id="9"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LHsiJGlkIjoiMjEiLCIkdHlwZSI6IlN3aXNzQWNhZGVtaWMuQ2l0YXZpLkNpdGF0aW9ucy5Xb3JkUGxhY2Vob2xkZXJFbnRyeSwgU3dpc3NBY2FkZW1pYy5DaXRhdmkiLCJJZCI6ImMwYzk1YWVhLTVmMjMtNDhlOS1hODJmLTMwMDZkMjRhNmIyOSIsIlJhbmdlU3RhcnQiOjIsIlJlZmVyZW5jZUlkIjoiNjgzNjQ2OGMtOWE0Ni00OTJiLTk4NmMtYzJiZTE5NWNlY2U5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cmVmIjoiNyJ9XS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4In19XSwiT3JnYW5pemF0aW9ucyI6W10sIk90aGVyc0ludm9sdmVkIjpbXSwiUGFnZVJhbmdlIjoiPHNwPlxyXG4gIDxuPjEwNTI1Mzwvbj5cclxuICA8aW4+dHJ1ZTwvaW4+XHJcbiAgPG9zPjEwNTI1Mzwvb3M+XHJcbiAgPHBzPjEwNTI1MzwvcHM+XHJcbjwvc3A+XHJcbjxvcz4xMDUyNTM8L29zPiIsIlBlcmlvZGljYWwiOnsiJGlkIjoiMzI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3NDAxNjE2IiwiVXJpU3RyaW5nIjoiaHR0cDovL3d3dy5uY2JpLm5sbS5uaWguZ292L3B1Ym1lZC8zNzQwMTYx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Do0MjowNCIsIk1vZGlmaWVkQnkiOiJfQ2hyaXN0aW5lIE51c3NiYXVtIiwiSWQiOiJlNDcxM2NhOC03ZmRmLTQxMDgtYTA2Mi0wZTYzOTBjMTY1ZjUiLCJNb2RpZmllZE9uIjoiMjAyNC0xMC0yNVQxMDo0MjowNC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MTEvYmpvcC4xMjY3NSIsIlVyaVN0cmluZyI6Imh0dHBzOi8vZG9pLm9yZy8xMC4xMTExL2Jqb3AuMTI2Nz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}</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9"/>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10"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IxIiwiQ291bnQiOjEsIlRleHRVbml0cyI6W3siJGlkIjoiMjIiLCJGb250U3R5bGUiOnsiJGlkIjoiMjMiLCJOZXV0cmFsIjp0cnVlfSwiUmVhZGluZ09yZGVyIjoxLCJUZXh0IjoiWzExXSJ9XX0sIlRhZyI6IkNpdGF2aVBsYWNlaG9sZGVyIzI3ZTFlYjBmLWNlYWYtNDc1NS1hYmY3LTg5NzYxYmQxZGRhOSIsIlRleHQiOiJbMTFdIiwiV0FJVmVyc2lvbiI6IjYuMTcuMC4wIn0=}</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11" w:name="_Hlk181811684"/>
      <w:bookmarkEnd w:id="10"/>
      <w:r w:rsidR="00193273" w:rsidRPr="001F0EC4">
        <w:rPr>
          <w:lang w:val="en-US"/>
        </w:rPr>
        <w:t xml:space="preserve"> </w:t>
      </w:r>
      <w:bookmarkStart w:id="12"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4MC8wMTQ0OTI5WC4yMDEyLjcwMjI4NSIsIlVyaVN0cmluZyI6Imh0dHBzOi8vZG9pLm9yZy8xMC4xMDgwLzAxNDQ5MjlYLjIwMTIuNzAyMj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OC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z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4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NS0wMS0xNVQxMDowMzoyMSIsIlByb2plY3QiOnsiJHJlZiI6IjgifX0sIlVzZU51bWJlcmluZ1R5cGVPZlBhcmVudERvY3VtZW50IjpmYWxzZX0seyIkaWQiOiIxNC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LHsiJHJlZiI6IjkifSx7IiRpZCI6IjE5IiwiJHR5cGUiOiJTd2lzc0FjYWRlbWljLkNpdGF2aS5QZXJzb24sIFN3aXNzQWNhZGVtaWMuQ2l0YXZpIiwiRmlyc3ROYW1lIjoiVG9uaSIsIkxhc3ROYW1lIjoiVmFuaGFsYSIsIlByb3RlY3RlZCI6ZmFsc2UsIlNleCI6MCwiQ3JlYXRlZEJ5IjoiX0NocmlzdGluZSBOdXNzYmF1bSIsIkNyZWF0ZWRPbiI6IjIwMjItMDItMjNUMTU6NDE6MDciLCJNb2RpZmllZEJ5IjoiX0NocmlzdGluZSBOdXNzYmF1bSIsIklkIjoiZDU5YzM3ZWQtYmJjMi00ZWUxLTg0ZjUtYmZjOGEwMzY4Y2M3IiwiTW9kaWZpZWRPbiI6IjIwMjItMDItMjNUMTU6NDE6MDc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OC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O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}</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jhkMTExMTAtYWE2My00ZGUwLThkYmItZWM4MDI5OTU2NTE2IiwiVGV4dCI6IlsxNF0iLCJXQUlWZXJzaW9uIjoiNi4xNy4wLjAifQ==}</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0Ny9KUFJMUy5TMTY4MDkwIiwiVXJpU3RyaW5nIjoiaHR0cHM6Ly9kb2kub3JnLzEwLjIxNDcvSlBSTFMuUzE2ODA5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g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z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g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S0wMS0xNVQxMDowMzoyMSIsIlByb2plY3QiOnsiJHJlZiI6IjgifX0sIlVzZU51bWJlcmluZ1R5cGVPZlBhcmVudERvY3VtZW50IjpmYWxzZX0seyIkaWQiOiIxNCIsIiR0eXBlIjoiU3dpc3NBY2FkZW1pYy5DaXRhdmkuQ2l0YXRpb25zLldvcmRQbGFjZWhvbGRlckVudHJ5LCBTd2lzc0FjYWRlbWljLkNpdGF2aSIsIklkIjoiZTYxOGMyMzgtNDIwYS00ZGEwLThjNmQtMGE4YTIyY2VmM2MyIiwiUmFuZ2VTdGFydCI6MywiUmVmZXJlbmNlSWQiOiIyMjc3OTc0Yy1iNzcxLTRiNjctYjVmMS1lODk0MDhlMGQ4ZTU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dLCJDaXRhdGlvbktleVVwZGF0ZVR5cGUiOjAsIkNvbGxhYm9yYXRvcnMiOltdLCJEb2kiOiIxMC40MTM1Lzk3ODE0ODMzODA4MTAiLCJFZGl0b3JzIjpbeyIkaWQiOiIxOS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yZWYiOiI4In19LHsiJGlkIjoiMjA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OCJ9fV0sIkV2YWx1YXRpb25Db21wbGV4aXR5IjowLCJFdmFsdWF0aW9uU291cmNlVGV4dEZvcm1hdCI6MCwiR3JvdXBzIjpbXSwiSGFzTGFiZWwxIjpmYWxzZSwiSGFzTGFiZWwyIjpmYWxzZSwiSXNibiI6Ijk3ODE0ODMzODA4Mz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40MTM1Lzk3ODE0ODMzODA4MTAiLCJVcmlTdHJpbmciOiJodHRwczovL2RvaS5vcmcvMTAuNDEzNS85NzgxNDgzMzgwODE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OCJ9fV0sIk9yZ2FuaXphdGlvbnMiOltdLCJPdGhlcnNJbnZvbHZlZCI6W10sIlBsYWNlT2ZQdWJsaWNhdGlvbiI6IjI0NTUgVGVsbGVyIFJvYWQswqBUaG91c2FuZCBPYWtzLMKgQ2FsaWZvcm5pYcKgOTEzMjAiLCJQdWJsaXNoZXJzIjpbeyIkaWQiOiIyN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4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UtMDEtMTVUMTA6MDM6MjEiLCJQcm9qZWN0Ijp7IiRyZWYiOiI4In19LCJVc2VOdW1iZXJpbmdUeXBlT2ZQYXJlbnREb2N1bWVudCI6ZmFsc2V9LHsiJGlkIjoiMjUiLCIkdHlwZSI6IlN3aXNzQWNhZGVtaWMuQ2l0YXZpLkNpdGF0aW9ucy5Xb3JkUGxhY2Vob2xkZXJFbnRyeSwgU3dpc3NBY2FkZW1pYy5DaXRhdmkiLCJJZCI6IjFkNjc2ZTAyLTE0YmYtNDJiZi1hNGY2LWRlNzE0MzJlMzViMiIsIlJhbmdlU3RhcnQiOjMsIlJhbmdlTGVuZ3RoIjo0LCJSZWZlcmVuY2VJZCI6ImZiYWU3ZjZiLTFmMjQtNDQ3NC1hOWM2LWIzYmQxMWZiMzIzYy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0seyIkaWQiOiIzM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zI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k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NDAiLCJDb3VudCI6MSwiVGV4dFVuaXRzIjpbeyIkaWQiOiI0MSIsIkZvbnRTdHlsZSI6eyIkaWQiOiI0MiIsIk5ldXRyYWwiOnRydWV9LCJSZWFkaW5nT3JkZXIiOjEsIlRleHQiOiJbMTXigJMxN10ifV19LCJUYWciOiJDaXRhdmlQbGFjZWhvbGRlciMzNTYzY2MxYS04MmRmLTQ3YTUtODA3Zi0xMjlmYzdlNjdiYmMiLCJUZXh0IjoiWzE14oCTMTddIiwiV0FJVmVyc2lvbiI6IjYuMTcuMC4wIn0=}</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ThdIn1dfSwiVGFnIjoiQ2l0YXZpUGxhY2Vob2xkZXIjMjEwY2ZiOTctYmIzZS00MWI1LTllYWQtMzRmMDJiNGY0MDU1IiwiVGV4dCI6IlsxOF0iLCJXQUlWZXJzaW9uIjoiNi4xNy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Sx7IiRpZCI6IjIxIiwiJHR5cGUiOiJTd2lzc0FjYWRlbWljLkNpdGF2aS5DaXRhdGlvbnMuV29yZFBsYWNlaG9sZGVyRW50cnksIFN3aXNzQWNhZGVtaWMuQ2l0YXZpIiwiSWQiOiJlYzc3ZjgzMi05N2IwLTRkOWItYTUwZC1mZGRmNmFmZGU2MmIiLCJSYW5nZVN0YXJ0IjozLCJSZWZlcmVuY2VJZCI6ImVkZjlhYTVlLTAwYjAtNDg2NS1hN2VlLWE5YzZiZjk2NmM5Y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HJlZiI6IjgifX0seyIkaWQiOiIyNy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jg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I5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zMC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zE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M4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HJlZiI6IjgifX0seyIkaWQiOiI0N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NDY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NDc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1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1dLCJGb3JtYXR0ZWRUZXh0Ijp7IiRpZCI6IjU1IiwiQ291bnQiOjEsIlRleHRVbml0cyI6W3siJGlkIjoiNTYiLCJGb250U3R5bGUiOnsiJGlkIjoiNTciLCJOZXV0cmFsIjp0cnVlfSwiUmVhZGluZ09yZGVyIjoxLCJUZXh0IjoiWzE44oCTMjBdIn1dfSwiVGFnIjoiQ2l0YXZpUGxhY2Vob2xkZXIjMDhhYzYxZGMtNzYxOC00NTU2LTk4Y2ItN2Y2ZmEwNTA1MzMzIiwiVGV4dCI6IlsxOOKAkzIwXSIsIldBSVZlcnNpb24iOiI2LjE3LjAuMCJ9}</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zMyZjY5NmItMjI1ZC00NWM3LThiNDktYmVlZDUxZTMzNGQ0IiwiVGV4dCI6IlsyMV0iLCJXQUlWZXJzaW9uIjoiNi4xNy4wLjAifQ==}</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0FABF54B"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TkxNjY2LjE5MTcwMyIsIlVyaVN0cmluZyI6Imh0dHBzOi8vZG9pLm9yZy8xMC4xMTQ1LzE5MTY2Ni4xOTE3MD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k6NTgiLCJNb2RpZmllZEJ5IjoiX0NocmlzdGluZSBOdXNzYmF1bSIsIklkIjoiYzljYTk1NjktYjcyMy00YjNiLTg3NWQtZjI4NzQxODM5ZjVhIiwiTW9kaWZpZWRPbiI6IjIwMjEtMTEtMTdUMDk6Mzk6NTgiLCJQcm9qZWN0Ijp7IiRyZWYiOiI4In19XSwiT3JnYW5pemF0aW9ucyI6W10sIk90aGVyc0ludm9sdmVkIjpbXS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}</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0seyIkaWQiOiIxNiIsIiR0eXBlIjoiU3dpc3NBY2FkZW1pYy5DaXRhdmkuQ2l0YXRpb25zLldvcmRQbGFjZWhvbGRlckVudHJ5LCBTd2lzc0FjYWRlbWljLkNpdGF2aSIsIklkIjoiNmVlNWIzMzYtZWYzNy00MmMyLThiNWYtYTNlYTdmMTUzYzY1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S0wMS0xNVQxMDowMzoyMSIsIlByb2plY3QiOnsiJHJlZiI6IjgifX0sIlVzZU51bWJlcmluZ1R5cGVPZlBhcmVudERvY3VtZW50IjpmYWxzZX1dLCJGb3JtYXR0ZWRUZXh0Ijp7IiRpZCI6IjM0IiwiQ291bnQiOjEsIlRleHRVbml0cyI6W3siJGlkIjoiMzUiLCJGb250U3R5bGUiOnsiJGlkIjoiMzYiLCJOZXV0cmFsIjp0cnVlfSwiUmVhZGluZ09yZGVyIjoxLCJUZXh0IjoiWzIzLDI0XSJ9XX0sIlRhZyI6IkNpdGF2aVBsYWNlaG9sZGVyIzUzNDgyMjUyLWNmZmQtNDhkOC04YWYyLTI4Y2FlMzI2MDhlNCIsIlRleHQiOiJbMjMsMjRdIiwiV0FJVmVyc2lvbiI6IjYuMTcuMC4wIn0=}</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0seyIkaWQiOiIyMSIsIiR0eXBlIjoiU3dpc3NBY2FkZW1pYy5DaXRhdmkuQ2l0YXRpb25zLldvcmRQbGFjZWhvbGRlckVudHJ5LCBTd2lzc0FjYWRlbWljLkNpdGF2aSIsIklkIjoiYmE3OTQ1MjYtYThiNS00MzI1LWIzZmMtYTgwMTNiZDk2ODJiIiwiUmFuZ2VTdGFydCI6MywiUmFuZ2VMZW5ndGg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S0wMS0xNVQxMDowMzoyMSIsIlByb2plY3QiOnsiJHJlZiI6IjgifX0sIlVzZU51bWJlcmluZ1R5cGVPZlBhcmVudERvY3VtZW50IjpmYWxzZX0seyIkaWQiOiIzOCIsIiR0eXBlIjoiU3dpc3NBY2FkZW1pYy5DaXRhdmkuQ2l0YXRpb25zLldvcmRQbGFjZWhvbGRlckVudHJ5LCBTd2lzc0FjYWRlbWljLkNpdGF2aSIsIklkIjoiOGJjNjcwNTAtODUyYi00OTA4LWE3N2MtNTU4NGViMjUyOTIwIiwiUmFuZ2VTdGFydCI6NiwiUmVmZXJlbmNlSWQiOiI5YjEwNGQwNy1jNTUxLTQxMzAtYTUzMi05ZjkyN2M4YTA0Yz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0N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U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Y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gifX0seyIkaWQiOiI0Ny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g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gifX0seyIkaWQiOiI1MiIsIiR0eXBlIjoiU3dpc3NBY2FkZW1pYy5DaXRhdmkuTG9jYXRpb24sIFN3aXNzQWNhZGVtaWMuQ2l0YXZpIiwiQWRkcmVzcyI6eyIkaWQiOiI1My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4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TUiLCIkdHlwZSI6IlN3aXNzQWNhZGVtaWMuQ2l0YXZpLlJlZmVyZW5jZSwgU3dpc3NBY2FkZW1pYy5DaXRhdmkiLCJBYnN0cmFjdENvbXBsZXhpdHkiOjAsIkFic3RyYWN0U291cmNlVGV4dEZvcm1hdCI6MCwiQXV0aG9ycyI6W10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gifX0seyIkaWQiOiI1OSIsIiR0eXBlIjoiU3dpc3NBY2FkZW1pYy5DaXRhdmkuTG9jYXRpb24sIFN3aXNzQWNhZGVtaWMuQ2l0YXZpIiwiQWRkcmVzcyI6eyIkaWQiOiI2MC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gifX1dLCJPcmdhbml6YXRpb25zIjpbXSwiT3RoZXJzSW52b2x2ZWQiOltdLCJQbGFjZU9mUHVibGljYXRpb24iOiJJU0NBIiwiUHVibGlzaGVycyI6W3siJGlkIjoiNjI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OC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UtMDEtMTVUMTA6MDM6MjEiLCJQcm9qZWN0Ijp7IiRyZWYiOiI4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gifX1d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Y5IiwiJHR5cGUiOiJTd2lzc0FjYWRlbWljLkNpdGF2aS5Mb2NhdGlvbiwgU3dpc3NBY2FkZW1pYy5DaXRhdmkiLCJBZGRyZXNzIjp7IiRpZCI6Ijcw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OC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c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dGluZSBOdXNzYmF1bSIsIklkIjoiMzM2YzBhOWEtMzI0Yy00MzFhLTk1NjQtNzJhN2RhYWI4YTExIiwiTW9kaWZpZWRPbiI6IjIwMjUtMDEtMTVUMTA6MDM6MjEiLCJQcm9qZWN0Ijp7IiRyZWYiOiI4In19LCJVc2VOdW1iZXJpbmdUeXBlT2ZQYXJlbnREb2N1bWVudCI6ZmFsc2V9LHsiJGlkIjoiNzM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OCJ9fSx7IiRpZCI6Ijc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OD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xIiwiJHR5cGUiOiJTd2lzc0FjYWRlbWljLkNpdGF2aS5Mb2NhdGlvbiwgU3dpc3NBY2FkZW1pYy5DaXRhdmkiLCJBZGRyZXNzIjp7IiRpZCI6Ijg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g1IiwiQ291bnQiOjEsIlRleHRVbml0cyI6W3siJGlkIjoiODYiLCJGb250U3R5bGUiOnsiJGlkIjoiODciLCJOZXV0cmFsIjp0cnVlfSwiUmVhZGluZ09yZGVyIjoxLCJUZXh0IjoiWzExLDI14oCTMjhdIn1dfSwiVGFnIjoiQ2l0YXZpUGxhY2Vob2xkZXIjMTYzYWJmZjktNTgzMS00Y2U3LWJlNzgtZjEyYzc5ODkxMzdiIiwiVGV4dCI6IlsxMSwyNeKAkzI4XSIsIldBSVZlcnNpb24iOiI2LjE3LjAuMCJ9}</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NTkzMjUiLCJVcmlTdHJpbmciOiJodHRwczovL2RvaS5vcmcvMTAuMTE0NS8zMzU5MzI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IxIiwiTW9kaWZpZWRCeSI6Il9DaHJpc3RpbmUgTnVzc2JhdW0iLCJJZCI6IjZlY2I2YmE1LTY1MGUtNDU2Yy04NGUxLTU3OGJlNDBiNzBhOSIsIk1vZGlmaWVkT24iOiIyMDI0LTExLTEyVDEwOjE1OjIxIiwiUHJvamVjdCI6eyIkcmVmIjoiOCJ9fV0sIk51bWJlciI6IkNTQ1c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GlkIjoiOCIsIiR0eXBlIjoiU3dpc3NBY2FkZW1pYy5DaXRhdmkuUHJvamVjdCwgU3dpc3NBY2FkZW1pYy5DaXRhdmkifX0seyIkaWQiOiI5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4In19LHsiJGlkIjoiMTA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OCJ9fSx7IiRpZCI6IjEx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gifX0seyIkaWQiOiIxMi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4In19XS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4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E2IiwiJHR5cGUiOiJTd2lzc0FjYWRlbWljLkNpdGF2aS5SZWZlcmVuY2UsIFN3aXNzQWNhZGVtaWMuQ2l0YXZpIiwiQWJzdHJhY3RDb21wbGV4aXR5IjowLCJBYnN0cmFjdFNvdXJjZVRleHRGb3JtYXQiOjAsIkF1dGhvcnMiOltdLCJDaXRhdGlvbktleVVwZGF0ZVR5cGUiOjAsIkNvbGxhYm9yYXRvcnMiOltdLCJEb2kiOiIxMC4xMTQ1LzIxNTc2ODkiLCJFZGl0b3JzIjpbeyIkaWQiOiIxNy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4In19LHsiJGlkIjoiMTg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gifX0seyIkaWQiOiIxOS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gifX0seyIkaWQiOiIyMC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4In19XSwiRXZhbHVhdGlvbkNvbXBsZXhpdHkiOjAsIkV2YWx1YXRpb25Tb3VyY2VUZXh0Rm9ybWF0IjowLCJHcm91cHMiOltdLCJIYXNMYWJlbDEiOmZhbHNlLCJIYXNMYWJlbDIiOmZhbHNlLCJJc2JuIjoiOTc4MTQ1MDMxMDYzNS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4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MjQ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g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1LTAxLTE1VDEwOjAzOjIxIiwiUHJvamVjdCI6eyIkcmVmIjoiOC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OCJ9fV0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4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MzQ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}</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c0NDNlMTdjLTY0N2EtNGYzZi04OWVmLTA3ZTkzMzdkZTE3ZiIsIlJhbmdlU3RhcnQiOjMsIlJlZmVyZW5jZUlkIjoiZjA1MTg1ZDktOGE5NC00MWJlLTk1YzMtZTZlZGNhYmUzNTJ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Iy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4In19XS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4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OC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y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zMC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MxIiwiJHR5cGUiOiJTd2lzc0FjYWRlbWljLkNpdGF2aS5DaXRhdGlvbnMuV29yZFBsYWNlaG9sZGVyRW50cnksIFN3aXNzQWNhZGVtaWMuQ2l0YXZpIiwiSWQiOiIzZmFkNThjNy1kZTEyLTQ3NzQtOTViMS03MjcwNWIxNzNkY2QiLCJSYW5nZVN0YXJ0IjozLCJSYW5nZUxlbmd0aCI6NCwiUmVmZXJlbmNlSWQiOiIyMDcyOGQwNy1kMDUyLTQwOWItOGM5Ny1hMjdhM2NmYzQ3MTc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M3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gifX0seyIkaWQiOiIzO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4In19LHsiJGlkIjoiMzk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Qw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OCJ9fSx7IiRpZCI6IjQx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gifX1d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OC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Ux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XSwiRm9ybWF0dGVkVGV4dCI6eyIkaWQiOiI1MiIsIkNvdW50IjoxLCJUZXh0VW5pdHMiOlt7IiRpZCI6IjUzIiwiRm9udFN0eWxlIjp7IiRpZCI6IjU0IiwiTmV1dHJhbCI6dHJ1ZX0sIlJlYWRpbmdPcmRlciI6MSwiVGV4dCI6IlszMeKAkzMzXSJ9XX0sIlRhZyI6IkNpdGF2aVBsYWNlaG9sZGVyIzRlZDI3YTA2LWJmOTEtNGU1NC05YzE3LWI3ZmU2OGNkNzU3YiIsIlRleHQiOiJbMzHigJMzM10iLCJXQUlWZXJzaW9uIjoiNi4xNy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A4ZTA3NTg3LWM0N2EtNDU2My05NDA4LTY2OTAzNzNmOTkxZSIsIlJhbmdlTGVuZ3RoIjoyLCJSZWZlcmVuY2VJZCI6ImM0MzZhZGY1LThlMTEtNDgxMy1hZjQxLTc0OWY2NGIyZDh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cmVmIjoiOCJ9fV0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4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U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4In19LHsiJGlkIjoiMz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gifX1d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OC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OC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ND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UtMDEtMTVUMTA6MDM6MjEiLCJQcm9qZWN0Ijp7IiRyZWYiOiI4In19LCJVc2VOdW1iZXJpbmdUeXBlT2ZQYXJlbnREb2N1bWVudCI6ZmFsc2V9XSwiRm9ybWF0dGVkVGV4dCI6eyIkaWQiOiI0MiIsIkNvdW50IjoxLCJUZXh0VW5pdHMiOlt7IiRpZCI6IjQzIiwiRm9udFN0eWxlIjp7IiRpZCI6IjQ0IiwiTmV1dHJhbCI6dHJ1ZX0sIlJlYWRpbmdPcmRlciI6MSwiVGV4dCI6Ils2LDI1LDMxXSJ9XX0sIlRhZyI6IkNpdGF2aVBsYWNlaG9sZGVyIzg2MDBhMDc3LTRhNGQtNGQyZS05ZThhLTMyZDNmOTE0OTU1ZiIsIlRleHQiOiJbNiwyNSwzMV0iLCJXQUlWZXJzaW9uIjoiNi4xNy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GlkIjoiOCIsIiR0eXBlIjoiU3dpc3NBY2FkZW1pYy5DaXRhdmkuUHJvamVjdCwgU3dpc3NBY2FkZW1pYy5DaXRhdmkifX0seyIkaWQiOiI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MT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I4XSJ9XX0sIlRhZyI6IkNpdGF2aVBsYWNlaG9sZGVyIzNiMGExMWUxLTAyNTMtNGJhYi04M2YyLWM4MDY3OTczMzQ2YyIsIlRleHQiOiJbMjhdIiwiV0FJVmVyc2lvbiI6IjYuMTcuMC4wIn0=}</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11"/>
    <w:bookmarkEnd w:id="12"/>
    <w:p w14:paraId="0FADAF3F" w14:textId="158ED897"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commentRangeStart w:id="13"/>
      <w:del w:id="14" w:author="Drayton, Lindsey (ELS-HBE)" w:date="2024-11-27T12:36:00Z">
        <w:r w:rsidRPr="001F0EC4" w:rsidDel="00AA2755">
          <w:rPr>
            <w:lang w:val="en-US"/>
          </w:rPr>
          <w:delText>But although</w:delText>
        </w:r>
      </w:del>
      <w:ins w:id="15" w:author="Drayton, Lindsey (ELS-HBE)" w:date="2024-11-27T12:36:00Z">
        <w:r w:rsidR="00AA2755">
          <w:rPr>
            <w:lang w:val="en-US"/>
          </w:rPr>
          <w:t>Although</w:t>
        </w:r>
      </w:ins>
      <w:r w:rsidRPr="001F0EC4">
        <w:rPr>
          <w:lang w:val="en-US"/>
        </w:rPr>
        <w:t xml:space="preserve"> </w:t>
      </w:r>
      <w:commentRangeEnd w:id="13"/>
      <w:r w:rsidR="00B13482">
        <w:rPr>
          <w:rStyle w:val="Kommentarzeichen"/>
        </w:rPr>
        <w:commentReference w:id="13"/>
      </w:r>
      <w:r w:rsidRPr="001F0EC4">
        <w:rPr>
          <w:lang w:val="en-US"/>
        </w:rPr>
        <w:t xml:space="preserve">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commentRangeStart w:id="16"/>
      <w:del w:id="17" w:author="Drayton, Lindsey (ELS-HBE)" w:date="2024-11-27T12:38:00Z">
        <w:r w:rsidRPr="001F0EC4" w:rsidDel="002E409E">
          <w:rPr>
            <w:lang w:val="en-US"/>
          </w:rPr>
          <w:delText>This has motivated us to take a step back and reflect on four problems in the present literature</w:delText>
        </w:r>
      </w:del>
      <w:ins w:id="18" w:author="Drayton, Lindsey (ELS-HBE)" w:date="2024-11-27T12:38:00Z">
        <w:r w:rsidR="002E409E">
          <w:rPr>
            <w:lang w:val="en-US"/>
          </w:rPr>
          <w:t>There are four key issues within the existing literature</w:t>
        </w:r>
      </w:ins>
      <w:commentRangeEnd w:id="16"/>
      <w:r w:rsidR="00B13482">
        <w:rPr>
          <w:rStyle w:val="Kommentarzeichen"/>
        </w:rPr>
        <w:commentReference w:id="16"/>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19" w:name="_Toc160791726"/>
      <w:r w:rsidRPr="00A2143E">
        <w:rPr>
          <w:lang w:val="en-US"/>
        </w:rPr>
        <w:t xml:space="preserve">Current </w:t>
      </w:r>
      <w:r w:rsidR="00FD28C0">
        <w:rPr>
          <w:lang w:val="en-US"/>
        </w:rPr>
        <w:t>p</w:t>
      </w:r>
      <w:r w:rsidRPr="00A2143E">
        <w:rPr>
          <w:lang w:val="en-US"/>
        </w:rPr>
        <w:t>roblems</w:t>
      </w:r>
      <w:bookmarkEnd w:id="19"/>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20"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20"/>
      <w:proofErr w:type="spellEnd"/>
    </w:p>
    <w:p w14:paraId="338A3687" w14:textId="781AA4EF"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w:t>
      </w:r>
      <w:r w:rsidR="00FD7E8A" w:rsidRPr="001F0EC4">
        <w:rPr>
          <w:lang w:val="en-US"/>
        </w:rPr>
        <w:lastRenderedPageBreak/>
        <w:t xml:space="preserve">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S0wMS0xNVQxMDowMzoyMS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M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xNywzNF0ifV19LCJUYWciOiJDaXRhdmlQbGFjZWhvbGRlciM4MTgyNzEwNi1mZWIxLTRkZjQtYjJkZC1kMzRjZDgyODVjYTciLCJUZXh0IjoiWzE3LDM0XSIsIldBSVZlcnNpb24iOiI2LjE3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zQyNjMyZTctYjhkOS00NTc3LWEwZjktZGYwZDlmZjVhNjkxIiwiVGV4dCI6IlszNV0iLCJXQUlWZXJzaW9uIjoiNi4xNy4wLjAifQ==}</w:instrText>
          </w:r>
          <w:r w:rsidR="00F9376C" w:rsidRPr="00622143">
            <w:rPr>
              <w:lang w:val="en-US"/>
            </w:rPr>
            <w:fldChar w:fldCharType="separate"/>
          </w:r>
          <w:r w:rsidR="00142576" w:rsidRPr="00622143">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2XSJ9XX0sIlRhZyI6IkNpdGF2aVBsYWNlaG9sZGVyIzY5MWVhNDdkLWFhMTktNDkxYi1iNmY4LThiMDQ5M2MxZTVmMiIsIlRleHQiOiJbMzZdIiwiV0FJVmVyc2lvbiI6IjYuMTcuMC4wIn0=}</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7E5C9B98"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zE1NDFhOTcyLWFmODYtNDdkZi1iMWNmLWYwNTExOTFlZjFiOCIsIlRleHQiOiJbMzddIiwiV0FJVmVyc2lvbiI6IjYuMTcuMC4wIn0=}</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4XSJ9XX0sIlRhZyI6IkNpdGF2aVBsYWNlaG9sZGVyIzliZjY1ZDYwLWUxZWUtNGQ3MC05NWMxLTI5MWY0ZGI2MjM0OSIsIlRleHQiOiJbMzhdIiwiV0FJVmVyc2lvbiI6IjYuMTcuMC4wIn0=}</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21"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21"/>
    </w:p>
    <w:p w14:paraId="56C7794E" w14:textId="44539015"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1LTAxLTE1VDEwOjAzOjIx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2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1LTAxLTE1VDEwOjAzOjIx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UtMDEtMTVUMTA6MDM6MjE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YsIlJlZmVyZW5jZUlkIjoiYTc3ZTQzMzMtNTkzOC00NzRjLWFmNDMtYzFhYzg3MDk3YWQ3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g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OC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TQ1LzMzMTk1MDIiLCJVcmlTdHJpbmciOiJodHRwczovL2RvaS5vcmcvMTAuMTE0NS8zMzE5NTAy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0MGI1ZmZmLTQwY2MtNDZkYy05ZmVhLTUzYzJjOGZiNjdhYiIsIk1vZGlmaWVkT24iOiIyMDI0LTAxLTAzVDE0OjE5OjExIiwiUHJvamVjdCI6eyIkcmVmIjoiOCJ9fV0sIk9yZ2FuaXphdGlvbnMiOltdLCJPdGhlcnNJbnZvbHZlZCI6W10sIlBsYWNlT2ZQdWJsaWNhdGlvbiI6Ik5ldyBZb3JrLCBOWSwgVVNBIiwiUHVibGlzaGVycyI6W3siJGlkIjoiNTQ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gifX0seyIkaWQiOiI2M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OCJ9fSx7IiRpZCI6IjYy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OCJ9fSx7IiRpZCI6IjYz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OCJ9fSx7IiRpZCI6IjY0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4In19LHsiJGlkIjoiNjU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4In19LHsiJGlkIjoiNjY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OCJ9fSx7IiRpZCI6IjY3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gifX1d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g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3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gifX0seyIkaWQiOiI4MS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OCJ9fSx7IiRpZCI6Ijgy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gifX0seyIkaWQiOiI4My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4In19LHsiJGlkIjoiODQ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OCJ9fV0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g1IiwiJHR5cGUiOiJTd2lzc0FjYWRlbWljLkNpdGF2aS5Mb2NhdGlvbiwgU3dpc3NBY2FkZW1pYy5DaXRhdmkiLCJBZGRyZXNzIjp7IiRpZCI6Ijg2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g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OC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4OCIsIiR0eXBlIjoiU3dpc3NBY2FkZW1pYy5DaXRhdmkuUmVmZXJlbmNlLCBTd2lzc0FjYWRlbWljLkNpdGF2aSIsIkFic3RyYWN0Q29tcGxleGl0eSI6MCwiQWJzdHJhY3RTb3VyY2VUZXh0Rm9ybWF0IjowLCJBdXRob3JzIjpbXSwiQ2l0YXRpb25LZXlVcGRhdGVUeXBlIjowLCJDb2xsYWJvcmF0b3JzIjpbXSwiRG9pIjoiMTAuMTE0NS8yMTU3Njg5IiwiRWRpdG9ycyI6W3siJGlkIjoiODk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OCJ9fSx7IiRpZCI6Ijkw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4In19LHsiJGlkIjoiOTE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4In19LHsiJGlkIjoiOTI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OCJ9fV0sIkV2YWx1YXRpb25Db21wbGV4aXR5IjowLCJFdmFsdWF0aW9uU291cmNlVGV4dEZvcm1hdCI6MCwiR3JvdXBzIjpbXSwiSGFzTGFiZWwxIjpmYWxzZSwiSGFzTGFiZWwyIjpmYWxzZSwiSXNibiI6Ijk3ODE0NTAzMTA2MzUiLCJLZXl3b3JkcyI6W10sIkxvY2F0aW9ucyI6W3siJGlkIjoiOTMiLCIkdHlwZSI6IlN3aXNzQWNhZGVtaWMuQ2l0YXZpLkxvY2F0aW9uLCBTd2lzc0FjYWRlbWljLkNpdGF2aSIsIkFkZHJlc3MiOnsiJGlkIjoiOTQ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OC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2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4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S0wMS0xNVQxMDowMzoyMSIsIlByb2plY3QiOnsiJHJlZiI6Ijg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}</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NDNdIn1dfSwiVGFnIjoiQ2l0YXZpUGxhY2Vob2xkZXIjNzliMjcwZmYtZDY2ZC00MjQ4LWE4ZTItMzhmZDJkMDc1ODRjIiwiVGV4dCI6Ils0M10iLCJXQUlWZXJzaW9uIjoiNi4xNy4wLjAifQ==}</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1d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g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0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3RpbmUgTnVzc2JhdW0iLCJJZCI6IjA3MTVkODY0LWJmMjEtNDJiNi1iNDQ1LTBiM2ZmYjFmMTBhYyIsIk1vZGlmaWVkT24iOiIyMDI1LTAxLTE1VDEwOjAzOjIxIiwiUHJvamVjdCI6eyIkcmVmIjoiOCJ9fSwiVXNlTnVtYmVyaW5nVHlwZU9mUGFyZW50RG9jdW1lbnQiOmZhbHNlfSx7IiRpZCI6IjQxIiwiJHR5cGUiOiJTd2lzc0FjYWRlbWljLkNpdGF2aS5DaXRhdGlvbnMuV29yZFBsYWNlaG9sZGVyRW50cnksIFN3aXNzQWNhZGVtaWMuQ2l0YXZpIiwiSWQiOiJmNzM2NmU3NS0wOTlmLTRiMTQtOTIyNi1kZmQyZGE2MzU3ZmMiLCJSYW5nZVN0YXJ0IjozLCJSZWZlcmVuY2VJZCI6IjQzMmMxNmJmLWNkZTgtNDg2Yy1hZmM5LWYyYzU5NjdhYWRmMy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HJlZiI6IjMzIn1d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OC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5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4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S0wMS0xNVQxMDowMzoyMSIsIlByb2plY3QiOnsiJHJlZiI6IjgifX0sIlVzZU51bWJlcmluZ1R5cGVPZlBhcmVudERvY3VtZW50IjpmYWxzZX0seyIkaWQiOiI1MCIsIiR0eXBlIjoiU3dpc3NBY2FkZW1pYy5DaXRhdmkuQ2l0YXRpb25zLldvcmRQbGFjZWhvbGRlckVudHJ5LCBTd2lzc0FjYWRlbWljLkNpdGF2aSIsIklkIjoiNTVhOTY0MDgtYTM4NC00ZjdmLTg4ZmUtMGIzMjJkM2VlZjRiIiwiUmFuZ2VTdGFydCI6MywiUmFuZ2VMZW5ndGgiOjQsIlJlZmVyZW5jZUlkIjoiNTM3YTAwY2UtZGIwMi00NjllLTliMzctYWM3ZGNmZDhjYWY4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4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Y0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g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}</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1LTAxLTE1VDEwOjAzOjIx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0OCw0OV0ifV19LCJUYWciOiJDaXRhdmlQbGFjZWhvbGRlciM2YTcyYzNmNC00ZjAzLTRmNTctYTI4OS1lNzFhNmQwNDA0NzIiLCJUZXh0IjoiWzQ4LDQ5XSIsIldBSVZlcnNpb24iOiI2LjE3LjAuMCJ9}</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S0wMS0xNVQxMDowMzoyMSIsIlByb2plY3QiOnsiJHJlZiI6IjgifX0sIlVzZU51bWJlcmluZ1R5cGVPZlBhcmVudERvY3VtZW50IjpmYWxzZX0seyIkaWQiOiIxOSIsIiR0eXBlIjoiU3dpc3NBY2FkZW1pYy5DaXRhdmkuQ2l0YXRpb25zLldvcmRQbGFjZWhvbGRlckVudHJ5LCBTd2lzc0FjYWRlbWljLkNpdGF2aSIsIklkIjoiMjAyODg3MzQtNTA4ZC00MzllLThkYjItYmE3NmMwNzc2YzAwIiwiUmFuZ2VTdGFydCI6MywiUmVmZXJlbmNlSWQiOiJjYWRhZjE0NS0yMzYxLTQ3ODAtYjBlYi0yYTRiOTY0OThlMm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cmVmIjoiOCJ9fSx7IiRpZCI6IjI1IiwiJHR5cGUiOiJTd2lzc0FjYWRlbWljLkNpdGF2aS5QZXJzb24sIFN3aXNzQWNhZGVtaWMuQ2l0YXZpIiwiRmlyc3ROYW1lIjoiRWxpc2FiZXQiLCJMYXN0TmFtZSI6IkhhYXMiLCJQcm90ZWN0ZWQiOmZhbHNlLCJTZXgiOjEsIkNyZWF0ZWRCeSI6Il9DaHJpc3RpbmUgTnVzc2JhdW0iLCJDcmVhdGVkT24iOiIyMDI0LTA3LTAzVDE0OjMwOjU2IiwiTW9kaWZpZWRCeSI6Il9DaHJpc3RpbmUgTnVzc2JhdW0iLCJJZCI6ImQ2YzJjNmFiLTI5MGYtNGMyZS1hNmNmLTVmNDU3MDNlNjgxZCIsIk1vZGlmaWVkT24iOiIyMDI0LTA3LTAzVDE0OjMwOjU2IiwiUHJvamVjdCI6eyIkcmVmIjoiOCJ9fSx7IiRpZCI6IjI2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4In19XS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NDQvMjAyM19BSlNMUC0yMy0wMDAyMyIsIlVyaVN0cmluZyI6Imh0dHBzOi8vZG9pLm9yZy8xMC4xMDQ0LzIwMjNfQUpTTFAtMjMtMDAw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A6NTYiLCJNb2RpZmllZEJ5IjoiX0NocmlzdGluZSBOdXNzYmF1bSIsIklkIjoiODg2OTk4YTAtMWE0My00NDMxLWE1MjQtYTg4NWZmZDNhODkxIiwiTW9kaWZpZWRPbiI6IjIwMjQtMDctMDNUMTQ6MzA6N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NzM0MzU0OSIsIlVyaVN0cmluZyI6Imh0dHA6Ly93d3cubmNiaS5ubG0ubmloLmdvdi9wdWJtZWQvMzczNDM1ND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aWQiOiIzOS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gifX0seyIkcmVmIjoiMjYifV0sIkNpdGF0aW9uS2V5VXBkYXRlVHlwZSI6MCwiQ29sbGFib3JhdG9ycyI6W10sIkRhdGUyIjoiMTIuMTEuMjAyMSIsIkRvaSI6IjEwLjEwODAvMDI2OTkyMDYuMjAyMS4xOTc5NjU4IiwiRWRpdG9ycyI6W10sIkV2YWx1YXRpb25Db21wbGV4aXR5IjowLCJFdmFsdWF0aW9uU291cmNlVGV4dEZvcm1hdCI6MCwiR3JvdXBzIjpbXSwiSGFzTGFiZWwxIjpmYWxzZSwiSGFzTGFiZWwyIjpmYWxzZSwiS2V5d29yZHMiOltdLCJMYW5ndWFnZSI6ImVuZyIsIkxhbmd1YWdlQ29kZSI6ImVuIi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gifX0seyIkaWQiOiI1My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4In19LHsiJGlkIjoiNTc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OCJ9fSx7IiRpZCI6IjU4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OCJ9fSx7IiRpZCI6IjU5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gifX0seyIkaWQiOiI2MC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gifX0seyIkaWQiOiI2MS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4In19LHsiJGlkIjoiNjI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4In19XS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YzIiwiJHR5cGUiOiJTd2lzc0FjYWRlbWljLkNpdGF2aS5Mb2NhdGlvbiwgU3dpc3NBY2FkZW1pYy5DaXRhdmkiLCJBZGRyZXNzIjp7IiRpZCI6IjY0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4In19LHsiJGlkIjoiNjYiLCIkdHlwZSI6IlN3aXNzQWNhZGVtaWMuQ2l0YXZpLkxvY2F0aW9uLCBTd2lzc0FjYWRlbWljLkNpdGF2aSIsIkFkZHJlc3MiOnsiJGlkIjoiNjc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4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2OS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g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}</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537E4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OC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Ix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g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}</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OV0ifV19LCJUYWciOiJDaXRhdmlQbGFjZWhvbGRlciM5YzBiMjM2Ny0xNjU5LTRmMGYtYmY2YS1hNTM1YzIxNmIxYTEiLCJUZXh0IjoiWzE5XSIsIldBSVZlcnNpb24iOiI2LjE3LjAuMCJ9}</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S0wMS0xNVQxMDowMzoyMS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UtMDEtMTVUMTA6MDM6MjEiLCJQcm9qZWN0Ijp7IiRyZWYiOiI4In19LCJVc2VOdW1iZXJpbmdUeXBlT2ZQYXJlbnREb2N1bWVudCI6ZmFsc2V9XSwiRm9ybWF0dGVkVGV4dCI6eyIkaWQiOiIxMyIsIkNvdW50IjoxLCJUZXh0VW5pdHMiOlt7IiRpZCI6IjE0IiwiRm9udFN0eWxlIjp7IiRpZCI6IjE1IiwiTmV1dHJhbCI6dHJ1ZX0sIlJlYWRpbmdPcmRlciI6MSwiVGV4dCI6Ils1NV0ifV19LCJUYWciOiJDaXRhdmlQbGFjZWhvbGRlciMzOTZlM2Y1ZS1kMDJlLTQ3YzctYmM0ZS1lYjNlNTliNTE2ZGQiLCJUZXh0IjoiWzU1XSIsIldBSVZlcnNpb24iOiI2LjE3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2XSJ9XX0sIlRhZyI6IkNpdGF2aVBsYWNlaG9sZGVyIzhkODMwYTk5LWJkM2EtNDU3MS1iMDY5LWE5NTE1NmQ4MTcxMSIsIlRleHQiOiJbNTZdIiwiV0FJVmVyc2lvbiI6IjYuMTcuMC4wIn0=}</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1Nyw1OF0ifV19LCJUYWciOiJDaXRhdmlQbGFjZWhvbGRlciMxOTYxMzMzNS00NmE1LTQ2NjEtOTM0OS0zMmVjMmNiMWM5ZmEiLCJUZXh0IjoiWzU3LDU4XSIsIldBSVZlcnNpb24iOiI2LjE3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N0aW5lIE51c3NiYXVtIiwiSWQiOiI5MTFjNzQ5Mi00NGM3LTQwYTctYjg0YS03YzdjZjI4Yzc5YjM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5XSJ9XX0sIlRhZyI6IkNpdGF2aVBsYWNlaG9sZGVyIzJmMWM1MTkxLTFkOTctNDIxNS05OWQzLWMxNGNhNGU4NTNiOCIsIlRleHQiOiJbNTldIiwiV0FJVmVyc2lvbiI6IjYuMTc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1LTAxLTE1VDEwOjAzOjIx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UtMDEtMTVUMTA6MDM6MjE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1LTAxLTE1VDEwOjAzOjIxIiwiUHJvamVjdCI6eyIkcmVmIjoiOCJ9fSwiVXNlTnVtYmVyaW5nVHlwZU9mUGFyZW50RG9jdW1lbnQiOmZhbHNlfV0sIkZvcm1hdHRlZFRleHQiOnsiJGlkIjoiNTgiLCJDb3VudCI6MSwiVGV4dFVuaXRzIjpbeyIkaWQiOiI1OSIsIkZvbnRTdHlsZSI6eyIkaWQiOiI2MCIsIk5ldXRyYWwiOnRydWV9LCJSZWFkaW5nT3JkZXIiOjEsIlRleHQiOiJbNjDigJM2Ml0ifV19LCJUYWciOiJDaXRhdmlQbGFjZWhvbGRlciMwNTJjYWUxMi0zNjY3LTQzN2ItODc2Ny1jNDliMGQxZmNhZDYiLCJUZXh0IjoiWzYw4oCTNjJdIiwiV0FJVmVyc2lvbiI6IjYuMTc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0MS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M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g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0Ny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4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UtMDEtMTVUMTA6MDM6MjEiLCJQcm9qZWN0Ijp7IiRyZWYiOiI4In19LCJVc2VOdW1iZXJpbmdUeXBlT2ZQYXJlbnREb2N1bWVudCI6ZmFsc2V9XSwiRm9ybWF0dGVkVGV4dCI6eyIkaWQiOiI0OCIsIkNvdW50IjoxLCJUZXh0VW5pdHMiOlt7IiRpZCI6IjQ5IiwiRm9udFN0eWxlIjp7IiRpZCI6IjUwIiwiTmV1dHJhbCI6dHJ1ZX0sIlJlYWRpbmdPcmRlciI6MSwiVGV4dCI6IlsyMCw2Myw2NF0ifV19LCJUYWciOiJDaXRhdmlQbGFjZWhvbGRlciNmNWU2NTA5ZS0zZjE2LTRhNDQtOTY1MS05MWRiNWZkMzlmMzMiLCJUZXh0IjoiWzIwLDYzLDY0XSIsIldBSVZlcnNpb24iOiI2LjE3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22" w:name="_Hlk183021548"/>
      <w:bookmarkStart w:id="23" w:name="_Hlk180759688"/>
      <w:bookmarkStart w:id="24"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UQUZGQy4yMDE3LjI3NjMxMzQiLCJVcmlTdHJpbmciOiJodHRwczovL2RvaS5vcmcvMTAuMTEwOS9UQUZGQy4yMDE3LjI3NjMx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}</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w:t>
      </w:r>
      <w:r w:rsidR="000D3015" w:rsidRPr="001F0EC4">
        <w:rPr>
          <w:lang w:val="en-US"/>
        </w:rPr>
        <w:lastRenderedPageBreak/>
        <w: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OCJ9fSx7IiRpZCI6IjEyIiwiJHR5cGUiOiJTd2lzc0FjYWRlbWljLkNpdGF2aS5QZXJzb24sIFN3aXNzQWNhZGVtaWMuQ2l0YXZpIiwiRmlyc3ROYW1lIjoiRWxpemFiZXRoIiwiTGFzdE5hbWUiOiJCcm9hZGJlbnQiLCJQcm90ZWN0ZWQiOmZhbHNlLCJTZXgiOjEsIkNyZWF0ZWRCeSI6Il9DaHJpc3RpbmUgTnVzc2JhdW0iLCJDcmVhdGVkT24iOiIyMDIzLTEyLTAyVDE0OjA2OjA2IiwiTW9kaWZpZWRCeSI6Il9DaHJpc3RpbmUgTnVzc2JhdW0iLCJJZCI6ImVmNmEzODFkLWEwZGUtNGQ5ZC04NmUzLTBlNjUyN2IyZmMyNyIsIk1vZGlmaWVkT24iOiIyMDIzLTEyLTAyVDE0OjA2OjA2IiwiUHJvamVjdCI6eyIkcmVmIjoiOCJ9fV0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4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Y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OC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3RpbmUgTnVzc2JhdW0iLCJJZCI6ImQ4ZTVhN2QzLWE3OTItNGZjMy1hYWQ1LWRkODI4N2NlZDE1MC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NThdIn1dfSwiVGFnIjoiQ2l0YXZpUGxhY2Vob2xkZXIjZTI0NDJjNjEtNWM1Yi00YTNjLWIzNTctZGQ0ZGQ1YTc3OWJlIiwiVGV4dCI6Ils1OF0iLCJXQUlWZXJzaW9uIjoiNi4xNy4wLjAifQ==}</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2M5NjkxZmNiLTZkZTctNGNkNS05MzQ4LTQ2MjJiZjhhMjAzZSIsIlRleHQiOiJbMzddIiwiV0FJVmVyc2lvbiI6IjYuMTcuMC4wIn0=}</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22"/>
      <w:r w:rsidR="000D3015" w:rsidRPr="001F0EC4">
        <w:rPr>
          <w:lang w:val="en-US"/>
        </w:rPr>
        <w:t>.</w:t>
      </w:r>
      <w:bookmarkEnd w:id="23"/>
      <w:r w:rsidR="0002272B" w:rsidRPr="001F0EC4">
        <w:rPr>
          <w:lang w:val="en-US"/>
        </w:rPr>
        <w:t xml:space="preserve"> </w:t>
      </w:r>
      <w:bookmarkStart w:id="25" w:name="_Hlk187656620"/>
      <w:bookmarkEnd w:id="24"/>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26" w:name="_Hlk180760509"/>
      <w:bookmarkStart w:id="27"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4Nzc4NzgwIiwiVXJpU3RyaW5nIjoiaHR0cDovL3d3dy5uY2JpLm5sbS5uaWguZ292L3B1Ym1lZC8zODc3ODc4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jozMDo0NSIsIk1vZGlmaWVkQnkiOiJfQ2hyaXN0aW5lIE51c3NiYXVtIiwiSWQiOiJiODdlNzcyNi0zNjAwLTRjNTEtOTM0Zi0zZTYxMTE3Njc2YjMiLCJNb2RpZmllZE9uIjoiMjAyNC0xMC0yNVQxMjozMD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DMwMTAwNjYyNDEyNTYyMjEiLCJVcmlTdHJpbmciOiJodHRwczovL2RvaS5vcmcvMTAuMTE3Ny8wMzAxMDA2NjI0MTI1NjIy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jozMDo0NSIsIk1vZGlmaWVkQnkiOiJfQ2hyaXN0aW5lIE51c3NiYXVtIiwiSWQiOiJkM2YzYTNiZS05Mjg5LTQxMDctYWRjOS01ZTExYTVmYTJmMzIiLCJNb2RpZmllZE9uIjoiMjAyNC0xMC0yNVQxMjozMDo0N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MzQ4NjMwIiwiVXJpU3RyaW5nIjoiaHR0cHM6Ly93d3cubmNiaS5ubG0ubmloLmdvdi9wbWMvYXJ0aWNsZXMvUE1DMTEzNDg2M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Y2XSJ9XX0sIlRhZyI6IkNpdGF2aVBsYWNlaG9sZGVyIzQ2ZjI0NGEyLWIyOTQtNGVjOC1iZTkwLTAzZGI2YjNlMmVmNSIsIlRleHQiOiJbNjZdIiwiV0FJVmVyc2lvbiI6IjYuMTc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26"/>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25"/>
      <w:bookmarkEnd w:id="27"/>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Y3XSJ9XX0sIlRhZyI6IkNpdGF2aVBsYWNlaG9sZGVyI2ExNzRkNWZlLTdkODUtNDJiMi04NzE1LTczOGEwNTBhMjNlMiIsIlRleHQiOiJbNjddIiwiV0FJVmVyc2lvbiI6IjYuMTc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28"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28"/>
    </w:p>
    <w:p w14:paraId="7427FC61" w14:textId="186B62D5" w:rsidR="001F3518" w:rsidRPr="001841EA" w:rsidRDefault="00AA766C" w:rsidP="00543E14">
      <w:pPr>
        <w:spacing w:line="480" w:lineRule="auto"/>
        <w:jc w:val="both"/>
        <w:rPr>
          <w:lang w:val="en-US"/>
          <w:rPrChange w:id="29" w:author="Stefan Schweinberger" w:date="2025-01-15T18:37:00Z">
            <w:rPr>
              <w:color w:val="C00000"/>
              <w:lang w:val="en-US"/>
            </w:rPr>
          </w:rPrChange>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30"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commentRangeStart w:id="31"/>
      <w:commentRangeStart w:id="32"/>
      <w:commentRangeEnd w:id="31"/>
      <w:r w:rsidR="00145880" w:rsidRPr="008874E2">
        <w:rPr>
          <w:rStyle w:val="Kommentarzeichen"/>
          <w:color w:val="C00000"/>
        </w:rPr>
        <w:commentReference w:id="31"/>
      </w:r>
      <w:commentRangeEnd w:id="32"/>
      <w:r w:rsidR="00B13482">
        <w:rPr>
          <w:rStyle w:val="Kommentarzeichen"/>
        </w:rPr>
        <w:commentReference w:id="32"/>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30"/>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ZDMzYzMyOGYtOWI3NS00MjJiLTlkNTctZTU4MDVhZTEwOTJkIiwiVGV4dCI6Ils2OF0iLCJXQUlWZXJzaW9uIjoiNi4xNy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1dLCJGb3JtYXR0ZWRUZXh0Ijp7IiRpZCI6IjEzIiwiQ291bnQiOjEsIlRleHRVbml0cyI6W3siJGlkIjoiMTQiLCJGb250U3R5bGUiOnsiJGlkIjoiMTUiLCJOZXV0cmFsIjp0cnVlfSwiUmVhZGluZ09yZGVyIjoxLCJUZXh0IjoiWzY5XSJ9XX0sIlRhZyI6IkNpdGF2aVBsYWNlaG9sZGVyIzU4OTRmOGQxLTY5MzAtNDcxYS1iYTY2LTlhOWRlZWUxMmE4ZSIsIlRleHQiOiJbNjldIiwiV0FJVmVyc2lvbiI6IjYuMTcuMC4wIn0=}</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33" w:name="_Hlk182414931"/>
      <w:bookmarkStart w:id="34" w:name="_Hlk180774683"/>
      <w:r w:rsidR="004F018A">
        <w:rPr>
          <w:lang w:val="en-US"/>
        </w:rPr>
        <w:t>P</w:t>
      </w:r>
      <w:r w:rsidR="006C403A" w:rsidRPr="001F0EC4">
        <w:rPr>
          <w:lang w:val="en-US"/>
        </w:rPr>
        <w:t>oor</w:t>
      </w:r>
      <w:r w:rsidR="00195182" w:rsidRPr="001F0EC4">
        <w:rPr>
          <w:lang w:val="en-US"/>
        </w:rPr>
        <w:t xml:space="preserve"> interconnectivity is not unique to naturalness but </w:t>
      </w:r>
      <w:ins w:id="35" w:author="Stefan Schweinberger" w:date="2025-01-15T18:43:00Z">
        <w:r w:rsidR="002B6EE3">
          <w:rPr>
            <w:lang w:val="en-US"/>
          </w:rPr>
          <w:t xml:space="preserve">can </w:t>
        </w:r>
      </w:ins>
      <w:r w:rsidR="00195182" w:rsidRPr="001F0EC4">
        <w:rPr>
          <w:lang w:val="en-US"/>
        </w:rPr>
        <w:t>affect</w:t>
      </w:r>
      <w:del w:id="36" w:author="Stefan Schweinberger" w:date="2025-01-15T18:43:00Z">
        <w:r w:rsidR="00195182" w:rsidRPr="001F0EC4" w:rsidDel="002B6EE3">
          <w:rPr>
            <w:lang w:val="en-US"/>
          </w:rPr>
          <w:delText>s</w:delText>
        </w:r>
      </w:del>
      <w:r w:rsidR="00195182" w:rsidRPr="001F0EC4">
        <w:rPr>
          <w:lang w:val="en-US"/>
        </w:rPr>
        <w:t xml:space="preserve"> many other research domains within </w:t>
      </w:r>
      <w:del w:id="37" w:author="Stefan Schweinberger" w:date="2025-01-15T18:35:00Z">
        <w:r w:rsidR="00195182" w:rsidRPr="001F0EC4" w:rsidDel="001841EA">
          <w:rPr>
            <w:lang w:val="en-US"/>
          </w:rPr>
          <w:delText>voice or face</w:delText>
        </w:r>
      </w:del>
      <w:ins w:id="38" w:author="Stefan Schweinberger" w:date="2025-01-15T18:35:00Z">
        <w:r w:rsidR="001841EA">
          <w:rPr>
            <w:lang w:val="en-US"/>
          </w:rPr>
          <w:t>person</w:t>
        </w:r>
      </w:ins>
      <w:r w:rsidR="00195182" w:rsidRPr="001F0EC4">
        <w:rPr>
          <w:lang w:val="en-US"/>
        </w:rPr>
        <w:t xml:space="preserve"> perception. </w:t>
      </w:r>
      <w:del w:id="39" w:author="Stefan Schweinberger" w:date="2025-01-15T18:38:00Z">
        <w:r w:rsidR="00195182" w:rsidRPr="001F0EC4" w:rsidDel="001841EA">
          <w:rPr>
            <w:lang w:val="en-US"/>
          </w:rPr>
          <w:delText>However</w:delText>
        </w:r>
      </w:del>
      <w:ins w:id="40" w:author="Stefan Schweinberger" w:date="2025-01-15T18:43:00Z">
        <w:r w:rsidR="002B6EE3">
          <w:rPr>
            <w:lang w:val="en-US"/>
          </w:rPr>
          <w:t>C</w:t>
        </w:r>
      </w:ins>
      <w:del w:id="41" w:author="Stefan Schweinberger" w:date="2025-01-15T18:43:00Z">
        <w:r w:rsidR="00195182" w:rsidRPr="001F0EC4" w:rsidDel="002B6EE3">
          <w:rPr>
            <w:lang w:val="en-US"/>
          </w:rPr>
          <w:delText xml:space="preserve">, </w:delText>
        </w:r>
      </w:del>
      <w:del w:id="42" w:author="Stefan Schweinberger" w:date="2025-01-15T18:38:00Z">
        <w:r w:rsidR="00195182" w:rsidRPr="001F0EC4" w:rsidDel="001841EA">
          <w:rPr>
            <w:lang w:val="en-US"/>
          </w:rPr>
          <w:delText>e</w:delText>
        </w:r>
        <w:r w:rsidR="00976793" w:rsidRPr="001F0EC4" w:rsidDel="001841EA">
          <w:rPr>
            <w:lang w:val="en-US"/>
          </w:rPr>
          <w:delText xml:space="preserve">ven when </w:delText>
        </w:r>
      </w:del>
      <w:del w:id="43" w:author="Stefan Schweinberger" w:date="2025-01-15T18:43:00Z">
        <w:r w:rsidR="00976793" w:rsidRPr="001F0EC4" w:rsidDel="002B6EE3">
          <w:rPr>
            <w:lang w:val="en-US"/>
          </w:rPr>
          <w:delText>c</w:delText>
        </w:r>
      </w:del>
      <w:r w:rsidR="00976793" w:rsidRPr="001F0EC4">
        <w:rPr>
          <w:lang w:val="en-US"/>
        </w:rPr>
        <w:t>onsider</w:t>
      </w:r>
      <w:del w:id="44" w:author="Stefan Schweinberger" w:date="2025-01-15T18:38:00Z">
        <w:r w:rsidR="00976793" w:rsidRPr="001F0EC4" w:rsidDel="001841EA">
          <w:rPr>
            <w:lang w:val="en-US"/>
          </w:rPr>
          <w:delText>ing</w:delText>
        </w:r>
      </w:del>
      <w:r w:rsidR="00976793" w:rsidRPr="001F0EC4">
        <w:rPr>
          <w:lang w:val="en-US"/>
        </w:rPr>
        <w:t xml:space="preserve"> fields with </w:t>
      </w:r>
      <w:del w:id="45" w:author="Stefan Schweinberger" w:date="2025-01-15T18:46:00Z">
        <w:r w:rsidR="00976793" w:rsidRPr="001F0EC4" w:rsidDel="002B6EE3">
          <w:rPr>
            <w:lang w:val="en-US"/>
          </w:rPr>
          <w:delText>highly divergent</w:delText>
        </w:r>
      </w:del>
      <w:ins w:id="46" w:author="Stefan Schweinberger" w:date="2025-01-15T18:46:00Z">
        <w:r w:rsidR="002B6EE3">
          <w:rPr>
            <w:lang w:val="en-US"/>
          </w:rPr>
          <w:t>different</w:t>
        </w:r>
      </w:ins>
      <w:r w:rsidR="00976793" w:rsidRPr="001F0EC4">
        <w:rPr>
          <w:lang w:val="en-US"/>
        </w:rPr>
        <w:t xml:space="preserve"> research traditions, such as impression formation </w:t>
      </w:r>
      <w:ins w:id="47" w:author="Stefan Schweinberger" w:date="2025-01-15T18:37:00Z">
        <w:r w:rsidR="001841EA">
          <w:rPr>
            <w:lang w:val="en-US"/>
          </w:rPr>
          <w:t xml:space="preserve">according to </w:t>
        </w:r>
      </w:ins>
      <w:ins w:id="48" w:author="Stefan Schweinberger" w:date="2025-01-15T18:36:00Z">
        <w:r w:rsidR="001841EA">
          <w:rPr>
            <w:lang w:val="en-US"/>
          </w:rPr>
          <w:t xml:space="preserve">social psychological models </w:t>
        </w:r>
      </w:ins>
      <w:ins w:id="49" w:author="Stefan Schweinberger" w:date="2025-01-15T18:38:00Z">
        <w:r w:rsidR="001841EA">
          <w:rPr>
            <w:lang w:val="en-US"/>
          </w:rPr>
          <w:t>of inter-group perception versus</w:t>
        </w:r>
      </w:ins>
      <w:del w:id="50" w:author="Stefan Schweinberger" w:date="2025-01-15T18:37:00Z">
        <w:r w:rsidR="00976793" w:rsidRPr="001F0EC4" w:rsidDel="001841EA">
          <w:rPr>
            <w:lang w:val="en-US"/>
          </w:rPr>
          <w:delText>from</w:delText>
        </w:r>
      </w:del>
      <w:r w:rsidR="00976793" w:rsidRPr="001F0EC4">
        <w:rPr>
          <w:lang w:val="en-US"/>
        </w:rPr>
        <w:t xml:space="preserve"> face</w:t>
      </w:r>
      <w:del w:id="51" w:author="Stefan Schweinberger" w:date="2025-01-15T18:37:00Z">
        <w:r w:rsidR="00976793" w:rsidRPr="001F0EC4" w:rsidDel="001841EA">
          <w:rPr>
            <w:lang w:val="en-US"/>
          </w:rPr>
          <w:delText>s</w:delText>
        </w:r>
      </w:del>
      <w:r w:rsidR="00976793" w:rsidRPr="001F0EC4">
        <w:rPr>
          <w:lang w:val="en-US"/>
        </w:rPr>
        <w:t>/voice</w:t>
      </w:r>
      <w:ins w:id="52" w:author="Stefan Schweinberger" w:date="2025-01-15T18:37:00Z">
        <w:r w:rsidR="001841EA">
          <w:rPr>
            <w:lang w:val="en-US"/>
          </w:rPr>
          <w:t xml:space="preserve"> perception models</w:t>
        </w:r>
      </w:ins>
      <w:ins w:id="53" w:author="Stefan Schweinberger" w:date="2025-01-15T18:38:00Z">
        <w:r w:rsidR="001841EA">
          <w:rPr>
            <w:lang w:val="en-US"/>
          </w:rPr>
          <w:t xml:space="preserve">. </w:t>
        </w:r>
      </w:ins>
      <w:ins w:id="54" w:author="Stefan Schweinberger" w:date="2025-01-15T18:42:00Z">
        <w:r w:rsidR="002B6EE3">
          <w:rPr>
            <w:lang w:val="en-US"/>
          </w:rPr>
          <w:t>T</w:t>
        </w:r>
      </w:ins>
      <w:ins w:id="55" w:author="Stefan Schweinberger" w:date="2025-01-15T18:39:00Z">
        <w:r w:rsidR="002B6EE3">
          <w:rPr>
            <w:lang w:val="en-US"/>
          </w:rPr>
          <w:t>hese models were developed for different types of perceptual cues,</w:t>
        </w:r>
      </w:ins>
      <w:del w:id="56" w:author="Stefan Schweinberger" w:date="2025-01-15T18:37:00Z">
        <w:r w:rsidR="00976793" w:rsidRPr="001F0EC4" w:rsidDel="001841EA">
          <w:rPr>
            <w:lang w:val="en-US"/>
          </w:rPr>
          <w:delText>s</w:delText>
        </w:r>
      </w:del>
      <w:r w:rsidR="00976793" w:rsidRPr="001F0EC4">
        <w:rPr>
          <w:lang w:val="en-US"/>
        </w:rPr>
        <w:t xml:space="preserve"> </w:t>
      </w:r>
      <w:ins w:id="57" w:author="Stefan Schweinberger" w:date="2025-01-15T18:42:00Z">
        <w:r w:rsidR="002B6EE3">
          <w:rPr>
            <w:lang w:val="en-US"/>
          </w:rPr>
          <w:t xml:space="preserve">and </w:t>
        </w:r>
      </w:ins>
      <w:del w:id="58" w:author="Stefan Schweinberger" w:date="2025-01-15T18:40:00Z">
        <w:r w:rsidR="00976793" w:rsidRPr="001F0EC4" w:rsidDel="002B6EE3">
          <w:rPr>
            <w:lang w:val="en-US"/>
          </w:rPr>
          <w:delText xml:space="preserve">for which </w:delText>
        </w:r>
      </w:del>
      <w:r w:rsidR="00976793" w:rsidRPr="001F0EC4">
        <w:rPr>
          <w:lang w:val="en-US"/>
        </w:rPr>
        <w:t xml:space="preserve">two different two-factor models with different labels </w:t>
      </w:r>
      <w:r w:rsidR="004F018A" w:rsidRPr="001F0EC4">
        <w:rPr>
          <w:lang w:val="en-US"/>
        </w:rPr>
        <w:t xml:space="preserve">have been proposed </w:t>
      </w:r>
      <w:ins w:id="59" w:author="Stefan Schweinberger" w:date="2025-01-15T18:40:00Z">
        <w:r w:rsidR="002B6EE3">
          <w:rPr>
            <w:lang w:val="en-US"/>
          </w:rPr>
          <w:t xml:space="preserve">in both cases </w:t>
        </w:r>
      </w:ins>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w:t>
      </w:r>
      <w:ins w:id="60" w:author="Stefan Schweinberger" w:date="2025-01-15T18:40:00Z">
        <w:r w:rsidR="002B6EE3">
          <w:rPr>
            <w:lang w:val="en-US"/>
          </w:rPr>
          <w:t xml:space="preserve">. </w:t>
        </w:r>
      </w:ins>
      <w:ins w:id="61" w:author="Stefan Schweinberger" w:date="2025-01-15T18:42:00Z">
        <w:r w:rsidR="002B6EE3">
          <w:rPr>
            <w:lang w:val="en-US"/>
          </w:rPr>
          <w:t>More recently</w:t>
        </w:r>
      </w:ins>
      <w:ins w:id="62" w:author="Stefan Schweinberger" w:date="2025-01-15T18:43:00Z">
        <w:r w:rsidR="002B6EE3">
          <w:rPr>
            <w:lang w:val="en-US"/>
          </w:rPr>
          <w:t xml:space="preserve"> though</w:t>
        </w:r>
      </w:ins>
      <w:ins w:id="63" w:author="Stefan Schweinberger" w:date="2025-01-15T18:42:00Z">
        <w:r w:rsidR="002B6EE3">
          <w:rPr>
            <w:lang w:val="en-US"/>
          </w:rPr>
          <w:t>, these fields arguably benefit</w:t>
        </w:r>
      </w:ins>
      <w:ins w:id="64" w:author="Stefan Schweinberger" w:date="2025-01-15T18:43:00Z">
        <w:r w:rsidR="002B6EE3">
          <w:rPr>
            <w:lang w:val="en-US"/>
          </w:rPr>
          <w:t>ed</w:t>
        </w:r>
      </w:ins>
      <w:ins w:id="65" w:author="Stefan Schweinberger" w:date="2025-01-15T18:42:00Z">
        <w:r w:rsidR="002B6EE3">
          <w:rPr>
            <w:lang w:val="en-US"/>
          </w:rPr>
          <w:t xml:space="preserve"> from</w:t>
        </w:r>
      </w:ins>
      <w:ins w:id="66" w:author="Stefan Schweinberger" w:date="2025-01-15T18:41:00Z">
        <w:r w:rsidR="002B6EE3">
          <w:rPr>
            <w:lang w:val="en-US"/>
          </w:rPr>
          <w:t xml:space="preserve"> interconnectivity, with</w:t>
        </w:r>
      </w:ins>
      <w:del w:id="67" w:author="Stefan Schweinberger" w:date="2025-01-15T18:40:00Z">
        <w:r w:rsidR="00976793" w:rsidRPr="001F0EC4" w:rsidDel="002B6EE3">
          <w:rPr>
            <w:lang w:val="en-US"/>
          </w:rPr>
          <w:delText>,</w:delText>
        </w:r>
      </w:del>
      <w:r w:rsidR="00976793" w:rsidRPr="001F0EC4">
        <w:rPr>
          <w:lang w:val="en-US"/>
        </w:rPr>
        <w:t xml:space="preserve"> </w:t>
      </w:r>
      <w:del w:id="68" w:author="Stefan Schweinberger" w:date="2025-01-15T18:41:00Z">
        <w:r w:rsidR="00976793" w:rsidRPr="001F0EC4" w:rsidDel="002B6EE3">
          <w:rPr>
            <w:lang w:val="en-US"/>
          </w:rPr>
          <w:delText xml:space="preserve">there is </w:delText>
        </w:r>
      </w:del>
      <w:r w:rsidR="00976793" w:rsidRPr="001F0EC4">
        <w:rPr>
          <w:lang w:val="en-US"/>
        </w:rPr>
        <w:t xml:space="preserve">substantial research to link these distinct clusters and uncover both these specific </w:t>
      </w:r>
      <w:r w:rsidR="00976793" w:rsidRPr="001F0EC4">
        <w:rPr>
          <w:lang w:val="en-US"/>
        </w:rPr>
        <w:lastRenderedPageBreak/>
        <w:t xml:space="preserve">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69"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ddIn1dfSwiVGFnIjoiQ2l0YXZpUGxhY2Vob2xkZXIjY2JhNWI1YTMtYjI1ZC00YTZmLWI4OGQtMmQ3MDQ4YzEwNmQ2IiwiVGV4dCI6IlsxN10iLCJXQUlWZXJzaW9uIjoiNi4xNy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1dLCJGb3JtYXR0ZWRUZXh0Ijp7IiRpZCI6IjE2IiwiQ291bnQiOjEsIlRleHRVbml0cyI6W3siJGlkIjoiMTciLCJGb250U3R5bGUiOnsiJGlkIjoiMTgiLCJOZXV0cmFsIjp0cnVlfSwiUmVhZGluZ09yZGVyIjoxLCJUZXh0IjoiWzIzXSJ9XX0sIlRhZyI6IkNpdGF2aVBsYWNlaG9sZGVyIzBmYjIwOTNkLTE4MTktNGE3OS1iYTQyLTA1Y2UwMzc4YmNjZCIsIlRleHQiOiJbMjNdIiwiV0FJVmVyc2lvbiI6IjYuMTcuMC4wIn0=}</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33"/>
      <w:r w:rsidR="006613F4" w:rsidRPr="001F0EC4">
        <w:rPr>
          <w:lang w:val="en-US"/>
        </w:rPr>
        <w:t xml:space="preserve"> </w:t>
      </w:r>
      <w:bookmarkEnd w:id="34"/>
      <w:bookmarkEnd w:id="69"/>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1LTAxLTE1VDEwOjAzOjIx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Uxlbmd0aCI6My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}</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c1XSJ9XX0sIlRhZyI6IkNpdGF2aVBsYWNlaG9sZGVyIzcyYmRiYzU3LWRiNDQtNGZkNy1hNWRlLWNmOWFiMGIwZTQ1MCIsIlRleHQiOiJbNzVdIiwiV0FJVmVyc2lvbiI6IjYuMTcuMC4wIn0=}</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1LTAxLTE1VDEwOjAzOjIx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UtMDEtMTVUMTA6MDM6MjE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Qx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QyIiwiQ291bnQiOjEsIlRleHRVbml0cyI6W3siJGlkIjoiNDMiLCJGb250U3R5bGUiOnsiJGlkIjoiNDQiLCJOZXV0cmFsIjp0cnVlfSwiUmVhZGluZ09yZGVyIjoxLCJUZXh0IjoiWzExLDc2XSJ9XX0sIlRhZyI6IkNpdGF2aVBsYWNlaG9sZGVyIzFjNDQyN2JiLThiYjktNDY2OS04ZDM0LTBlYzBhMTI2ZDYxNCIsIlRleHQiOiJbMTEsNzZdIiwiV0FJVmVyc2lvbiI6IjYuMTcuMC4wIn0=}</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commentRangeStart w:id="70"/>
      <w:del w:id="71" w:author="Drayton, Lindsey (ELS-HBE)" w:date="2025-01-08T15:51:00Z">
        <w:r w:rsidR="00041975" w:rsidRPr="001F0EC4" w:rsidDel="00140813">
          <w:rPr>
            <w:lang w:val="en-US"/>
          </w:rPr>
          <w:delText>ones</w:delText>
        </w:r>
        <w:r w:rsidR="005E0F61" w:rsidRPr="001F0EC4" w:rsidDel="00140813">
          <w:rPr>
            <w:lang w:val="en-US"/>
          </w:rPr>
          <w:delText xml:space="preserve"> </w:delText>
        </w:r>
      </w:del>
      <w:ins w:id="72" w:author="Drayton, Lindsey (ELS-HBE)" w:date="2025-01-08T15:51:00Z">
        <w:r w:rsidR="00140813">
          <w:rPr>
            <w:lang w:val="en-US"/>
          </w:rPr>
          <w:t>voices</w:t>
        </w:r>
        <w:r w:rsidR="00140813" w:rsidRPr="001F0EC4">
          <w:rPr>
            <w:lang w:val="en-US"/>
          </w:rPr>
          <w:t xml:space="preserve"> </w:t>
        </w:r>
      </w:ins>
      <w:commentRangeEnd w:id="70"/>
      <w:r w:rsidR="006628D2">
        <w:rPr>
          <w:rStyle w:val="Kommentarzeichen"/>
        </w:rPr>
        <w:commentReference w:id="70"/>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M2Y0N2ViZWUtOTQ3OC00MDM2LThlOTEtZWI0MGZjMDMwNjE3IiwiVGV4dCI6Ils3N10iLCJXQUlWZXJzaW9uIjoiNi4xNy4wLjAifQ==}</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73" w:name="_Toc160791730"/>
      <w:r w:rsidRPr="000D56B2">
        <w:rPr>
          <w:i/>
          <w:iCs/>
          <w:lang w:val="en-US"/>
        </w:rPr>
        <w:t>Insufficient anchoring in voice perception theory</w:t>
      </w:r>
      <w:bookmarkEnd w:id="73"/>
    </w:p>
    <w:p w14:paraId="05E0D106" w14:textId="42A15E67"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 xml:space="preserve">practical knowledge, but they are insufficiently anchored in voice perception theory. </w:t>
      </w:r>
      <w:commentRangeStart w:id="74"/>
      <w:r w:rsidR="00A0435C">
        <w:rPr>
          <w:lang w:val="en-US"/>
        </w:rPr>
        <w:t>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Start w:id="75"/>
      <w:commentRangeEnd w:id="74"/>
      <w:r w:rsidR="00326146" w:rsidRPr="00326146">
        <w:rPr>
          <w:color w:val="C00000"/>
          <w:lang w:val="en-US"/>
        </w:rPr>
        <w:t>So far, no</w:t>
      </w:r>
      <w:r w:rsidR="00326146">
        <w:rPr>
          <w:color w:val="C00000"/>
          <w:lang w:val="en-US"/>
        </w:rPr>
        <w:t xml:space="preserve"> considerable</w:t>
      </w:r>
      <w:r w:rsidR="00326146" w:rsidRPr="00326146">
        <w:rPr>
          <w:color w:val="C00000"/>
          <w:lang w:val="en-US"/>
        </w:rPr>
        <w:t xml:space="preserve"> efforts have been made to link naturalness perception to distinct stages of voice processing</w:t>
      </w:r>
      <w:commentRangeEnd w:id="75"/>
      <w:r w:rsidR="001718E8">
        <w:rPr>
          <w:rStyle w:val="Kommentarzeichen"/>
        </w:rPr>
        <w:commentReference w:id="75"/>
      </w:r>
      <w:r w:rsidR="00326146" w:rsidRPr="00326146">
        <w:rPr>
          <w:color w:val="C00000"/>
          <w:lang w:val="en-US"/>
        </w:rPr>
        <w:t>.</w:t>
      </w:r>
      <w:r w:rsidR="00326146">
        <w:rPr>
          <w:color w:val="C00000"/>
          <w:lang w:val="en-US"/>
        </w:rPr>
        <w:t xml:space="preserve"> </w:t>
      </w:r>
      <w:r w:rsidR="00BD11DA" w:rsidRPr="003A7776">
        <w:rPr>
          <w:color w:val="C00000"/>
          <w:lang w:val="en-US"/>
        </w:rPr>
        <w:t xml:space="preserve"> </w:t>
      </w:r>
      <w:r w:rsidR="005B70E2" w:rsidRPr="003A7776">
        <w:rPr>
          <w:rStyle w:val="Kommentarzeichen"/>
          <w:color w:val="C00000"/>
        </w:rPr>
        <w:commentReference w:id="74"/>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76"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76"/>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commentRangeStart w:id="77"/>
      <w:commentRangeStart w:id="78"/>
      <w:r w:rsidR="00701727">
        <w:rPr>
          <w:lang w:val="en-US"/>
        </w:rPr>
        <w:t>we</w:t>
      </w:r>
      <w:commentRangeEnd w:id="77"/>
      <w:r w:rsidR="007B3F54">
        <w:rPr>
          <w:rStyle w:val="Kommentarzeichen"/>
        </w:rPr>
        <w:commentReference w:id="77"/>
      </w:r>
      <w:commentRangeEnd w:id="78"/>
      <w:r w:rsidR="006628D2">
        <w:rPr>
          <w:rStyle w:val="Kommentarzeichen"/>
        </w:rPr>
        <w:commentReference w:id="78"/>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79" w:name="_Toc160791732"/>
      <w:r w:rsidRPr="000D56B2">
        <w:rPr>
          <w:i/>
          <w:iCs/>
          <w:lang w:val="en-US"/>
        </w:rPr>
        <w:t>Definitions of naturalness</w:t>
      </w:r>
      <w:bookmarkEnd w:id="79"/>
    </w:p>
    <w:p w14:paraId="3FBCC4BB" w14:textId="59413EB6" w:rsidR="00D207F0" w:rsidRDefault="00D207F0" w:rsidP="00543E14">
      <w:pPr>
        <w:spacing w:line="480" w:lineRule="auto"/>
        <w:jc w:val="both"/>
        <w:rPr>
          <w:lang w:val="en-US"/>
        </w:rPr>
      </w:pPr>
      <w:commentRangeStart w:id="80"/>
      <w:commentRangeStart w:id="81"/>
      <w:r>
        <w:rPr>
          <w:lang w:val="en-US"/>
        </w:rPr>
        <w:t>We</w:t>
      </w:r>
      <w:commentRangeEnd w:id="80"/>
      <w:r w:rsidR="007B3F54">
        <w:rPr>
          <w:rStyle w:val="Kommentarzeichen"/>
        </w:rPr>
        <w:commentReference w:id="80"/>
      </w:r>
      <w:commentRangeEnd w:id="81"/>
      <w:r w:rsidR="006628D2">
        <w:rPr>
          <w:rStyle w:val="Kommentarzeichen"/>
        </w:rPr>
        <w:commentReference w:id="81"/>
      </w:r>
      <w:r>
        <w:rPr>
          <w:lang w:val="en-US"/>
        </w:rPr>
        <w:t xml:space="preserv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8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8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8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8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XHJcbiAgPG5zPk9taXQ8L25zPlxyXG4gIDxvcz5FTDk1PC9vcz5cclxuICA8cHM+RUw5NTwvcHM+XHJcbjwvc3A+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MTE8L29zPlxyXG4gIDxwcz4xMTwvcHM+XHJcbjwvc3A+XHJcbjxlcD5cclxuICA8bj4xOTwvbj5cclxuICA8aW4+dHJ1ZTwvaW4+XHJcbiAgPG9zPjE5PC9vcz5cclxuICA8cHM+MTk8L3BzPlxyXG48L2VwPlxyXG48b3M+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33B0AA93"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84"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84"/>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w:t>
      </w:r>
      <w:r>
        <w:rPr>
          <w:lang w:val="en-US"/>
        </w:rPr>
        <w:lastRenderedPageBreak/>
        <w:t>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ins w:id="85" w:author="Christine Nussbaum" w:date="2025-01-16T10:50:00Z">
        <w:r w:rsidR="002536F8">
          <w:rPr>
            <w:lang w:val="en-US"/>
          </w:rPr>
          <w:t>…</w:t>
        </w:r>
      </w:ins>
      <w:bookmarkStart w:id="86" w:name="_GoBack"/>
      <w:bookmarkEnd w:id="86"/>
    </w:p>
    <w:p w14:paraId="67AA69E6" w14:textId="5E75BB6B"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NmQ4NzUzNjktM2M3MS00YjFjLTk5ODEtNTgzMmIzMmM5MzQ2IiwiVGV4dCI6Ils3N10iLCJXQUlWZXJzaW9uIjoiNi4xNy4wLjAifQ==}</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87" w:name="_Toc160791733"/>
      <w:r w:rsidRPr="000D56B2">
        <w:rPr>
          <w:i/>
          <w:iCs/>
          <w:lang w:val="en-US"/>
        </w:rPr>
        <w:t>Delimiting distinctiveness and authenticity</w:t>
      </w:r>
      <w:bookmarkEnd w:id="87"/>
    </w:p>
    <w:p w14:paraId="7C0335C5" w14:textId="5185C0FF"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A1NTM4OTUiLCJVcmlTdHJpbmciOiJodHRwOi8vd3d3Lm5jYmkubmxtLm5paC5nb3YvcHVibWVkLzIwNTUzO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A3OjM4IiwiTW9kaWZpZWRCeSI6Il9DaHJpc3RpbmUgTnVzc2JhdW0iLCJJZCI6IjA5MTc2ZmJjLWY5NTctNDFkZC1iM2FkLTQ1MDcyNWQ5ZWNlMSIsIk1vZGlmaWVkT24iOiIyMDI0LTA3LTIzVDE0OjA3OjM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5ldXJvaW1hZ2UuMjAxMC4wNS4wNDgiLCJVcmlTdHJpbmciOiJodHRwczovL2RvaS5vcmcvMTAuMTAxNi9qLm5ldXJvaW1hZ2UuMjAxMC4wNS4wN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jU0Mjc4ODMiLCJVcmlTdHJpbmciOiJodHRwOi8vd3d3Lm5jYmkubmxtLm5paC5nb3YvcHVibWVkLzI1NDI3ODg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ExZGFlYTNlLTE5M2UtNDU0NC1iMmVkLTMyOTI3ZjM2ZjhjMSIsIk1vZGlmaWVkT24iOiIyMDE5LTAyLTIxVDEyOjUwOjU0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4MC8xNzQ3MDIxOC4yMDE0Ljk5MDM5MiIsIlVyaVN0cmluZyI6Imh0dHBzOi8vZG9pLm9yZy8xMC4xMDgwLzE3NDcwMjE4LjIwMTQuOTkwMzk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t>
      </w:r>
      <w:commentRangeStart w:id="88"/>
      <w:del w:id="89" w:author="Christine Nussbaum" w:date="2025-01-16T10:10:00Z">
        <w:r w:rsidR="00BD0FF9" w:rsidDel="0064599B">
          <w:rPr>
            <w:lang w:val="en-US"/>
          </w:rPr>
          <w:delText>we</w:delText>
        </w:r>
        <w:commentRangeEnd w:id="88"/>
        <w:r w:rsidR="008E30ED" w:rsidDel="0064599B">
          <w:rPr>
            <w:rStyle w:val="Kommentarzeichen"/>
          </w:rPr>
          <w:commentReference w:id="88"/>
        </w:r>
        <w:r w:rsidR="00BD0FF9" w:rsidDel="0064599B">
          <w:rPr>
            <w:lang w:val="en-US"/>
          </w:rPr>
          <w:delText xml:space="preserve"> understand </w:delText>
        </w:r>
      </w:del>
      <w:r w:rsidR="00BD0FF9">
        <w:rPr>
          <w:lang w:val="en-US"/>
        </w:rPr>
        <w:t>distinctiveness</w:t>
      </w:r>
      <w:ins w:id="90" w:author="Christine Nussbaum" w:date="2025-01-16T10:10:00Z">
        <w:r w:rsidR="0064599B">
          <w:rPr>
            <w:lang w:val="en-US"/>
          </w:rPr>
          <w:t>,</w:t>
        </w:r>
      </w:ins>
      <w:r w:rsidR="00BD0FF9">
        <w:rPr>
          <w:lang w:val="en-US"/>
        </w:rPr>
        <w:t xml:space="preserve"> as a </w:t>
      </w:r>
      <w:r w:rsidR="00D439EB">
        <w:rPr>
          <w:lang w:val="en-US"/>
        </w:rPr>
        <w:t>different concept</w:t>
      </w:r>
      <w:ins w:id="91" w:author="Christine Nussbaum" w:date="2025-01-16T10:10:00Z">
        <w:r w:rsidR="0064599B">
          <w:rPr>
            <w:lang w:val="en-US"/>
          </w:rPr>
          <w:t>,</w:t>
        </w:r>
      </w:ins>
      <w:r w:rsidR="00BD0FF9">
        <w:rPr>
          <w:lang w:val="en-US"/>
        </w:rPr>
        <w:t xml:space="preserve"> </w:t>
      </w:r>
      <w:del w:id="92" w:author="Christine Nussbaum" w:date="2025-01-16T10:10:00Z">
        <w:r w:rsidR="00B5238A" w:rsidDel="0064599B">
          <w:rPr>
            <w:lang w:val="en-US"/>
          </w:rPr>
          <w:delText>that</w:delText>
        </w:r>
      </w:del>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93"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93"/>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w:t>
      </w:r>
      <w:r w:rsidR="00716FB2" w:rsidRPr="001F0EC4">
        <w:rPr>
          <w:lang w:val="en-US"/>
        </w:rPr>
        <w:lastRenderedPageBreak/>
        <w:t xml:space="preserve">rate synthetic voices as very distinctive but still clearly non-human. </w:t>
      </w:r>
      <w:bookmarkStart w:id="94"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94"/>
    <w:p w14:paraId="71F59662" w14:textId="54BEC58C"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95"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95"/>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3RpbmUgTnVzc2JhdW0iLCJJZCI6ImE0NzI1NzJmLTZhZDAtNGVmZi05ZDViLTJkM2IwZWZjNzFiZSIsIk1vZGlmaWVkT24iOiIyMDI1LTAxLTE1VDEwOjAzOjIx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ZWZlcmVuY2VJZCI6ImI4NmVlOGZhLTg0NjYtNDZiZC04OWNmLTg3MDRjMWM0OTQwNi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3In0seyIkaWQiOiIyO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cmVmIjoiMTQifSx7IiRpZCI6IjI5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zA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4In19XS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4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jE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dGluZSBOdXNzYmF1bSIsIklkIjoiYjg2ZWU4ZmEtODQ2Ni00NmJkLTg5Y2YtODcwNGMxYzQ5NDA2IiwiTW9kaWZpZWRPbiI6IjIwMjUtMDEtMTVUMTA6MDM6MjEiLCJQcm9qZWN0Ijp7IiRyZWYiOiI4In19LCJVc2VOdW1iZXJpbmdUeXBlT2ZQYXJlbnREb2N1bWVudCI6ZmFsc2V9LHsiJGlkIjoiMzc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4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NDg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4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}</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96"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96"/>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0YjNkNzRkLWMyZWQtNDJkOS1iZmNlLTZkYzIxM2Y5Y2I2NSIsIlRleHQiOiJbN10iLCJXQUlWZXJzaW9uIjoiNi4xNy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97"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1LTAxLTE1VDEwOjAzOjIx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ODgsODldIn1dfSwiVGFnIjoiQ2l0YXZpUGxhY2Vob2xkZXIjOGIxODM4YWUtZjFkZS00NTc0LWI4Y2EtYjhhZjk0NzlmNThkIiwiVGV4dCI6Ils4OCw4OV0iLCJXQUlWZXJzaW9uIjoiNi4xNy4wLjAifQ==}</w:instrText>
          </w:r>
          <w:r w:rsidR="00E127AD" w:rsidRPr="001F0EC4">
            <w:rPr>
              <w:lang w:val="en-US"/>
            </w:rPr>
            <w:fldChar w:fldCharType="separate"/>
          </w:r>
          <w:r w:rsidR="008D1A57" w:rsidRPr="001F0EC4">
            <w:rPr>
              <w:lang w:val="en-US"/>
            </w:rPr>
            <w:t>[88,89]</w:t>
          </w:r>
          <w:r w:rsidR="00E127AD" w:rsidRPr="001F0EC4">
            <w:rPr>
              <w:lang w:val="en-US"/>
            </w:rPr>
            <w:fldChar w:fldCharType="end"/>
          </w:r>
          <w:ins w:id="98" w:author="Christine Nussbaum" w:date="2025-01-16T10:13:00Z">
            <w:r w:rsidR="0064599B">
              <w:rPr>
                <w:lang w:val="en-US"/>
              </w:rPr>
              <w:t xml:space="preserve">. At first sight, concepts </w:t>
            </w:r>
          </w:ins>
          <w:ins w:id="99" w:author="Christine Nussbaum" w:date="2025-01-16T10:14:00Z">
            <w:r w:rsidR="0064599B">
              <w:rPr>
                <w:lang w:val="en-US"/>
              </w:rPr>
              <w:t xml:space="preserve">of </w:t>
            </w:r>
          </w:ins>
          <w:ins w:id="100" w:author="Christine Nussbaum" w:date="2025-01-16T10:13:00Z">
            <w:r w:rsidR="0064599B">
              <w:rPr>
                <w:lang w:val="en-US"/>
              </w:rPr>
              <w:t>authenticity and naturalness appear highly similar.</w:t>
            </w:r>
          </w:ins>
        </w:sdtContent>
      </w:sdt>
      <w:commentRangeStart w:id="101"/>
      <w:commentRangeStart w:id="102"/>
      <w:r w:rsidR="00E127AD" w:rsidRPr="001F0EC4">
        <w:rPr>
          <w:lang w:val="en-US"/>
        </w:rPr>
        <w:t xml:space="preserve">. </w:t>
      </w:r>
      <w:bookmarkEnd w:id="97"/>
      <w:r w:rsidR="006424FE" w:rsidRPr="001F0EC4">
        <w:rPr>
          <w:lang w:val="en-US"/>
        </w:rPr>
        <w:t xml:space="preserve">In fact, when prompted for synonyms of naturalness, authenticity was </w:t>
      </w:r>
      <w:proofErr w:type="spellStart"/>
      <w:r w:rsidR="006424FE" w:rsidRPr="001F0EC4">
        <w:rPr>
          <w:b/>
          <w:bCs/>
          <w:lang w:val="en-US"/>
        </w:rPr>
        <w:t>ChatGPT</w:t>
      </w:r>
      <w:r w:rsidR="006424FE" w:rsidRPr="001F0EC4">
        <w:rPr>
          <w:lang w:val="en-US"/>
        </w:rPr>
        <w:t>´s</w:t>
      </w:r>
      <w:proofErr w:type="spellEnd"/>
      <w:r w:rsidR="006424FE" w:rsidRPr="001F0EC4">
        <w:rPr>
          <w:lang w:val="en-US"/>
        </w:rPr>
        <w:t xml:space="preserve">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101"/>
      <w:r w:rsidR="00BC25E9">
        <w:rPr>
          <w:rStyle w:val="Kommentarzeichen"/>
        </w:rPr>
        <w:commentReference w:id="101"/>
      </w:r>
      <w:commentRangeEnd w:id="102"/>
      <w:r w:rsidR="006628D2">
        <w:rPr>
          <w:rStyle w:val="Kommentarzeichen"/>
        </w:rPr>
        <w:commentReference w:id="102"/>
      </w:r>
      <w:del w:id="103" w:author="Christine Nussbaum" w:date="2025-01-16T10:13:00Z">
        <w:r w:rsidR="00E06BEF" w:rsidDel="0064599B">
          <w:rPr>
            <w:lang w:val="en-US"/>
          </w:rPr>
          <w:delText>At first sight</w:delText>
        </w:r>
      </w:del>
      <w:ins w:id="104" w:author="Christine Nussbaum" w:date="2025-01-16T10:15:00Z">
        <w:r w:rsidR="0064599B">
          <w:rPr>
            <w:lang w:val="en-US"/>
          </w:rPr>
          <w:t>Accordingly</w:t>
        </w:r>
      </w:ins>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105" w:name="_Toc160791734"/>
      <w:r>
        <w:rPr>
          <w:lang w:val="en-US"/>
        </w:rPr>
        <w:t>Converging evidence</w:t>
      </w:r>
      <w:bookmarkEnd w:id="105"/>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106" w:name="_Hlk160787226"/>
      <w:r w:rsidRPr="008E30ED">
        <w:rPr>
          <w:color w:val="C00000"/>
          <w:lang w:val="en-US"/>
        </w:rPr>
        <w:lastRenderedPageBreak/>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from an 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6B6875D0"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VsaW5hIiwiTGFzdE5hbWUiOiJFaWZmIiwiTWlkZGxlTmFtZSI6IklzYWJlbGxlIiwiUHJlZml4Ijoidm9uIiwiUHJvdGVjdGVkIjpmYWxzZSwiU2V4IjoxLCJDcmVhdGVkQnkiOiJfQ2hyaXN0aW5lIE51c3NiYXVtIiwiQ3JlYXRlZE9uIjoiMjAyNC0wNy0wOVQwNzozODo0NCIsIk1vZGlmaWVkQnkiOiJfQ2hyaXN0aW5lIE51c3NiYXVtIiwiSWQiOiI4OTc0ZTNmMy02YWIxLTQ1ZDQtOTA5YS0wZmUzMDg4MmVjODUiLCJNb2RpZmllZE9uIjoiMjAyNC0wNy0wOVQwNzozODo0NC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wIiwiJHR5cGUiOiJTd2lzc0FjYWRlbWljLkNpdGF2aS5QZXJzb24sIFN3aXNzQWNhZGVtaWMuQ2l0YXZpIiwiRmlyc3ROYW1lIjoiRGFuaWVsYSIsIkxhc3ROYW1lIjoiS29ydGgiLCJQcm90ZWN0ZWQiOmZhbHNlLCJTZXgiOjEsIkNyZWF0ZWRCeSI6Il9DaHJpc3RpbmUgTnVzc2JhdW0iLCJDcmVhdGVkT24iOiIyMDI0LTA3LTA5VDA3OjM4OjQ0IiwiTW9kaWZpZWRCeSI6Il9DaHJpc3RpbmUgTnVzc2JhdW0iLCJJZCI6ImZiNzMwNmQ4LTg3NDEtNGE3OS1iNDI2LTg3YWJjZTA2MmMyYSIsIk1vZGlmaWVkT24iOiIyMDI0LTA3LTA5VDA3OjM4OjQ0IiwiUHJvamVjdCI6eyIkcmVmIjoiOCJ9fSx7IiRpZCI6IjEx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XNjaS4yMDIyLjEwNTcxMSIsIlVyaVN0cmluZyI6Imh0dHBzOi8vZG9pLm9yZy8xMC4xMDE2L2ouaXNjaS4yMDIyLjEwNTc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Do0NCIsIk1vZGlmaWVkQnkiOiJfQ2hyaXN0aW5lIE51c3NiYXVtIiwiSWQiOiI5YmQ4MWRjNi1lOTAxLTQzYmItOGYxMS03ZjA2NTE5NzZjMDkiLCJNb2RpZmllZE9uIjoiMjAyNC0wNy0wOVQwNzozODo0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Y1NzgzMjEiLCJVcmlTdHJpbmciOiJodHRwOi8vd3d3Lm5jYmkubmxtLm5paC5nb3YvcHVibWVkLzM2NTc4Mz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5MF0ifV19LCJUYWciOiJDaXRhdmlQbGFjZWhvbGRlciNhYzkxYTk1ZC0yZjI3LTQ1NmQtOTljYS0zNGYwZjY3ODRjODgiLCJUZXh0IjoiWzkwXSIsIldBSVZlcnNpb24iOiI2LjE3LjAuMCJ9}</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To0NSIsIk1vZGlmaWVkQnkiOiJfQ2hyaXN0aW5lIE51c3NiYXVtIiwiSWQiOiJjODRkMDhjOS1lODFhLTRjZDEtOGUwOC0xN2E0Y2JiYThmZTciLCJNb2RpZmllZE9uIjoiMjAyNC0wNy0wOVQwNzozOT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To0NSIsIk1vZGlmaWVkQnkiOiJfQ2hyaXN0aW5lIE51c3NiYXVtIiwiSWQiOiIxZjc1YWJiYy0wYWY0LTRkY2EtODQwNy1hNDc2ZWEyYjIxNGYiLCJNb2RpZmllZE9uIjoiMjAyNC0wNy0wOVQwNzozOT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0NTM4MzIiLCJVcmlTdHJpbmciOiJodHRwczovL3d3dy5uY2JpLm5sbS5uaWguZ292L3BtYy9hcnRpY2xlcy9QTUM5NDUzOD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5OjQ1IiwiTW9kaWZpZWRCeSI6Il9DaHJpc3RpbmUgTnVzc2JhdW0iLCJJZCI6ImY4ZGQ4M2ZhLWMxNDQtNDRhYy1iYWU4LWQ1N2E2ZDk0Y2NkMiIsIk1vZGlmaWVkT24iOiIyMDI0LTA3LTA5VDA3OjM5OjQ1IiwiUHJvamVjdCI6eyIkcmVmIjoiOCJ9fV0sIk9yZ2FuaXphdGlvbnMiOltdLCJPdGhlcnNJbnZvbHZlZCI6W10sIlBhZ2VSYW5nZSI6IjxzcD5cclxuICA8bj45NTY5MTc8L24+XHJcbiAgPGluPnRydWU8L2luPlxyXG4gIDxvcz45NTY5MTc8L29zPlxyXG4gIDxwcz45NTY5MTc8L3BzPlxyXG48L3NwPlxyXG48b3M+OTU2OTE3PC9vcz4iLCJQZXJpb2RpY2FsIjp7IiRpZCI6IjE5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FdIn1dfSwiVGFnIjoiQ2l0YXZpUGxhY2Vob2xkZXIjNzc3MTBkYWYtOGRhNy00ZTMwLTg1OWMtMjc4ZDJlODBiYWRlIiwiVGV4dCI6Ils5MV0iLCJXQUlWZXJzaW9uIjoiNi4xNy4wLjAifQ==}</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Sx7IiRpZCI6IjIxIiwiJHR5cGUiOiJTd2lzc0FjYWRlbWljLkNpdGF2aS5DaXRhdGlvbnMuV29yZFBsYWNlaG9sZGVyRW50cnksIFN3aXNzQWNhZGVtaWMuQ2l0YXZpIiwiSWQiOiI0MTFkY2M2OS1jOGI5LTRiMmItOGM4MC1jZGU1Y2I4OGZiNzYiLCJSYW5nZVN0YXJ0IjozLCJSYW5nZUxlbmd0aCI6NCwiUmVmZXJlbmNlSWQiOiI1ZjcxOTEwMS1hNjMyLTRjY2YtOGJkOC04YTFiNmMyOTcxOTk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4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zM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OC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dGluZSBOdXNzYmF1bSIsIklkIjoiNWY3MTkxMDEtYTYzMi00Y2NmLThiZDgtOGExYjZjMjk3MTk5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yMSw5Ml0ifV19LCJUYWciOiJDaXRhdmlQbGFjZWhvbGRlciNmODMyOGE4MC05MTBhLTQ2MTMtOTk3Ny1mZDE3NTRhZGIyNWMiLCJUZXh0IjoiWzIxLDkyXSIsIldBSVZlcnNpb24iOiI2LjE3LjAuMCJ9}</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107" w:name="_Toc160791735"/>
      <w:bookmarkEnd w:id="106"/>
      <w:r w:rsidRPr="00A017E1">
        <w:rPr>
          <w:lang w:val="en-US"/>
        </w:rPr>
        <w:t>Naturalness research rooted in voice perception theory</w:t>
      </w:r>
      <w:bookmarkEnd w:id="107"/>
    </w:p>
    <w:p w14:paraId="473256A1" w14:textId="71826571" w:rsidR="00E13D98" w:rsidRDefault="00D92469" w:rsidP="00543E14">
      <w:pPr>
        <w:spacing w:line="480" w:lineRule="auto"/>
        <w:jc w:val="both"/>
        <w:rPr>
          <w:lang w:val="en-US"/>
        </w:rPr>
      </w:pPr>
      <w:r w:rsidRPr="00D92469">
        <w:rPr>
          <w:lang w:val="en-US"/>
        </w:rPr>
        <w:t>Several authors have pointed out that research on voice naturalness is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UtMDEtMTVUMTA6MDM6MjEiLCJQcm9qZWN0Ijp7IiRyZWYiOiI4In19LCJVc2VOdW1iZXJpbmdUeXBlT2ZQYXJlbnREb2N1bWVudCI6ZmFsc2V9XSwiRm9ybWF0dGVkVGV4dCI6eyIkaWQiOiIzMSIsIkNvdW50IjoxLCJUZXh0VW5pdHMiOlt7IiRpZCI6IjMyIiwiRm9udFN0eWxlIjp7IiRpZCI6IjMzIiwiTmV1dHJhbCI6dHJ1ZX0sIlJlYWRpbmdPcmRlciI6MSwiVGV4dCI6IlsxNywyM10ifV19LCJUYWciOiJDaXRhdmlQbGFjZWhvbGRlciNlZDg4N2YwYi0zNGNjLTQ4ZTQtODI4ZS1iNmUzYzFkOGE2MTQiLCJUZXh0IjoiWzE3LDIzXSIsIldBSVZlcnNpb24iOiI2LjE3LjAuMCJ9}</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108"/>
      <w:commentRangeStart w:id="109"/>
      <w:commentRangeStart w:id="110"/>
      <w:r w:rsidR="00E13D98" w:rsidRPr="001F0EC4">
        <w:rPr>
          <w:lang w:val="en-US"/>
        </w:rPr>
        <w:t xml:space="preserve">This allows rooting the mechanisms and types of voice naturalness assessments </w:t>
      </w:r>
      <w:r w:rsidR="00E13D98" w:rsidRPr="001F0EC4">
        <w:rPr>
          <w:lang w:val="en-US"/>
        </w:rPr>
        <w:lastRenderedPageBreak/>
        <w:t xml:space="preserve">at relevant levels </w:t>
      </w:r>
      <w:r w:rsidR="00E13D98" w:rsidRPr="00E13D98">
        <w:rPr>
          <w:lang w:val="en-US"/>
        </w:rPr>
        <w:t>of voice analysis</w:t>
      </w:r>
      <w:commentRangeEnd w:id="108"/>
      <w:r w:rsidR="00017DD5">
        <w:rPr>
          <w:rStyle w:val="Kommentarzeichen"/>
        </w:rPr>
        <w:commentReference w:id="108"/>
      </w:r>
      <w:commentRangeEnd w:id="109"/>
      <w:r w:rsidR="003C76CB">
        <w:rPr>
          <w:rStyle w:val="Kommentarzeichen"/>
        </w:rPr>
        <w:commentReference w:id="109"/>
      </w:r>
      <w:commentRangeEnd w:id="110"/>
      <w:r w:rsidR="0064599B">
        <w:rPr>
          <w:rStyle w:val="Kommentarzeichen"/>
        </w:rPr>
        <w:commentReference w:id="110"/>
      </w:r>
      <w:r w:rsidR="00E13D98" w:rsidRPr="00E13D98">
        <w:rPr>
          <w:lang w:val="en-US"/>
        </w:rPr>
        <w:t xml:space="preserve">. Influential theories of voice perception propose sequential and partly hierarchical stages of voice processing, including a major distinction between mechanisms for </w:t>
      </w:r>
      <w:commentRangeStart w:id="111"/>
      <w:commentRangeStart w:id="112"/>
      <w:r w:rsidR="00E13D98" w:rsidRPr="00E13D98">
        <w:rPr>
          <w:lang w:val="en-US"/>
        </w:rPr>
        <w:t>voice object analysis</w:t>
      </w:r>
      <w:commentRangeEnd w:id="111"/>
      <w:r w:rsidR="00C5579D">
        <w:rPr>
          <w:rStyle w:val="Kommentarzeichen"/>
        </w:rPr>
        <w:commentReference w:id="111"/>
      </w:r>
      <w:commentRangeEnd w:id="112"/>
      <w:ins w:id="113" w:author="Christine Nussbaum" w:date="2025-01-16T10:19:00Z">
        <w:r w:rsidR="00643362">
          <w:rPr>
            <w:lang w:val="en-US"/>
          </w:rPr>
          <w:t xml:space="preserve"> (i.e. </w:t>
        </w:r>
      </w:ins>
      <w:ins w:id="114" w:author="Christine Nussbaum" w:date="2025-01-16T10:22:00Z">
        <w:r w:rsidR="00643362">
          <w:rPr>
            <w:lang w:val="en-US"/>
          </w:rPr>
          <w:t>perception</w:t>
        </w:r>
      </w:ins>
      <w:ins w:id="115" w:author="Christine Nussbaum" w:date="2025-01-16T10:20:00Z">
        <w:r w:rsidR="00643362">
          <w:rPr>
            <w:lang w:val="en-US"/>
          </w:rPr>
          <w:t xml:space="preserve"> of an auditory stimulus as a voice</w:t>
        </w:r>
      </w:ins>
      <w:ins w:id="116" w:author="Christine Nussbaum" w:date="2025-01-16T10:19:00Z">
        <w:r w:rsidR="00643362">
          <w:rPr>
            <w:lang w:val="en-US"/>
          </w:rPr>
          <w:t>)</w:t>
        </w:r>
      </w:ins>
      <w:r w:rsidR="003C76CB">
        <w:rPr>
          <w:rStyle w:val="Kommentarzeichen"/>
        </w:rPr>
        <w:commentReference w:id="112"/>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S0wMS0xNVQxMDowMzoyMSIsIlByb2plY3QiOnsiJHJlZiI6IjgifX0sIlVzZU51bWJlcmluZ1R5cGVPZlBhcmVudERvY3VtZW50IjpmYWxzZX0seyIkaWQiOiIxOCIsIiR0eXBlIjoiU3dpc3NBY2FkZW1pYy5DaXRhdmkuQ2l0YXRpb25zLldvcmRQbGFjZWhvbGRlckVudHJ5LCBTd2lzc0FjYWRlbWljLkNpdGF2aSIsIklkIjoiMDY3ZGEzNjYtOGFjYy00YmM4LWI5NTMtZTc1ZjkxZDZlOGJiIiwiUmFuZ2VTdGFydCI6NSwiUmVmZXJlbmNlSWQiOiI4NDczZDE5Ny1iNmU3LTRmNTgtODk5Yi0yZDMxM2VlY2FlOTY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yZWYiOiI3In0seyIkaWQiOiIyMy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IxOTg4MzgwIiwiVXJpU3RyaW5nIjoiaHR0cDovL3d3dy5uY2JpLm5sbS5uaWguZ292L3B1Ym1lZC8yMTk4ODM4M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NzY5NmU0Yi1jMDA0LTRjMGYtYTA2Ny0xNTMxZDVhNTgwZGEiLCJNb2RpZmllZE9uIjoiMjAxOS0wMi0yMVQxMjo1MDo1N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i4yMDQ0LTgyOTUuMjAxMS4wMjA0MS54IiwiVXJpU3RyaW5nIjoiaHR0cHM6Ly9kb2kub3JnLzEwLjExMTEvai4yMDQ0LTgyOTUuMjAxMS4wMjA0MS54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0seyIkaWQiOiIz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0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HJlZiI6IjE3In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LHsiJGlkIjoiNDc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BhZ2VSYW5nZSI6eyIkaWQiOiI0OCIsIiR0eXBlIjoiU3dpc3NBY2FkZW1pYy5QYWdlUmFuZ2UsIFN3aXNzQWNhZGVtaWMiLCJFbmRQYWdlIjp7IiRpZCI6IjQ5IiwiJHR5cGUiOiJTd2lzc0FjYWRlbWljLlBhZ2VOdW1iZXIsIFN3aXNzQWNhZGVtaWMiLCJJc0Z1bGx5TnVtZXJpYyI6ZmFsc2UsIk51bWJlcmluZ1R5cGUiOjAsIk51bWVyYWxTeXN0ZW0iOjB9LCJOdW1iZXJpbmdUeXBlIjowLCJOdW1lcmFsU3lzdGVtIjowLCJTdGFydFBhZ2UiOnsiJGlkIjoiNTAiLCIkdHlwZSI6IlN3aXNzQWNhZGVtaWMuUGFnZU51bWJlciwgU3dpc3NBY2FkZW1pYyIsIklzRnVsbHlOdW1lcmljIjpmYWxzZSwiTnVtYmVyaW5nVHlwZSI6MCwiTnVtZXJhbFN5c3RlbSI6MH19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gifX0seyIkaWQiOiI1My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Tc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UtMDEtMTVUMTA6MDM6MjEiLCJQcm9qZWN0Ijp7IiRyZWYiOiI4In19LCJVc2VOdW1iZXJpbmdUeXBlT2ZQYXJlbnREb2N1bWVudCI6ZmFsc2V9XSwiRm9ybWF0dGVkVGV4dCI6eyIkaWQiOiI1OCIsIkNvdW50IjoxLCJUZXh0VW5pdHMiOlt7IiRpZCI6IjU5IiwiRm9udFN0eWxlIjp7IiRpZCI6IjYwIiwiTmV1dHJhbCI6dHJ1ZX0sIlJlYWRpbmdPcmRlciI6MSwiVGV4dCI6Ils0LDkz4oCTOTVdIn1dfSwiVGFnIjoiQ2l0YXZpUGxhY2Vob2xkZXIjZjIyZjY0OGMtNmM4YS00ZmE2LWFmOWEtZTU3YzAxM2UyNTQ4IiwiVGV4dCI6Ils0LDkz4oCTOTVdIiwiV0FJVmVyc2lvbiI6IjYuMTcuMC4wIn0=}</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3143BD64"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4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3RpbmUgTnVzc2JhdW0iLCJJZCI6IjE5ODA4ZmE4LTc2ODItNDRkNS1hY2ZhLWQwMmY4MjIzMTljOC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ZdIn1dfSwiVGFnIjoiQ2l0YXZpUGxhY2Vob2xkZXIjNTgwOWNhMzYtZGRmMy00ZmEyLWI3YmUtYWU5MmI0MTcxZjlhIiwiVGV4dCI6Ils5Nl0iLCJXQUlWZXJzaW9uIjoiNi4xNy4wLjAifQ==}</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OCJ9fV0sIk9yZ2FuaXphdGlvbnMiOltdLCJPdGhlcnNJbnZvbHZlZCI6W10sIlBhZ2VSYW5nZSI6IjxzcD5cclxuICA8bj4xMDE5ODI8L24+XHJcbiAgPGluPnRydWU8L2luPlxyXG4gIDxvcz4xMDE5ODI8L29zPlxyXG4gIDxwcz4xMDE5ODI8L3BzPlxyXG48L3NwPlxyXG48b3M+MTAxOTgyPC9vcz4iLCJQZXJpb2RpY2FsIjp7IiRpZCI6IjE2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g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}</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47E9D935" w:rsidR="002E2F7B" w:rsidRDefault="00E13D98" w:rsidP="000D56B2">
      <w:pPr>
        <w:spacing w:line="480" w:lineRule="auto"/>
        <w:jc w:val="both"/>
        <w:rPr>
          <w:lang w:val="en-US"/>
        </w:rPr>
      </w:pPr>
      <w:commentRangeStart w:id="117"/>
      <w:commentRangeStart w:id="118"/>
      <w:commentRangeStart w:id="119"/>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117"/>
      <w:r w:rsidR="00C5579D">
        <w:rPr>
          <w:rStyle w:val="Kommentarzeichen"/>
        </w:rPr>
        <w:commentReference w:id="117"/>
      </w:r>
      <w:commentRangeEnd w:id="118"/>
      <w:r w:rsidR="003C76CB">
        <w:rPr>
          <w:rStyle w:val="Kommentarzeichen"/>
        </w:rPr>
        <w:commentReference w:id="118"/>
      </w:r>
      <w:commentRangeEnd w:id="119"/>
      <w:r w:rsidR="00643362">
        <w:rPr>
          <w:rStyle w:val="Kommentarzeichen"/>
        </w:rPr>
        <w:commentReference w:id="119"/>
      </w:r>
      <w:r w:rsidRPr="001F0EC4">
        <w:rPr>
          <w:lang w:val="en-US"/>
        </w:rPr>
        <w:t xml:space="preserve">. Voices are used as carriers to </w:t>
      </w:r>
      <w:r w:rsidRPr="00E13D98">
        <w:rPr>
          <w:lang w:val="en-US"/>
        </w:rPr>
        <w:t>express communicative and social content. For example, voices are used for speech communication, emotional expressions, and to produce individual voice characteristics</w:t>
      </w:r>
      <w:commentRangeStart w:id="120"/>
      <w:ins w:id="121" w:author="Drayton, Lindsey (ELS-HBE)" w:date="2025-01-08T16:15:00Z">
        <w:r w:rsidR="00C5579D">
          <w:rPr>
            <w:lang w:val="en-US"/>
          </w:rPr>
          <w:t xml:space="preserve">. </w:t>
        </w:r>
      </w:ins>
      <w:commentRangeEnd w:id="120"/>
      <w:r w:rsidR="003C76CB">
        <w:rPr>
          <w:rStyle w:val="Kommentarzeichen"/>
        </w:rPr>
        <w:commentReference w:id="120"/>
      </w:r>
      <w:del w:id="122" w:author="Drayton, Lindsey (ELS-HBE)" w:date="2025-01-08T16: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pZCI6IjgiLCIkdHlwZSI6IlN3aXNzQWNhZGVtaWMuQ2l0YXZpLlByb2plY3QsIFN3aXNzQWNhZGVtaWMuQ2l0YXZpIn19LHsiJGlkIjoiOS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gifX0seyIkaWQiOiIx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4In19LHsiJGlkIjoiMTIiLCIkdHlwZSI6IlN3aXNzQWNhZGVtaWMuQ2l0YXZpLlBlcnNvbiwgU3dpc3NBY2FkZW1pYy5DaXRhdmkiLCJGaXJzdE5hbWUiOiJTaW5lYWQiLCJMYXN0TmFtZSI6IkNoZW4iLCJQcm90ZWN0ZWQiOmZhbHNlLCJTZXgiOjAsIkNyZWF0ZWRCeSI6Il9DaHJpc3RpbmUgTnVzc2JhdW0iLCJDcmVhdGVkT24iOiIyMDI0LTA3LTIzVDE0OjE3OjA0IiwiTW9kaWZpZWRCeSI6Il9DaHJpc3RpbmUgTnVzc2JhdW0iLCJJZCI6IjNjYjBkYjBlLWE0NjEtNDg1Yy04MGQ1LWViNTg1MmJjNzU2NyIsIk1vZGlmaWVkT24iOiIyMDI0LTA3LTIzVDE0OjE3OjA0IiwiUHJvamVjdCI6eyIkcmVmIjoiOCJ9fSx7IiRpZCI6IjEz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4In19LHsiJGlkIjoiMT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4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Q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OC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}</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xNTg5MGE1LTg2ZGQtNDY1Ny04MTYyLWQ1YzNlOTdhZGY4OCIsIlRleHQiOiJbN10iLCJXQUlWZXJzaW9uIjoiNi4xNy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123" w:name="_Toc160791736"/>
      <w:r>
        <w:rPr>
          <w:lang w:val="en-US"/>
        </w:rPr>
        <w:t>Perspectives for future research</w:t>
      </w:r>
      <w:bookmarkEnd w:id="123"/>
    </w:p>
    <w:p w14:paraId="1C6BC875" w14:textId="11F7653C" w:rsidR="006C7529" w:rsidRPr="001F0EC4" w:rsidRDefault="007D2EF6" w:rsidP="00543E14">
      <w:pPr>
        <w:spacing w:line="480" w:lineRule="auto"/>
        <w:jc w:val="both"/>
        <w:rPr>
          <w:lang w:val="en-US"/>
        </w:rPr>
      </w:pPr>
      <w:bookmarkStart w:id="124"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w:t>
      </w:r>
      <w:r w:rsidRPr="001F0EC4">
        <w:rPr>
          <w:lang w:val="en-US"/>
        </w:rPr>
        <w:lastRenderedPageBreak/>
        <w:t xml:space="preserve">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aWQiOiI4IiwiJHR5cGUiOiJTd2lzc0FjYWRlbWljLkNpdGF2aS5Qcm9qZWN0LCBTd2lzc0FjYWRlbWljLkNpdGF2aSJ9fSx7IiRpZCI6Ijk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4In19LHsiJGlkIjoiMTA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4In19XS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gifX1dLCJPcmdhbml6YXRpb25zIjpbXSwiT3RoZXJzSW52b2x2ZWQiOltdLCJQYWdlUmFuZ2UiOiI8c3A+XHJcbiAgPG4+MTAyMjc4Nzwvbj5cclxuICA8aW4+dHJ1ZTwvaW4+XHJcbiAgPG9zPjEwMjI3ODc8L29zPlxyXG4gIDxwcz4xMDIyNzg3PC9wcz5cclxuPC9zcD5cclxuPG9zPjEwMjI3ODc8L29zPiIsIlBlcmlvZGljYWwiOnsiJGlkIjoiMjA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OC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3RpbmUgTnVzc2JhdW0iLCJJZCI6Ijk4MDlhMjllLTQ2ZjgtNGJkNy1hOTcyLTIwNzAzZDQ4YTNjOCIsIk1vZGlmaWVkT24iOiIyMDI1LTAxLTE1VDEwOjAzOjIxIiwiUHJvamVjdCI6eyIkcmVmIjoiOCJ9fSwiVXNlTnVtYmVyaW5nVHlwZU9mUGFyZW50RG9jdW1lbnQiOmZhbHNlfSx7IiRpZCI6IjIxIiwiJHR5cGUiOiJTd2lzc0FjYWRlbWljLkNpdGF2aS5DaXRhdGlvbnMuV29yZFBsYWNlaG9sZGVyRW50cnksIFN3aXNzQWNhZGVtaWMuQ2l0YXZpIiwiSWQiOiIwZGVhODlkMS03ZGJjLTQ0MWEtOTc5Mi0xNDExNmMxZTFkM2IiLCJSYW5nZVN0YXJ0IjozLCJSZWZlcmVuY2VJZCI6IjJmZGI3Y2I0LTkyZTEtNDA3MS04MWI3LTc1ZTRlZDVhODUzN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AifV0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gifX1dLCJOdW1iZXIiOiIxIiwiT3JnYW5pemF0aW9ucyI6W10sIk90aGVyc0ludm9sdmVkIjpbXSwiUGFnZVJhbmdlIjoiPHNwPlxyXG4gIDxuPjEyMTwvbj5cclxuICA8aW4+dHJ1ZTwvaW4+XHJcbiAgPG9zPjEyMTwvb3M+XHJcbiAgPHBzPjEyMTwvcHM+XHJcbjwvc3A+XHJcbjxvcz4xMjE8L29zPiIsIlBlcmlvZGljYWwiOnsiJGlkIjoiMzU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4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0M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Qz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Uz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EtMTVUMTA6MDM6MjEiLCJQcm9qZWN0Ijp7IiRyZWYiOiI4In19LCJVc2VOdW1iZXJpbmdUeXBlT2ZQYXJlbnREb2N1bWVudCI6ZmFsc2V9XSwiRm9ybWF0dGVkVGV4dCI6eyIkaWQiOiI1NCIsIkNvdW50IjoxLCJUZXh0VW5pdHMiOlt7IiRpZCI6IjU1IiwiRm9udFN0eWxlIjp7IiRpZCI6IjU2IiwiTmV1dHJhbCI6dHJ1ZX0sIlJlYWRpbmdPcmRlciI6MSwiVGV4dCI6Ils5OeKAkzEwMV0ifV19LCJUYWciOiJDaXRhdmlQbGFjZWhvbGRlciNlODcwNTMzNS1mOTgwLTQwNjMtYTY0My1lZjUxOTAwMTE0ZGIiLCJUZXh0IjoiWzk54oCTMTAxXSIsIldBSVZlcnNpb24iOiI2LjE3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125"/>
      <w:commentRangeStart w:id="126"/>
      <w:r w:rsidR="006C7529" w:rsidRPr="001F0EC4">
        <w:rPr>
          <w:lang w:val="en-US"/>
        </w:rPr>
        <w:t xml:space="preserve">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QTUM4NjYwODY4IiwiVXJpU3RyaW5nIjoiaHR0cHM6Ly93d3cubmNiaS5ubG0ubmloLmdvdi9wbWMvYXJ0aWNsZXMvUE1DODY2MDg2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1QxOToyMzozMyIsIk1vZGlmaWVkQnkiOiJfQ2hyaXN0aW5lIE51c3NiYXVtIiwiSWQiOiJiNTNkZTdhYi0yMTRmLTQ0NzMtYWMwNi0xZGIxY2Y4MDY2NTgiLCJNb2RpZmllZE9uIjoiMjAyNC0xMS0xM1QxOToyMzozMy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jM0ODg3NDYxIiwiVXJpU3RyaW5nIjoiaHR0cDovL3d3dy5uY2JpLm5sbS5uaWguZ292L3B1Ym1lZC8zNDg4NzQ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OToyMzozMyIsIk1vZGlmaWVkQnkiOiJfQ2hyaXN0aW5lIE51c3NiYXVtIiwiSWQiOiJiYjE3NjNlZi1mNjFjLTRjYTctYTBjMC1hYjEwYzI4MjhkZTAiLCJNb2RpZmllZE9uIjoiMjAyNC0xMS0xM1QxOToyMzozMy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4LTAyMS0wMzEzMS16IiwiVXJpU3RyaW5nIjoiaHR0cHM6Ly9kb2kub3JnLzEwLjEwMzgvczQxNTk4LTAyMS0wMzEzMS16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MzIiwiTW9kaWZpZWRCeSI6Il9DaHJpc3RpbmUgTnVzc2JhdW0iLCJJZCI6Ijc1ODg1YzI2LWFlNzQtNGVmNy1iYjZjLWYzOGFmNjc2Mzk5OSIsIk1vZGlmaWVkT24iOiIyMDI0LTExLTEzVDE5OjIzOjMzIiwiUHJvamVjdCI6eyIkcmVmIjoiOCJ9fV0sIk51bWJlciI6IjEiLCJPcmdhbml6YXRpb25zIjpbXSwiT3RoZXJzSW52b2x2ZWQiOltdLCJQYWdlUmFuZ2UiOiI8c3A+XHJcbiAgPG4+MjM3NTA8L24+XHJcbiAgPGluPnRydWU8L2luPlxyXG4gIDxvcz4yMzc1MDwvb3M+XHJcbiAgPHBzPjIzNzUwPC9wcz5cclxuPC9zcD5cclxuPG9zPjIzNzUwPC9vcz4iLCJQZXJpb2RpY2FsIjp7IiRpZCI6IjI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Sx7IiRpZCI6IjMzIiwiJHR5cGUiOiJTd2lzc0FjYWRlbWljLkNpdGF2aS5QZXJzb24sIFN3aXNzQWNhZGVtaWMuQ2l0YXZpIiwiRmlyc3ROYW1lIjoiQW5hIiwiTGFzdE5hbWUiOiJDb3JyZWlhIiwiTWlkZGxlTmFtZSI6IkkuIiwiUHJvdGVjdGVkIjpmYWxzZSwiU2V4IjoxLCJDcmVhdGVkQnkiOiJfQ2hyaXN0aW5lIE51c3NiYXVtIiwiQ3JlYXRlZE9uIjoiMjAyNC0xMS0xM1QxOToyMzoxMCIsIk1vZGlmaWVkQnkiOiJfQ2hyaXN0aW5lIE51c3NiYXVtIiwiSWQiOiJiMDZlNmRhOC03Y2NmLTRlNjgtODJmZC1jZTc4OTc3NjU4MGUiLCJNb2RpZmllZE9uIjoiMjAyNC0xMS0xM1QxOToyMzoxMCIsIlByb2plY3QiOnsiJHJlZiI6IjgifX0seyIkaWQiOiIzN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aWQiOiIz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M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z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OCJ9fSx7IiRpZCI6IjQxIiwiJHR5cGUiOiJTd2lzc0FjYWRlbWljLkNpdGF2aS5Mb2NhdGlvbiwgU3dpc3NBY2FkZW1pYy5DaXRhdmkiLCJBZGRyZXNzIjp7IiRpZCI6IjQy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OC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NDQ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zNiJ9LHsiJHJlZiI6IjM0In0seyIkcmVmIjoiMzUifSx7IiRyZWYiOiIzNyJ9LHsiJHJlZiI6IjMyIn1d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gifX0s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g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pZCI6IjU3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}</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125"/>
      <w:r w:rsidR="001429AD">
        <w:rPr>
          <w:rStyle w:val="Kommentarzeichen"/>
        </w:rPr>
        <w:commentReference w:id="125"/>
      </w:r>
      <w:commentRangeEnd w:id="126"/>
      <w:r w:rsidR="003C76CB">
        <w:rPr>
          <w:rStyle w:val="Kommentarzeichen"/>
        </w:rPr>
        <w:commentReference w:id="126"/>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4XSJ9XX0sIlRhZyI6IkNpdGF2aVBsYWNlaG9sZGVyIzU4YTI1N2M1LThkZDMtNDJiOC1iYmEwLTZhY2Y4ZmZmYjkwOSIsIlRleHQiOiJbOF0iLCJXQUlWZXJzaW9uIjoiNi4xNy4wLjAifQ==}</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ODMzNjIwZDItMjM4Yy00MDc0LWEyZGUtMTAxZDg0YmNlMjQ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mMyYWI0MzMxLThkNTMtNDI1My05MzFhLWZiMGQ1MTQ2MWJlMiIsIlJhbmdlTGVuZ3RoIjozLCJSZWZlcmVuY2VJZCI6IjAwNTljNGEwLTA5M2EtNGIxNC05ODM5LTc5NGZhZGM5NDllMy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yZWYiOiI4In19LHsiJGlkIjoiMz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Q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ND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1dLCJGb3JtYXR0ZWRUZXh0Ijp7IiRpZCI6IjQ4IiwiQ291bnQiOjEsIlRleHRVbml0cyI6W3siJGlkIjoiNDkiLCJGb250U3R5bGUiOnsiJGlkIjoiNTAiLCJOZXV0cmFsIjp0cnVlfSwiUmVhZGluZ09yZGVyIjoxLCJUZXh0IjoiWzYwLDYzLDc0XSJ9XX0sIlRhZyI6IkNpdGF2aVBsYWNlaG9sZGVyIzg0ZDJmYmNkLWJhNGMtNDcxOC1iYjdkLWM2NTQzZDk1NjE4MSIsIlRleHQiOiJbNjAsNjMsNzRdIiwiV0FJVmVyc2lvbiI6IjYuMTc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124"/>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D73314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t>
      </w:r>
      <w:commentRangeStart w:id="127"/>
      <w:commentRangeStart w:id="128"/>
      <w:r w:rsidR="001F6815" w:rsidRPr="001F0EC4">
        <w:rPr>
          <w:lang w:val="en-US"/>
        </w:rPr>
        <w:t>we</w:t>
      </w:r>
      <w:commentRangeEnd w:id="127"/>
      <w:r w:rsidR="008E30ED">
        <w:rPr>
          <w:rStyle w:val="Kommentarzeichen"/>
        </w:rPr>
        <w:commentReference w:id="127"/>
      </w:r>
      <w:commentRangeEnd w:id="128"/>
      <w:r w:rsidR="003C76CB">
        <w:rPr>
          <w:rStyle w:val="Kommentarzeichen"/>
        </w:rPr>
        <w:commentReference w:id="128"/>
      </w:r>
      <w:r w:rsidR="001F6815" w:rsidRPr="001F0EC4">
        <w:rPr>
          <w:lang w:val="en-US"/>
        </w:rPr>
        <w:t xml:space="preserv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4In19XSwiQ2l0YXRpb25LZXlVcGRhdGVUeXBlIjowLCJDb2xsYWJvcmF0b3JzIjpbXSwiRG9pIjoiMTAuMTAxNi9qLmNoYnIuMjAyMy4xMDAyO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ci4yMDIzLjEwMDI4MyIsIlVyaVN0cmluZyI6Imh0dHBzOi8vZG9pLm9yZy8xMC4xMDE2L2ouY2hici4yMDIzLjEwMDI4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NFQxMzoxMjo1MiIsIk1vZGlmaWVkQnkiOiJfQ2hyaXN0aW5lIE51c3NiYXVtIiwiSWQiOiJhYjAyOWVmMi0yODJiLTQ2ZjUtOTM1My03MDY2Yjg5MzI4ZGUiLCJNb2RpZmllZE9uIjoiMjAyMy0wNC0yNFQxMzoxMjo1MiIsIlByb2plY3QiOnsiJHJlZiI6IjgifX1dLCJPcmdhbml6YXRpb25zIjpbXSwiT3RoZXJzSW52b2x2ZWQiOltdLCJQYWdlUmFuZ2UiOiI8c3A+XHJcbiAgPG4+MTAwMjgzPC9uPlxyXG4gIDxpbj50cnVlPC9pbj5cclxuICA8b3M+MTAwMjgzPC9vcz5cclxuICA8cHM+MTAwMjgzPC9wcz5cclxuPC9zcD5cclxuPG9zPjEwMDI4Mzwvb3M+IiwiUGVyaW9kaWNhbCI6eyIkaWQiOiIxNS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3OTU1Mzg0IiwiVXJpU3RyaW5nIjoiaHR0cDovL3d3dy5uY2JpLm5sbS5uaWguZ292L3B1Ym1lZC8zNzk1NTM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FQxNjo0MDo0MCIsIk1vZGlmaWVkQnkiOiJfQ2hyaXN0aW5lIE51c3NiYXVtIiwiSWQiOiJjYmJlMzI1OC0wMWNmLTQzZjEtODQ0Yy00NmEyMDY3ZWZkNWUiLCJNb2RpZmllZE9uIjoiMjAyNC0wNy0yMFQxNjo0MDo0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NzcvMDk1Njc5NzYyMzEyMDcwOTUiLCJVcmlTdHJpbmciOiJodHRwczovL2RvaS5vcmcvMTAuMTE3Ny8wOTU2Nzk3NjIzMTIwNzA5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MDVdIn1dfSwiVGFnIjoiQ2l0YXZpUGxhY2Vob2xkZXIjZDNiNjQ0ZGEtZDc0Ni00MmNmLThjY2UtMTAzNDU1NzdkZTFkIiwiVGV4dCI6IlsxMDVdIiwiV0FJVmVyc2lvbiI6IjYuMTcuMC4wIn0=}</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 xml:space="preserve">Indeed, accumulating evidence </w:t>
      </w:r>
      <w:r w:rsidR="0065498F">
        <w:rPr>
          <w:lang w:val="en-US"/>
        </w:rPr>
        <w:lastRenderedPageBreak/>
        <w:t>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gifX1dLCJDaXRhdGlvbktleVVwZGF0ZVR5cGUiOjAsIkNvbGxhYm9yYXRvcnMiOltdLCJEb2kiOiIxMC4yMTQzNy9JbnRlcnNwZWVjaC4yMDE3LTMy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lzY2Etc3BlZWNoLm9yZy9hcmNoaXZlL2ludGVyc3BlZWNoXzIwMTciLCJVcmlTdHJpbmciOiJodHRwczovL3d3dy5pc2NhLXNwZWVjaC5vcmcvYXJjaGl2ZS9pbnRlcnNwZWVjaF8yMD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ItMDMtMDFUMTA6MzQ6MzAiLCJNb2RpZmllZEJ5IjoiX0NocmlzdGluZSBOdXNzYmF1bSIsIklkIjoiY2IwOTU0YWYtMjZkNC00ZWVlLWI4YWYtNjhlYjZjYWNlMmVhIiwiTW9kaWZpZWRPbiI6IjIwMjItMDMtMDFUMTA6MzQ6Mz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yMTQzNy9JbnRlcnNwZWVjaC4yMDE3LTMyNSIsIlVyaVN0cmluZyI6Imh0dHBzOi8vZG9pLm9yZy8xMC4yMTQzNy9JbnRlcnNwZWVjaC4yMDE3LTMy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JmYWQ1ZDYyZS1iZjE5LTRkY2QtOWJhZC1jN2UwZDQ0M2NjMGMiLCJNb2RpZmllZE9uIjoiMjAyMi0wMy0wMVQxMDozNDozMCIsIlByb2plY3QiOnsiJHJlZiI6IjgifX1dLCJPcmdhbml6YXRpb25zIjpbXSwiT3RoZXJzSW52b2x2ZWQiOltdLCJQYWdlUmFuZ2UiOiI8c3A+XHJcbiAgPG4+MjI5PC9uPlxyXG4gIDxpbj50cnVlPC9pbj5cclxuICA8b3M+MjI5PC9vcz5cclxuICA8cHM+MjI5PC9wcz5cclxuPC9zcD5cclxuPGVwPlxyXG4gIDxuPjIzMzwvbj5cclxuICA8aW4+dHJ1ZTwvaW4+XHJcbiAgPG9zPjIzMzwvb3M+XHJcbiAgPHBzPjIzMzwvcHM+XHJcbjwvZXA+XHJcbjxvcz4yMjktMjM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4In19XSwiT3JnYW5pemF0aW9ucyI6W10sIk90aGVyc0ludm9sdmVkIjpbXSwiUGxhY2VPZlB1YmxpY2F0aW9uIjoiSVNDQSIsIlB1Ymxpc2hlcnMiOlt7IiRpZCI6IjI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1LTAxLTE1VDEwOjAzOjIxIiwiUHJvamVjdCI6eyIkcmVmIjoiOC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NS0wMS0xNVQxMDowMzoyMSIsIlByb2plY3QiOnsiJHJlZiI6IjgifX0sIlVzZU51bWJlcmluZ1R5cGVPZlBhcmVudERvY3VtZW50IjpmYWxzZX0seyIkaWQiOiIyMyIsIiR0eXBlIjoiU3dpc3NBY2FkZW1pYy5DaXRhdmkuQ2l0YXRpb25zLldvcmRQbGFjZWhvbGRlckVudHJ5LCBTd2lzc0FjYWRlbWljLkNpdGF2aSIsIklkIjoiYTkxYmVlODYtYTNjNS00NWM1LThkYjItOWVlMTc2MTYzZjlmIiwiUmFuZ2VTdGFydCI6MTMsIlJlZmVyZW5jZUlkIjoiMTc3MzA2ZTctMTA0Yy00NzlhLThmODYtMTkwY2VmMzgzMzg1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g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OS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g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3RpbmUgTnVzc2JhdW0iLCJJZCI6IjE3NzMwNmU3LTEwNGMtNDc5YS04Zjg2LTE5MGNlZjM4MzM4NSIsIk1vZGlmaWVkT24iOiIyMDI1LTAxLTE1VDEwOjAzOjIxIiwiUHJvamVjdCI6eyIkcmVmIjoiOCJ9fSwiVXNlTnVtYmVyaW5nVHlwZU9mUGFyZW50RG9jdW1lbnQiOmZhbHNlfSx7IiRpZCI6IjQwIiwiJHR5cGUiOiJTd2lzc0FjYWRlbWljLkNpdGF2aS5DaXRhdGlvbnMuV29yZFBsYWNlaG9sZGVyRW50cnksIFN3aXNzQWNhZGVtaWMuQ2l0YXZpIiwiSWQiOiI2MTg2YmMxNS03MzA1LTQ2MWUtODMwMy04MWFlMTAzYjBiN2UiLCJSYW5nZVN0YXJ0IjoxMywiUmVmZXJlbmNlSWQiOiI2YWE0MDhhZi05NzNhLTRkZWUtODhhZS1mZDExNmQxODA1ODk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4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1NSIsIiR0eXBlIjoiU3dpc3NBY2FkZW1pYy5DaXRhdmkuUmVmZXJlbmNlLCBTd2lzc0FjYWRlbWljLkNpdGF2aSIsIkFic3RyYWN0Q29tcGxleGl0eSI6MCwiQWJzdHJhY3RTb3VyY2VUZXh0Rm9ybWF0IjowLCJBdXRob3JzIjpbXS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OCJ9fV0sIk9yZ2FuaXphdGlvbnMiOltdLCJPdGhlcnNJbnZvbHZlZCI6W10sIlBsYWNlT2ZQdWJsaWNhdGlvbiI6Ik5ldyBZb3JrLCBOWSwgVVNBIiwiUHVibGlzaGVycyI6W3siJGlkIjoiNTk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S0wMS0xNVQxMDowMzoyMSIsIlByb2plY3QiOnsiJHJlZiI6Ijg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OCJ9fSx7IiRpZCI6IjY2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OCJ9fV0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Y3IiwiJHR5cGUiOiJTd2lzc0FjYWRlbWljLkNpdGF2aS5Mb2NhdGlvbiwgU3dpc3NBY2FkZW1pYy5DaXRhdmkiLCJBZGRyZXNzIjp7IiRpZCI6IjY4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4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zA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4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OCJ9fSx7IiRyZWYiOiIxMCJ9LHsiJGlkIjoiNzc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OCJ9fSx7IiRpZCI6Ijc4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OCJ9fSx7IiRyZWYiOiIxMSJ9XS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3OSIsIiR0eXBlIjoiU3dpc3NBY2FkZW1pYy5DaXRhdmkuTG9jYXRpb24sIFN3aXNzQWNhZGVtaWMuQ2l0YXZpIiwiQWRkcmVzcyI6eyIkaWQiOiI4MC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g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gy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OC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gifX0seyIkaWQiOiI5MC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4In19LHsiJGlkIjoiOTEiLCIkdHlwZSI6IlN3aXNzQWNhZGVtaWMuQ2l0YXZpLlBlcnNvbiwgU3dpc3NBY2FkZW1pYy5DaXRhdmkiLCJGaXJzdE5hbWUiOiJKaWFoYW8iLCJMYXN0TmFtZSI6IkNoZW4iLCJQcm90ZWN0ZWQiOmZhbHNlLCJTZXgiOjAsIkNyZWF0ZWRCeSI6Il9DaHJpc3RpbmUgTnVzc2JhdW0iLCJDcmVhdGVkT24iOiIyMDIzLTEyLTA4VDA5OjA5OjU5IiwiTW9kaWZpZWRCeSI6Il9DaHJpc3RpbmUgTnVzc2JhdW0iLCJJZCI6IjIxZjM0OTFkLWVkNzMtNDBkOS1iMmMwLTA0ZWYwNjVhN2YxOSIsIk1vZGlmaWVkT24iOiIyMDIzLTEyLTA4VDA5OjA5OjU5IiwiUHJvamVjdCI6eyIkcmVmIjoiOCJ9fSx7IiRpZCI6Ijky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gifX1d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kzIiwiJHR5cGUiOiJTd2lzc0FjYWRlbWljLkNpdGF2aS5Mb2NhdGlvbiwgU3dpc3NBY2FkZW1pYy5DaXRhdmkiLCJBZGRyZXNzIjp7IiRpZCI6Ijk0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OCJ9fV0sIk9yZ2FuaXphdGlvbnMiOltdLCJPdGhlcnNJbnZvbHZlZCI6W10sIlBhZ2VSYW5nZSI6IjxzcD5cclxuICA8bj4xMDc2NDU8L24+XHJcbiAgPGluPnRydWU8L2luPlxyXG4gIDxvcz4xMDc2NDU8L29zPlxyXG4gIDxwcz4xMDc2NDU8L3BzPlxyXG48L3NwPlxyXG48b3M+MTA3NjQ1PC9vcz4iLCJQZXJpb2RpY2FsIjp7IiRpZCI6Ijk2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xMDM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gifX0seyIkaWQiOiIxMDQ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wNSIsIiR0eXBlIjoiU3dpc3NBY2FkZW1pYy5DaXRhdmkuTG9jYXRpb24sIFN3aXNzQWNhZGVtaWMuQ2l0YXZpIiwiQWRkcmVzcyI6eyIkaWQiOiIxMDY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wOC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g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ExNS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OCJ9fV0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MTYiLCIkdHlwZSI6IlN3aXNzQWNhZGVtaWMuQ2l0YXZpLkxvY2F0aW9uLCBTd2lzc0FjYWRlbWljLkNpdGF2aSIsIkFkZHJlc3MiOnsiJGlkIjoiMTE3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T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OCJ9fSx7IiRpZCI6IjExOSIsIiR0eXBlIjoiU3dpc3NBY2FkZW1pYy5DaXRhdmkuTG9jYXRpb24sIFN3aXNzQWNhZGVtaWMuQ2l0YXZpIiwiQWRkcmVzcyI6eyIkaWQiOiIxMjA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T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g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T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EyM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EzMC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4In19LHsiJGlkIjoiMTMx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gifX0seyIkaWQiOiIxMzI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EzMy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gifX0seyIkaWQiOiIxMzQ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V0sIkNpdGF0aW9uS2V5VXBkYXRlVHlwZSI6MCwiQ29sbGFib3JhdG9ycyI6W10sIkRhdGUyIjoiMDEuMDMuMjAxMSIsIkRvaSI6IjEwLjEwNjgvaTA0MTUiLCJFZGl0b3JzIjpbXSwiRXZhbHVhdGlvbkNvbXBsZXhpdHkiOjAsIkV2YWx1YXRpb25Tb3VyY2VUZXh0Rm9ybWF0IjowLCJHcm91cHMiOltdLCJIYXNMYWJlbDEiOmZhbHNlLCJIYXNMYWJlbDIiOmZhbHNlLCJLZXl3b3JkcyI6W10sIkxhbmd1YWdlIjoiZW5nIiwiTGFuZ3VhZ2VDb2RlIjoiZW4iLCJMb2NhdGlvbnMiOlt7IiRpZCI6IjEzNSIsIiR0eXBlIjoiU3dpc3NBY2FkZW1pYy5DaXRhdmkuTG9jYXRpb24sIFN3aXNzQWNhZGVtaWMuQ2l0YXZpIiwiQWRkcmVzcyI6eyIkaWQiOiIxMzY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E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NTk6MTciLCJNb2RpZmllZEJ5IjoiX0NocmlzdGluZSBOdXNzYmF1bSIsIklkIjoiZmQ2MDBhNmItYzVkNS00NGRhLWI2ODctN2I4Yjk0MjA0NjgzIiwiTW9kaWZpZWRPbiI6IjIwMjEtMTEtMTdUMDk6NTk6MTciLCJQcm9qZWN0Ijp7IiRyZWYiOiI4In19LHsiJGlkIjoiMTM4IiwiJHR5cGUiOiJTd2lzc0FjYWRlbWljLkNpdGF2aS5Mb2NhdGlvbiwgU3dpc3NBY2FkZW1pYy5DaXRhdmkiLCJBZGRyZXNzIjp7IiRpZCI6IjEzOS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E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k6MTciLCJNb2RpZmllZEJ5IjoiX0NocmlzdGluZSBOdXNzYmF1bSIsIklkIjoiMmZhY2E4MmMtYjlkYi00MmNmLWE5YWMtN2Y5MGU3YmQ1ZTJiIiwiTW9kaWZpZWRPbiI6IjIwMjEtMTEtMTdUMDk6NTk6MTciLCJQcm9qZWN0Ijp7IiRyZWYiOiI4In19LHsiJGlkIjoiMTQxIiwiJHR5cGUiOiJTd2lzc0FjYWRlbWljLkNpdGF2aS5Mb2NhdGlvbiwgU3dpc3NBY2FkZW1pYy5DaXRhdmkiLCJBZGRyZXNzIjp7IiRpZCI6IjE0Mi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E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4In19LHsiJGlkIjoiMTU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4In19LHsiJGlkIjoiMTU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OCJ9fSx7IiRpZCI6IjE1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OCJ9fSx7IiRpZCI6IjE1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gifX1d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U1IiwiJHR5cGUiOiJTd2lzc0FjYWRlbWljLkNpdGF2aS5Mb2NhdGlvbiwgU3dpc3NBY2FkZW1pYy5DaXRhdmkiLCJBZGRyZXNzIjp7IiRpZCI6IjE1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4In19LHsiJGlkIjoiMTU4IiwiJHR5cGUiOiJTd2lzc0FjYWRlbWljLkNpdGF2aS5Mb2NhdGlvbiwgU3dpc3NBY2FkZW1pYy5DaXRhdmkiLCJBZGRyZXNzIjp7IiRpZCI6IjE1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gifX0seyIkaWQiOiIxNjEiLCIkdHlwZSI6IlN3aXNzQWNhZGVtaWMuQ2l0YXZpLkxvY2F0aW9uLCBTd2lzc0FjYWRlbWljLkNpdGF2aSIsIkFkZHJlc3MiOnsiJGlkIjoiMTY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OCJ9fV0sIk51bWJlciI6IjEiLCJPcmdhbml6YXRpb25zIjpbXSwiT3RoZXJzSW52b2x2ZWQiOltdLCJQZXJpb2RpY2FsIjp7IiRpZCI6IjE2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4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4In19LHsiJGlkIjoiMTcx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gifX1d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NzIiLCIkdHlwZSI6IlN3aXNzQWNhZGVtaWMuQ2l0YXZpLkxvY2F0aW9uLCBTd2lzc0FjYWRlbWljLkNpdGF2aSIsIkFkZHJlc3MiOnsiJGlkIjoiMTcz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OC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3NS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OCJ9fSx7IiRpZCI6IjE4M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gifX0seyIkaWQiOiIxODM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ODQ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gifX1d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E4NSIsIiR0eXBlIjoiU3dpc3NBY2FkZW1pYy5DaXRhdmkuTG9jYXRpb24sIFN3aXNzQWNhZGVtaWMuQ2l0YXZpIiwiQWRkcmVzcyI6eyIkaWQiOiIxODY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O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MwOjU1IiwiTW9kaWZpZWRCeSI6Il9DaHJpc3RpbmUgTnVzc2JhdW0iLCJJZCI6ImIwNTBkMDc0LTYxMDUtNDc2Mi04YTBkLTNiZmIxYmJmOTEyMiIsIk1vZGlmaWVkT24iOiIyMDI0LTAxLTA0VDE0OjMwOjU1IiwiUHJvamVjdCI6eyIkcmVmIjoiOCJ9fV0sIk9yZ2FuaXphdGlvbnMiOltdLCJPdGhlcnNJbnZvbHZlZCI6W10sIlBhZ2VSYW5nZSI6IjxzcD5cclxuICA8bj4xMDc3OTE8L24+XHJcbiAgPGluPnRydWU8L2luPlxyXG4gIDxvcz4xMDc3OTE8L29zPlxyXG4gIDxwcz4xMDc3OTE8L3BzPlxyXG48L3NwPlxyXG48b3M+MTA3NzkxPC9vcz4iLCJQZXJpb2RpY2FsIjp7IiRyZWYiOiI5Ni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}</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71C0B156"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OC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c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3RpbmUgTnVzc2JhdW0iLCJJZCI6IjBmNzI4MDFmLTMyODktNDQ4ZS05OTRhLTMwYmNkNTFhYjFmZC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E0XSJ9XX0sIlRhZyI6IkNpdGF2aVBsYWNlaG9sZGVyI2VjNGJmOWZlLTQwMWEtNGJjMC04M2UxLTI2ZDkzZTc2OGZmMiIsIlRleHQiOiJbMTE0XSIsIldBSVZlcnNpb24iOiI2LjE3LjAuMCJ9}</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5502E945"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c1ZmRhNWJkLWRmZGEtNGM3NC1hM2VjLTFlZmI3MWVjNmM4ZSIsIlRleHQiOiJbN10iLCJXQUlWZXJzaW9uIjoiNi4xNy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0seyIkaWQiOiIxMyIsIiR0eXBlIjoiU3dpc3NBY2FkZW1pYy5DaXRhdmkuQ2l0YXRpb25zLldvcmRQbGFjZWhvbGRlckVudHJ5LCBTd2lzc0FjYWRlbWljLkNpdGF2aSIsIklkIjoiYzU4ZGI3YWMtY2RhOC00YzliLThjYTEtNzA2N2QzMTEwMzcyIiwiUmFuZ2VTdGFydCI6MywiUmFuZ2VMZW5ndGgiOjUsIlJlZmVyZW5jZUlkIjoiZDNhMWJiMWEtYWJhZC00MmY0LWE4MmQtMDA0MTBjZDIyNzll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4In19LHsiJGlkIjoiMT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4In19LHsiJGlkIjoiMjA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OCJ9fSx7IiRpZCI6IjIx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OCJ9fV0sIk51bWJlciI6IjEiLCJPcmdhbml6YXRpb25zIjpbXSwiT3RoZXJzSW52b2x2ZWQiOltdLCJQZXJpb2RpY2FsIjp7IiRpZCI6IjI1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g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}</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w:t>
      </w:r>
      <w:r>
        <w:rPr>
          <w:lang w:val="en-US"/>
        </w:rPr>
        <w:lastRenderedPageBreak/>
        <w:t xml:space="preserve">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1D1DEA55"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r w:rsidR="001718E8">
        <w:fldChar w:fldCharType="begin"/>
      </w:r>
      <w:r w:rsidR="001718E8" w:rsidRPr="001718E8">
        <w:rPr>
          <w:lang w:val="en-US"/>
          <w:rPrChange w:id="129" w:author="Christine Nussbaum" w:date="2025-01-16T10:02:00Z">
            <w:rPr/>
          </w:rPrChange>
        </w:rPr>
        <w:instrText xml:space="preserve"> HYPERLINK "https://chatgpt.com/?oai" </w:instrText>
      </w:r>
      <w:r w:rsidR="001718E8">
        <w:fldChar w:fldCharType="separate"/>
      </w:r>
      <w:r w:rsidR="00226C63" w:rsidRPr="00944424">
        <w:rPr>
          <w:rStyle w:val="Hyperlink"/>
          <w:iCs/>
          <w:lang w:val="en-US"/>
        </w:rPr>
        <w:t>https://chatgpt.com/?oai</w:t>
      </w:r>
      <w:r w:rsidR="001718E8">
        <w:rPr>
          <w:rStyle w:val="Hyperlink"/>
          <w:iCs/>
          <w:lang w:val="en-US"/>
        </w:rPr>
        <w:fldChar w:fldCharType="end"/>
      </w:r>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130"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r w:rsidR="001718E8">
        <w:fldChar w:fldCharType="begin"/>
      </w:r>
      <w:r w:rsidR="001718E8" w:rsidRPr="001718E8">
        <w:rPr>
          <w:lang w:val="en-US"/>
          <w:rPrChange w:id="131" w:author="Christine Nussbaum" w:date="2025-01-16T10:02:00Z">
            <w:rPr/>
          </w:rPrChange>
        </w:rPr>
        <w:instrText xml:space="preserve"> HYPERLINK "https://osf.io/asfqv/?view_only=62f8d88705bb4363903983c8bd08a2cf" </w:instrText>
      </w:r>
      <w:r w:rsidR="001718E8">
        <w:fldChar w:fldCharType="separate"/>
      </w:r>
      <w:r w:rsidRPr="00944424">
        <w:rPr>
          <w:rStyle w:val="Hyperlink"/>
          <w:iCs/>
          <w:lang w:val="en-US"/>
        </w:rPr>
        <w:t>OSF</w:t>
      </w:r>
      <w:r w:rsidR="001718E8">
        <w:rPr>
          <w:rStyle w:val="Hyperlink"/>
          <w:iCs/>
          <w:lang w:val="en-US"/>
        </w:rPr>
        <w:fldChar w:fldCharType="end"/>
      </w:r>
      <w:bookmarkEnd w:id="130"/>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MjZmNTQ2YTUtMDEwMS00OThmLWE5NDYtZWFjNzdmMjYyMWEwIiwiVGV4dCI6Ils2OF0iLCJXQUlWZXJzaW9uIjoiNi4xNy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r w:rsidR="001718E8">
        <w:fldChar w:fldCharType="begin"/>
      </w:r>
      <w:r w:rsidR="001718E8" w:rsidRPr="001718E8">
        <w:rPr>
          <w:lang w:val="en-US"/>
          <w:rPrChange w:id="132" w:author="Christine Nussbaum" w:date="2025-01-16T10:02:00Z">
            <w:rPr/>
          </w:rPrChange>
        </w:rPr>
        <w:instrText xml:space="preserve"> HYPERLINK "https://osf.io/asfqv/?view_only=62f8d88705bb4363903983c8bd08a2cf" </w:instrText>
      </w:r>
      <w:r w:rsidR="001718E8">
        <w:fldChar w:fldCharType="separate"/>
      </w:r>
      <w:r w:rsidR="009E7B97" w:rsidRPr="00FB1A12">
        <w:rPr>
          <w:rStyle w:val="Hyperlink"/>
          <w:lang w:val="en-US"/>
        </w:rPr>
        <w:t>OSF</w:t>
      </w:r>
      <w:r w:rsidR="001718E8">
        <w:rPr>
          <w:rStyle w:val="Hyperlink"/>
          <w:lang w:val="en-US"/>
        </w:rPr>
        <w:fldChar w:fldCharType="end"/>
      </w:r>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lastRenderedPageBreak/>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133"/>
      <w:commentRangeStart w:id="134"/>
      <w:r w:rsidR="00B43F04" w:rsidRPr="009B481F">
        <w:rPr>
          <w:lang w:val="en-US"/>
        </w:rPr>
        <w:t xml:space="preserve">or </w:t>
      </w:r>
      <w:commentRangeStart w:id="135"/>
      <w:r w:rsidR="00B43F04" w:rsidRPr="009B481F">
        <w:rPr>
          <w:lang w:val="en-US"/>
        </w:rPr>
        <w:t xml:space="preserve">can be </w:t>
      </w:r>
      <w:r w:rsidR="00AD4D35" w:rsidRPr="009B481F">
        <w:rPr>
          <w:lang w:val="en-US"/>
        </w:rPr>
        <w:t>en</w:t>
      </w:r>
      <w:r w:rsidR="00B43F04" w:rsidRPr="009B481F">
        <w:rPr>
          <w:lang w:val="en-US"/>
        </w:rPr>
        <w:t>acted</w:t>
      </w:r>
      <w:r w:rsidR="00B43F04" w:rsidRPr="00331A01">
        <w:rPr>
          <w:i/>
          <w:iCs/>
          <w:lang w:val="en-US"/>
        </w:rPr>
        <w:t xml:space="preserve"> </w:t>
      </w:r>
      <w:commentRangeEnd w:id="135"/>
      <w:r>
        <w:rPr>
          <w:rStyle w:val="Kommentarzeichen"/>
        </w:rPr>
        <w:commentReference w:id="135"/>
      </w:r>
      <w:commentRangeEnd w:id="133"/>
      <w:r>
        <w:rPr>
          <w:rStyle w:val="Kommentarzeichen"/>
        </w:rPr>
        <w:commentReference w:id="133"/>
      </w:r>
      <w:commentRangeEnd w:id="134"/>
      <w:r w:rsidR="00643362">
        <w:rPr>
          <w:rStyle w:val="Kommentarzeichen"/>
        </w:rPr>
        <w:commentReference w:id="134"/>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1718E8"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4F1824C6" w:rsidR="00AE12F0" w:rsidRPr="001F0EC4" w:rsidRDefault="001718E8"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NDRdIn1dfSwiVGFnIjoiQ2l0YXZpUGxhY2Vob2xkZXIjOWViODNiNWItNjA2Yy00OTQ0LWIzODgtYWRkNDM2ZThmMGNlIiwiVGV4dCI6Ils0NF0iLCJXQUlWZXJzaW9uIjoiNi4xNy4wLjAifQ==}</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1718E8"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5F3C6871" w:rsidR="00AE12F0" w:rsidRPr="001F0EC4" w:rsidRDefault="001718E8"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zI4MGVhYzItZjkwYy00ZGU3LWI4YjEtNmY4Mzc4Y2UyOGI2IiwiVGV4dCI6IlsxNF0iLCJXQUlWZXJzaW9uIjoiNi4xNy4wLjAifQ==}</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1718E8"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5BD63442" w:rsidR="00AE12F0" w:rsidRPr="001F0EC4" w:rsidRDefault="001718E8"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aWQiOiI4IiwiJHR5cGUiOiJTd2lzc0FjYWRlbWljLkNpdGF2aS5Qcm9qZWN0LCBTd2lzc0FjYWRlbWljLkNpdGF2aSJ9fSx7IiRpZCI6Ij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4In19LHsiJGlkIjoiMT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g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E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OC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N0aW5lIE51c3NiYXVtIiwiSWQiOiJjYWRhZjE0NS0yMzYxLTQ3ODAtYjBlYi0yYTRiOTY0OThlMm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xXSJ9XX0sIlRhZyI6IkNpdGF2aVBsYWNlaG9sZGVyI2E1NDdhZDQ5LTUzNzMtNGJjMC04NTc4LTBlZmVkZTZlYTNiNCIsIlRleHQiOiJbNTFdIiwiV0FJVmVyc2lvbiI6IjYuMTcuMC4wIn0=}</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1718E8"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12E5A20" w:rsidR="001F7041" w:rsidRPr="001F0EC4" w:rsidRDefault="001718E8"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OCJ9fSx7IiRpZCI6IjE4IiwiJHR5cGUiOiJTd2lzc0FjYWRlbWljLkNpdGF2aS5QZXJzb24sIFN3aXNzQWNhZGVtaWMuQ2l0YXZpIiwiRmlyc3ROYW1lIjoiTWF0dGhpcyIsIkxhc3ROYW1lIjoiU3lub2Z6aWsiLCJQcm90ZWN0ZWQiOmZhbHNlLCJTZXgiOjAsIkNyZWF0ZWRCeSI6Il9DaHJpc3RpbmUgTnVzc2JhdW0iLCJDcmVhdGVkT24iOiIyMDIzLTExLTIyVDEwOjU1OjQyIiwiTW9kaWZpZWRCeSI6Il9DaHJpc3RpbmUgTnVzc2JhdW0iLCJJZCI6IjA4YTFlYzgyLTYxMTYtNDM2ZC05Y2JjLWM0NTcyNGJjODVmNyIsIk1vZGlmaWVkT24iOiIyMDIzLTExLTIyVDEwOjU1OjQyIiwiUHJvamVjdCI6eyIkcmVmIjoiOCJ9fV0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OC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U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4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}</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1718E8"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1CAFC2C5" w:rsidR="00AE12F0" w:rsidRPr="001F0EC4" w:rsidRDefault="001718E8"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1dLCJGb3JtYXR0ZWRUZXh0Ijp7IiRpZCI6IjI4IiwiQ291bnQiOjEsIlRleHRVbml0cyI6W3siJGlkIjoiMjkiLCJGb250U3R5bGUiOnsiJGlkIjoiMzAiLCJOZXV0cmFsIjp0cnVlfSwiUmVhZGluZ09yZGVyIjoxLCJUZXh0IjoiWzI2XSJ9XX0sIlRhZyI6IkNpdGF2aVBsYWNlaG9sZGVyIzQzZGM4NGY1LWJiYzUtNDZmMC1iZTA1LTk0MTdmNjdkODQwNiIsIlRleHQiOiJbMjZdIiwiV0FJVmVyc2lvbiI6IjYuMTc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1718E8"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22C62B47" w:rsidR="00AE12F0" w:rsidRPr="001F0EC4" w:rsidRDefault="001718E8"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jAxN2ZlMjgtY2U4Yy00MjIwLWFiN2ItNjlhOWNlZGIzYTAwIiwiVGV4dCI6IlsyMV0iLCJXQUlWZXJzaW9uIjoiNi4xNy4wLjAifQ==}</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1718E8"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489C9840" w:rsidR="00AE12F0" w:rsidRPr="001F0EC4" w:rsidRDefault="001718E8"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WJiNTQwYWMtNjRlMy00MTgzLWIyOTgtMGQ0ODJkM2QwNzAwIiwiVGV4dCI6IlszNV0iLCJXQUlWZXJzaW9uIjoiNi4xNy4wLjAifQ==}</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1718E8"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C13725B" w:rsidR="00AE12F0" w:rsidRPr="001F0EC4" w:rsidRDefault="001718E8"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aWQiOiI4IiwiJHR5cGUiOiJTd2lzc0FjYWRlbWljLkNpdGF2aS5Qcm9qZWN0LCBTd2lzc0FjYWRlbWljLkNpdGF2aSJ9fSx7IiRpZCI6Ijk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gifX0seyIkaWQiOiIxMC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gifX0seyIkaWQiOiIxMS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gifX0seyIkaWQiOiIxMi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OCJ9fSx7IiRpZCI6IjEz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OCJ9fSx7IiRpZCI6IjE0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gifX0seyIkaWQiOiIxNS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4In19XS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4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4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N0aW5lIE51c3NiYXVtIiwiSWQiOiI4N2Y5OGUxNy0yNTU4LTRiZmMtODAzNi0xYThhMDI4ZDUxM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QyXSJ9XX0sIlRhZyI6IkNpdGF2aVBsYWNlaG9sZGVyIzZiMjkyMjQ0LTNlMDQtNGEzYi05Njc3LTBjOTRhNjRkYmI1ZCIsIlRleHQiOiJbNDJdIiwiV0FJVmVyc2lvbiI6IjYuMTcuMC4wIn0=}</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1718E8"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6BF00D4B" w:rsidR="00AE12F0" w:rsidRPr="001F0EC4" w:rsidRDefault="001718E8"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0XSJ9XX0sIlRhZyI6IkNpdGF2aVBsYWNlaG9sZGVyI2I3NjM5ZDkzLTcwNTMtNDQ5MS1hZDVjLWRlMDVlODE1NDg3ZSIsIlRleHQiOiJbNzRdIiwiV0FJVmVyc2lvbiI6IjYuMTcuMC4wIn0=}</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1718E8"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2DE894EC" w:rsidR="00AE12F0" w:rsidRPr="001F0EC4" w:rsidRDefault="001718E8"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3XSJ9XX0sIlRhZyI6IkNpdGF2aVBsYWNlaG9sZGVyI2FlMWZkNzQ3LTI1ZmYtNDQzYi05MDQ5LTAzMzEwZTViMmVjYyIsIlRleHQiOiJbNTddIiwiV0FJVmVyc2lvbiI6IjYuMTcuMC4wIn0=}</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r w:rsidR="001718E8">
        <w:fldChar w:fldCharType="begin"/>
      </w:r>
      <w:r w:rsidR="001718E8" w:rsidRPr="001718E8">
        <w:rPr>
          <w:lang w:val="en-US"/>
          <w:rPrChange w:id="136" w:author="Christine Nussbaum" w:date="2025-01-16T10:02:00Z">
            <w:rPr/>
          </w:rPrChange>
        </w:rPr>
        <w:instrText xml:space="preserve"> HYPERLINK "https://osf.io/asfqv/?view_only=62f8d88705bb4363903983c8bd08a2cf" </w:instrText>
      </w:r>
      <w:r w:rsidR="001718E8">
        <w:fldChar w:fldCharType="separate"/>
      </w:r>
      <w:r w:rsidRPr="001F0EC4">
        <w:rPr>
          <w:rStyle w:val="Hyperlink"/>
          <w:i/>
          <w:iCs/>
          <w:color w:val="auto"/>
          <w:lang w:val="en-US"/>
        </w:rPr>
        <w:t>OSF</w:t>
      </w:r>
      <w:r w:rsidR="001718E8">
        <w:rPr>
          <w:rStyle w:val="Hyperlink"/>
          <w:i/>
          <w:iCs/>
          <w:color w:val="auto"/>
          <w:lang w:val="en-US"/>
        </w:rPr>
        <w:fldChar w:fldCharType="end"/>
      </w:r>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774BDB25" w:rsidR="00700CFB" w:rsidRPr="001F0EC4" w:rsidRDefault="001D0CB0" w:rsidP="00543E14">
      <w:pPr>
        <w:spacing w:line="480" w:lineRule="auto"/>
        <w:jc w:val="both"/>
        <w:rPr>
          <w:lang w:val="en"/>
        </w:rPr>
      </w:pPr>
      <w:bookmarkStart w:id="137" w:name="_Hlk180663465"/>
      <w:r w:rsidRPr="006C7529">
        <w:rPr>
          <w:lang w:val="en-US"/>
        </w:rPr>
        <w:lastRenderedPageBreak/>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 xml:space="preserve">scientific insights into naturalness in voices, </w:t>
      </w:r>
      <w:commentRangeStart w:id="138"/>
      <w:del w:id="139" w:author="Christine Nussbaum" w:date="2025-01-16T10:27:00Z">
        <w:r w:rsidRPr="001F0EC4" w:rsidDel="00643362">
          <w:rPr>
            <w:lang w:val="en-US"/>
          </w:rPr>
          <w:delText>we</w:delText>
        </w:r>
        <w:commentRangeEnd w:id="138"/>
        <w:r w:rsidR="008E30ED" w:rsidDel="00643362">
          <w:rPr>
            <w:rStyle w:val="Kommentarzeichen"/>
          </w:rPr>
          <w:commentReference w:id="138"/>
        </w:r>
        <w:r w:rsidRPr="001F0EC4" w:rsidDel="00643362">
          <w:rPr>
            <w:lang w:val="en-US"/>
          </w:rPr>
          <w:delText xml:space="preserve"> conducted </w:delText>
        </w:r>
      </w:del>
      <w:r w:rsidRPr="001F0EC4">
        <w:rPr>
          <w:lang w:val="en-US"/>
        </w:rPr>
        <w:t>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137"/>
      <w:ins w:id="140" w:author="Christine Nussbaum" w:date="2025-01-16T10:27:00Z">
        <w:r w:rsidR="00643362">
          <w:rPr>
            <w:lang w:val="en-US"/>
          </w:rPr>
          <w:t>was conduct</w:t>
        </w:r>
      </w:ins>
      <w:ins w:id="141" w:author="Christine Nussbaum" w:date="2025-01-16T10:28:00Z">
        <w:r w:rsidR="00643362">
          <w:rPr>
            <w:lang w:val="en-US"/>
          </w:rPr>
          <w:t xml:space="preserve">ed </w:t>
        </w:r>
      </w:ins>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142"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r w:rsidR="001718E8">
        <w:fldChar w:fldCharType="begin"/>
      </w:r>
      <w:r w:rsidR="001718E8" w:rsidRPr="001718E8">
        <w:rPr>
          <w:lang w:val="en-US"/>
          <w:rPrChange w:id="143" w:author="Christine Nussbaum" w:date="2025-01-16T10:02:00Z">
            <w:rPr/>
          </w:rPrChange>
        </w:rPr>
        <w:instrText xml:space="preserve"> HYPERLINK "https://osf.io/asfqv/?view_only=62f8d88705bb4363903983c8bd08a2cf" </w:instrText>
      </w:r>
      <w:r w:rsidR="001718E8">
        <w:fldChar w:fldCharType="separate"/>
      </w:r>
      <w:r w:rsidR="00966CAE" w:rsidRPr="001F0EC4">
        <w:rPr>
          <w:rStyle w:val="Hyperlink"/>
          <w:i/>
          <w:color w:val="auto"/>
          <w:lang w:val="en-US"/>
        </w:rPr>
        <w:t>OSF</w:t>
      </w:r>
      <w:r w:rsidR="001718E8">
        <w:rPr>
          <w:rStyle w:val="Hyperlink"/>
          <w:i/>
          <w:color w:val="auto"/>
          <w:lang w:val="en-US"/>
        </w:rPr>
        <w:fldChar w:fldCharType="end"/>
      </w:r>
      <w:r w:rsidR="00966CAE" w:rsidRPr="001F0EC4">
        <w:rPr>
          <w:i/>
          <w:lang w:val="en-US"/>
        </w:rPr>
        <w:t>.</w:t>
      </w:r>
      <w:bookmarkEnd w:id="142"/>
    </w:p>
    <w:p w14:paraId="4012D801" w14:textId="1CC6FB74"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r w:rsidR="001718E8">
        <w:fldChar w:fldCharType="begin"/>
      </w:r>
      <w:r w:rsidR="001718E8" w:rsidRPr="001718E8">
        <w:rPr>
          <w:lang w:val="en-US"/>
          <w:rPrChange w:id="144" w:author="Christine Nussbaum" w:date="2025-01-16T10:02:00Z">
            <w:rPr/>
          </w:rPrChange>
        </w:rPr>
        <w:instrText xml:space="preserve"> HYPERLINK "https://osf.io/asfqv/?view_only=62f8d88705bb4363903983c8bd08a2cf" </w:instrText>
      </w:r>
      <w:r w:rsidR="001718E8">
        <w:fldChar w:fldCharType="separate"/>
      </w:r>
      <w:r w:rsidR="00AE12F0" w:rsidRPr="001F0EC4">
        <w:rPr>
          <w:rStyle w:val="Hyperlink"/>
          <w:i/>
          <w:color w:val="auto"/>
          <w:lang w:val="en-US"/>
        </w:rPr>
        <w:t>OSF</w:t>
      </w:r>
      <w:r w:rsidR="001718E8">
        <w:rPr>
          <w:rStyle w:val="Hyperlink"/>
          <w:i/>
          <w:color w:val="auto"/>
          <w:lang w:val="en-US"/>
        </w:rPr>
        <w:fldChar w:fldCharType="end"/>
      </w:r>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w:t>
      </w:r>
      <w:r w:rsidR="00C221D1">
        <w:rPr>
          <w:lang w:val="en"/>
        </w:rPr>
        <w:t xml:space="preserve"> we</w:t>
      </w:r>
      <w:r w:rsidR="00601BED">
        <w:rPr>
          <w:lang w:val="en"/>
        </w:rPr>
        <w:t xml:space="preserve"> proposed. In case no definition of naturalness was provided, we infer</w:t>
      </w:r>
      <w:r w:rsidR="004A1755">
        <w:rPr>
          <w:lang w:val="en"/>
        </w:rPr>
        <w:t>red</w:t>
      </w:r>
      <w:r w:rsidR="00601BED">
        <w:rPr>
          <w:lang w:val="en"/>
        </w:rPr>
        <w:t xml:space="preserve"> the ‘implicit’ </w:t>
      </w:r>
      <w:r w:rsidR="00601BED">
        <w:rPr>
          <w:lang w:val="en"/>
        </w:rPr>
        <w:lastRenderedPageBreak/>
        <w:t xml:space="preserve">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395012E1"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del w:id="145" w:author="Christine Nussbaum" w:date="2025-01-16T10:29:00Z">
        <w:r w:rsidDel="0079631A">
          <w:rPr>
            <w:lang w:val="en"/>
          </w:rPr>
          <w:delText xml:space="preserve">we </w:delText>
        </w:r>
      </w:del>
      <w:ins w:id="146" w:author="Christine Nussbaum" w:date="2025-01-16T10:29:00Z">
        <w:r w:rsidR="0079631A">
          <w:rPr>
            <w:lang w:val="en"/>
          </w:rPr>
          <w:t>this paper</w:t>
        </w:r>
        <w:r w:rsidR="0079631A">
          <w:rPr>
            <w:lang w:val="en"/>
          </w:rPr>
          <w:t xml:space="preserve"> </w:t>
        </w:r>
      </w:ins>
      <w:r>
        <w:rPr>
          <w:lang w:val="en"/>
        </w:rPr>
        <w:t>offer</w:t>
      </w:r>
      <w:ins w:id="147" w:author="Christine Nussbaum" w:date="2025-01-16T10:30:00Z">
        <w:r w:rsidR="0079631A">
          <w:rPr>
            <w:lang w:val="en"/>
          </w:rPr>
          <w:t>s</w:t>
        </w:r>
      </w:ins>
      <w:r>
        <w:rPr>
          <w:lang w:val="en"/>
        </w:rPr>
        <w:t xml:space="preserve">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t>
      </w:r>
      <w:commentRangeStart w:id="148"/>
      <w:r>
        <w:rPr>
          <w:lang w:val="en"/>
        </w:rPr>
        <w:t>We</w:t>
      </w:r>
      <w:commentRangeEnd w:id="148"/>
      <w:r w:rsidR="008E30ED">
        <w:rPr>
          <w:rStyle w:val="Kommentarzeichen"/>
        </w:rPr>
        <w:commentReference w:id="148"/>
      </w:r>
      <w:r>
        <w:rPr>
          <w:lang w:val="en"/>
        </w:rPr>
        <w:t xml:space="preserv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w:t>
      </w:r>
      <w:r w:rsidRPr="001F0EC4">
        <w:rPr>
          <w:lang w:val="en"/>
        </w:rPr>
        <w:lastRenderedPageBreak/>
        <w:t>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8A44212"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NzMzYzBiMWQtYmJlYi00ZGY3LTg3ZGQtYTdhYjU0MzFhYTgzIiwiUmFuZ2VTdGFydCI6MywiUmFuZ2VMZW5ndGgiOjUsIlJlZmVyZW5jZUlkIjoiMDg3YmZjYzYtNDg5NS00OTJmLWI2YjgtNWE1MWI0MjM2MzEz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4In19XSwiT3JnYW5pemF0aW9ucyI6W10sIk90aGVyc0ludm9sdmVkIjpbXSwiUHVibGlzaGVycyI6W3siJGlkIjoiMzU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g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AzOjIxIiwiUHJvamVjdCI6eyIkcmVmIjoiOCJ9fSwiVXNlTnVtYmVyaW5nVHlwZU9mUGFyZW50RG9jdW1lbnQiOmZhbHNlfV0sIkZvcm1hdHRlZFRleHQiOnsiJGlkIjoiMzYiLCJDb3VudCI6MSwiVGV4dFVuaXRzIjpbeyIkaWQiOiIzNyIsIkZvbnRTdHlsZSI6eyIkaWQiOiIzOCIsIk5ldXRyYWwiOnRydWV9LCJSZWFkaW5nT3JkZXIiOjEsIlRleHQiOiJbNzQsMTE2XSJ9XX0sIlRhZyI6IkNpdGF2aVBsYWNlaG9sZGVyI2UzY2FkYTRkLTQ0YjAtNDIyMy1iODVhLTkzN2FmZjJiODk3MSIsIlRleHQiOiJbNzQsMTE2XSIsIldBSVZlcnNpb24iOiI2LjE3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proofErr w:type="spellStart"/>
      <w:r w:rsidRPr="006809EA">
        <w:rPr>
          <w:b/>
          <w:bCs/>
          <w:lang w:val="en-US"/>
        </w:rPr>
        <w:t>ChatGPT</w:t>
      </w:r>
      <w:proofErr w:type="spellEnd"/>
      <w:r w:rsidRPr="00CC6A6A">
        <w:rPr>
          <w:lang w:val="en-US"/>
        </w:rPr>
        <w:t xml:space="preserve">: a chatbot developed by </w:t>
      </w:r>
      <w:proofErr w:type="spellStart"/>
      <w:r w:rsidRPr="00CC6A6A">
        <w:rPr>
          <w:lang w:val="en-US"/>
        </w:rPr>
        <w:t>OpenAI</w:t>
      </w:r>
      <w:proofErr w:type="spellEnd"/>
      <w:r w:rsidRPr="00CC6A6A">
        <w:rPr>
          <w:lang w:val="en-US"/>
        </w:rPr>
        <w:t>,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CD7011" w:rsidRDefault="00CD7011" w:rsidP="006809EA">
      <w:pPr>
        <w:spacing w:line="480" w:lineRule="auto"/>
        <w:rPr>
          <w:lang w:val="en"/>
        </w:rPr>
      </w:pPr>
      <w:r>
        <w:rPr>
          <w:b/>
          <w:iCs/>
          <w:lang w:val="en-US"/>
        </w:rPr>
        <w:lastRenderedPageBreak/>
        <w:t>D</w:t>
      </w:r>
      <w:r w:rsidRPr="00CD7011">
        <w:rPr>
          <w:b/>
          <w:iCs/>
          <w:lang w:val="en-US"/>
        </w:rPr>
        <w:t>eviation-based naturalness</w:t>
      </w:r>
      <w:r>
        <w:rPr>
          <w:b/>
          <w:iCs/>
          <w:lang w:val="en-US"/>
        </w:rPr>
        <w:t>:</w:t>
      </w:r>
      <w:r w:rsidRPr="00CD7011">
        <w:rPr>
          <w:lang w:val="en-US"/>
        </w:rPr>
        <w:t xml:space="preserve"> </w:t>
      </w:r>
      <w:r>
        <w:rPr>
          <w:iCs/>
          <w:lang w:val="en-US"/>
        </w:rPr>
        <w:t>Conceptualization</w:t>
      </w:r>
      <w:r w:rsidRPr="00CD7011">
        <w:rPr>
          <w:iCs/>
          <w:lang w:val="en-US"/>
        </w:rPr>
        <w:t xml:space="preserve"> as the deviation from a reference that represents maximum naturalness</w:t>
      </w:r>
      <w:r>
        <w:rPr>
          <w:iCs/>
          <w:lang w:val="en-US"/>
        </w:rPr>
        <w:t>.</w:t>
      </w:r>
    </w:p>
    <w:p w14:paraId="1DFABEBE" w14:textId="58F61623" w:rsidR="00A56368" w:rsidRDefault="00A56368" w:rsidP="006809EA">
      <w:pPr>
        <w:spacing w:line="480" w:lineRule="auto"/>
        <w:rPr>
          <w:lang w:val="en-US"/>
        </w:rPr>
      </w:pPr>
      <w:r w:rsidRPr="006809EA">
        <w:rPr>
          <w:b/>
          <w:bCs/>
          <w:lang w:val="en-US"/>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CC6A6A" w:rsidRDefault="003A7776" w:rsidP="006809EA">
      <w:pPr>
        <w:spacing w:line="480" w:lineRule="auto"/>
        <w:rPr>
          <w:lang w:val="en"/>
        </w:rPr>
      </w:pPr>
      <w:r w:rsidRPr="003A7776">
        <w:rPr>
          <w:b/>
          <w:iCs/>
          <w:lang w:val="en-US"/>
        </w:rPr>
        <w:t>Human-likeness-based naturalness</w:t>
      </w:r>
      <w:r>
        <w:rPr>
          <w:b/>
          <w:iCs/>
          <w:lang w:val="en-US"/>
        </w:rPr>
        <w:t>:</w:t>
      </w:r>
      <w:r>
        <w:rPr>
          <w:lang w:val="en-US"/>
        </w:rPr>
        <w:t xml:space="preserve"> 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35696B3A" w:rsidR="00853D77" w:rsidRPr="00853D77" w:rsidRDefault="00853D77" w:rsidP="006809EA">
      <w:pPr>
        <w:spacing w:line="480" w:lineRule="auto"/>
        <w:rPr>
          <w:color w:val="C00000"/>
          <w:lang w:val="en"/>
        </w:rPr>
      </w:pPr>
      <w:r w:rsidRPr="00853D77">
        <w:rPr>
          <w:b/>
          <w:lang w:val="en"/>
        </w:rPr>
        <w:t xml:space="preserve">Prosody: </w:t>
      </w:r>
      <w:del w:id="149" w:author="Christine Nussbaum" w:date="2025-01-16T10:34:00Z">
        <w:r w:rsidRPr="00853D77" w:rsidDel="00EA0EBF">
          <w:rPr>
            <w:color w:val="C00000"/>
            <w:lang w:val="en"/>
          </w:rPr>
          <w:delText>The pitch contour of a voice</w:delText>
        </w:r>
      </w:del>
      <w:ins w:id="150" w:author="Christine Nussbaum" w:date="2025-01-16T10:35:00Z">
        <w:r w:rsidR="00EA0EBF">
          <w:rPr>
            <w:color w:val="C00000"/>
            <w:lang w:val="en"/>
          </w:rPr>
          <w:t>Dynamic v</w:t>
        </w:r>
      </w:ins>
      <w:ins w:id="151" w:author="Christine Nussbaum" w:date="2025-01-16T10:34:00Z">
        <w:r w:rsidR="00EA0EBF">
          <w:rPr>
            <w:color w:val="C00000"/>
            <w:lang w:val="en"/>
          </w:rPr>
          <w:t>oice intonation</w:t>
        </w:r>
      </w:ins>
      <w:ins w:id="152" w:author="Christine Nussbaum" w:date="2025-01-16T10:36:00Z">
        <w:r w:rsidR="00EA0EBF">
          <w:rPr>
            <w:color w:val="C00000"/>
            <w:lang w:val="en"/>
          </w:rPr>
          <w:t>, as expressed in</w:t>
        </w:r>
      </w:ins>
      <w:ins w:id="153" w:author="Christine Nussbaum" w:date="2025-01-16T10:34:00Z">
        <w:r w:rsidR="00EA0EBF">
          <w:rPr>
            <w:color w:val="C00000"/>
            <w:lang w:val="en"/>
          </w:rPr>
          <w:t xml:space="preserve"> pit</w:t>
        </w:r>
      </w:ins>
      <w:ins w:id="154" w:author="Christine Nussbaum" w:date="2025-01-16T10:35:00Z">
        <w:r w:rsidR="00EA0EBF">
          <w:rPr>
            <w:color w:val="C00000"/>
            <w:lang w:val="en"/>
          </w:rPr>
          <w:t>ch, loudness, timbre, and rhythm</w:t>
        </w:r>
      </w:ins>
      <w:ins w:id="155" w:author="Christine Nussbaum" w:date="2025-01-16T10:36:00Z">
        <w:r w:rsidR="00EA0EBF">
          <w:rPr>
            <w:color w:val="C00000"/>
            <w:lang w:val="en"/>
          </w:rPr>
          <w:t>.</w:t>
        </w:r>
      </w:ins>
      <w:del w:id="156" w:author="Christine Nussbaum" w:date="2025-01-16T10:35:00Z">
        <w:r w:rsidRPr="00853D77" w:rsidDel="00EA0EBF">
          <w:rPr>
            <w:color w:val="C00000"/>
            <w:lang w:val="en"/>
          </w:rPr>
          <w:delText>,</w:delText>
        </w:r>
      </w:del>
      <w:r w:rsidRPr="00853D77">
        <w:rPr>
          <w:color w:val="C00000"/>
          <w:lang w:val="en"/>
        </w:rPr>
        <w:t xml:space="preserve"> </w:t>
      </w:r>
      <w:ins w:id="157" w:author="Christine Nussbaum" w:date="2025-01-16T10:36:00Z">
        <w:r w:rsidR="00EA0EBF">
          <w:rPr>
            <w:color w:val="C00000"/>
            <w:lang w:val="en"/>
          </w:rPr>
          <w:t>S</w:t>
        </w:r>
      </w:ins>
      <w:del w:id="158" w:author="Christine Nussbaum" w:date="2025-01-16T10:36:00Z">
        <w:r w:rsidRPr="00853D77" w:rsidDel="00EA0EBF">
          <w:rPr>
            <w:color w:val="C00000"/>
            <w:lang w:val="en"/>
          </w:rPr>
          <w:delText>s</w:delText>
        </w:r>
      </w:del>
      <w:r w:rsidRPr="00853D77">
        <w:rPr>
          <w:color w:val="C00000"/>
          <w:lang w:val="en"/>
        </w:rPr>
        <w:t xml:space="preserve">ometimes also referred to as voice melody. </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r w:rsidR="001718E8">
        <w:fldChar w:fldCharType="begin"/>
      </w:r>
      <w:r w:rsidR="001718E8" w:rsidRPr="001718E8">
        <w:rPr>
          <w:lang w:val="en-US"/>
          <w:rPrChange w:id="159" w:author="Christine Nussbaum" w:date="2025-01-16T10:02:00Z">
            <w:rPr/>
          </w:rPrChange>
        </w:rPr>
        <w:instrText xml:space="preserve"> HYPERLINK "https://www.voice.uni-jena.de/" </w:instrText>
      </w:r>
      <w:r w:rsidR="001718E8">
        <w:fldChar w:fldCharType="separate"/>
      </w:r>
      <w:r w:rsidR="00226C63" w:rsidRPr="000C26E4">
        <w:rPr>
          <w:rStyle w:val="Hyperlink"/>
          <w:lang w:val="en"/>
        </w:rPr>
        <w:t>https://www.voice.uni-jena.de/</w:t>
      </w:r>
      <w:r w:rsidR="001718E8">
        <w:rPr>
          <w:rStyle w:val="Hyperlink"/>
          <w:lang w:val="en"/>
        </w:rPr>
        <w:fldChar w:fldCharType="end"/>
      </w:r>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lastRenderedPageBreak/>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r w:rsidR="001718E8">
        <w:fldChar w:fldCharType="begin"/>
      </w:r>
      <w:r w:rsidR="001718E8" w:rsidRPr="001718E8">
        <w:rPr>
          <w:lang w:val="en-US"/>
          <w:rPrChange w:id="160" w:author="Christine Nussbaum" w:date="2025-01-16T10:02:00Z">
            <w:rPr/>
          </w:rPrChange>
        </w:rPr>
        <w:instrText xml:space="preserve"> HYPERLINK "https://www.vocs.eu.com/" </w:instrText>
      </w:r>
      <w:r w:rsidR="001718E8">
        <w:fldChar w:fldCharType="separate"/>
      </w:r>
      <w:r w:rsidR="00891F46" w:rsidRPr="001F0EC4">
        <w:rPr>
          <w:rStyle w:val="Hyperlink"/>
          <w:color w:val="auto"/>
          <w:lang w:val="en"/>
        </w:rPr>
        <w:t>https://www.vocs.eu.com/</w:t>
      </w:r>
      <w:r w:rsidR="001718E8">
        <w:rPr>
          <w:rStyle w:val="Hyperlink"/>
          <w:color w:val="auto"/>
          <w:lang w:val="en"/>
        </w:rPr>
        <w:fldChar w:fldCharType="end"/>
      </w:r>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commentRangeStart w:id="161"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162" w:name="_CTVL001e8ea13a83dd841be943d17a5aa7a00e5"/>
          <w:r>
            <w:rPr>
              <w:lang w:val="en"/>
            </w:rPr>
            <w:t>Román, S. et al. (2017) The importance of food naturalness for consumers: Results of a systematic review.</w:t>
          </w:r>
          <w:bookmarkEnd w:id="162"/>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163" w:name="_CTVL0013dc28cbf3e56496b8f0b5d062dc63ef6"/>
          <w:r>
            <w:rPr>
              <w:lang w:val="en"/>
            </w:rPr>
            <w:t>Meier, B.P. et al. (2019) Naturally better? A review of the natural‐is‐better bias.</w:t>
          </w:r>
          <w:bookmarkEnd w:id="163"/>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164" w:name="_CTVL001c8509f84fca8425b9b811cf8e3dfb368"/>
          <w:r>
            <w:rPr>
              <w:lang w:val="en"/>
            </w:rPr>
            <w:t>Ode, A. et al. (2009) Indicators of perceived naturalness as drivers of landscape preference.</w:t>
          </w:r>
          <w:bookmarkEnd w:id="164"/>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165" w:name="_CTVL001b001e71cfb0d478c9df1887d9aa8fa5d"/>
          <w:r>
            <w:rPr>
              <w:lang w:val="en"/>
            </w:rPr>
            <w:t>Young, A.W. et al. (2020) Face and voice perception: Understanding commonalities and differences.</w:t>
          </w:r>
          <w:bookmarkEnd w:id="165"/>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166" w:name="_CTVL001b2cfed2201dc4bfbb30224d692fe3c7c"/>
          <w:r>
            <w:rPr>
              <w:lang w:val="en"/>
            </w:rPr>
            <w:t>Rodero, E. and Lucas, I. (2023) Synthetic versus human voices in audiobooks: The human emotional intimacy effect.</w:t>
          </w:r>
          <w:bookmarkEnd w:id="166"/>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167" w:name="_CTVL001c436adf58e114813af41749f64b2d8ec"/>
          <w:r>
            <w:rPr>
              <w:lang w:val="en"/>
            </w:rPr>
            <w:t>Rodero, E. (2017) Effectiveness, attention, and recall of human and artificial voices in an advertising story. Prosody influence and functions of voices.</w:t>
          </w:r>
          <w:bookmarkEnd w:id="167"/>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168" w:name="_CTVL0013ee55c02bf1645a2ab8425de5c036b64"/>
          <w:r>
            <w:rPr>
              <w:lang w:val="en"/>
            </w:rPr>
            <w:t>Roswandowitz, C. et al. (2024) Cortical-striatal brain network distinguishes deepfake from real speaker identity.</w:t>
          </w:r>
          <w:bookmarkEnd w:id="168"/>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169" w:name="_CTVL0011022ca244f34487485af84b100d85b22"/>
          <w:r>
            <w:rPr>
              <w:lang w:val="en"/>
            </w:rPr>
            <w:t>Lavan, N. et al. (2024) The time course of person perception from voices in the brain.</w:t>
          </w:r>
          <w:bookmarkEnd w:id="169"/>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170" w:name="_CTVL0016836468c9a46492b986cc2be195cece9"/>
          <w:r>
            <w:rPr>
              <w:lang w:val="en"/>
            </w:rPr>
            <w:t>Lavan, N. (2023) How do we describe other people from voices and faces?</w:t>
          </w:r>
          <w:bookmarkEnd w:id="170"/>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171" w:name="_CTVL001ade97521242f4c599e31cb9f41b9bf4b"/>
          <w:r>
            <w:rPr>
              <w:lang w:val="en"/>
            </w:rPr>
            <w:t>Jiang, Z. et al. (2024) Comparison of face-based and voice-based first impressions in a Chinese sample.</w:t>
          </w:r>
          <w:bookmarkEnd w:id="171"/>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172" w:name="_CTVL001335b73c635fb42d689284190911887e4"/>
          <w:r>
            <w:rPr>
              <w:lang w:val="en"/>
            </w:rPr>
            <w:t>Kühne, K. et al. (2020) The Human Takes It All: Humanlike Synthesized Voices Are Perceived as Less Eerie and More Likable. Evidence From a Subjective Ratings Study.</w:t>
          </w:r>
          <w:bookmarkEnd w:id="172"/>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173" w:name="_CTVL0019bad445feda64a67a80471b008502a5c"/>
          <w:r>
            <w:rPr>
              <w:lang w:val="en"/>
            </w:rPr>
            <w:t>Ilves, M. and Surakka, V. (2013) Subjective responses to synthesised speech with lexical emotional content: the effect of the naturalness of the synthetic voice.</w:t>
          </w:r>
          <w:bookmarkEnd w:id="173"/>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lastRenderedPageBreak/>
            <w:t>13.</w:t>
          </w:r>
          <w:r>
            <w:rPr>
              <w:lang w:val="en"/>
            </w:rPr>
            <w:tab/>
          </w:r>
          <w:bookmarkStart w:id="174" w:name="_CTVL001c86fda41fed8482eb964d012e920a114"/>
          <w:r>
            <w:rPr>
              <w:lang w:val="en"/>
            </w:rPr>
            <w:t>Ilves, M. et al. (2011) The Effects of Emotionally Worded Synthesized Speech on the Ratings of Emotions and Voice Quality. In , pp. 588–598, Springer, Berlin, Heidelberg</w:t>
          </w:r>
        </w:p>
        <w:bookmarkEnd w:id="174"/>
        <w:p w14:paraId="6634D394" w14:textId="77777777" w:rsidR="00382EDA" w:rsidRDefault="00382EDA" w:rsidP="00382EDA">
          <w:pPr>
            <w:pStyle w:val="CitaviBibliographyEntry"/>
            <w:rPr>
              <w:lang w:val="en"/>
            </w:rPr>
          </w:pPr>
          <w:r>
            <w:rPr>
              <w:lang w:val="en"/>
            </w:rPr>
            <w:t>14.</w:t>
          </w:r>
          <w:r>
            <w:rPr>
              <w:lang w:val="en"/>
            </w:rPr>
            <w:tab/>
          </w:r>
          <w:bookmarkStart w:id="175" w:name="_CTVL001adb55347b44b4ae8a831b32e2081e422"/>
          <w:r>
            <w:rPr>
              <w:lang w:val="en"/>
            </w:rPr>
            <w:t>Anand, S. and Stepp, C.E. (2015) Listener Perception of Monopitch, Naturalness, and Intelligibility for Speakers With Parkinson's Disease.</w:t>
          </w:r>
          <w:bookmarkEnd w:id="175"/>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176" w:name="_CTVL001f179873a266541a3ba5984089126317f"/>
          <w:r>
            <w:rPr>
              <w:lang w:val="en"/>
            </w:rPr>
            <w:t>Moya-Galé, G. and Levy, E.S. (2019) Parkinson’s disease-associated dysarthria: prevalence, impact and management strategies.</w:t>
          </w:r>
          <w:bookmarkEnd w:id="176"/>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177" w:name="_CTVL0012277974cb7714b67b5f1e89408e0d8e5"/>
          <w:r>
            <w:rPr>
              <w:lang w:val="en"/>
            </w:rPr>
            <w:t>Damico, J.S. and Ball, M.J., eds (2019)</w:t>
          </w:r>
          <w:bookmarkEnd w:id="177"/>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178" w:name="_CTVL001fbae7f6b1f244474a9c6b3bd11fb323c"/>
          <w:r>
            <w:rPr>
              <w:lang w:val="en"/>
            </w:rPr>
            <w:t>Klopfenstein, M. et al. (2020) The study of speech naturalness in communication disorders: A systematic review of the literature.</w:t>
          </w:r>
          <w:bookmarkEnd w:id="178"/>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179" w:name="_CTVL001fde0f12c9ffe43dd889b12b4f5274af9"/>
          <w:r>
            <w:rPr>
              <w:lang w:val="en"/>
            </w:rPr>
            <w:t>Frankford, S.A. et al. (2024) Contributions of Speech Timing and Articulatory Precision to Listener Perceptions of Intelligibility and Naturalness in Parkinson's Disease.</w:t>
          </w:r>
          <w:bookmarkEnd w:id="179"/>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180" w:name="_CTVL001edf9aa5e00b04865a7eea9c6bf966c9c"/>
          <w:r>
            <w:rPr>
              <w:lang w:val="en"/>
            </w:rPr>
            <w:t>Euler, H.A. et al. (2021) Speech restructuring group treatment for 6-to-9-year-old children who stutter: A therapeutic trial.</w:t>
          </w:r>
          <w:bookmarkEnd w:id="180"/>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181" w:name="_CTVL0017d117b830a4744c5ab87356d432e2dc7"/>
          <w:r>
            <w:rPr>
              <w:lang w:val="en"/>
            </w:rPr>
            <w:t>Hardy, T.L.D. et al. (2020) Acoustic Predictors of Gender Attribution, Masculinity-Femininity, and Vocal Naturalness Ratings Amongst Transgender and Cisgender Speakers.</w:t>
          </w:r>
          <w:bookmarkEnd w:id="181"/>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182"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82"/>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183" w:name="_CTVL00157aabc336c17415ca9af77098c21336a"/>
          <w:r>
            <w:rPr>
              <w:lang w:val="en"/>
            </w:rPr>
            <w:t>Nass, C. et al. (1994) Computers are social actors. In</w:t>
          </w:r>
          <w:bookmarkEnd w:id="183"/>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184" w:name="_CTVL001c655edd88d0c41a08eff9aaa8cdce345"/>
          <w:r>
            <w:rPr>
              <w:lang w:val="en"/>
            </w:rPr>
            <w:t>Seaborn, K. et al. (2021) Voice in Human–Agent Interaction.</w:t>
          </w:r>
          <w:bookmarkEnd w:id="184"/>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185" w:name="_CTVL00142ced9547f004324b210c9bf6a40fc26"/>
          <w:r>
            <w:rPr>
              <w:lang w:val="en"/>
            </w:rPr>
            <w:t>Triantafyllopoulos, A. et al. (2023) An overview of affective speech synthesis and conversion in the deep learning era.</w:t>
          </w:r>
          <w:bookmarkEnd w:id="185"/>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186" w:name="_CTVL001e756301a1d1043738864e448e45e01b6"/>
          <w:r>
            <w:rPr>
              <w:lang w:val="en"/>
            </w:rPr>
            <w:t>Schreibelmayr, S. and Mara, M. (2022) Robot Voices in Daily Life: Vocal Human-Likeness and Application Context as Determinants of User Acceptance.</w:t>
          </w:r>
          <w:bookmarkEnd w:id="186"/>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187" w:name="_CTVL0019b104d07c5514130a5329f927c8a04c3"/>
          <w:r>
            <w:rPr>
              <w:lang w:val="en"/>
            </w:rPr>
            <w:t>Baird, A. et al. (2018) The Perception and Analysis of the Likeability and Human Likeness of Synthesized Speech. In</w:t>
          </w:r>
          <w:bookmarkEnd w:id="187"/>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188" w:name="_CTVL001336c0a9a324c431a956472a7daab8a11"/>
          <w:r>
            <w:rPr>
              <w:lang w:val="en"/>
            </w:rPr>
            <w:t>Lee, E.-J. (2010) The more humanlike, the better? How speech type and users’ cognitive style affect social responses to computers.</w:t>
          </w:r>
          <w:bookmarkEnd w:id="188"/>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189" w:name="_CTVL0019de342935bc34d6eb106ecb858f07a56"/>
          <w:r>
            <w:rPr>
              <w:lang w:val="en"/>
            </w:rPr>
            <w:t>Lu, L. et al. (2021) Leveraging “human-likeness” of robotic service at restaurants.</w:t>
          </w:r>
          <w:bookmarkEnd w:id="189"/>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190" w:name="_CTVL00184e133aa0c454898b9147ba64277f299"/>
          <w:r>
            <w:rPr>
              <w:lang w:val="en"/>
            </w:rPr>
            <w:t>Cambre, J. and Kulkarni, C. (2019) One Voice Fits All?</w:t>
          </w:r>
          <w:bookmarkEnd w:id="190"/>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191" w:name="_CTVL00170f75375b0c34b92abebbca1768e589c"/>
          <w:r>
            <w:rPr>
              <w:lang w:val="en"/>
            </w:rPr>
            <w:t>Eyssel, F. et al. (2012) 'If you sound like me, you must be more human'. In</w:t>
          </w:r>
          <w:bookmarkEnd w:id="191"/>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lastRenderedPageBreak/>
            <w:t>31.</w:t>
          </w:r>
          <w:r>
            <w:rPr>
              <w:lang w:val="en"/>
            </w:rPr>
            <w:tab/>
          </w:r>
          <w:bookmarkStart w:id="192" w:name="_CTVL0019ff412bf88904205a6f3735f033af842"/>
          <w:r>
            <w:rPr>
              <w:lang w:val="en"/>
            </w:rPr>
            <w:t>Im, H. et al. (2023) Let voice assistants sound like a machine: Voice and task type effects on perceived fluency, competence, and consumer attitude.</w:t>
          </w:r>
          <w:bookmarkEnd w:id="192"/>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193" w:name="_CTVL001f05185d98a9441be95c3e6edcabe352d"/>
          <w:r>
            <w:rPr>
              <w:lang w:val="en"/>
            </w:rPr>
            <w:t>McGinn, C. and Torre, I. (2019 - 2019) Can you Tell the Robot by the Voice? An Exploratory Study on the Role of Voice in the Perception of Robots. In</w:t>
          </w:r>
          <w:bookmarkEnd w:id="193"/>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194" w:name="_CTVL00120728d07d052409b8c97a27a3cfc4717"/>
          <w:r>
            <w:rPr>
              <w:lang w:val="en"/>
            </w:rPr>
            <w:t>Mitchell, W.J. et al. (2011) A mismatch in the human realism of face and voice produces an uncanny valley.</w:t>
          </w:r>
          <w:bookmarkEnd w:id="194"/>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195" w:name="_CTVL00125d4d8430d794cccb355109d2ce051ce"/>
          <w:r>
            <w:rPr>
              <w:lang w:val="en"/>
            </w:rPr>
            <w:t>Yorkston, K.M. et al. (1999)</w:t>
          </w:r>
          <w:bookmarkEnd w:id="195"/>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196" w:name="_CTVL0010669a1f449a44641b1bb9ea328d0b29e"/>
          <w:r>
            <w:rPr>
              <w:lang w:val="en"/>
            </w:rPr>
            <w:t>Mawalim, C.O. et al. (2022) Speaker anonymization by modifying fundamental frequency and x-vector singular value.</w:t>
          </w:r>
          <w:bookmarkEnd w:id="196"/>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197" w:name="_CTVL001a0a26c980df9436cb8a925b9aef5bcab"/>
          <w:r>
            <w:rPr>
              <w:lang w:val="en"/>
            </w:rPr>
            <w:t>Hu, P. et al. (2021) Dual humanness and trust in conversational AI: A person-centered approach.</w:t>
          </w:r>
          <w:bookmarkEnd w:id="197"/>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198" w:name="_CTVL0018ce0de860a5c41cd95b5c2949122efc6"/>
          <w:r>
            <w:rPr>
              <w:lang w:val="en"/>
            </w:rPr>
            <w:t>Nusbaum, H.C. et al. (1997) Measuring the naturalness of synthetic speech.</w:t>
          </w:r>
          <w:bookmarkEnd w:id="198"/>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199" w:name="_CTVL001cb3dca543f4445dd95bfd8233cab7281"/>
          <w:r>
            <w:rPr>
              <w:lang w:val="en"/>
            </w:rPr>
            <w:t>Mayo, C. et al. (2011) Listeners’ weighting of acoustic cues to synthetic speech naturalness: A multidimensional scaling analysis.</w:t>
          </w:r>
          <w:bookmarkEnd w:id="199"/>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200" w:name="_CTVL001ddf2261829a143b5b43f6808d8527183"/>
          <w:r>
            <w:rPr>
              <w:lang w:val="en"/>
            </w:rPr>
            <w:t>Abdulrahman, A. and Richards, D. (2022) Is Natural Necessary? Human Voice versus Synthetic Voice for Intelligent Virtual Agents.</w:t>
          </w:r>
          <w:bookmarkEnd w:id="200"/>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201" w:name="_CTVL00112cb11d5f07e4a4fa077d5b119b964ee"/>
          <w:r>
            <w:rPr>
              <w:lang w:val="en"/>
            </w:rPr>
            <w:t>Urakami, J. et al. (2020) The Effect of Naturalness of Voice and Empathic Responses on Enjoyment, Attitudes and Motivation for Interacting with a Voice User Interface. In</w:t>
          </w:r>
          <w:bookmarkEnd w:id="201"/>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202" w:name="_CTVL001a77e43335938474caf43c1ac87097ad7"/>
          <w:r>
            <w:rPr>
              <w:lang w:val="en"/>
            </w:rPr>
            <w:t>Velner, E. et al. (2020) Intonation in Robot Speech. In</w:t>
          </w:r>
          <w:bookmarkEnd w:id="202"/>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203" w:name="_CTVL00187f98e1725584bfc80361a8a028d5115"/>
          <w:r>
            <w:rPr>
              <w:lang w:val="en"/>
            </w:rPr>
            <w:t>Yamasaki, R. et al. (2017) Perturbation Measurements on the Degree of Naturalness of Synthesized Vowels.</w:t>
          </w:r>
          <w:bookmarkEnd w:id="203"/>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204" w:name="_CTVL0015833af7483784f0c929908e878248ca6"/>
          <w:r>
            <w:rPr>
              <w:lang w:val="en"/>
            </w:rPr>
            <w:t>Ko, S. et al. (2023) The Effects of Robot Voices and Appearances on Users’ Emotion Recognition and Subjective Perception.</w:t>
          </w:r>
          <w:bookmarkEnd w:id="204"/>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205" w:name="_CTVL001f5c5b3728c9c434d96e91d4a4b29a457"/>
          <w:r>
            <w:rPr>
              <w:lang w:val="en"/>
            </w:rPr>
            <w:t>Abur, D. et al. (2021) Feedback and Feedforward Auditory-Motor Processes for Voice and Articulation in Parkinson's Disease.</w:t>
          </w:r>
          <w:bookmarkEnd w:id="205"/>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206" w:name="_CTVL0010715d864bf2142b6b4450b3ffb1f10ac"/>
          <w:r>
            <w:rPr>
              <w:lang w:val="en"/>
            </w:rPr>
            <w:t>Klopfenstein, M. (2015) Relationship between acoustic measures and speech naturalness ratings in Parkinson's disease: A within-speaker approach.</w:t>
          </w:r>
          <w:bookmarkEnd w:id="206"/>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207" w:name="_CTVL001432c16bfcde8486cafc9f2c5967aadf3"/>
          <w:r>
            <w:rPr>
              <w:lang w:val="en"/>
            </w:rPr>
            <w:t>Klopfenstein, M. (2016) Speech naturalness ratings and perceptual correlates of highly natural and unnatural speech in hypokinetic dysarthria secondary to Parkinson’s disease.</w:t>
          </w:r>
          <w:bookmarkEnd w:id="207"/>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208" w:name="_CTVL001537a00cedb02469e9b37ac7dcfd8caf8"/>
          <w:r>
            <w:rPr>
              <w:lang w:val="en"/>
            </w:rPr>
            <w:t>Moya-Galé, G. et al. (2024) Perceptual consequences of online group speech treatment for individuals with Parkinson's disease: A pilot study case series.</w:t>
          </w:r>
          <w:bookmarkEnd w:id="208"/>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209" w:name="_CTVL001fc3e2954d7904694bbbc3c5213c1779b"/>
          <w:r>
            <w:rPr>
              <w:lang w:val="en"/>
            </w:rPr>
            <w:t>Eadie, T.L. and Doyle, P.C. (2002) Direct Magnitude Estimation and Interval Scaling of Naturalness and Severity in Tracheoesophageal (TE) Speakers.</w:t>
          </w:r>
          <w:bookmarkEnd w:id="209"/>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lastRenderedPageBreak/>
            <w:t>49.</w:t>
          </w:r>
          <w:r>
            <w:rPr>
              <w:lang w:val="en"/>
            </w:rPr>
            <w:tab/>
          </w:r>
          <w:bookmarkStart w:id="210" w:name="_CTVL0016fb6fe0193014b3a81361d605bd78864"/>
          <w:r>
            <w:rPr>
              <w:lang w:val="en"/>
            </w:rPr>
            <w:t>Eadie, T.L. et al. (2008) Influence of speaker gender on listener judgments of tracheoesophageal speech.</w:t>
          </w:r>
          <w:bookmarkEnd w:id="210"/>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211" w:name="_CTVL001a1e5bbaffeea488994d4c328929ebf3f"/>
          <w:r>
            <w:rPr>
              <w:lang w:val="en"/>
            </w:rPr>
            <w:t>Yorkston, K.M. et al. (1990) The effect of rate control on the intelligibility and naturalness of dysarthric speech.</w:t>
          </w:r>
          <w:bookmarkEnd w:id="211"/>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212" w:name="_CTVL001cadaf14523614780b0eb2a4b96498e2d"/>
          <w:r>
            <w:rPr>
              <w:lang w:val="en"/>
            </w:rPr>
            <w:t>Schölderle, T. et al. (2023) Speech Naturalness in the Assessment of Childhood Dysarthria.</w:t>
          </w:r>
          <w:bookmarkEnd w:id="212"/>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213" w:name="_CTVL001dcaa3987f50f448aa57200c4e419a4e5"/>
          <w:r>
            <w:rPr>
              <w:lang w:val="en"/>
            </w:rPr>
            <w:t>Lehner, K. and Ziegler, W. (2022) Clinical measures of communication limitations in dysarthria assessed through crowdsourcing: specificity, sensitivity, and retest-reliability.</w:t>
          </w:r>
          <w:bookmarkEnd w:id="213"/>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214" w:name="_CTVL001ff38ec5511fa4aaab9ed21aa63670c02"/>
          <w:r>
            <w:rPr>
              <w:lang w:val="en"/>
            </w:rPr>
            <w:t>Vogel, A.P. et al. (2019) Speech treatment improves dysarthria in multisystemic ataxia: a rater-blinded, controlled pilot-study in ARSACS.</w:t>
          </w:r>
          <w:bookmarkEnd w:id="214"/>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215" w:name="_CTVL001cc5cfaab78634f0498aff523f11b1fd0"/>
          <w:r>
            <w:rPr>
              <w:lang w:val="en"/>
            </w:rPr>
            <w:t>Jones, H.N. et al. (2019) Auditory-Perceptual Speech Features in Children With Down Syndrome.</w:t>
          </w:r>
          <w:bookmarkEnd w:id="215"/>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216" w:name="_CTVL001c33bb1c6b27e44c39530db03049fa031"/>
          <w:r>
            <w:rPr>
              <w:lang w:val="en"/>
            </w:rPr>
            <w:t>Assmann, P.F. et al. (2006) Effects of frequency shifts on perceived naturalness and gender information in speech. In</w:t>
          </w:r>
          <w:bookmarkEnd w:id="216"/>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217" w:name="_CTVL0016a6f74b49bda4923b3e7d77f5a7e4472"/>
          <w:r>
            <w:rPr>
              <w:lang w:val="en"/>
            </w:rPr>
            <w:t>Venkatraman, A. and Sivasankar, M.P. (2018) Continuous Vocal Fry Simulated in Laboratory Subjects: A Preliminary Report on Voice Production and Listener Ratings.</w:t>
          </w:r>
          <w:bookmarkEnd w:id="217"/>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218" w:name="_CTVL0011668ab7cd410419e9aefa6881534a39a"/>
          <w:r>
            <w:rPr>
              <w:lang w:val="en"/>
            </w:rPr>
            <w:t>Kapolowicz, M.R. et al. (2022) Effects of Spectral Envelope and Fundamental Frequency Shifts on the Perception of Foreign-Accented Speech.</w:t>
          </w:r>
          <w:bookmarkEnd w:id="218"/>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219" w:name="_CTVL001d8e5a7d3a7924fc3aad5dd8287ced150"/>
          <w:r>
            <w:rPr>
              <w:lang w:val="en"/>
            </w:rPr>
            <w:t>Tamagawa, R. et al. (2011) The Effects of Synthesized Voice Accents on User Perceptions of Robots.</w:t>
          </w:r>
          <w:bookmarkEnd w:id="219"/>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220" w:name="_CTVL001911c749244c740a7b84a7c7cf28c79b3"/>
          <w:r>
            <w:rPr>
              <w:lang w:val="en"/>
            </w:rPr>
            <w:t>Mackey, L.S. et al. (1997) Effect of speech dialect on speech naturalness ratings: a systematic replication of Martin, Haroldson, and Triden (1984).</w:t>
          </w:r>
          <w:bookmarkEnd w:id="220"/>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221" w:name="_CTVL0010059c4a0093a4b149839794fadc949e3"/>
          <w:r>
            <w:rPr>
              <w:lang w:val="en"/>
            </w:rPr>
            <w:t>Goy, H. et al. (2016) Effects of age on speech and voice quality ratings.</w:t>
          </w:r>
          <w:bookmarkEnd w:id="221"/>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222" w:name="_CTVL001c8231789e4d14d77913aa17a88f839d9"/>
          <w:r>
            <w:rPr>
              <w:lang w:val="en"/>
            </w:rPr>
            <w:t>Coughlin-Woods, S. et al. (2005) Ratings of speech naturalness of children ages 8-16 years.</w:t>
          </w:r>
          <w:bookmarkEnd w:id="222"/>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223" w:name="_CTVL0015eb8ea740b8b4b32b5bd3c19a883932a"/>
          <w:r>
            <w:rPr>
              <w:lang w:val="en"/>
            </w:rPr>
            <w:t>Baird, A. et al. (2017) Perception of Paralinguistic Traits in Synthesized Voices. In</w:t>
          </w:r>
          <w:bookmarkEnd w:id="223"/>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224" w:name="_CTVL001c0e2675ecdaf4536acede0659e31b5d4"/>
          <w:r>
            <w:rPr>
              <w:lang w:val="en"/>
            </w:rPr>
            <w:t>Merritt, B. and Bent, T. (2020) Perceptual Evaluation of Speech Naturalness in Speakers of Varying Gender Identities.</w:t>
          </w:r>
          <w:bookmarkEnd w:id="224"/>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225" w:name="_CTVL00166cf4fb4ebf64a718a45565302ccef7e"/>
          <w:r>
            <w:rPr>
              <w:lang w:val="en"/>
            </w:rPr>
            <w:t>Baird, A. et al. (2018) The Perception of Vocal Traits in Synthesized Voices: Age, Gender, and Human Likeness.</w:t>
          </w:r>
          <w:bookmarkEnd w:id="225"/>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226" w:name="_CTVL001941e20b2cc4345d5bd1da4445c2e0edd"/>
          <w:r>
            <w:rPr>
              <w:lang w:val="en"/>
            </w:rPr>
            <w:t>Aylett, M.P. et al. (2020) Speech Synthesis for the Generation of Artificial Personality.</w:t>
          </w:r>
          <w:bookmarkEnd w:id="226"/>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227" w:name="_CTVL0012ead538fd3a7428b9af7a691865655a5"/>
          <w:r>
            <w:rPr>
              <w:lang w:val="en"/>
            </w:rPr>
            <w:t>Kramer, R.S.S. et al. (2024) The psychometrics of rating facial attractiveness using different response scales.</w:t>
          </w:r>
          <w:bookmarkEnd w:id="227"/>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228" w:name="_CTVL001e492b92eb4714b948d4d212ebae94a24"/>
          <w:r>
            <w:rPr>
              <w:lang w:val="en"/>
            </w:rPr>
            <w:t>Martin, R.R. et al. (1984) Stuttering and speech naturalness.</w:t>
          </w:r>
          <w:bookmarkEnd w:id="228"/>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lastRenderedPageBreak/>
            <w:t>68.</w:t>
          </w:r>
          <w:r>
            <w:rPr>
              <w:lang w:val="en"/>
            </w:rPr>
            <w:tab/>
          </w:r>
          <w:bookmarkStart w:id="229" w:name="_CTVL001374ff03861b442ee8c072a0f16b2b98b"/>
          <w:r>
            <w:rPr>
              <w:lang w:val="en"/>
            </w:rPr>
            <w:t>van Eck, N.J. and Waltman, L. (2010) Software survey: VOSviewer, a computer program for bibliometric mapping.</w:t>
          </w:r>
          <w:bookmarkEnd w:id="229"/>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230" w:name="_CTVL001fd79a6f791a44d41938bb87f18345f12"/>
          <w:r>
            <w:rPr>
              <w:lang w:val="en"/>
            </w:rPr>
            <w:t>van der Linden, S. (2023)</w:t>
          </w:r>
          <w:bookmarkEnd w:id="230"/>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231" w:name="_CTVL001c55df83edd664e40830d27e44bda3491"/>
          <w:r>
            <w:rPr>
              <w:lang w:val="en"/>
            </w:rPr>
            <w:t>Fiske, S.T. (2018) Stereotype Content: Warmth and Competence Endure.</w:t>
          </w:r>
          <w:bookmarkEnd w:id="231"/>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232" w:name="_CTVL0017ca9782c37e54ae69715bdb1fce54f11"/>
          <w:r>
            <w:rPr>
              <w:lang w:val="en"/>
            </w:rPr>
            <w:t>Todorov, A. et al. (2008) Understanding evaluation of faces on social dimensions.</w:t>
          </w:r>
          <w:bookmarkEnd w:id="232"/>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233" w:name="_CTVL001c7ab9ce77a03455eb7fd195059b0d116"/>
          <w:r>
            <w:rPr>
              <w:lang w:val="en"/>
            </w:rPr>
            <w:t>Sutherland, C.A.M. et al. (2013) Social inferences from faces: ambient images generate a three-dimensional model.</w:t>
          </w:r>
          <w:bookmarkEnd w:id="233"/>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234" w:name="_CTVL00114c6fb2614c1462da701d440f26d8f0f"/>
          <w:r>
            <w:rPr>
              <w:lang w:val="en"/>
            </w:rPr>
            <w:t>Sutherland, C.A.M. et al. (2016) Integrating social and facial models of person perception: Converging and diverging dimensions.</w:t>
          </w:r>
          <w:bookmarkEnd w:id="234"/>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235" w:name="_CTVL001a54500133cb04aa185303201aa6afaf2"/>
          <w:r>
            <w:rPr>
              <w:lang w:val="en"/>
            </w:rPr>
            <w:t>Nussbaum, C. et al. (2023) Perceived naturalness of emotional voice morphs.</w:t>
          </w:r>
          <w:bookmarkEnd w:id="235"/>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236" w:name="_CTVL00143bb7b4582484d2480dc87b1039233fb"/>
          <w:r>
            <w:rPr>
              <w:lang w:val="en"/>
            </w:rPr>
            <w:t>Mori, M. et al. (2012) The Uncanny Valley.</w:t>
          </w:r>
          <w:bookmarkEnd w:id="236"/>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237" w:name="_CTVL0018cf762b66ae24429b5a54b99d6898cd6"/>
          <w:r>
            <w:rPr>
              <w:lang w:val="en"/>
            </w:rPr>
            <w:t>Romportl, J. (2014) Speech Synthesis and Uncanny Valley. In</w:t>
          </w:r>
          <w:bookmarkEnd w:id="237"/>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238" w:name="_CTVL00140ec93e432c642ca8a09cb62d8b52d31"/>
          <w:r>
            <w:rPr>
              <w:lang w:val="en"/>
            </w:rPr>
            <w:t>Diel, A. and Lewis, M. (2024) Deviation from typical organic voices best explains a vocal uncanny valley.</w:t>
          </w:r>
          <w:bookmarkEnd w:id="238"/>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239" w:name="_CTVL0015a94f4972ba244ccae6afe9d5df33b4a"/>
          <w:r>
            <w:rPr>
              <w:lang w:val="en"/>
            </w:rPr>
            <w:t>van Prooije, T. et al. (2024) Perceptual and Acoustic Analysis of Speech in Spinocerebellar ataxia Type 1.</w:t>
          </w:r>
          <w:bookmarkEnd w:id="239"/>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240" w:name="_CTVL0015f5cb147e9724e6da87514966070f76d"/>
          <w:r>
            <w:rPr>
              <w:lang w:val="en"/>
            </w:rPr>
            <w:t>Moore, B.C.J. and Tan, C.-T. (2003) Perceived naturalness of spectrally distorted speech and music.</w:t>
          </w:r>
          <w:bookmarkEnd w:id="240"/>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241" w:name="_CTVL00122ae8252eaef42eca7bb1cc817bdcbb7"/>
          <w:r>
            <w:rPr>
              <w:lang w:val="en"/>
            </w:rPr>
            <w:t>Rao M V, A. et al. (2018) Effect of source filter interaction on isolated vowel-consonant-vowel perception.</w:t>
          </w:r>
          <w:bookmarkEnd w:id="241"/>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242" w:name="_CTVL001c63b743e03c7465c91b03de7033706b6"/>
          <w:r>
            <w:rPr>
              <w:lang w:val="en"/>
            </w:rPr>
            <w:t>Ratcliff, A. et al. (2002) Factors influencing ratings of speech naturalness in augmentative and alternative communication.</w:t>
          </w:r>
          <w:bookmarkEnd w:id="242"/>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243" w:name="_CTVL0015a1db91b33d14ff99658fb9fdac7737e"/>
          <w:r>
            <w:rPr>
              <w:lang w:val="en"/>
            </w:rPr>
            <w:t>Meltzner, G.S. and Hillman, R.E. (2005) Impact of Aberrant Acoustic Properties on the Perception of Sound Quality in Electrolarynx Speech.</w:t>
          </w:r>
          <w:bookmarkEnd w:id="243"/>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244" w:name="_CTVL0014b62f6d8364c45ad9425ebd70e2a5d24"/>
          <w:r>
            <w:rPr>
              <w:lang w:val="en"/>
            </w:rPr>
            <w:t>Andics, A. et al. (2010) Neural mechanisms for voice recognition.</w:t>
          </w:r>
          <w:bookmarkEnd w:id="244"/>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245" w:name="_CTVL001c4be4743a60640beae77c58ff49b0c9b"/>
          <w:r>
            <w:rPr>
              <w:lang w:val="en"/>
            </w:rPr>
            <w:t>Valentine, T. et al. (2016) Face-space: A unifying concept in face recognition research.</w:t>
          </w:r>
          <w:bookmarkEnd w:id="245"/>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246" w:name="_CTVL001a472572f6ad04eff9d5b2d3b0efc71be"/>
          <w:r>
            <w:rPr>
              <w:lang w:val="en"/>
            </w:rPr>
            <w:t>Lima, C.F. et al. (2021) Authentic and posed emotional vocalizations trigger distinct facial responses.</w:t>
          </w:r>
          <w:bookmarkEnd w:id="246"/>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247" w:name="_CTVL001b86ee8fa846646bd89cf8704c1c49406"/>
          <w:r>
            <w:rPr>
              <w:lang w:val="en"/>
            </w:rPr>
            <w:t>Sarzedas, J. et al. (2024) Blindness influences emotional authenticity perception in voices: Behavioral and ERP evidence.</w:t>
          </w:r>
          <w:bookmarkEnd w:id="247"/>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248" w:name="_CTVL001ebaa446f7f2d4cd5974afd754ce56dd4"/>
          <w:r>
            <w:rPr>
              <w:lang w:val="en"/>
            </w:rPr>
            <w:t>Anikin, A. and Lima, C.F. (2017) Perceptual and acoustic differences between authentic and acted nonverbal emotional vocalizations.</w:t>
          </w:r>
          <w:bookmarkEnd w:id="248"/>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249" w:name="_CTVL001bf92f7c4b4d8411fb5c69439c6b07ae0"/>
          <w:r w:rsidRPr="00382EDA">
            <w:t xml:space="preserve">Kachel, S. et al. </w:t>
          </w:r>
          <w:r>
            <w:rPr>
              <w:lang w:val="en"/>
            </w:rPr>
            <w:t>(2020) Gender (Conformity) Matters: Cross-Dimensional and Cross-Modal Associations in Sexual Orientation Perception.</w:t>
          </w:r>
          <w:bookmarkEnd w:id="249"/>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lastRenderedPageBreak/>
            <w:t>89.</w:t>
          </w:r>
          <w:r>
            <w:rPr>
              <w:lang w:val="en"/>
            </w:rPr>
            <w:tab/>
          </w:r>
          <w:bookmarkStart w:id="250"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250"/>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251" w:name="_CTVL001f25d5692da5d457ba4ac843207d5bee7"/>
          <w:r>
            <w:rPr>
              <w:lang w:val="en"/>
            </w:rPr>
            <w:t>Eiff, C.I. von et al. (2022) Crossmodal benefits to vocal emotion perception in cochlear implant users.</w:t>
          </w:r>
          <w:bookmarkEnd w:id="251"/>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252"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252"/>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253" w:name="_CTVL0015f719101a6324ccf8bd88a1b6c297199"/>
          <w:r>
            <w:rPr>
              <w:lang w:val="en"/>
            </w:rPr>
            <w:t>Yamagishi, J. et al. (2012) Speech synthesis technologies for individuals with vocal disabilities: Voice banking and reconstruction.</w:t>
          </w:r>
          <w:bookmarkEnd w:id="253"/>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254" w:name="_CTVL0012050cdad0b5b4652ae9cccc5a3892f7f"/>
          <w:r>
            <w:rPr>
              <w:lang w:val="en"/>
            </w:rPr>
            <w:t>Belin, P. et al. (2004) Thinking the voice: neural correlates of voice perception.</w:t>
          </w:r>
          <w:bookmarkEnd w:id="254"/>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255" w:name="_CTVL0018473d197b6e74f58899b2d313eecae96"/>
          <w:r>
            <w:rPr>
              <w:lang w:val="en"/>
            </w:rPr>
            <w:t>Belin, P. et al. (2011) Understanding voice perception.</w:t>
          </w:r>
          <w:bookmarkEnd w:id="255"/>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256" w:name="_CTVL00131a6c35984344b52a0d8347d4d006714"/>
          <w:r>
            <w:rPr>
              <w:lang w:val="en"/>
            </w:rPr>
            <w:t>Lavan, N. and McGettigan, C. (2023) A model for person perception from familiar and unfamiliar voices.</w:t>
          </w:r>
          <w:bookmarkEnd w:id="256"/>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257" w:name="_CTVL00119808fa8768244d5acfad02f822319c8"/>
          <w:r>
            <w:rPr>
              <w:lang w:val="en"/>
            </w:rPr>
            <w:t>Staib, M. and Frühholz, S. (2023) Distinct functional levels of human voice processing in the auditory cortex.</w:t>
          </w:r>
          <w:bookmarkEnd w:id="257"/>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258" w:name="_CTVL00198482fa15cf341799a789474eab72d9c"/>
          <w:r>
            <w:rPr>
              <w:lang w:val="en"/>
            </w:rPr>
            <w:t>Staib, M. and Frühholz, S. (2021) Cortical voice processing is grounded in elementary sound analyses for vocalization relevant sound patterns.</w:t>
          </w:r>
          <w:bookmarkEnd w:id="258"/>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259" w:name="_CTVL0018170ad2555154dc4b593804da1490f3a"/>
          <w:r>
            <w:rPr>
              <w:lang w:val="en"/>
            </w:rPr>
            <w:t>Pinheiro, A.P. et al. (2021) Emotional authenticity modulates affective and social trait inferences from voices.</w:t>
          </w:r>
          <w:bookmarkEnd w:id="259"/>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260" w:name="_CTVL0019809a29e46f84bd7a97220703d48a3c8"/>
          <w:r>
            <w:rPr>
              <w:lang w:val="en"/>
            </w:rPr>
            <w:t>Duville, M.M. et al. (2022) Neuronal and behavioral affective perceptions of human and naturalness-reduced emotional prosodies.</w:t>
          </w:r>
          <w:bookmarkEnd w:id="260"/>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261" w:name="_CTVL0012fdb7cb492e1407181b775e4ed5a8536"/>
          <w:r>
            <w:rPr>
              <w:lang w:val="en"/>
            </w:rPr>
            <w:t>Duville, M.M. et al. (2024) Improved emotion differentiation under reduced acoustic variability of speech in autism.</w:t>
          </w:r>
          <w:bookmarkEnd w:id="261"/>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262" w:name="_CTVL0019b2a9899904a4719bf8ba767e57fac3e"/>
          <w:r>
            <w:rPr>
              <w:lang w:val="en"/>
            </w:rPr>
            <w:t>Nussbaum, C. et al. (2022) Contributions of fundamental frequency and timbre to vocal emotion perception and their electrophysiological correlates.</w:t>
          </w:r>
          <w:bookmarkEnd w:id="262"/>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263" w:name="_CTVL0015be1a851d514450794ad789f2cf8816e"/>
          <w:r>
            <w:rPr>
              <w:lang w:val="en"/>
            </w:rPr>
            <w:t>Kosilo, M. et al. (2021) The neural basis of authenticity recognition in laughter and crying.</w:t>
          </w:r>
          <w:bookmarkEnd w:id="263"/>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264" w:name="_CTVL00152ddb899d5f54143abd2967570779595"/>
          <w:r>
            <w:rPr>
              <w:lang w:val="en"/>
            </w:rPr>
            <w:t>Conde, T. et al. (2022) The time course of emotional authenticity detection in nonverbal vocalizations.</w:t>
          </w:r>
          <w:bookmarkEnd w:id="264"/>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265" w:name="_CTVL0013e125602c1bd44aeaf978eeb96515454"/>
          <w:r>
            <w:rPr>
              <w:lang w:val="en"/>
            </w:rPr>
            <w:t>Miller, E.J. et al. (2023) How do people respond to computer-generated versus human faces? A systematic review and meta-analyses.</w:t>
          </w:r>
          <w:bookmarkEnd w:id="265"/>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266" w:name="_CTVL001aa6a6c4ea0734d81a15f5b2bdf7fabde"/>
          <w:r>
            <w:rPr>
              <w:lang w:val="en"/>
            </w:rPr>
            <w:t>Miller, E.J. et al. (2023) AI Hyperrealism: Why AI Faces Are Perceived as More Real Than Human Ones.</w:t>
          </w:r>
          <w:bookmarkEnd w:id="266"/>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267" w:name="_CTVL001deef13d60b6949409c9dc53183368f84"/>
          <w:r>
            <w:rPr>
              <w:lang w:val="en"/>
            </w:rPr>
            <w:t>Cabral, J.P. et al. (2017) The Influence of Synthetic Voice on the Evaluation of a Virtual Character. In</w:t>
          </w:r>
          <w:bookmarkEnd w:id="267"/>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268" w:name="_CTVL001177306e7104c479a8f86190cef383385"/>
          <w:r>
            <w:rPr>
              <w:lang w:val="en"/>
            </w:rPr>
            <w:t>Ehret, J. et al. (2021) Do Prosody and Embodiment Influence the Perceived Naturalness of Conversational Agents’ Speech?</w:t>
          </w:r>
          <w:bookmarkEnd w:id="268"/>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lastRenderedPageBreak/>
            <w:t>108.</w:t>
          </w:r>
          <w:r>
            <w:rPr>
              <w:lang w:val="en"/>
            </w:rPr>
            <w:tab/>
          </w:r>
          <w:bookmarkStart w:id="269" w:name="_CTVL0016aa408af973a4dee88aefd116d180589"/>
          <w:r>
            <w:rPr>
              <w:lang w:val="en"/>
            </w:rPr>
            <w:t>Ferstl, Y. et al. (2021) Human or Robot? Investigating voice, appearance and gesture motion realism of conversational social agents. In</w:t>
          </w:r>
          <w:bookmarkEnd w:id="269"/>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270" w:name="_CTVL0016d28527776634854ab2b02120a88e349"/>
          <w:r>
            <w:rPr>
              <w:lang w:val="en"/>
            </w:rPr>
            <w:t>Gong, L. and Nass, C. (2007) When a Talking-Face Computer Agent is Half-Human and Half-Humanoid: Human Identity and Consistency Preference.</w:t>
          </w:r>
          <w:bookmarkEnd w:id="270"/>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271" w:name="_CTVL001c1e2c296da764b7096f8f63f723bcd22"/>
          <w:r>
            <w:rPr>
              <w:lang w:val="en"/>
            </w:rPr>
            <w:t>Higgins, D. et al. (2022) Sympathy for the digital: Influence of synthetic voice on affinity, social presence and empathy for photorealistic virtual humans.</w:t>
          </w:r>
          <w:bookmarkEnd w:id="271"/>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272" w:name="_CTVL0017810d0e58efc4d3f9c5d15e6e7338928"/>
          <w:r>
            <w:rPr>
              <w:lang w:val="en"/>
            </w:rPr>
            <w:t>Li, M. et al. (2023) Effects of robot gaze and voice human-likeness on users’ subjective perception, visual attention, and cerebral activity in voice conversations.</w:t>
          </w:r>
          <w:bookmarkEnd w:id="272"/>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273" w:name="_CTVL001f2006f1362364ea39afc1da0b4fa1c78"/>
          <w:r>
            <w:rPr>
              <w:lang w:val="en"/>
            </w:rPr>
            <w:t>Parmar, D. et al. (2022) Designing Empathic Virtual Agents: Manipulating Animation, Voice, Rendering, and Empathy to Create Persuasive Agents.</w:t>
          </w:r>
          <w:bookmarkEnd w:id="273"/>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274" w:name="_CTVL0012ee235348c9e4c64bce4ee1d5e2192b4"/>
          <w:r>
            <w:rPr>
              <w:lang w:val="en"/>
            </w:rPr>
            <w:t>Sarigul, B. and Urgen, B.A. (2023) Audio–Visual Predictive Processing in the Perception of Humans and Robots.</w:t>
          </w:r>
          <w:bookmarkEnd w:id="274"/>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275" w:name="_CTVL0010f72801f3289448e994a30bcd51ab1fd"/>
          <w:r>
            <w:rPr>
              <w:lang w:val="en"/>
            </w:rPr>
            <w:t>Lowry, H. et al. (2013) Behavioural responses of wildlife to urban environments.</w:t>
          </w:r>
          <w:bookmarkEnd w:id="275"/>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276" w:name="_CTVL001d3a1bb1aabad42f4a82d00410cd2279e"/>
          <w:r>
            <w:rPr>
              <w:lang w:val="en"/>
            </w:rPr>
            <w:t>Kauk, J. et al. (2024) The adaptive community-response (ACR) method for collecting misinformation on social media.</w:t>
          </w:r>
          <w:bookmarkEnd w:id="276"/>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277" w:name="_CTVL001087bfcc64895492fb6b85a51b4236313"/>
          <w:r>
            <w:rPr>
              <w:lang w:val="en"/>
            </w:rPr>
            <w:t>Malisz, Z. et al. (2020) Modern speech synthesis for phonetic sciences: a discussion and an evaluation. DOI: 10.31234/osf.io/dxvh</w:t>
          </w:r>
          <w:bookmarkEnd w:id="277"/>
          <w:r>
            <w:rPr>
              <w:lang w:val="en"/>
            </w:rPr>
            <w:t>c</w:t>
          </w:r>
          <w:r w:rsidR="00B014AB">
            <w:rPr>
              <w:lang w:val="en"/>
            </w:rPr>
            <w:fldChar w:fldCharType="end"/>
          </w:r>
          <w:commentRangeEnd w:id="161"/>
          <w:r w:rsidR="00806635">
            <w:rPr>
              <w:rStyle w:val="Kommentarzeichen"/>
            </w:rPr>
            <w:commentReference w:id="161"/>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e Nussbaum" w:date="2025-01-09T15:17:00Z" w:initials="CN">
    <w:p w14:paraId="64DEB715" w14:textId="00E21A19" w:rsidR="001718E8" w:rsidRDefault="001718E8">
      <w:pPr>
        <w:pStyle w:val="Kommentartext"/>
      </w:pPr>
      <w:r>
        <w:rPr>
          <w:rStyle w:val="Kommentarzeichen"/>
        </w:rPr>
        <w:annotationRef/>
      </w:r>
      <w:r>
        <w:t xml:space="preserve">Ich habe alle Änderungen angenommen, bis auf die, die ich gern nochmal diskutieren möchte.  </w:t>
      </w:r>
    </w:p>
  </w:comment>
  <w:comment w:id="5" w:author="Stefan Schweinberger" w:date="2025-01-15T18:02:00Z" w:initials="SRS">
    <w:p w14:paraId="2F20ED6E" w14:textId="2FADBC29" w:rsidR="001718E8" w:rsidRPr="00B13482" w:rsidRDefault="001718E8">
      <w:pPr>
        <w:pStyle w:val="Kommentartext"/>
        <w:rPr>
          <w:lang w:val="en-US"/>
        </w:rPr>
      </w:pPr>
      <w:r>
        <w:rPr>
          <w:rStyle w:val="Kommentarzeichen"/>
        </w:rPr>
        <w:annotationRef/>
      </w:r>
      <w:r w:rsidRPr="00B13482">
        <w:rPr>
          <w:lang w:val="en-US"/>
        </w:rPr>
        <w:t>How about „m</w:t>
      </w:r>
      <w:r>
        <w:rPr>
          <w:lang w:val="en-US"/>
        </w:rPr>
        <w:t>ay be considered an adaptive norm…”</w:t>
      </w:r>
    </w:p>
  </w:comment>
  <w:comment w:id="13" w:author="Stefan Schweinberger" w:date="2025-01-15T18:03:00Z" w:initials="SRS">
    <w:p w14:paraId="37184A96" w14:textId="5EC6BB92" w:rsidR="001718E8" w:rsidRPr="00B13482" w:rsidRDefault="001718E8">
      <w:pPr>
        <w:pStyle w:val="Kommentartext"/>
        <w:rPr>
          <w:lang w:val="en-US"/>
        </w:rPr>
      </w:pPr>
      <w:r>
        <w:rPr>
          <w:rStyle w:val="Kommentarzeichen"/>
        </w:rPr>
        <w:annotationRef/>
      </w:r>
      <w:r w:rsidRPr="00B13482">
        <w:rPr>
          <w:lang w:val="en-US"/>
        </w:rPr>
        <w:t xml:space="preserve">Okay </w:t>
      </w:r>
      <w:r>
        <w:rPr>
          <w:lang w:val="en-US"/>
        </w:rPr>
        <w:t>for me</w:t>
      </w:r>
    </w:p>
  </w:comment>
  <w:comment w:id="16" w:author="Stefan Schweinberger" w:date="2025-01-15T18:03:00Z" w:initials="SRS">
    <w:p w14:paraId="0916C528" w14:textId="0CF24703" w:rsidR="001718E8" w:rsidRPr="00B13482" w:rsidRDefault="001718E8">
      <w:pPr>
        <w:pStyle w:val="Kommentartext"/>
        <w:rPr>
          <w:lang w:val="en-US"/>
        </w:rPr>
      </w:pPr>
      <w:r>
        <w:rPr>
          <w:rStyle w:val="Kommentarzeichen"/>
        </w:rPr>
        <w:annotationRef/>
      </w:r>
      <w:r>
        <w:rPr>
          <w:lang w:val="en-US"/>
        </w:rPr>
        <w:t>How about: “</w:t>
      </w:r>
      <w:r w:rsidRPr="00B13482">
        <w:rPr>
          <w:lang w:val="en-US"/>
        </w:rPr>
        <w:t>When scr</w:t>
      </w:r>
      <w:r>
        <w:rPr>
          <w:lang w:val="en-US"/>
        </w:rPr>
        <w:t xml:space="preserve">utinizing the existing literature, four key issues can be noted:” </w:t>
      </w:r>
    </w:p>
  </w:comment>
  <w:comment w:id="31" w:author="Christine Nussbaum" w:date="2025-01-13T10:32:00Z" w:initials="CN">
    <w:p w14:paraId="6CEA5E5B" w14:textId="77777777" w:rsidR="001718E8" w:rsidRPr="00B13482" w:rsidRDefault="001718E8">
      <w:pPr>
        <w:pStyle w:val="Kommentartext"/>
        <w:rPr>
          <w:lang w:val="en-US"/>
        </w:rPr>
      </w:pPr>
      <w:r>
        <w:rPr>
          <w:rStyle w:val="Kommentarzeichen"/>
        </w:rPr>
        <w:annotationRef/>
      </w:r>
      <w:proofErr w:type="spellStart"/>
      <w:r w:rsidRPr="00B13482">
        <w:rPr>
          <w:lang w:val="en-US"/>
        </w:rPr>
        <w:t>Tbd</w:t>
      </w:r>
      <w:proofErr w:type="spellEnd"/>
      <w:r w:rsidRPr="00B13482">
        <w:rPr>
          <w:lang w:val="en-US"/>
        </w:rPr>
        <w:t xml:space="preserve"> discussed with Stefan</w:t>
      </w:r>
    </w:p>
    <w:p w14:paraId="15939EC3" w14:textId="77777777" w:rsidR="001718E8" w:rsidRPr="00B13482" w:rsidRDefault="001718E8">
      <w:pPr>
        <w:pStyle w:val="Kommentartext"/>
        <w:rPr>
          <w:lang w:val="en-US"/>
        </w:rPr>
      </w:pPr>
    </w:p>
    <w:p w14:paraId="0812015F" w14:textId="1F78A8B9" w:rsidR="001718E8" w:rsidRPr="008874E2" w:rsidRDefault="001718E8">
      <w:pPr>
        <w:pStyle w:val="Kommentartext"/>
        <w:rPr>
          <w:lang w:val="en-US"/>
        </w:rPr>
      </w:pPr>
      <w:proofErr w:type="spellStart"/>
      <w:r w:rsidRPr="008874E2">
        <w:rPr>
          <w:lang w:val="en-US"/>
        </w:rPr>
        <w:t>Ggf</w:t>
      </w:r>
      <w:proofErr w:type="spellEnd"/>
      <w:r w:rsidRPr="008874E2">
        <w:rPr>
          <w:lang w:val="en-US"/>
        </w:rPr>
        <w:t xml:space="preserve"> </w:t>
      </w:r>
      <w:proofErr w:type="spellStart"/>
      <w:r w:rsidRPr="008874E2">
        <w:rPr>
          <w:lang w:val="en-US"/>
        </w:rPr>
        <w:t>auch</w:t>
      </w:r>
      <w:proofErr w:type="spellEnd"/>
      <w:r w:rsidRPr="008874E2">
        <w:rPr>
          <w:lang w:val="en-US"/>
        </w:rPr>
        <w:t xml:space="preserve"> </w:t>
      </w:r>
      <w:proofErr w:type="spellStart"/>
      <w:r w:rsidRPr="008874E2">
        <w:rPr>
          <w:lang w:val="en-US"/>
        </w:rPr>
        <w:t>noch</w:t>
      </w:r>
      <w:proofErr w:type="spellEnd"/>
      <w:r w:rsidRPr="008874E2">
        <w:rPr>
          <w:lang w:val="en-US"/>
        </w:rPr>
        <w:t xml:space="preserve"> „taken into a</w:t>
      </w:r>
      <w:r>
        <w:rPr>
          <w:lang w:val="en-US"/>
        </w:rPr>
        <w:t>ccount”</w:t>
      </w:r>
    </w:p>
  </w:comment>
  <w:comment w:id="32" w:author="Stefan Schweinberger" w:date="2025-01-15T18:06:00Z" w:initials="SRS">
    <w:p w14:paraId="19CF5F07" w14:textId="5167B477" w:rsidR="001718E8" w:rsidRPr="00B13482" w:rsidRDefault="001718E8">
      <w:pPr>
        <w:pStyle w:val="Kommentartext"/>
        <w:rPr>
          <w:lang w:val="en-US"/>
        </w:rPr>
      </w:pPr>
      <w:r>
        <w:rPr>
          <w:rStyle w:val="Kommentarzeichen"/>
        </w:rPr>
        <w:annotationRef/>
      </w:r>
      <w:r>
        <w:rPr>
          <w:lang w:val="en-US"/>
        </w:rPr>
        <w:t>“</w:t>
      </w:r>
      <w:r w:rsidRPr="00B13482">
        <w:rPr>
          <w:lang w:val="en-US"/>
        </w:rPr>
        <w:t>Acknowledged and referenced within each domain</w:t>
      </w:r>
      <w:r>
        <w:rPr>
          <w:lang w:val="en-US"/>
        </w:rPr>
        <w:t>”</w:t>
      </w:r>
      <w:r w:rsidRPr="00B13482">
        <w:rPr>
          <w:lang w:val="en-US"/>
        </w:rPr>
        <w:t xml:space="preserve">, </w:t>
      </w:r>
      <w:proofErr w:type="spellStart"/>
      <w:r w:rsidRPr="00B13482">
        <w:rPr>
          <w:lang w:val="en-US"/>
        </w:rPr>
        <w:t>Finde</w:t>
      </w:r>
      <w:proofErr w:type="spellEnd"/>
      <w:r w:rsidRPr="00B13482">
        <w:rPr>
          <w:lang w:val="en-US"/>
        </w:rPr>
        <w:t xml:space="preserve"> ich </w:t>
      </w:r>
      <w:proofErr w:type="spellStart"/>
      <w:r>
        <w:rPr>
          <w:lang w:val="en-US"/>
        </w:rPr>
        <w:t>eigentlich</w:t>
      </w:r>
      <w:proofErr w:type="spellEnd"/>
      <w:r>
        <w:rPr>
          <w:lang w:val="en-US"/>
        </w:rPr>
        <w:t xml:space="preserve"> </w:t>
      </w:r>
      <w:r w:rsidRPr="00B13482">
        <w:rPr>
          <w:lang w:val="en-US"/>
        </w:rPr>
        <w:t>okay</w:t>
      </w:r>
      <w:r>
        <w:rPr>
          <w:lang w:val="en-US"/>
        </w:rPr>
        <w:t>.</w:t>
      </w:r>
    </w:p>
  </w:comment>
  <w:comment w:id="70" w:author="Stefan Schweinberger" w:date="2025-01-15T18:08:00Z" w:initials="SRS">
    <w:p w14:paraId="08DCD65C" w14:textId="55B0DCA7" w:rsidR="001718E8" w:rsidRPr="006628D2" w:rsidRDefault="001718E8">
      <w:pPr>
        <w:pStyle w:val="Kommentartext"/>
        <w:rPr>
          <w:lang w:val="en-US"/>
        </w:rPr>
      </w:pPr>
      <w:r>
        <w:rPr>
          <w:rStyle w:val="Kommentarzeichen"/>
        </w:rPr>
        <w:annotationRef/>
      </w:r>
      <w:r w:rsidRPr="006628D2">
        <w:t>Ja, „</w:t>
      </w:r>
      <w:proofErr w:type="spellStart"/>
      <w:r w:rsidRPr="006628D2">
        <w:t>voices</w:t>
      </w:r>
      <w:proofErr w:type="spellEnd"/>
      <w:r w:rsidRPr="006628D2">
        <w:t>” finde ich auch besser als “</w:t>
      </w:r>
      <w:proofErr w:type="spellStart"/>
      <w:r w:rsidRPr="006628D2">
        <w:t>ones</w:t>
      </w:r>
      <w:proofErr w:type="spellEnd"/>
      <w:r w:rsidRPr="006628D2">
        <w:t>”</w:t>
      </w:r>
      <w:r>
        <w:t xml:space="preserve">. </w:t>
      </w:r>
      <w:r w:rsidRPr="006628D2">
        <w:rPr>
          <w:lang w:val="en-US"/>
        </w:rPr>
        <w:t>Repetition, but in the servi</w:t>
      </w:r>
      <w:r>
        <w:rPr>
          <w:lang w:val="en-US"/>
        </w:rPr>
        <w:t>ce of readability and clarity.</w:t>
      </w:r>
    </w:p>
  </w:comment>
  <w:comment w:id="75" w:author="Christine Nussbaum" w:date="2025-01-16T10:08:00Z" w:initials="CN">
    <w:p w14:paraId="640E7238" w14:textId="2DACB0AB" w:rsidR="001718E8" w:rsidRDefault="001718E8">
      <w:pPr>
        <w:pStyle w:val="Kommentartext"/>
      </w:pPr>
      <w:r>
        <w:rPr>
          <w:rStyle w:val="Kommentarzeichen"/>
        </w:rPr>
        <w:annotationRef/>
      </w:r>
      <w:r>
        <w:t>Sätze tauschen</w:t>
      </w:r>
    </w:p>
  </w:comment>
  <w:comment w:id="74" w:author="Drayton, Lindsey (ELS-HBE)" w:date="2024-11-27T12:59:00Z" w:initials="LD">
    <w:p w14:paraId="6E1BE502" w14:textId="7F3AD5F9" w:rsidR="001718E8" w:rsidRPr="007E2D94" w:rsidRDefault="001718E8">
      <w:pPr>
        <w:pStyle w:val="Kommentartext"/>
        <w:rPr>
          <w:lang w:val="en-US"/>
        </w:rPr>
      </w:pPr>
      <w:r>
        <w:rPr>
          <w:rStyle w:val="Kommentarzeichen"/>
        </w:rPr>
        <w:annotationRef/>
      </w:r>
      <w:r w:rsidRPr="007E2D94">
        <w:rPr>
          <w:noProof/>
          <w:lang w:val="en-US"/>
        </w:rPr>
        <w:t xml:space="preserve">Is there any additional support you can provide beyond the VosViewer analysis? It would be good if this point did not rely solely on this analysis. </w:t>
      </w:r>
    </w:p>
  </w:comment>
  <w:comment w:id="77" w:author="Christine Nussbaum" w:date="2025-01-13T11:46:00Z" w:initials="CN">
    <w:p w14:paraId="41171474" w14:textId="7C94EA23" w:rsidR="001718E8" w:rsidRPr="00AF32EA" w:rsidRDefault="001718E8">
      <w:pPr>
        <w:pStyle w:val="Kommentartext"/>
        <w:rPr>
          <w:lang w:val="en-US"/>
        </w:rPr>
      </w:pPr>
      <w:r>
        <w:rPr>
          <w:rStyle w:val="Kommentarzeichen"/>
        </w:rPr>
        <w:annotationRef/>
      </w:r>
      <w:proofErr w:type="spellStart"/>
      <w:r w:rsidRPr="00AF32EA">
        <w:rPr>
          <w:lang w:val="en-US"/>
        </w:rPr>
        <w:t>tbd</w:t>
      </w:r>
      <w:proofErr w:type="spellEnd"/>
    </w:p>
  </w:comment>
  <w:comment w:id="78" w:author="Stefan Schweinberger" w:date="2025-01-15T18:10:00Z" w:initials="SRS">
    <w:p w14:paraId="7D0DC409" w14:textId="07BF513A" w:rsidR="001718E8" w:rsidRPr="006628D2" w:rsidRDefault="001718E8">
      <w:pPr>
        <w:pStyle w:val="Kommentartext"/>
        <w:rPr>
          <w:lang w:val="en-US"/>
        </w:rPr>
      </w:pPr>
      <w:r>
        <w:rPr>
          <w:rStyle w:val="Kommentarzeichen"/>
        </w:rPr>
        <w:annotationRef/>
      </w:r>
      <w:proofErr w:type="spellStart"/>
      <w:r w:rsidRPr="006628D2">
        <w:rPr>
          <w:lang w:val="en-US"/>
        </w:rPr>
        <w:t>hier</w:t>
      </w:r>
      <w:proofErr w:type="spellEnd"/>
      <w:r w:rsidRPr="006628D2">
        <w:rPr>
          <w:lang w:val="en-US"/>
        </w:rPr>
        <w:t xml:space="preserve"> </w:t>
      </w:r>
      <w:proofErr w:type="spellStart"/>
      <w:r w:rsidRPr="006628D2">
        <w:rPr>
          <w:lang w:val="en-US"/>
        </w:rPr>
        <w:t>könnte</w:t>
      </w:r>
      <w:proofErr w:type="spellEnd"/>
      <w:r w:rsidRPr="006628D2">
        <w:rPr>
          <w:lang w:val="en-US"/>
        </w:rPr>
        <w:t xml:space="preserve"> man </w:t>
      </w:r>
      <w:proofErr w:type="spellStart"/>
      <w:r w:rsidRPr="006628D2">
        <w:rPr>
          <w:lang w:val="en-US"/>
        </w:rPr>
        <w:t>vllt</w:t>
      </w:r>
      <w:proofErr w:type="spellEnd"/>
      <w:r w:rsidRPr="006628D2">
        <w:rPr>
          <w:lang w:val="en-US"/>
        </w:rPr>
        <w:t xml:space="preserve"> </w:t>
      </w:r>
      <w:proofErr w:type="spellStart"/>
      <w:r w:rsidRPr="006628D2">
        <w:rPr>
          <w:lang w:val="en-US"/>
        </w:rPr>
        <w:t>schreiben</w:t>
      </w:r>
      <w:proofErr w:type="spellEnd"/>
      <w:r w:rsidRPr="006628D2">
        <w:rPr>
          <w:lang w:val="en-US"/>
        </w:rPr>
        <w:t xml:space="preserve"> „ a logical next step is to propose</w:t>
      </w:r>
      <w:proofErr w:type="gramStart"/>
      <w:r w:rsidRPr="006628D2">
        <w:rPr>
          <w:lang w:val="en-US"/>
        </w:rPr>
        <w:t>…“</w:t>
      </w:r>
      <w:proofErr w:type="gramEnd"/>
    </w:p>
  </w:comment>
  <w:comment w:id="80" w:author="Christine Nussbaum" w:date="2025-01-13T11:46:00Z" w:initials="CN">
    <w:p w14:paraId="77E733D6" w14:textId="60E75146" w:rsidR="001718E8" w:rsidRPr="006628D2" w:rsidRDefault="001718E8">
      <w:pPr>
        <w:pStyle w:val="Kommentartext"/>
      </w:pPr>
      <w:r>
        <w:rPr>
          <w:rStyle w:val="Kommentarzeichen"/>
        </w:rPr>
        <w:annotationRef/>
      </w:r>
      <w:proofErr w:type="spellStart"/>
      <w:r w:rsidRPr="006628D2">
        <w:t>tbd</w:t>
      </w:r>
      <w:proofErr w:type="spellEnd"/>
    </w:p>
  </w:comment>
  <w:comment w:id="81" w:author="Stefan Schweinberger" w:date="2025-01-15T18:11:00Z" w:initials="SRS">
    <w:p w14:paraId="519BDAC3" w14:textId="4B39DA5F" w:rsidR="001718E8" w:rsidRDefault="001718E8">
      <w:pPr>
        <w:pStyle w:val="Kommentartext"/>
      </w:pPr>
      <w:r>
        <w:rPr>
          <w:rStyle w:val="Kommentarzeichen"/>
        </w:rPr>
        <w:annotationRef/>
      </w:r>
      <w:r>
        <w:t>Und hier würde ich tatsächlich das „</w:t>
      </w:r>
      <w:proofErr w:type="spellStart"/>
      <w:r>
        <w:t>We</w:t>
      </w:r>
      <w:proofErr w:type="spellEnd"/>
      <w:r>
        <w:t xml:space="preserve">“ so lassen. Wenn in diesem Review </w:t>
      </w:r>
      <w:proofErr w:type="gramStart"/>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9"/>
          </mc:Choice>
          <mc:Fallback>
            <w:t>😉</w:t>
          </mc:Fallback>
        </mc:AlternateContent>
      </w:r>
      <w:r>
        <w:t xml:space="preserve">  irgendwas</w:t>
      </w:r>
      <w:proofErr w:type="gramEnd"/>
      <w:r>
        <w:t xml:space="preserve"> innovativ ist und gerade nicht das Resultat des Reviews, dann doch diese Taxonomie…</w:t>
      </w:r>
    </w:p>
  </w:comment>
  <w:comment w:id="88" w:author="Christine Nussbaum" w:date="2025-01-13T11:49:00Z" w:initials="CN">
    <w:p w14:paraId="42C6C1CE" w14:textId="06B9C97A" w:rsidR="001718E8" w:rsidRPr="001718E8" w:rsidRDefault="001718E8">
      <w:pPr>
        <w:pStyle w:val="Kommentartext"/>
        <w:rPr>
          <w:lang w:val="en-US"/>
        </w:rPr>
      </w:pPr>
      <w:r>
        <w:rPr>
          <w:rStyle w:val="Kommentarzeichen"/>
        </w:rPr>
        <w:annotationRef/>
      </w:r>
      <w:proofErr w:type="spellStart"/>
      <w:r w:rsidRPr="001718E8">
        <w:rPr>
          <w:lang w:val="en-US"/>
        </w:rPr>
        <w:t>tbd</w:t>
      </w:r>
      <w:proofErr w:type="spellEnd"/>
    </w:p>
  </w:comment>
  <w:comment w:id="101" w:author="Drayton, Lindsey (ELS-HBE)" w:date="2025-01-08T16:00:00Z" w:initials="LD">
    <w:p w14:paraId="4555B769" w14:textId="0F4EC9DF" w:rsidR="001718E8" w:rsidRPr="007E2D94" w:rsidRDefault="001718E8">
      <w:pPr>
        <w:pStyle w:val="Kommentartext"/>
        <w:rPr>
          <w:lang w:val="en-US"/>
        </w:rPr>
      </w:pPr>
      <w:r>
        <w:rPr>
          <w:rStyle w:val="Kommentarzeichen"/>
        </w:rPr>
        <w:annotationRef/>
      </w:r>
      <w:r w:rsidRPr="007E2D94">
        <w:rPr>
          <w:lang w:val="en-US"/>
        </w:rPr>
        <w:t>What’s the point of this?</w:t>
      </w:r>
    </w:p>
  </w:comment>
  <w:comment w:id="102" w:author="Stefan Schweinberger" w:date="2025-01-15T18:14:00Z" w:initials="SRS">
    <w:p w14:paraId="73348701" w14:textId="77777777" w:rsidR="001718E8" w:rsidRDefault="001718E8">
      <w:pPr>
        <w:pStyle w:val="Kommentartext"/>
      </w:pPr>
      <w:r>
        <w:rPr>
          <w:rStyle w:val="Kommentarzeichen"/>
        </w:rPr>
        <w:annotationRef/>
      </w:r>
      <w:r w:rsidRPr="006628D2">
        <w:t>Hm. Das mag sie offenbar nicht so</w:t>
      </w:r>
      <w:r>
        <w:t xml:space="preserve"> – und wir brauchen es eigentlich auch nicht unbedingt für das Argument. </w:t>
      </w:r>
    </w:p>
    <w:p w14:paraId="06B36D8D" w14:textId="77777777" w:rsidR="001718E8" w:rsidRPr="001718E8" w:rsidRDefault="001718E8">
      <w:pPr>
        <w:pStyle w:val="Kommentartext"/>
      </w:pPr>
      <w:r w:rsidRPr="001718E8">
        <w:t xml:space="preserve">Aber wenn Du es behalten willst, würde ich einfach sagen </w:t>
      </w:r>
    </w:p>
    <w:p w14:paraId="07F2ECD6" w14:textId="77777777" w:rsidR="001718E8" w:rsidRPr="001718E8" w:rsidRDefault="001718E8">
      <w:pPr>
        <w:pStyle w:val="Kommentartext"/>
      </w:pPr>
    </w:p>
    <w:p w14:paraId="66228F07" w14:textId="2C7E64EF" w:rsidR="001718E8" w:rsidRDefault="001718E8">
      <w:pPr>
        <w:pStyle w:val="Kommentartext"/>
        <w:rPr>
          <w:lang w:val="en-US"/>
        </w:rPr>
      </w:pPr>
      <w:r w:rsidRPr="006628D2">
        <w:rPr>
          <w:lang w:val="en-US"/>
        </w:rPr>
        <w:t xml:space="preserve">„We have now specified this sentence, to clarify the point we wish </w:t>
      </w:r>
      <w:r>
        <w:rPr>
          <w:lang w:val="en-US"/>
        </w:rPr>
        <w:t>to make here, as follows:</w:t>
      </w:r>
    </w:p>
    <w:p w14:paraId="68656F37" w14:textId="77777777" w:rsidR="001718E8" w:rsidRDefault="001718E8">
      <w:pPr>
        <w:pStyle w:val="Kommentartext"/>
        <w:rPr>
          <w:lang w:val="en-US"/>
        </w:rPr>
      </w:pPr>
    </w:p>
    <w:p w14:paraId="6784F21D" w14:textId="34B5C0D9" w:rsidR="001718E8" w:rsidRPr="006628D2" w:rsidRDefault="001718E8">
      <w:pPr>
        <w:pStyle w:val="Kommentartext"/>
        <w:rPr>
          <w:lang w:val="en-US"/>
        </w:rPr>
      </w:pPr>
      <w:r w:rsidRPr="001F0EC4">
        <w:rPr>
          <w:lang w:val="en-US"/>
        </w:rPr>
        <w:t xml:space="preserve">In fact, when </w:t>
      </w:r>
      <w:proofErr w:type="spellStart"/>
      <w:r w:rsidRPr="001F0EC4">
        <w:rPr>
          <w:b/>
          <w:bCs/>
          <w:lang w:val="en-US"/>
        </w:rPr>
        <w:t>ChatGPT</w:t>
      </w:r>
      <w:proofErr w:type="spellEnd"/>
      <w:r w:rsidRPr="001F0EC4">
        <w:rPr>
          <w:lang w:val="en-US"/>
        </w:rPr>
        <w:t xml:space="preserve"> </w:t>
      </w:r>
      <w:r>
        <w:rPr>
          <w:lang w:val="en-US"/>
        </w:rPr>
        <w:t xml:space="preserve">was </w:t>
      </w:r>
      <w:r w:rsidRPr="001F0EC4">
        <w:rPr>
          <w:lang w:val="en-US"/>
        </w:rPr>
        <w:t xml:space="preserve">prompted for synonyms of naturalness, authenticity was </w:t>
      </w:r>
      <w:r>
        <w:rPr>
          <w:lang w:val="en-US"/>
        </w:rPr>
        <w:t>its</w:t>
      </w:r>
      <w:r w:rsidRPr="001F0EC4">
        <w:rPr>
          <w:lang w:val="en-US"/>
        </w:rPr>
        <w:t xml:space="preserve"> first reply (</w:t>
      </w:r>
      <w:r w:rsidRPr="001F0EC4">
        <w:rPr>
          <w:b/>
          <w:lang w:val="en-US"/>
        </w:rPr>
        <w:t>Figure 1B</w:t>
      </w:r>
      <w:r w:rsidRPr="001F0EC4">
        <w:rPr>
          <w:lang w:val="en-US"/>
        </w:rPr>
        <w:t xml:space="preserve">), </w:t>
      </w:r>
      <w:r>
        <w:rPr>
          <w:lang w:val="en-US"/>
        </w:rPr>
        <w:t xml:space="preserve">which may suggest that </w:t>
      </w:r>
      <w:r w:rsidRPr="001F0EC4">
        <w:rPr>
          <w:lang w:val="en-US"/>
        </w:rPr>
        <w:t xml:space="preserve">in openly accessible </w:t>
      </w:r>
      <w:r>
        <w:rPr>
          <w:lang w:val="en-US"/>
        </w:rPr>
        <w:t xml:space="preserve">online sources, these two terms are indeed frequently occurring in an interchangeable manner. </w:t>
      </w:r>
      <w:r>
        <w:rPr>
          <w:rStyle w:val="Kommentarzeichen"/>
        </w:rPr>
        <w:annotationRef/>
      </w:r>
    </w:p>
  </w:comment>
  <w:comment w:id="108" w:author="Drayton, Lindsey (ELS-HBE)" w:date="2025-01-08T16:05:00Z" w:initials="LD">
    <w:p w14:paraId="79031ADF" w14:textId="77777777" w:rsidR="001718E8" w:rsidRPr="007E2D94" w:rsidRDefault="001718E8" w:rsidP="00017DD5">
      <w:pPr>
        <w:pStyle w:val="Kommentartext"/>
        <w:rPr>
          <w:lang w:val="en-US"/>
        </w:rPr>
      </w:pPr>
      <w:r>
        <w:rPr>
          <w:rStyle w:val="Kommentarzeichen"/>
        </w:rPr>
        <w:annotationRef/>
      </w:r>
      <w:r w:rsidRPr="007E2D94">
        <w:rPr>
          <w:lang w:val="en-US"/>
        </w:rPr>
        <w:t>This phrasing is a bit confusing. Please reword.  Maybe:</w:t>
      </w:r>
    </w:p>
    <w:p w14:paraId="589B2356" w14:textId="77777777" w:rsidR="001718E8" w:rsidRPr="007E2D94" w:rsidRDefault="001718E8" w:rsidP="00017DD5">
      <w:pPr>
        <w:pStyle w:val="Kommentartext"/>
        <w:rPr>
          <w:lang w:val="en-US"/>
        </w:rPr>
      </w:pPr>
    </w:p>
    <w:p w14:paraId="4E7E549C" w14:textId="242F40F9" w:rsidR="001718E8" w:rsidRPr="00C5579D" w:rsidRDefault="001718E8" w:rsidP="00017DD5">
      <w:pPr>
        <w:pStyle w:val="Kommentar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109" w:author="Stefan Schweinberger" w:date="2025-01-15T18:18:00Z" w:initials="SRS">
    <w:p w14:paraId="1F4D4D6D" w14:textId="59B7B9BF" w:rsidR="001718E8" w:rsidRDefault="001718E8">
      <w:pPr>
        <w:pStyle w:val="Kommentartext"/>
      </w:pPr>
      <w:r>
        <w:rPr>
          <w:rStyle w:val="Kommentarzeichen"/>
        </w:rPr>
        <w:annotationRef/>
      </w:r>
      <w:r>
        <w:t xml:space="preserve">Mit gefällt Lindsays Vorschlag ganz gut. </w:t>
      </w:r>
    </w:p>
  </w:comment>
  <w:comment w:id="110" w:author="Christine Nussbaum" w:date="2025-01-16T10:15:00Z" w:initials="CN">
    <w:p w14:paraId="35AD7908" w14:textId="010D0E67" w:rsidR="0064599B" w:rsidRDefault="0064599B">
      <w:pPr>
        <w:pStyle w:val="Kommentartext"/>
      </w:pPr>
      <w:r>
        <w:rPr>
          <w:rStyle w:val="Kommentarzeichen"/>
        </w:rPr>
        <w:annotationRef/>
      </w:r>
      <w:r>
        <w:t>Sascha auch</w:t>
      </w:r>
    </w:p>
  </w:comment>
  <w:comment w:id="111" w:author="Drayton, Lindsey (ELS-HBE)" w:date="2025-01-08T16:18:00Z" w:initials="LD">
    <w:p w14:paraId="229CA635" w14:textId="45A94F16" w:rsidR="001718E8" w:rsidRPr="007E2D94" w:rsidRDefault="001718E8">
      <w:pPr>
        <w:pStyle w:val="Kommentartext"/>
        <w:rPr>
          <w:lang w:val="en-US"/>
        </w:rPr>
      </w:pPr>
      <w:r>
        <w:rPr>
          <w:rStyle w:val="Kommentarzeichen"/>
        </w:rPr>
        <w:annotationRef/>
      </w:r>
      <w:r w:rsidRPr="007E2D94">
        <w:rPr>
          <w:rStyle w:val="Kommentarzeichen"/>
          <w:lang w:val="en-US"/>
        </w:rPr>
        <w:t xml:space="preserve">Readers won’t necessarily know what you mean by voice object, so please give examples. </w:t>
      </w:r>
    </w:p>
  </w:comment>
  <w:comment w:id="112" w:author="Stefan Schweinberger" w:date="2025-01-15T18:19:00Z" w:initials="SRS">
    <w:p w14:paraId="785DB3EB" w14:textId="15263B74" w:rsidR="001718E8" w:rsidRPr="001718E8" w:rsidRDefault="001718E8">
      <w:pPr>
        <w:pStyle w:val="Kommentartext"/>
        <w:rPr>
          <w:lang w:val="en-US"/>
        </w:rPr>
      </w:pPr>
      <w:r>
        <w:rPr>
          <w:rStyle w:val="Kommentarzeichen"/>
        </w:rPr>
        <w:annotationRef/>
      </w:r>
      <w:r w:rsidRPr="001718E8">
        <w:rPr>
          <w:lang w:val="en-US"/>
        </w:rPr>
        <w:t>For Sascha…</w:t>
      </w:r>
    </w:p>
  </w:comment>
  <w:comment w:id="117" w:author="Drayton, Lindsey (ELS-HBE)" w:date="2025-01-08T16:16:00Z" w:initials="LD">
    <w:p w14:paraId="5A670484" w14:textId="77777777" w:rsidR="001718E8" w:rsidRPr="007E2D94" w:rsidRDefault="001718E8">
      <w:pPr>
        <w:pStyle w:val="Kommentartext"/>
        <w:rPr>
          <w:lang w:val="en-US"/>
        </w:rPr>
      </w:pPr>
      <w:r>
        <w:rPr>
          <w:rStyle w:val="Kommentarzeichen"/>
        </w:rPr>
        <w:annotationRef/>
      </w:r>
      <w:r w:rsidRPr="007E2D94">
        <w:rPr>
          <w:lang w:val="en-US"/>
        </w:rPr>
        <w:t>Maybe:</w:t>
      </w:r>
    </w:p>
    <w:p w14:paraId="5722EBFB" w14:textId="77777777" w:rsidR="001718E8" w:rsidRPr="007E2D94" w:rsidRDefault="001718E8">
      <w:pPr>
        <w:pStyle w:val="Kommentartext"/>
        <w:rPr>
          <w:lang w:val="en-US"/>
        </w:rPr>
      </w:pPr>
    </w:p>
    <w:p w14:paraId="4AD8D216" w14:textId="1F32362F" w:rsidR="001718E8" w:rsidRPr="007E2D94" w:rsidRDefault="001718E8">
      <w:pPr>
        <w:pStyle w:val="Kommentartext"/>
        <w:rPr>
          <w:lang w:val="en-US"/>
        </w:rPr>
      </w:pPr>
      <w:r w:rsidRPr="007E2D94">
        <w:rPr>
          <w:lang w:val="en-US"/>
        </w:rPr>
        <w:t xml:space="preserve">Whereas </w:t>
      </w:r>
      <w:r>
        <w:rPr>
          <w:lang w:val="en-US"/>
        </w:rPr>
        <w:t xml:space="preserve">voice naturalness </w:t>
      </w:r>
      <w:r w:rsidRPr="00EE2F6D">
        <w:rPr>
          <w:lang w:val="en-US"/>
        </w:rPr>
        <w:t xml:space="preserve">assessments </w:t>
      </w:r>
      <w:r>
        <w:rPr>
          <w:lang w:val="en-US"/>
        </w:rPr>
        <w:t xml:space="preserve">likely take place at the earlier stages of voice object analysis, authenticity assessments likely take place at later stages involving voice information analysis. </w:t>
      </w:r>
    </w:p>
  </w:comment>
  <w:comment w:id="118" w:author="Stefan Schweinberger" w:date="2025-01-15T18:19:00Z" w:initials="SRS">
    <w:p w14:paraId="76C37EEB" w14:textId="2A34777E" w:rsidR="001718E8" w:rsidRPr="003C76CB" w:rsidRDefault="001718E8">
      <w:pPr>
        <w:pStyle w:val="Kommentartext"/>
        <w:rPr>
          <w:lang w:val="en-US"/>
        </w:rPr>
      </w:pPr>
      <w:r>
        <w:rPr>
          <w:rStyle w:val="Kommentarzeichen"/>
        </w:rPr>
        <w:annotationRef/>
      </w:r>
      <w:r w:rsidRPr="003C76CB">
        <w:rPr>
          <w:lang w:val="en-US"/>
        </w:rPr>
        <w:t xml:space="preserve">Okay, </w:t>
      </w:r>
      <w:proofErr w:type="spellStart"/>
      <w:r w:rsidRPr="003C76CB">
        <w:rPr>
          <w:lang w:val="en-US"/>
        </w:rPr>
        <w:t>oder</w:t>
      </w:r>
      <w:proofErr w:type="spellEnd"/>
      <w:r w:rsidRPr="003C76CB">
        <w:rPr>
          <w:lang w:val="en-US"/>
        </w:rPr>
        <w:t>?</w:t>
      </w:r>
    </w:p>
  </w:comment>
  <w:comment w:id="119" w:author="Christine Nussbaum" w:date="2025-01-16T10:22:00Z" w:initials="CN">
    <w:p w14:paraId="327A820F" w14:textId="4D5923F0" w:rsidR="00643362" w:rsidRDefault="00643362">
      <w:pPr>
        <w:pStyle w:val="Kommentartext"/>
      </w:pPr>
      <w:r>
        <w:rPr>
          <w:rStyle w:val="Kommentarzeichen"/>
        </w:rPr>
        <w:annotationRef/>
      </w:r>
      <w:r>
        <w:t>Sascha auch</w:t>
      </w:r>
    </w:p>
  </w:comment>
  <w:comment w:id="120" w:author="Stefan Schweinberger" w:date="2025-01-15T18:22:00Z" w:initials="SRS">
    <w:p w14:paraId="4792CAA7" w14:textId="77777777" w:rsidR="001718E8" w:rsidRDefault="001718E8">
      <w:pPr>
        <w:pStyle w:val="Kommentartext"/>
        <w:rPr>
          <w:lang w:val="en-US"/>
        </w:rPr>
      </w:pPr>
      <w:r>
        <w:rPr>
          <w:rStyle w:val="Kommentarzeichen"/>
        </w:rPr>
        <w:annotationRef/>
      </w:r>
      <w:r w:rsidRPr="003C76CB">
        <w:rPr>
          <w:lang w:val="en-US"/>
        </w:rPr>
        <w:t xml:space="preserve">We preferred to keep </w:t>
      </w:r>
      <w:r>
        <w:rPr>
          <w:lang w:val="en-US"/>
        </w:rPr>
        <w:t xml:space="preserve">this in order to not </w:t>
      </w:r>
      <w:proofErr w:type="spellStart"/>
      <w:r>
        <w:rPr>
          <w:lang w:val="en-US"/>
        </w:rPr>
        <w:t>loose</w:t>
      </w:r>
      <w:proofErr w:type="spellEnd"/>
      <w:r>
        <w:rPr>
          <w:lang w:val="en-US"/>
        </w:rPr>
        <w:t xml:space="preserve"> the link to Figure 3. However, we clarified accordingly:</w:t>
      </w:r>
    </w:p>
    <w:p w14:paraId="5FD2B7E5" w14:textId="77777777" w:rsidR="001718E8" w:rsidRDefault="001718E8">
      <w:pPr>
        <w:pStyle w:val="Kommentartext"/>
        <w:rPr>
          <w:lang w:val="en-US"/>
        </w:rPr>
      </w:pPr>
    </w:p>
    <w:p w14:paraId="79DE950B" w14:textId="173E8BA6" w:rsidR="001718E8" w:rsidRPr="003C76CB" w:rsidRDefault="001718E8">
      <w:pPr>
        <w:pStyle w:val="Kommentartext"/>
        <w:rPr>
          <w:lang w:val="en-US"/>
        </w:rPr>
      </w:pPr>
      <w:proofErr w:type="gramStart"/>
      <w:r>
        <w:rPr>
          <w:lang w:val="en-US"/>
        </w:rPr>
        <w:t>"..</w:t>
      </w:r>
      <w:proofErr w:type="gramEnd"/>
      <w:r>
        <w:rPr>
          <w:lang w:val="en-US"/>
        </w:rPr>
        <w:t>individual voice characteristics that are detected by cognitive and neural recognition mechanisms (cf. Fig. 3)”</w:t>
      </w:r>
    </w:p>
  </w:comment>
  <w:comment w:id="125" w:author="Drayton, Lindsey (ELS-HBE)" w:date="2025-01-08T16:25:00Z" w:initials="LD">
    <w:p w14:paraId="00AAE8BA" w14:textId="595BFB33" w:rsidR="001718E8" w:rsidRPr="007E2D94" w:rsidRDefault="001718E8">
      <w:pPr>
        <w:pStyle w:val="Kommentartext"/>
        <w:rPr>
          <w:lang w:val="en-US"/>
        </w:rPr>
      </w:pPr>
      <w:r>
        <w:rPr>
          <w:rStyle w:val="Kommentarzeichen"/>
        </w:rPr>
        <w:annotationRef/>
      </w:r>
      <w:r w:rsidRPr="007E2D94">
        <w:rPr>
          <w:lang w:val="en-US"/>
        </w:rPr>
        <w:t>Doesn’t this conflict with the predictions made in the previous paragraphs?</w:t>
      </w:r>
    </w:p>
  </w:comment>
  <w:comment w:id="126" w:author="Stefan Schweinberger" w:date="2025-01-15T18:24:00Z" w:initials="SRS">
    <w:p w14:paraId="20BF38A7" w14:textId="77777777" w:rsidR="001718E8" w:rsidRDefault="001718E8">
      <w:pPr>
        <w:pStyle w:val="Kommentartext"/>
        <w:rPr>
          <w:lang w:val="en-US"/>
        </w:rPr>
      </w:pPr>
      <w:r>
        <w:rPr>
          <w:rStyle w:val="Kommentarzeichen"/>
        </w:rPr>
        <w:annotationRef/>
      </w:r>
      <w:r w:rsidRPr="003C76CB">
        <w:rPr>
          <w:lang w:val="en-US"/>
        </w:rPr>
        <w:t>Yes, that is correc</w:t>
      </w:r>
      <w:r>
        <w:rPr>
          <w:lang w:val="en-US"/>
        </w:rPr>
        <w:t xml:space="preserve">t, and we appreciate that we should better highlight this point. We now amended: </w:t>
      </w:r>
    </w:p>
    <w:p w14:paraId="3D7BD47E" w14:textId="77777777" w:rsidR="001718E8" w:rsidRDefault="001718E8">
      <w:pPr>
        <w:pStyle w:val="Kommentartext"/>
        <w:rPr>
          <w:lang w:val="en-US"/>
        </w:rPr>
      </w:pPr>
    </w:p>
    <w:p w14:paraId="55802390" w14:textId="5522297A" w:rsidR="001718E8" w:rsidRPr="003C76CB" w:rsidRDefault="001718E8">
      <w:pPr>
        <w:pStyle w:val="Kommentartext"/>
        <w:rPr>
          <w:lang w:val="en-US"/>
        </w:rPr>
      </w:pPr>
      <w:r>
        <w:rPr>
          <w:lang w:val="en-US"/>
        </w:rPr>
        <w:t>“However, comparably early effects also have been….”</w:t>
      </w:r>
    </w:p>
  </w:comment>
  <w:comment w:id="127" w:author="Christine Nussbaum" w:date="2025-01-13T11:52:00Z" w:initials="CN">
    <w:p w14:paraId="7E8B3396" w14:textId="0961C8FB" w:rsidR="001718E8" w:rsidRPr="00AF32EA" w:rsidRDefault="001718E8">
      <w:pPr>
        <w:pStyle w:val="Kommentartext"/>
        <w:rPr>
          <w:lang w:val="en-US"/>
        </w:rPr>
      </w:pPr>
      <w:r>
        <w:rPr>
          <w:rStyle w:val="Kommentarzeichen"/>
        </w:rPr>
        <w:annotationRef/>
      </w:r>
      <w:proofErr w:type="spellStart"/>
      <w:r w:rsidRPr="00AF32EA">
        <w:rPr>
          <w:lang w:val="en-US"/>
        </w:rPr>
        <w:t>tbd</w:t>
      </w:r>
      <w:proofErr w:type="spellEnd"/>
    </w:p>
  </w:comment>
  <w:comment w:id="128" w:author="Stefan Schweinberger" w:date="2025-01-15T18:26:00Z" w:initials="SRS">
    <w:p w14:paraId="1A9E0B35" w14:textId="6999433A" w:rsidR="001718E8" w:rsidRPr="003C76CB" w:rsidRDefault="001718E8">
      <w:pPr>
        <w:pStyle w:val="Kommentartext"/>
        <w:rPr>
          <w:lang w:val="en-US"/>
        </w:rPr>
      </w:pPr>
      <w:r>
        <w:rPr>
          <w:rStyle w:val="Kommentarzeichen"/>
        </w:rPr>
        <w:annotationRef/>
      </w:r>
      <w:r w:rsidRPr="003C76CB">
        <w:rPr>
          <w:lang w:val="en-US"/>
        </w:rPr>
        <w:t>I´m fine with we</w:t>
      </w:r>
    </w:p>
  </w:comment>
  <w:comment w:id="135" w:author="Drayton, Lindsey (ELS-HBE)" w:date="2025-01-08T16:38:00Z" w:initials="LD">
    <w:p w14:paraId="0DE35512" w14:textId="6D9D583A" w:rsidR="001718E8" w:rsidRPr="007E2D94" w:rsidRDefault="001718E8">
      <w:pPr>
        <w:pStyle w:val="Kommentartext"/>
        <w:rPr>
          <w:lang w:val="en-US"/>
        </w:rPr>
      </w:pPr>
      <w:r>
        <w:rPr>
          <w:rStyle w:val="Kommentarzeichen"/>
        </w:rPr>
        <w:annotationRef/>
      </w:r>
      <w:proofErr w:type="gramStart"/>
      <w:r w:rsidRPr="007E2D94">
        <w:rPr>
          <w:lang w:val="en-US"/>
        </w:rPr>
        <w:t>I‘</w:t>
      </w:r>
      <w:proofErr w:type="gramEnd"/>
    </w:p>
  </w:comment>
  <w:comment w:id="133" w:author="Drayton, Lindsey (ELS-HBE)" w:date="2025-01-08T16:39:00Z" w:initials="LD">
    <w:p w14:paraId="3EBD489A" w14:textId="55493DCC" w:rsidR="001718E8" w:rsidRPr="007E2D94" w:rsidRDefault="001718E8">
      <w:pPr>
        <w:pStyle w:val="Kommentartext"/>
        <w:rPr>
          <w:lang w:val="en-US"/>
        </w:rPr>
      </w:pPr>
      <w:r>
        <w:rPr>
          <w:rStyle w:val="Kommentarzeichen"/>
        </w:rPr>
        <w:annotationRef/>
      </w:r>
      <w:r w:rsidRPr="007E2D94">
        <w:rPr>
          <w:lang w:val="en-US"/>
        </w:rPr>
        <w:t>Maybe performed rather than enacted?</w:t>
      </w:r>
    </w:p>
  </w:comment>
  <w:comment w:id="134" w:author="Christine Nussbaum" w:date="2025-01-16T10:26:00Z" w:initials="CN">
    <w:p w14:paraId="328265EF" w14:textId="77777777" w:rsidR="00643362" w:rsidRDefault="00643362">
      <w:pPr>
        <w:pStyle w:val="Kommentartext"/>
      </w:pPr>
      <w:r>
        <w:rPr>
          <w:rStyle w:val="Kommentarzeichen"/>
        </w:rPr>
        <w:annotationRef/>
      </w:r>
      <w:proofErr w:type="spellStart"/>
      <w:r>
        <w:t>Enacted</w:t>
      </w:r>
      <w:proofErr w:type="spellEnd"/>
      <w:r>
        <w:t xml:space="preserve"> </w:t>
      </w:r>
      <w:proofErr w:type="spellStart"/>
      <w:r>
        <w:t>more</w:t>
      </w:r>
      <w:proofErr w:type="spellEnd"/>
      <w:r>
        <w:t xml:space="preserve"> </w:t>
      </w:r>
      <w:proofErr w:type="spellStart"/>
      <w:r>
        <w:t>common</w:t>
      </w:r>
      <w:proofErr w:type="spellEnd"/>
      <w:r>
        <w:t xml:space="preserve"> in </w:t>
      </w:r>
      <w:proofErr w:type="spellStart"/>
      <w:r>
        <w:t>literature</w:t>
      </w:r>
      <w:proofErr w:type="spellEnd"/>
    </w:p>
    <w:p w14:paraId="6FC49C2E" w14:textId="42294E84" w:rsidR="00643362" w:rsidRDefault="00643362">
      <w:pPr>
        <w:pStyle w:val="Kommentartext"/>
      </w:pPr>
      <w:r>
        <w:t>#Wiedererkennungswert</w:t>
      </w:r>
    </w:p>
  </w:comment>
  <w:comment w:id="138" w:author="Christine Nussbaum" w:date="2025-01-13T11:54:00Z" w:initials="CN">
    <w:p w14:paraId="7951B4DD" w14:textId="2009F6A5" w:rsidR="001718E8" w:rsidRDefault="001718E8">
      <w:pPr>
        <w:pStyle w:val="Kommentartext"/>
      </w:pPr>
      <w:r>
        <w:rPr>
          <w:rStyle w:val="Kommentarzeichen"/>
        </w:rPr>
        <w:annotationRef/>
      </w:r>
      <w:proofErr w:type="spellStart"/>
      <w:r>
        <w:t>Tbd</w:t>
      </w:r>
      <w:proofErr w:type="spellEnd"/>
      <w:r>
        <w:t xml:space="preserve"> (in der gesamten Box)</w:t>
      </w:r>
    </w:p>
  </w:comment>
  <w:comment w:id="148" w:author="Christine Nussbaum" w:date="2025-01-13T11:55:00Z" w:initials="CN">
    <w:p w14:paraId="2EA687DD" w14:textId="4E62C3F2" w:rsidR="001718E8" w:rsidRPr="00AF32EA" w:rsidRDefault="001718E8">
      <w:pPr>
        <w:pStyle w:val="Kommentartext"/>
        <w:rPr>
          <w:lang w:val="en-US"/>
        </w:rPr>
      </w:pPr>
      <w:r>
        <w:rPr>
          <w:rStyle w:val="Kommentarzeichen"/>
        </w:rPr>
        <w:annotationRef/>
      </w:r>
      <w:proofErr w:type="spellStart"/>
      <w:r w:rsidRPr="00AF32EA">
        <w:rPr>
          <w:lang w:val="en-US"/>
        </w:rPr>
        <w:t>tbd</w:t>
      </w:r>
      <w:proofErr w:type="spellEnd"/>
    </w:p>
  </w:comment>
  <w:comment w:id="161" w:author="Drayton, Lindsey (ELS-HBE)" w:date="2025-01-08T17:13:00Z" w:initials="LD">
    <w:p w14:paraId="682E6C8A" w14:textId="1745052B" w:rsidR="001718E8" w:rsidRPr="007E2D94" w:rsidRDefault="001718E8">
      <w:pPr>
        <w:pStyle w:val="Kommentartext"/>
        <w:rPr>
          <w:lang w:val="en-US"/>
        </w:rPr>
      </w:pPr>
      <w:r>
        <w:rPr>
          <w:rStyle w:val="Kommentarzeichen"/>
        </w:rPr>
        <w:annotationRef/>
      </w:r>
      <w:r w:rsidRPr="007E2D94">
        <w:rPr>
          <w:lang w:val="en-US"/>
        </w:rPr>
        <w:t xml:space="preserve">Ref [24[ and perhaps others are missing key citation </w:t>
      </w:r>
      <w:proofErr w:type="spellStart"/>
      <w:r w:rsidRPr="007E2D94">
        <w:rPr>
          <w:lang w:val="en-US"/>
        </w:rPr>
        <w:t>informatioin</w:t>
      </w:r>
      <w:proofErr w:type="spellEnd"/>
      <w:r w:rsidRPr="007E2D94">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EB715" w15:done="0"/>
  <w15:commentEx w15:paraId="2F20ED6E" w15:paraIdParent="64DEB715" w15:done="0"/>
  <w15:commentEx w15:paraId="37184A96" w15:done="0"/>
  <w15:commentEx w15:paraId="0916C528" w15:done="0"/>
  <w15:commentEx w15:paraId="0812015F" w15:done="0"/>
  <w15:commentEx w15:paraId="19CF5F07" w15:paraIdParent="0812015F" w15:done="0"/>
  <w15:commentEx w15:paraId="08DCD65C" w15:done="0"/>
  <w15:commentEx w15:paraId="640E7238" w15:done="0"/>
  <w15:commentEx w15:paraId="6E1BE502" w15:done="0"/>
  <w15:commentEx w15:paraId="41171474" w15:done="0"/>
  <w15:commentEx w15:paraId="7D0DC409" w15:paraIdParent="41171474" w15:done="0"/>
  <w15:commentEx w15:paraId="77E733D6" w15:done="0"/>
  <w15:commentEx w15:paraId="519BDAC3" w15:paraIdParent="77E733D6" w15:done="0"/>
  <w15:commentEx w15:paraId="42C6C1CE" w15:done="0"/>
  <w15:commentEx w15:paraId="4555B769" w15:done="0"/>
  <w15:commentEx w15:paraId="6784F21D" w15:paraIdParent="4555B769" w15:done="0"/>
  <w15:commentEx w15:paraId="4E7E549C" w15:done="0"/>
  <w15:commentEx w15:paraId="1F4D4D6D" w15:paraIdParent="4E7E549C" w15:done="0"/>
  <w15:commentEx w15:paraId="35AD7908" w15:paraIdParent="4E7E549C" w15:done="0"/>
  <w15:commentEx w15:paraId="229CA635" w15:done="0"/>
  <w15:commentEx w15:paraId="785DB3EB" w15:paraIdParent="229CA635" w15:done="0"/>
  <w15:commentEx w15:paraId="4AD8D216" w15:done="0"/>
  <w15:commentEx w15:paraId="76C37EEB" w15:paraIdParent="4AD8D216" w15:done="0"/>
  <w15:commentEx w15:paraId="327A820F" w15:paraIdParent="4AD8D216" w15:done="0"/>
  <w15:commentEx w15:paraId="79DE950B" w15:done="0"/>
  <w15:commentEx w15:paraId="00AAE8BA" w15:done="0"/>
  <w15:commentEx w15:paraId="55802390" w15:paraIdParent="00AAE8BA" w15:done="0"/>
  <w15:commentEx w15:paraId="7E8B3396" w15:done="0"/>
  <w15:commentEx w15:paraId="1A9E0B35" w15:paraIdParent="7E8B3396" w15:done="0"/>
  <w15:commentEx w15:paraId="0DE35512" w15:done="0"/>
  <w15:commentEx w15:paraId="3EBD489A" w15:done="0"/>
  <w15:commentEx w15:paraId="6FC49C2E" w15:paraIdParent="3EBD489A" w15:done="0"/>
  <w15:commentEx w15:paraId="7951B4DD" w15:done="0"/>
  <w15:commentEx w15:paraId="2EA687DD"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ED63BF" w16cex:dateUtc="2025-01-15T17:02:00Z"/>
  <w16cex:commentExtensible w16cex:durableId="6A0221E1" w16cex:dateUtc="2025-01-15T17:03:00Z"/>
  <w16cex:commentExtensible w16cex:durableId="1903DD18" w16cex:dateUtc="2025-01-15T17:03:00Z"/>
  <w16cex:commentExtensible w16cex:durableId="588A2096" w16cex:dateUtc="2025-01-15T17:06:00Z"/>
  <w16cex:commentExtensible w16cex:durableId="07CA0BBB" w16cex:dateUtc="2025-01-15T17:08:00Z"/>
  <w16cex:commentExtensible w16cex:durableId="505D1FFB" w16cex:dateUtc="2024-11-27T20:59:00Z"/>
  <w16cex:commentExtensible w16cex:durableId="3556BFA4" w16cex:dateUtc="2025-01-15T17:10:00Z"/>
  <w16cex:commentExtensible w16cex:durableId="067439D4" w16cex:dateUtc="2025-01-15T17:11:00Z"/>
  <w16cex:commentExtensible w16cex:durableId="462E8BE0" w16cex:dateUtc="2025-01-09T00:00:00Z"/>
  <w16cex:commentExtensible w16cex:durableId="189D319A" w16cex:dateUtc="2025-01-15T17:14:00Z"/>
  <w16cex:commentExtensible w16cex:durableId="17CA8A15" w16cex:dateUtc="2025-01-09T00:05:00Z"/>
  <w16cex:commentExtensible w16cex:durableId="7EA858BB" w16cex:dateUtc="2025-01-15T17:18:00Z"/>
  <w16cex:commentExtensible w16cex:durableId="27FFE9A5" w16cex:dateUtc="2025-01-09T00:18:00Z"/>
  <w16cex:commentExtensible w16cex:durableId="5BB73680" w16cex:dateUtc="2025-01-15T17:19:00Z"/>
  <w16cex:commentExtensible w16cex:durableId="15370F85" w16cex:dateUtc="2025-01-09T00:16:00Z"/>
  <w16cex:commentExtensible w16cex:durableId="3E57B0FD" w16cex:dateUtc="2025-01-15T17:19:00Z"/>
  <w16cex:commentExtensible w16cex:durableId="2888A594" w16cex:dateUtc="2025-01-15T17:22:00Z"/>
  <w16cex:commentExtensible w16cex:durableId="2142B9EF" w16cex:dateUtc="2025-01-09T00:25:00Z"/>
  <w16cex:commentExtensible w16cex:durableId="6750B872" w16cex:dateUtc="2025-01-15T17:24:00Z"/>
  <w16cex:commentExtensible w16cex:durableId="030F61C3" w16cex:dateUtc="2025-01-15T17:26:00Z"/>
  <w16cex:commentExtensible w16cex:durableId="0EC975FA" w16cex:dateUtc="2025-01-09T00:38:00Z"/>
  <w16cex:commentExtensible w16cex:durableId="726F0936" w16cex:dateUtc="2025-01-09T00:3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EB715" w16cid:durableId="2B2A6719"/>
  <w16cid:commentId w16cid:paraId="2F20ED6E" w16cid:durableId="7CED63BF"/>
  <w16cid:commentId w16cid:paraId="37184A96" w16cid:durableId="6A0221E1"/>
  <w16cid:commentId w16cid:paraId="0916C528" w16cid:durableId="1903DD18"/>
  <w16cid:commentId w16cid:paraId="0812015F" w16cid:durableId="57DA9D90"/>
  <w16cid:commentId w16cid:paraId="19CF5F07" w16cid:durableId="588A2096"/>
  <w16cid:commentId w16cid:paraId="08DCD65C" w16cid:durableId="07CA0BBB"/>
  <w16cid:commentId w16cid:paraId="640E7238" w16cid:durableId="2B335905"/>
  <w16cid:commentId w16cid:paraId="6E1BE502" w16cid:durableId="505D1FFB"/>
  <w16cid:commentId w16cid:paraId="41171474" w16cid:durableId="2B2F7BAE"/>
  <w16cid:commentId w16cid:paraId="7D0DC409" w16cid:durableId="3556BFA4"/>
  <w16cid:commentId w16cid:paraId="77E733D6" w16cid:durableId="2B2F7BB3"/>
  <w16cid:commentId w16cid:paraId="519BDAC3" w16cid:durableId="067439D4"/>
  <w16cid:commentId w16cid:paraId="42C6C1CE" w16cid:durableId="2B2F7C2F"/>
  <w16cid:commentId w16cid:paraId="4555B769" w16cid:durableId="462E8BE0"/>
  <w16cid:commentId w16cid:paraId="6784F21D" w16cid:durableId="189D319A"/>
  <w16cid:commentId w16cid:paraId="4E7E549C" w16cid:durableId="17CA8A15"/>
  <w16cid:commentId w16cid:paraId="1F4D4D6D" w16cid:durableId="7EA858BB"/>
  <w16cid:commentId w16cid:paraId="35AD7908" w16cid:durableId="2B335ADC"/>
  <w16cid:commentId w16cid:paraId="229CA635" w16cid:durableId="27FFE9A5"/>
  <w16cid:commentId w16cid:paraId="785DB3EB" w16cid:durableId="5BB73680"/>
  <w16cid:commentId w16cid:paraId="4AD8D216" w16cid:durableId="15370F85"/>
  <w16cid:commentId w16cid:paraId="76C37EEB" w16cid:durableId="3E57B0FD"/>
  <w16cid:commentId w16cid:paraId="327A820F" w16cid:durableId="2B335C7A"/>
  <w16cid:commentId w16cid:paraId="79DE950B" w16cid:durableId="2888A594"/>
  <w16cid:commentId w16cid:paraId="00AAE8BA" w16cid:durableId="2142B9EF"/>
  <w16cid:commentId w16cid:paraId="55802390" w16cid:durableId="6750B872"/>
  <w16cid:commentId w16cid:paraId="7E8B3396" w16cid:durableId="2B2F7D0B"/>
  <w16cid:commentId w16cid:paraId="1A9E0B35" w16cid:durableId="030F61C3"/>
  <w16cid:commentId w16cid:paraId="0DE35512" w16cid:durableId="0EC975FA"/>
  <w16cid:commentId w16cid:paraId="3EBD489A" w16cid:durableId="726F0936"/>
  <w16cid:commentId w16cid:paraId="6FC49C2E" w16cid:durableId="2B335D5B"/>
  <w16cid:commentId w16cid:paraId="7951B4DD" w16cid:durableId="2B2F7D87"/>
  <w16cid:commentId w16cid:paraId="2EA687DD" w16cid:durableId="2B2F7DCF"/>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F8364" w14:textId="77777777" w:rsidR="00347BCC" w:rsidRDefault="00347BCC" w:rsidP="00353624">
      <w:pPr>
        <w:spacing w:after="0" w:line="240" w:lineRule="auto"/>
      </w:pPr>
      <w:r>
        <w:separator/>
      </w:r>
    </w:p>
  </w:endnote>
  <w:endnote w:type="continuationSeparator" w:id="0">
    <w:p w14:paraId="3EE88B6D" w14:textId="77777777" w:rsidR="00347BCC" w:rsidRDefault="00347BC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1718E8" w:rsidRDefault="001718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1718E8" w:rsidRDefault="001718E8">
        <w:pPr>
          <w:pStyle w:val="Fuzeile"/>
          <w:jc w:val="center"/>
        </w:pPr>
        <w:r>
          <w:fldChar w:fldCharType="begin"/>
        </w:r>
        <w:r>
          <w:instrText>PAGE   \* MERGEFORMAT</w:instrText>
        </w:r>
        <w:r>
          <w:fldChar w:fldCharType="separate"/>
        </w:r>
        <w:r>
          <w:t>2</w:t>
        </w:r>
        <w:r>
          <w:fldChar w:fldCharType="end"/>
        </w:r>
      </w:p>
    </w:sdtContent>
  </w:sdt>
  <w:p w14:paraId="003F88F3" w14:textId="77777777" w:rsidR="001718E8" w:rsidRDefault="001718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1718E8" w:rsidRDefault="00171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A801D" w14:textId="77777777" w:rsidR="00347BCC" w:rsidRDefault="00347BCC" w:rsidP="00353624">
      <w:pPr>
        <w:spacing w:after="0" w:line="240" w:lineRule="auto"/>
      </w:pPr>
      <w:r>
        <w:separator/>
      </w:r>
    </w:p>
  </w:footnote>
  <w:footnote w:type="continuationSeparator" w:id="0">
    <w:p w14:paraId="74F32F3F" w14:textId="77777777" w:rsidR="00347BCC" w:rsidRDefault="00347BC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1718E8" w:rsidRDefault="001718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1718E8" w:rsidRPr="008255C2" w:rsidRDefault="001718E8" w:rsidP="008255C2">
    <w:pPr>
      <w:pStyle w:val="Kopfzeile"/>
      <w:jc w:val="center"/>
      <w:rPr>
        <w:lang w:val="en-US"/>
      </w:rPr>
    </w:pPr>
    <w:r w:rsidRPr="008255C2">
      <w:rPr>
        <w:lang w:val="en-US"/>
      </w:rPr>
      <w:t>Running head: Understanding Voice N</w:t>
    </w:r>
    <w:r>
      <w:rPr>
        <w:lang w:val="en-US"/>
      </w:rPr>
      <w:t>aturalness</w:t>
    </w:r>
  </w:p>
  <w:p w14:paraId="62FF4DC1" w14:textId="77777777" w:rsidR="001718E8" w:rsidRPr="008255C2" w:rsidRDefault="001718E8">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1718E8" w:rsidRDefault="001718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Stefan Schweinberger">
    <w15:presenceInfo w15:providerId="None" w15:userId="Stefan Schweinberger"/>
  </w15:person>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15C3"/>
    <w:rsid w:val="00093076"/>
    <w:rsid w:val="00094F39"/>
    <w:rsid w:val="00095C1C"/>
    <w:rsid w:val="000960BD"/>
    <w:rsid w:val="000A3824"/>
    <w:rsid w:val="000A56EC"/>
    <w:rsid w:val="000A58DB"/>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AB7"/>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18E8"/>
    <w:rsid w:val="00173323"/>
    <w:rsid w:val="00173D2E"/>
    <w:rsid w:val="00177F43"/>
    <w:rsid w:val="00183DBC"/>
    <w:rsid w:val="001841EA"/>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36F8"/>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B6EE3"/>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BCC"/>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6CB"/>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D5D3A"/>
    <w:rsid w:val="004D67A8"/>
    <w:rsid w:val="004E074C"/>
    <w:rsid w:val="004E4C84"/>
    <w:rsid w:val="004F018A"/>
    <w:rsid w:val="004F3B86"/>
    <w:rsid w:val="004F3E20"/>
    <w:rsid w:val="004F5F70"/>
    <w:rsid w:val="00500628"/>
    <w:rsid w:val="00500BFE"/>
    <w:rsid w:val="005028B4"/>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43362"/>
    <w:rsid w:val="0064599B"/>
    <w:rsid w:val="006516E7"/>
    <w:rsid w:val="00654432"/>
    <w:rsid w:val="0065498F"/>
    <w:rsid w:val="00661398"/>
    <w:rsid w:val="006613F4"/>
    <w:rsid w:val="00661A06"/>
    <w:rsid w:val="006628D2"/>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9631A"/>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6E01"/>
    <w:rsid w:val="00800324"/>
    <w:rsid w:val="008013D7"/>
    <w:rsid w:val="00806635"/>
    <w:rsid w:val="00810C4D"/>
    <w:rsid w:val="00813EC9"/>
    <w:rsid w:val="00822483"/>
    <w:rsid w:val="00824B77"/>
    <w:rsid w:val="00824F87"/>
    <w:rsid w:val="008255BD"/>
    <w:rsid w:val="008255C2"/>
    <w:rsid w:val="0082663D"/>
    <w:rsid w:val="00831DF3"/>
    <w:rsid w:val="00834A69"/>
    <w:rsid w:val="0083726F"/>
    <w:rsid w:val="00847DC1"/>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3680F"/>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13482"/>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0EBF"/>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15A9"/>
    <w:rsid w:val="00FA7BEC"/>
    <w:rsid w:val="00FB1A12"/>
    <w:rsid w:val="00FB5D61"/>
    <w:rsid w:val="00FB76F4"/>
    <w:rsid w:val="00FC0944"/>
    <w:rsid w:val="00FC1778"/>
    <w:rsid w:val="00FC2595"/>
    <w:rsid w:val="00FC65F0"/>
    <w:rsid w:val="00FD069E"/>
    <w:rsid w:val="00FD28C0"/>
    <w:rsid w:val="00FD4DD7"/>
    <w:rsid w:val="00FD7E8A"/>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 Color Emoji">
    <w:altName w:val="Calibri"/>
    <w:charset w:val="00"/>
    <w:family w:val="auto"/>
    <w:pitch w:val="variable"/>
    <w:sig w:usb0="00000003" w:usb1="18000000"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83A96"/>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7E43E2"/>
    <w:rsid w:val="008013D7"/>
    <w:rsid w:val="008209FE"/>
    <w:rsid w:val="00824B77"/>
    <w:rsid w:val="00842469"/>
    <w:rsid w:val="008B49BA"/>
    <w:rsid w:val="008D326A"/>
    <w:rsid w:val="008F5460"/>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F834-FB27-4A29-9AF6-3ADA654B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180352</Words>
  <Characters>1136218</Characters>
  <Application>Microsoft Office Word</Application>
  <DocSecurity>0</DocSecurity>
  <Lines>9468</Lines>
  <Paragraphs>2627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19</cp:revision>
  <cp:lastPrinted>2024-05-02T13:02:00Z</cp:lastPrinted>
  <dcterms:created xsi:type="dcterms:W3CDTF">2025-01-13T11:00:00Z</dcterms:created>
  <dcterms:modified xsi:type="dcterms:W3CDTF">2025-01-16T09:50:00Z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