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106E0C" w14:textId="3F69172C" w:rsidR="004942D0" w:rsidRPr="005E0F61" w:rsidRDefault="00B61E66" w:rsidP="00417A8A">
      <w:pPr>
        <w:spacing w:line="480" w:lineRule="auto"/>
        <w:jc w:val="center"/>
        <w:rPr>
          <w:rFonts w:ascii="Times New Roman" w:hAnsi="Times New Roman" w:cs="Times New Roman"/>
          <w:sz w:val="36"/>
          <w:szCs w:val="36"/>
        </w:rPr>
      </w:pPr>
      <w:r w:rsidRPr="005E0F61">
        <w:rPr>
          <w:rFonts w:ascii="Times New Roman" w:hAnsi="Times New Roman" w:cs="Times New Roman"/>
          <w:b/>
          <w:sz w:val="36"/>
          <w:szCs w:val="36"/>
        </w:rPr>
        <w:t xml:space="preserve">Understanding Voice Naturalness </w:t>
      </w:r>
    </w:p>
    <w:p w14:paraId="155A9B74" w14:textId="77777777" w:rsidR="004942D0" w:rsidRPr="005E0F61" w:rsidRDefault="004942D0" w:rsidP="00417A8A">
      <w:pPr>
        <w:spacing w:line="480" w:lineRule="auto"/>
        <w:rPr>
          <w:rFonts w:ascii="Times New Roman" w:hAnsi="Times New Roman" w:cs="Times New Roman"/>
        </w:rPr>
      </w:pPr>
    </w:p>
    <w:p w14:paraId="24CB856D" w14:textId="69A66307" w:rsidR="004942D0" w:rsidRPr="009A28E2" w:rsidRDefault="009A28E2" w:rsidP="00417A8A">
      <w:pPr>
        <w:spacing w:line="480" w:lineRule="auto"/>
        <w:jc w:val="center"/>
        <w:rPr>
          <w:rFonts w:cstheme="minorHAnsi"/>
        </w:rPr>
      </w:pPr>
      <w:r w:rsidRPr="009A28E2">
        <w:rPr>
          <w:rFonts w:cstheme="minorHAnsi"/>
        </w:rPr>
        <w:t>Christine Nussbaum</w:t>
      </w:r>
      <w:r w:rsidRPr="008255C2">
        <w:rPr>
          <w:rFonts w:cstheme="minorHAnsi"/>
          <w:vertAlign w:val="superscript"/>
        </w:rPr>
        <w:t>1,2</w:t>
      </w:r>
      <w:r w:rsidR="00BE0756">
        <w:rPr>
          <w:rFonts w:cstheme="minorHAnsi"/>
          <w:vertAlign w:val="superscript"/>
        </w:rPr>
        <w:t>,6</w:t>
      </w:r>
      <w:r w:rsidRPr="009A28E2">
        <w:rPr>
          <w:rFonts w:cstheme="minorHAnsi"/>
        </w:rPr>
        <w:t>, Sascha Frühholz</w:t>
      </w:r>
      <w:r w:rsidRPr="008255C2">
        <w:rPr>
          <w:rFonts w:cstheme="minorHAnsi"/>
          <w:vertAlign w:val="superscript"/>
        </w:rPr>
        <w:t>3,4</w:t>
      </w:r>
      <w:r w:rsidR="00BE0756">
        <w:rPr>
          <w:rFonts w:cstheme="minorHAnsi"/>
          <w:vertAlign w:val="superscript"/>
        </w:rPr>
        <w:t>,6</w:t>
      </w:r>
      <w:r w:rsidR="008255C2">
        <w:rPr>
          <w:rFonts w:cstheme="minorHAnsi"/>
        </w:rPr>
        <w:t>,</w:t>
      </w:r>
      <w:r w:rsidRPr="009A28E2">
        <w:rPr>
          <w:rFonts w:cstheme="minorHAnsi"/>
        </w:rPr>
        <w:t xml:space="preserve"> and Stefan R. Schweinberger</w:t>
      </w:r>
      <w:r w:rsidRPr="008255C2">
        <w:rPr>
          <w:rFonts w:cstheme="minorHAnsi"/>
          <w:vertAlign w:val="superscript"/>
        </w:rPr>
        <w:t>1,2,5</w:t>
      </w:r>
      <w:r w:rsidR="00BE0756">
        <w:rPr>
          <w:rFonts w:cstheme="minorHAnsi"/>
          <w:vertAlign w:val="superscript"/>
        </w:rPr>
        <w:t>,6</w:t>
      </w:r>
      <w:r w:rsidR="00834A69">
        <w:rPr>
          <w:rFonts w:cstheme="minorHAnsi"/>
          <w:vertAlign w:val="superscript"/>
        </w:rPr>
        <w:t>,7</w:t>
      </w:r>
    </w:p>
    <w:p w14:paraId="772DA879" w14:textId="77777777" w:rsidR="009A28E2" w:rsidRPr="009A28E2" w:rsidRDefault="009A28E2" w:rsidP="00417A8A">
      <w:pPr>
        <w:spacing w:line="480" w:lineRule="auto"/>
        <w:jc w:val="center"/>
        <w:rPr>
          <w:rFonts w:cstheme="minorHAnsi"/>
        </w:rPr>
      </w:pPr>
    </w:p>
    <w:p w14:paraId="6DBD0C82" w14:textId="3FEECE74" w:rsidR="009A28E2" w:rsidRPr="009A28E2" w:rsidRDefault="009A28E2" w:rsidP="00417A8A">
      <w:pPr>
        <w:spacing w:line="480" w:lineRule="auto"/>
        <w:rPr>
          <w:rFonts w:cstheme="minorHAnsi"/>
          <w:lang w:val="en-US"/>
        </w:rPr>
      </w:pPr>
      <w:r w:rsidRPr="009A28E2">
        <w:rPr>
          <w:rFonts w:cstheme="minorHAnsi"/>
          <w:vertAlign w:val="superscript"/>
          <w:lang w:val="en-US"/>
        </w:rPr>
        <w:t>1</w:t>
      </w:r>
      <w:r w:rsidRPr="009A28E2">
        <w:rPr>
          <w:rFonts w:cstheme="minorHAnsi"/>
          <w:lang w:val="en-US"/>
        </w:rPr>
        <w:t>Department for General Psychology and Cognitive Neuroscience, Friedrich Schiller University Jena,</w:t>
      </w:r>
      <w:r w:rsidR="007D75AE">
        <w:rPr>
          <w:rFonts w:cstheme="minorHAnsi"/>
          <w:lang w:val="en-US"/>
        </w:rPr>
        <w:t xml:space="preserve"> 077</w:t>
      </w:r>
      <w:r w:rsidR="001F6AA8">
        <w:rPr>
          <w:rFonts w:cstheme="minorHAnsi"/>
          <w:lang w:val="en-US"/>
        </w:rPr>
        <w:t>43</w:t>
      </w:r>
      <w:r w:rsidR="007D75AE">
        <w:rPr>
          <w:rFonts w:cstheme="minorHAnsi"/>
          <w:lang w:val="en-US"/>
        </w:rPr>
        <w:t xml:space="preserve"> Jena,</w:t>
      </w:r>
      <w:r w:rsidRPr="009A28E2">
        <w:rPr>
          <w:rFonts w:cstheme="minorHAnsi"/>
          <w:lang w:val="en-US"/>
        </w:rPr>
        <w:t xml:space="preserve"> Germany</w:t>
      </w:r>
    </w:p>
    <w:p w14:paraId="0895BCC2" w14:textId="7FA488F6" w:rsidR="009A28E2" w:rsidRPr="009A28E2" w:rsidRDefault="009A28E2" w:rsidP="00417A8A">
      <w:pPr>
        <w:spacing w:line="480" w:lineRule="auto"/>
        <w:rPr>
          <w:rFonts w:cstheme="minorHAnsi"/>
          <w:lang w:val="en-US"/>
        </w:rPr>
      </w:pPr>
      <w:r w:rsidRPr="009A28E2">
        <w:rPr>
          <w:rFonts w:cstheme="minorHAnsi"/>
          <w:vertAlign w:val="superscript"/>
          <w:lang w:val="en-US"/>
        </w:rPr>
        <w:t>2</w:t>
      </w:r>
      <w:r w:rsidRPr="009A28E2">
        <w:rPr>
          <w:rFonts w:cstheme="minorHAnsi"/>
          <w:lang w:val="en-US"/>
        </w:rPr>
        <w:t xml:space="preserve">Voice Research Unit, Friedrich Schiller University, </w:t>
      </w:r>
      <w:r w:rsidR="007D75AE">
        <w:rPr>
          <w:rFonts w:cstheme="minorHAnsi"/>
          <w:lang w:val="en-US"/>
        </w:rPr>
        <w:t xml:space="preserve">07743 </w:t>
      </w:r>
      <w:r w:rsidRPr="009A28E2">
        <w:rPr>
          <w:rFonts w:cstheme="minorHAnsi"/>
          <w:lang w:val="en-US"/>
        </w:rPr>
        <w:t>Jena, Germany</w:t>
      </w:r>
    </w:p>
    <w:p w14:paraId="737716BF" w14:textId="4EACA5CB" w:rsidR="009A28E2" w:rsidRPr="009A28E2" w:rsidRDefault="009A28E2" w:rsidP="00417A8A">
      <w:pPr>
        <w:spacing w:line="480" w:lineRule="auto"/>
        <w:rPr>
          <w:rFonts w:cstheme="minorHAnsi"/>
          <w:lang w:val="en-US"/>
        </w:rPr>
      </w:pPr>
      <w:r w:rsidRPr="009A28E2">
        <w:rPr>
          <w:rFonts w:cstheme="minorHAnsi"/>
          <w:vertAlign w:val="superscript"/>
          <w:lang w:val="en-US"/>
        </w:rPr>
        <w:t>3</w:t>
      </w:r>
      <w:r w:rsidRPr="009A28E2">
        <w:rPr>
          <w:rFonts w:cstheme="minorHAnsi"/>
          <w:lang w:val="en-US"/>
        </w:rPr>
        <w:t xml:space="preserve">Department of Psychology, University of Oslo, </w:t>
      </w:r>
      <w:r w:rsidR="0056605D">
        <w:rPr>
          <w:rFonts w:cstheme="minorHAnsi"/>
          <w:lang w:val="en-US"/>
        </w:rPr>
        <w:t xml:space="preserve">0371 </w:t>
      </w:r>
      <w:r w:rsidRPr="009A28E2">
        <w:rPr>
          <w:rFonts w:cstheme="minorHAnsi"/>
          <w:lang w:val="en-US"/>
        </w:rPr>
        <w:t>Oslo, Norway</w:t>
      </w:r>
    </w:p>
    <w:p w14:paraId="3AB08709" w14:textId="47730684" w:rsidR="009A28E2" w:rsidRPr="009A28E2" w:rsidRDefault="009A28E2" w:rsidP="00417A8A">
      <w:pPr>
        <w:spacing w:line="480" w:lineRule="auto"/>
        <w:rPr>
          <w:rFonts w:cstheme="minorHAnsi"/>
          <w:lang w:val="en-US"/>
        </w:rPr>
      </w:pPr>
      <w:r w:rsidRPr="009A28E2">
        <w:rPr>
          <w:rFonts w:cstheme="minorHAnsi"/>
          <w:vertAlign w:val="superscript"/>
          <w:lang w:val="en-US"/>
        </w:rPr>
        <w:t>4</w:t>
      </w:r>
      <w:r w:rsidRPr="009A28E2">
        <w:rPr>
          <w:rFonts w:cstheme="minorHAnsi"/>
          <w:lang w:val="en-US"/>
        </w:rPr>
        <w:t xml:space="preserve">Cognitive and Affective Neuroscience Unit, University of Zurich, </w:t>
      </w:r>
      <w:r w:rsidR="0056605D">
        <w:rPr>
          <w:rFonts w:cstheme="minorHAnsi"/>
          <w:lang w:val="en-US"/>
        </w:rPr>
        <w:t xml:space="preserve">8050 </w:t>
      </w:r>
      <w:r w:rsidRPr="009A28E2">
        <w:rPr>
          <w:rFonts w:cstheme="minorHAnsi"/>
          <w:lang w:val="en-US"/>
        </w:rPr>
        <w:t>Zurich, Switzerland</w:t>
      </w:r>
    </w:p>
    <w:p w14:paraId="311EDD5F" w14:textId="0416D480" w:rsidR="009A28E2" w:rsidRPr="001F0EC4" w:rsidRDefault="009A28E2" w:rsidP="00417A8A">
      <w:pPr>
        <w:spacing w:line="480" w:lineRule="auto"/>
        <w:rPr>
          <w:rFonts w:cstheme="minorHAnsi"/>
          <w:lang w:val="en-US"/>
        </w:rPr>
      </w:pPr>
      <w:r w:rsidRPr="001F0EC4">
        <w:rPr>
          <w:rFonts w:cstheme="minorHAnsi"/>
          <w:vertAlign w:val="superscript"/>
          <w:lang w:val="en-US"/>
        </w:rPr>
        <w:t>5</w:t>
      </w:r>
      <w:r w:rsidRPr="001F0EC4">
        <w:rPr>
          <w:rFonts w:cstheme="minorHAnsi"/>
          <w:lang w:val="en-US"/>
        </w:rPr>
        <w:t>Swiss Center for Affective Sciences, University of Geneva,</w:t>
      </w:r>
      <w:r w:rsidR="0056605D" w:rsidRPr="001F0EC4">
        <w:rPr>
          <w:rFonts w:cstheme="minorHAnsi"/>
          <w:lang w:val="en-US"/>
        </w:rPr>
        <w:t xml:space="preserve"> 1222 Geneva,</w:t>
      </w:r>
      <w:r w:rsidRPr="001F0EC4">
        <w:rPr>
          <w:rFonts w:cstheme="minorHAnsi"/>
          <w:lang w:val="en-US"/>
        </w:rPr>
        <w:t xml:space="preserve"> Switzerland</w:t>
      </w:r>
    </w:p>
    <w:p w14:paraId="47B0E825" w14:textId="2F31E819" w:rsidR="00BE0756" w:rsidRPr="001F0EC4" w:rsidRDefault="00BE0756" w:rsidP="00417A8A">
      <w:pPr>
        <w:spacing w:line="480" w:lineRule="auto"/>
        <w:rPr>
          <w:rFonts w:cstheme="minorHAnsi"/>
          <w:lang w:val="en-US"/>
        </w:rPr>
      </w:pPr>
      <w:r w:rsidRPr="001F0EC4">
        <w:rPr>
          <w:rFonts w:cstheme="minorHAnsi"/>
          <w:vertAlign w:val="superscript"/>
          <w:lang w:val="en-US"/>
        </w:rPr>
        <w:t>6</w:t>
      </w:r>
      <w:r w:rsidRPr="001F0EC4">
        <w:rPr>
          <w:rFonts w:cstheme="minorHAnsi"/>
          <w:lang w:val="en-US"/>
        </w:rPr>
        <w:t>The Voice Communication Sciences (</w:t>
      </w:r>
      <w:proofErr w:type="spellStart"/>
      <w:r w:rsidRPr="001F0EC4">
        <w:rPr>
          <w:rFonts w:cstheme="minorHAnsi"/>
          <w:lang w:val="en-US"/>
        </w:rPr>
        <w:t>VoCS</w:t>
      </w:r>
      <w:proofErr w:type="spellEnd"/>
      <w:r w:rsidRPr="001F0EC4">
        <w:rPr>
          <w:rFonts w:cstheme="minorHAnsi"/>
          <w:lang w:val="en-US"/>
        </w:rPr>
        <w:t>) MSCA Doctoral Network</w:t>
      </w:r>
    </w:p>
    <w:p w14:paraId="28A1D7C8" w14:textId="7D06FD7A" w:rsidR="00834A69" w:rsidRPr="001F0EC4" w:rsidRDefault="00834A69" w:rsidP="00417A8A">
      <w:pPr>
        <w:spacing w:line="480" w:lineRule="auto"/>
        <w:rPr>
          <w:rFonts w:cstheme="minorHAnsi"/>
          <w:lang w:val="en-US"/>
        </w:rPr>
      </w:pPr>
      <w:r w:rsidRPr="001F0EC4">
        <w:rPr>
          <w:rFonts w:cstheme="minorHAnsi"/>
          <w:vertAlign w:val="superscript"/>
          <w:lang w:val="en-US"/>
        </w:rPr>
        <w:t>7</w:t>
      </w:r>
      <w:r w:rsidRPr="001F0EC4">
        <w:rPr>
          <w:rFonts w:cstheme="minorHAnsi"/>
          <w:lang w:val="en-US"/>
        </w:rPr>
        <w:t>German Center for Mental Health (DZPG), Site Jena-Halle-Magdeburg, Germany</w:t>
      </w:r>
    </w:p>
    <w:p w14:paraId="34BF86B5" w14:textId="77777777" w:rsidR="009A28E2" w:rsidRDefault="009A28E2" w:rsidP="00417A8A">
      <w:pPr>
        <w:spacing w:line="480" w:lineRule="auto"/>
        <w:rPr>
          <w:rFonts w:cstheme="minorHAnsi"/>
          <w:lang w:val="en-US"/>
        </w:rPr>
      </w:pPr>
    </w:p>
    <w:p w14:paraId="391959B1" w14:textId="34110152" w:rsidR="00D10E0E" w:rsidRDefault="00D10E0E" w:rsidP="00417A8A">
      <w:pPr>
        <w:spacing w:line="480" w:lineRule="auto"/>
        <w:rPr>
          <w:rFonts w:cstheme="minorHAnsi"/>
          <w:lang w:val="en-US"/>
        </w:rPr>
      </w:pPr>
      <w:r w:rsidRPr="00D10E0E">
        <w:rPr>
          <w:rFonts w:cstheme="minorHAnsi"/>
          <w:lang w:val="en-US"/>
        </w:rPr>
        <w:t>Correspondence should be addressed to Christine Nussbaum</w:t>
      </w:r>
      <w:r w:rsidR="00F46E2D">
        <w:rPr>
          <w:rFonts w:cstheme="minorHAnsi"/>
          <w:lang w:val="en-US"/>
        </w:rPr>
        <w:t xml:space="preserve"> (</w:t>
      </w:r>
      <w:hyperlink r:id="rId8" w:history="1">
        <w:r w:rsidR="00F46E2D" w:rsidRPr="00335290">
          <w:rPr>
            <w:rStyle w:val="Hyperlink"/>
            <w:rFonts w:cstheme="minorHAnsi"/>
            <w:lang w:val="en-US"/>
          </w:rPr>
          <w:t>https://www.allgpsy.uni-jena.de/christine-nussbaum/</w:t>
        </w:r>
      </w:hyperlink>
      <w:r w:rsidR="00F46E2D">
        <w:rPr>
          <w:rFonts w:cstheme="minorHAnsi"/>
          <w:lang w:val="en-US"/>
        </w:rPr>
        <w:t>)</w:t>
      </w:r>
      <w:r w:rsidRPr="00D10E0E">
        <w:rPr>
          <w:rFonts w:cstheme="minorHAnsi"/>
          <w:lang w:val="en-US"/>
        </w:rPr>
        <w:t xml:space="preserve">, Department for General Psychology and Cognitive Neuroscience, Friedrich Schiller University Jena, </w:t>
      </w:r>
      <w:r w:rsidR="001F6AA8">
        <w:rPr>
          <w:rFonts w:cstheme="minorHAnsi"/>
          <w:lang w:val="en-US"/>
        </w:rPr>
        <w:t>Am Steiger 3/1</w:t>
      </w:r>
      <w:r w:rsidRPr="00D10E0E">
        <w:rPr>
          <w:rFonts w:cstheme="minorHAnsi"/>
          <w:lang w:val="en-US"/>
        </w:rPr>
        <w:t>, 07743 Jena, Germany. Tel: +49 (0) 3641 9459</w:t>
      </w:r>
      <w:r w:rsidR="001F6AA8">
        <w:rPr>
          <w:rFonts w:cstheme="minorHAnsi"/>
          <w:lang w:val="en-US"/>
        </w:rPr>
        <w:t>34</w:t>
      </w:r>
      <w:r w:rsidRPr="00D10E0E">
        <w:rPr>
          <w:rFonts w:cstheme="minorHAnsi"/>
          <w:lang w:val="en-US"/>
        </w:rPr>
        <w:t xml:space="preserve">, E-Mail: </w:t>
      </w:r>
      <w:hyperlink r:id="rId9" w:history="1">
        <w:r w:rsidR="003B4BDC" w:rsidRPr="00A240EA">
          <w:rPr>
            <w:rStyle w:val="Hyperlink"/>
            <w:rFonts w:cstheme="minorHAnsi"/>
            <w:lang w:val="en-US"/>
          </w:rPr>
          <w:t>christine.nussbaum@uni-jena.de</w:t>
        </w:r>
      </w:hyperlink>
      <w:r w:rsidR="003B4BDC">
        <w:rPr>
          <w:rFonts w:cstheme="minorHAnsi"/>
          <w:lang w:val="en-US"/>
        </w:rPr>
        <w:t xml:space="preserve">. Supplemental materials to this work are accessible on the associated OSF-repository: </w:t>
      </w:r>
      <w:hyperlink r:id="rId10" w:history="1">
        <w:r w:rsidR="003B4BDC" w:rsidRPr="00A240EA">
          <w:rPr>
            <w:rStyle w:val="Hyperlink"/>
            <w:rFonts w:cstheme="minorHAnsi"/>
            <w:lang w:val="en-US"/>
          </w:rPr>
          <w:t>https://osf.io/asfqv/?view_only=62f8d88705bb4363903983c8bd08a2cf</w:t>
        </w:r>
      </w:hyperlink>
    </w:p>
    <w:p w14:paraId="7525ADBC" w14:textId="77777777" w:rsidR="003B4BDC" w:rsidRPr="009A28E2" w:rsidRDefault="003B4BDC" w:rsidP="00417A8A">
      <w:pPr>
        <w:spacing w:line="480" w:lineRule="auto"/>
        <w:rPr>
          <w:rFonts w:cstheme="minorHAnsi"/>
          <w:lang w:val="en-US"/>
        </w:rPr>
      </w:pPr>
    </w:p>
    <w:p w14:paraId="7F16B590" w14:textId="6FC2629A" w:rsidR="007B21CF" w:rsidRPr="00DA2C53" w:rsidRDefault="00D10E0E" w:rsidP="00417A8A">
      <w:pPr>
        <w:spacing w:line="480" w:lineRule="auto"/>
        <w:rPr>
          <w:rFonts w:cstheme="minorHAnsi"/>
          <w:lang w:val="en-US"/>
        </w:rPr>
      </w:pPr>
      <w:r>
        <w:rPr>
          <w:rFonts w:cstheme="minorHAnsi"/>
          <w:lang w:val="en-US"/>
        </w:rPr>
        <w:br w:type="page"/>
      </w:r>
    </w:p>
    <w:p w14:paraId="7EE7EFC4" w14:textId="13D1B848" w:rsidR="00DA2D62" w:rsidRPr="009A28E2" w:rsidRDefault="00DA2D62" w:rsidP="00417A8A">
      <w:pPr>
        <w:spacing w:line="480" w:lineRule="auto"/>
        <w:rPr>
          <w:rFonts w:cstheme="minorHAnsi"/>
          <w:color w:val="FF0000"/>
          <w:lang w:val="en-US"/>
        </w:rPr>
      </w:pPr>
      <w:r w:rsidRPr="009A28E2">
        <w:rPr>
          <w:rFonts w:cstheme="minorHAnsi"/>
          <w:b/>
          <w:lang w:val="en-US"/>
        </w:rPr>
        <w:lastRenderedPageBreak/>
        <w:t>Abstract</w:t>
      </w:r>
    </w:p>
    <w:p w14:paraId="14C97E2C" w14:textId="09D724EF" w:rsidR="00085DD3" w:rsidRDefault="00FD069E" w:rsidP="00543E14">
      <w:pPr>
        <w:pStyle w:val="KeinLeerraum"/>
        <w:spacing w:line="480" w:lineRule="auto"/>
        <w:jc w:val="both"/>
        <w:rPr>
          <w:rFonts w:cstheme="minorHAnsi"/>
          <w:lang w:val="en"/>
        </w:rPr>
      </w:pPr>
      <w:r w:rsidRPr="009A28E2">
        <w:rPr>
          <w:rFonts w:cstheme="minorHAnsi"/>
          <w:lang w:val="en"/>
        </w:rPr>
        <w:t xml:space="preserve">Perceived naturalness of a voice is a prominent property emerging from vocal sounds, which affects our interaction with both human and artificial agents. Despite its importance, a systematic understanding of voice naturalness </w:t>
      </w:r>
      <w:r w:rsidRPr="001F0EC4">
        <w:rPr>
          <w:rFonts w:cstheme="minorHAnsi"/>
          <w:lang w:val="en"/>
        </w:rPr>
        <w:t xml:space="preserve">is elusive. We </w:t>
      </w:r>
      <w:r w:rsidR="002E4F0D" w:rsidRPr="001F0EC4">
        <w:rPr>
          <w:rFonts w:cstheme="minorHAnsi"/>
          <w:lang w:val="en"/>
        </w:rPr>
        <w:t>suggest</w:t>
      </w:r>
      <w:r w:rsidRPr="001F0EC4">
        <w:rPr>
          <w:rFonts w:cstheme="minorHAnsi"/>
          <w:lang w:val="en"/>
        </w:rPr>
        <w:t xml:space="preserve"> this is due to (a) conceptual underspecification, (b) </w:t>
      </w:r>
      <w:r w:rsidR="00D66F73" w:rsidRPr="001F0EC4">
        <w:rPr>
          <w:rFonts w:cstheme="minorHAnsi"/>
          <w:lang w:val="en"/>
        </w:rPr>
        <w:t>heterogeneou</w:t>
      </w:r>
      <w:r w:rsidR="00D66F73">
        <w:rPr>
          <w:rFonts w:cstheme="minorHAnsi"/>
          <w:lang w:val="en"/>
        </w:rPr>
        <w:t>s</w:t>
      </w:r>
      <w:r w:rsidRPr="009A28E2">
        <w:rPr>
          <w:rFonts w:cstheme="minorHAnsi"/>
          <w:lang w:val="en"/>
        </w:rPr>
        <w:t xml:space="preserve"> operationalization, (c) lack of exchange between research on human and synthetic voices</w:t>
      </w:r>
      <w:r w:rsidR="001F6AA8">
        <w:rPr>
          <w:rFonts w:cstheme="minorHAnsi"/>
          <w:lang w:val="en"/>
        </w:rPr>
        <w:t>,</w:t>
      </w:r>
      <w:r w:rsidRPr="009A28E2">
        <w:rPr>
          <w:rFonts w:cstheme="minorHAnsi"/>
          <w:lang w:val="en"/>
        </w:rPr>
        <w:t xml:space="preserve"> and (d) insufficient anchoring in voice perception theory. Here we reflect on current insights into voice naturalness by pooling evidence from a wider interdisciplinary literature. Against that backdrop, we develop a concise definition of naturalness and propose a conceptual framework rooted both in empirical findings and theoretical models. We identify gaps in current understanding of voice naturalness and sketch perspectives for empirical progress.</w:t>
      </w:r>
    </w:p>
    <w:p w14:paraId="6E6CB0D7" w14:textId="17706E82" w:rsidR="00DA2C53" w:rsidRDefault="007D75AE" w:rsidP="00543E14">
      <w:pPr>
        <w:pStyle w:val="KeinLeerraum"/>
        <w:spacing w:line="480" w:lineRule="auto"/>
        <w:jc w:val="both"/>
        <w:rPr>
          <w:rFonts w:cstheme="minorHAnsi"/>
          <w:lang w:val="en"/>
        </w:rPr>
      </w:pPr>
      <w:r w:rsidRPr="007D75AE">
        <w:rPr>
          <w:rFonts w:cstheme="minorHAnsi"/>
          <w:b/>
          <w:bCs/>
          <w:lang w:val="en"/>
        </w:rPr>
        <w:t>Keywords:</w:t>
      </w:r>
      <w:r>
        <w:rPr>
          <w:rFonts w:cstheme="minorHAnsi"/>
          <w:lang w:val="en"/>
        </w:rPr>
        <w:t xml:space="preserve"> Naturalness, Human-likeness, Voice</w:t>
      </w:r>
      <w:r w:rsidR="00121B2E">
        <w:rPr>
          <w:rFonts w:cstheme="minorHAnsi"/>
          <w:lang w:val="en"/>
        </w:rPr>
        <w:t xml:space="preserve"> p</w:t>
      </w:r>
      <w:r>
        <w:rPr>
          <w:rFonts w:cstheme="minorHAnsi"/>
          <w:lang w:val="en"/>
        </w:rPr>
        <w:t>erception, Authenticity</w:t>
      </w:r>
      <w:r w:rsidR="00C25F85">
        <w:rPr>
          <w:rFonts w:cstheme="minorHAnsi"/>
          <w:lang w:val="en"/>
        </w:rPr>
        <w:t>, Voice synthesis</w:t>
      </w:r>
    </w:p>
    <w:p w14:paraId="4F4C4106" w14:textId="77777777" w:rsidR="00DA2C53" w:rsidRDefault="00DA2C53" w:rsidP="00543E14">
      <w:pPr>
        <w:jc w:val="both"/>
        <w:rPr>
          <w:rFonts w:cstheme="minorHAnsi"/>
          <w:lang w:val="en"/>
        </w:rPr>
      </w:pPr>
      <w:r>
        <w:rPr>
          <w:rFonts w:cstheme="minorHAnsi"/>
          <w:lang w:val="en"/>
        </w:rPr>
        <w:br w:type="page"/>
      </w:r>
    </w:p>
    <w:p w14:paraId="54CC9357" w14:textId="54749164" w:rsidR="00DD0BC8" w:rsidRPr="00417A8A" w:rsidRDefault="00030FFA" w:rsidP="00543E14">
      <w:pPr>
        <w:pStyle w:val="berschrift1"/>
        <w:spacing w:line="480" w:lineRule="auto"/>
        <w:jc w:val="both"/>
        <w:rPr>
          <w:lang w:val="en"/>
        </w:rPr>
      </w:pPr>
      <w:r>
        <w:rPr>
          <w:lang w:val="en"/>
        </w:rPr>
        <w:lastRenderedPageBreak/>
        <w:t>Naturalness</w:t>
      </w:r>
      <w:r w:rsidR="00CC6A6A">
        <w:rPr>
          <w:lang w:val="en"/>
        </w:rPr>
        <w:t xml:space="preserve">: </w:t>
      </w:r>
      <w:r>
        <w:rPr>
          <w:lang w:val="en"/>
        </w:rPr>
        <w:t>a prominent aspect of voice perception</w:t>
      </w:r>
    </w:p>
    <w:p w14:paraId="0821A330" w14:textId="67245293" w:rsidR="003A2E81" w:rsidRDefault="00DD0BC8" w:rsidP="00543E14">
      <w:pPr>
        <w:spacing w:line="480" w:lineRule="auto"/>
        <w:jc w:val="both"/>
        <w:rPr>
          <w:lang w:val="en-US"/>
        </w:rPr>
      </w:pPr>
      <w:commentRangeStart w:id="0"/>
      <w:r w:rsidRPr="001F0EC4">
        <w:rPr>
          <w:lang w:val="en-US"/>
        </w:rPr>
        <w:t>Naturalness</w:t>
      </w:r>
      <w:commentRangeEnd w:id="0"/>
      <w:r w:rsidR="007E2D94">
        <w:rPr>
          <w:rStyle w:val="Kommentarzeichen"/>
        </w:rPr>
        <w:commentReference w:id="0"/>
      </w:r>
      <w:r w:rsidRPr="001F0EC4">
        <w:rPr>
          <w:lang w:val="en-US"/>
        </w:rPr>
        <w:t xml:space="preserve"> </w:t>
      </w:r>
      <w:ins w:id="1" w:author="Drayton, Lindsey (ELS-HBE)" w:date="2024-11-27T12:17:00Z">
        <w:r w:rsidR="00543E14">
          <w:rPr>
            <w:lang w:val="en-US"/>
          </w:rPr>
          <w:t>plays a significant role in how we perceive our environment through sight, sounds, smell, tas</w:t>
        </w:r>
      </w:ins>
      <w:ins w:id="2" w:author="Drayton, Lindsey (ELS-HBE)" w:date="2024-11-27T12:18:00Z">
        <w:r w:rsidR="00543E14">
          <w:rPr>
            <w:lang w:val="en-US"/>
          </w:rPr>
          <w:t>t</w:t>
        </w:r>
      </w:ins>
      <w:ins w:id="3" w:author="Drayton, Lindsey (ELS-HBE)" w:date="2024-11-27T12:17:00Z">
        <w:r w:rsidR="00543E14">
          <w:rPr>
            <w:lang w:val="en-US"/>
          </w:rPr>
          <w:t>e</w:t>
        </w:r>
      </w:ins>
      <w:ins w:id="4" w:author="Drayton, Lindsey (ELS-HBE)" w:date="2024-11-27T12:18:00Z">
        <w:r w:rsidR="00543E14">
          <w:rPr>
            <w:lang w:val="en-US"/>
          </w:rPr>
          <w:t>,</w:t>
        </w:r>
      </w:ins>
      <w:ins w:id="5" w:author="Drayton, Lindsey (ELS-HBE)" w:date="2024-11-27T12:17:00Z">
        <w:r w:rsidR="00543E14">
          <w:rPr>
            <w:lang w:val="en-US"/>
          </w:rPr>
          <w:t xml:space="preserve"> and touch.</w:t>
        </w:r>
      </w:ins>
      <w:ins w:id="6" w:author="Drayton, Lindsey (ELS-HBE)" w:date="2024-11-27T12:26:00Z">
        <w:r w:rsidR="00543E14" w:rsidRPr="001F0EC4">
          <w:rPr>
            <w:lang w:val="en-US"/>
          </w:rPr>
          <w:t xml:space="preserve"> </w:t>
        </w:r>
        <w:r w:rsidR="00543E14">
          <w:rPr>
            <w:lang w:val="en-US"/>
          </w:rPr>
          <w:t>For example, p</w:t>
        </w:r>
        <w:r w:rsidR="00543E14" w:rsidRPr="001F0EC4">
          <w:rPr>
            <w:lang w:val="en-US"/>
          </w:rPr>
          <w:t>erceptions of naturalness influence food choice</w:t>
        </w:r>
      </w:ins>
      <w:ins w:id="7" w:author="Drayton, Lindsey (ELS-HBE)" w:date="2024-11-27T12:27:00Z">
        <w:r w:rsidR="00543E14">
          <w:rPr>
            <w:lang w:val="en-US"/>
          </w:rPr>
          <w:t>s</w:t>
        </w:r>
      </w:ins>
      <w:ins w:id="8" w:author="Drayton, Lindsey (ELS-HBE)" w:date="2024-11-27T12:26:00Z">
        <w:r w:rsidR="00543E14" w:rsidRPr="001F0EC4">
          <w:rPr>
            <w:lang w:val="en-US"/>
          </w:rPr>
          <w:t xml:space="preserve">, environmental preferences, </w:t>
        </w:r>
      </w:ins>
      <w:ins w:id="9" w:author="Drayton, Lindsey (ELS-HBE)" w:date="2024-11-27T12:27:00Z">
        <w:r w:rsidR="00543E14">
          <w:rPr>
            <w:lang w:val="en-US"/>
          </w:rPr>
          <w:t>and</w:t>
        </w:r>
      </w:ins>
      <w:ins w:id="10" w:author="Drayton, Lindsey (ELS-HBE)" w:date="2024-11-27T12:26:00Z">
        <w:r w:rsidR="00543E14" w:rsidRPr="001F0EC4">
          <w:rPr>
            <w:lang w:val="en-US"/>
          </w:rPr>
          <w:t xml:space="preserve"> social trust </w:t>
        </w:r>
      </w:ins>
      <w:customXmlInsRangeStart w:id="11" w:author="Drayton, Lindsey (ELS-HBE)" w:date="2024-11-27T12:26:00Z"/>
      <w:sdt>
        <w:sdtPr>
          <w:rPr>
            <w:lang w:val="en-US"/>
          </w:rPr>
          <w:alias w:val="To edit, see citavi.com/edit"/>
          <w:tag w:val="CitaviPlaceholder#7b06f2cd-0d6a-423e-9f79-1a4918aae281"/>
          <w:id w:val="-1060251456"/>
          <w:placeholder>
            <w:docPart w:val="9EFCC323C2E7C64681BBE11B2A242D38"/>
          </w:placeholder>
        </w:sdtPr>
        <w:sdtEndPr/>
        <w:sdtContent>
          <w:customXmlInsRangeEnd w:id="11"/>
          <w:ins w:id="12" w:author="Drayton, Lindsey (ELS-HBE)" w:date="2024-11-27T12:26:00Z">
            <w:r w:rsidR="00543E14" w:rsidRPr="001F0EC4">
              <w:rPr>
                <w:lang w:val="en-US"/>
              </w:rPr>
              <w:fldChar w:fldCharType="begin"/>
            </w:r>
            <w:r w:rsidR="00543E14"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mZTM2OTUyLWQxY2MtNDA3Ny05MzI2LWVmNDljNDhlNWEwMiIsIlJhbmdlTGVuZ3RoIjoyLCJSZWZlcmVuY2VJZCI6ImU4ZWExM2E4LTNkZDgtNDFiZS05NDNkLTE3YTVhYTdhMDBl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RpZnMuMjAxNy4wNi4wMTAiLCJVcmlTdHJpbmciOiJodHRwczovL2RvaS5vcmcvMTAuMTAxNi9qLnRpZnMuMjAxNy4wNi4wMTA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xMS9zcGMzLjEyNDk0IiwiVXJpU3RyaW5nIjoiaHR0cHM6Ly9kb2kub3JnLzEwLjExMTEvc3BjMy4xMjQ5NC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jE4MjgwNjMzIiwiVXJpU3RyaW5nIjoiaHR0cDovL3d3dy5uY2JpLm5sbS5uaWguZ292L3B1Ym1lZC8xODI4MDYzMy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}</w:instrText>
            </w:r>
            <w:r w:rsidR="00543E14" w:rsidRPr="001F0EC4">
              <w:rPr>
                <w:lang w:val="en-US"/>
              </w:rPr>
              <w:fldChar w:fldCharType="separate"/>
            </w:r>
            <w:r w:rsidR="00543E14" w:rsidRPr="001F0EC4">
              <w:rPr>
                <w:lang w:val="en-US"/>
              </w:rPr>
              <w:t>[1–3]</w:t>
            </w:r>
            <w:r w:rsidR="00543E14" w:rsidRPr="001F0EC4">
              <w:rPr>
                <w:lang w:val="en-US"/>
              </w:rPr>
              <w:fldChar w:fldCharType="end"/>
            </w:r>
          </w:ins>
          <w:customXmlInsRangeStart w:id="13" w:author="Drayton, Lindsey (ELS-HBE)" w:date="2024-11-27T12:26:00Z"/>
        </w:sdtContent>
      </w:sdt>
      <w:customXmlInsRangeEnd w:id="13"/>
      <w:ins w:id="14" w:author="Drayton, Lindsey (ELS-HBE)" w:date="2024-11-27T12:26:00Z">
        <w:r w:rsidR="00543E14" w:rsidRPr="001F0EC4">
          <w:rPr>
            <w:lang w:val="en-US"/>
          </w:rPr>
          <w:t xml:space="preserve">. </w:t>
        </w:r>
      </w:ins>
      <w:del w:id="15" w:author="Drayton, Lindsey (ELS-HBE)" w:date="2024-11-27T12:18:00Z">
        <w:r w:rsidRPr="001F0EC4" w:rsidDel="00543E14">
          <w:rPr>
            <w:lang w:val="en-US"/>
          </w:rPr>
          <w:delText xml:space="preserve">is a prominent </w:delText>
        </w:r>
        <w:r w:rsidR="00030FFA" w:rsidRPr="001F0EC4" w:rsidDel="00543E14">
          <w:rPr>
            <w:lang w:val="en-US"/>
          </w:rPr>
          <w:delText xml:space="preserve">aspect of </w:delText>
        </w:r>
        <w:r w:rsidRPr="001F0EC4" w:rsidDel="00543E14">
          <w:rPr>
            <w:lang w:val="en-US"/>
          </w:rPr>
          <w:delText xml:space="preserve">perception when we </w:delText>
        </w:r>
        <w:r w:rsidR="00C45C6C" w:rsidRPr="001F0EC4" w:rsidDel="00543E14">
          <w:rPr>
            <w:lang w:val="en-US"/>
          </w:rPr>
          <w:delText>see, hear, smell, taste, or feel our environment</w:delText>
        </w:r>
        <w:r w:rsidRPr="001F0EC4" w:rsidDel="00543E14">
          <w:rPr>
            <w:lang w:val="en-US"/>
          </w:rPr>
          <w:delText xml:space="preserve">. </w:delText>
        </w:r>
      </w:del>
      <w:bookmarkStart w:id="16" w:name="_Hlk180690875"/>
      <w:r w:rsidRPr="001F0EC4">
        <w:rPr>
          <w:lang w:val="en-US"/>
        </w:rPr>
        <w:t xml:space="preserve">From a biological perspective, </w:t>
      </w:r>
      <w:ins w:id="17" w:author="Drayton, Lindsey (ELS-HBE)" w:date="2024-11-27T12:19:00Z">
        <w:r w:rsidR="00543E14">
          <w:rPr>
            <w:lang w:val="en-US"/>
          </w:rPr>
          <w:t xml:space="preserve">perceptions of </w:t>
        </w:r>
      </w:ins>
      <w:r w:rsidRPr="001F0EC4">
        <w:rPr>
          <w:lang w:val="en-US"/>
        </w:rPr>
        <w:t xml:space="preserve">naturalness may </w:t>
      </w:r>
      <w:del w:id="18" w:author="Drayton, Lindsey (ELS-HBE)" w:date="2024-11-27T12:19:00Z">
        <w:r w:rsidRPr="001F0EC4" w:rsidDel="00543E14">
          <w:rPr>
            <w:lang w:val="en-US"/>
          </w:rPr>
          <w:delText xml:space="preserve">relate to </w:delText>
        </w:r>
        <w:r w:rsidR="003A2E81" w:rsidRPr="001F0EC4" w:rsidDel="00543E14">
          <w:rPr>
            <w:lang w:val="en-US"/>
          </w:rPr>
          <w:delText>an</w:delText>
        </w:r>
        <w:r w:rsidRPr="001F0EC4" w:rsidDel="00543E14">
          <w:rPr>
            <w:lang w:val="en-US"/>
          </w:rPr>
          <w:delText xml:space="preserve"> </w:delText>
        </w:r>
      </w:del>
      <w:ins w:id="19" w:author="Drayton, Lindsey (ELS-HBE)" w:date="2024-11-27T12:19:00Z">
        <w:r w:rsidR="00543E14">
          <w:rPr>
            <w:lang w:val="en-US"/>
          </w:rPr>
          <w:t xml:space="preserve">be an </w:t>
        </w:r>
      </w:ins>
      <w:r w:rsidRPr="001F0EC4">
        <w:rPr>
          <w:lang w:val="en-US"/>
        </w:rPr>
        <w:t>adaptive norm</w:t>
      </w:r>
      <w:r w:rsidR="00225095" w:rsidRPr="001F0EC4">
        <w:rPr>
          <w:lang w:val="en-US"/>
        </w:rPr>
        <w:t>, w</w:t>
      </w:r>
      <w:ins w:id="20" w:author="Drayton, Lindsey (ELS-HBE)" w:date="2024-11-27T12:18:00Z">
        <w:r w:rsidR="00543E14">
          <w:rPr>
            <w:lang w:val="en-US"/>
          </w:rPr>
          <w:t>here behaviors</w:t>
        </w:r>
      </w:ins>
      <w:ins w:id="21" w:author="Drayton, Lindsey (ELS-HBE)" w:date="2024-11-27T12:19:00Z">
        <w:r w:rsidR="00543E14">
          <w:rPr>
            <w:lang w:val="en-US"/>
          </w:rPr>
          <w:t xml:space="preserve"> or traits that significantly deviate from this norm </w:t>
        </w:r>
      </w:ins>
      <w:del w:id="22" w:author="Drayton, Lindsey (ELS-HBE)" w:date="2024-11-27T12:18:00Z">
        <w:r w:rsidR="00225095" w:rsidRPr="001F0EC4" w:rsidDel="00543E14">
          <w:rPr>
            <w:lang w:val="en-US"/>
          </w:rPr>
          <w:delText xml:space="preserve">ith </w:delText>
        </w:r>
      </w:del>
      <w:ins w:id="23" w:author="Drayton, Lindsey (ELS-HBE)" w:date="2024-11-27T12:19:00Z">
        <w:r w:rsidR="00543E14">
          <w:rPr>
            <w:lang w:val="en-US"/>
          </w:rPr>
          <w:t xml:space="preserve">are considered </w:t>
        </w:r>
      </w:ins>
      <w:del w:id="24" w:author="Drayton, Lindsey (ELS-HBE)" w:date="2024-11-27T12:19:00Z">
        <w:r w:rsidR="00225095" w:rsidRPr="001F0EC4" w:rsidDel="00543E14">
          <w:rPr>
            <w:lang w:val="en-US"/>
          </w:rPr>
          <w:delText xml:space="preserve">extreme deviations supposedly being rather </w:delText>
        </w:r>
      </w:del>
      <w:r w:rsidR="00225095" w:rsidRPr="001F0EC4">
        <w:rPr>
          <w:lang w:val="en-US"/>
        </w:rPr>
        <w:t>“unnatural</w:t>
      </w:r>
      <w:ins w:id="25" w:author="Drayton, Lindsey (ELS-HBE)" w:date="2024-11-27T12:27:00Z">
        <w:r w:rsidR="00543E14">
          <w:rPr>
            <w:lang w:val="en-US"/>
          </w:rPr>
          <w:t xml:space="preserve">”. </w:t>
        </w:r>
      </w:ins>
      <w:del w:id="26" w:author="Drayton, Lindsey (ELS-HBE)" w:date="2024-11-27T12:26:00Z">
        <w:r w:rsidR="00225095" w:rsidRPr="001F0EC4" w:rsidDel="00543E14">
          <w:rPr>
            <w:lang w:val="en-US"/>
          </w:rPr>
          <w:delText>”</w:delText>
        </w:r>
      </w:del>
      <w:del w:id="27" w:author="Drayton, Lindsey (ELS-HBE)" w:date="2024-11-27T12:19:00Z">
        <w:r w:rsidR="00225095" w:rsidRPr="001F0EC4" w:rsidDel="00543E14">
          <w:rPr>
            <w:lang w:val="en-US"/>
          </w:rPr>
          <w:delText xml:space="preserve"> instances</w:delText>
        </w:r>
      </w:del>
      <w:del w:id="28" w:author="Drayton, Lindsey (ELS-HBE)" w:date="2024-11-27T12:26:00Z">
        <w:r w:rsidR="00225095" w:rsidRPr="001F0EC4" w:rsidDel="00543E14">
          <w:rPr>
            <w:lang w:val="en-US"/>
          </w:rPr>
          <w:delText xml:space="preserve">. </w:delText>
        </w:r>
        <w:r w:rsidRPr="001F0EC4" w:rsidDel="00543E14">
          <w:rPr>
            <w:lang w:val="en-US"/>
          </w:rPr>
          <w:delText xml:space="preserve"> </w:delText>
        </w:r>
        <w:r w:rsidR="00193273" w:rsidRPr="001F0EC4" w:rsidDel="00543E14">
          <w:rPr>
            <w:lang w:val="en-US"/>
          </w:rPr>
          <w:delText>Perceptions</w:delText>
        </w:r>
        <w:r w:rsidR="00225095" w:rsidRPr="001F0EC4" w:rsidDel="00543E14">
          <w:rPr>
            <w:lang w:val="en-US"/>
          </w:rPr>
          <w:delText xml:space="preserve"> of naturalness influence food choice,</w:delText>
        </w:r>
        <w:r w:rsidR="00581C07" w:rsidRPr="001F0EC4" w:rsidDel="00543E14">
          <w:rPr>
            <w:lang w:val="en-US"/>
          </w:rPr>
          <w:delText xml:space="preserve"> environmental preferences,</w:delText>
        </w:r>
        <w:r w:rsidR="00225095" w:rsidRPr="001F0EC4" w:rsidDel="00543E14">
          <w:rPr>
            <w:lang w:val="en-US"/>
          </w:rPr>
          <w:delText xml:space="preserve"> a</w:delText>
        </w:r>
        <w:r w:rsidR="004876E0" w:rsidRPr="001F0EC4" w:rsidDel="00543E14">
          <w:rPr>
            <w:lang w:val="en-US"/>
          </w:rPr>
          <w:delText>s well as</w:delText>
        </w:r>
        <w:r w:rsidR="00225095" w:rsidRPr="001F0EC4" w:rsidDel="00543E14">
          <w:rPr>
            <w:lang w:val="en-US"/>
          </w:rPr>
          <w:delText xml:space="preserve"> social trust and </w:delText>
        </w:r>
        <w:r w:rsidRPr="001F0EC4" w:rsidDel="00543E14">
          <w:rPr>
            <w:lang w:val="en-US"/>
          </w:rPr>
          <w:delText>therefore carry evolutionary meaning</w:delText>
        </w:r>
        <w:r w:rsidR="009A4C6D" w:rsidRPr="001F0EC4" w:rsidDel="00543E14">
          <w:rPr>
            <w:lang w:val="en-US"/>
          </w:rPr>
          <w:delText xml:space="preserve"> </w:delText>
        </w:r>
      </w:del>
      <w:customXmlDelRangeStart w:id="29" w:author="Drayton, Lindsey (ELS-HBE)" w:date="2024-11-27T12:26:00Z"/>
      <w:sdt>
        <w:sdtPr>
          <w:rPr>
            <w:lang w:val="en-US"/>
          </w:rPr>
          <w:alias w:val="To edit, see citavi.com/edit"/>
          <w:tag w:val="CitaviPlaceholder#7b06f2cd-0d6a-423e-9f79-1a4918aae281"/>
          <w:id w:val="1972326443"/>
          <w:placeholder>
            <w:docPart w:val="DefaultPlaceholder_-1854013440"/>
          </w:placeholder>
        </w:sdtPr>
        <w:sdtEndPr/>
        <w:sdtContent>
          <w:customXmlDelRangeEnd w:id="29"/>
          <w:del w:id="30" w:author="Drayton, Lindsey (ELS-HBE)" w:date="2024-11-27T12:26:00Z">
            <w:r w:rsidR="00581C07" w:rsidRPr="001F0EC4" w:rsidDel="00543E14">
              <w:rPr>
                <w:lang w:val="en-US"/>
              </w:rPr>
              <w:fldChar w:fldCharType="begin"/>
            </w:r>
            <w:r w:rsidR="00AC5DAB" w:rsidRPr="001F0EC4" w:rsidDel="00543E14">
              <w:rPr>
                <w:lang w:val="en-US"/>
              </w:rPr>
              <w:del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mZTM2OTUyLWQxY2MtNDA3Ny05MzI2LWVmNDljNDhlNWEwMiIsIlJhbmdlTGVuZ3RoIjoyLCJSZWZlcmVuY2VJZCI6ImU4ZWExM2E4LTNkZDgtNDFiZS05NDNkLTE3YTVhYTdhMDBl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RpZnMuMjAxNy4wNi4wMTAiLCJVcmlTdHJpbmciOiJodHRwczovL2RvaS5vcmcvMTAuMTAxNi9qLnRpZnMuMjAxNy4wNi4wMTA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jE4MjgwNjMzIiwiVXJpU3RyaW5nIjoiaHR0cDovL3d3dy5uY2JpLm5sbS5uaWguZ292L3B1Ym1lZC8xODI4MDYzMyIsIkxpbmtlZFJlc291cmNlU3RhdHVzIjo4LCJQcm9wZXJ0aWVzIjp7IiRpZCI6IjM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}</w:delInstrText>
            </w:r>
            <w:r w:rsidR="00581C07" w:rsidRPr="001F0EC4" w:rsidDel="00543E14">
              <w:rPr>
                <w:lang w:val="en-US"/>
              </w:rPr>
              <w:fldChar w:fldCharType="separate"/>
            </w:r>
            <w:r w:rsidR="00581C07" w:rsidRPr="001F0EC4" w:rsidDel="00543E14">
              <w:rPr>
                <w:lang w:val="en-US"/>
              </w:rPr>
              <w:delText>[1–3]</w:delText>
            </w:r>
            <w:r w:rsidR="00581C07" w:rsidRPr="001F0EC4" w:rsidDel="00543E14">
              <w:rPr>
                <w:lang w:val="en-US"/>
              </w:rPr>
              <w:fldChar w:fldCharType="end"/>
            </w:r>
          </w:del>
          <w:customXmlDelRangeStart w:id="31" w:author="Drayton, Lindsey (ELS-HBE)" w:date="2024-11-27T12:26:00Z"/>
        </w:sdtContent>
      </w:sdt>
      <w:customXmlDelRangeEnd w:id="31"/>
      <w:del w:id="32" w:author="Drayton, Lindsey (ELS-HBE)" w:date="2024-11-27T12:26:00Z">
        <w:r w:rsidR="00225095" w:rsidRPr="001F0EC4" w:rsidDel="00543E14">
          <w:rPr>
            <w:lang w:val="en-US"/>
          </w:rPr>
          <w:delText>.</w:delText>
        </w:r>
        <w:r w:rsidRPr="001F0EC4" w:rsidDel="00543E14">
          <w:rPr>
            <w:lang w:val="en-US"/>
          </w:rPr>
          <w:delText xml:space="preserve"> </w:delText>
        </w:r>
      </w:del>
      <w:bookmarkEnd w:id="16"/>
      <w:r w:rsidRPr="001F0EC4">
        <w:rPr>
          <w:lang w:val="en-US"/>
        </w:rPr>
        <w:t>B</w:t>
      </w:r>
      <w:r w:rsidR="00C45C6C" w:rsidRPr="001F0EC4">
        <w:rPr>
          <w:lang w:val="en-US"/>
        </w:rPr>
        <w:t>eyond</w:t>
      </w:r>
      <w:r w:rsidRPr="001F0EC4">
        <w:rPr>
          <w:lang w:val="en-US"/>
        </w:rPr>
        <w:t xml:space="preserve"> the biological context, the recent emergence of AI-generated digital and virtual contexts has brought human-machine interactions to everyday life, </w:t>
      </w:r>
      <w:r w:rsidR="00AA2755">
        <w:rPr>
          <w:lang w:val="en-US"/>
        </w:rPr>
        <w:t>bringing</w:t>
      </w:r>
      <w:r w:rsidR="00030FFA" w:rsidRPr="001F0EC4">
        <w:rPr>
          <w:lang w:val="en-US"/>
        </w:rPr>
        <w:t xml:space="preserve"> </w:t>
      </w:r>
      <w:r w:rsidRPr="001F0EC4">
        <w:rPr>
          <w:lang w:val="en-US"/>
        </w:rPr>
        <w:t xml:space="preserve">questions </w:t>
      </w:r>
      <w:r w:rsidR="00AA2755">
        <w:rPr>
          <w:lang w:val="en-US"/>
        </w:rPr>
        <w:t>about</w:t>
      </w:r>
      <w:r w:rsidRPr="00DD0BC8">
        <w:rPr>
          <w:lang w:val="en-US"/>
        </w:rPr>
        <w:t xml:space="preserve"> naturalness to the forefront of scientific research.</w:t>
      </w:r>
      <w:r w:rsidR="003A2E81">
        <w:rPr>
          <w:lang w:val="en-US"/>
        </w:rPr>
        <w:t xml:space="preserve"> </w:t>
      </w:r>
      <w:r w:rsidR="00C45C6C">
        <w:rPr>
          <w:lang w:val="en-US"/>
        </w:rPr>
        <w:t>One of the prime channels for communicati</w:t>
      </w:r>
      <w:r w:rsidR="003A2E81">
        <w:rPr>
          <w:lang w:val="en-US"/>
        </w:rPr>
        <w:t>ve interactions</w:t>
      </w:r>
      <w:r w:rsidR="00C45C6C">
        <w:rPr>
          <w:lang w:val="en-US"/>
        </w:rPr>
        <w:t xml:space="preserve"> is the voice </w:t>
      </w:r>
      <w:sdt>
        <w:sdtPr>
          <w:rPr>
            <w:lang w:val="en-US"/>
          </w:rPr>
          <w:alias w:val="To edit, see citavi.com/edit"/>
          <w:tag w:val="CitaviPlaceholder#23c1187a-9ce1-4a83-aa8b-4fb37ef72c2f"/>
          <w:id w:val="-1475134521"/>
          <w:placeholder>
            <w:docPart w:val="E6482FB7A8E1414CBB551CEFDF608EA1"/>
          </w:placeholder>
        </w:sdtPr>
        <w:sdtEndPr/>
        <w:sdtContent>
          <w:r w:rsidR="00C45C6C">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4MjUxYTJiLTJkNjItNDIyNS1iZmQ2LTdjMDBjYjFlY2FhMiIsIlJhbmdlTGVuZ3RoIjozLCJSZWZlcmVuY2VJZCI6ImIwMDFlNzFjLWZiMGQtNDc4Yy05ZGYxLTg4N2Q5YWE4ZmE1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llvdW5nXzIwMjAiLCJDaXRhdGlvbktleVVwZGF0ZVR5cGUiOjAsIkNvbGxhYm9yYXRvcnMiOltdLCJEYXRlMiI6IjI2LjAyLjIwMjAiLCJEb2kiOiIxMC4xMDE2L2oudGljcy4yMDIwLjAyLjAwMSIsIkVkaXRvcnMiOltdLCJFdmFsdWF0aW9uQ29tcGxleGl0eSI6MCwiRXZhbHVhdGlvblNvdXJjZVRleHRGb3JtYXQiOjAsIkdyb3VwcyI6W10sIkhhc0xhYmVsMSI6ZmFsc2UsIkhhc0xhYmVsMiI6ZmFsc2UsIktleXdvcmRzIjpbXSwiTGFuZ3VhZ2UiOiJlbmciLCJMYW5ndWFnZUNvZGUiOiJlbiI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zIyOTg2MjUiLCJVcmlTdHJpbmciOiJodHRwOi8vd3d3Lm5jYmkubmxtLm5paC5nb3YvcHVibWVkLzMyMjk4NjI1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AyLTE3VDIwOjM2OjIzIiwiTW9kaWZpZWRCeSI6Il9DaHJpc3RpbmUgTnVzc2JhdW0iLCJJZCI6IjQzZWZjM2QxLTIwNWQtNDkwZS1hZTc2LWI4YzliMDBlOGJkMSIsIk1vZGlmaWVkT24iOiIyMDIxLTAyLTE3VDIwOjM2OjI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yMC4wMi4wMDEiLCJVcmlTdHJpbmciOiJodHRwczovL2RvaS5vcmcvMTAuMTAxNi9qLnRpY3MuMjAyMC4wMi4wMD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}</w:instrText>
          </w:r>
          <w:r w:rsidR="00C45C6C">
            <w:rPr>
              <w:lang w:val="en-US"/>
            </w:rPr>
            <w:fldChar w:fldCharType="separate"/>
          </w:r>
          <w:r w:rsidR="00581C07">
            <w:rPr>
              <w:lang w:val="en-US"/>
            </w:rPr>
            <w:t>[4]</w:t>
          </w:r>
          <w:r w:rsidR="00C45C6C">
            <w:rPr>
              <w:lang w:val="en-US"/>
            </w:rPr>
            <w:fldChar w:fldCharType="end"/>
          </w:r>
        </w:sdtContent>
      </w:sdt>
      <w:r w:rsidR="003A2E81">
        <w:rPr>
          <w:lang w:val="en-US"/>
        </w:rPr>
        <w:t>, both in a purely human context and beyond</w:t>
      </w:r>
      <w:r w:rsidR="003A2E81">
        <w:rPr>
          <w:lang w:val="en"/>
        </w:rPr>
        <w:t xml:space="preserve"> – </w:t>
      </w:r>
      <w:r w:rsidR="003A2E81">
        <w:rPr>
          <w:lang w:val="en-US"/>
        </w:rPr>
        <w:t>with current</w:t>
      </w:r>
      <w:r w:rsidR="003A2E81" w:rsidRPr="002D2937">
        <w:rPr>
          <w:lang w:val="en-US"/>
        </w:rPr>
        <w:t xml:space="preserve"> </w:t>
      </w:r>
      <w:commentRangeStart w:id="33"/>
      <w:r w:rsidR="003A2E81" w:rsidRPr="00A2143E">
        <w:rPr>
          <w:b/>
          <w:bCs/>
          <w:lang w:val="en-US"/>
        </w:rPr>
        <w:t>voice synthesis</w:t>
      </w:r>
      <w:r w:rsidR="002954CE">
        <w:rPr>
          <w:b/>
          <w:bCs/>
          <w:lang w:val="en-US"/>
        </w:rPr>
        <w:t xml:space="preserve"> </w:t>
      </w:r>
      <w:commentRangeEnd w:id="33"/>
      <w:r w:rsidR="00AA2755">
        <w:rPr>
          <w:rStyle w:val="Kommentarzeichen"/>
        </w:rPr>
        <w:commentReference w:id="33"/>
      </w:r>
      <w:r w:rsidR="00AA2755" w:rsidRPr="00F60C42">
        <w:rPr>
          <w:lang w:val="en-US"/>
        </w:rPr>
        <w:t>(see Glossary)</w:t>
      </w:r>
      <w:r w:rsidR="00AA2755">
        <w:rPr>
          <w:b/>
          <w:bCs/>
          <w:lang w:val="en-US"/>
        </w:rPr>
        <w:t xml:space="preserve"> </w:t>
      </w:r>
      <w:r w:rsidR="003A2E81" w:rsidRPr="002D2937">
        <w:rPr>
          <w:lang w:val="en-US"/>
        </w:rPr>
        <w:t>technology quickly invad</w:t>
      </w:r>
      <w:r w:rsidR="003A2E81">
        <w:rPr>
          <w:lang w:val="en-US"/>
        </w:rPr>
        <w:t>ing</w:t>
      </w:r>
      <w:r w:rsidR="003A2E81" w:rsidRPr="002D2937">
        <w:rPr>
          <w:lang w:val="en-US"/>
        </w:rPr>
        <w:t xml:space="preserve"> everyday life, both in good use (</w:t>
      </w:r>
      <w:r w:rsidR="003A2E81">
        <w:rPr>
          <w:lang w:val="en-US"/>
        </w:rPr>
        <w:t>e.g., in</w:t>
      </w:r>
      <w:r w:rsidR="003A2E81" w:rsidRPr="002D2937">
        <w:rPr>
          <w:lang w:val="en-US"/>
        </w:rPr>
        <w:t xml:space="preserve"> customer service</w:t>
      </w:r>
      <w:r w:rsidR="003A2E81">
        <w:rPr>
          <w:lang w:val="en-US"/>
        </w:rPr>
        <w:t xml:space="preserve"> calls</w:t>
      </w:r>
      <w:r w:rsidR="003A2E81" w:rsidRPr="002D2937">
        <w:rPr>
          <w:lang w:val="en-US"/>
        </w:rPr>
        <w:t xml:space="preserve">, </w:t>
      </w:r>
      <w:r w:rsidR="003A2E81">
        <w:rPr>
          <w:lang w:val="en-US"/>
        </w:rPr>
        <w:t xml:space="preserve">public transport, </w:t>
      </w:r>
      <w:r w:rsidR="003A2E81" w:rsidRPr="002D2937">
        <w:rPr>
          <w:lang w:val="en-US"/>
        </w:rPr>
        <w:t>gaming</w:t>
      </w:r>
      <w:r w:rsidR="003A2E81">
        <w:rPr>
          <w:lang w:val="en-US"/>
        </w:rPr>
        <w:t>,</w:t>
      </w:r>
      <w:r w:rsidR="003A2E81" w:rsidRPr="002D2937">
        <w:rPr>
          <w:lang w:val="en-US"/>
        </w:rPr>
        <w:t xml:space="preserve"> </w:t>
      </w:r>
      <w:r w:rsidR="003A2E81">
        <w:rPr>
          <w:lang w:val="en-US"/>
        </w:rPr>
        <w:t>or</w:t>
      </w:r>
      <w:r w:rsidR="003A2E81" w:rsidRPr="002D2937">
        <w:rPr>
          <w:lang w:val="en-US"/>
        </w:rPr>
        <w:t xml:space="preserve"> support platforms</w:t>
      </w:r>
      <w:sdt>
        <w:sdtPr>
          <w:rPr>
            <w:lang w:val="en-US"/>
          </w:rPr>
          <w:alias w:val="To edit, see citavi.com/edit"/>
          <w:tag w:val="CitaviPlaceholder#de81f7a7-31da-4c3b-a230-6e741f68f430"/>
          <w:id w:val="-38675678"/>
          <w:placeholder>
            <w:docPart w:val="47FF37C41052426494ED43D9F5D2ADC9"/>
          </w:placeholder>
        </w:sdtPr>
        <w:sdtEndPr/>
        <w:sdtContent>
          <w:sdt>
            <w:sdtPr>
              <w:rPr>
                <w:lang w:val="en-US"/>
              </w:rPr>
              <w:alias w:val="To edit, see citavi.com/edit"/>
              <w:tag w:val="CitaviPlaceholder#af69dadb-9429-4d58-8a92-292e97f807d8"/>
              <w:id w:val="-1756587928"/>
              <w:placeholder>
                <w:docPart w:val="9842BECB5A33456CA718D814520F33C4"/>
              </w:placeholder>
            </w:sdtPr>
            <w:sdtEndPr/>
            <w:sdtContent>
              <w:r w:rsidR="00226C63">
                <w:rPr>
                  <w:lang w:val="en-US"/>
                </w:rPr>
                <w:t xml:space="preserve"> </w:t>
              </w:r>
              <w:r w:rsidR="00226C63">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WZhODZhLThkZWQtNDM2OC1hZmZkLTE2MDVhODkzYjBkOSIsIlJhbmdlTGVuZ3RoIjoyLCJSZWZlcmVuY2VJZCI6ImIyY2ZlZDIyLTAxZGMtNGJmYi1iMzAyLTI0ZDY5MmZlM2M3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zcvMTQ2MTQ0NDgyMTEwMjQxNDIiLCJVcmlTdHJpbmciOiJodHRwczovL2RvaS5vcmcvMTAuMTE3Ny8xNDYxNDQ0ODIxMTAyNDE0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Y2hiLjIwMTcuMDguMDQ0IiwiVXJpU3RyaW5nIjoiaHR0cHM6Ly9kb2kub3JnLzEwLjEwMTYvai5jaGIuMjAxNy4wOC4wNDQ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}</w:instrText>
              </w:r>
              <w:r w:rsidR="00226C63">
                <w:rPr>
                  <w:lang w:val="en-US"/>
                </w:rPr>
                <w:fldChar w:fldCharType="separate"/>
              </w:r>
              <w:r w:rsidR="00581C07">
                <w:rPr>
                  <w:lang w:val="en-US"/>
                </w:rPr>
                <w:t>[5,6]</w:t>
              </w:r>
              <w:r w:rsidR="00226C63">
                <w:rPr>
                  <w:lang w:val="en-US"/>
                </w:rPr>
                <w:fldChar w:fldCharType="end"/>
              </w:r>
            </w:sdtContent>
          </w:sdt>
        </w:sdtContent>
      </w:sdt>
      <w:r w:rsidR="003A2E81" w:rsidRPr="002D2937">
        <w:rPr>
          <w:lang w:val="en-US"/>
        </w:rPr>
        <w:t>) and abuse (</w:t>
      </w:r>
      <w:r w:rsidR="003A2E81">
        <w:rPr>
          <w:lang w:val="en-US"/>
        </w:rPr>
        <w:t xml:space="preserve">e.g., </w:t>
      </w:r>
      <w:r w:rsidR="003A2E81" w:rsidRPr="00C97556">
        <w:rPr>
          <w:b/>
          <w:bCs/>
          <w:lang w:val="en-US"/>
        </w:rPr>
        <w:t>deepfakes</w:t>
      </w:r>
      <w:r w:rsidR="00226C63">
        <w:rPr>
          <w:lang w:val="en-US"/>
        </w:rPr>
        <w:t xml:space="preserve"> </w:t>
      </w:r>
      <w:sdt>
        <w:sdtPr>
          <w:rPr>
            <w:lang w:val="en-US"/>
          </w:rPr>
          <w:alias w:val="To edit, see citavi.com/edit"/>
          <w:tag w:val="CitaviPlaceholder#219c3253-9caf-4d03-90dd-92b1d1c52f8d"/>
          <w:id w:val="-2048437245"/>
          <w:placeholder>
            <w:docPart w:val="DefaultPlaceholder_-1854013440"/>
          </w:placeholder>
        </w:sdtPr>
        <w:sdtEndPr/>
        <w:sdtContent>
          <w:r w:rsidR="00226C63">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yNmJkZjllLWViZmQtNGI0Ni1hNmIzLWNiYWFmMTkwMmEyYy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jBUMTg6MTU6Mzc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zIxOWMzMjUzLTljYWYtNGQwMy05MGRkLTkyYjFkMWM1MmY4ZCIsIlRleHQiOiJbN10iLCJXQUlWZXJzaW9uIjoiNi4xMS4wLjAifQ==}</w:instrText>
          </w:r>
          <w:r w:rsidR="00226C63">
            <w:rPr>
              <w:lang w:val="en-US"/>
            </w:rPr>
            <w:fldChar w:fldCharType="separate"/>
          </w:r>
          <w:r w:rsidR="00581C07">
            <w:rPr>
              <w:lang w:val="en-US"/>
            </w:rPr>
            <w:t>[7]</w:t>
          </w:r>
          <w:r w:rsidR="00226C63">
            <w:rPr>
              <w:lang w:val="en-US"/>
            </w:rPr>
            <w:fldChar w:fldCharType="end"/>
          </w:r>
        </w:sdtContent>
      </w:sdt>
      <w:r w:rsidR="003A2E81" w:rsidRPr="002D2937">
        <w:rPr>
          <w:lang w:val="en-US"/>
        </w:rPr>
        <w:t xml:space="preserve">). </w:t>
      </w:r>
    </w:p>
    <w:p w14:paraId="0516BD8B" w14:textId="15437A67" w:rsidR="00AA2755" w:rsidRDefault="00C45C6C" w:rsidP="00543E14">
      <w:pPr>
        <w:spacing w:line="480" w:lineRule="auto"/>
        <w:jc w:val="both"/>
        <w:rPr>
          <w:lang w:val="en-US"/>
        </w:rPr>
      </w:pPr>
      <w:bookmarkStart w:id="34" w:name="_Hlk180752624"/>
      <w:r w:rsidRPr="002D2937">
        <w:rPr>
          <w:lang w:val="en-US"/>
        </w:rPr>
        <w:t xml:space="preserve">When </w:t>
      </w:r>
      <w:r w:rsidRPr="001F0EC4">
        <w:rPr>
          <w:lang w:val="en-US"/>
        </w:rPr>
        <w:t xml:space="preserve">we hear voices, we form intuitive impressions about them within just a few hundred milliseconds </w:t>
      </w:r>
      <w:sdt>
        <w:sdtPr>
          <w:rPr>
            <w:lang w:val="en-US"/>
          </w:rPr>
          <w:alias w:val="To edit, see citavi.com/edit"/>
          <w:tag w:val="CitaviPlaceholder#bba7fde7-e9e2-4070-8359-cdf27a82a51e"/>
          <w:id w:val="2101133453"/>
          <w:placeholder>
            <w:docPart w:val="DefaultPlaceholder_-1854013440"/>
          </w:placeholder>
        </w:sdtPr>
        <w:sdtEndPr/>
        <w:sdtContent>
          <w:r w:rsidR="00226C63"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iY2EwY2RiLWE2YmEtNGMzZS04OTNjLWNjMmUwMTA4NDAzOCIsIlJhbmdlTGVuZ3RoIjoyLCJSZWZlcmVuY2VJZCI6IjEwMjJjYTI0LTRmMzQtNDg3NC04NWFmLTg0YjEwMGQ4NWI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czL3BuYXMuMjMxODM2MTEyMSIsIlVyaVN0cmluZyI6Imh0dHBzOi8vZG9pLm9yZy8xMC4xMDczL3BuYXMuMjMxODM2MTEy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NFQxMTo1MzoxMiIsIk1vZGlmaWVkQnkiOiJfQ2hyaXN0aW5lIE51c3NiYXVtIiwiSWQiOiIzNTYzODgwMy01ODRkLTQzZmMtYTg1MS01ZDQ1MWVmMDNmYWUiLCJNb2RpZmllZE9uIjoiMjAyNC0wNy0yNFQxMTo1Mzox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lBNQzExMjE0MDUxIiwiVXJpU3RyaW5nIjoiaHR0cHM6Ly93d3cubmNiaS5ubG0ubmloLmdvdi9wbWMvYXJ0aWNsZXMvUE1DMTEyMTQwNT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RUMTE6NTM6MTIiLCJNb2RpZmllZEJ5IjoiX0NocmlzdGluZSBOdXNzYmF1bSIsIklkIjoiMTI0NDRmMjUtM2M4MC00NWE3LTgzOWEtN2ViNDEyYzkzZjliIiwiTW9kaWZpZWRPbiI6IjIwMjQtMDctMjRUMTE6NTM6MT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1In19XSwiTnVtYmVyIjoiMjYiLCJPcmdhbml6YXRpb25zIjpbXSwiT3RoZXJzSW52b2x2ZWQiOltdLCJQYWdlUmFuZ2UiOiI8c3A+XHJcbiAgPG5zPk9taXQ8L25zPlxyXG4gIDxvcz5lMjMxODM2MTEyMTwvb3M+XHJcbiAgPHBzPmUyMzE4MzYxMTIxPC9wcz5cclxuPC9zcD5cclxuPG9zPmUyMzE4MzYxMTIxPC9vcz4iLCJQZXJpb2RpY2FsIjp7IiRpZCI6IjE3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1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E2L2ouY29nbml0aW9uLjIwMjIuMTA1MjUzIiwiVXJpU3RyaW5nIjoiaHR0cHM6Ly9kb2kub3JnLzEwLjEwMTYvai5jb2duaXRpb24uMjAyMi4xMDUyNTM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ZUMTI6NDc6MzciLCJNb2RpZmllZEJ5IjoiX0NocmlzdGluZSBOdXNzYmF1bSIsIklkIjoiMDYyYzZjMjAtZjFjNS00MjFhLWI5MTQtNDNmZmE4NTgwMmU3IiwiTW9kaWZpZWRPbiI6IjIwMjQtMDctMDZUMTI6NDc6Mzc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zNjIxNTc2MyIsIlVyaVN0cmluZyI6Imh0dHA6Ly93d3cubmNiaS5ubG0ubmloLmdvdi9wdWJtZWQvMzYyMTU3NjM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ZUMTI6NDc6MzciLCJNb2RpZmllZEJ5IjoiX0NocmlzdGluZSBOdXNzYmF1bSIsIklkIjoiN2E5MjU1NDQtYjQwMS00NmNiLWI0YzAtNDZjOTI5MTIxYTNmIiwiTW9kaWZpZWRPbiI6IjIwMjQtMDctMDZUMTI6NDc6MzciLCJQcm9qZWN0Ijp7IiRyZWYiOiI1In19XSwiT3JnYW5pemF0aW9ucyI6W10sIk90aGVyc0ludm9sdmVkIjpbXSwiUGFnZVJhbmdlIjoiPHNwPlxyXG4gIDxuPjEwNTI1Mzwvbj5cclxuICA8aW4+dHJ1ZTwvaW4+XHJcbiAgPG9zPjEwNTI1Mzwvb3M+XHJcbiAgPHBzPjEwNTI1MzwvcHM+XHJcbjwvc3A+XHJcbjxvcz4xMDUyNTM8L29zPiIsIlBlcmlvZGljYWwiOnsiJGlkIjoiMjY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}</w:instrText>
          </w:r>
          <w:r w:rsidR="00226C63" w:rsidRPr="001F0EC4">
            <w:rPr>
              <w:lang w:val="en-US"/>
            </w:rPr>
            <w:fldChar w:fldCharType="separate"/>
          </w:r>
          <w:r w:rsidR="00417803" w:rsidRPr="001F0EC4">
            <w:rPr>
              <w:lang w:val="en-US"/>
            </w:rPr>
            <w:t>[8–10]</w:t>
          </w:r>
          <w:r w:rsidR="00226C63" w:rsidRPr="001F0EC4">
            <w:rPr>
              <w:lang w:val="en-US"/>
            </w:rPr>
            <w:fldChar w:fldCharType="end"/>
          </w:r>
        </w:sdtContent>
      </w:sdt>
      <w:r w:rsidR="00226C63" w:rsidRPr="001F0EC4">
        <w:rPr>
          <w:lang w:val="en-US"/>
        </w:rPr>
        <w:t xml:space="preserve">. </w:t>
      </w:r>
      <w:bookmarkEnd w:id="34"/>
      <w:r w:rsidR="00F058C0" w:rsidRPr="001F0EC4">
        <w:rPr>
          <w:lang w:val="en-US"/>
        </w:rPr>
        <w:t xml:space="preserve">Crucially, listeners </w:t>
      </w:r>
      <w:r w:rsidR="00AA2755">
        <w:rPr>
          <w:lang w:val="en-US"/>
        </w:rPr>
        <w:t>are</w:t>
      </w:r>
      <w:r w:rsidR="003A2E81" w:rsidRPr="001F0EC4">
        <w:rPr>
          <w:lang w:val="en-US"/>
        </w:rPr>
        <w:t xml:space="preserve"> very</w:t>
      </w:r>
      <w:r w:rsidR="00F058C0" w:rsidRPr="001F0EC4">
        <w:rPr>
          <w:lang w:val="en-US"/>
        </w:rPr>
        <w:t xml:space="preserve"> sensitive to impression</w:t>
      </w:r>
      <w:r w:rsidR="001F6AA8" w:rsidRPr="001F0EC4">
        <w:rPr>
          <w:lang w:val="en-US"/>
        </w:rPr>
        <w:t>s</w:t>
      </w:r>
      <w:r w:rsidR="00F058C0" w:rsidRPr="001F0EC4">
        <w:rPr>
          <w:lang w:val="en-US"/>
        </w:rPr>
        <w:t xml:space="preserve"> of voice (un)naturalness. </w:t>
      </w:r>
      <w:bookmarkStart w:id="35" w:name="_Hlk180752976"/>
      <w:r w:rsidR="00F058C0" w:rsidRPr="001F0EC4">
        <w:rPr>
          <w:lang w:val="en-US"/>
        </w:rPr>
        <w:t>Unnatural voices may sound nasal or robotic, or may differ from the norm in pitch contour, temporal structure, or spectral composition; in short, there are many ways in which a voice can lack naturalness</w:t>
      </w:r>
      <w:r w:rsidR="00417803" w:rsidRPr="001F0EC4">
        <w:rPr>
          <w:lang w:val="en-US"/>
        </w:rPr>
        <w:t xml:space="preserve"> </w:t>
      </w:r>
      <w:sdt>
        <w:sdtPr>
          <w:rPr>
            <w:lang w:val="en-US"/>
          </w:rPr>
          <w:alias w:val="To edit, see citavi.com/edit"/>
          <w:tag w:val="CitaviPlaceholder#27e1eb0f-ceaf-4755-abf7-89761bd1dda9"/>
          <w:id w:val="-332608428"/>
          <w:placeholder>
            <w:docPart w:val="DefaultPlaceholder_-1854013440"/>
          </w:placeholder>
        </w:sdtPr>
        <w:sdtEndPr/>
        <w:sdtContent>
          <w:r w:rsidR="00417803"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2EyZGJiLWY4YTAtNDI4NS05YTIyLTQ0YzIxNzc5MjU1NyIsIlJhbmdlTGVuZ3RoIjo0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E3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0LTExLTIwVDE4OjE1OjM3IiwiUHJvamVjdCI6eyIkcmVmIjoiNSJ9fSwiVXNlTnVtYmVyaW5nVHlwZU9mUGFyZW50RG9jdW1lbnQiOmZhbHNlfV0sIkZvcm1hdHRlZFRleHQiOnsiJGlkIjoiMTgiLCJDb3VudCI6MSwiVGV4dFVuaXRzIjpbeyIkaWQiOiIxOSIsIkZvbnRTdHlsZSI6eyIkaWQiOiIyMCIsIk5ldXRyYWwiOnRydWV9LCJSZWFkaW5nT3JkZXIiOjEsIlRleHQiOiJbMTFdIn1dfSwiVGFnIjoiQ2l0YXZpUGxhY2Vob2xkZXIjMjdlMWViMGYtY2VhZi00NzU1LWFiZjctODk3NjFiZDFkZGE5IiwiVGV4dCI6IlsxMV0iLCJXQUlWZXJzaW9uIjoiNi4xMS4wLjAifQ==}</w:instrText>
          </w:r>
          <w:r w:rsidR="00417803" w:rsidRPr="001F0EC4">
            <w:rPr>
              <w:lang w:val="en-US"/>
            </w:rPr>
            <w:fldChar w:fldCharType="separate"/>
          </w:r>
          <w:r w:rsidR="00417803" w:rsidRPr="001F0EC4">
            <w:rPr>
              <w:lang w:val="en-US"/>
            </w:rPr>
            <w:t>[11]</w:t>
          </w:r>
          <w:r w:rsidR="00417803" w:rsidRPr="001F0EC4">
            <w:rPr>
              <w:lang w:val="en-US"/>
            </w:rPr>
            <w:fldChar w:fldCharType="end"/>
          </w:r>
        </w:sdtContent>
      </w:sdt>
      <w:r w:rsidR="00F058C0" w:rsidRPr="001F0EC4">
        <w:rPr>
          <w:lang w:val="en-US"/>
        </w:rPr>
        <w:t xml:space="preserve">. </w:t>
      </w:r>
      <w:bookmarkStart w:id="36" w:name="_Hlk181811684"/>
      <w:bookmarkEnd w:id="35"/>
      <w:r w:rsidR="00193273" w:rsidRPr="001F0EC4">
        <w:rPr>
          <w:lang w:val="en-US"/>
        </w:rPr>
        <w:t xml:space="preserve"> </w:t>
      </w:r>
      <w:bookmarkStart w:id="37" w:name="_Hlk182423623"/>
      <w:r w:rsidR="00193273" w:rsidRPr="001F0EC4">
        <w:rPr>
          <w:lang w:val="en-US"/>
        </w:rPr>
        <w:t xml:space="preserve">Importantly, variations in naturalness affect communicative quality </w:t>
      </w:r>
      <w:sdt>
        <w:sdtPr>
          <w:rPr>
            <w:lang w:val="en-US"/>
          </w:rPr>
          <w:alias w:val="To edit, see citavi.com/edit"/>
          <w:tag w:val="CitaviPlaceholder#0ec694a1-a4ef-4a0b-a714-f2ca790b84ca"/>
          <w:id w:val="1722395902"/>
          <w:placeholder>
            <w:docPart w:val="DefaultPlaceholder_-1854013440"/>
          </w:placeholder>
        </w:sdtPr>
        <w:sdtEndPr/>
        <w:sdtContent>
          <w:r w:rsidR="00193273"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iMjExZTUwLTNkMWItNDdkYS1iYmUzLTE0ZjI2ZGY4NTJhMiIsIlJhbmdlTGVuZ3RoIjozLCJSZWZlcmVuY2VJZCI6IjliYWQ0NDVmLWVkYTYtNGE2Ny1hODA0LTcxYjAwODUwMmE1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DE0NDkyOVguMjAxMi43MDIyODUiLCJVcmlTdHJpbmciOiJodHRwczovL2RvaS5vcmcvMTAuMTA4MC8wMTQ0OTI5WC4yMDEyLjcwMjI4N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EwMDcvOTc4LTMtNjQyLTI0NjAwLTVfNjIiLCJFZGl0b3JzIjpbXSwiRXZhbHVhdGlvbkNvbXBsZXhpdHkiOjAsIkV2YWx1YXRpb25Tb3VyY2VUZXh0Rm9ybWF0IjowLCJHcm91cHMiOltdLCJIYXNMYWJlbDEiOmZhbHNlLCJIYXNMYWJlbDIiOmZhbHNlLCJLZXl3b3JkcyI6W10sIkxhbmd1YWdlIjoiZW4iLCJMYW5ndWFnZUNvZGUiOiJlbiI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JodHRwczovL2xpbmsuc3ByaW5nZXIuY29tL2NoYXB0ZXIvMTAuMTAwNy85NzgtMy02NDItMjQ2MDAtNV82MiIsIlVyaVN0cmluZyI6Imh0dHBzOi8vbGluay5zcHJpbmdlci5jb20vY2hhcHRlci8xMC4xMDA3Lzk3OC0zLTY0Mi0yNDYwMC01XzYy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yLTAyLTIzVDE1OjQxOjA3IiwiTW9kaWZpZWRCeSI6Il9DaHJpc3RpbmUgTnVzc2JhdW0iLCJJZCI6IjgyNzQ2MTVlLWQxNmEtNDE5NS1hZTI0LTE4ZTVlYWNmZDgyMyIsIk1vZGlmaWVkT24iOiIyMDIyLTAyLTIzVDE1OjQxOjA3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TAuMTAwNy85NzgtMy02NDItMjQ2MDAtNV82MiIsIlVyaVN0cmluZyI6Imh0dHBzOi8vZG9pLm9yZy8xMC4xMDA3Lzk3OC0zLTY0Mi0yNDYwMC01XzYy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}</w:instrText>
          </w:r>
          <w:r w:rsidR="00193273" w:rsidRPr="001F0EC4">
            <w:rPr>
              <w:lang w:val="en-US"/>
            </w:rPr>
            <w:fldChar w:fldCharType="separate"/>
          </w:r>
          <w:r w:rsidR="00193273" w:rsidRPr="001F0EC4">
            <w:rPr>
              <w:lang w:val="en-US"/>
            </w:rPr>
            <w:t>[12,13]</w:t>
          </w:r>
          <w:r w:rsidR="00193273" w:rsidRPr="001F0EC4">
            <w:rPr>
              <w:lang w:val="en-US"/>
            </w:rPr>
            <w:fldChar w:fldCharType="end"/>
          </w:r>
        </w:sdtContent>
      </w:sdt>
      <w:r w:rsidR="00193273" w:rsidRPr="001F0EC4">
        <w:rPr>
          <w:lang w:val="en-US"/>
        </w:rPr>
        <w:t xml:space="preserve">. </w:t>
      </w:r>
      <w:r w:rsidR="00164D04" w:rsidRPr="001F0EC4">
        <w:rPr>
          <w:lang w:val="en-US"/>
        </w:rPr>
        <w:t xml:space="preserve">Evidence from speech-language pathologies suggests that individuals with compromised speech naturalness are often perceived as withdrawn, cold, introverted or bored </w:t>
      </w:r>
      <w:sdt>
        <w:sdtPr>
          <w:rPr>
            <w:lang w:val="en-US"/>
          </w:rPr>
          <w:alias w:val="To edit, see citavi.com/edit"/>
          <w:tag w:val="CitaviPlaceholder#b8d11110-aa63-4de0-8dbb-ec8029956516"/>
          <w:id w:val="1213624317"/>
          <w:placeholder>
            <w:docPart w:val="DefaultPlaceholder_-1854013440"/>
          </w:placeholder>
        </w:sdtPr>
        <w:sdtEndPr/>
        <w:sdtContent>
          <w:r w:rsidR="00193273"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ZTFmNTFlLWM2N2YtNDA1OS1iZDIxLTBhMGQ0ZDk3YWU5ZiIsIlJhbmdlTGVuZ3RoIjo0LCJSZWZlcmVuY2VJZCI6ImFkYjU1MzQ3LWI0NGItNGFlOC1hODMxLWIzMmUyMDgxZTQ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ByYWphIiwiTGFzdE5hbWUiOiJBbmFuZCIsIlByb3RlY3RlZCI6ZmFsc2UsIlNleCI6MCwiQ3JlYXRlZEJ5IjoiX0NocmlzdGluZSBOdXNzYmF1bSIsIkNyZWF0ZWRPbiI6IjIwMjEtMTEtMTdUMDk6MjI6NDIiLCJNb2RpZmllZEJ5IjoiX0NocmlzdGluZSBOdXNzYmF1bSIsIklkIjoiNWFjZmI0NWUtODU2MC00Nzg2LTg5NDctMmEyMjRkOGQwMTYyIiwiTW9kaWZpZWRPbiI6IjIwMjEtMTEtMTdUMDk6MjI6NDIiLCJQcm9qZWN0Ijp7IiRpZCI6IjUiLCIkdHlwZSI6IlN3aXNzQWNhZGVtaWMuQ2l0YXZpLlByb2plY3QsIFN3aXNzQWNhZGVtaWMuQ2l0YXZpIn19LHsiJGlkIjoiNi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1X0pTTEhSLVMtMTQtMDI0MyIsIlVyaVN0cmluZyI6Imh0dHBzOi8vZG9pLm9yZy8xMC4xMDQ0LzIwMTVfSlNMSFItUy0xNC0wMj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xNi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QtMTEtMjBUMTg6MTU6MzciLCJQcm9qZWN0Ijp7IiRyZWYiOiI1In19LCJVc2VOdW1iZXJpbmdUeXBlT2ZQYXJlbnREb2N1bWVudCI6ZmFsc2V9XSwiRm9ybWF0dGVkVGV4dCI6eyIkaWQiOiIxNyIsIkNvdW50IjoxLCJUZXh0VW5pdHMiOlt7IiRpZCI6IjE4IiwiRm9udFN0eWxlIjp7IiRpZCI6IjE5IiwiTmV1dHJhbCI6dHJ1ZX0sIlJlYWRpbmdPcmRlciI6MSwiVGV4dCI6IlsxNF0ifV19LCJUYWciOiJDaXRhdmlQbGFjZWhvbGRlciNiOGQxMTExMC1hYTYzLTRkZTAtOGRiYi1lYzgwMjk5NTY1MTYiLCJUZXh0IjoiWzE0XSIsIldBSVZlcnNpb24iOiI2LjExLjAuMCJ9}</w:instrText>
          </w:r>
          <w:r w:rsidR="00193273" w:rsidRPr="001F0EC4">
            <w:rPr>
              <w:lang w:val="en-US"/>
            </w:rPr>
            <w:fldChar w:fldCharType="separate"/>
          </w:r>
          <w:r w:rsidR="00193273" w:rsidRPr="001F0EC4">
            <w:rPr>
              <w:lang w:val="en-US"/>
            </w:rPr>
            <w:t>[14]</w:t>
          </w:r>
          <w:r w:rsidR="00193273" w:rsidRPr="001F0EC4">
            <w:rPr>
              <w:lang w:val="en-US"/>
            </w:rPr>
            <w:fldChar w:fldCharType="end"/>
          </w:r>
        </w:sdtContent>
      </w:sdt>
      <w:r w:rsidR="00193273" w:rsidRPr="001F0EC4">
        <w:rPr>
          <w:lang w:val="en-US"/>
        </w:rPr>
        <w:t xml:space="preserve">, </w:t>
      </w:r>
      <w:r w:rsidR="00AA2755">
        <w:rPr>
          <w:lang w:val="en-US"/>
        </w:rPr>
        <w:t>which can lead to</w:t>
      </w:r>
      <w:r w:rsidR="00164D04" w:rsidRPr="001F0EC4">
        <w:rPr>
          <w:lang w:val="en-US"/>
        </w:rPr>
        <w:t xml:space="preserve"> social isolation and reduced quality of life </w:t>
      </w:r>
      <w:sdt>
        <w:sdtPr>
          <w:rPr>
            <w:lang w:val="en-US"/>
          </w:rPr>
          <w:alias w:val="To edit, see citavi.com/edit"/>
          <w:tag w:val="CitaviPlaceholder#3563cc1a-82df-47a5-807f-129fc7e67bbc"/>
          <w:id w:val="1638611290"/>
          <w:placeholder>
            <w:docPart w:val="DefaultPlaceholder_-1854013440"/>
          </w:placeholder>
        </w:sdtPr>
        <w:sdtEndPr/>
        <w:sdtContent>
          <w:r w:rsidR="00193273"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dkOWQ2NWMwLTcxY2EtNDgwYS05NzY0LTYzZjI1NTY1NGIwYSIsIlJhbmdlTGVuZ3RoIjozLCJSZWZlcmVuY2VJZCI6ImYxNzk4NzNhLTI2NjUtNDFhMy1iYTU5LTg0MDg5MTI2MzE3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IxNDcvSlBSTFMuUzE2ODA5MCIsIlVyaVN0cmluZyI6Imh0dHBzOi8vZG9pLm9yZy8xMC4yMTQ3L0pQUkxTLlMxNjgwOT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yZWYiOiI1In19LHsiJGlkIjoiMjIiLCIkdHlwZSI6IlN3aXNzQWNhZGVtaWMuQ2l0YXZpLlBlcnNvbiwgU3dpc3NBY2FkZW1pYy5DaXRhdmkiLCJGaXJzdE5hbWUiOiJLZWxzZXkiLCJMYXN0TmFtZSI6IkJlcm5hcmQiLCJQcm90ZWN0ZWQiOmZhbHNlLCJTZXgiOjAsIkNyZWF0ZWRCeSI6Il9DaHJpc3RpbmUgTnVzc2JhdW0iLCJDcmVhdGVkT24iOiIyMDIxLTExLTE3VDA5OjI4OjUzIiwiTW9kaWZpZWRCeSI6Il9DaHJpc3RpbmUgTnVzc2JhdW0iLCJJZCI6ImI5ODJiNjg5LThmY2MtNDg2Mi1hYzI1LTVmYzdjNzVjMGQ3YSIsIk1vZGlmaWVkT24iOiIyMDIxLTExLTE3VDA5OjI4OjUzIiwiUHJvamVjdCI6eyIkcmVmIjoiNSJ9fSx7IiRpZCI6IjIz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I0IiwiJHR5cGUiOiJTd2lzc0FjYWRlbWljLkNpdGF2aS5Mb2NhdGlvbiwgU3dpc3NBY2FkZW1pYy5DaXRhdmkiLCJBZGRyZXNzIjp7IiRpZCI6IjI1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1In19LHsiJGlkIjoiMjciLCIkdHlwZSI6IlN3aXNzQWNhZGVtaWMuQ2l0YXZpLkxvY2F0aW9uLCBTd2lzc0FjYWRlbWljLkNpdGF2aSIsIkFkZHJlc3MiOnsiJGlkIjoiMjg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y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1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zA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1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}</w:instrText>
          </w:r>
          <w:r w:rsidR="00193273" w:rsidRPr="001F0EC4">
            <w:rPr>
              <w:lang w:val="en-US"/>
            </w:rPr>
            <w:fldChar w:fldCharType="separate"/>
          </w:r>
          <w:r w:rsidR="00142576" w:rsidRPr="001F0EC4">
            <w:rPr>
              <w:lang w:val="en-US"/>
            </w:rPr>
            <w:t>[15–17]</w:t>
          </w:r>
          <w:r w:rsidR="00193273" w:rsidRPr="001F0EC4">
            <w:rPr>
              <w:lang w:val="en-US"/>
            </w:rPr>
            <w:fldChar w:fldCharType="end"/>
          </w:r>
        </w:sdtContent>
      </w:sdt>
      <w:r w:rsidR="00193273" w:rsidRPr="001F0EC4">
        <w:rPr>
          <w:lang w:val="en-US"/>
        </w:rPr>
        <w:t xml:space="preserve"> </w:t>
      </w:r>
      <w:r w:rsidR="00164D04" w:rsidRPr="001F0EC4">
        <w:rPr>
          <w:lang w:val="en-US"/>
        </w:rPr>
        <w:t xml:space="preserve">even when speech intelligibility is preserved </w:t>
      </w:r>
      <w:sdt>
        <w:sdtPr>
          <w:rPr>
            <w:lang w:val="en-US"/>
          </w:rPr>
          <w:alias w:val="To edit, see citavi.com/edit"/>
          <w:tag w:val="CitaviPlaceholder#210cfb97-bb3e-41b5-9ead-34f02b4f4055"/>
          <w:id w:val="-563797151"/>
          <w:placeholder>
            <w:docPart w:val="DefaultPlaceholder_-1854013440"/>
          </w:placeholder>
        </w:sdtPr>
        <w:sdtEndPr/>
        <w:sdtContent>
          <w:r w:rsidR="00193273"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5MDU3MGFlLWNhOTItNGIyNS05MWI5LTgyNzE3MDlmZWU0MCIsIlJhbmdlTGVuZ3RoIjo0LCJSZWZlcmVuY2VJZCI6ImZkZTBmMTJjLTlmZmUtNDNkZC04ODliLTEyYjRmNTI3NGF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ZyYW5rZm9yZF8yMDI0IiwiQ2l0YXRpb25LZXlVcGRhdGVUeXBlIjowLCJDb2xsYWJvcmF0b3JzIjpbXSwiRGF0ZTIiOiIwOC4wOC4yMDI0IiwiRG9pIjoiMTAuMTA0NC8yMDI0X0pTTEhSLTIzLTAwODA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OTExNjMwOSIsIlVyaVN0cmluZyI6Imh0dHA6Ly93d3cubmNiaS5ubG0ubmloLmdvdi9wdWJtZWQvMzkxMTYzMD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EtMTJUMTA6MTU6MDAiLCJNb2RpZmllZEJ5IjoiX0NocmlzdGluZSBOdXNzYmF1bSIsIklkIjoiMmNjZDgxZjUtODNlNC00ZTFlLWI5ZTUtMjkyNTY2ZTk1ZjlhIiwiTW9kaWZpZWRPbiI6IjIwMjQtMTEtMTJUMTA6MTU6MDA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xMTQyNzQyMiIsIlVyaVN0cmluZyI6Imh0dHBzOi8vd3d3Lm5jYmkubmxtLm5paC5nb3YvcG1jL2FydGljbGVzL1BNQzExNDI3NDI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xLTEyVDEwOjE1OjAwIiwiTW9kaWZpZWRCeSI6Il9DaHJpc3RpbmUgTnVzc2JhdW0iLCJJZCI6Ijk1NzRkODNjLTNlZDUtNDFhOC05ZmQ3LTcyNzg5ZWZmY2NmMSIsIk1vZGlmaWVkT24iOiIyMDI0LTExLTEyVDEwOjE1OjA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0NC8yMDI0X0pTTEhSLTIzLTAwODAyIiwiVXJpU3RyaW5nIjoiaHR0cHM6Ly9kb2kub3JnLzEwLjEwNDQvMjAyNF9KU0xIUi0yMy0wMDgw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}</w:instrText>
          </w:r>
          <w:r w:rsidR="00193273" w:rsidRPr="001F0EC4">
            <w:rPr>
              <w:lang w:val="en-US"/>
            </w:rPr>
            <w:fldChar w:fldCharType="separate"/>
          </w:r>
          <w:r w:rsidR="00142576" w:rsidRPr="001F0EC4">
            <w:rPr>
              <w:lang w:val="en-US"/>
            </w:rPr>
            <w:t>[18]</w:t>
          </w:r>
          <w:r w:rsidR="00193273" w:rsidRPr="001F0EC4">
            <w:rPr>
              <w:lang w:val="en-US"/>
            </w:rPr>
            <w:fldChar w:fldCharType="end"/>
          </w:r>
        </w:sdtContent>
      </w:sdt>
      <w:r w:rsidR="00193273" w:rsidRPr="001F0EC4">
        <w:rPr>
          <w:lang w:val="en-US"/>
        </w:rPr>
        <w:t xml:space="preserve">. </w:t>
      </w:r>
      <w:r w:rsidR="00164D04" w:rsidRPr="001F0EC4">
        <w:rPr>
          <w:lang w:val="en-US"/>
        </w:rPr>
        <w:t xml:space="preserve">Accordingly, voice naturalness is a key target of speech therapy, across various voice alterations </w:t>
      </w:r>
      <w:sdt>
        <w:sdtPr>
          <w:rPr>
            <w:lang w:val="en-US"/>
          </w:rPr>
          <w:alias w:val="To edit, see citavi.com/edit"/>
          <w:tag w:val="CitaviPlaceholder#08ac61dc-7618-4556-98cb-7f6fa0505333"/>
          <w:id w:val="524286908"/>
          <w:placeholder>
            <w:docPart w:val="DefaultPlaceholder_-1854013440"/>
          </w:placeholder>
        </w:sdtPr>
        <w:sdtEndPr/>
        <w:sdtContent>
          <w:r w:rsidR="00193273"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hMjg0Y2JkLWQ0NGQtNDg4NC04MTYzLWI5MzJjYTY2M2Y0YSIsIlJhbmdlTGVuZ3RoIjozLCJSZWZlcmVuY2VJZCI6ImZkZTBmMTJjLTlmZmUtNDNkZC04ODliLTEyYjRmNTI3NGFm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ZyYW5rZm9yZF8yMDI0IiwiQ2l0YXRpb25LZXlVcGRhdGVUeXBlIjowLCJDb2xsYWJvcmF0b3JzIjpbXSwiRGF0ZTIiOiIwOC4wOC4yMDI0IiwiRG9pIjoiMTAuMTA0NC8yMDI0X0pTTEhSLTIzLTAwODA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OTExNjMwOSIsIlVyaVN0cmluZyI6Imh0dHA6Ly93d3cubmNiaS5ubG0ubmloLmdvdi9wdWJtZWQvMzkxMTYzMD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EtMTJUMTA6MTU6MDAiLCJNb2RpZmllZEJ5IjoiX0NocmlzdGluZSBOdXNzYmF1bSIsIklkIjoiMmNjZDgxZjUtODNlNC00ZTFlLWI5ZTUtMjkyNTY2ZTk1ZjlhIiwiTW9kaWZpZWRPbiI6IjIwMjQtMTEtMTJUMTA6MTU6MDA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xMTQyNzQyMiIsIlVyaVN0cmluZyI6Imh0dHBzOi8vd3d3Lm5jYmkubmxtLm5paC5nb3YvcG1jL2FydGljbGVzL1BNQzExNDI3NDI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xLTEyVDEwOjE1OjAwIiwiTW9kaWZpZWRCeSI6Il9DaHJpc3RpbmUgTnVzc2JhdW0iLCJJZCI6Ijk1NzRkODNjLTNlZDUtNDFhOC05ZmQ3LTcyNzg5ZWZmY2NmMSIsIk1vZGlmaWVkT24iOiIyMDI0LTExLTEyVDEwOjE1OjA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0NC8yMDI0X0pTTEhSLTIzLTAwODAyIiwiVXJpU3RyaW5nIjoiaHR0cHM6Ly9kb2kub3JnLzEwLjEwNDQvMjAyNF9KU0xIUi0yMy0wMDgw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NSJ9fSx7IiRpZCI6IjI5IiwiJHR5cGUiOiJTd2lzc0FjYWRlbWljLkNpdGF2aS5Mb2NhdGlvbiwgU3dpc3NBY2FkZW1pYy5DaXRhdmkiLCJBZGRyZXNzIjp7IiRpZCI6IjMw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NSJ9fV0sIk9yZ2FuaXphdGlvbnMiOltdLCJPdGhlcnNJbnZvbHZlZCI6W10sIlBhZ2VSYW5nZSI6IjxzcD5cclxuICA8bj4xMDYwNzM8L24+XHJcbiAgPGluPnRydWU8L2luPlxyXG4gIDxvcz4xMDYwNzM8L29zPlxyXG4gIDxwcz4xMDYwNzM8L3BzPlxyXG48L3NwPlxyXG48b3M+MTA2MDczPC9vcz4iLCJQZXJpb2RpY2FsIjp7IiRpZCI6IjMy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NS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}</w:instrText>
          </w:r>
          <w:r w:rsidR="00193273" w:rsidRPr="001F0EC4">
            <w:rPr>
              <w:lang w:val="en-US"/>
            </w:rPr>
            <w:fldChar w:fldCharType="separate"/>
          </w:r>
          <w:r w:rsidR="00142576" w:rsidRPr="001F0EC4">
            <w:rPr>
              <w:lang w:val="en-US"/>
            </w:rPr>
            <w:t>[18–20]</w:t>
          </w:r>
          <w:r w:rsidR="00193273" w:rsidRPr="001F0EC4">
            <w:rPr>
              <w:lang w:val="en-US"/>
            </w:rPr>
            <w:fldChar w:fldCharType="end"/>
          </w:r>
        </w:sdtContent>
      </w:sdt>
      <w:r w:rsidR="00193273" w:rsidRPr="001F0EC4">
        <w:rPr>
          <w:lang w:val="en-US"/>
        </w:rPr>
        <w:t xml:space="preserve">. </w:t>
      </w:r>
      <w:r w:rsidR="00164D04" w:rsidRPr="001F0EC4">
        <w:rPr>
          <w:lang w:val="en-US"/>
        </w:rPr>
        <w:t xml:space="preserve">A recent survey on personalized speech synthesis for people who lost their biological voice </w:t>
      </w:r>
      <w:r w:rsidR="00AA2755">
        <w:rPr>
          <w:lang w:val="en-US"/>
        </w:rPr>
        <w:t>found</w:t>
      </w:r>
      <w:r w:rsidR="00164D04" w:rsidRPr="001F0EC4">
        <w:rPr>
          <w:lang w:val="en-US"/>
        </w:rPr>
        <w:t xml:space="preserve"> that a majority prefers a more natural-sounding voice, even at the cost of some loss in intelligibility, both as users and </w:t>
      </w:r>
      <w:r w:rsidR="00164D04" w:rsidRPr="001F0EC4">
        <w:rPr>
          <w:lang w:val="en-US"/>
        </w:rPr>
        <w:lastRenderedPageBreak/>
        <w:t xml:space="preserve">listeners </w:t>
      </w:r>
      <w:sdt>
        <w:sdtPr>
          <w:rPr>
            <w:lang w:val="en-US"/>
          </w:rPr>
          <w:alias w:val="To edit, see citavi.com/edit"/>
          <w:tag w:val="CitaviPlaceholder#332f696b-225d-45c7-8b49-beed51e334d4"/>
          <w:id w:val="1288548133"/>
          <w:placeholder>
            <w:docPart w:val="DefaultPlaceholder_-1854013440"/>
          </w:placeholder>
        </w:sdtPr>
        <w:sdtEndPr/>
        <w:sdtContent>
          <w:r w:rsidR="00193273"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jODBjMGVhLTdkZTUtNGU3YS05Zjc3LWVmYjg5MmFhOTIxNCIsIlJhbmdlTGVuZ3RoIjo0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TEtMjBUMTg6MTU6MzciLCJQcm9qZWN0Ijp7IiRyZWYiOiI1In19LCJVc2VOdW1iZXJpbmdUeXBlT2ZQYXJlbnREb2N1bWVudCI6ZmFsc2V9XSwiRm9ybWF0dGVkVGV4dCI6eyIkaWQiOiIxOCIsIkNvdW50IjoxLCJUZXh0VW5pdHMiOlt7IiRpZCI6IjE5IiwiRm9udFN0eWxlIjp7IiRpZCI6IjIwIiwiTmV1dHJhbCI6dHJ1ZX0sIlJlYWRpbmdPcmRlciI6MSwiVGV4dCI6IlsyMV0ifV19LCJUYWciOiJDaXRhdmlQbGFjZWhvbGRlciMzMzJmNjk2Yi0yMjVkLTQ1YzctOGI0OS1iZWVkNTFlMzM0ZDQiLCJUZXh0IjoiWzIxXSIsIldBSVZlcnNpb24iOiI2LjExLjAuMCJ9}</w:instrText>
          </w:r>
          <w:r w:rsidR="00193273" w:rsidRPr="001F0EC4">
            <w:rPr>
              <w:lang w:val="en-US"/>
            </w:rPr>
            <w:fldChar w:fldCharType="separate"/>
          </w:r>
          <w:r w:rsidR="00142576" w:rsidRPr="001F0EC4">
            <w:rPr>
              <w:lang w:val="en-US"/>
            </w:rPr>
            <w:t>[21]</w:t>
          </w:r>
          <w:r w:rsidR="00193273" w:rsidRPr="001F0EC4">
            <w:rPr>
              <w:lang w:val="en-US"/>
            </w:rPr>
            <w:fldChar w:fldCharType="end"/>
          </w:r>
        </w:sdtContent>
      </w:sdt>
      <w:r w:rsidR="00193273" w:rsidRPr="001F0EC4">
        <w:rPr>
          <w:lang w:val="en-US"/>
        </w:rPr>
        <w:t xml:space="preserve">. </w:t>
      </w:r>
      <w:r w:rsidR="00164D04" w:rsidRPr="001F0EC4">
        <w:rPr>
          <w:lang w:val="en-US"/>
        </w:rPr>
        <w:t>Thus, for human-to-human interaction, reduced voice naturalness consistently has negative implication</w:t>
      </w:r>
      <w:r w:rsidR="00C608EF" w:rsidRPr="001F0EC4">
        <w:rPr>
          <w:lang w:val="en-US"/>
        </w:rPr>
        <w:t xml:space="preserve">s. </w:t>
      </w:r>
    </w:p>
    <w:p w14:paraId="7B464E11" w14:textId="5CC1D471" w:rsidR="00193273" w:rsidRPr="001F0EC4" w:rsidRDefault="00C608EF" w:rsidP="00543E14">
      <w:pPr>
        <w:spacing w:line="480" w:lineRule="auto"/>
        <w:jc w:val="both"/>
        <w:rPr>
          <w:lang w:val="en-US"/>
        </w:rPr>
      </w:pPr>
      <w:r w:rsidRPr="001F0EC4">
        <w:rPr>
          <w:lang w:val="en-US"/>
        </w:rPr>
        <w:t>However,</w:t>
      </w:r>
      <w:r w:rsidR="00164D04" w:rsidRPr="001F0EC4">
        <w:rPr>
          <w:lang w:val="en-US"/>
        </w:rPr>
        <w:t xml:space="preserve"> this is less clear for human-machine interaction</w:t>
      </w:r>
      <w:r w:rsidR="00D15012">
        <w:rPr>
          <w:lang w:val="en-US"/>
        </w:rPr>
        <w:t xml:space="preserve">. </w:t>
      </w:r>
      <w:r w:rsidR="00A67141" w:rsidRPr="001F0EC4">
        <w:rPr>
          <w:lang w:val="en-US"/>
        </w:rPr>
        <w:t xml:space="preserve">The Computers-Are-Social-Actors (CASA) framework proposed in the 1990s </w:t>
      </w:r>
      <w:sdt>
        <w:sdtPr>
          <w:rPr>
            <w:lang w:val="en-US"/>
          </w:rPr>
          <w:alias w:val="To edit, see citavi.com/edit"/>
          <w:tag w:val="CitaviPlaceholder#76258d41-dc9e-425f-a9fa-947184006d6a"/>
          <w:id w:val="-756517371"/>
          <w:placeholder>
            <w:docPart w:val="DefaultPlaceholder_-1854013440"/>
          </w:placeholder>
        </w:sdtPr>
        <w:sdtEndPr/>
        <w:sdtContent>
          <w:r w:rsidR="00142576"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lM2VhN2JhLTc2YWMtNGRkYS1hMTc4LTg3MDQ4NWQ0NWYxNiIsIlJhbmdlTGVuZ3RoIjo0LCJSZWZlcmVuY2VJZCI6IjU3YWFiYzMzLTZjMTctNDE1Yy1hOWFmLTc3MDk4YzIxMzM2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E0NS8xOTE2NjYuMTkxNzAzIiwiVXJpU3RyaW5nIjoiaHR0cHM6Ly9kb2kub3JnLzEwLjExNDUvMTkxNjY2LjE5MTcwM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OTo1OCIsIk1vZGlmaWVkQnkiOiJfQ2hyaXN0aW5lIE51c3NiYXVtIiwiSWQiOiJjOWNhOTU2OS1iNzIzLTRiM2ItODc1ZC1mMjg3NDE4MzlmNWEiLCJNb2RpZmllZE9uIjoiMjAyMS0xMS0xN1QwOTozOTo1OCIsIlByb2plY3QiOnsiJHJlZiI6IjUifX1dLCJPcmdhbml6YXRpb25zIjpbXSwiT3RoZXJzSW52b2x2ZWQiOltdLCJQYXJlbnRSZWZlcmVuY2UiOnsiJGlkIjoiMTEiLCIkdHlwZSI6IlN3aXNzQWNhZGVtaWMuQ2l0YXZpLlJlZmVyZW5jZSwgU3dpc3NBY2FkZW1pYy5DaXRhdmkiLCJBYnN0cmFjdENvbXBsZXhpdHkiOjAsIkFic3RyYWN0U291cmNlVGV4dEZvcm1hdCI6MCwiQXV0aG9ycyI6W10sIkJpYlRlWEtleSI6Il8xOTk0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}</w:instrText>
          </w:r>
          <w:r w:rsidR="00142576" w:rsidRPr="001F0EC4">
            <w:rPr>
              <w:lang w:val="en-US"/>
            </w:rPr>
            <w:fldChar w:fldCharType="separate"/>
          </w:r>
          <w:r w:rsidR="00142576" w:rsidRPr="001F0EC4">
            <w:rPr>
              <w:lang w:val="en-US"/>
            </w:rPr>
            <w:t>[22]</w:t>
          </w:r>
          <w:r w:rsidR="00142576" w:rsidRPr="001F0EC4">
            <w:rPr>
              <w:lang w:val="en-US"/>
            </w:rPr>
            <w:fldChar w:fldCharType="end"/>
          </w:r>
        </w:sdtContent>
      </w:sdt>
      <w:r w:rsidR="00193273" w:rsidRPr="001F0EC4">
        <w:rPr>
          <w:lang w:val="en-US"/>
        </w:rPr>
        <w:t xml:space="preserve"> </w:t>
      </w:r>
      <w:r w:rsidR="00A67141" w:rsidRPr="001F0EC4">
        <w:rPr>
          <w:lang w:val="en-US"/>
        </w:rPr>
        <w:t xml:space="preserve">assumed that we treat artificial agents like humans, fueling an (implicit) naturalness-is-better bias. </w:t>
      </w:r>
      <w:r w:rsidR="00D15012">
        <w:rPr>
          <w:lang w:val="en-US"/>
        </w:rPr>
        <w:t>This</w:t>
      </w:r>
      <w:r w:rsidR="00A67141" w:rsidRPr="001F0EC4">
        <w:rPr>
          <w:lang w:val="en-US"/>
        </w:rPr>
        <w:t xml:space="preserve"> spurred efforts to create synthetic voices that resemble human </w:t>
      </w:r>
      <w:r w:rsidR="00E1179E" w:rsidRPr="001F0EC4">
        <w:rPr>
          <w:lang w:val="en-US"/>
        </w:rPr>
        <w:t xml:space="preserve">vocal </w:t>
      </w:r>
      <w:r w:rsidR="00A67141" w:rsidRPr="001F0EC4">
        <w:rPr>
          <w:lang w:val="en-US"/>
        </w:rPr>
        <w:t xml:space="preserve">expression </w:t>
      </w:r>
      <w:sdt>
        <w:sdtPr>
          <w:rPr>
            <w:lang w:val="en-US"/>
          </w:rPr>
          <w:alias w:val="To edit, see citavi.com/edit"/>
          <w:tag w:val="CitaviPlaceholder#53482252-cffd-48d8-8af2-28cae32608e4"/>
          <w:id w:val="-1791883739"/>
          <w:placeholder>
            <w:docPart w:val="DefaultPlaceholder_-1854013440"/>
          </w:placeholder>
        </w:sdtPr>
        <w:sdtEndPr/>
        <w:sdtContent>
          <w:r w:rsidR="00142576"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M2RlNjQ5LTRiMWItNDMwOC1hNDJlLWZkNWQ0MjZhZjgxMiIsIlJhbmdlTGVuZ3RoIjoz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}</w:instrText>
          </w:r>
          <w:r w:rsidR="00142576" w:rsidRPr="001F0EC4">
            <w:rPr>
              <w:lang w:val="en-US"/>
            </w:rPr>
            <w:fldChar w:fldCharType="separate"/>
          </w:r>
          <w:r w:rsidR="00142576" w:rsidRPr="001F0EC4">
            <w:rPr>
              <w:lang w:val="en-US"/>
            </w:rPr>
            <w:t>[23,24]</w:t>
          </w:r>
          <w:r w:rsidR="00142576" w:rsidRPr="001F0EC4">
            <w:rPr>
              <w:lang w:val="en-US"/>
            </w:rPr>
            <w:fldChar w:fldCharType="end"/>
          </w:r>
        </w:sdtContent>
      </w:sdt>
      <w:r w:rsidR="00193273" w:rsidRPr="001F0EC4">
        <w:rPr>
          <w:lang w:val="en-US"/>
        </w:rPr>
        <w:t xml:space="preserve">, </w:t>
      </w:r>
      <w:r w:rsidR="00A67141" w:rsidRPr="001F0EC4">
        <w:rPr>
          <w:lang w:val="en-US"/>
        </w:rPr>
        <w:t xml:space="preserve">even when the link between naturalness and success in </w:t>
      </w:r>
      <w:r w:rsidR="00D15012" w:rsidRPr="001F0EC4">
        <w:rPr>
          <w:lang w:val="en-US"/>
        </w:rPr>
        <w:t>human-machine interaction</w:t>
      </w:r>
      <w:r w:rsidR="00D15012">
        <w:rPr>
          <w:lang w:val="en-US"/>
        </w:rPr>
        <w:t>s</w:t>
      </w:r>
      <w:r w:rsidR="00D15012" w:rsidRPr="001F0EC4">
        <w:rPr>
          <w:lang w:val="en-US"/>
        </w:rPr>
        <w:t xml:space="preserve"> </w:t>
      </w:r>
      <w:r w:rsidR="00A67141" w:rsidRPr="001F0EC4">
        <w:rPr>
          <w:lang w:val="en-US"/>
        </w:rPr>
        <w:t xml:space="preserve">remains far from fully understood. While initial findings suggested that reduced naturalness in synthetic voices compromises likeability, trustworthiness, and pleasantness </w:t>
      </w:r>
      <w:sdt>
        <w:sdtPr>
          <w:rPr>
            <w:lang w:val="en-US"/>
          </w:rPr>
          <w:alias w:val="To edit, see citavi.com/edit"/>
          <w:tag w:val="CitaviPlaceholder#163abff9-5831-4ce7-be78-f12c7989137b"/>
          <w:id w:val="-1032110131"/>
          <w:placeholder>
            <w:docPart w:val="DefaultPlaceholder_-1854013440"/>
          </w:placeholder>
        </w:sdtPr>
        <w:sdtEndPr/>
        <w:sdtContent>
          <w:r w:rsidR="00142576"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5ZDFjODNmLTQ0OGItNDhmMS04MDFmLTIyYWQxOTE0NmU0MSIsIlJhbmdlTGVuZ3RoIjozLCJSZWZlcmVuY2VJZCI6IjMzNWI3M2M2LTM1ZmItNDJkNi04OTI4LTQxOTA5MTE4ODdl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MzM5MDkyMyIsIlVyaVN0cmluZyI6Imh0dHA6Ly93d3cubmNiaS5ubG0ubmloLmdvdi9wdWJtZWQvMzMzOTA5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TkiLCJNb2RpZmllZEJ5IjoiX0NocmlzdGluZSBOdXNzYmF1bSIsIklkIjoiZjFkMGRhMGYtZGQ1Ni00ZmQzLTgxODQtMGE5MjI5YTBmY2NhIiwiTW9kaWZpZWRPbiI6IjIwMjItMDQtMTlUMTI6MzY6MTk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JQTUM3NzcyMjQxIiwiVXJpU3RyaW5nIjoiaHR0cHM6Ly93d3cubmNiaS5ubG0ubmloLmdvdi9wbWMvYXJ0aWNsZXMvUE1DNzc3MjI0M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i0wNC0xOVQxMjozNjoxOSIsIk1vZGlmaWVkQnkiOiJfQ2hyaXN0aW5lIE51c3NiYXVtIiwiSWQiOiJjN2EzZDVkOS0zZTk1LTQ3ZjItYjg2Zi1iNDQzMjg4YTFhMjkiLCJNb2RpZmllZE9uIjoiMjAyMi0wNC0xOVQxMjozNjoxOS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MzODkvZm5ib3QuMjAyMC41OTM3MzIiLCJVcmlTdHJpbmciOiJodHRwczovL2RvaS5vcmcvMTAuMzM4OS9mbmJvdC4yMDIwLjU5MzczMiIsIkxpbmtlZFJlc291cmNlU3RhdHVzIjo4LCJQcm9wZXJ0aWVzIjp7IiRpZCI6Ij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IzVDEzOjIzOjE1IiwiTW9kaWZpZWRCeSI6Il9DaHJpc3RpbmUgTnVzc2JhdW0iLCJJZCI6IjNhMjMxOTU2LWU4N2MtNDRlOS1hM2E0LWJjOTQ4NjcwMTczNiIsIk1vZGlmaWVkT24iOiIyMDIzLTExLTIzVDEzOjIzOjE1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zM4OS9mcHN5Zy4yMDIyLjc4NzQ5OSIsIlVyaVN0cmluZyI6Imh0dHBzOi8vZG9pLm9yZy8xMC4zMzg5L2Zwc3lnLjIwMjIuNzg3NDk5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UifX0seyIkaWQiOiIzNy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M4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UifX0seyIkaWQiOiIzOS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2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1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Y5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NS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}</w:instrText>
          </w:r>
          <w:r w:rsidR="00142576" w:rsidRPr="001F0EC4">
            <w:rPr>
              <w:lang w:val="en-US"/>
            </w:rPr>
            <w:fldChar w:fldCharType="separate"/>
          </w:r>
          <w:r w:rsidR="00142576" w:rsidRPr="001F0EC4">
            <w:rPr>
              <w:lang w:val="en-US"/>
            </w:rPr>
            <w:t>[11,25–28]</w:t>
          </w:r>
          <w:r w:rsidR="00142576" w:rsidRPr="001F0EC4">
            <w:rPr>
              <w:lang w:val="en-US"/>
            </w:rPr>
            <w:fldChar w:fldCharType="end"/>
          </w:r>
        </w:sdtContent>
      </w:sdt>
      <w:r w:rsidR="00A67141" w:rsidRPr="001F0EC4">
        <w:rPr>
          <w:lang w:val="en-US"/>
        </w:rPr>
        <w:t>, contemporary synthetic voice design questions a “one size fits all” idea and instead advocates solutions tailored to specific applications</w:t>
      </w:r>
      <w:r w:rsidR="00193273" w:rsidRPr="001F0EC4">
        <w:rPr>
          <w:lang w:val="en-US"/>
        </w:rPr>
        <w:t xml:space="preserve"> </w:t>
      </w:r>
      <w:sdt>
        <w:sdtPr>
          <w:rPr>
            <w:lang w:val="en-US"/>
          </w:rPr>
          <w:alias w:val="To edit, see citavi.com/edit"/>
          <w:tag w:val="CitaviPlaceholder#17545a3d-dcf1-4238-b4ab-6fbe03991aee"/>
          <w:id w:val="-637876690"/>
          <w:placeholder>
            <w:docPart w:val="DefaultPlaceholder_-1854013440"/>
          </w:placeholder>
        </w:sdtPr>
        <w:sdtEndPr/>
        <w:sdtContent>
          <w:r w:rsidR="00142576"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OThlZDU5LWFjZGQtNGE3ZS1iN2Y3LTQwNGRjMDgxNTM2OSIsIlJhbmdlTGVuZ3RoIjo0LCJSZWZlcmVuY2VJZCI6Ijg0ZTEzM2FhLTBjNDUtNDg5OC1iOTE0LTdiYTY0Mjc3ZjI5O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xNDUvMzM1OTMyNSIsIlVyaVN0cmluZyI6Imh0dHBzOi8vZG9pLm9yZy8xMC4xMTQ1LzMzNTkzMjU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}</w:instrText>
          </w:r>
          <w:r w:rsidR="00142576" w:rsidRPr="001F0EC4">
            <w:rPr>
              <w:lang w:val="en-US"/>
            </w:rPr>
            <w:fldChar w:fldCharType="separate"/>
          </w:r>
          <w:r w:rsidR="00142576" w:rsidRPr="001F0EC4">
            <w:rPr>
              <w:lang w:val="en-US"/>
            </w:rPr>
            <w:t>[29]</w:t>
          </w:r>
          <w:r w:rsidR="00142576" w:rsidRPr="001F0EC4">
            <w:rPr>
              <w:lang w:val="en-US"/>
            </w:rPr>
            <w:fldChar w:fldCharType="end"/>
          </w:r>
        </w:sdtContent>
      </w:sdt>
      <w:r w:rsidR="00193273" w:rsidRPr="001F0EC4">
        <w:rPr>
          <w:lang w:val="en-US"/>
        </w:rPr>
        <w:t xml:space="preserve">. </w:t>
      </w:r>
      <w:r w:rsidR="00A67141" w:rsidRPr="001F0EC4">
        <w:rPr>
          <w:lang w:val="en-US"/>
        </w:rPr>
        <w:t>Accordingly, maximum human-likeness of synthetic voices may not always be required or desirable</w:t>
      </w:r>
      <w:r w:rsidR="002F6288" w:rsidRPr="001F0EC4">
        <w:rPr>
          <w:lang w:val="en-US"/>
        </w:rPr>
        <w:t>. Instead,</w:t>
      </w:r>
      <w:r w:rsidR="00A67141" w:rsidRPr="001F0EC4">
        <w:rPr>
          <w:lang w:val="en-US"/>
        </w:rPr>
        <w:t xml:space="preserve"> synthetic voice preferences may depend on the features of the listeners </w:t>
      </w:r>
      <w:sdt>
        <w:sdtPr>
          <w:rPr>
            <w:lang w:val="en-US"/>
          </w:rPr>
          <w:alias w:val="To edit, see citavi.com/edit"/>
          <w:tag w:val="CitaviPlaceholder#75a1bbf4-e049-4f73-b2e3-eb8c8f631c13"/>
          <w:id w:val="914743109"/>
          <w:placeholder>
            <w:docPart w:val="DefaultPlaceholder_-1854013440"/>
          </w:placeholder>
        </w:sdtPr>
        <w:sdtEndPr/>
        <w:sdtContent>
          <w:r w:rsidR="00142576"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YTMzOTYxLWQwNmQtNDlmYi04ZmUwLWZkNTQzMTI2YjMyNSIsIlJhbmdlU3RhcnQiOjMsIlJhbmdlTGVuZ3RoIjo0LCJSZWZlcmVuY2VJZCI6IjcwZjc1Mzc1LWIwYzMtNGI5Mi1hYmViLWJjYTE3NjhlNTg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aHR0cHM6Ly9kbC5hY20ub3JnL2RvaS9wcm9jZWVkaW5ncy8xMC4xMTQ1LzIxNTc2ODkiLCJVcmlTdHJpbmciOiJodHRwczovL2RsLmFjbS5vcmcvZG9pL3Byb2NlZWRpbmdzLzEwLjExNDUvMjE1NzY4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E0NS8yMTU3Njg5IiwiVXJpU3RyaW5nIjoiaHR0cHM6Ly9kb2kub3JnLzEwLjExNDUvMjE1NzY4OS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}</w:instrText>
          </w:r>
          <w:r w:rsidR="00142576" w:rsidRPr="001F0EC4">
            <w:rPr>
              <w:lang w:val="en-US"/>
            </w:rPr>
            <w:fldChar w:fldCharType="separate"/>
          </w:r>
          <w:r w:rsidR="00142576" w:rsidRPr="001F0EC4">
            <w:rPr>
              <w:lang w:val="en-US"/>
            </w:rPr>
            <w:t>[27,30]</w:t>
          </w:r>
          <w:r w:rsidR="00142576" w:rsidRPr="001F0EC4">
            <w:rPr>
              <w:lang w:val="en-US"/>
            </w:rPr>
            <w:fldChar w:fldCharType="end"/>
          </w:r>
        </w:sdtContent>
      </w:sdt>
      <w:r w:rsidR="00193273" w:rsidRPr="001F0EC4">
        <w:rPr>
          <w:lang w:val="en-US"/>
        </w:rPr>
        <w:t xml:space="preserve">, the device </w:t>
      </w:r>
      <w:sdt>
        <w:sdtPr>
          <w:rPr>
            <w:lang w:val="en-US"/>
          </w:rPr>
          <w:alias w:val="To edit, see citavi.com/edit"/>
          <w:tag w:val="CitaviPlaceholder#4ed27a06-bf91-4e54-9c17-b7fe68cd757b"/>
          <w:id w:val="1040866830"/>
          <w:placeholder>
            <w:docPart w:val="DefaultPlaceholder_-1854013440"/>
          </w:placeholder>
        </w:sdtPr>
        <w:sdtEndPr/>
        <w:sdtContent>
          <w:r w:rsidR="00142576"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3OTZiMWViLTViMzUtNDRhOC04OTZkLWVhNmY0Y2ViNWM5ZSIsIlJhbmdlTGVuZ3RoIjozLCJSZWZlcmVuY2VJZCI6IjlmZjQxMmJmLTg4OTAtNDIwNS1hNmYzLTczNWYwMzNhZjg0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Y2hiLjIwMjMuMTA3NzkxIiwiVXJpU3RyaW5nIjoiaHR0cHM6Ly9kb2kub3JnLzEwLjEwMTYvai5jaGIuMjAyMy4xMDc3OT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GlkIjoiMTI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xLTExLTE3VDA5OjU3OjIzIiwiTW9kaWZpZWRCeSI6Il9DaHJpc3RpbmUgTnVzc2JhdW0iLCJJZCI6ImNlNTY4NGQ3LWViOGUtNDE3Ni05ZDk0LTlhMmZiOTk0NzdkYiIsIk1vZGlmaWVkT24iOiIyMDIxLTExLTE3VDA5OjU3OjIzIiwiUHJvamVjdCI6eyIkcmVmIjoiNSJ9fSx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wOS9IUkkuMjAxOS44NjczMzA1IiwiVXJpU3RyaW5nIjoiaHR0cHM6Ly9kb2kub3JnLzEwLjExMDkvSFJJLjIwMTkuODY3MzMwNS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}</w:instrText>
          </w:r>
          <w:r w:rsidR="00142576" w:rsidRPr="001F0EC4">
            <w:rPr>
              <w:lang w:val="en-US"/>
            </w:rPr>
            <w:fldChar w:fldCharType="separate"/>
          </w:r>
          <w:r w:rsidR="00142576" w:rsidRPr="001F0EC4">
            <w:rPr>
              <w:lang w:val="en-US"/>
            </w:rPr>
            <w:t>[31–33]</w:t>
          </w:r>
          <w:r w:rsidR="00142576" w:rsidRPr="001F0EC4">
            <w:rPr>
              <w:lang w:val="en-US"/>
            </w:rPr>
            <w:fldChar w:fldCharType="end"/>
          </w:r>
        </w:sdtContent>
      </w:sdt>
      <w:r w:rsidR="00B5238A" w:rsidRPr="001F0EC4">
        <w:rPr>
          <w:lang w:val="en-US"/>
        </w:rPr>
        <w:t>,</w:t>
      </w:r>
      <w:r w:rsidR="00193273" w:rsidRPr="001F0EC4">
        <w:rPr>
          <w:lang w:val="en-US"/>
        </w:rPr>
        <w:t xml:space="preserve"> and its specific function </w:t>
      </w:r>
      <w:sdt>
        <w:sdtPr>
          <w:rPr>
            <w:lang w:val="en-US"/>
          </w:rPr>
          <w:alias w:val="To edit, see citavi.com/edit"/>
          <w:tag w:val="CitaviPlaceholder#8600a077-4a4d-4d2e-9e8a-32d3f914955f"/>
          <w:id w:val="1976409877"/>
          <w:placeholder>
            <w:docPart w:val="DefaultPlaceholder_-1854013440"/>
          </w:placeholder>
        </w:sdtPr>
        <w:sdtEndPr/>
        <w:sdtContent>
          <w:r w:rsidR="00142576"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YjE1ODE1LTNjZmQtNDQ5My05NmZhLTZiNTUxMjdhZjFlOSIsIlJhbmdlU3RhcnQiOjUsIlJhbmdlTGVuZ3RoIjo0LCJSZWZlcmVuY2VJZCI6IjlmZjQxMmJmLTg4OTAtNDIwNS1hNmYzLTczNWYwMzNhZjg0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MC4xMDE2L2ouY2hiLjIwMjMuMTA3NzkxIiwiVXJpU3RyaW5nIjoiaHR0cHM6Ly9kb2kub3JnLzEwLjEwMTYvai5jaGIuMjAyMy4xMDc3OTE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GlkIjoiMTI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E2L2ouY2hiLjIwMTcuMDguMDQ0IiwiVXJpU3RyaW5nIjoiaHR0cHM6Ly9kb2kub3JnLzEwLjEwMTYvai5jaGIuMjAxNy4wOC4wNDQ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1QxMzoyMzoxNSIsIk1vZGlmaWVkQnkiOiJfQ2hyaXN0aW5lIE51c3NiYXVtIiwiSWQiOiI4ZTA2N2VlYS01ZTRmLTRjYjMtOGFkNS1mZjUwN2YzNjZhODQiLCJNb2RpZmllZE9uIjoiMjAyMy0xMS0yM1QxMzoyMzoxN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}</w:instrText>
          </w:r>
          <w:r w:rsidR="00142576" w:rsidRPr="001F0EC4">
            <w:rPr>
              <w:lang w:val="en-US"/>
            </w:rPr>
            <w:fldChar w:fldCharType="separate"/>
          </w:r>
          <w:r w:rsidR="00142576" w:rsidRPr="001F0EC4">
            <w:rPr>
              <w:lang w:val="en-US"/>
            </w:rPr>
            <w:t>[6,25,31]</w:t>
          </w:r>
          <w:r w:rsidR="00142576" w:rsidRPr="001F0EC4">
            <w:rPr>
              <w:lang w:val="en-US"/>
            </w:rPr>
            <w:fldChar w:fldCharType="end"/>
          </w:r>
        </w:sdtContent>
      </w:sdt>
      <w:r w:rsidR="00193273" w:rsidRPr="001F0EC4">
        <w:rPr>
          <w:lang w:val="en-US"/>
        </w:rPr>
        <w:t xml:space="preserve">. Understanding and incorporating </w:t>
      </w:r>
      <w:r w:rsidR="00A67141" w:rsidRPr="001F0EC4">
        <w:rPr>
          <w:lang w:val="en-US"/>
        </w:rPr>
        <w:t>such</w:t>
      </w:r>
      <w:r w:rsidR="00193273" w:rsidRPr="001F0EC4">
        <w:rPr>
          <w:lang w:val="en-US"/>
        </w:rPr>
        <w:t xml:space="preserve"> preferences seems crucial for the success and acceptance of these devices </w:t>
      </w:r>
      <w:sdt>
        <w:sdtPr>
          <w:rPr>
            <w:lang w:val="en-US"/>
          </w:rPr>
          <w:alias w:val="To edit, see citavi.com/edit"/>
          <w:tag w:val="CitaviPlaceholder#3b0a11e1-0253-4bab-83f2-c8067973346c"/>
          <w:id w:val="-1537574386"/>
          <w:placeholder>
            <w:docPart w:val="DefaultPlaceholder_-1854013440"/>
          </w:placeholder>
        </w:sdtPr>
        <w:sdtEndPr/>
        <w:sdtContent>
          <w:r w:rsidR="00142576"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EwZDMyLWJiM2MtNGU5Zi04YmFkLTNmNTlhMzU5MzkzNyIsIlJhbmdlTGVuZ3RoIjo0LCJSZWZlcmVuY2VJZCI6IjlkZTM0MjkzLTViYzMtNGQ2ZS1iMTA2LWVjYjg1OGYwN2E1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mlqaG0uMjAyMC4xMDI4MjMiLCJVcmlTdHJpbmciOiJodHRwczovL2RvaS5vcmcvMTAuMTAxNi9qLmlqaG0uMjAyMC4xMDI4Mj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}</w:instrText>
          </w:r>
          <w:r w:rsidR="00142576" w:rsidRPr="001F0EC4">
            <w:rPr>
              <w:lang w:val="en-US"/>
            </w:rPr>
            <w:fldChar w:fldCharType="separate"/>
          </w:r>
          <w:r w:rsidR="00142576" w:rsidRPr="001F0EC4">
            <w:rPr>
              <w:lang w:val="en-US"/>
            </w:rPr>
            <w:t>[28]</w:t>
          </w:r>
          <w:r w:rsidR="00142576" w:rsidRPr="001F0EC4">
            <w:rPr>
              <w:lang w:val="en-US"/>
            </w:rPr>
            <w:fldChar w:fldCharType="end"/>
          </w:r>
        </w:sdtContent>
      </w:sdt>
      <w:r w:rsidR="00193273" w:rsidRPr="001F0EC4">
        <w:rPr>
          <w:lang w:val="en-US"/>
        </w:rPr>
        <w:t xml:space="preserve">. </w:t>
      </w:r>
    </w:p>
    <w:bookmarkEnd w:id="36"/>
    <w:bookmarkEnd w:id="37"/>
    <w:p w14:paraId="0FADAF3F" w14:textId="158ED897" w:rsidR="0086290E" w:rsidRPr="00BF71D0" w:rsidRDefault="00F058C0" w:rsidP="007E2D94">
      <w:pPr>
        <w:spacing w:line="480" w:lineRule="auto"/>
        <w:jc w:val="both"/>
        <w:rPr>
          <w:lang w:val="en-US"/>
        </w:rPr>
      </w:pPr>
      <w:r w:rsidRPr="001F0EC4">
        <w:rPr>
          <w:lang w:val="en-US"/>
        </w:rPr>
        <w:t xml:space="preserve">Given its widespread practical importance, the role of voice naturalness </w:t>
      </w:r>
      <w:r w:rsidR="00AA2755">
        <w:rPr>
          <w:lang w:val="en-US"/>
        </w:rPr>
        <w:t>warrants</w:t>
      </w:r>
      <w:r w:rsidR="00AA2755" w:rsidRPr="001F0EC4">
        <w:rPr>
          <w:lang w:val="en-US"/>
        </w:rPr>
        <w:t xml:space="preserve"> </w:t>
      </w:r>
      <w:r w:rsidRPr="001F0EC4">
        <w:rPr>
          <w:lang w:val="en-US"/>
        </w:rPr>
        <w:t xml:space="preserve">scientific scrutiny. </w:t>
      </w:r>
      <w:del w:id="38" w:author="Drayton, Lindsey (ELS-HBE)" w:date="2024-11-27T12:36:00Z">
        <w:r w:rsidRPr="001F0EC4" w:rsidDel="00AA2755">
          <w:rPr>
            <w:lang w:val="en-US"/>
          </w:rPr>
          <w:delText>But although</w:delText>
        </w:r>
      </w:del>
      <w:ins w:id="39" w:author="Drayton, Lindsey (ELS-HBE)" w:date="2024-11-27T12:36:00Z">
        <w:r w:rsidR="00AA2755">
          <w:rPr>
            <w:lang w:val="en-US"/>
          </w:rPr>
          <w:t>Although</w:t>
        </w:r>
      </w:ins>
      <w:r w:rsidRPr="001F0EC4">
        <w:rPr>
          <w:lang w:val="en-US"/>
        </w:rPr>
        <w:t xml:space="preserve"> many recent studies provide useful empirical insights, </w:t>
      </w:r>
      <w:r w:rsidR="00AA2755">
        <w:rPr>
          <w:lang w:val="en-US"/>
        </w:rPr>
        <w:t>the current landscape resembles a</w:t>
      </w:r>
      <w:r w:rsidR="00B5238A" w:rsidRPr="001F0EC4">
        <w:rPr>
          <w:lang w:val="en-US"/>
        </w:rPr>
        <w:t xml:space="preserve"> </w:t>
      </w:r>
      <w:r w:rsidR="002F6FC8" w:rsidRPr="001F0EC4">
        <w:rPr>
          <w:lang w:val="en-US"/>
        </w:rPr>
        <w:t>patchwork</w:t>
      </w:r>
      <w:r w:rsidRPr="001F0EC4">
        <w:rPr>
          <w:lang w:val="en-US"/>
        </w:rPr>
        <w:t xml:space="preserve"> rather than </w:t>
      </w:r>
      <w:r w:rsidR="00AA2755">
        <w:rPr>
          <w:lang w:val="en-US"/>
        </w:rPr>
        <w:t>a cohesive research</w:t>
      </w:r>
      <w:r w:rsidRPr="001F0EC4">
        <w:rPr>
          <w:lang w:val="en-US"/>
        </w:rPr>
        <w:t xml:space="preserve"> field. </w:t>
      </w:r>
      <w:del w:id="40" w:author="Drayton, Lindsey (ELS-HBE)" w:date="2024-11-27T12:38:00Z">
        <w:r w:rsidRPr="001F0EC4" w:rsidDel="002E409E">
          <w:rPr>
            <w:lang w:val="en-US"/>
          </w:rPr>
          <w:delText>This has motivated us to take a step back and reflect on four problems in the present literature</w:delText>
        </w:r>
      </w:del>
      <w:ins w:id="41" w:author="Drayton, Lindsey (ELS-HBE)" w:date="2024-11-27T12:38:00Z">
        <w:r w:rsidR="002E409E">
          <w:rPr>
            <w:lang w:val="en-US"/>
          </w:rPr>
          <w:t>There are four key issues within the existing literature</w:t>
        </w:r>
      </w:ins>
      <w:r w:rsidRPr="001F0EC4">
        <w:rPr>
          <w:lang w:val="en-US"/>
        </w:rPr>
        <w:t xml:space="preserve">: (a) conceptual underspecification, (b) </w:t>
      </w:r>
      <w:r w:rsidR="00A2143E" w:rsidRPr="001F0EC4">
        <w:rPr>
          <w:lang w:val="en-US"/>
        </w:rPr>
        <w:t>heterogeneous</w:t>
      </w:r>
      <w:r w:rsidRPr="001F0EC4">
        <w:rPr>
          <w:lang w:val="en-US"/>
        </w:rPr>
        <w:t xml:space="preserve"> operationalization, (c) lack of exchange between research domains</w:t>
      </w:r>
      <w:r w:rsidR="00140813">
        <w:rPr>
          <w:lang w:val="en-US"/>
        </w:rPr>
        <w:t>,</w:t>
      </w:r>
      <w:r w:rsidRPr="001F0EC4">
        <w:rPr>
          <w:lang w:val="en-US"/>
        </w:rPr>
        <w:t xml:space="preserve"> and (d) insufficient anchoring in voice perception theory. </w:t>
      </w:r>
      <w:r w:rsidR="002E409E">
        <w:rPr>
          <w:lang w:val="en-US"/>
        </w:rPr>
        <w:t xml:space="preserve">These challenges have likely </w:t>
      </w:r>
      <w:r w:rsidRPr="001F0EC4">
        <w:rPr>
          <w:lang w:val="en-US"/>
        </w:rPr>
        <w:t xml:space="preserve">precluded a systematic understanding of vocal naturalness, </w:t>
      </w:r>
      <w:r w:rsidR="002E409E">
        <w:rPr>
          <w:lang w:val="en-US"/>
        </w:rPr>
        <w:t>limited</w:t>
      </w:r>
      <w:r w:rsidRPr="001F0EC4">
        <w:rPr>
          <w:lang w:val="en-US"/>
        </w:rPr>
        <w:t xml:space="preserve"> visibility to a wider </w:t>
      </w:r>
      <w:r w:rsidR="002E409E">
        <w:rPr>
          <w:lang w:val="en-US"/>
        </w:rPr>
        <w:t>audience</w:t>
      </w:r>
      <w:r w:rsidRPr="001F0EC4">
        <w:rPr>
          <w:lang w:val="en-US"/>
        </w:rPr>
        <w:t xml:space="preserve">, </w:t>
      </w:r>
      <w:r w:rsidR="002E409E">
        <w:rPr>
          <w:lang w:val="en-US"/>
        </w:rPr>
        <w:t>obscured</w:t>
      </w:r>
      <w:r w:rsidR="002E409E" w:rsidRPr="001F0EC4">
        <w:rPr>
          <w:lang w:val="en-US"/>
        </w:rPr>
        <w:t xml:space="preserve"> </w:t>
      </w:r>
      <w:r w:rsidRPr="001F0EC4">
        <w:rPr>
          <w:lang w:val="en-US"/>
        </w:rPr>
        <w:t xml:space="preserve">crucial research questions, and led to a divergence between theory and practice. </w:t>
      </w:r>
      <w:r w:rsidR="002E409E">
        <w:rPr>
          <w:lang w:val="en-US"/>
        </w:rPr>
        <w:t xml:space="preserve">The following sections elaborate on </w:t>
      </w:r>
      <w:r w:rsidRPr="001F0EC4">
        <w:rPr>
          <w:lang w:val="en-US"/>
        </w:rPr>
        <w:t xml:space="preserve">each of these </w:t>
      </w:r>
      <w:r>
        <w:rPr>
          <w:lang w:val="en-US"/>
        </w:rPr>
        <w:t>problems, before proposing concrete measures to address them.</w:t>
      </w:r>
    </w:p>
    <w:p w14:paraId="50897686" w14:textId="5E9E6232" w:rsidR="00A017E1" w:rsidRPr="00A2143E" w:rsidRDefault="0086290E" w:rsidP="00543E14">
      <w:pPr>
        <w:pStyle w:val="berschrift1"/>
        <w:spacing w:line="480" w:lineRule="auto"/>
        <w:jc w:val="both"/>
        <w:rPr>
          <w:lang w:val="en-US"/>
        </w:rPr>
      </w:pPr>
      <w:bookmarkStart w:id="42" w:name="_Toc160791726"/>
      <w:r w:rsidRPr="00A2143E">
        <w:rPr>
          <w:lang w:val="en-US"/>
        </w:rPr>
        <w:lastRenderedPageBreak/>
        <w:t xml:space="preserve">Current </w:t>
      </w:r>
      <w:r w:rsidR="00FD28C0">
        <w:rPr>
          <w:lang w:val="en-US"/>
        </w:rPr>
        <w:t>p</w:t>
      </w:r>
      <w:r w:rsidRPr="00A2143E">
        <w:rPr>
          <w:lang w:val="en-US"/>
        </w:rPr>
        <w:t>roblems</w:t>
      </w:r>
      <w:bookmarkEnd w:id="42"/>
      <w:r w:rsidR="00A2143E" w:rsidRPr="00A2143E">
        <w:rPr>
          <w:lang w:val="en-US"/>
        </w:rPr>
        <w:t xml:space="preserve"> in </w:t>
      </w:r>
      <w:r w:rsidR="00FD28C0">
        <w:rPr>
          <w:lang w:val="en-US"/>
        </w:rPr>
        <w:t>v</w:t>
      </w:r>
      <w:r w:rsidR="00A2143E" w:rsidRPr="00A2143E">
        <w:rPr>
          <w:lang w:val="en-US"/>
        </w:rPr>
        <w:t xml:space="preserve">oice </w:t>
      </w:r>
      <w:r w:rsidR="00FD28C0">
        <w:rPr>
          <w:lang w:val="en-US"/>
        </w:rPr>
        <w:t>n</w:t>
      </w:r>
      <w:r w:rsidR="00A2143E">
        <w:rPr>
          <w:lang w:val="en-US"/>
        </w:rPr>
        <w:t xml:space="preserve">aturalness </w:t>
      </w:r>
      <w:r w:rsidR="00FD28C0">
        <w:rPr>
          <w:lang w:val="en-US"/>
        </w:rPr>
        <w:t>r</w:t>
      </w:r>
      <w:r w:rsidR="00A2143E">
        <w:rPr>
          <w:lang w:val="en-US"/>
        </w:rPr>
        <w:t>esearch</w:t>
      </w:r>
    </w:p>
    <w:p w14:paraId="7122B922" w14:textId="4EF64DDC" w:rsidR="002A35F7" w:rsidRPr="007E2D94" w:rsidRDefault="00A017E1" w:rsidP="00F60C42">
      <w:pPr>
        <w:pStyle w:val="berschrift2"/>
        <w:spacing w:line="480" w:lineRule="auto"/>
        <w:jc w:val="both"/>
        <w:rPr>
          <w:i/>
          <w:iCs/>
          <w:lang w:val="en-US"/>
        </w:rPr>
      </w:pPr>
      <w:bookmarkStart w:id="43" w:name="_Toc160791727"/>
      <w:r w:rsidRPr="007E2D94">
        <w:rPr>
          <w:i/>
          <w:iCs/>
          <w:lang w:val="en-US"/>
        </w:rPr>
        <w:t xml:space="preserve">Conceptual </w:t>
      </w:r>
      <w:r w:rsidR="00FD28C0" w:rsidRPr="007E2D94">
        <w:rPr>
          <w:i/>
          <w:iCs/>
          <w:lang w:val="en-US"/>
        </w:rPr>
        <w:t>u</w:t>
      </w:r>
      <w:r w:rsidRPr="007E2D94">
        <w:rPr>
          <w:i/>
          <w:iCs/>
          <w:lang w:val="en-US"/>
        </w:rPr>
        <w:t>nderspecification</w:t>
      </w:r>
      <w:bookmarkEnd w:id="43"/>
    </w:p>
    <w:p w14:paraId="338A3687" w14:textId="34A146A3" w:rsidR="0088537C" w:rsidRDefault="002A35F7" w:rsidP="00543E14">
      <w:pPr>
        <w:spacing w:line="480" w:lineRule="auto"/>
        <w:jc w:val="both"/>
        <w:rPr>
          <w:lang w:val="en-US"/>
        </w:rPr>
      </w:pPr>
      <w:r w:rsidRPr="002A35F7">
        <w:rPr>
          <w:lang w:val="en-US"/>
        </w:rPr>
        <w:t xml:space="preserve">Voice naturalness </w:t>
      </w:r>
      <w:r>
        <w:rPr>
          <w:lang w:val="en-US"/>
        </w:rPr>
        <w:t>lacks a consistent definition</w:t>
      </w:r>
      <w:r w:rsidR="008D1317">
        <w:rPr>
          <w:lang w:val="en-US"/>
        </w:rPr>
        <w:t xml:space="preserve"> and terminology</w:t>
      </w:r>
      <w:r>
        <w:rPr>
          <w:lang w:val="en-US"/>
        </w:rPr>
        <w:t xml:space="preserve"> in the literature</w:t>
      </w:r>
      <w:r w:rsidR="008D1317">
        <w:rPr>
          <w:lang w:val="en-US"/>
        </w:rPr>
        <w:t xml:space="preserve"> (</w:t>
      </w:r>
      <w:r w:rsidR="008D1317" w:rsidRPr="00D63816">
        <w:rPr>
          <w:lang w:val="en-US"/>
        </w:rPr>
        <w:t xml:space="preserve">see </w:t>
      </w:r>
      <w:r w:rsidR="008D1317" w:rsidRPr="00D63816">
        <w:rPr>
          <w:b/>
          <w:bCs/>
          <w:lang w:val="en-US"/>
        </w:rPr>
        <w:t>Figure 1A-B</w:t>
      </w:r>
      <w:r w:rsidR="008D1317">
        <w:rPr>
          <w:lang w:val="en-US"/>
        </w:rPr>
        <w:t>)</w:t>
      </w:r>
      <w:r>
        <w:rPr>
          <w:lang w:val="en-US"/>
        </w:rPr>
        <w:t xml:space="preserve">. </w:t>
      </w:r>
      <w:r w:rsidR="002E409E">
        <w:rPr>
          <w:lang w:val="en-US"/>
        </w:rPr>
        <w:t>Many</w:t>
      </w:r>
      <w:r w:rsidR="006B4363">
        <w:rPr>
          <w:lang w:val="en-US"/>
        </w:rPr>
        <w:t xml:space="preserve"> papers </w:t>
      </w:r>
      <w:r>
        <w:rPr>
          <w:lang w:val="en-US"/>
        </w:rPr>
        <w:t xml:space="preserve">do not </w:t>
      </w:r>
      <w:r w:rsidR="00540EA3">
        <w:rPr>
          <w:lang w:val="en-US"/>
        </w:rPr>
        <w:t xml:space="preserve">even </w:t>
      </w:r>
      <w:r>
        <w:rPr>
          <w:lang w:val="en-US"/>
        </w:rPr>
        <w:t>provide an explicit definition of naturalness (</w:t>
      </w:r>
      <w:r w:rsidR="00FD7E8A" w:rsidRPr="00D63816">
        <w:rPr>
          <w:lang w:val="en-US"/>
        </w:rPr>
        <w:t xml:space="preserve">see </w:t>
      </w:r>
      <w:r w:rsidR="00FD7E8A" w:rsidRPr="00D63816">
        <w:rPr>
          <w:b/>
          <w:bCs/>
          <w:lang w:val="en-US"/>
        </w:rPr>
        <w:t>Box 1</w:t>
      </w:r>
      <w:r>
        <w:rPr>
          <w:lang w:val="en-US"/>
        </w:rPr>
        <w:t xml:space="preserve">). </w:t>
      </w:r>
      <w:r w:rsidR="00FD7E8A">
        <w:rPr>
          <w:lang w:val="en-US"/>
        </w:rPr>
        <w:t xml:space="preserve">In </w:t>
      </w:r>
      <w:r w:rsidR="00FD7E8A" w:rsidRPr="001F0EC4">
        <w:rPr>
          <w:lang w:val="en-US"/>
        </w:rPr>
        <w:t xml:space="preserve">these studies, the conceptualization of naturalness </w:t>
      </w:r>
      <w:r w:rsidR="00D15012">
        <w:rPr>
          <w:lang w:val="en-US"/>
        </w:rPr>
        <w:t>must be inferred</w:t>
      </w:r>
      <w:r w:rsidR="00FD7E8A" w:rsidRPr="001F0EC4">
        <w:rPr>
          <w:lang w:val="en-US"/>
        </w:rPr>
        <w:t xml:space="preserve"> from the </w:t>
      </w:r>
      <w:r w:rsidR="008B5242" w:rsidRPr="001F0EC4">
        <w:rPr>
          <w:lang w:val="en-US"/>
        </w:rPr>
        <w:t>empirical design</w:t>
      </w:r>
      <w:r w:rsidR="00FD7E8A" w:rsidRPr="001F0EC4">
        <w:rPr>
          <w:lang w:val="en-US"/>
        </w:rPr>
        <w:t>.</w:t>
      </w:r>
      <w:r w:rsidR="0088537C" w:rsidRPr="001F0EC4">
        <w:rPr>
          <w:lang w:val="en-US"/>
        </w:rPr>
        <w:t xml:space="preserve"> If definitions are provided, they</w:t>
      </w:r>
      <w:r w:rsidR="00030FFA" w:rsidRPr="001F0EC4">
        <w:rPr>
          <w:lang w:val="en-US"/>
        </w:rPr>
        <w:t xml:space="preserve"> often</w:t>
      </w:r>
      <w:r w:rsidR="0088537C" w:rsidRPr="001F0EC4">
        <w:rPr>
          <w:lang w:val="en-US"/>
        </w:rPr>
        <w:t xml:space="preserve"> vary across research contexts</w:t>
      </w:r>
      <w:r w:rsidR="008E7DBB" w:rsidRPr="001F0EC4">
        <w:rPr>
          <w:lang w:val="en-US"/>
        </w:rPr>
        <w:t xml:space="preserve"> (see </w:t>
      </w:r>
      <w:r w:rsidR="008E7DBB" w:rsidRPr="001F0EC4">
        <w:rPr>
          <w:b/>
          <w:bCs/>
          <w:lang w:val="en-US"/>
        </w:rPr>
        <w:t>Table 1</w:t>
      </w:r>
      <w:r w:rsidR="008E7DBB" w:rsidRPr="001F0EC4">
        <w:rPr>
          <w:lang w:val="en-US"/>
        </w:rPr>
        <w:t xml:space="preserve"> for examples)</w:t>
      </w:r>
      <w:r w:rsidR="0088537C" w:rsidRPr="001F0EC4">
        <w:rPr>
          <w:lang w:val="en-US"/>
        </w:rPr>
        <w:t xml:space="preserve">. In speech-language pathology, </w:t>
      </w:r>
      <w:r w:rsidR="002E409E">
        <w:rPr>
          <w:lang w:val="en-US"/>
        </w:rPr>
        <w:t>some</w:t>
      </w:r>
      <w:r w:rsidR="002E409E" w:rsidRPr="001F0EC4">
        <w:rPr>
          <w:lang w:val="en-US"/>
        </w:rPr>
        <w:t xml:space="preserve"> </w:t>
      </w:r>
      <w:r w:rsidR="0088537C" w:rsidRPr="001F0EC4">
        <w:rPr>
          <w:lang w:val="en-US"/>
        </w:rPr>
        <w:t xml:space="preserve">researchers refer to the definition provided by </w:t>
      </w:r>
      <w:r w:rsidR="004E074C" w:rsidRPr="001F0EC4">
        <w:rPr>
          <w:lang w:val="en-US"/>
        </w:rPr>
        <w:t xml:space="preserve">Yorkston and </w:t>
      </w:r>
      <w:r w:rsidR="006B4363" w:rsidRPr="001F0EC4">
        <w:rPr>
          <w:lang w:val="en-US"/>
        </w:rPr>
        <w:t>colleagues</w:t>
      </w:r>
      <w:r w:rsidR="004E074C" w:rsidRPr="001F0EC4">
        <w:rPr>
          <w:lang w:val="en-US"/>
        </w:rPr>
        <w:t xml:space="preserve"> (1999)</w:t>
      </w:r>
      <w:r w:rsidR="0088537C" w:rsidRPr="001F0EC4">
        <w:rPr>
          <w:lang w:val="en-US"/>
        </w:rPr>
        <w:t>: “</w:t>
      </w:r>
      <w:r w:rsidR="0088537C" w:rsidRPr="001F0EC4">
        <w:rPr>
          <w:i/>
          <w:lang w:val="en-US"/>
        </w:rPr>
        <w:t xml:space="preserve">Naturalness is defined as conforming to the listener’s standards of rate, rhythm, intonation, and stress patterning and to the syntactic structure of the utterance being </w:t>
      </w:r>
      <w:r w:rsidR="0088537C" w:rsidRPr="00C35DFD">
        <w:rPr>
          <w:i/>
          <w:lang w:val="en-US"/>
        </w:rPr>
        <w:t>produced</w:t>
      </w:r>
      <w:r w:rsidR="0088537C" w:rsidRPr="00C35DFD">
        <w:rPr>
          <w:lang w:val="en-US"/>
        </w:rPr>
        <w:t>”</w:t>
      </w:r>
      <w:r w:rsidR="00F9376C" w:rsidRPr="00C35DFD">
        <w:rPr>
          <w:lang w:val="en-US"/>
        </w:rPr>
        <w:t xml:space="preserve"> </w:t>
      </w:r>
      <w:sdt>
        <w:sdtPr>
          <w:rPr>
            <w:lang w:val="en-US"/>
          </w:rPr>
          <w:alias w:val="To edit, see citavi.com/edit"/>
          <w:tag w:val="CitaviPlaceholder#81827106-feb1-4df4-b2dd-d34cd8285ca7"/>
          <w:id w:val="18202584"/>
          <w:placeholder>
            <w:docPart w:val="DefaultPlaceholder_-1854013440"/>
          </w:placeholder>
        </w:sdtPr>
        <w:sdtEndPr/>
        <w:sdtContent>
          <w:r w:rsidR="004E074C" w:rsidRPr="00C35DFD">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TJkYWQ3LTk1ZjktNGU2Yy05ZmNiLWZiZDE0NTdmNmE4MSIsIlJhbmdlU3RhcnQiOjMsIlJhbmdlTGVuZ3RoIjo0LCJSZWZlcmVuY2VJZCI6IjI1ZDRkODQzLTBkNzktNGNjYy1iMzU1LTEwOWQyY2UwNTFj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A4MC8wMjY5OTIwNi4yMDE5LjE2NTI2OTIiLCJVcmlTdHJpbmciOiJodHRwczovL2RvaS5vcmcvMTAuMTA4MC8wMjY5OTIwNi4yMDE5LjE2NTI2OTI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g6NTMiLCJNb2RpZmllZEJ5IjoiX0NocmlzdGluZSBOdXNzYmF1bSIsIklkIjoiYjhmMGIxYTQtY2Q1ZC00OGY1LTg2OTctMGQ1OThhNmNiMDk1IiwiTW9kaWZpZWRPbiI6IjIwMjEtMTEtMTdUMDk6Mjg6NTM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zMTQ1NTEwMSIsIlVyaVN0cmluZyI6Imh0dHA6Ly93d3cubmNiaS5ubG0ubmloLmdvdi9wdWJtZWQvMzE0NTUxMD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}</w:instrText>
          </w:r>
          <w:r w:rsidR="004E074C" w:rsidRPr="00C35DFD">
            <w:rPr>
              <w:lang w:val="en-US"/>
            </w:rPr>
            <w:fldChar w:fldCharType="separate"/>
          </w:r>
          <w:r w:rsidR="00142576">
            <w:rPr>
              <w:lang w:val="en-US"/>
            </w:rPr>
            <w:t>[17,34]</w:t>
          </w:r>
          <w:r w:rsidR="004E074C" w:rsidRPr="00C35DFD">
            <w:rPr>
              <w:lang w:val="en-US"/>
            </w:rPr>
            <w:fldChar w:fldCharType="end"/>
          </w:r>
        </w:sdtContent>
      </w:sdt>
      <w:r w:rsidR="0088537C" w:rsidRPr="00C35DFD">
        <w:rPr>
          <w:lang w:val="en-US"/>
        </w:rPr>
        <w:t xml:space="preserve">. </w:t>
      </w:r>
      <w:r w:rsidR="002E1408" w:rsidRPr="00C35DFD">
        <w:rPr>
          <w:lang w:val="en-US"/>
        </w:rPr>
        <w:t>In contrast, research on synthetic and non-human voices usually defines naturalness as “</w:t>
      </w:r>
      <w:r w:rsidR="002E1408" w:rsidRPr="00C35DFD">
        <w:rPr>
          <w:i/>
          <w:lang w:val="en-US"/>
        </w:rPr>
        <w:t>speech most closely perceived as a human voice</w:t>
      </w:r>
      <w:r w:rsidR="002E1408" w:rsidRPr="00C35DFD">
        <w:rPr>
          <w:lang w:val="en-US"/>
        </w:rPr>
        <w:t xml:space="preserve">“ </w:t>
      </w:r>
      <w:sdt>
        <w:sdtPr>
          <w:rPr>
            <w:lang w:val="en-US"/>
          </w:rPr>
          <w:alias w:val="To edit, see citavi.com/edit"/>
          <w:tag w:val="CitaviPlaceholder#c42632e7-b8d9-4577-a0f9-df0d9ff5a691"/>
          <w:id w:val="-437529203"/>
          <w:placeholder>
            <w:docPart w:val="DefaultPlaceholder_-1854013440"/>
          </w:placeholder>
        </w:sdtPr>
        <w:sdtEndPr/>
        <w:sdtContent>
          <w:r w:rsidR="00F9376C" w:rsidRPr="00C35DFD">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mM2M4MGI0LTQ1OTktNDZhYi04NzU5LTBhYTUwYjBjZDZkOSIsIlJhbmdlTGVuZ3RoIjo0LCJSZWZlcmVuY2VJZCI6IjA2NjlhMWY0LTQ5YTQtNDY0MS1iMWJiLTllYTMyOGQwYjI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c2wuMjAyMS4xMDEzMjYiLCJVcmlTdHJpbmciOiJodHRwczovL2RvaS5vcmcvMTAuMTAxNi9qLmNzbC4yMDIxLjEwMTMy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1QxMzoyNDoxMSIsIk1vZGlmaWVkQnkiOiJfQ2hyaXN0aW5lIE51c3NiYXVtIiwiSWQiOiJkY2MzOGY1Ni0xNGE1LTQ5MjktOWEyMC00YzdlZmRhOWE2ZTQiLCJNb2RpZmllZE9uIjoiMjAyMy0xMi0wN1QxMzoyNDoxM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}</w:instrText>
          </w:r>
          <w:r w:rsidR="00F9376C" w:rsidRPr="00C35DFD">
            <w:rPr>
              <w:lang w:val="en-US"/>
            </w:rPr>
            <w:fldChar w:fldCharType="separate"/>
          </w:r>
          <w:r w:rsidR="00142576">
            <w:rPr>
              <w:lang w:val="en-US"/>
            </w:rPr>
            <w:t>[35]</w:t>
          </w:r>
          <w:r w:rsidR="00F9376C" w:rsidRPr="00C35DFD">
            <w:rPr>
              <w:lang w:val="en-US"/>
            </w:rPr>
            <w:fldChar w:fldCharType="end"/>
          </w:r>
        </w:sdtContent>
      </w:sdt>
      <w:r w:rsidR="002E1408" w:rsidRPr="00C35DFD">
        <w:rPr>
          <w:lang w:val="en-US"/>
        </w:rPr>
        <w:t xml:space="preserve"> or “</w:t>
      </w:r>
      <w:r w:rsidR="002E1408" w:rsidRPr="00C35DFD">
        <w:rPr>
          <w:i/>
          <w:lang w:val="en-US"/>
        </w:rPr>
        <w:t>the degree to which a user feels a certain technology or system is human-like</w:t>
      </w:r>
      <w:r w:rsidR="002E1408" w:rsidRPr="00C35DFD">
        <w:rPr>
          <w:lang w:val="en-US"/>
        </w:rPr>
        <w:t>”</w:t>
      </w:r>
      <w:r w:rsidR="00F9376C" w:rsidRPr="00C35DFD">
        <w:rPr>
          <w:lang w:val="en-US"/>
        </w:rPr>
        <w:t xml:space="preserve"> </w:t>
      </w:r>
      <w:sdt>
        <w:sdtPr>
          <w:rPr>
            <w:lang w:val="en-US"/>
          </w:rPr>
          <w:alias w:val="To edit, see citavi.com/edit"/>
          <w:tag w:val="CitaviPlaceholder#691ea47d-aa19-491b-b6f8-8b0493c1e5f2"/>
          <w:id w:val="935324410"/>
          <w:placeholder>
            <w:docPart w:val="DefaultPlaceholder_-1854013440"/>
          </w:placeholder>
        </w:sdtPr>
        <w:sdtEndPr/>
        <w:sdtContent>
          <w:r w:rsidR="00F9376C" w:rsidRPr="00C35DFD">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hZDQ5ZDY4LTVlZGQtNDZjNS1iZWZiLWE1ZjVlZTExZGMwMyIsIlJhbmdlTGVuZ3RoIjo0LCJSZWZlcmVuY2VJZCI6ImEwYTI2Yzk4LTBkZjktNDM2Yy1iOGE5LTI1YjlhZWY1YmNh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MTYvai5jaGIuMjAyMS4xMDY3MjciLCJVcmlTdHJpbmciOiJodHRwczovL2RvaS5vcmcvMTAuMTAxNi9qLmNoYi4yMDIxLjEwNjcyN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}</w:instrText>
          </w:r>
          <w:r w:rsidR="00F9376C" w:rsidRPr="00C35DFD">
            <w:rPr>
              <w:lang w:val="en-US"/>
            </w:rPr>
            <w:fldChar w:fldCharType="separate"/>
          </w:r>
          <w:r w:rsidR="00142576">
            <w:rPr>
              <w:lang w:val="en-US"/>
            </w:rPr>
            <w:t>[36]</w:t>
          </w:r>
          <w:r w:rsidR="00F9376C" w:rsidRPr="00C35DFD">
            <w:rPr>
              <w:lang w:val="en-US"/>
            </w:rPr>
            <w:fldChar w:fldCharType="end"/>
          </w:r>
        </w:sdtContent>
      </w:sdt>
      <w:r w:rsidR="002E1408" w:rsidRPr="00C35DFD">
        <w:rPr>
          <w:lang w:val="en-US"/>
        </w:rPr>
        <w:t xml:space="preserve">. Accordingly, many studies using synthetic voices do not refer </w:t>
      </w:r>
      <w:r w:rsidR="002E1408">
        <w:rPr>
          <w:lang w:val="en-US"/>
        </w:rPr>
        <w:t xml:space="preserve">to naturalness but to </w:t>
      </w:r>
      <w:r w:rsidR="002E1408" w:rsidRPr="00070DE1">
        <w:rPr>
          <w:lang w:val="en-US"/>
        </w:rPr>
        <w:t>human-likeness</w:t>
      </w:r>
      <w:r w:rsidR="002E1408">
        <w:rPr>
          <w:lang w:val="en-US"/>
        </w:rPr>
        <w:t xml:space="preserve"> </w:t>
      </w:r>
      <w:r w:rsidR="00FF3695">
        <w:rPr>
          <w:lang w:val="en-US"/>
        </w:rPr>
        <w:t xml:space="preserve">or </w:t>
      </w:r>
      <w:r w:rsidR="00FF3695" w:rsidRPr="000E43FB">
        <w:rPr>
          <w:b/>
          <w:bCs/>
          <w:lang w:val="en-US"/>
        </w:rPr>
        <w:t>anthropomorphism</w:t>
      </w:r>
      <w:r w:rsidR="00FF3695">
        <w:rPr>
          <w:lang w:val="en-US"/>
        </w:rPr>
        <w:t xml:space="preserve"> </w:t>
      </w:r>
      <w:r w:rsidR="002E1408">
        <w:rPr>
          <w:lang w:val="en-US"/>
        </w:rPr>
        <w:t>of voices.</w:t>
      </w:r>
    </w:p>
    <w:p w14:paraId="73DD6285" w14:textId="60C812AB" w:rsidR="00BE01A0" w:rsidRDefault="005B7151" w:rsidP="007E2D94">
      <w:pPr>
        <w:spacing w:line="480" w:lineRule="auto"/>
        <w:jc w:val="both"/>
        <w:rPr>
          <w:lang w:val="en-US"/>
        </w:rPr>
      </w:pPr>
      <w:r>
        <w:rPr>
          <w:lang w:val="en-US"/>
        </w:rPr>
        <w:t xml:space="preserve">Interestingly, </w:t>
      </w:r>
      <w:r w:rsidR="00070DE1">
        <w:rPr>
          <w:lang w:val="en-US"/>
        </w:rPr>
        <w:t>these</w:t>
      </w:r>
      <w:r>
        <w:rPr>
          <w:lang w:val="en-US"/>
        </w:rPr>
        <w:t xml:space="preserve"> definitions </w:t>
      </w:r>
      <w:r w:rsidR="00C43D54">
        <w:rPr>
          <w:lang w:val="en-US"/>
        </w:rPr>
        <w:t xml:space="preserve">seem to </w:t>
      </w:r>
      <w:r>
        <w:rPr>
          <w:lang w:val="en-US"/>
        </w:rPr>
        <w:t xml:space="preserve">share two important assumptions: First, </w:t>
      </w:r>
      <w:r w:rsidR="002E409E">
        <w:rPr>
          <w:lang w:val="en-US"/>
        </w:rPr>
        <w:t xml:space="preserve">that </w:t>
      </w:r>
      <w:r>
        <w:rPr>
          <w:lang w:val="en-US"/>
        </w:rPr>
        <w:t xml:space="preserve">voice naturalness </w:t>
      </w:r>
      <w:r w:rsidR="00070DE1">
        <w:rPr>
          <w:lang w:val="en-US"/>
        </w:rPr>
        <w:t>is a</w:t>
      </w:r>
      <w:r>
        <w:rPr>
          <w:lang w:val="en-US"/>
        </w:rPr>
        <w:t xml:space="preserve"> perceptual and subjective measure</w:t>
      </w:r>
      <w:r w:rsidR="003328F6">
        <w:rPr>
          <w:lang w:val="en-US"/>
        </w:rPr>
        <w:t xml:space="preserve"> </w:t>
      </w:r>
      <w:sdt>
        <w:sdtPr>
          <w:rPr>
            <w:lang w:val="en-US"/>
          </w:rPr>
          <w:alias w:val="To edit, see citavi.com/edit"/>
          <w:tag w:val="CitaviPlaceholder#1541a972-af86-47df-b1cf-f051191ef1b8"/>
          <w:id w:val="-2010508355"/>
          <w:placeholder>
            <w:docPart w:val="DefaultPlaceholder_-1854013440"/>
          </w:placeholder>
        </w:sdtPr>
        <w:sdtEndPr/>
        <w:sdtContent>
          <w:r w:rsidR="003328F6">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2ZGI0MDY4LThkZDgtNDg3OC1iZWY4LTE5OGQwOWMzZDFmNSIsIlJhbmdlTGVuZ3RoIjo0LCJSZWZlcmVuY2VJZCI6IjhjZTBkZTg2LTBhNWMtNDFjZC05NWI1LWMyOTQ5MTIyZWZj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c8L24+XHJcbiAgPGluPnRydWU8L2luPlxyXG4gIDxvcz43PC9vcz5cclxuICA8cHM+NzwvcHM+XHJcbjwvc3A+XHJcbjxlcD5cclxuICA8bj4xOTwvbj5cclxuICA8aW4+dHJ1ZTwvaW4+XHJcbiAgPG9zPjE5PC9vcz5cclxuICA8cHM+MTk8L3BzPlxyXG48L2VwPlxyXG48b3M+Ny0xOTwvb3M+IiwiUGVyaW9kaWNhbCI6eyIkaWQiOiI4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NS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Mi0wNi0wMVQwOToxMDozNiIsIlByb2plY3QiOnsiJHJlZiI6IjUifX0sIlVzZU51bWJlcmluZ1R5cGVPZlBhcmVudERvY3VtZW50IjpmYWxzZX1dLCJGb3JtYXR0ZWRUZXh0Ijp7IiRpZCI6IjkiLCJDb3VudCI6MSwiVGV4dFVuaXRzIjpbeyIkaWQiOiIxMCIsIkZvbnRTdHlsZSI6eyIkaWQiOiIxMSIsIk5ldXRyYWwiOnRydWV9LCJSZWFkaW5nT3JkZXIiOjEsIlRleHQiOiJbMzddIn1dfSwiVGFnIjoiQ2l0YXZpUGxhY2Vob2xkZXIjMTU0MWE5NzItYWY4Ni00N2RmLWIxY2YtZjA1MTE5MWVmMWI4IiwiVGV4dCI6IlszN10iLCJXQUlWZXJzaW9uIjoiNi4xMS4wLjAifQ==}</w:instrText>
          </w:r>
          <w:r w:rsidR="003328F6">
            <w:rPr>
              <w:lang w:val="en-US"/>
            </w:rPr>
            <w:fldChar w:fldCharType="separate"/>
          </w:r>
          <w:r w:rsidR="00142576">
            <w:rPr>
              <w:lang w:val="en-US"/>
            </w:rPr>
            <w:t>[37]</w:t>
          </w:r>
          <w:r w:rsidR="003328F6">
            <w:rPr>
              <w:lang w:val="en-US"/>
            </w:rPr>
            <w:fldChar w:fldCharType="end"/>
          </w:r>
        </w:sdtContent>
      </w:sdt>
      <w:r>
        <w:rPr>
          <w:lang w:val="en-US"/>
        </w:rPr>
        <w:t xml:space="preserve">. Second, </w:t>
      </w:r>
      <w:r w:rsidR="002E409E">
        <w:rPr>
          <w:lang w:val="en-US"/>
        </w:rPr>
        <w:t xml:space="preserve">that </w:t>
      </w:r>
      <w:r>
        <w:rPr>
          <w:lang w:val="en-US"/>
        </w:rPr>
        <w:t>listeners</w:t>
      </w:r>
      <w:r w:rsidR="00030FFA">
        <w:rPr>
          <w:lang w:val="en-US"/>
        </w:rPr>
        <w:t>’</w:t>
      </w:r>
      <w:r>
        <w:rPr>
          <w:lang w:val="en-US"/>
        </w:rPr>
        <w:t xml:space="preserve"> naturalness perception is the result of a complex multifactorial impression formation, </w:t>
      </w:r>
      <w:r w:rsidR="00D94355">
        <w:rPr>
          <w:lang w:val="en-US"/>
        </w:rPr>
        <w:t>presumably</w:t>
      </w:r>
      <w:r>
        <w:rPr>
          <w:lang w:val="en-US"/>
        </w:rPr>
        <w:t xml:space="preserve"> based on the integration and weighting of many </w:t>
      </w:r>
      <w:r w:rsidRPr="000E43FB">
        <w:rPr>
          <w:b/>
          <w:bCs/>
          <w:lang w:val="en-US"/>
        </w:rPr>
        <w:t>acoustic cues</w:t>
      </w:r>
      <w:r w:rsidR="00B53B58">
        <w:rPr>
          <w:lang w:val="en-US"/>
        </w:rPr>
        <w:t xml:space="preserve"> </w:t>
      </w:r>
      <w:sdt>
        <w:sdtPr>
          <w:rPr>
            <w:lang w:val="en-US"/>
          </w:rPr>
          <w:alias w:val="To edit, see citavi.com/edit"/>
          <w:tag w:val="CitaviPlaceholder#9bf65d60-e1ee-4d70-95c1-291f4db62349"/>
          <w:id w:val="456540836"/>
          <w:placeholder>
            <w:docPart w:val="DefaultPlaceholder_-1854013440"/>
          </w:placeholder>
        </w:sdtPr>
        <w:sdtEndPr/>
        <w:sdtContent>
          <w:r w:rsidR="007D11CD">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wZmZkMDg4LWI1ZjQtNDcxZC04ZWJjLWU0MDMxYzFmMzhhZSIsIlJhbmdlTGVuZ3RoIjo0LCJSZWZlcmVuY2VJZCI6ImNiM2RjYTU0LTNmNDQtNDVkZC05NWJmLWQ4MjMzY2FiNzI4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AuMTAxNi9qLnNwZWNvbS4yMDEwLjEwLjAwMyIsIlVyaVN0cmluZyI6Imh0dHBzOi8vZG9pLm9yZy8xMC4xMDE2L2ouc3BlY29tLjIwMTAuMTAuMDA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}</w:instrText>
          </w:r>
          <w:r w:rsidR="007D11CD">
            <w:rPr>
              <w:lang w:val="en-US"/>
            </w:rPr>
            <w:fldChar w:fldCharType="separate"/>
          </w:r>
          <w:r w:rsidR="00142576">
            <w:rPr>
              <w:lang w:val="en-US"/>
            </w:rPr>
            <w:t>[38]</w:t>
          </w:r>
          <w:r w:rsidR="007D11CD">
            <w:rPr>
              <w:lang w:val="en-US"/>
            </w:rPr>
            <w:fldChar w:fldCharType="end"/>
          </w:r>
        </w:sdtContent>
      </w:sdt>
      <w:r>
        <w:rPr>
          <w:lang w:val="en-US"/>
        </w:rPr>
        <w:t xml:space="preserve">. Beyond </w:t>
      </w:r>
      <w:r w:rsidR="002E409E">
        <w:rPr>
          <w:lang w:val="en-US"/>
        </w:rPr>
        <w:t xml:space="preserve">this, </w:t>
      </w:r>
      <w:r>
        <w:rPr>
          <w:lang w:val="en-US"/>
        </w:rPr>
        <w:t xml:space="preserve">conceptualizations are </w:t>
      </w:r>
      <w:r w:rsidR="002E409E">
        <w:rPr>
          <w:lang w:val="en-US"/>
        </w:rPr>
        <w:t xml:space="preserve">highly </w:t>
      </w:r>
      <w:r>
        <w:rPr>
          <w:lang w:val="en-US"/>
        </w:rPr>
        <w:t xml:space="preserve">heterogeneous because </w:t>
      </w:r>
      <w:r w:rsidR="00987DE8">
        <w:rPr>
          <w:lang w:val="en-US"/>
        </w:rPr>
        <w:t xml:space="preserve">they are tailored to the respective empirical focus. </w:t>
      </w:r>
      <w:r w:rsidR="002E409E">
        <w:rPr>
          <w:lang w:val="en-US"/>
        </w:rPr>
        <w:t>T</w:t>
      </w:r>
      <w:r w:rsidR="00987DE8">
        <w:rPr>
          <w:lang w:val="en-US"/>
        </w:rPr>
        <w:t>he</w:t>
      </w:r>
      <w:r w:rsidR="00D73D6F">
        <w:rPr>
          <w:lang w:val="en-US"/>
        </w:rPr>
        <w:t>se</w:t>
      </w:r>
      <w:r w:rsidR="00987DE8">
        <w:rPr>
          <w:lang w:val="en-US"/>
        </w:rPr>
        <w:t xml:space="preserve"> </w:t>
      </w:r>
      <w:r w:rsidR="00E14549">
        <w:rPr>
          <w:lang w:val="en-US"/>
        </w:rPr>
        <w:t xml:space="preserve">prevailing </w:t>
      </w:r>
      <w:r w:rsidR="00D73D6F">
        <w:rPr>
          <w:lang w:val="en-US"/>
        </w:rPr>
        <w:t>inconsistencies</w:t>
      </w:r>
      <w:r w:rsidR="00910521">
        <w:rPr>
          <w:lang w:val="en-US"/>
        </w:rPr>
        <w:t xml:space="preserve"> </w:t>
      </w:r>
      <w:r w:rsidR="008D1317">
        <w:rPr>
          <w:lang w:val="en-US"/>
        </w:rPr>
        <w:t>alongside heterogeneous terminology</w:t>
      </w:r>
      <w:r w:rsidR="002E409E">
        <w:rPr>
          <w:lang w:val="en-US"/>
        </w:rPr>
        <w:t xml:space="preserve"> (discussed next)</w:t>
      </w:r>
      <w:r w:rsidR="008D1317">
        <w:rPr>
          <w:lang w:val="en-US"/>
        </w:rPr>
        <w:t xml:space="preserve"> </w:t>
      </w:r>
      <w:r w:rsidR="00910521">
        <w:rPr>
          <w:lang w:val="en-US"/>
        </w:rPr>
        <w:t>make it</w:t>
      </w:r>
      <w:r w:rsidR="00C22065">
        <w:rPr>
          <w:lang w:val="en-US"/>
        </w:rPr>
        <w:t xml:space="preserve"> challenging</w:t>
      </w:r>
      <w:r w:rsidR="00910521">
        <w:rPr>
          <w:lang w:val="en-US"/>
        </w:rPr>
        <w:t xml:space="preserve"> to compare and integrate </w:t>
      </w:r>
      <w:r w:rsidR="00FD4DD7">
        <w:rPr>
          <w:lang w:val="en-US"/>
        </w:rPr>
        <w:t xml:space="preserve">different </w:t>
      </w:r>
      <w:r w:rsidR="00910521">
        <w:rPr>
          <w:lang w:val="en-US"/>
        </w:rPr>
        <w:t xml:space="preserve">insights. </w:t>
      </w:r>
      <w:r w:rsidR="00FC65F0">
        <w:rPr>
          <w:lang w:val="en-US"/>
        </w:rPr>
        <w:t xml:space="preserve">We therefore </w:t>
      </w:r>
      <w:r>
        <w:rPr>
          <w:lang w:val="en-US"/>
        </w:rPr>
        <w:t>see a strong need</w:t>
      </w:r>
      <w:r w:rsidR="00FC65F0">
        <w:rPr>
          <w:lang w:val="en-US"/>
        </w:rPr>
        <w:t xml:space="preserve"> to unite </w:t>
      </w:r>
      <w:r w:rsidR="00987DE8">
        <w:rPr>
          <w:lang w:val="en-US"/>
        </w:rPr>
        <w:t>them</w:t>
      </w:r>
      <w:r w:rsidR="00FC65F0">
        <w:rPr>
          <w:lang w:val="en-US"/>
        </w:rPr>
        <w:t xml:space="preserve"> under a concise conceptual framework</w:t>
      </w:r>
      <w:r w:rsidR="002E409E">
        <w:rPr>
          <w:lang w:val="en-US"/>
        </w:rPr>
        <w:t>.</w:t>
      </w:r>
      <w:r w:rsidR="00987DE8">
        <w:rPr>
          <w:lang w:val="en-US"/>
        </w:rPr>
        <w:t xml:space="preserve"> </w:t>
      </w:r>
    </w:p>
    <w:p w14:paraId="60D58F31" w14:textId="12695CFF" w:rsidR="00A017E1" w:rsidRPr="00F60C42" w:rsidRDefault="00D94004" w:rsidP="000D56B2">
      <w:pPr>
        <w:pStyle w:val="berschrift2"/>
        <w:spacing w:line="480" w:lineRule="auto"/>
        <w:jc w:val="both"/>
        <w:rPr>
          <w:i/>
          <w:iCs/>
          <w:lang w:val="en-US"/>
        </w:rPr>
      </w:pPr>
      <w:bookmarkStart w:id="44" w:name="_Toc160791728"/>
      <w:r w:rsidRPr="00F60C42">
        <w:rPr>
          <w:i/>
          <w:iCs/>
          <w:lang w:val="en-US"/>
        </w:rPr>
        <w:t xml:space="preserve">Heterogeneous </w:t>
      </w:r>
      <w:r w:rsidR="00FD28C0" w:rsidRPr="00F60C42">
        <w:rPr>
          <w:i/>
          <w:iCs/>
          <w:lang w:val="en-US"/>
        </w:rPr>
        <w:t>o</w:t>
      </w:r>
      <w:r w:rsidR="00A017E1" w:rsidRPr="00F60C42">
        <w:rPr>
          <w:i/>
          <w:iCs/>
          <w:lang w:val="en-US"/>
        </w:rPr>
        <w:t>perationalization</w:t>
      </w:r>
      <w:bookmarkEnd w:id="44"/>
    </w:p>
    <w:p w14:paraId="56C7794E" w14:textId="6A32141A" w:rsidR="00A017E1" w:rsidRPr="00C43D54" w:rsidRDefault="0098387A" w:rsidP="00543E14">
      <w:pPr>
        <w:spacing w:line="480" w:lineRule="auto"/>
        <w:jc w:val="both"/>
        <w:rPr>
          <w:lang w:val="en-US"/>
        </w:rPr>
      </w:pPr>
      <w:r w:rsidRPr="0098387A">
        <w:rPr>
          <w:lang w:val="en-US"/>
        </w:rPr>
        <w:t xml:space="preserve">A </w:t>
      </w:r>
      <w:r w:rsidR="00070DE1">
        <w:rPr>
          <w:lang w:val="en-US"/>
        </w:rPr>
        <w:t>common</w:t>
      </w:r>
      <w:r w:rsidRPr="0098387A">
        <w:rPr>
          <w:lang w:val="en-US"/>
        </w:rPr>
        <w:t xml:space="preserve"> </w:t>
      </w:r>
      <w:r w:rsidR="00BD0FF9">
        <w:rPr>
          <w:lang w:val="en-US"/>
        </w:rPr>
        <w:t>consequence</w:t>
      </w:r>
      <w:r w:rsidRPr="0098387A">
        <w:rPr>
          <w:lang w:val="en-US"/>
        </w:rPr>
        <w:t xml:space="preserve"> of </w:t>
      </w:r>
      <w:r w:rsidR="00483985">
        <w:rPr>
          <w:lang w:val="en-US"/>
        </w:rPr>
        <w:t>inconsistent conceptualization</w:t>
      </w:r>
      <w:r>
        <w:rPr>
          <w:lang w:val="en-US"/>
        </w:rPr>
        <w:t xml:space="preserve"> is </w:t>
      </w:r>
      <w:r w:rsidR="00CE4FC4">
        <w:rPr>
          <w:lang w:val="en-US"/>
        </w:rPr>
        <w:t>heterogeneous</w:t>
      </w:r>
      <w:r>
        <w:rPr>
          <w:lang w:val="en-US"/>
        </w:rPr>
        <w:t xml:space="preserve"> </w:t>
      </w:r>
      <w:r w:rsidRPr="00085503">
        <w:rPr>
          <w:lang w:val="en-US"/>
        </w:rPr>
        <w:t>operationalization.</w:t>
      </w:r>
      <w:r>
        <w:rPr>
          <w:lang w:val="en-US"/>
        </w:rPr>
        <w:t xml:space="preserve"> </w:t>
      </w:r>
      <w:r w:rsidR="008B4471">
        <w:rPr>
          <w:lang w:val="en-US"/>
        </w:rPr>
        <w:t>Primarily</w:t>
      </w:r>
      <w:r w:rsidR="00B53B58">
        <w:rPr>
          <w:lang w:val="en-US"/>
        </w:rPr>
        <w:t>, this</w:t>
      </w:r>
      <w:r w:rsidR="00070DE1">
        <w:rPr>
          <w:lang w:val="en-US"/>
        </w:rPr>
        <w:t xml:space="preserve"> concerns</w:t>
      </w:r>
      <w:r w:rsidR="00B53B58">
        <w:rPr>
          <w:lang w:val="en-US"/>
        </w:rPr>
        <w:t xml:space="preserve"> the studied vocal categories and features, which include human vs. synthetic voices </w:t>
      </w:r>
      <w:sdt>
        <w:sdtPr>
          <w:rPr>
            <w:lang w:val="en-US"/>
          </w:rPr>
          <w:alias w:val="To edit, see citavi.com/edit"/>
          <w:tag w:val="CitaviPlaceholder#74075ef2-1230-4f2d-af69-a86ad7672f5b"/>
          <w:id w:val="-57395187"/>
          <w:placeholder>
            <w:docPart w:val="DefaultPlaceholder_-1854013440"/>
          </w:placeholder>
        </w:sdtPr>
        <w:sdtEndPr/>
        <w:sdtContent>
          <w:r w:rsidR="00CE4FC4">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1YTQyNDVkLTljMjItNGY2Zi1iNGNhLTU3MzY2YzRiNDk4YSIsIlJhbmdlU3RhcnQiOjMsIlJhbmdlTGVuZ3RoIjozLCJSZWZlcmVuY2VJZCI6ImRkZjIyNjE4LTI5YTEtNDNiNS1iNDNmLTY4MDhkODUyNzE4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TAvbXRpNjA3MDA1MSIsIlVyaVN0cmluZyI6Imh0dHBzOi8vZG9pLm9yZy8xMC4zMzkwL210aTYwNzAwNTE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JodHRwczovL2RsLmFjbS5vcmcvZG9pL3Byb2NlZWRpbmdzLzEwLjExNDUvMzMxOTUwMiIsIlVyaVN0cmluZyI6Imh0dHBzOi8vZGwuYWNtLm9yZy9kb2kvcHJvY2VlZGluZ3MvMTAuMTE0NS8zMzE5NTAy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Q6MTk6MTEiLCJNb2RpZmllZEJ5IjoiX0NocmlzdGluZSBOdXNzYmF1bSIsIklkIjoiMzQwYjVmZmYtNDBjYy00NmRjLTlmZWEtNTNjMmM4ZmI2N2FiIiwiTW9kaWZpZWRPbiI6IjIwMjQtMDEtMDNUMTQ6MTk6MTEiLCJQcm9qZWN0Ijp7IiRyZWYiOiI1In19XSwiT3JnYW5pemF0aW9ucyI6W10sIk90aGVyc0ludm9sdmVkIjpbXSwiUGxhY2VPZlB1YmxpY2F0aW9uIjoiTmV3IFlvcmssIE5ZLCBVU0EiLCJQdWJsaXNoZXJzIjpbeyIkaWQiOiI0NS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}</w:instrText>
          </w:r>
          <w:r w:rsidR="00CE4FC4">
            <w:rPr>
              <w:lang w:val="en-US"/>
            </w:rPr>
            <w:fldChar w:fldCharType="separate"/>
          </w:r>
          <w:r w:rsidR="00142576">
            <w:rPr>
              <w:lang w:val="en-US"/>
            </w:rPr>
            <w:t>[30,39–42]</w:t>
          </w:r>
          <w:r w:rsidR="00CE4FC4">
            <w:rPr>
              <w:lang w:val="en-US"/>
            </w:rPr>
            <w:fldChar w:fldCharType="end"/>
          </w:r>
        </w:sdtContent>
      </w:sdt>
      <w:r w:rsidR="00B53B58">
        <w:rPr>
          <w:lang w:val="en-US"/>
        </w:rPr>
        <w:t>;</w:t>
      </w:r>
      <w:r w:rsidR="00B662E7">
        <w:rPr>
          <w:lang w:val="en-US"/>
        </w:rPr>
        <w:t xml:space="preserve"> cartoon voices </w:t>
      </w:r>
      <w:sdt>
        <w:sdtPr>
          <w:rPr>
            <w:lang w:val="en-US"/>
          </w:rPr>
          <w:alias w:val="To edit, see citavi.com/edit"/>
          <w:tag w:val="CitaviPlaceholder#79b270ff-d66d-4248-a8e2-38fd2d07584c"/>
          <w:id w:val="-889108390"/>
          <w:placeholder>
            <w:docPart w:val="DefaultPlaceholder_-1854013440"/>
          </w:placeholder>
        </w:sdtPr>
        <w:sdtEndPr/>
        <w:sdtContent>
          <w:r w:rsidR="00B662E7">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lNzUxZmY5LWNjMWItNDEyZS04NzRkLWIxNTRjM2QyNTQ1NSIsIlJhbmdlTGVuZ3RoIjo0LCJSZWZlcmVuY2VJZCI6IjU4MzNhZjc0LTgzNzgtNGYwYy05Mjk5LTA4ZTg3ODI0OGNh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NDIvUzAyMTk4NDM2MjM1MDAwMTkiLCJVcmlTdHJpbmciOiJodHRwczovL2RvaS5vcmcvMTAuMTE0Mi9TMDIxOTg0MzYyMzUwMDAxO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}</w:instrText>
          </w:r>
          <w:r w:rsidR="00B662E7">
            <w:rPr>
              <w:lang w:val="en-US"/>
            </w:rPr>
            <w:fldChar w:fldCharType="separate"/>
          </w:r>
          <w:r w:rsidR="00142576">
            <w:rPr>
              <w:lang w:val="en-US"/>
            </w:rPr>
            <w:t>[43]</w:t>
          </w:r>
          <w:r w:rsidR="00B662E7">
            <w:rPr>
              <w:lang w:val="en-US"/>
            </w:rPr>
            <w:fldChar w:fldCharType="end"/>
          </w:r>
        </w:sdtContent>
      </w:sdt>
      <w:r w:rsidR="00A2143E">
        <w:rPr>
          <w:lang w:val="en-US"/>
        </w:rPr>
        <w:t>;</w:t>
      </w:r>
      <w:r w:rsidR="00B662E7">
        <w:rPr>
          <w:lang w:val="en-US"/>
        </w:rPr>
        <w:t xml:space="preserve"> </w:t>
      </w:r>
      <w:r w:rsidR="00B53B58">
        <w:rPr>
          <w:lang w:val="en-US"/>
        </w:rPr>
        <w:t xml:space="preserve"> pathological voices such as</w:t>
      </w:r>
      <w:r w:rsidR="00CE4FC4">
        <w:rPr>
          <w:lang w:val="en-US"/>
        </w:rPr>
        <w:t xml:space="preserve"> in individuals with </w:t>
      </w:r>
      <w:r w:rsidR="00B662E7">
        <w:rPr>
          <w:lang w:val="en-US"/>
        </w:rPr>
        <w:t>Parkinson’s</w:t>
      </w:r>
      <w:r w:rsidR="00CE4FC4">
        <w:rPr>
          <w:lang w:val="en-US"/>
        </w:rPr>
        <w:t xml:space="preserve"> </w:t>
      </w:r>
      <w:r w:rsidR="00B662E7">
        <w:rPr>
          <w:lang w:val="en-US"/>
        </w:rPr>
        <w:t>d</w:t>
      </w:r>
      <w:r w:rsidR="00CE4FC4">
        <w:rPr>
          <w:lang w:val="en-US"/>
        </w:rPr>
        <w:t xml:space="preserve">isease </w:t>
      </w:r>
      <w:sdt>
        <w:sdtPr>
          <w:rPr>
            <w:lang w:val="en-US"/>
          </w:rPr>
          <w:alias w:val="To edit, see citavi.com/edit"/>
          <w:tag w:val="CitaviPlaceholder#bf8aa448-37d1-4ccc-86b8-ac6bdd7d24e3"/>
          <w:id w:val="-1399285837"/>
          <w:placeholder>
            <w:docPart w:val="DefaultPlaceholder_-1854013440"/>
          </w:placeholder>
        </w:sdtPr>
        <w:sdtEndPr/>
        <w:sdtContent>
          <w:r w:rsidR="00CE4FC4">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NiMjA1ZjJmLWQ1MjUtNGYzZS1iOGE3LWVlMmQ1ZGE0NDUwNSIsIlJhbmdlTGVuZ3RoIjozLCJSZWZlcmVuY2VJZCI6ImY1YzViMzcyLThjOWMtNDM0ZC05NmU5LTFkNGE0YjI5YTQ1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FidXJfMjAyMSIsIkNpdGF0aW9uS2V5VXBkYXRlVHlwZSI6MCwiQ29sbGFib3JhdG9ycyI6W10sIkRhdGUyIjoiMDMuMTEuMjAyMSIsIkRvaSI6IjEwLjEwNDQvMjAyMV9KU0xIUi0yMS0wMDE1My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zNDczMTU3NyIsIlVyaVN0cmluZyI6Imh0dHA6Ly93d3cubmNiaS5ubG0ubmloLmdvdi9wdWJtZWQvMzQ3MzE1Nz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TdUMDk6MTE6MjUiLCJNb2RpZmllZEJ5IjoiX0NocmlzdGluZSBOdXNzYmF1bSIsIklkIjoiMDhhM2JiODktYjJlZC00MzYyLWI4YjMtNjBmNjA5ZGEzZmI0IiwiTW9kaWZpZWRPbiI6IjIwMjMtMTEtMTdUMDk6MTE6MjU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Q0LzIwMjFfSlNMSFItMjEtMDAxNTMiLCJVcmlTdHJpbmciOiJodHRwczovL2RvaS5vcmcvMTAuMTA0NC8yMDIxX0pTTEhSLTIxLTAwMTU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3VDA5OjExOjI1IiwiTW9kaWZpZWRCeSI6Il9DaHJpc3RpbmUgTnVzc2JhdW0iLCJJZCI6IjJjMWJiZThlLThjZDUtNDk4NC1iM2IxLTcyOTMwMzFhOTNkMyIsIk1vZGlmaWVkT24iOiIyMDIzLTExLTE3VDA5OjExOjI1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TE1MDY2NiIsIlVyaVN0cmluZyI6Imh0dHBzOi8vd3d3Lm5jYmkubmxtLm5paC5nb3YvcG1jL2FydGljbGVzL1BNQzkxNTA2NjY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zOjM4IiwiTW9kaWZpZWRCeSI6Il9DaHJpc3RpbmUgTnVzc2JhdW0iLCJJZCI6IjdmMzQ3MmJkLTZmNzktNDFmNy04NGE5LTc2NTBlNDViM2IyYSIsIk1vZGlmaWVkT24iOiIyMDI0LTA3LTAzVDE0OjMzOjM4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}</w:instrText>
          </w:r>
          <w:r w:rsidR="00CE4FC4">
            <w:rPr>
              <w:lang w:val="en-US"/>
            </w:rPr>
            <w:fldChar w:fldCharType="separate"/>
          </w:r>
          <w:r w:rsidR="00142576">
            <w:rPr>
              <w:lang w:val="en-US"/>
            </w:rPr>
            <w:t>[44–47]</w:t>
          </w:r>
          <w:r w:rsidR="00CE4FC4">
            <w:rPr>
              <w:lang w:val="en-US"/>
            </w:rPr>
            <w:fldChar w:fldCharType="end"/>
          </w:r>
        </w:sdtContent>
      </w:sdt>
      <w:r w:rsidR="00CE4FC4">
        <w:rPr>
          <w:lang w:val="en-US"/>
        </w:rPr>
        <w:t xml:space="preserve">, </w:t>
      </w:r>
      <w:r w:rsidR="00CE4FC4" w:rsidRPr="000E43FB">
        <w:rPr>
          <w:b/>
          <w:bCs/>
          <w:lang w:val="en-US"/>
        </w:rPr>
        <w:t>tracheoesophageal speech</w:t>
      </w:r>
      <w:r w:rsidR="00CE4FC4">
        <w:rPr>
          <w:lang w:val="en-US"/>
        </w:rPr>
        <w:t xml:space="preserve"> </w:t>
      </w:r>
      <w:sdt>
        <w:sdtPr>
          <w:rPr>
            <w:lang w:val="en-US"/>
          </w:rPr>
          <w:alias w:val="To edit, see citavi.com/edit"/>
          <w:tag w:val="CitaviPlaceholder#6a72c3f4-4f03-4f57-a289-e71a6d040472"/>
          <w:id w:val="234980001"/>
          <w:placeholder>
            <w:docPart w:val="DefaultPlaceholder_-1854013440"/>
          </w:placeholder>
        </w:sdtPr>
        <w:sdtEndPr/>
        <w:sdtContent>
          <w:r w:rsidR="00CE4FC4">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zZjlhOTE1LWMxNzUtNGQzNi04ZGMzLTIxMDlhYjA4NzYwOCIsIlJhbmdlTGVuZ3RoIjozLCJSZWZlcmVuY2VJZCI6ImZjM2UyOTU0LWQ3OTAtNDY5NC1iYmJjLTNjNTIxM2MxNzc5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NDQvMTA5Mi00Mzg4KDIwMDIvMDg3KSIsIlVyaVN0cmluZyI6Imh0dHBzOi8vZG9pLm9yZy8xMC4xMDQ0LzEwOTItNDM4OCgyMDAyLzA4Nyk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xNzA1NTIyMyIsIlVyaVN0cmluZyI6Imh0dHA6Ly93d3cubmNiaS5ubG0ubmloLmdvdi9wdWJtZWQvMTcwNTUyMjM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zBUMTg6NTM6NDciLCJNb2RpZmllZEJ5IjoiX0NocmlzdGluZSBOdXNzYmF1bSIsIklkIjoiOWE5YWZlN2UtMTY4OC00M2RmLWJhZWQtYTM2MTBkZWNkZDk0IiwiTW9kaWZpZWRPbiI6IjIwMjMtMTEtMzBUMTg6NTM6NDc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E2L2ouanZvaWNlLjIwMDYuMDguMDA4IiwiVXJpU3RyaW5nIjoiaHR0cHM6Ly9kb2kub3JnLzEwLjEwMTYvai5qdm9pY2UuMjAwNi4wOC4wMDg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}</w:instrText>
          </w:r>
          <w:r w:rsidR="00CE4FC4">
            <w:rPr>
              <w:lang w:val="en-US"/>
            </w:rPr>
            <w:fldChar w:fldCharType="separate"/>
          </w:r>
          <w:r w:rsidR="00142576">
            <w:rPr>
              <w:lang w:val="en-US"/>
            </w:rPr>
            <w:t>[48,49]</w:t>
          </w:r>
          <w:r w:rsidR="00CE4FC4">
            <w:rPr>
              <w:lang w:val="en-US"/>
            </w:rPr>
            <w:fldChar w:fldCharType="end"/>
          </w:r>
        </w:sdtContent>
      </w:sdt>
      <w:r w:rsidR="00CE4FC4">
        <w:rPr>
          <w:lang w:val="en-US"/>
        </w:rPr>
        <w:t>,</w:t>
      </w:r>
      <w:r w:rsidR="00B662E7">
        <w:rPr>
          <w:lang w:val="en-US"/>
        </w:rPr>
        <w:t xml:space="preserve"> </w:t>
      </w:r>
      <w:r w:rsidR="00B662E7" w:rsidRPr="000E43FB">
        <w:rPr>
          <w:b/>
          <w:bCs/>
          <w:lang w:val="en-US"/>
        </w:rPr>
        <w:t>dysarthria</w:t>
      </w:r>
      <w:r w:rsidR="00B662E7">
        <w:rPr>
          <w:lang w:val="en-US"/>
        </w:rPr>
        <w:t xml:space="preserve"> </w:t>
      </w:r>
      <w:sdt>
        <w:sdtPr>
          <w:rPr>
            <w:lang w:val="en-US"/>
          </w:rPr>
          <w:alias w:val="To edit, see citavi.com/edit"/>
          <w:tag w:val="CitaviPlaceholder#c7aca736-7823-482b-a655-97657db09b8f"/>
          <w:id w:val="-1820799438"/>
          <w:placeholder>
            <w:docPart w:val="DefaultPlaceholder_-1854013440"/>
          </w:placeholder>
        </w:sdtPr>
        <w:sdtEndPr/>
        <w:sdtContent>
          <w:r w:rsidR="00B662E7">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lNmE1MzIxLTMwYzMtNDdhNy04YjkzLTc1NTA5OGJlZGYzMCIsIlJhbmdlTGVuZ3RoIjozLCJSZWZlcmVuY2VJZCI6ImExZTViYmFmLWZlZWEtNDg4OS05NGQ0LWMzMjg5MjllYmYz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yMzgxMTk2IiwiVXJpU3RyaW5nIjoiaHR0cDovL3d3dy5uY2JpLm5sbS5uaWguZ292L3B1Ym1lZC8yMzgxMTk2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3OjQ3IiwiTW9kaWZpZWRCeSI6Il9DaHJpc3RpbmUgTnVzc2JhdW0iLCJJZCI6IjdlM2ExMTc4LTE1ZDQtNDAxMC05YzBiLWEwNWIzMzA1ZDkwMiIsIk1vZGlmaWVkT24iOiIyMDIxLTExLTE3VDA5OjI3OjQ3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0NC9qc2hkLjU1MDMuNTUwIiwiVXJpU3RyaW5nIjoiaHR0cHM6Ly9kb2kub3JnLzEwLjEwNDQvanNoZC41NTAzLjU1MC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DQ0LzIwMjNfQUpTTFAtMjMtMDAwMjMiLCJVcmlTdHJpbmciOiJodHRwczovL2RvaS5vcmcvMTAuMTA0NC8yMDIzX0FKU0xQLTIzLTAwMDIz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MjA2LjIwMjEuMTk3OTY1OCIsIlVyaVN0cmluZyI6Imh0dHBzOi8vZG9pLm9yZy8xMC4xMDgwLzAyNjk5MjA2LjIwMjEuMTk3OTY1O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M1QxNDozMzoxOCIsIk1vZGlmaWVkQnkiOiJfQ2hyaXN0aW5lIE51c3NiYXVtIiwiSWQiOiIxZTAyOGUxYi1kYjA1LTRiMTktOTVmOC02ZDNlMTU0M2RhNmYiLCJNb2RpZmllZE9uIjoiMjAyNC0wNy0wM1QxNDozMzoxO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0NzYzNTg4IiwiVXJpU3RyaW5nIjoiaHR0cDovL3d3dy5uY2JpLm5sbS5uaWguZ292L3B1Ym1lZC8zNDc2MzU4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}</w:instrText>
          </w:r>
          <w:r w:rsidR="00B662E7">
            <w:rPr>
              <w:lang w:val="en-US"/>
            </w:rPr>
            <w:fldChar w:fldCharType="separate"/>
          </w:r>
          <w:r w:rsidR="00142576">
            <w:rPr>
              <w:lang w:val="en-US"/>
            </w:rPr>
            <w:t>[50–53]</w:t>
          </w:r>
          <w:r w:rsidR="00B662E7">
            <w:rPr>
              <w:lang w:val="en-US"/>
            </w:rPr>
            <w:fldChar w:fldCharType="end"/>
          </w:r>
        </w:sdtContent>
      </w:sdt>
      <w:r w:rsidR="00B662E7" w:rsidRPr="003F0DA0">
        <w:t xml:space="preserve">, </w:t>
      </w:r>
      <w:r w:rsidR="00085503">
        <w:t>D</w:t>
      </w:r>
      <w:r w:rsidR="003328F6" w:rsidRPr="003F0DA0">
        <w:t xml:space="preserve">own </w:t>
      </w:r>
      <w:proofErr w:type="spellStart"/>
      <w:r w:rsidR="003328F6" w:rsidRPr="003F0DA0">
        <w:t>syndrome</w:t>
      </w:r>
      <w:proofErr w:type="spellEnd"/>
      <w:r w:rsidR="003328F6" w:rsidRPr="003F0DA0">
        <w:t xml:space="preserve"> </w:t>
      </w:r>
      <w:sdt>
        <w:sdtPr>
          <w:rPr>
            <w:lang w:val="en-US"/>
          </w:rPr>
          <w:alias w:val="To edit, see citavi.com/edit"/>
          <w:tag w:val="CitaviPlaceholder#7d7edceb-b8f4-4c4b-a1d0-0b597b0f5c1d"/>
          <w:id w:val="-159396698"/>
          <w:placeholder>
            <w:docPart w:val="DefaultPlaceholder_-1854013440"/>
          </w:placeholder>
        </w:sdtPr>
        <w:sdtEndPr/>
        <w:sdtContent>
          <w:r w:rsidR="003328F6">
            <w:rPr>
              <w:lang w:val="en-US"/>
            </w:rPr>
            <w:fldChar w:fldCharType="begin"/>
          </w:r>
          <w:r w:rsidR="00AC5DAB">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4YmIyMGYzLTM4Y2EtNDZhYS04Yzc3LWJkYTJiNmI5MDg4YiIsIlJhbmdlTGVuZ3RoIjo0LCJSZWZlcmVuY2VJZCI6ImNjNWNmYWFiLTc4NjMtNGYwNC05OGFmLWY1MjNmMTFiMWZk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xMzUyLzE5NDQtNzU1OC0xMjQuNC4zMjQiLCJVcmlTdHJpbmciOiJodHRwczovL2RvaS5vcmcvMTAuMTM1Mi8xOTQ0LTc1NTgtMTI0LjQuMzI0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yOjU1IiwiTW9kaWZpZWRCeSI6Il9DaHJpc3RpbmUgTnVzc2JhdW0iLCJJZCI6IjNjNDE5MDIyLTg3YjYtNGYwMC1hYzZjLTRiYjRiODQ3YTQxZCIsIk1vZGlmaWVkT24iOiIyMDI0LTA3LTAzVDE0OjMyOjU1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ExOTk2ODMiLCJVcmlTdHJpbmciOiJodHRwOi8vd3d3Lm5jYmkubmxtLm5paC5nb3YvcHVibWVkLzMxMTk5Njg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}</w:instrText>
          </w:r>
          <w:r w:rsidR="003328F6">
            <w:rPr>
              <w:lang w:val="en-US"/>
            </w:rPr>
            <w:fldChar w:fldCharType="separate"/>
          </w:r>
          <w:r w:rsidR="00142576">
            <w:t>[54]</w:t>
          </w:r>
          <w:r w:rsidR="003328F6">
            <w:rPr>
              <w:lang w:val="en-US"/>
            </w:rPr>
            <w:fldChar w:fldCharType="end"/>
          </w:r>
        </w:sdtContent>
      </w:sdt>
      <w:r w:rsidR="003328F6">
        <w:rPr>
          <w:lang w:val="en-US"/>
        </w:rPr>
        <w:t xml:space="preserve">, </w:t>
      </w:r>
      <w:r w:rsidR="00B662E7">
        <w:rPr>
          <w:lang w:val="en-US"/>
        </w:rPr>
        <w:t xml:space="preserve">or </w:t>
      </w:r>
      <w:r w:rsidR="00B662E7">
        <w:rPr>
          <w:lang w:val="en-US"/>
        </w:rPr>
        <w:lastRenderedPageBreak/>
        <w:t xml:space="preserve">stuttering </w:t>
      </w:r>
      <w:sdt>
        <w:sdtPr>
          <w:rPr>
            <w:lang w:val="en-US"/>
          </w:rPr>
          <w:alias w:val="To edit, see citavi.com/edit"/>
          <w:tag w:val="CitaviPlaceholder#9c0b2367-1659-4f0f-bf6a-a535c216b1a1"/>
          <w:id w:val="-2036340114"/>
          <w:placeholder>
            <w:docPart w:val="DefaultPlaceholder_-1854013440"/>
          </w:placeholder>
        </w:sdtPr>
        <w:sdtEndPr/>
        <w:sdtContent>
          <w:r w:rsidR="00B662E7">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ZjYyZmFkLTgyN2QtNDAwNS1hNWE1LTkxOTliM2ViZTllNyIsIlJhbmdlTGVuZ3RoIjo0LCJSZWZlcmVuY2VJZCI6ImVkZjlhYTVlLTAwYjAtNDg2NS1hN2VlLWE5YzZiZjk2NmM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EwLjEwMTYvai5qY29tZGlzLjIwMjAuMTA2MDczIiwiVXJpU3RyaW5nIjoiaHR0cHM6Ly9kb2kub3JnLzEwLjEwMTYvai5qY29tZGlzLjIwMjAuMTA2MDcz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E5VDEwOjMzOjU0IiwiTW9kaWZpZWRCeSI6Il9DaHJpc3RpbmUgTnVzc2JhdW0iLCJJZCI6IjA5NmZkYmNiLWE2MjAtNGFkOS1iNWQyLTY0YzExNzI2N2Y1ZSIsIk1vZGlmaWVkT24iOiIyMDIzLTEyLTE5VDEwOjMz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zM0NDQ4NzQiLCJVcmlTdHJpbmciOiJodHRwOi8vd3d3Lm5jYmkubmxtLm5paC5nb3YvcHVibWVkLzMzNDQ0ODc0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}</w:instrText>
          </w:r>
          <w:r w:rsidR="00B662E7">
            <w:rPr>
              <w:lang w:val="en-US"/>
            </w:rPr>
            <w:fldChar w:fldCharType="separate"/>
          </w:r>
          <w:r w:rsidR="00142576">
            <w:rPr>
              <w:lang w:val="en-US"/>
            </w:rPr>
            <w:t>[19]</w:t>
          </w:r>
          <w:r w:rsidR="00B662E7">
            <w:rPr>
              <w:lang w:val="en-US"/>
            </w:rPr>
            <w:fldChar w:fldCharType="end"/>
          </w:r>
        </w:sdtContent>
      </w:sdt>
      <w:r w:rsidR="00B662E7">
        <w:rPr>
          <w:lang w:val="en-US"/>
        </w:rPr>
        <w:t>;</w:t>
      </w:r>
      <w:r w:rsidR="00B53B58">
        <w:rPr>
          <w:lang w:val="en-US"/>
        </w:rPr>
        <w:t xml:space="preserve"> acoustically manipulated human voice</w:t>
      </w:r>
      <w:r w:rsidR="00070DE1">
        <w:rPr>
          <w:lang w:val="en-US"/>
        </w:rPr>
        <w:t>s</w:t>
      </w:r>
      <w:r w:rsidR="00B53B58">
        <w:rPr>
          <w:lang w:val="en-US"/>
        </w:rPr>
        <w:t xml:space="preserve"> </w:t>
      </w:r>
      <w:sdt>
        <w:sdtPr>
          <w:rPr>
            <w:lang w:val="en-US"/>
          </w:rPr>
          <w:alias w:val="To edit, see citavi.com/edit"/>
          <w:tag w:val="CitaviPlaceholder#396e3f5e-d02e-47c7-bc4e-eb3e59b516dd"/>
          <w:id w:val="-1822338417"/>
          <w:placeholder>
            <w:docPart w:val="DefaultPlaceholder_-1854013440"/>
          </w:placeholder>
        </w:sdtPr>
        <w:sdtEndPr/>
        <w:sdtContent>
          <w:r w:rsidR="00CE4FC4">
            <w:rPr>
              <w:lang w:val="en-US"/>
            </w:rPr>
            <w:fldChar w:fldCharType="begin"/>
          </w:r>
          <w:r w:rsidR="00142576">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kOGUyNjg1LTMyZGMtNGU1NS05MTY5LWMyYjdkODEyNGZkOSIsIlJhbmdlTGVuZ3RoIjo0LCJSZWZlcmVuY2VJZCI6ImMzM2JiMWM2LWIyN2UtNDRjMy05NTMwLWRiMDMwNDlmYTA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}</w:instrText>
          </w:r>
          <w:r w:rsidR="00CE4FC4">
            <w:rPr>
              <w:lang w:val="en-US"/>
            </w:rPr>
            <w:fldChar w:fldCharType="separate"/>
          </w:r>
          <w:r w:rsidR="00142576">
            <w:rPr>
              <w:lang w:val="en-US"/>
            </w:rPr>
            <w:t>[55]</w:t>
          </w:r>
          <w:r w:rsidR="00CE4FC4">
            <w:rPr>
              <w:lang w:val="en-US"/>
            </w:rPr>
            <w:fldChar w:fldCharType="end"/>
          </w:r>
        </w:sdtContent>
      </w:sdt>
      <w:r w:rsidR="00A2143E">
        <w:rPr>
          <w:lang w:val="en-US"/>
        </w:rPr>
        <w:t>;</w:t>
      </w:r>
      <w:r w:rsidR="00B53B58">
        <w:rPr>
          <w:lang w:val="en-US"/>
        </w:rPr>
        <w:t xml:space="preserve"> vocal fry </w:t>
      </w:r>
      <w:sdt>
        <w:sdtPr>
          <w:rPr>
            <w:lang w:val="en-US"/>
          </w:rPr>
          <w:alias w:val="To edit, see citavi.com/edit"/>
          <w:tag w:val="CitaviPlaceholder#8d830a99-bd3a-4571-b069-a95156d81711"/>
          <w:id w:val="682398912"/>
          <w:placeholder>
            <w:docPart w:val="DefaultPlaceholder_-1854013440"/>
          </w:placeholder>
        </w:sdtPr>
        <w:sdtEndPr/>
        <w:sdtContent>
          <w:r w:rsidR="00B662E7">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wZWUxZmU2LTY4Y2YtNDNjZC1iZjUwLTQzY2ViOTA2ZDYyMyIsIlJhbmdlTGVuZ3RoIjo0LCJSZWZlcmVuY2VJZCI6IjZhNmY3NGI0LTliZGEtNDkyMy1iM2U3LWQ3N2Y1YTdlNDQ3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4X0FKU0xQLTE3LTAyMTIiLCJVcmlTdHJpbmciOiJodHRwczovL2RvaS5vcmcvMTAuMTA0NC8yMDE4X0FKU0xQLTE3LTAyMTI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S0yMlQxMjoxMjowNyIsIk1vZGlmaWVkQnkiOiJfQ2hyaXN0aW5lIE51c3NiYXVtIiwiSWQiOiIzNWIwYWE1NC1iZTAzLTRlOGQtYWQyNS01ODhhYTlhYzhlOTciLCJNb2RpZmllZE9uIjoiMjAyMy0xMS0yMlQxMjoxMjowNy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lBNQzY0MzY0NTkiLCJVcmlTdHJpbmciOiJodHRwczovL3d3dy5uY2JpLm5sbS5uaWguZ292L3BtYy9hcnRpY2xlcy9QTUM2NDM2NDU5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}</w:instrText>
          </w:r>
          <w:r w:rsidR="00B662E7">
            <w:rPr>
              <w:lang w:val="en-US"/>
            </w:rPr>
            <w:fldChar w:fldCharType="separate"/>
          </w:r>
          <w:r w:rsidR="00142576">
            <w:rPr>
              <w:lang w:val="en-US"/>
            </w:rPr>
            <w:t>[56]</w:t>
          </w:r>
          <w:r w:rsidR="00B662E7">
            <w:rPr>
              <w:lang w:val="en-US"/>
            </w:rPr>
            <w:fldChar w:fldCharType="end"/>
          </w:r>
        </w:sdtContent>
      </w:sdt>
      <w:r w:rsidR="00A2143E">
        <w:rPr>
          <w:lang w:val="en-US"/>
        </w:rPr>
        <w:t>;</w:t>
      </w:r>
      <w:r w:rsidR="00B53B58">
        <w:rPr>
          <w:lang w:val="en-US"/>
        </w:rPr>
        <w:t xml:space="preserve"> </w:t>
      </w:r>
      <w:r w:rsidR="00070DE1">
        <w:rPr>
          <w:lang w:val="en-US"/>
        </w:rPr>
        <w:t>as well as</w:t>
      </w:r>
      <w:r w:rsidR="00B53B58">
        <w:rPr>
          <w:lang w:val="en-US"/>
        </w:rPr>
        <w:t xml:space="preserve"> different accents </w:t>
      </w:r>
      <w:sdt>
        <w:sdtPr>
          <w:rPr>
            <w:lang w:val="en-US"/>
          </w:rPr>
          <w:alias w:val="To edit, see citavi.com/edit"/>
          <w:tag w:val="CitaviPlaceholder#19613335-46a5-4661-9349-32ec2cb1c9fa"/>
          <w:id w:val="-453404960"/>
          <w:placeholder>
            <w:docPart w:val="DefaultPlaceholder_-1854013440"/>
          </w:placeholder>
        </w:sdtPr>
        <w:sdtEndPr/>
        <w:sdtContent>
          <w:r w:rsidR="00B662E7">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lYWE4OWI0LWQyNTgtNGZhNC1hNTQyLWQ1MDAwMGUyOWU2MyIsIlJhbmdlTGVuZ3RoIjozLCJSZWZlcmVuY2VJZCI6IjE2NjhhYjdjLWQ0MTAtNDE5ZS05YWVmLWE2ODgxNTM0YTM5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AyMzgzMDkyMTEwMjk2NzkiLCJVcmlTdHJpbmciOiJodHRwczovL2RvaS5vcmcvMTAuMTE3Ny8wMDIzODMwOTIxMTAyOTY3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zOTo1OCIsIk1vZGlmaWVkQnkiOiJfQ2hyaXN0aW5lIE51c3NiYXVtIiwiSWQiOiIwYjgwYjM3Yi1jMDdiLTQ0NGEtOTVjZC1iMGQzY2FhOWM0ZTkiLCJNb2RpZmllZE9uIjoiMjAyMy0xMi0wOFQwOTozOTo1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jQwNjMwIiwiVXJpU3RyaW5nIjoiaHR0cDovL3d3dy5uY2JpLm5sbS5uaWguZ292L3B1Ym1lZC8zNDI0MDYz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jc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QtMTEtMjBUMTg6MTU6MzciLCJQcm9qZWN0Ijp7IiRyZWYiOiI1In19LCJVc2VOdW1iZXJpbmdUeXBlT2ZQYXJlbnREb2N1bWVudCI6ZmFsc2V9XSwiRm9ybWF0dGVkVGV4dCI6eyIkaWQiOiIyOCIsIkNvdW50IjoxLCJUZXh0VW5pdHMiOlt7IiRpZCI6IjI5IiwiRm9udFN0eWxlIjp7IiRpZCI6IjMwIiwiTmV1dHJhbCI6dHJ1ZX0sIlJlYWRpbmdPcmRlciI6MSwiVGV4dCI6Ils1Nyw1OF0ifV19LCJUYWciOiJDaXRhdmlQbGFjZWhvbGRlciMxOTYxMzMzNS00NmE1LTQ2NjEtOTM0OS0zMmVjMmNiMWM5ZmEiLCJUZXh0IjoiWzU3LDU4XSIsIldBSVZlcnNpb24iOiI2LjExLjAuMCJ9}</w:instrText>
          </w:r>
          <w:r w:rsidR="00B662E7">
            <w:rPr>
              <w:lang w:val="en-US"/>
            </w:rPr>
            <w:fldChar w:fldCharType="separate"/>
          </w:r>
          <w:r w:rsidR="00142576">
            <w:rPr>
              <w:lang w:val="en-US"/>
            </w:rPr>
            <w:t>[57,58]</w:t>
          </w:r>
          <w:r w:rsidR="00B662E7">
            <w:rPr>
              <w:lang w:val="en-US"/>
            </w:rPr>
            <w:fldChar w:fldCharType="end"/>
          </w:r>
        </w:sdtContent>
      </w:sdt>
      <w:r w:rsidR="00B53B58">
        <w:rPr>
          <w:lang w:val="en-US"/>
        </w:rPr>
        <w:t>,</w:t>
      </w:r>
      <w:r w:rsidR="00B662E7">
        <w:rPr>
          <w:lang w:val="en-US"/>
        </w:rPr>
        <w:t xml:space="preserve"> dialects </w:t>
      </w:r>
      <w:sdt>
        <w:sdtPr>
          <w:rPr>
            <w:lang w:val="en-US"/>
          </w:rPr>
          <w:alias w:val="To edit, see citavi.com/edit"/>
          <w:tag w:val="CitaviPlaceholder#2f1c5191-1d97-4215-99d3-c14ca4e853b8"/>
          <w:id w:val="-2004266870"/>
          <w:placeholder>
            <w:docPart w:val="DefaultPlaceholder_-1854013440"/>
          </w:placeholder>
        </w:sdtPr>
        <w:sdtEndPr/>
        <w:sdtContent>
          <w:r w:rsidR="00B662E7"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YTcwNDU0LWZkZjAtNGNlOS1hOWU3LWRlZmU2NjMzODcwZiIsIlJhbmdlTGVuZ3RoIjo0LCJSZWZlcmVuY2VJZCI6IjkxMWM3NDkyLTQ0YzctNDBhNy1iODRhLTdjN2NmMjhjNzli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kxMzAyMDMiLCJVcmlTdHJpbmciOiJodHRwOi8vd3d3Lm5jYmkubmxtLm5paC5nb3YvcHVibWVkLzkxMzAyMDM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MzM6NDIiLCJNb2RpZmllZEJ5IjoiX0NocmlzdGluZSBOdXNzYmF1bSIsIklkIjoiOTFiZDM5ODItOTIwMi00NjEyLTk1ZGMtODVkMWM1NWY5MWUxIiwiTW9kaWZpZWRPbiI6IjIwMjEtMTEtMTdUMDk6MzM6NDI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xMDQ0L2pzbGhyLjQwMDIuMzQ5IiwiVXJpU3RyaW5nIjoiaHR0cHM6Ly9kb2kub3JnLzEwLjEwNDQvanNsaHIuNDAwMi4zNDk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}</w:instrText>
          </w:r>
          <w:r w:rsidR="00B662E7" w:rsidRPr="001F0EC4">
            <w:rPr>
              <w:lang w:val="en-US"/>
            </w:rPr>
            <w:fldChar w:fldCharType="separate"/>
          </w:r>
          <w:r w:rsidR="00142576" w:rsidRPr="001F0EC4">
            <w:rPr>
              <w:lang w:val="en-US"/>
            </w:rPr>
            <w:t>[59]</w:t>
          </w:r>
          <w:r w:rsidR="00B662E7" w:rsidRPr="001F0EC4">
            <w:rPr>
              <w:lang w:val="en-US"/>
            </w:rPr>
            <w:fldChar w:fldCharType="end"/>
          </w:r>
        </w:sdtContent>
      </w:sdt>
      <w:r w:rsidR="00B662E7" w:rsidRPr="001F0EC4">
        <w:rPr>
          <w:lang w:val="en-US"/>
        </w:rPr>
        <w:t>,</w:t>
      </w:r>
      <w:r w:rsidR="00B53B58" w:rsidRPr="001F0EC4">
        <w:rPr>
          <w:lang w:val="en-US"/>
        </w:rPr>
        <w:t xml:space="preserve"> age groups </w:t>
      </w:r>
      <w:sdt>
        <w:sdtPr>
          <w:rPr>
            <w:lang w:val="en-US"/>
          </w:rPr>
          <w:alias w:val="To edit, see citavi.com/edit"/>
          <w:tag w:val="CitaviPlaceholder#052cae12-3667-437b-8767-c49b0d1fcad6"/>
          <w:id w:val="-1641566248"/>
          <w:placeholder>
            <w:docPart w:val="DefaultPlaceholder_-1854013440"/>
          </w:placeholder>
        </w:sdtPr>
        <w:sdtEndPr/>
        <w:sdtContent>
          <w:r w:rsidR="00B662E7"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0NDg1OGFkLTlkYmUtNDZjMC1hMzc3LTNmOTVkMzRmOWZjMCIsIlJhbmdlTGVuZ3RoIjozLCJSZWZlcmVuY2VJZCI6IjAwNTljNGEwLTA5M2EtNGIxNC05ODM5LTc5NGZhZGM5NDll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IxLzEuNDk0NTA5NCIsIlVyaVN0cmluZyI6Imh0dHBzOi8vZG9pLm9yZy8xMC4xMTIxLzEuNDk0NTA5N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lQxNTozMTo1NCIsIk1vZGlmaWVkQnkiOiJfQ2hyaXN0aW5lIE51c3NiYXVtIiwiSWQiOiJiODRiMDdiMi0xNmFhLTRkNjgtOTYzMC0yZjc0NzdhYTAyMTUiLCJNb2RpZmllZE9uIjoiMjAyMy0xMi0wNlQxNTozMTo1N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I3MTA2MzEyIiwiVXJpU3RyaW5nIjoiaHR0cDovL3d3dy5uY2JpLm5sbS5uaWguZ292L3B1Ym1lZC8yNzEwNjMx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lQxNTozMTo1NCIsIk1vZGlmaWVkQnkiOiJfQ2hyaXN0aW5lIE51c3NiYXVtIiwiSWQiOiIyMGE2ZTViYy0xNzMwLTRjMDEtYjFjZS1lMDc4NjVjZGQ4MjQiLCJNb2RpZmllZE9uIjoiMjAyMy0xMi0wNlQxNTozMTo1NCIsIlByb2plY3QiOnsiJHJlZiI6IjUifX1dLCJOdW1iZXIiOiI0IiwiT3JnYW5pemF0aW9ucyI6W10sIk90aGVyc0ludm9sdmVkIjpbXSwiUGFnZVJhbmdlIjoiPHNwPlxyXG4gIDxuPjE2NDg8L24+XHJcbiAgPGluPnRydWU8L2luPlxyXG4gIDxvcz4xNjQ4PC9vcz5cclxuICA8cHM+MTY0ODwvcHM+XHJcbjwvc3A+XHJcbjxvcz4xNjQ4PC9vcz4iLCJQZXJpb2RpY2FsIjp7IiRpZCI6IjE0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jQ2Ni9wbXMuMTAwLjIuMjk1LTMwNCIsIlVyaVN0cmluZyI6Imh0dHBzOi8vZG9pLm9yZy8xMC4yNDY2L3Btcy4xMDAuMi4yOTUtMzA0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1OjIzIiwiTW9kaWZpZWRCeSI6Il9DaHJpc3RpbmUgTnVzc2JhdW0iLCJJZCI6ImY2OTYzMjM3LTBlZDAtNDM4ZC05OGFjLTM1OWUzYzI1NmM4ZSIsIk1vZGlmaWVkT24iOiIyMDIxLTExLTE3VDA5OjM1OjIz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U5NzQzMzciLCJVcmlTdHJpbmciOiJodHRwOi8vd3d3Lm5jYmkubmxtLm5paC5nb3YvcHVibWVkLzE1OTc0MzM3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JodHRwczovL2RsLmFjbS5vcmcvZG9pL3Byb2NlZWRpbmdzLzEwLjExNDUvMzEyMzUxNCIsIlVyaVN0cmluZyI6Imh0dHBzOi8vZGwuYWNtLm9yZy9kb2kvcHJvY2VlZGluZ3MvMTAuMTE0NS8zMTIzNTE0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EtMjFUMDk6MDA6MDciLCJNb2RpZmllZEJ5IjoiX0NocmlzdGluZSBOdXNzYmF1bSIsIklkIjoiNzcwZGZkMTctMTJiNi00NjJjLTgzNTktNTMxNmVjYjJkMzdhIiwiTW9kaWZpZWRPbiI6IjIwMjMtMTEtMjFUMDk6MDA6MDciLCJQcm9qZWN0Ijp7IiRyZWYiOiI1In19XSwiT3JnYW5pemF0aW9ucyI6W10sIk90aGVyc0ludm9sdmVkIjpbXSwiUGxhY2VPZlB1YmxpY2F0aW9uIjoiTmV3IFlvcmssIE5ZLCBVU0EiLCJQdWJsaXNoZXJzIjpbeyIkaWQiOiI0OC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}</w:instrText>
          </w:r>
          <w:r w:rsidR="00B662E7" w:rsidRPr="001F0EC4">
            <w:rPr>
              <w:lang w:val="en-US"/>
            </w:rPr>
            <w:fldChar w:fldCharType="separate"/>
          </w:r>
          <w:r w:rsidR="00142576" w:rsidRPr="001F0EC4">
            <w:rPr>
              <w:lang w:val="en-US"/>
            </w:rPr>
            <w:t>[60–62]</w:t>
          </w:r>
          <w:r w:rsidR="00B662E7" w:rsidRPr="001F0EC4">
            <w:rPr>
              <w:lang w:val="en-US"/>
            </w:rPr>
            <w:fldChar w:fldCharType="end"/>
          </w:r>
        </w:sdtContent>
      </w:sdt>
      <w:r w:rsidR="00B53B58" w:rsidRPr="001F0EC4">
        <w:rPr>
          <w:lang w:val="en-US"/>
        </w:rPr>
        <w:t xml:space="preserve">, </w:t>
      </w:r>
      <w:r w:rsidR="008B5242" w:rsidRPr="001F0EC4">
        <w:rPr>
          <w:lang w:val="en-US"/>
        </w:rPr>
        <w:t>and</w:t>
      </w:r>
      <w:r w:rsidR="00B53B58" w:rsidRPr="001F0EC4">
        <w:rPr>
          <w:lang w:val="en-US"/>
        </w:rPr>
        <w:t xml:space="preserve"> gender identities </w:t>
      </w:r>
      <w:sdt>
        <w:sdtPr>
          <w:rPr>
            <w:lang w:val="en-US"/>
          </w:rPr>
          <w:alias w:val="To edit, see citavi.com/edit"/>
          <w:tag w:val="CitaviPlaceholder#f5e6509e-3f16-4a44-9651-91db5fd39f33"/>
          <w:id w:val="-99725794"/>
          <w:placeholder>
            <w:docPart w:val="DefaultPlaceholder_-1854013440"/>
          </w:placeholder>
        </w:sdtPr>
        <w:sdtEndPr/>
        <w:sdtContent>
          <w:r w:rsidR="00B662E7"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wMjkwMTQ3LTZmZjQtNGEyYS04OTg3LTNlZjA4Y2ZkYzljMiIsIlJhbmdlTGVuZ3RoIjozLCJSZWZlcmVuY2VJZCI6IjdkMTE3YjgzLTBhNDctNDRjNS1hYjg3LTM1NmQ0MzJlMmRj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MwNTAzMzk2IiwiVXJpU3RyaW5nIjoiaHR0cDovL3d3dy5uY2JpLm5sbS5uaWguZ292L3B1Ym1lZC8zMDUwMzM5N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A0NC8yMDIwX0pTTEhSLTE5LTAwMzM3IiwiVXJpU3RyaW5nIjoiaHR0cHM6Ly9kb2kub3JnLzEwLjEwNDQvMjAyMF9KU0xIUi0xOS0wMDMzNy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OFQwODo0NjoyNiIsIk1vZGlmaWVkQnkiOiJfQ2hyaXN0aW5lIE51c3NiYXVtIiwiSWQiOiI3YzA3ZTE5Ny1iYmIxLTQzYzYtOGE2Ny1hNjY1ZjJhNjhkZDYiLCJNb2RpZmllZE9uIjoiMjAyNC0wMS0wOFQwODo0NjoyNi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MyNTk4MTk1IiwiVXJpU3RyaW5nIjoiaHR0cDovL3d3dy5uY2JpLm5sbS5uaWguZ292L3B1Ym1lZC8zMjU5ODE5N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}</w:instrText>
          </w:r>
          <w:r w:rsidR="00B662E7" w:rsidRPr="001F0EC4">
            <w:rPr>
              <w:lang w:val="en-US"/>
            </w:rPr>
            <w:fldChar w:fldCharType="separate"/>
          </w:r>
          <w:r w:rsidR="00142576" w:rsidRPr="001F0EC4">
            <w:rPr>
              <w:lang w:val="en-US"/>
            </w:rPr>
            <w:t>[20,63,64]</w:t>
          </w:r>
          <w:r w:rsidR="00B662E7" w:rsidRPr="001F0EC4">
            <w:rPr>
              <w:lang w:val="en-US"/>
            </w:rPr>
            <w:fldChar w:fldCharType="end"/>
          </w:r>
        </w:sdtContent>
      </w:sdt>
      <w:r w:rsidR="00B53B58" w:rsidRPr="001F0EC4">
        <w:rPr>
          <w:lang w:val="en-US"/>
        </w:rPr>
        <w:t xml:space="preserve">. </w:t>
      </w:r>
      <w:r w:rsidR="008B4471" w:rsidRPr="001F0EC4">
        <w:rPr>
          <w:lang w:val="en-US"/>
        </w:rPr>
        <w:t>In addition</w:t>
      </w:r>
      <w:r w:rsidR="00B53B58" w:rsidRPr="001F0EC4">
        <w:rPr>
          <w:lang w:val="en-US"/>
        </w:rPr>
        <w:t xml:space="preserve">, </w:t>
      </w:r>
      <w:r w:rsidR="008B4471" w:rsidRPr="001F0EC4">
        <w:rPr>
          <w:lang w:val="en-US"/>
        </w:rPr>
        <w:t>it</w:t>
      </w:r>
      <w:r w:rsidR="00B53B58" w:rsidRPr="001F0EC4">
        <w:rPr>
          <w:lang w:val="en-US"/>
        </w:rPr>
        <w:t xml:space="preserve"> concerns </w:t>
      </w:r>
      <w:r w:rsidR="00AE3B4C" w:rsidRPr="001F0EC4">
        <w:rPr>
          <w:lang w:val="en-US"/>
        </w:rPr>
        <w:t>the experimental designs and measurements, especially rating scales</w:t>
      </w:r>
      <w:r w:rsidR="00070DE1" w:rsidRPr="001F0EC4">
        <w:rPr>
          <w:lang w:val="en-US"/>
        </w:rPr>
        <w:t xml:space="preserve"> </w:t>
      </w:r>
      <w:r w:rsidR="00AE3B4C" w:rsidRPr="001F0EC4">
        <w:rPr>
          <w:lang w:val="en-US"/>
        </w:rPr>
        <w:t>which</w:t>
      </w:r>
      <w:r w:rsidR="00070DE1" w:rsidRPr="001F0EC4">
        <w:rPr>
          <w:lang w:val="en-US"/>
        </w:rPr>
        <w:t xml:space="preserve"> differ in the number of levels and denominations of endpoints. </w:t>
      </w:r>
      <w:bookmarkStart w:id="45" w:name="_Hlk183021548"/>
      <w:bookmarkStart w:id="46" w:name="_Hlk180759688"/>
      <w:bookmarkStart w:id="47" w:name="_Hlk180760554"/>
      <w:r w:rsidR="007F6E01" w:rsidRPr="001F0EC4">
        <w:rPr>
          <w:lang w:val="en-US"/>
        </w:rPr>
        <w:t>For example, in one study participants were asked “How natural is the audio?”</w:t>
      </w:r>
      <w:r w:rsidR="0002272B" w:rsidRPr="001F0EC4">
        <w:rPr>
          <w:lang w:val="en-US"/>
        </w:rPr>
        <w:t xml:space="preserve"> from “1 – natural” to “5 – unnatural” </w:t>
      </w:r>
      <w:sdt>
        <w:sdtPr>
          <w:rPr>
            <w:lang w:val="en-US"/>
          </w:rPr>
          <w:alias w:val="To edit, see citavi.com/edit"/>
          <w:tag w:val="CitaviPlaceholder#9050c28f-65a7-4378-b395-10350c3114ad"/>
          <w:id w:val="-1705476824"/>
          <w:placeholder>
            <w:docPart w:val="DefaultPlaceholder_-1854013440"/>
          </w:placeholder>
        </w:sdtPr>
        <w:sdtEndPr/>
        <w:sdtContent>
          <w:r w:rsidR="007F6E01" w:rsidRPr="001F0EC4">
            <w:rPr>
              <w:lang w:val="en-US"/>
            </w:rPr>
            <w:fldChar w:fldCharType="begin"/>
          </w:r>
          <w:r w:rsidR="00142576"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mMmQ3ZWExLTlhYWItNGExZS1hZTFhLWQ3MmM0YmU5NDgxMyIsIlJhbmdlTGVuZ3RoIjo0LCJSZWZlcmVuY2VJZCI6Ijk0MWUyMGIyLWNjNDMtNDVkNS1iZDFkLWE0NDQ1YzJlMGVk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xMDkvVEFGRkMuMjAxNy4yNzYzMTM0IiwiVXJpU3RyaW5nIjoiaHR0cHM6Ly9kb2kub3JnLzEwLjExMDkvVEFGRkMuMjAxNy4yNzYzMTM0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}</w:instrText>
          </w:r>
          <w:r w:rsidR="007F6E01" w:rsidRPr="001F0EC4">
            <w:rPr>
              <w:lang w:val="en-US"/>
            </w:rPr>
            <w:fldChar w:fldCharType="separate"/>
          </w:r>
          <w:r w:rsidR="00142576" w:rsidRPr="001F0EC4">
            <w:rPr>
              <w:lang w:val="en-US"/>
            </w:rPr>
            <w:t>[65]</w:t>
          </w:r>
          <w:r w:rsidR="007F6E01" w:rsidRPr="001F0EC4">
            <w:rPr>
              <w:lang w:val="en-US"/>
            </w:rPr>
            <w:fldChar w:fldCharType="end"/>
          </w:r>
        </w:sdtContent>
      </w:sdt>
      <w:r w:rsidR="0002272B" w:rsidRPr="001F0EC4">
        <w:rPr>
          <w:lang w:val="en-US"/>
        </w:rPr>
        <w:t xml:space="preserve"> </w:t>
      </w:r>
      <w:r w:rsidR="007F6E01" w:rsidRPr="001F0EC4">
        <w:rPr>
          <w:lang w:val="en-US"/>
        </w:rPr>
        <w:t xml:space="preserve">, in another one they rated </w:t>
      </w:r>
      <w:r w:rsidR="000D3015" w:rsidRPr="001F0EC4">
        <w:rPr>
          <w:lang w:val="en-US"/>
        </w:rPr>
        <w:t>voices on a 10-point-scale from “very natural, human-like” to “very mechanical, robot-like”</w:t>
      </w:r>
      <w:r w:rsidR="003328F6" w:rsidRPr="001F0EC4">
        <w:rPr>
          <w:lang w:val="en-US"/>
        </w:rPr>
        <w:t xml:space="preserve"> </w:t>
      </w:r>
      <w:sdt>
        <w:sdtPr>
          <w:rPr>
            <w:lang w:val="en-US"/>
          </w:rPr>
          <w:alias w:val="To edit, see citavi.com/edit"/>
          <w:tag w:val="CitaviPlaceholder#e2442c61-5c5b-4a3c-b357-dd4dd5a779be"/>
          <w:id w:val="-1006905854"/>
          <w:placeholder>
            <w:docPart w:val="DefaultPlaceholder_-1854013440"/>
          </w:placeholder>
        </w:sdtPr>
        <w:sdtEndPr/>
        <w:sdtContent>
          <w:r w:rsidR="003328F6"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yMWRlNmUyLWE4YzctNGQyMi1hMzhjLTgzOGE5YjQ5YjFiMSIsIlJhbmdlTGVuZ3RoIjo0LCJSZWZlcmVuY2VJZCI6ImQ4ZTVhN2QzLWE3OTItNGZjMy1hYWQ1LWRkODI4N2NlZDE1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jM2OS0wMTEtMDEwMC00IiwiVXJpU3RyaW5nIjoiaHR0cHM6Ly9kb2kub3JnLzEwLjEwMDcvczEyMzY5LTAxMS0wMTAwLTQ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}</w:instrText>
          </w:r>
          <w:r w:rsidR="003328F6" w:rsidRPr="001F0EC4">
            <w:rPr>
              <w:lang w:val="en-US"/>
            </w:rPr>
            <w:fldChar w:fldCharType="separate"/>
          </w:r>
          <w:r w:rsidR="00142576" w:rsidRPr="001F0EC4">
            <w:rPr>
              <w:lang w:val="en-US"/>
            </w:rPr>
            <w:t>[58]</w:t>
          </w:r>
          <w:r w:rsidR="003328F6" w:rsidRPr="001F0EC4">
            <w:rPr>
              <w:lang w:val="en-US"/>
            </w:rPr>
            <w:fldChar w:fldCharType="end"/>
          </w:r>
        </w:sdtContent>
      </w:sdt>
      <w:r w:rsidR="0002272B" w:rsidRPr="001F0EC4">
        <w:rPr>
          <w:lang w:val="en-US"/>
        </w:rPr>
        <w:t xml:space="preserve">, or made a binary classification of voices as </w:t>
      </w:r>
      <w:r w:rsidR="000A58DB" w:rsidRPr="001F0EC4">
        <w:rPr>
          <w:lang w:val="en-US"/>
        </w:rPr>
        <w:t xml:space="preserve">either </w:t>
      </w:r>
      <w:r w:rsidR="0002272B" w:rsidRPr="001F0EC4">
        <w:rPr>
          <w:lang w:val="en-US"/>
        </w:rPr>
        <w:t xml:space="preserve">human or computer-generated </w:t>
      </w:r>
      <w:sdt>
        <w:sdtPr>
          <w:rPr>
            <w:lang w:val="en-US"/>
          </w:rPr>
          <w:alias w:val="To edit, see citavi.com/edit"/>
          <w:tag w:val="CitaviPlaceholder#c9691fcb-6de7-4cd5-9348-4622bf8a203e"/>
          <w:id w:val="-1687442500"/>
          <w:placeholder>
            <w:docPart w:val="DefaultPlaceholder_-1854013440"/>
          </w:placeholder>
        </w:sdtPr>
        <w:sdtEndPr/>
        <w:sdtContent>
          <w:r w:rsidR="0002272B" w:rsidRPr="001F0EC4">
            <w:rPr>
              <w:lang w:val="en-US"/>
            </w:rPr>
            <w:fldChar w:fldCharType="begin"/>
          </w:r>
          <w:r w:rsidR="00142576"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hhZDUxMmYwLWEzN2ItNGRlNS04YjBmLTc4NGYyZGEzOTQxMyIsIlJhbmdlTGVuZ3RoIjo0LCJSZWZlcmVuY2VJZCI6IjhjZTBkZTg2LTBhNWMtNDFjZC05NWI1LWMyOTQ5MTIyZWZj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}</w:instrText>
          </w:r>
          <w:r w:rsidR="0002272B" w:rsidRPr="001F0EC4">
            <w:rPr>
              <w:lang w:val="en-US"/>
            </w:rPr>
            <w:fldChar w:fldCharType="separate"/>
          </w:r>
          <w:r w:rsidR="00142576" w:rsidRPr="001F0EC4">
            <w:rPr>
              <w:lang w:val="en-US"/>
            </w:rPr>
            <w:t>[37]</w:t>
          </w:r>
          <w:r w:rsidR="0002272B" w:rsidRPr="001F0EC4">
            <w:rPr>
              <w:lang w:val="en-US"/>
            </w:rPr>
            <w:fldChar w:fldCharType="end"/>
          </w:r>
        </w:sdtContent>
      </w:sdt>
      <w:bookmarkEnd w:id="45"/>
      <w:r w:rsidR="000D3015" w:rsidRPr="001F0EC4">
        <w:rPr>
          <w:lang w:val="en-US"/>
        </w:rPr>
        <w:t>.</w:t>
      </w:r>
      <w:bookmarkEnd w:id="46"/>
      <w:r w:rsidR="0002272B" w:rsidRPr="001F0EC4">
        <w:rPr>
          <w:lang w:val="en-US"/>
        </w:rPr>
        <w:t xml:space="preserve"> </w:t>
      </w:r>
      <w:bookmarkEnd w:id="47"/>
      <w:r w:rsidR="008B4471" w:rsidRPr="001F0EC4">
        <w:rPr>
          <w:lang w:val="en-US"/>
        </w:rPr>
        <w:t>In principle, such empirical heterogeneity can be a powerful source of insight</w:t>
      </w:r>
      <w:r w:rsidR="0002272B" w:rsidRPr="001F0EC4">
        <w:rPr>
          <w:lang w:val="en-US"/>
        </w:rPr>
        <w:t xml:space="preserve">. </w:t>
      </w:r>
      <w:bookmarkStart w:id="48" w:name="_Hlk180760509"/>
      <w:bookmarkStart w:id="49" w:name="_Hlk182424812"/>
      <w:r w:rsidR="0002272B" w:rsidRPr="001F0EC4">
        <w:rPr>
          <w:lang w:val="en-US"/>
        </w:rPr>
        <w:t>There is</w:t>
      </w:r>
      <w:r w:rsidR="00142576" w:rsidRPr="001F0EC4">
        <w:rPr>
          <w:lang w:val="en-US"/>
        </w:rPr>
        <w:t xml:space="preserve"> recent</w:t>
      </w:r>
      <w:r w:rsidR="0002272B" w:rsidRPr="001F0EC4">
        <w:rPr>
          <w:lang w:val="en-US"/>
        </w:rPr>
        <w:t xml:space="preserve"> evidence from face perception that differences in rating scales may not</w:t>
      </w:r>
      <w:r w:rsidR="00142576" w:rsidRPr="001F0EC4">
        <w:rPr>
          <w:lang w:val="en-US"/>
        </w:rPr>
        <w:t xml:space="preserve"> have a</w:t>
      </w:r>
      <w:r w:rsidR="0002272B" w:rsidRPr="001F0EC4">
        <w:rPr>
          <w:lang w:val="en-US"/>
        </w:rPr>
        <w:t xml:space="preserve"> </w:t>
      </w:r>
      <w:r w:rsidR="004F018A">
        <w:rPr>
          <w:lang w:val="en-US"/>
        </w:rPr>
        <w:t xml:space="preserve">large </w:t>
      </w:r>
      <w:r w:rsidR="00142576" w:rsidRPr="001F0EC4">
        <w:rPr>
          <w:lang w:val="en-US"/>
        </w:rPr>
        <w:t xml:space="preserve">impact on outcome </w:t>
      </w:r>
      <w:sdt>
        <w:sdtPr>
          <w:rPr>
            <w:lang w:val="en-US"/>
          </w:rPr>
          <w:alias w:val="To edit, see citavi.com/edit"/>
          <w:tag w:val="CitaviPlaceholder#46f244a2-b294-4ec8-be90-03db6b3e2ef5"/>
          <w:id w:val="639387784"/>
          <w:placeholder>
            <w:docPart w:val="DefaultPlaceholder_-1854013440"/>
          </w:placeholder>
        </w:sdtPr>
        <w:sdtEndPr/>
        <w:sdtContent>
          <w:r w:rsidR="0002272B"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iOTZkMGJmLTJiNTQtNGU0MS05ZjczLWM0NDIzZjlkY2U1OSIsIlJhbmdlTGVuZ3RoIjo0LCJSZWZlcmVuY2VJZCI6IjJlYWQ1MzhmLWQzYTctNDI4Yi05YWY3LWE2OTE4NjU2NTVh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TAtMjVUMTI6MzA6NDUiLCJNb2RpZmllZEJ5IjoiX0NocmlzdGluZSBOdXNzYmF1bSIsIklkIjoiYjg3ZTc3MjYtMzYwMC00YzUxLTkzNGYtM2U2MTExNzY3NmIzIiwiTW9kaWZpZWRPbiI6IjIwMjQtMTAtMjVUMTI6MzA6ND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xMTM0ODYzMCIsIlVyaVN0cmluZyI6Imh0dHBzOi8vd3d3Lm5jYmkubmxtLm5paC5nb3YvcG1jL2FydGljbGVzL1BNQzExMzQ4NjMw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}</w:instrText>
          </w:r>
          <w:r w:rsidR="0002272B" w:rsidRPr="001F0EC4">
            <w:rPr>
              <w:lang w:val="en-US"/>
            </w:rPr>
            <w:fldChar w:fldCharType="separate"/>
          </w:r>
          <w:r w:rsidR="00142576" w:rsidRPr="001F0EC4">
            <w:rPr>
              <w:lang w:val="en-US"/>
            </w:rPr>
            <w:t>[66]</w:t>
          </w:r>
          <w:r w:rsidR="0002272B" w:rsidRPr="001F0EC4">
            <w:rPr>
              <w:lang w:val="en-US"/>
            </w:rPr>
            <w:fldChar w:fldCharType="end"/>
          </w:r>
        </w:sdtContent>
      </w:sdt>
      <w:r w:rsidR="000A58DB" w:rsidRPr="001F0EC4">
        <w:rPr>
          <w:lang w:val="en-US"/>
        </w:rPr>
        <w:t xml:space="preserve">, </w:t>
      </w:r>
      <w:bookmarkEnd w:id="48"/>
      <w:r w:rsidR="00142576" w:rsidRPr="001F0EC4">
        <w:rPr>
          <w:lang w:val="en-US"/>
        </w:rPr>
        <w:t>although we cannot conclude that this generalizes to naturalness ratings, and the insufficient report of empirical details impedes a meaningful comparison of findings.</w:t>
      </w:r>
      <w:bookmarkEnd w:id="49"/>
      <w:r w:rsidR="00142576" w:rsidRPr="001F0EC4">
        <w:rPr>
          <w:lang w:val="en-US"/>
        </w:rPr>
        <w:t xml:space="preserve"> </w:t>
      </w:r>
      <w:r w:rsidR="00B5238A" w:rsidRPr="001F0EC4">
        <w:rPr>
          <w:lang w:val="en-US"/>
        </w:rPr>
        <w:t>Specifically, it is often not stated how naturalness and the related experimental task were explained to</w:t>
      </w:r>
      <w:r w:rsidR="00B5238A">
        <w:rPr>
          <w:lang w:val="en-US"/>
        </w:rPr>
        <w:t xml:space="preserve"> the listeners – but instructions can be crucial determinants of study outcome.</w:t>
      </w:r>
      <w:r w:rsidR="008B4471">
        <w:rPr>
          <w:lang w:val="en-US"/>
        </w:rPr>
        <w:t xml:space="preserve"> Further, the precise </w:t>
      </w:r>
      <w:r w:rsidR="008B5242">
        <w:rPr>
          <w:lang w:val="en-US"/>
        </w:rPr>
        <w:t xml:space="preserve">acoustic </w:t>
      </w:r>
      <w:r w:rsidR="008B4471">
        <w:rPr>
          <w:lang w:val="en-US"/>
        </w:rPr>
        <w:t>properties of</w:t>
      </w:r>
      <w:r w:rsidR="00C43D54">
        <w:rPr>
          <w:lang w:val="en-US"/>
        </w:rPr>
        <w:t xml:space="preserve"> voice material often remain elusive, bearing a risk for potential undetected confounds. Finally,</w:t>
      </w:r>
      <w:r w:rsidR="00684059">
        <w:rPr>
          <w:lang w:val="en-US"/>
        </w:rPr>
        <w:t xml:space="preserve"> few studies provide measurements on reliability </w:t>
      </w:r>
      <w:sdt>
        <w:sdtPr>
          <w:rPr>
            <w:lang w:val="en-US"/>
          </w:rPr>
          <w:alias w:val="To edit, see citavi.com/edit"/>
          <w:tag w:val="CitaviPlaceholder#a174d5fe-7d85-42b2-8715-738a050a23e2"/>
          <w:id w:val="1572315119"/>
          <w:placeholder>
            <w:docPart w:val="DefaultPlaceholder_-1854013440"/>
          </w:placeholder>
        </w:sdtPr>
        <w:sdtEndPr/>
        <w:sdtContent>
          <w:r w:rsidR="00AE3B4C">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1MTY2NzNlLWEzNDAtNDNiNy1hMjY1LWY2YjEzYWNkMGMwMiIsIlJhbmdlTGVuZ3RoIjo0LCJSZWZlcmVuY2VJZCI6ImU0OTJiOTJlLWI0NzEtNGI5NC04ZDRkLTIxMmViYWU5NGE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NDQvanNoZC40OTAxLjUzIiwiVXJpU3RyaW5nIjoiaHR0cHM6Ly9kb2kub3JnLzEwLjEwNDQvanNoZC40OTAxLj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yOjUxIiwiTW9kaWZpZWRCeSI6Il9DaHJpc3RpbmUgTnVzc2JhdW0iLCJJZCI6IjA2YzIzNzQ5LTk4ZjktNGZmMS1iYWI3LTkxMTNjNWU5YmVkMSIsIk1vZGlmaWVkT24iOiIyMDIxLTExLTE3VDA5OjMyOjUx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NjcwMDIwMiIsIlVyaVN0cmluZyI6Imh0dHA6Ly93d3cubmNiaS5ubG0ubmloLmdvdi9wdWJtZWQvNjcwMDIwMi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}</w:instrText>
          </w:r>
          <w:r w:rsidR="00AE3B4C">
            <w:rPr>
              <w:lang w:val="en-US"/>
            </w:rPr>
            <w:fldChar w:fldCharType="separate"/>
          </w:r>
          <w:r w:rsidR="00142576">
            <w:rPr>
              <w:lang w:val="en-US"/>
            </w:rPr>
            <w:t>[67]</w:t>
          </w:r>
          <w:r w:rsidR="00AE3B4C">
            <w:rPr>
              <w:lang w:val="en-US"/>
            </w:rPr>
            <w:fldChar w:fldCharType="end"/>
          </w:r>
        </w:sdtContent>
      </w:sdt>
      <w:r w:rsidR="00C43D54">
        <w:rPr>
          <w:lang w:val="en-US"/>
        </w:rPr>
        <w:t xml:space="preserve">. To </w:t>
      </w:r>
      <w:r w:rsidR="00030FFA">
        <w:rPr>
          <w:lang w:val="en-US"/>
        </w:rPr>
        <w:t xml:space="preserve">help </w:t>
      </w:r>
      <w:r w:rsidR="00C43D54">
        <w:rPr>
          <w:lang w:val="en-US"/>
        </w:rPr>
        <w:t>address these issues, we co</w:t>
      </w:r>
      <w:r w:rsidR="00030FFA">
        <w:rPr>
          <w:lang w:val="en-US"/>
        </w:rPr>
        <w:t>mpiled</w:t>
      </w:r>
      <w:r w:rsidR="00C43D54">
        <w:rPr>
          <w:lang w:val="en-US"/>
        </w:rPr>
        <w:t xml:space="preserve"> some practical recommendations as guidance for future research in </w:t>
      </w:r>
      <w:r w:rsidR="00C43D54" w:rsidRPr="003B4BDC">
        <w:rPr>
          <w:b/>
          <w:bCs/>
          <w:lang w:val="en-US"/>
        </w:rPr>
        <w:t>Box 2</w:t>
      </w:r>
      <w:r w:rsidR="00C43D54">
        <w:rPr>
          <w:lang w:val="en-US"/>
        </w:rPr>
        <w:t xml:space="preserve">. </w:t>
      </w:r>
    </w:p>
    <w:p w14:paraId="24D213AB" w14:textId="76885FC3" w:rsidR="009F02C4" w:rsidRPr="000D56B2" w:rsidRDefault="00A017E1" w:rsidP="000D56B2">
      <w:pPr>
        <w:pStyle w:val="berschrift2"/>
        <w:spacing w:line="480" w:lineRule="auto"/>
        <w:jc w:val="both"/>
        <w:rPr>
          <w:i/>
          <w:iCs/>
          <w:lang w:val="en-US"/>
        </w:rPr>
      </w:pPr>
      <w:bookmarkStart w:id="50" w:name="_Toc160791729"/>
      <w:r w:rsidRPr="000D56B2">
        <w:rPr>
          <w:i/>
          <w:iCs/>
          <w:lang w:val="en-US"/>
        </w:rPr>
        <w:t xml:space="preserve">Lack of </w:t>
      </w:r>
      <w:r w:rsidR="00FD28C0" w:rsidRPr="000D56B2">
        <w:rPr>
          <w:i/>
          <w:iCs/>
          <w:lang w:val="en-US"/>
        </w:rPr>
        <w:t>e</w:t>
      </w:r>
      <w:r w:rsidRPr="000D56B2">
        <w:rPr>
          <w:i/>
          <w:iCs/>
          <w:lang w:val="en-US"/>
        </w:rPr>
        <w:t xml:space="preserve">xchange </w:t>
      </w:r>
      <w:r w:rsidR="00FD28C0" w:rsidRPr="000D56B2">
        <w:rPr>
          <w:i/>
          <w:iCs/>
          <w:lang w:val="en-US"/>
        </w:rPr>
        <w:t>b</w:t>
      </w:r>
      <w:r w:rsidRPr="000D56B2">
        <w:rPr>
          <w:i/>
          <w:iCs/>
          <w:lang w:val="en-US"/>
        </w:rPr>
        <w:t xml:space="preserve">etween </w:t>
      </w:r>
      <w:r w:rsidR="00FD28C0" w:rsidRPr="000D56B2">
        <w:rPr>
          <w:i/>
          <w:iCs/>
          <w:lang w:val="en-US"/>
        </w:rPr>
        <w:t>d</w:t>
      </w:r>
      <w:r w:rsidRPr="000D56B2">
        <w:rPr>
          <w:i/>
          <w:iCs/>
          <w:lang w:val="en-US"/>
        </w:rPr>
        <w:t xml:space="preserve">ifferent </w:t>
      </w:r>
      <w:r w:rsidR="00FD28C0" w:rsidRPr="000D56B2">
        <w:rPr>
          <w:i/>
          <w:iCs/>
          <w:lang w:val="en-US"/>
        </w:rPr>
        <w:t>r</w:t>
      </w:r>
      <w:r w:rsidRPr="000D56B2">
        <w:rPr>
          <w:i/>
          <w:iCs/>
          <w:lang w:val="en-US"/>
        </w:rPr>
        <w:t xml:space="preserve">esearch </w:t>
      </w:r>
      <w:r w:rsidR="00FD28C0" w:rsidRPr="000D56B2">
        <w:rPr>
          <w:i/>
          <w:iCs/>
          <w:lang w:val="en-US"/>
        </w:rPr>
        <w:t>d</w:t>
      </w:r>
      <w:r w:rsidRPr="000D56B2">
        <w:rPr>
          <w:i/>
          <w:iCs/>
          <w:lang w:val="en-US"/>
        </w:rPr>
        <w:t>omains</w:t>
      </w:r>
      <w:bookmarkEnd w:id="50"/>
    </w:p>
    <w:p w14:paraId="7427FC61" w14:textId="02D62FCF" w:rsidR="001F3518" w:rsidRPr="00976793" w:rsidRDefault="00AA766C" w:rsidP="00543E14">
      <w:pPr>
        <w:spacing w:line="480" w:lineRule="auto"/>
        <w:jc w:val="both"/>
        <w:rPr>
          <w:color w:val="C00000"/>
          <w:lang w:val="en-US"/>
        </w:rPr>
      </w:pPr>
      <w:r>
        <w:rPr>
          <w:lang w:val="en-US"/>
        </w:rPr>
        <w:t>Research on voice naturalness is inherently interdisciplinary</w:t>
      </w:r>
      <w:r w:rsidR="00AD0A1C">
        <w:rPr>
          <w:lang w:val="en-US"/>
        </w:rPr>
        <w:t>, with two mai</w:t>
      </w:r>
      <w:r w:rsidR="00353624">
        <w:rPr>
          <w:lang w:val="en-US"/>
        </w:rPr>
        <w:t>n</w:t>
      </w:r>
      <w:r w:rsidR="00AD0A1C">
        <w:rPr>
          <w:lang w:val="en-US"/>
        </w:rPr>
        <w:t xml:space="preserve"> domains: speech-language pathology and synthetic voices. However, while the scientific </w:t>
      </w:r>
      <w:r w:rsidR="004923D6">
        <w:rPr>
          <w:lang w:val="en-US"/>
        </w:rPr>
        <w:t>findings</w:t>
      </w:r>
      <w:r w:rsidR="00AD0A1C">
        <w:rPr>
          <w:lang w:val="en-US"/>
        </w:rPr>
        <w:t xml:space="preserve"> </w:t>
      </w:r>
      <w:r w:rsidR="004923D6">
        <w:rPr>
          <w:lang w:val="en-US"/>
        </w:rPr>
        <w:t>are</w:t>
      </w:r>
      <w:r w:rsidR="00AD0A1C">
        <w:rPr>
          <w:lang w:val="en-US"/>
        </w:rPr>
        <w:t xml:space="preserve"> well-received within </w:t>
      </w:r>
      <w:r w:rsidR="004923D6">
        <w:rPr>
          <w:lang w:val="en-US"/>
        </w:rPr>
        <w:t>each domain</w:t>
      </w:r>
      <w:r w:rsidR="00AD0A1C">
        <w:rPr>
          <w:lang w:val="en-US"/>
        </w:rPr>
        <w:t xml:space="preserve">, </w:t>
      </w:r>
      <w:r w:rsidR="00D5483F">
        <w:rPr>
          <w:lang w:val="en-US"/>
        </w:rPr>
        <w:t>the</w:t>
      </w:r>
      <w:r w:rsidR="004923D6">
        <w:rPr>
          <w:lang w:val="en-US"/>
        </w:rPr>
        <w:t>se domains</w:t>
      </w:r>
      <w:r w:rsidR="00AD0A1C">
        <w:rPr>
          <w:lang w:val="en-US"/>
        </w:rPr>
        <w:t xml:space="preserve"> </w:t>
      </w:r>
      <w:r w:rsidR="00D5483F">
        <w:rPr>
          <w:lang w:val="en-US"/>
        </w:rPr>
        <w:t>are</w:t>
      </w:r>
      <w:r w:rsidR="00BD0FF9">
        <w:rPr>
          <w:lang w:val="en-US"/>
        </w:rPr>
        <w:t xml:space="preserve"> </w:t>
      </w:r>
      <w:r w:rsidR="00AD0A1C">
        <w:rPr>
          <w:lang w:val="en-US"/>
        </w:rPr>
        <w:t xml:space="preserve">poorly interconnected. </w:t>
      </w:r>
      <w:r w:rsidR="00BD0FF9" w:rsidRPr="006948C4">
        <w:rPr>
          <w:b/>
          <w:lang w:val="en-US"/>
        </w:rPr>
        <w:t>Figure 1C</w:t>
      </w:r>
      <w:r w:rsidR="00BD0FF9" w:rsidRPr="006948C4">
        <w:rPr>
          <w:lang w:val="en-US"/>
        </w:rPr>
        <w:t xml:space="preserve"> </w:t>
      </w:r>
      <w:r w:rsidR="00BD0FF9">
        <w:rPr>
          <w:lang w:val="en-US"/>
        </w:rPr>
        <w:t xml:space="preserve">illustrates this via </w:t>
      </w:r>
      <w:r w:rsidR="00AD0A1C">
        <w:rPr>
          <w:lang w:val="en-US"/>
        </w:rPr>
        <w:t xml:space="preserve">a cross-citation analysis </w:t>
      </w:r>
      <w:r w:rsidR="00AD0A1C" w:rsidRPr="001F0EC4">
        <w:rPr>
          <w:lang w:val="en-US"/>
        </w:rPr>
        <w:t xml:space="preserve">using VOSViewer </w:t>
      </w:r>
      <w:sdt>
        <w:sdtPr>
          <w:rPr>
            <w:lang w:val="en-US"/>
          </w:rPr>
          <w:alias w:val="To edit, see citavi.com/edit"/>
          <w:tag w:val="CitaviPlaceholder#d33c328f-9b75-422b-9d57-e5805ae1092d"/>
          <w:id w:val="1953826987"/>
          <w:placeholder>
            <w:docPart w:val="DefaultPlaceholder_-1854013440"/>
          </w:placeholder>
        </w:sdtPr>
        <w:sdtEndPr/>
        <w:sdtContent>
          <w:r w:rsidR="00AE3B4C"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I3NTlhLWI5OTItNGQ5Zi04NzVmLTE5ODY0OTFkOTIzMy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ExLTIwVDE4OjE1OjM3IiwiUHJvamVjdCI6eyIkcmVmIjoiNSJ9fSwiVXNlTnVtYmVyaW5nVHlwZU9mUGFyZW50RG9jdW1lbnQiOmZhbHNlfV0sIkZvcm1hdHRlZFRleHQiOnsiJGlkIjoiMTciLCJDb3VudCI6MSwiVGV4dFVuaXRzIjpbeyIkaWQiOiIxOCIsIkZvbnRTdHlsZSI6eyIkaWQiOiIxOSIsIk5ldXRyYWwiOnRydWV9LCJSZWFkaW5nT3JkZXIiOjEsIlRleHQiOiJbNjhdIn1dfSwiVGFnIjoiQ2l0YXZpUGxhY2Vob2xkZXIjZDMzYzMyOGYtOWI3NS00MjJiLTlkNTctZTU4MDVhZTEwOTJkIiwiVGV4dCI6Ils2OF0iLCJXQUlWZXJzaW9uIjoiNi4xMS4wLjAifQ==}</w:instrText>
          </w:r>
          <w:r w:rsidR="00AE3B4C" w:rsidRPr="001F0EC4">
            <w:rPr>
              <w:lang w:val="en-US"/>
            </w:rPr>
            <w:fldChar w:fldCharType="separate"/>
          </w:r>
          <w:r w:rsidR="00142576" w:rsidRPr="001F0EC4">
            <w:rPr>
              <w:lang w:val="en-US"/>
            </w:rPr>
            <w:t>[68]</w:t>
          </w:r>
          <w:r w:rsidR="00AE3B4C" w:rsidRPr="001F0EC4">
            <w:rPr>
              <w:lang w:val="en-US"/>
            </w:rPr>
            <w:fldChar w:fldCharType="end"/>
          </w:r>
        </w:sdtContent>
      </w:sdt>
      <w:r w:rsidR="00AD0A1C" w:rsidRPr="001F0EC4">
        <w:rPr>
          <w:lang w:val="en-US"/>
        </w:rPr>
        <w:t>, show</w:t>
      </w:r>
      <w:r w:rsidR="00810C4D" w:rsidRPr="001F0EC4">
        <w:rPr>
          <w:lang w:val="en-US"/>
        </w:rPr>
        <w:t>ing</w:t>
      </w:r>
      <w:r w:rsidR="00AD0A1C" w:rsidRPr="001F0EC4">
        <w:rPr>
          <w:lang w:val="en-US"/>
        </w:rPr>
        <w:t xml:space="preserve"> several distinct clusters of studies</w:t>
      </w:r>
      <w:r w:rsidR="00684059" w:rsidRPr="001F0EC4">
        <w:rPr>
          <w:lang w:val="en-US"/>
        </w:rPr>
        <w:t xml:space="preserve"> reminiscent of echo chambers which are frequently discussed </w:t>
      </w:r>
      <w:r w:rsidR="00177F43" w:rsidRPr="001F0EC4">
        <w:rPr>
          <w:lang w:val="en-US"/>
        </w:rPr>
        <w:t>in</w:t>
      </w:r>
      <w:r w:rsidR="00684059" w:rsidRPr="001F0EC4">
        <w:rPr>
          <w:lang w:val="en-US"/>
        </w:rPr>
        <w:t xml:space="preserve"> social media </w:t>
      </w:r>
      <w:sdt>
        <w:sdtPr>
          <w:rPr>
            <w:lang w:val="en-US"/>
          </w:rPr>
          <w:alias w:val="To edit, see citavi.com/edit"/>
          <w:tag w:val="CitaviPlaceholder#5894f8d1-6930-471a-ba66-9a9deee12a8e"/>
          <w:id w:val="-1228301605"/>
          <w:placeholder>
            <w:docPart w:val="DefaultPlaceholder_-1854013440"/>
          </w:placeholder>
        </w:sdtPr>
        <w:sdtEndPr/>
        <w:sdtContent>
          <w:r w:rsidR="00684059" w:rsidRPr="001F0EC4">
            <w:rPr>
              <w:lang w:val="en-US"/>
            </w:rPr>
            <w:fldChar w:fldCharType="begin"/>
          </w:r>
          <w:r w:rsidR="00142576"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5MGUzYWU4LTc5ZTctNDE4Yi04NDU4LTAxYTdmMTEyNWExYyIsIlJhbmdlTGVuZ3RoIjo0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l9DaHJpc3RpbmUgTnVzc2JhdW0iLCJDcmVhdGVkT24iOiIyMDI0LTA3LTIzVDEwOjQxOjU1IiwiTW9kaWZpZWRCeSI6Il9DaHJpc3RpbmUgTnVzc2JhdW0iLCJJZCI6ImUwNGE0M2RhLTkxZWYtNDJkNy1iNmJlLWRkNmY5NjhkMDBmMiIsIk1vZGlmaWVkT24iOiIyMDI0LTA3LTIzVDEwOjQxOjU1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}</w:instrText>
          </w:r>
          <w:r w:rsidR="00684059" w:rsidRPr="001F0EC4">
            <w:rPr>
              <w:lang w:val="en-US"/>
            </w:rPr>
            <w:fldChar w:fldCharType="separate"/>
          </w:r>
          <w:r w:rsidR="00142576" w:rsidRPr="001F0EC4">
            <w:rPr>
              <w:lang w:val="en-US"/>
            </w:rPr>
            <w:t>[69]</w:t>
          </w:r>
          <w:r w:rsidR="00684059" w:rsidRPr="001F0EC4">
            <w:rPr>
              <w:lang w:val="en-US"/>
            </w:rPr>
            <w:fldChar w:fldCharType="end"/>
          </w:r>
        </w:sdtContent>
      </w:sdt>
      <w:r w:rsidR="00B35D0C" w:rsidRPr="001F0EC4">
        <w:rPr>
          <w:lang w:val="en-US"/>
        </w:rPr>
        <w:t xml:space="preserve">. </w:t>
      </w:r>
      <w:bookmarkStart w:id="51" w:name="_Hlk182414931"/>
      <w:bookmarkStart w:id="52" w:name="_Hlk180774683"/>
      <w:r w:rsidR="004F018A">
        <w:rPr>
          <w:lang w:val="en-US"/>
        </w:rPr>
        <w:t>P</w:t>
      </w:r>
      <w:r w:rsidR="006C403A" w:rsidRPr="001F0EC4">
        <w:rPr>
          <w:lang w:val="en-US"/>
        </w:rPr>
        <w:t>oor</w:t>
      </w:r>
      <w:r w:rsidR="00195182" w:rsidRPr="001F0EC4">
        <w:rPr>
          <w:lang w:val="en-US"/>
        </w:rPr>
        <w:t xml:space="preserve"> interconnectivity is not unique to naturalness but affects many other research domains within voice or face perception. However, e</w:t>
      </w:r>
      <w:r w:rsidR="00976793" w:rsidRPr="001F0EC4">
        <w:rPr>
          <w:lang w:val="en-US"/>
        </w:rPr>
        <w:t xml:space="preserve">ven when considering fields with highly divergent research traditions, such as impression formation from faces/voices for which two different two-factor models with different labels </w:t>
      </w:r>
      <w:r w:rsidR="004F018A" w:rsidRPr="001F0EC4">
        <w:rPr>
          <w:lang w:val="en-US"/>
        </w:rPr>
        <w:t xml:space="preserve">have been proposed </w:t>
      </w:r>
      <w:r w:rsidR="00976793" w:rsidRPr="001F0EC4">
        <w:rPr>
          <w:lang w:val="en-US"/>
        </w:rPr>
        <w:t>(e.g., warmth vs. competence, e.g.</w:t>
      </w:r>
      <w:r w:rsidR="00C77223" w:rsidRPr="001F0EC4">
        <w:rPr>
          <w:lang w:val="en-US"/>
        </w:rPr>
        <w:t xml:space="preserve"> </w:t>
      </w:r>
      <w:sdt>
        <w:sdtPr>
          <w:rPr>
            <w:lang w:val="en-US"/>
          </w:rPr>
          <w:alias w:val="To edit, see citavi.com/edit"/>
          <w:tag w:val="CitaviPlaceholder#46181732-a8e3-4820-aae5-87b4489828a2"/>
          <w:id w:val="1098457865"/>
          <w:placeholder>
            <w:docPart w:val="DefaultPlaceholder_-1854013440"/>
          </w:placeholder>
        </w:sdtPr>
        <w:sdtEndPr/>
        <w:sdtContent>
          <w:r w:rsidR="008D1A57"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wY2Y0OTgzLWEyNWYtNGYxZi04NjJmLTdiYzVjN2UyYjM4MiIsIlJhbmdlTGVuZ3RoIjo0LCJSZWZlcmVuY2VJZCI6ImM1NWRmODNlLWRkNjYtNGU0MC04MzBkLTI3ZTQ0YmRhMzQ5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lBNQzU5NDUyMTciLCJVcmlTdHJpbmciOiJodHRwczovL3d3dy5uY2JpLm5sbS5uaWguZ292L3BtYy9hcnRpY2xlcy9QTUM1OTQ1MjE3IiwiTGlua2VkUmVzb3VyY2VTdGF0dXMiOjgsIlByb3BlcnRpZXMiOnsiJGlkIjoi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QtMTlUMTI6MzY6MDAiLCJNb2RpZmllZEJ5IjoiX0NocmlzdGluZSBOdXNzYmF1bSIsIklkIjoiMmYzYWI5OTAtMmZkZS00NzA5LWE0Y2YtYzJiYzZlNDAwYjkxIiwiTW9kaWZpZWRPbiI6IjIwMjItMDQtMTlUMTI6MzY6MDA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yOTc1NTIxMyIsIlVyaVN0cmluZyI6Imh0dHA6Ly93d3cubmNiaS5ubG0ubmloLmdvdi9wdWJtZWQvMjk3NTUyMTM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}</w:instrText>
          </w:r>
          <w:r w:rsidR="008D1A57" w:rsidRPr="001F0EC4">
            <w:rPr>
              <w:lang w:val="en-US"/>
            </w:rPr>
            <w:fldChar w:fldCharType="separate"/>
          </w:r>
          <w:r w:rsidR="008D1A57" w:rsidRPr="001F0EC4">
            <w:rPr>
              <w:lang w:val="en-US"/>
            </w:rPr>
            <w:t>[70]</w:t>
          </w:r>
          <w:r w:rsidR="008D1A57" w:rsidRPr="001F0EC4">
            <w:rPr>
              <w:lang w:val="en-US"/>
            </w:rPr>
            <w:fldChar w:fldCharType="end"/>
          </w:r>
        </w:sdtContent>
      </w:sdt>
      <w:r w:rsidR="00976793" w:rsidRPr="001F0EC4">
        <w:rPr>
          <w:lang w:val="en-US"/>
        </w:rPr>
        <w:t>; or trustworthiness vs. dominance, e.g.</w:t>
      </w:r>
      <w:r w:rsidR="008D1A57" w:rsidRPr="001F0EC4">
        <w:rPr>
          <w:lang w:val="en-US"/>
        </w:rPr>
        <w:t xml:space="preserve"> </w:t>
      </w:r>
      <w:sdt>
        <w:sdtPr>
          <w:rPr>
            <w:lang w:val="en-US"/>
          </w:rPr>
          <w:alias w:val="To edit, see citavi.com/edit"/>
          <w:tag w:val="CitaviPlaceholder#af0326ed-f1ac-4fd3-855b-ba9c5dc5ba98"/>
          <w:id w:val="59454743"/>
          <w:placeholder>
            <w:docPart w:val="DefaultPlaceholder_-1854013440"/>
          </w:placeholder>
        </w:sdtPr>
        <w:sdtEndPr/>
        <w:sdtContent>
          <w:r w:rsidR="008D1A57"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4ZDA2OTg2LWE5NWEtNGQ2Yi04ZWVhLTAyNTBmZWFkNzRhZSIsIlJhbmdlTGVuZ3RoIjo0LCJSZWZlcmVuY2VJZCI6IjdjYTk3ODJjLTM3ZTUtNGFlNi05NzE1LWJkYjFmY2U1NGYx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IxODk1MTgzMCIsIlVyaVN0cmluZyI6Imh0dHA6Ly93d3cubmNiaS5ubG0ubmloLmdvdi9wdWJtZWQvMTg5NTE4Mz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ItMDQtMTlUMTI6NDA6MzUiLCJNb2RpZmllZEJ5IjoiX0NocmlzdGluZSBOdXNzYmF1bSIsIklkIjoiMmExZjI1ZTMtMjljYy00NjIxLThmYWItYWQzOWY0YzNkNjk2IiwiTW9kaWZpZWRPbiI6IjIwMjItMDQtMTlUMTI6NDA6MzU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xMC4xMDE2L2oudGljcy4yMDA4LjEwLjAwMSIsIlVyaVN0cmluZyI6Imh0dHBzOi8vZG9pLm9yZy8xMC4xMDE2L2oudGljcy4yMDA4LjEwLjAw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}</w:instrText>
          </w:r>
          <w:r w:rsidR="008D1A57" w:rsidRPr="001F0EC4">
            <w:rPr>
              <w:lang w:val="en-US"/>
            </w:rPr>
            <w:fldChar w:fldCharType="separate"/>
          </w:r>
          <w:r w:rsidR="008D1A57" w:rsidRPr="001F0EC4">
            <w:rPr>
              <w:lang w:val="en-US"/>
            </w:rPr>
            <w:t>[71]</w:t>
          </w:r>
          <w:r w:rsidR="008D1A57" w:rsidRPr="001F0EC4">
            <w:rPr>
              <w:lang w:val="en-US"/>
            </w:rPr>
            <w:fldChar w:fldCharType="end"/>
          </w:r>
        </w:sdtContent>
      </w:sdt>
      <w:r w:rsidR="00976793" w:rsidRPr="001F0EC4">
        <w:rPr>
          <w:lang w:val="en-US"/>
        </w:rPr>
        <w:t xml:space="preserve">), there is substantial research to link </w:t>
      </w:r>
      <w:r w:rsidR="00976793" w:rsidRPr="001F0EC4">
        <w:rPr>
          <w:lang w:val="en-US"/>
        </w:rPr>
        <w:lastRenderedPageBreak/>
        <w:t xml:space="preserve">these distinct clusters and uncover both these specific taxonomies and their empirical relationships </w:t>
      </w:r>
      <w:sdt>
        <w:sdtPr>
          <w:rPr>
            <w:lang w:val="en-US"/>
          </w:rPr>
          <w:alias w:val="To edit, see citavi.com/edit"/>
          <w:tag w:val="CitaviPlaceholder#142936a3-68bc-437b-9b9e-808c5a19dbac"/>
          <w:id w:val="119424164"/>
          <w:placeholder>
            <w:docPart w:val="DefaultPlaceholder_-1854013440"/>
          </w:placeholder>
        </w:sdtPr>
        <w:sdtEndPr/>
        <w:sdtContent>
          <w:r w:rsidR="008D1A57"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BkNjA5ODZhLTNhYjgtNDQwYy1hMjUxLWM4ZGE1MGFhMjVkNyIsIlJhbmdlTGVuZ3RoIjozLCJSZWZlcmVuY2VJZCI6ImM3YWI5Y2U3LTdhMDMtNDU1ZS1iN2ZkLTE5NTA1OWIwZDEx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jMzNzYyOTYiLCJVcmlTdHJpbmciOiJodHRwOi8vd3d3Lm5jYmkubmxtLm5paC5nb3YvcHVibWVkLzIzMzc2Mjk2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xLTEzVDE3OjE1OjAxIiwiTW9kaWZpZWRCeSI6Il9DaHJpc3RpbmUgTnVzc2JhdW0iLCJJZCI6IjU0MDBiZjgwLTRkNDYtNGUzYi1hYzg4LTdhNzdkYjE0NmM4NSIsIk1vZGlmaWVkT24iOiIyMDI0LTExLTEzVDE3OjE1OjAx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xNi9qLmNvZ25pdGlvbi4yMDEyLjEyLjAwMSIsIlVyaVN0cmluZyI6Imh0dHBzOi8vZG9pLm9yZy8xMC4xMDE2L2ouY29nbml0aW9uLjIwMTIuMTIuMDA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jc2ODk1MTEiLCJVcmlTdHJpbmciOiJodHRwOi8vd3d3Lm5jYmkubmxtLm5paC5nb3YvcHVibWVkLzI3Njg5NTEx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xLTEzVDE3OjExOjI4IiwiTW9kaWZpZWRCeSI6Il9DaHJpc3RpbmUgTnVzc2JhdW0iLCJJZCI6ImVlNDIyMGZjLTNkNDctNDQ3Yi04ZTUxLWFmMGQ2MDkzZWVlZSIsIk1vZGlmaWVkT24iOiIyMDI0LTExLTEzVDE3OjExOjI4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AxNi9qLmNvZ25pdGlvbi4yMDE2LjA5LjAwNiIsIlVyaVN0cmluZyI6Imh0dHBzOi8vZG9pLm9yZy8xMC4xMDE2L2ouY29nbml0aW9uLjIwMTYuMDkuMDA2IiwiTGlua2VkUmVzb3VyY2VTdGF0dXMiOjgsIlByb3BlcnRpZXMiOnsiJGlkIjoiMj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}</w:instrText>
          </w:r>
          <w:r w:rsidR="008D1A57" w:rsidRPr="001F0EC4">
            <w:rPr>
              <w:lang w:val="en-US"/>
            </w:rPr>
            <w:fldChar w:fldCharType="separate"/>
          </w:r>
          <w:r w:rsidR="008D1A57" w:rsidRPr="001F0EC4">
            <w:rPr>
              <w:lang w:val="en-US"/>
            </w:rPr>
            <w:t>[72,73]</w:t>
          </w:r>
          <w:r w:rsidR="008D1A57" w:rsidRPr="001F0EC4">
            <w:rPr>
              <w:lang w:val="en-US"/>
            </w:rPr>
            <w:fldChar w:fldCharType="end"/>
          </w:r>
        </w:sdtContent>
      </w:sdt>
      <w:r w:rsidR="00976793" w:rsidRPr="001F0EC4">
        <w:rPr>
          <w:lang w:val="en-US"/>
        </w:rPr>
        <w:t xml:space="preserve">. </w:t>
      </w:r>
      <w:bookmarkStart w:id="53" w:name="_Hlk182423770"/>
      <w:r w:rsidR="00976793" w:rsidRPr="001F0EC4">
        <w:rPr>
          <w:lang w:val="en-US"/>
        </w:rPr>
        <w:t>In the case of voice naturalness, however,</w:t>
      </w:r>
      <w:r w:rsidR="006613F4" w:rsidRPr="001F0EC4">
        <w:rPr>
          <w:lang w:val="en-US"/>
        </w:rPr>
        <w:t xml:space="preserve"> two recent systematic literature reviews on pathological </w:t>
      </w:r>
      <w:sdt>
        <w:sdtPr>
          <w:rPr>
            <w:lang w:val="en-US"/>
          </w:rPr>
          <w:alias w:val="To edit, see citavi.com/edit"/>
          <w:tag w:val="CitaviPlaceholder#cba5b5a3-b25d-4a6f-b88d-2d7048c106d6"/>
          <w:id w:val="1135612466"/>
          <w:placeholder>
            <w:docPart w:val="DefaultPlaceholder_-1854013440"/>
          </w:placeholder>
        </w:sdtPr>
        <w:sdtEndPr/>
        <w:sdtContent>
          <w:r w:rsidR="006613F4"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0N2IzMTUxLTc5OTMtNGViZC1hYzRmLWMyZDg3OWQ3YWZhZCIsIlJhbmdlTGVuZ3RoIjo0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ExLTIwVDE4OjE1OjM3IiwiUHJvamVjdCI6eyIkcmVmIjoiNSJ9fSwiVXNlTnVtYmVyaW5nVHlwZU9mUGFyZW50RG9jdW1lbnQiOmZhbHNlfV0sIkZvcm1hdHRlZFRleHQiOnsiJGlkIjoiMTUiLCJDb3VudCI6MSwiVGV4dFVuaXRzIjpbeyIkaWQiOiIxNiIsIkZvbnRTdHlsZSI6eyIkaWQiOiIxNyIsIk5ldXRyYWwiOnRydWV9LCJSZWFkaW5nT3JkZXIiOjEsIlRleHQiOiJbMTddIn1dfSwiVGFnIjoiQ2l0YXZpUGxhY2Vob2xkZXIjY2JhNWI1YTMtYjI1ZC00YTZmLWI4OGQtMmQ3MDQ4YzEwNmQ2IiwiVGV4dCI6IlsxN10iLCJXQUlWZXJzaW9uIjoiNi4xMS4wLjAifQ==}</w:instrText>
          </w:r>
          <w:r w:rsidR="006613F4" w:rsidRPr="001F0EC4">
            <w:rPr>
              <w:lang w:val="en-US"/>
            </w:rPr>
            <w:fldChar w:fldCharType="separate"/>
          </w:r>
          <w:r w:rsidR="00142576" w:rsidRPr="001F0EC4">
            <w:rPr>
              <w:lang w:val="en-US"/>
            </w:rPr>
            <w:t>[17]</w:t>
          </w:r>
          <w:r w:rsidR="006613F4" w:rsidRPr="001F0EC4">
            <w:rPr>
              <w:lang w:val="en-US"/>
            </w:rPr>
            <w:fldChar w:fldCharType="end"/>
          </w:r>
        </w:sdtContent>
      </w:sdt>
      <w:r w:rsidR="006613F4" w:rsidRPr="001F0EC4">
        <w:rPr>
          <w:lang w:val="en-US"/>
        </w:rPr>
        <w:t xml:space="preserve"> and synthetic voices </w:t>
      </w:r>
      <w:sdt>
        <w:sdtPr>
          <w:rPr>
            <w:lang w:val="en-US"/>
          </w:rPr>
          <w:alias w:val="To edit, see citavi.com/edit"/>
          <w:tag w:val="CitaviPlaceholder#0fb2093d-1819-4a79-ba42-05ce0378bccd"/>
          <w:id w:val="1175612589"/>
          <w:placeholder>
            <w:docPart w:val="DefaultPlaceholder_-1854013440"/>
          </w:placeholder>
        </w:sdtPr>
        <w:sdtEndPr/>
        <w:sdtContent>
          <w:r w:rsidR="006613F4"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5N2VjYmY1LTFmY2EtNDA1ZS05YWMzLTAyMmY2YWMyM2UxYiIsIlJhbmdlTGVuZ3RoIjo0LCJSZWZlcmVuY2VJZCI6ImM2NTVlZGQ4LThkMGMtNDFhMC04ZWZmLTlhYWE4Y2RjZTM0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jEwLjExNDUvMzM4Njg2NyIsIlVyaVN0cmluZyI6Imh0dHBzOi8vZG9pLm9yZy8xMC4xMTQ1LzMzODY4Njc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}</w:instrText>
          </w:r>
          <w:r w:rsidR="006613F4" w:rsidRPr="001F0EC4">
            <w:rPr>
              <w:lang w:val="en-US"/>
            </w:rPr>
            <w:fldChar w:fldCharType="separate"/>
          </w:r>
          <w:r w:rsidR="00142576" w:rsidRPr="001F0EC4">
            <w:rPr>
              <w:lang w:val="en-US"/>
            </w:rPr>
            <w:t>[23]</w:t>
          </w:r>
          <w:r w:rsidR="006613F4" w:rsidRPr="001F0EC4">
            <w:rPr>
              <w:lang w:val="en-US"/>
            </w:rPr>
            <w:fldChar w:fldCharType="end"/>
          </w:r>
        </w:sdtContent>
      </w:sdt>
      <w:r w:rsidR="006613F4" w:rsidRPr="001F0EC4">
        <w:rPr>
          <w:lang w:val="en-US"/>
        </w:rPr>
        <w:t xml:space="preserve"> do not have a single reference in common.</w:t>
      </w:r>
      <w:bookmarkEnd w:id="51"/>
      <w:r w:rsidR="006613F4" w:rsidRPr="001F0EC4">
        <w:rPr>
          <w:lang w:val="en-US"/>
        </w:rPr>
        <w:t xml:space="preserve"> </w:t>
      </w:r>
      <w:bookmarkEnd w:id="52"/>
      <w:bookmarkEnd w:id="53"/>
      <w:r w:rsidR="00CF61EC" w:rsidRPr="001F0EC4">
        <w:rPr>
          <w:lang w:val="en-US"/>
        </w:rPr>
        <w:t>O</w:t>
      </w:r>
      <w:r w:rsidR="00D5483F" w:rsidRPr="001F0EC4">
        <w:rPr>
          <w:lang w:val="en-US"/>
        </w:rPr>
        <w:t>ne m</w:t>
      </w:r>
      <w:r w:rsidR="006C403A" w:rsidRPr="001F0EC4">
        <w:rPr>
          <w:lang w:val="en-US"/>
        </w:rPr>
        <w:t>ight</w:t>
      </w:r>
      <w:r w:rsidR="00D5483F" w:rsidRPr="001F0EC4">
        <w:rPr>
          <w:lang w:val="en-US"/>
        </w:rPr>
        <w:t xml:space="preserve"> argue that this is not problem</w:t>
      </w:r>
      <w:r w:rsidR="008B5242" w:rsidRPr="001F0EC4">
        <w:rPr>
          <w:lang w:val="en-US"/>
        </w:rPr>
        <w:t>atic</w:t>
      </w:r>
      <w:r w:rsidR="00D5483F" w:rsidRPr="001F0EC4">
        <w:rPr>
          <w:lang w:val="en-US"/>
        </w:rPr>
        <w:t>, because the different disciplines simply have different interests and readerships.</w:t>
      </w:r>
      <w:r w:rsidR="00CF61EC" w:rsidRPr="001F0EC4">
        <w:rPr>
          <w:lang w:val="en-US"/>
        </w:rPr>
        <w:t xml:space="preserve"> However, some intriguing commonalities and</w:t>
      </w:r>
      <w:r w:rsidR="00810C4D" w:rsidRPr="001F0EC4">
        <w:rPr>
          <w:lang w:val="en-US"/>
        </w:rPr>
        <w:t xml:space="preserve"> systematic</w:t>
      </w:r>
      <w:r w:rsidR="00CF61EC" w:rsidRPr="001F0EC4">
        <w:rPr>
          <w:lang w:val="en-US"/>
        </w:rPr>
        <w:t xml:space="preserve"> patterns only emerge when pooling evidence from all available angles. For example, across synthetic, pathological</w:t>
      </w:r>
      <w:r w:rsidR="00B5238A" w:rsidRPr="001F0EC4">
        <w:rPr>
          <w:lang w:val="en-US"/>
        </w:rPr>
        <w:t>,</w:t>
      </w:r>
      <w:r w:rsidR="00CF61EC" w:rsidRPr="001F0EC4">
        <w:rPr>
          <w:lang w:val="en-US"/>
        </w:rPr>
        <w:t xml:space="preserve"> and acoustically manipulated voices</w:t>
      </w:r>
      <w:r w:rsidR="00353624" w:rsidRPr="001F0EC4">
        <w:rPr>
          <w:lang w:val="en-US"/>
        </w:rPr>
        <w:t>,</w:t>
      </w:r>
      <w:r w:rsidR="00CF61EC" w:rsidRPr="001F0EC4">
        <w:rPr>
          <w:lang w:val="en-US"/>
        </w:rPr>
        <w:t xml:space="preserve"> </w:t>
      </w:r>
      <w:r w:rsidR="00BD0FF9" w:rsidRPr="001F0EC4">
        <w:rPr>
          <w:lang w:val="en-US"/>
        </w:rPr>
        <w:t xml:space="preserve">converging evidence emerges </w:t>
      </w:r>
      <w:r w:rsidR="00CF61EC" w:rsidRPr="001F0EC4">
        <w:rPr>
          <w:lang w:val="en-US"/>
        </w:rPr>
        <w:t xml:space="preserve">for a strong effect of </w:t>
      </w:r>
      <w:r w:rsidR="00810C4D" w:rsidRPr="001F0EC4">
        <w:rPr>
          <w:lang w:val="en-US"/>
        </w:rPr>
        <w:t>pitch</w:t>
      </w:r>
      <w:r w:rsidR="00CF61EC" w:rsidRPr="001F0EC4">
        <w:rPr>
          <w:lang w:val="en-US"/>
        </w:rPr>
        <w:t xml:space="preserve"> variation on perceived naturalness </w:t>
      </w:r>
      <w:sdt>
        <w:sdtPr>
          <w:rPr>
            <w:lang w:val="en-US"/>
          </w:rPr>
          <w:alias w:val="To edit, see citavi.com/edit"/>
          <w:tag w:val="CitaviPlaceholder#727a795c-e7a4-4b5b-bc7c-b2af6130d10c"/>
          <w:id w:val="-508369584"/>
          <w:placeholder>
            <w:docPart w:val="DefaultPlaceholder_-1854013440"/>
          </w:placeholder>
        </w:sdtPr>
        <w:sdtEndPr/>
        <w:sdtContent>
          <w:r w:rsidR="00AE3B4C"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yYmYyMmNhLTMzYzktNGM3YS1iZTcwLTAzZTA0ZDMyZTk2NiIsIlJhbmdlU3RhcnQiOjMsIlJhbmdlTGVuZ3RoIjozLCJSZWZlcmVuY2VJZCI6IjliMTA0ZDA3LWM1NTEtNDEzMC1hNTMyLTlmOTI3YzhhMDRj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aWQiOiI1IiwiJHR5cGUiOiJTd2lzc0FjYWRlbWljLkNpdGF2aS5Qcm9qZWN0LCBTd2lzc0FjYWRlbWljLkNpdGF2aSJ9fSx7IiRpZCI6IjY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c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OC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k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Ew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E3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yNC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0seyIkaWQiOiIyNSIsIiR0eXBlIjoiU3dpc3NBY2FkZW1pYy5DaXRhdmkuQ2l0YXRpb25zLldvcmRQbGFjZWhvbGRlckVudHJ5LCBTd2lzc0FjYWRlbWljLkNpdGF2aSIsIklkIjoiNzYyOGE1Y2ItMmIwYy00MmZmLTk0ZGEtZWIwZTliNWFkMWZjIiwiUmFuZ2VTdGFydCI6NiwiUmFuZ2VMZW5ndGgiOjQsIlJlZmVyZW5jZUlkIjoiYTU0NTAwMTMtM2NiMC00YWExLTg1MzAtMzIwMWFhNmFmYWYy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zA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NC0yOFQwODo0NDoyNCIsIk1vZGlmaWVkQnkiOiJfQ2hyaXN0aW5lIE51c3NiYXVtIiwiSWQiOiIzN2JmZWFjNC1hMGM0LTQyZDctYjBkZC03MTQ3YzRkYTVmN2MiLCJNb2RpZmllZE9uIjoiMjAyMy0wNC0yOFQwODo0NDoyNC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lN1cHJhamEiLCJMYXN0TmFtZSI6IkFuYW5kIiwiUHJvdGVjdGVkIjpmYWxzZSwiU2V4IjowLCJDcmVhdGVkQnkiOiJfQ2hyaXN0aW5lIE51c3NiYXVtIiwiQ3JlYXRlZE9uIjoiMjAyMS0xMS0xN1QwOToyMjo0MiIsIk1vZGlmaWVkQnkiOiJfQ2hyaXN0aW5lIE51c3NiYXVtIiwiSWQiOiI1YWNmYjQ1ZS04NTYwLTQ3ODYtODk0Ny0yYTIyNGQ4ZDAxNjIiLCJNb2RpZmllZE9uIjoiMjAyMS0xMS0xN1QwOToyMjo0MiIsIlByb2plY3QiOnsiJHJlZiI6IjUifX0seyIkaWQiOiI0MS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DIiLCIkdHlwZSI6IlN3aXNzQWNhZGVtaWMuQ2l0YXZpLkxvY2F0aW9uLCBTd2lzc0FjYWRlbWljLkNpdGF2aSIsIkFkZHJlc3MiOnsiJGlkIjoiNDMiLCIkdHlwZSI6IlN3aXNzQWNhZGVtaWMuQ2l0YXZpLkxpbmtlZFJlc291cmNlLCBTd2lzc0FjYWRlbWljLkNpdGF2aSIsIkxpbmtlZFJlc291cmNlVHlwZSI6NSwiT3JpZ2luYWxTdHJpbmciOiIxMC4xMDQ0LzIwMTVfSlNMSFItUy0xNC0wMjQzIiwiVXJpU3RyaW5nIjoiaHR0cHM6Ly9kb2kub3JnLzEwLjEwNDQvMjAxNV9KU0xIUi1TLTE0LTAyNDM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NDUiLCIkdHlwZSI6IlN3aXNzQWNhZGVtaWMuQ2l0YXZpLkxvY2F0aW9uLCBTd2lzc0FjYWRlbWljLkNpdGF2aSIsIkFkZHJlc3MiOnsiJGlkIjoiNDY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Q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0OCIsIiR0eXBlIjoiU3dpc3NBY2FkZW1pYy5DaXRhdmkuTG9jYXRpb24sIFN3aXNzQWNhZGVtaWMuQ2l0YXZpIiwiQWRkcmVzcyI6eyIkaWQiOiI0OS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U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1MS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QtMTEtMjBUMTg6MTU6MzciLCJQcm9qZWN0Ijp7IiRyZWYiOiI1In19LCJVc2VOdW1iZXJpbmdUeXBlT2ZQYXJlbnREb2N1bWVudCI6ZmFsc2V9XSwiRm9ybWF0dGVkVGV4dCI6eyIkaWQiOiI1MiIsIkNvdW50IjoxLCJUZXh0VW5pdHMiOlt7IiRpZCI6IjUzIiwiRm9udFN0eWxlIjp7IiRpZCI6IjU0IiwiTmV1dHJhbCI6dHJ1ZX0sIlJlYWRpbmdPcmRlciI6MSwiVGV4dCI6IlsxNCwyNiw3NF0ifV19LCJUYWciOiJDaXRhdmlQbGFjZWhvbGRlciM3MjdhNzk1Yy1lN2E0LTRiNWItYmM3Yy1iMmFmNjEzMGQxMGMiLCJUZXh0IjoiWzE0LDI2LDc0XSIsIldBSVZlcnNpb24iOiI2LjExLjAuMCJ9}</w:instrText>
          </w:r>
          <w:r w:rsidR="00AE3B4C" w:rsidRPr="001F0EC4">
            <w:rPr>
              <w:lang w:val="en-US"/>
            </w:rPr>
            <w:fldChar w:fldCharType="separate"/>
          </w:r>
          <w:r w:rsidR="008D1A57" w:rsidRPr="001F0EC4">
            <w:rPr>
              <w:lang w:val="en-US"/>
            </w:rPr>
            <w:t>[14,26,74]</w:t>
          </w:r>
          <w:r w:rsidR="00AE3B4C" w:rsidRPr="001F0EC4">
            <w:rPr>
              <w:lang w:val="en-US"/>
            </w:rPr>
            <w:fldChar w:fldCharType="end"/>
          </w:r>
        </w:sdtContent>
      </w:sdt>
      <w:r w:rsidR="00CF61EC" w:rsidRPr="001F0EC4">
        <w:rPr>
          <w:lang w:val="en-US"/>
        </w:rPr>
        <w:t>. Further</w:t>
      </w:r>
      <w:r w:rsidR="00EB3DF4" w:rsidRPr="001F0EC4">
        <w:rPr>
          <w:lang w:val="en-US"/>
        </w:rPr>
        <w:t xml:space="preserve">, </w:t>
      </w:r>
      <w:r w:rsidR="00CF61EC" w:rsidRPr="001F0EC4">
        <w:rPr>
          <w:lang w:val="en-US"/>
        </w:rPr>
        <w:t xml:space="preserve">while </w:t>
      </w:r>
      <w:r w:rsidR="00041975" w:rsidRPr="001F0EC4">
        <w:rPr>
          <w:lang w:val="en-US"/>
        </w:rPr>
        <w:t xml:space="preserve">several studies failed to find an </w:t>
      </w:r>
      <w:r w:rsidR="00041975" w:rsidRPr="001F0EC4">
        <w:rPr>
          <w:b/>
          <w:bCs/>
          <w:lang w:val="en-US"/>
        </w:rPr>
        <w:t>uncanny valley</w:t>
      </w:r>
      <w:r w:rsidR="00E17614" w:rsidRPr="001F0EC4">
        <w:rPr>
          <w:b/>
          <w:bCs/>
          <w:lang w:val="en-US"/>
        </w:rPr>
        <w:t xml:space="preserve"> </w:t>
      </w:r>
      <w:sdt>
        <w:sdtPr>
          <w:rPr>
            <w:lang w:val="en-US"/>
          </w:rPr>
          <w:alias w:val="To edit, see citavi.com/edit"/>
          <w:tag w:val="CitaviPlaceholder#72bdbc57-db44-4fd7-a5de-cf9ab0b0e450"/>
          <w:id w:val="-1311631411"/>
          <w:placeholder>
            <w:docPart w:val="DefaultPlaceholder_-1854013440"/>
          </w:placeholder>
        </w:sdtPr>
        <w:sdtEndPr/>
        <w:sdtContent>
          <w:r w:rsidR="00E17614" w:rsidRPr="001F0EC4">
            <w:rPr>
              <w:lang w:val="en-US"/>
            </w:rPr>
            <w:fldChar w:fldCharType="begin"/>
          </w:r>
          <w:r w:rsidR="008D1A57"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M4MzhiYjZlLWRjNWYtNDI4OC04ZGQwLWI1MzMyMDUxMTc1OSIsIlJhbmdlTGVuZ3RoIjo0LCJSZWZlcmVuY2VJZCI6IjQzYmI3YjQ1LTgyNDgtNGQyNC04MGRjLTg3YjEwMzkyMzNm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TA5L01SQS4yMDEyLjIxOTI4MTEiLCJVcmlTdHJpbmciOiJodHRwczovL2RvaS5vcmcvMTAuMTEwOS9tcmEuMjAxMi4yMTkyODEx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}</w:instrText>
          </w:r>
          <w:r w:rsidR="00E17614" w:rsidRPr="001F0EC4">
            <w:rPr>
              <w:lang w:val="en-US"/>
            </w:rPr>
            <w:fldChar w:fldCharType="separate"/>
          </w:r>
          <w:r w:rsidR="008D1A57" w:rsidRPr="001F0EC4">
            <w:rPr>
              <w:lang w:val="en-US"/>
            </w:rPr>
            <w:t>[75]</w:t>
          </w:r>
          <w:r w:rsidR="00E17614" w:rsidRPr="001F0EC4">
            <w:rPr>
              <w:lang w:val="en-US"/>
            </w:rPr>
            <w:fldChar w:fldCharType="end"/>
          </w:r>
        </w:sdtContent>
      </w:sdt>
      <w:r w:rsidR="00041975" w:rsidRPr="001F0EC4">
        <w:rPr>
          <w:lang w:val="en-US"/>
        </w:rPr>
        <w:t xml:space="preserve"> effect for synthetic voices</w:t>
      </w:r>
      <w:r w:rsidR="0073364D" w:rsidRPr="001F0EC4">
        <w:rPr>
          <w:lang w:val="en-US"/>
        </w:rPr>
        <w:t xml:space="preserve"> </w:t>
      </w:r>
      <w:sdt>
        <w:sdtPr>
          <w:rPr>
            <w:lang w:val="en-US"/>
          </w:rPr>
          <w:alias w:val="To edit, see citavi.com/edit"/>
          <w:tag w:val="CitaviPlaceholder#1c4427bb-8bb9-4669-8d34-0ec0a126d614"/>
          <w:id w:val="1213305773"/>
          <w:placeholder>
            <w:docPart w:val="DefaultPlaceholder_-1854013440"/>
          </w:placeholder>
        </w:sdtPr>
        <w:sdtEndPr/>
        <w:sdtContent>
          <w:r w:rsidR="00684059"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2YTA4MDdlLTMyYTctNDcyOS05NDIzLTNhZTM4MzM5MzJiZCIsIlJhbmdlU3RhcnQiOjMsIlJhbmdlTGVuZ3RoIjo0LCJSZWZlcmVuY2VJZCI6IjhjZjc2MmI2LTZhZTItNDQyOS1iNWE1LTRiOTlkNjg5OGNkN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AwNy85NzgtMy0zMTktMTA4MTYtMl83MiIsIkVkaXRvcnMiOltdLCJFdmFsdWF0aW9uQ29tcGxleGl0eSI6MCwiRXZhbHVhdGlvblNvdXJjZVRleHRGb3JtYXQiOjAsIkdyb3VwcyI6W10sIkhhc0xhYmVsMSI6ZmFsc2UsIkhhc0xhYmVsMiI6ZmFsc2UsIktleXdvcmRzIjpbXSwiTGFuZ3VhZ2UiOiJlbi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xpbmsuc3ByaW5nZXIuY29tL2NoYXB0ZXIvMTAuMTAwNy85NzgtMy0zMTktMTA4MTYtMl83MiIsIlVyaVN0cmluZyI6Imh0dHBzOi8vbGluay5zcHJpbmdlci5jb20vY2hhcHRlci8xMC4xMDA3Lzk3OC0zLTMxOS0xMDgxNi0yXzc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DaHJpc3RpbmUgTnVzc2JhdW0iLCJDcmVhdGVkT24iOiIyMDI0LTAxLTAzVDE1OjEzOjE2IiwiTW9kaWZpZWRCeSI6Il9DaHJpc3RpbmUgTnVzc2JhdW0iLCJJZCI6IjE3ZWIxZTk5LTY2ODktNGQyZi1hNTVjLTEyMjBlZGUwODYxZCIsIk1vZGlmaWVkT24iOiIyMDI0LTAxLTAzVDE1OjEzOjE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wNy85NzgtMy0zMTktMTA4MTYtMl83MiIsIlVyaVN0cmluZyI6Imh0dHBzOi8vZG9pLm9yZy8xMC4xMDA3Lzk3OC0zLTMxOS0xMDgxNi0yXzc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MzMzkwOTIzIiwiVXJpU3RyaW5nIjoiaHR0cDovL3d3dy5uY2JpLm5sbS5uaWguZ292L3B1Ym1lZC8zMzM5MDkyMy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}</w:instrText>
          </w:r>
          <w:r w:rsidR="00684059" w:rsidRPr="001F0EC4">
            <w:rPr>
              <w:lang w:val="en-US"/>
            </w:rPr>
            <w:fldChar w:fldCharType="separate"/>
          </w:r>
          <w:r w:rsidR="008D1A57" w:rsidRPr="001F0EC4">
            <w:rPr>
              <w:lang w:val="en-US"/>
            </w:rPr>
            <w:t>[11,76]</w:t>
          </w:r>
          <w:r w:rsidR="00684059" w:rsidRPr="001F0EC4">
            <w:rPr>
              <w:lang w:val="en-US"/>
            </w:rPr>
            <w:fldChar w:fldCharType="end"/>
          </w:r>
        </w:sdtContent>
      </w:sdt>
      <w:r w:rsidR="00041975" w:rsidRPr="001F0EC4">
        <w:rPr>
          <w:lang w:val="en-US"/>
        </w:rPr>
        <w:t>, a recent study suggest</w:t>
      </w:r>
      <w:r w:rsidR="004923D6" w:rsidRPr="001F0EC4">
        <w:rPr>
          <w:lang w:val="en-US"/>
        </w:rPr>
        <w:t>s</w:t>
      </w:r>
      <w:r w:rsidR="00041975" w:rsidRPr="001F0EC4">
        <w:rPr>
          <w:lang w:val="en-US"/>
        </w:rPr>
        <w:t xml:space="preserve"> it might exist for pathological </w:t>
      </w:r>
      <w:del w:id="54" w:author="Drayton, Lindsey (ELS-HBE)" w:date="2025-01-08T15:51:00Z">
        <w:r w:rsidR="00041975" w:rsidRPr="001F0EC4" w:rsidDel="00140813">
          <w:rPr>
            <w:lang w:val="en-US"/>
          </w:rPr>
          <w:delText>ones</w:delText>
        </w:r>
        <w:r w:rsidR="005E0F61" w:rsidRPr="001F0EC4" w:rsidDel="00140813">
          <w:rPr>
            <w:lang w:val="en-US"/>
          </w:rPr>
          <w:delText xml:space="preserve"> </w:delText>
        </w:r>
      </w:del>
      <w:ins w:id="55" w:author="Drayton, Lindsey (ELS-HBE)" w:date="2025-01-08T15:51:00Z">
        <w:r w:rsidR="00140813">
          <w:rPr>
            <w:lang w:val="en-US"/>
          </w:rPr>
          <w:t>voices</w:t>
        </w:r>
        <w:r w:rsidR="00140813" w:rsidRPr="001F0EC4">
          <w:rPr>
            <w:lang w:val="en-US"/>
          </w:rPr>
          <w:t xml:space="preserve"> </w:t>
        </w:r>
      </w:ins>
      <w:sdt>
        <w:sdtPr>
          <w:rPr>
            <w:lang w:val="en-US"/>
          </w:rPr>
          <w:alias w:val="To edit, see citavi.com/edit"/>
          <w:tag w:val="CitaviPlaceholder#3f47ebee-9478-4036-8e91-eb40fc030617"/>
          <w:id w:val="-904991131"/>
          <w:placeholder>
            <w:docPart w:val="DefaultPlaceholder_-1854013440"/>
          </w:placeholder>
        </w:sdtPr>
        <w:sdtEndPr/>
        <w:sdtContent>
          <w:r w:rsidR="005E0F61"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RhNDhiZWJiLTc0ZGMtNGNiNi1iYmFiLWNiYjVkZDcyNTM2Z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xMS0yMFQxODoxNTozNyIsIlByb2plY3QiOnsiJHJlZiI6IjUifX0sIlVzZU51bWJlcmluZ1R5cGVPZlBhcmVudERvY3VtZW50IjpmYWxzZX1dLCJGb3JtYXR0ZWRUZXh0Ijp7IiRpZCI6IjExIiwiQ291bnQiOjEsIlRleHRVbml0cyI6W3siJGlkIjoiMTIiLCJGb250U3R5bGUiOnsiJGlkIjoiMTMiLCJOZXV0cmFsIjp0cnVlfSwiUmVhZGluZ09yZGVyIjoxLCJUZXh0IjoiWzc3XSJ9XX0sIlRhZyI6IkNpdGF2aVBsYWNlaG9sZGVyIzNmNDdlYmVlLTk0NzgtNDAzNi04ZTkxLWViNDBmYzAzMDYxNyIsIlRleHQiOiJbNzddIiwiV0FJVmVyc2lvbiI6IjYuMTEuMC4wIn0=}</w:instrText>
          </w:r>
          <w:r w:rsidR="005E0F61" w:rsidRPr="001F0EC4">
            <w:rPr>
              <w:lang w:val="en-US"/>
            </w:rPr>
            <w:fldChar w:fldCharType="separate"/>
          </w:r>
          <w:r w:rsidR="008D1A57" w:rsidRPr="001F0EC4">
            <w:rPr>
              <w:lang w:val="en-US"/>
            </w:rPr>
            <w:t>[77]</w:t>
          </w:r>
          <w:r w:rsidR="005E0F61" w:rsidRPr="001F0EC4">
            <w:rPr>
              <w:lang w:val="en-US"/>
            </w:rPr>
            <w:fldChar w:fldCharType="end"/>
          </w:r>
        </w:sdtContent>
      </w:sdt>
      <w:r w:rsidR="00041975" w:rsidRPr="001F0EC4">
        <w:rPr>
          <w:lang w:val="en-US"/>
        </w:rPr>
        <w:t xml:space="preserve">. </w:t>
      </w:r>
      <w:r w:rsidR="004F018A">
        <w:rPr>
          <w:lang w:val="en-US"/>
        </w:rPr>
        <w:t>This</w:t>
      </w:r>
      <w:r w:rsidR="00041975" w:rsidRPr="001F0EC4">
        <w:rPr>
          <w:lang w:val="en-US"/>
        </w:rPr>
        <w:t xml:space="preserve"> </w:t>
      </w:r>
      <w:r w:rsidR="00810C4D" w:rsidRPr="001F0EC4">
        <w:rPr>
          <w:lang w:val="en-US"/>
        </w:rPr>
        <w:t>lack</w:t>
      </w:r>
      <w:r w:rsidR="00B5238A" w:rsidRPr="001F0EC4">
        <w:rPr>
          <w:lang w:val="en-US"/>
        </w:rPr>
        <w:t xml:space="preserve"> of</w:t>
      </w:r>
      <w:r w:rsidR="00810C4D" w:rsidRPr="001F0EC4">
        <w:rPr>
          <w:lang w:val="en-US"/>
        </w:rPr>
        <w:t xml:space="preserve"> exchange between research fields has not only precluded relevant </w:t>
      </w:r>
      <w:r w:rsidR="00791859" w:rsidRPr="001F0EC4">
        <w:rPr>
          <w:lang w:val="en-US"/>
        </w:rPr>
        <w:t>insights but</w:t>
      </w:r>
      <w:r w:rsidR="00810C4D" w:rsidRPr="001F0EC4">
        <w:rPr>
          <w:lang w:val="en-US"/>
        </w:rPr>
        <w:t xml:space="preserve"> has </w:t>
      </w:r>
      <w:r w:rsidR="004F018A">
        <w:rPr>
          <w:lang w:val="en-US"/>
        </w:rPr>
        <w:t xml:space="preserve">likely impeded </w:t>
      </w:r>
      <w:r w:rsidR="00810C4D" w:rsidRPr="001F0EC4">
        <w:rPr>
          <w:lang w:val="en-US"/>
        </w:rPr>
        <w:t xml:space="preserve">the visibility and </w:t>
      </w:r>
      <w:r w:rsidR="000C2393" w:rsidRPr="001F0EC4">
        <w:rPr>
          <w:lang w:val="en-US"/>
        </w:rPr>
        <w:t>impact</w:t>
      </w:r>
      <w:r w:rsidR="00810C4D" w:rsidRPr="001F0EC4">
        <w:rPr>
          <w:lang w:val="en-US"/>
        </w:rPr>
        <w:t xml:space="preserve"> of voice naturalness research as a whole</w:t>
      </w:r>
      <w:r w:rsidR="00810C4D">
        <w:rPr>
          <w:lang w:val="en-US"/>
        </w:rPr>
        <w:t xml:space="preserve">. </w:t>
      </w:r>
    </w:p>
    <w:p w14:paraId="20403166" w14:textId="4E7FC9D3" w:rsidR="00A017E1" w:rsidRPr="000D56B2" w:rsidRDefault="00A017E1" w:rsidP="000D56B2">
      <w:pPr>
        <w:pStyle w:val="berschrift2"/>
        <w:spacing w:line="480" w:lineRule="auto"/>
        <w:jc w:val="both"/>
        <w:rPr>
          <w:i/>
          <w:iCs/>
          <w:lang w:val="en-US"/>
        </w:rPr>
      </w:pPr>
      <w:bookmarkStart w:id="56" w:name="_Toc160791730"/>
      <w:r w:rsidRPr="000D56B2">
        <w:rPr>
          <w:i/>
          <w:iCs/>
          <w:lang w:val="en-US"/>
        </w:rPr>
        <w:t>Insufficient anchoring in voice perception theory</w:t>
      </w:r>
      <w:bookmarkEnd w:id="56"/>
    </w:p>
    <w:p w14:paraId="05E0D106" w14:textId="02B6CB5B" w:rsidR="007F138B" w:rsidRPr="00A0435C" w:rsidRDefault="007F138B" w:rsidP="00543E14">
      <w:pPr>
        <w:spacing w:line="480" w:lineRule="auto"/>
        <w:jc w:val="both"/>
        <w:rPr>
          <w:lang w:val="en-US"/>
        </w:rPr>
      </w:pPr>
      <w:r>
        <w:rPr>
          <w:lang w:val="en-US"/>
        </w:rPr>
        <w:t>The majority of naturalness research comes from applied fields, aiming to optimize artificial agents</w:t>
      </w:r>
      <w:r w:rsidR="004923D6">
        <w:rPr>
          <w:lang w:val="en-US"/>
        </w:rPr>
        <w:t xml:space="preserve"> or to</w:t>
      </w:r>
      <w:r w:rsidR="008B5242">
        <w:rPr>
          <w:lang w:val="en-US"/>
        </w:rPr>
        <w:t xml:space="preserve"> </w:t>
      </w:r>
      <w:r>
        <w:rPr>
          <w:lang w:val="en-US"/>
        </w:rPr>
        <w:t>improv</w:t>
      </w:r>
      <w:r w:rsidR="004923D6">
        <w:rPr>
          <w:lang w:val="en-US"/>
        </w:rPr>
        <w:t>e</w:t>
      </w:r>
      <w:r>
        <w:rPr>
          <w:lang w:val="en-US"/>
        </w:rPr>
        <w:t xml:space="preserve"> the quality of life in patients with voice disorders. These findings </w:t>
      </w:r>
      <w:r w:rsidR="004F018A">
        <w:rPr>
          <w:lang w:val="en-US"/>
        </w:rPr>
        <w:t>provide</w:t>
      </w:r>
      <w:r>
        <w:rPr>
          <w:lang w:val="en-US"/>
        </w:rPr>
        <w:t xml:space="preserve"> valuable </w:t>
      </w:r>
      <w:r w:rsidR="00A0435C">
        <w:rPr>
          <w:lang w:val="en-US"/>
        </w:rPr>
        <w:t xml:space="preserve">practical knowledge, but they are insufficiently anchored in voice perception theory. </w:t>
      </w:r>
      <w:commentRangeStart w:id="57"/>
      <w:r w:rsidR="00A0435C">
        <w:rPr>
          <w:lang w:val="en-US"/>
        </w:rPr>
        <w:t>As an illustration, we added ten influential, theory-building voice perception publication</w:t>
      </w:r>
      <w:r w:rsidR="008B5242">
        <w:rPr>
          <w:lang w:val="en-US"/>
        </w:rPr>
        <w:t>s</w:t>
      </w:r>
      <w:r w:rsidR="00A0435C">
        <w:rPr>
          <w:lang w:val="en-US"/>
        </w:rPr>
        <w:t xml:space="preserve"> to the VOSViewer analysis (</w:t>
      </w:r>
      <w:r w:rsidR="00A0435C" w:rsidRPr="006948C4">
        <w:rPr>
          <w:b/>
          <w:lang w:val="en-US"/>
        </w:rPr>
        <w:t>Fig</w:t>
      </w:r>
      <w:r w:rsidR="00177F43" w:rsidRPr="006948C4">
        <w:rPr>
          <w:b/>
          <w:lang w:val="en-US"/>
        </w:rPr>
        <w:t>ure 1C</w:t>
      </w:r>
      <w:r w:rsidR="00A0435C">
        <w:rPr>
          <w:lang w:val="en-US"/>
        </w:rPr>
        <w:t xml:space="preserve">), </w:t>
      </w:r>
      <w:r w:rsidR="0073364D">
        <w:rPr>
          <w:lang w:val="en-US"/>
        </w:rPr>
        <w:t xml:space="preserve">with the outcome suggesting </w:t>
      </w:r>
      <w:r w:rsidR="00A0435C">
        <w:rPr>
          <w:lang w:val="en-US"/>
        </w:rPr>
        <w:t xml:space="preserve">that </w:t>
      </w:r>
      <w:r w:rsidR="0073364D">
        <w:rPr>
          <w:lang w:val="en-US"/>
        </w:rPr>
        <w:t>these tend to be ignored by most previous naturalness research</w:t>
      </w:r>
      <w:r w:rsidR="00A0435C">
        <w:rPr>
          <w:lang w:val="en-US"/>
        </w:rPr>
        <w:t xml:space="preserve">. </w:t>
      </w:r>
      <w:commentRangeEnd w:id="57"/>
      <w:r w:rsidR="005B70E2">
        <w:rPr>
          <w:rStyle w:val="Kommentarzeichen"/>
        </w:rPr>
        <w:commentReference w:id="57"/>
      </w:r>
      <w:r w:rsidR="00A0435C">
        <w:rPr>
          <w:lang w:val="en-US"/>
        </w:rPr>
        <w:t xml:space="preserve">This leaves us with an intriguing divergence between increasing applied knowledge in rapidly developing branches (especially synthetic voices) on the one hand, </w:t>
      </w:r>
      <w:r w:rsidR="00B5238A">
        <w:rPr>
          <w:lang w:val="en-US"/>
        </w:rPr>
        <w:t>and</w:t>
      </w:r>
      <w:r w:rsidR="00A0435C">
        <w:rPr>
          <w:lang w:val="en-US"/>
        </w:rPr>
        <w:t xml:space="preserve"> a simultaneous lack of understanding </w:t>
      </w:r>
      <w:r w:rsidR="00BD0FF9">
        <w:rPr>
          <w:lang w:val="en-US"/>
        </w:rPr>
        <w:t>of</w:t>
      </w:r>
      <w:r w:rsidR="00A0435C">
        <w:rPr>
          <w:lang w:val="en-US"/>
        </w:rPr>
        <w:t xml:space="preserve"> basic mechanisms on the other</w:t>
      </w:r>
      <w:r w:rsidR="004923D6">
        <w:rPr>
          <w:lang w:val="en-US"/>
        </w:rPr>
        <w:t xml:space="preserve"> hand</w:t>
      </w:r>
      <w:r w:rsidR="00A0435C">
        <w:rPr>
          <w:lang w:val="en-US"/>
        </w:rPr>
        <w:t xml:space="preserve">. </w:t>
      </w:r>
      <w:r w:rsidR="00BD0FF9">
        <w:rPr>
          <w:lang w:val="en-US"/>
        </w:rPr>
        <w:t>T</w:t>
      </w:r>
      <w:r w:rsidR="0098210D">
        <w:rPr>
          <w:lang w:val="en-US"/>
        </w:rPr>
        <w:t xml:space="preserve">o fully understand how naturalness affects our perception and response to voices, this void needs to be filled. </w:t>
      </w:r>
    </w:p>
    <w:p w14:paraId="72F7030A" w14:textId="0EEBF6B1" w:rsidR="008B5242" w:rsidRPr="00417A8A" w:rsidRDefault="00BD0FF9" w:rsidP="00543E14">
      <w:pPr>
        <w:pStyle w:val="berschrift1"/>
        <w:spacing w:line="480" w:lineRule="auto"/>
        <w:jc w:val="both"/>
        <w:rPr>
          <w:i/>
          <w:iCs/>
          <w:lang w:val="en-US"/>
        </w:rPr>
      </w:pPr>
      <w:bookmarkStart w:id="58" w:name="_Toc160791731"/>
      <w:r w:rsidRPr="004923D6">
        <w:rPr>
          <w:lang w:val="en-US"/>
        </w:rPr>
        <w:t>T</w:t>
      </w:r>
      <w:r w:rsidRPr="00BD0FF9">
        <w:rPr>
          <w:lang w:val="en-US"/>
        </w:rPr>
        <w:t>oward</w:t>
      </w:r>
      <w:r w:rsidR="004923D6">
        <w:rPr>
          <w:lang w:val="en-US"/>
        </w:rPr>
        <w:t>s</w:t>
      </w:r>
      <w:r w:rsidRPr="00BD0FF9">
        <w:rPr>
          <w:lang w:val="en-US"/>
        </w:rPr>
        <w:t xml:space="preserve"> a concise </w:t>
      </w:r>
      <w:r w:rsidR="00A017E1" w:rsidRPr="00A017E1">
        <w:rPr>
          <w:lang w:val="en-US"/>
        </w:rPr>
        <w:t xml:space="preserve">framework for </w:t>
      </w:r>
      <w:r w:rsidR="00D114BD">
        <w:rPr>
          <w:lang w:val="en-US"/>
        </w:rPr>
        <w:t xml:space="preserve">voice </w:t>
      </w:r>
      <w:r w:rsidR="00A017E1" w:rsidRPr="00A017E1">
        <w:rPr>
          <w:lang w:val="en-US"/>
        </w:rPr>
        <w:t>naturalness</w:t>
      </w:r>
      <w:bookmarkEnd w:id="58"/>
    </w:p>
    <w:p w14:paraId="6D8DDD4D" w14:textId="529367D3" w:rsidR="00D114BD" w:rsidRDefault="00BD0FF9" w:rsidP="00543E14">
      <w:pPr>
        <w:spacing w:line="480" w:lineRule="auto"/>
        <w:jc w:val="both"/>
        <w:rPr>
          <w:lang w:val="en-US"/>
        </w:rPr>
      </w:pPr>
      <w:r>
        <w:rPr>
          <w:lang w:val="en-US"/>
        </w:rPr>
        <w:t>After identifying key problems</w:t>
      </w:r>
      <w:r w:rsidR="00D114BD">
        <w:rPr>
          <w:lang w:val="en-US"/>
        </w:rPr>
        <w:t xml:space="preserve"> that impede a systematic understanding of naturalness in voices</w:t>
      </w:r>
      <w:r w:rsidR="00701727">
        <w:rPr>
          <w:lang w:val="en-US"/>
        </w:rPr>
        <w:t>, we</w:t>
      </w:r>
      <w:r w:rsidR="00D114BD">
        <w:rPr>
          <w:lang w:val="en-US"/>
        </w:rPr>
        <w:t xml:space="preserve"> </w:t>
      </w:r>
      <w:r w:rsidR="00701727">
        <w:rPr>
          <w:lang w:val="en-US"/>
        </w:rPr>
        <w:t>now</w:t>
      </w:r>
      <w:r w:rsidR="00D114BD">
        <w:rPr>
          <w:lang w:val="en-US"/>
        </w:rPr>
        <w:t xml:space="preserve"> propose concrete</w:t>
      </w:r>
      <w:r w:rsidR="001463E1">
        <w:rPr>
          <w:lang w:val="en-US"/>
        </w:rPr>
        <w:t xml:space="preserve"> measures</w:t>
      </w:r>
      <w:r w:rsidR="00D114BD">
        <w:rPr>
          <w:lang w:val="en-US"/>
        </w:rPr>
        <w:t xml:space="preserve"> to address </w:t>
      </w:r>
      <w:r w:rsidR="00701727">
        <w:rPr>
          <w:lang w:val="en-US"/>
        </w:rPr>
        <w:t>them,</w:t>
      </w:r>
      <w:r w:rsidR="00D114BD">
        <w:rPr>
          <w:lang w:val="en-US"/>
        </w:rPr>
        <w:t xml:space="preserve"> start</w:t>
      </w:r>
      <w:r w:rsidR="00701727">
        <w:rPr>
          <w:lang w:val="en-US"/>
        </w:rPr>
        <w:t>ing</w:t>
      </w:r>
      <w:r w:rsidR="00D114BD">
        <w:rPr>
          <w:lang w:val="en-US"/>
        </w:rPr>
        <w:t xml:space="preserve"> with a conceptual framework for </w:t>
      </w:r>
      <w:r w:rsidR="001463E1">
        <w:rPr>
          <w:lang w:val="en-US"/>
        </w:rPr>
        <w:t xml:space="preserve">the </w:t>
      </w:r>
      <w:r w:rsidR="00D114BD">
        <w:rPr>
          <w:lang w:val="en-US"/>
        </w:rPr>
        <w:t>explicit definition of naturalness</w:t>
      </w:r>
      <w:r w:rsidR="001463E1">
        <w:rPr>
          <w:lang w:val="en-US"/>
        </w:rPr>
        <w:t xml:space="preserve"> in voices</w:t>
      </w:r>
      <w:r w:rsidR="00D114BD">
        <w:rPr>
          <w:lang w:val="en-US"/>
        </w:rPr>
        <w:t xml:space="preserve">. </w:t>
      </w:r>
    </w:p>
    <w:p w14:paraId="3B9985E4" w14:textId="7DA07A7A" w:rsidR="00BF321F" w:rsidRPr="000D56B2" w:rsidRDefault="00BF321F" w:rsidP="000D56B2">
      <w:pPr>
        <w:pStyle w:val="berschrift2"/>
        <w:spacing w:line="480" w:lineRule="auto"/>
        <w:jc w:val="both"/>
        <w:rPr>
          <w:i/>
          <w:iCs/>
          <w:lang w:val="en-US"/>
        </w:rPr>
      </w:pPr>
      <w:bookmarkStart w:id="59" w:name="_Toc160791732"/>
      <w:r w:rsidRPr="000D56B2">
        <w:rPr>
          <w:i/>
          <w:iCs/>
          <w:lang w:val="en-US"/>
        </w:rPr>
        <w:lastRenderedPageBreak/>
        <w:t>Definitions of naturalness</w:t>
      </w:r>
      <w:bookmarkEnd w:id="59"/>
    </w:p>
    <w:p w14:paraId="3FBCC4BB" w14:textId="709A8AE5" w:rsidR="00D207F0" w:rsidRDefault="00D207F0" w:rsidP="00543E14">
      <w:pPr>
        <w:spacing w:line="480" w:lineRule="auto"/>
        <w:jc w:val="both"/>
        <w:rPr>
          <w:lang w:val="en-US"/>
        </w:rPr>
      </w:pPr>
      <w:r>
        <w:rPr>
          <w:lang w:val="en-US"/>
        </w:rPr>
        <w:t xml:space="preserve">We propose a taxonomy with two distinct types: </w:t>
      </w:r>
      <w:r w:rsidRPr="001463E1">
        <w:rPr>
          <w:lang w:val="en-US"/>
        </w:rPr>
        <w:t xml:space="preserve">Deviation-based naturalness and </w:t>
      </w:r>
      <w:r w:rsidR="00791859" w:rsidRPr="001463E1">
        <w:rPr>
          <w:lang w:val="en-US"/>
        </w:rPr>
        <w:t>h</w:t>
      </w:r>
      <w:r w:rsidRPr="001463E1">
        <w:rPr>
          <w:lang w:val="en-US"/>
        </w:rPr>
        <w:t>uman-likeness</w:t>
      </w:r>
      <w:r w:rsidR="001463E1" w:rsidRPr="001463E1">
        <w:rPr>
          <w:lang w:val="en-US"/>
        </w:rPr>
        <w:t>-</w:t>
      </w:r>
      <w:r w:rsidRPr="001463E1">
        <w:rPr>
          <w:lang w:val="en-US"/>
        </w:rPr>
        <w:t xml:space="preserve">based </w:t>
      </w:r>
      <w:r w:rsidRPr="00BE01A0">
        <w:rPr>
          <w:lang w:val="en-US"/>
        </w:rPr>
        <w:t>naturalness</w:t>
      </w:r>
      <w:r w:rsidR="00791859" w:rsidRPr="00BE01A0">
        <w:rPr>
          <w:lang w:val="en-US"/>
        </w:rPr>
        <w:t xml:space="preserve"> (</w:t>
      </w:r>
      <w:r w:rsidR="00791859" w:rsidRPr="00BE01A0">
        <w:rPr>
          <w:b/>
          <w:bCs/>
          <w:lang w:val="en-US"/>
        </w:rPr>
        <w:t>Fig</w:t>
      </w:r>
      <w:r w:rsidR="00132E67">
        <w:rPr>
          <w:b/>
          <w:bCs/>
          <w:lang w:val="en-US"/>
        </w:rPr>
        <w:t>ure</w:t>
      </w:r>
      <w:r w:rsidR="00791859" w:rsidRPr="00BE01A0">
        <w:rPr>
          <w:b/>
          <w:bCs/>
          <w:lang w:val="en-US"/>
        </w:rPr>
        <w:t xml:space="preserve"> </w:t>
      </w:r>
      <w:r w:rsidR="00177F43" w:rsidRPr="00BE01A0">
        <w:rPr>
          <w:b/>
          <w:bCs/>
          <w:lang w:val="en-US"/>
        </w:rPr>
        <w:t>2</w:t>
      </w:r>
      <w:r w:rsidR="00791859" w:rsidRPr="00BE01A0">
        <w:rPr>
          <w:lang w:val="en-US"/>
        </w:rPr>
        <w:t>)</w:t>
      </w:r>
      <w:r w:rsidRPr="00BE01A0">
        <w:rPr>
          <w:lang w:val="en-US"/>
        </w:rPr>
        <w:t xml:space="preserve">. </w:t>
      </w:r>
      <w:r w:rsidRPr="00A56368">
        <w:rPr>
          <w:lang w:val="en-US"/>
        </w:rPr>
        <w:t xml:space="preserve">In </w:t>
      </w:r>
      <w:commentRangeStart w:id="60"/>
      <w:r w:rsidRPr="00A56368">
        <w:rPr>
          <w:i/>
          <w:iCs/>
          <w:lang w:val="en-US"/>
        </w:rPr>
        <w:t>deviation-based naturalness</w:t>
      </w:r>
      <w:commentRangeEnd w:id="60"/>
      <w:r w:rsidR="005B70E2">
        <w:rPr>
          <w:rStyle w:val="Kommentarzeichen"/>
        </w:rPr>
        <w:commentReference w:id="60"/>
      </w:r>
      <w:r w:rsidRPr="00A56368">
        <w:rPr>
          <w:lang w:val="en-US"/>
        </w:rPr>
        <w:t>, naturalness is defined as the deviation from a reference that represe</w:t>
      </w:r>
      <w:r>
        <w:rPr>
          <w:lang w:val="en-US"/>
        </w:rPr>
        <w:t xml:space="preserve">nts maximum naturalness. </w:t>
      </w:r>
      <w:r w:rsidR="001463E1">
        <w:rPr>
          <w:lang w:val="en-US"/>
        </w:rPr>
        <w:t>Example</w:t>
      </w:r>
      <w:r>
        <w:rPr>
          <w:lang w:val="en-US"/>
        </w:rPr>
        <w:t xml:space="preserve"> instruction</w:t>
      </w:r>
      <w:r w:rsidR="00353624">
        <w:rPr>
          <w:lang w:val="en-US"/>
        </w:rPr>
        <w:t>s</w:t>
      </w:r>
      <w:r>
        <w:rPr>
          <w:lang w:val="en-US"/>
        </w:rPr>
        <w:t xml:space="preserve"> for raters could be “Does this voice sound distorted?</w:t>
      </w:r>
      <w:r w:rsidR="001463E1">
        <w:rPr>
          <w:lang w:val="en-US"/>
        </w:rPr>
        <w:t>”</w:t>
      </w:r>
      <w:r w:rsidR="002D3EB3">
        <w:rPr>
          <w:lang w:val="en-US"/>
        </w:rPr>
        <w:t>,</w:t>
      </w:r>
      <w:r>
        <w:rPr>
          <w:lang w:val="en-US"/>
        </w:rPr>
        <w:t xml:space="preserve"> “Does this voice sound </w:t>
      </w:r>
      <w:r w:rsidR="00BD0FF9">
        <w:rPr>
          <w:lang w:val="en-US"/>
        </w:rPr>
        <w:t>unusual</w:t>
      </w:r>
      <w:r w:rsidR="000422E3" w:rsidRPr="000422E3">
        <w:rPr>
          <w:color w:val="C00000"/>
          <w:lang w:val="en-US"/>
        </w:rPr>
        <w:t>?</w:t>
      </w:r>
      <w:r>
        <w:rPr>
          <w:lang w:val="en-US"/>
        </w:rPr>
        <w:t>”</w:t>
      </w:r>
      <w:r w:rsidR="001463E1">
        <w:rPr>
          <w:lang w:val="en-US"/>
        </w:rPr>
        <w:t>,</w:t>
      </w:r>
      <w:r w:rsidR="002D3EB3">
        <w:rPr>
          <w:lang w:val="en-US"/>
        </w:rPr>
        <w:t xml:space="preserve"> or just “</w:t>
      </w:r>
      <w:r w:rsidR="001463E1">
        <w:rPr>
          <w:lang w:val="en-US"/>
        </w:rPr>
        <w:t>D</w:t>
      </w:r>
      <w:r w:rsidR="002D3EB3">
        <w:rPr>
          <w:lang w:val="en-US"/>
        </w:rPr>
        <w:t>oes this voice sound natural?”</w:t>
      </w:r>
      <w:r>
        <w:rPr>
          <w:lang w:val="en-US"/>
        </w:rPr>
        <w:t xml:space="preserve">. This conceptualization needs two important </w:t>
      </w:r>
      <w:r w:rsidR="00791859">
        <w:rPr>
          <w:lang w:val="en-US"/>
        </w:rPr>
        <w:t>specifications</w:t>
      </w:r>
      <w:r>
        <w:rPr>
          <w:lang w:val="en-US"/>
        </w:rPr>
        <w:t xml:space="preserve">: the </w:t>
      </w:r>
      <w:r w:rsidRPr="00A56368">
        <w:rPr>
          <w:i/>
          <w:iCs/>
          <w:lang w:val="en-US"/>
        </w:rPr>
        <w:t>reference</w:t>
      </w:r>
      <w:r>
        <w:rPr>
          <w:lang w:val="en-US"/>
        </w:rPr>
        <w:t xml:space="preserve"> representing maximum naturalness</w:t>
      </w:r>
      <w:r w:rsidR="00E659E4">
        <w:rPr>
          <w:lang w:val="en-US"/>
        </w:rPr>
        <w:t>,</w:t>
      </w:r>
      <w:r>
        <w:rPr>
          <w:lang w:val="en-US"/>
        </w:rPr>
        <w:t xml:space="preserve"> and the </w:t>
      </w:r>
      <w:r w:rsidRPr="00A56368">
        <w:rPr>
          <w:i/>
          <w:iCs/>
          <w:lang w:val="en-US"/>
        </w:rPr>
        <w:t>type of deviation</w:t>
      </w:r>
      <w:r>
        <w:rPr>
          <w:lang w:val="en-US"/>
        </w:rPr>
        <w:t xml:space="preserve">. </w:t>
      </w:r>
      <w:r w:rsidR="00791859">
        <w:rPr>
          <w:lang w:val="en-US"/>
        </w:rPr>
        <w:t xml:space="preserve">In some cases, the </w:t>
      </w:r>
      <w:r>
        <w:rPr>
          <w:lang w:val="en-US"/>
        </w:rPr>
        <w:t xml:space="preserve">reference </w:t>
      </w:r>
      <w:r w:rsidR="001463E1">
        <w:rPr>
          <w:lang w:val="en-US"/>
        </w:rPr>
        <w:t>is</w:t>
      </w:r>
      <w:r>
        <w:rPr>
          <w:lang w:val="en-US"/>
        </w:rPr>
        <w:t xml:space="preserve"> explicitly provided e.g. through a </w:t>
      </w:r>
      <w:r w:rsidRPr="001F0EC4">
        <w:rPr>
          <w:lang w:val="en-US"/>
        </w:rPr>
        <w:t xml:space="preserve">comparison or baseline stimulus (see </w:t>
      </w:r>
      <w:sdt>
        <w:sdtPr>
          <w:rPr>
            <w:lang w:val="en-US"/>
          </w:rPr>
          <w:alias w:val="To edit, see citavi.com/edit"/>
          <w:tag w:val="CitaviPlaceholder#cf80cd59-e454-422b-989b-e1d6ce950d44"/>
          <w:id w:val="1756544055"/>
          <w:placeholder>
            <w:docPart w:val="DefaultPlaceholder_-1854013440"/>
          </w:placeholder>
        </w:sdtPr>
        <w:sdtEndPr/>
        <w:sdtContent>
          <w:r w:rsidR="00177F43"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3ZDQ5NjM0LWY5NDQtNDEwMi1hNjAzLWRiMjI5YTJiMDM1MCIsIlJhbmdlTGVuZ3RoIjo0LCJSZWZlcmVuY2VJZCI6IjVhOTRmNDk3LTJiYTItNDRjYy1hZTZhLWZlOWQ1ZGYzM2I0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Y2MzM4MjgiLCJVcmlTdHJpbmciOiJodHRwOi8vd3d3Lm5jYmkubmxtLm5paC5nb3YvcHVibWVkLzM2NjMzODI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1VDEyOjU5OjMwIiwiTW9kaWZpZWRCeSI6Il9DaHJpc3RpbmUgTnVzc2JhdW0iLCJJZCI6IjRjZWExNmJlLWJhNzktNGUzZC05ZmM4LTJhNzg4MjI4MTUyNCIsIk1vZGlmaWVkT24iOiIyMDIzLTEyLTA1VDEyOjU5OjM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wNy9zMTIzMTEtMDIzLTAxNTEzLTkiLCJVcmlTdHJpbmciOiJodHRwczovL2RvaS5vcmcvMTAuMTAwNy9zMTIzMTEtMDIzLTAxNTEzLT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}</w:instrText>
          </w:r>
          <w:r w:rsidR="00177F43" w:rsidRPr="001F0EC4">
            <w:rPr>
              <w:lang w:val="en-US"/>
            </w:rPr>
            <w:fldChar w:fldCharType="separate"/>
          </w:r>
          <w:r w:rsidR="008D1A57" w:rsidRPr="001F0EC4">
            <w:rPr>
              <w:lang w:val="en-US"/>
            </w:rPr>
            <w:t>[78]</w:t>
          </w:r>
          <w:r w:rsidR="00177F43" w:rsidRPr="001F0EC4">
            <w:rPr>
              <w:lang w:val="en-US"/>
            </w:rPr>
            <w:fldChar w:fldCharType="end"/>
          </w:r>
        </w:sdtContent>
      </w:sdt>
      <w:r w:rsidRPr="001F0EC4">
        <w:rPr>
          <w:lang w:val="en-US"/>
        </w:rPr>
        <w:t xml:space="preserve">). </w:t>
      </w:r>
      <w:bookmarkStart w:id="61" w:name="_Hlk180744338"/>
      <w:r w:rsidRPr="001F0EC4">
        <w:rPr>
          <w:lang w:val="en-US"/>
        </w:rPr>
        <w:t xml:space="preserve">However, in many studies, raters are instructed to use an inner implicit reference </w:t>
      </w:r>
      <w:r w:rsidR="00B5238A" w:rsidRPr="001F0EC4">
        <w:rPr>
          <w:lang w:val="en-US"/>
        </w:rPr>
        <w:t>that</w:t>
      </w:r>
      <w:r w:rsidRPr="001F0EC4">
        <w:rPr>
          <w:lang w:val="en-US"/>
        </w:rPr>
        <w:t xml:space="preserve"> is based on their experience and expectations</w:t>
      </w:r>
      <w:r w:rsidR="001C3A8E" w:rsidRPr="001F0EC4">
        <w:rPr>
          <w:lang w:val="en-US"/>
        </w:rPr>
        <w:t xml:space="preserve">, </w:t>
      </w:r>
      <w:bookmarkStart w:id="62" w:name="_Hlk180746933"/>
      <w:r w:rsidR="001C3A8E" w:rsidRPr="001F0EC4">
        <w:rPr>
          <w:lang w:val="en-US"/>
        </w:rPr>
        <w:t>e.g.</w:t>
      </w:r>
      <w:r w:rsidR="004923D6" w:rsidRPr="001F0EC4">
        <w:rPr>
          <w:lang w:val="en-US"/>
        </w:rPr>
        <w:t>,</w:t>
      </w:r>
      <w:r w:rsidR="001C3A8E" w:rsidRPr="001F0EC4">
        <w:rPr>
          <w:lang w:val="en-US"/>
        </w:rPr>
        <w:t xml:space="preserve"> </w:t>
      </w:r>
      <w:r w:rsidR="00DC366B" w:rsidRPr="001F0EC4">
        <w:rPr>
          <w:lang w:val="en-US"/>
        </w:rPr>
        <w:t>judge whether</w:t>
      </w:r>
      <w:r w:rsidR="001C3A8E" w:rsidRPr="001F0EC4">
        <w:rPr>
          <w:lang w:val="en-US"/>
        </w:rPr>
        <w:t xml:space="preserve"> </w:t>
      </w:r>
      <w:r w:rsidR="00065912" w:rsidRPr="001F0EC4">
        <w:rPr>
          <w:lang w:val="en-US"/>
        </w:rPr>
        <w:t>“</w:t>
      </w:r>
      <w:r w:rsidR="00065912" w:rsidRPr="001F0EC4">
        <w:rPr>
          <w:i/>
          <w:iCs/>
          <w:lang w:val="en-US"/>
        </w:rPr>
        <w:t>it conforms to the expected standard of unimpaired speech</w:t>
      </w:r>
      <w:r w:rsidR="00065912" w:rsidRPr="001F0EC4">
        <w:rPr>
          <w:lang w:val="en-US"/>
        </w:rPr>
        <w:t xml:space="preserve">” </w:t>
      </w:r>
      <w:bookmarkEnd w:id="62"/>
      <w:sdt>
        <w:sdtPr>
          <w:rPr>
            <w:lang w:val="en-US"/>
          </w:rPr>
          <w:alias w:val="To edit, see citavi.com/edit"/>
          <w:tag w:val="CitaviPlaceholder#aa1a4ec9-3886-43a8-aa75-27553081efe5"/>
          <w:id w:val="239995752"/>
          <w:placeholder>
            <w:docPart w:val="DefaultPlaceholder_-1854013440"/>
          </w:placeholder>
        </w:sdtPr>
        <w:sdtEndPr/>
        <w:sdtContent>
          <w:r w:rsidR="00065912"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xODE1NmU2LWE3ZWEtNDk3Yi1iYWRlLWYxZGRhOGQ5MTAwYSIsIlJhbmdlTGVuZ3RoIjo0LCJSZWZlcmVuY2VJZCI6ImRjYWEzOTg3LWY1MGYtNDQ4YS1hNTcyLTAwYzRlNDE5YTRl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ODAvMDI2OTkyMDYuMjAyMS4xOTc5NjU4IiwiVXJpU3RyaW5nIjoiaHR0cHM6Ly9kb2kub3JnLzEwLjEwODAvMDI2OTkyMDYuMjAyMS4xOTc5NjU4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M6MTgiLCJNb2RpZmllZEJ5IjoiX0NocmlzdGluZSBOdXNzYmF1bSIsIklkIjoiMWUwMjhlMWItZGIwNS00YjE5LTk1ZjgtNmQzZTE1NDNkYTZmIiwiTW9kaWZpZWRPbiI6IjIwMjQtMDctMDNUMTQ6MzM6MTg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zNDc2MzU4OCIsIlVyaVN0cmluZyI6Imh0dHA6Ly93d3cubmNiaS5ubG0ubmloLmdvdi9wdWJtZWQvMzQ3NjM1OD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}</w:instrText>
          </w:r>
          <w:r w:rsidR="00065912" w:rsidRPr="001F0EC4">
            <w:rPr>
              <w:lang w:val="en-US"/>
            </w:rPr>
            <w:fldChar w:fldCharType="separate"/>
          </w:r>
          <w:r w:rsidR="00142576" w:rsidRPr="001F0EC4">
            <w:rPr>
              <w:lang w:val="en-US"/>
            </w:rPr>
            <w:t>[52]</w:t>
          </w:r>
          <w:r w:rsidR="00065912" w:rsidRPr="001F0EC4">
            <w:rPr>
              <w:lang w:val="en-US"/>
            </w:rPr>
            <w:fldChar w:fldCharType="end"/>
          </w:r>
        </w:sdtContent>
      </w:sdt>
      <w:r w:rsidR="00791859" w:rsidRPr="001F0EC4">
        <w:rPr>
          <w:lang w:val="en-US"/>
        </w:rPr>
        <w:t>.</w:t>
      </w:r>
      <w:r w:rsidR="00177F43" w:rsidRPr="001F0EC4">
        <w:rPr>
          <w:lang w:val="en-US"/>
        </w:rPr>
        <w:t xml:space="preserve"> </w:t>
      </w:r>
      <w:bookmarkEnd w:id="61"/>
      <w:r w:rsidR="00791859" w:rsidRPr="001F0EC4">
        <w:rPr>
          <w:lang w:val="en-US"/>
        </w:rPr>
        <w:t xml:space="preserve">The type of deviation </w:t>
      </w:r>
      <w:r w:rsidR="002D3EB3" w:rsidRPr="001F0EC4">
        <w:rPr>
          <w:lang w:val="en-US"/>
        </w:rPr>
        <w:t xml:space="preserve">is specified through the vocal material. It </w:t>
      </w:r>
      <w:r w:rsidR="00791859" w:rsidRPr="001F0EC4">
        <w:rPr>
          <w:lang w:val="en-US"/>
        </w:rPr>
        <w:t>can virtually cover all acoustic features, ranging from specific manipulations (e.g</w:t>
      </w:r>
      <w:r w:rsidR="00791859">
        <w:rPr>
          <w:lang w:val="en-US"/>
        </w:rPr>
        <w:t>.</w:t>
      </w:r>
      <w:r w:rsidR="004923D6">
        <w:rPr>
          <w:lang w:val="en-US"/>
        </w:rPr>
        <w:t>,</w:t>
      </w:r>
      <w:r w:rsidR="00791859">
        <w:rPr>
          <w:lang w:val="en-US"/>
        </w:rPr>
        <w:t xml:space="preserve"> </w:t>
      </w:r>
      <w:r w:rsidR="001C3A8E">
        <w:rPr>
          <w:lang w:val="en-US"/>
        </w:rPr>
        <w:t>spectral features</w:t>
      </w:r>
      <w:r w:rsidR="007D11CD">
        <w:rPr>
          <w:lang w:val="en-US"/>
        </w:rPr>
        <w:t xml:space="preserve"> or speech rate</w:t>
      </w:r>
      <w:r w:rsidR="001C3A8E">
        <w:rPr>
          <w:lang w:val="en-US"/>
        </w:rPr>
        <w:t xml:space="preserve"> </w:t>
      </w:r>
      <w:sdt>
        <w:sdtPr>
          <w:rPr>
            <w:lang w:val="en-US"/>
          </w:rPr>
          <w:alias w:val="To edit, see citavi.com/edit"/>
          <w:tag w:val="CitaviPlaceholder#37d23c84-ac58-459d-a2b8-1147e75e8b4b"/>
          <w:id w:val="1918890515"/>
          <w:placeholder>
            <w:docPart w:val="DefaultPlaceholder_-1854013440"/>
          </w:placeholder>
        </w:sdtPr>
        <w:sdtEndPr/>
        <w:sdtContent>
          <w:r w:rsidR="001C3A8E">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zMmZiZDM4LWM2Y2ItNDFjOS1iMWFhLWFlMWEwMmUyMTlkOCIsIlJhbmdlTGVuZ3RoIjozLCJSZWZlcmVuY2VJZCI6IjVmNWNiMTQ3LWU5NzItNGU2ZC1hODc1LTE0OTY2MDcwZjc2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yLTA3VDEzOjA2OjA1IiwiTW9kaWZpZWRCeSI6Il9DaHJpc3RpbmUgTnVzc2JhdW0iLCJJZCI6IjliNzRkMDQxLTE2OTUtNDkwYS05ZTU1LTdkMTg0NGVmYmIwMyIsIk1vZGlmaWVkT24iOiIyMDIzLTEyLTA3VDEzOjA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TI4ODAwNTIiLCJVcmlTdHJpbmciOiJodHRwOi8vd3d3Lm5jYmkubmxtLm5paC5nb3YvcHVibWVkLzEyODgwMDUy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}</w:instrText>
          </w:r>
          <w:r w:rsidR="001C3A8E">
            <w:rPr>
              <w:lang w:val="en-US"/>
            </w:rPr>
            <w:fldChar w:fldCharType="separate"/>
          </w:r>
          <w:r w:rsidR="008D1A57">
            <w:rPr>
              <w:lang w:val="en-US"/>
            </w:rPr>
            <w:t>[79–81]</w:t>
          </w:r>
          <w:r w:rsidR="001C3A8E">
            <w:rPr>
              <w:lang w:val="en-US"/>
            </w:rPr>
            <w:fldChar w:fldCharType="end"/>
          </w:r>
        </w:sdtContent>
      </w:sdt>
      <w:r w:rsidR="00791859">
        <w:rPr>
          <w:lang w:val="en-US"/>
        </w:rPr>
        <w:t>) to complex multivariate vocal patterns (e.g.</w:t>
      </w:r>
      <w:r w:rsidR="004923D6">
        <w:rPr>
          <w:lang w:val="en-US"/>
        </w:rPr>
        <w:t>,</w:t>
      </w:r>
      <w:r w:rsidR="00791859">
        <w:rPr>
          <w:lang w:val="en-US"/>
        </w:rPr>
        <w:t xml:space="preserve"> in distorted or pathological voices</w:t>
      </w:r>
      <w:r w:rsidR="002D3EB3">
        <w:rPr>
          <w:lang w:val="en-US"/>
        </w:rPr>
        <w:t xml:space="preserve"> </w:t>
      </w:r>
      <w:sdt>
        <w:sdtPr>
          <w:rPr>
            <w:lang w:val="en-US"/>
          </w:rPr>
          <w:alias w:val="To edit, see citavi.com/edit"/>
          <w:tag w:val="CitaviPlaceholder#d9a4708c-3ac6-45f0-97ae-5faa5ad19094"/>
          <w:id w:val="-1726439265"/>
          <w:placeholder>
            <w:docPart w:val="DefaultPlaceholder_-1854013440"/>
          </w:placeholder>
        </w:sdtPr>
        <w:sdtEndPr/>
        <w:sdtContent>
          <w:r w:rsidR="001C3A8E">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1MjYxNGQyLTUwNWUtNDMwMS1iNjY5LWFjODI1MjE4NGRlYSIsIlJhbmdlTGVuZ3RoIjo0LCJSZWZlcmVuY2VJZCI6IjVhMWRiOTFiLTMzZDEtNGZmOS05NjU4LWZiOWZkYWM3NzM3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xMDkyLTQzODgoMjAwNS8wNTMpIiwiVXJpU3RyaW5nIjoiaHR0cHM6Ly9kb2kub3JnLzEwLjEwNDQvMTA5Mi00Mzg4KDIwMDUvMDUzKS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}</w:instrText>
          </w:r>
          <w:r w:rsidR="001C3A8E">
            <w:rPr>
              <w:lang w:val="en-US"/>
            </w:rPr>
            <w:fldChar w:fldCharType="separate"/>
          </w:r>
          <w:r w:rsidR="008D1A57">
            <w:rPr>
              <w:lang w:val="en-US"/>
            </w:rPr>
            <w:t>[82]</w:t>
          </w:r>
          <w:r w:rsidR="001C3A8E">
            <w:rPr>
              <w:lang w:val="en-US"/>
            </w:rPr>
            <w:fldChar w:fldCharType="end"/>
          </w:r>
        </w:sdtContent>
      </w:sdt>
      <w:r w:rsidR="00791859">
        <w:rPr>
          <w:lang w:val="en-US"/>
        </w:rPr>
        <w:t xml:space="preserve">). </w:t>
      </w:r>
    </w:p>
    <w:p w14:paraId="7291897C" w14:textId="677326D3" w:rsidR="001463E1" w:rsidRDefault="00095C1C" w:rsidP="000D56B2">
      <w:pPr>
        <w:spacing w:line="480" w:lineRule="auto"/>
        <w:jc w:val="both"/>
        <w:rPr>
          <w:color w:val="C00000"/>
          <w:lang w:val="en-US"/>
        </w:rPr>
      </w:pPr>
      <w:r w:rsidRPr="00A56368">
        <w:rPr>
          <w:i/>
          <w:iCs/>
          <w:lang w:val="en-US"/>
        </w:rPr>
        <w:t>Human-likeness</w:t>
      </w:r>
      <w:r w:rsidR="001463E1" w:rsidRPr="00A56368">
        <w:rPr>
          <w:i/>
          <w:iCs/>
          <w:lang w:val="en-US"/>
        </w:rPr>
        <w:t>-</w:t>
      </w:r>
      <w:r w:rsidRPr="00A56368">
        <w:rPr>
          <w:i/>
          <w:iCs/>
          <w:lang w:val="en-US"/>
        </w:rPr>
        <w:t>based naturalness</w:t>
      </w:r>
      <w:r>
        <w:rPr>
          <w:lang w:val="en-US"/>
        </w:rPr>
        <w:t xml:space="preserve"> define</w:t>
      </w:r>
      <w:r w:rsidR="002D3EB3">
        <w:rPr>
          <w:lang w:val="en-US"/>
        </w:rPr>
        <w:t>s</w:t>
      </w:r>
      <w:r>
        <w:rPr>
          <w:lang w:val="en-US"/>
        </w:rPr>
        <w:t xml:space="preserve"> naturalness by it</w:t>
      </w:r>
      <w:r w:rsidR="004742EB">
        <w:rPr>
          <w:lang w:val="en-US"/>
        </w:rPr>
        <w:t>s</w:t>
      </w:r>
      <w:r>
        <w:rPr>
          <w:lang w:val="en-US"/>
        </w:rPr>
        <w:t xml:space="preserve"> resemblance to a real human voice. </w:t>
      </w:r>
      <w:r w:rsidR="004923D6">
        <w:rPr>
          <w:lang w:val="en-US"/>
        </w:rPr>
        <w:t>I</w:t>
      </w:r>
      <w:r>
        <w:rPr>
          <w:lang w:val="en-US"/>
        </w:rPr>
        <w:t>nstruction</w:t>
      </w:r>
      <w:r w:rsidR="004923D6">
        <w:rPr>
          <w:lang w:val="en-US"/>
        </w:rPr>
        <w:t>s</w:t>
      </w:r>
      <w:r>
        <w:rPr>
          <w:lang w:val="en-US"/>
        </w:rPr>
        <w:t xml:space="preserve"> for raters could be “Does this voice sound like a real human speaker?”</w:t>
      </w:r>
      <w:r w:rsidR="001463E1">
        <w:rPr>
          <w:lang w:val="en-US"/>
        </w:rPr>
        <w:t xml:space="preserve"> or “How human-like does the voice sound to you?”</w:t>
      </w:r>
      <w:r w:rsidR="007A78EF">
        <w:rPr>
          <w:lang w:val="en-US"/>
        </w:rPr>
        <w:t xml:space="preserve"> </w:t>
      </w:r>
      <w:r>
        <w:rPr>
          <w:lang w:val="en-US"/>
        </w:rPr>
        <w:t xml:space="preserve">Compared to the deviation-based definition, it comes with an important additional assumption: the existence of a non-human voice category, and hence a categorical boundary to human voices (although the transition between </w:t>
      </w:r>
      <w:r w:rsidR="00265AEB">
        <w:rPr>
          <w:lang w:val="en-US"/>
        </w:rPr>
        <w:t>categories</w:t>
      </w:r>
      <w:r>
        <w:rPr>
          <w:lang w:val="en-US"/>
        </w:rPr>
        <w:t xml:space="preserve"> can be continuous). In other words, a definition of human-likeness is only meaningful if we assume that voices can be non-human in principle. Apart from this important distinction, human-likeness</w:t>
      </w:r>
      <w:r w:rsidR="001463E1">
        <w:rPr>
          <w:lang w:val="en-US"/>
        </w:rPr>
        <w:t>-</w:t>
      </w:r>
      <w:r>
        <w:rPr>
          <w:lang w:val="en-US"/>
        </w:rPr>
        <w:t xml:space="preserve">based naturalness </w:t>
      </w:r>
      <w:r w:rsidR="004923D6">
        <w:rPr>
          <w:lang w:val="en-US"/>
        </w:rPr>
        <w:t>may</w:t>
      </w:r>
      <w:r>
        <w:rPr>
          <w:lang w:val="en-US"/>
        </w:rPr>
        <w:t xml:space="preserve"> be seen as a special case of deviation-based naturalness</w:t>
      </w:r>
      <w:r w:rsidR="001463E1">
        <w:rPr>
          <w:lang w:val="en-US"/>
        </w:rPr>
        <w:t>:</w:t>
      </w:r>
      <w:r>
        <w:rPr>
          <w:lang w:val="en-US"/>
        </w:rPr>
        <w:t xml:space="preserve"> the reference is a human </w:t>
      </w:r>
      <w:r w:rsidR="004742EB">
        <w:rPr>
          <w:lang w:val="en-US"/>
        </w:rPr>
        <w:t>voice</w:t>
      </w:r>
      <w:r w:rsidR="002D3EB3">
        <w:rPr>
          <w:lang w:val="en-US"/>
        </w:rPr>
        <w:t xml:space="preserve"> </w:t>
      </w:r>
      <w:r w:rsidR="00BD0FF9">
        <w:rPr>
          <w:lang w:val="en-US"/>
        </w:rPr>
        <w:t>(or listeners´ representation of a human voice),</w:t>
      </w:r>
      <w:r>
        <w:rPr>
          <w:lang w:val="en-US"/>
        </w:rPr>
        <w:t xml:space="preserve"> and the deviation </w:t>
      </w:r>
      <w:r w:rsidR="00353624">
        <w:rPr>
          <w:lang w:val="en-US"/>
        </w:rPr>
        <w:t>lies</w:t>
      </w:r>
      <w:r>
        <w:rPr>
          <w:lang w:val="en-US"/>
        </w:rPr>
        <w:t xml:space="preserve"> on the human/non-human spectrum. </w:t>
      </w:r>
    </w:p>
    <w:p w14:paraId="67AA69E6" w14:textId="6238D1F2" w:rsidR="008C4D88" w:rsidRDefault="00603E19" w:rsidP="000D56B2">
      <w:pPr>
        <w:spacing w:line="480" w:lineRule="auto"/>
        <w:jc w:val="both"/>
        <w:rPr>
          <w:lang w:val="en-US"/>
        </w:rPr>
      </w:pPr>
      <w:r>
        <w:rPr>
          <w:lang w:val="en-US"/>
        </w:rPr>
        <w:t>With this taxonomy, we provide a flexible and intuitive reference for</w:t>
      </w:r>
      <w:r w:rsidR="00CB7440">
        <w:rPr>
          <w:lang w:val="en-US"/>
        </w:rPr>
        <w:t xml:space="preserve"> the explicit</w:t>
      </w:r>
      <w:r>
        <w:rPr>
          <w:lang w:val="en-US"/>
        </w:rPr>
        <w:t xml:space="preserve"> </w:t>
      </w:r>
      <w:r w:rsidR="00CB7440">
        <w:rPr>
          <w:lang w:val="en-US"/>
        </w:rPr>
        <w:t>definition</w:t>
      </w:r>
      <w:r w:rsidR="00353624">
        <w:rPr>
          <w:lang w:val="en-US"/>
        </w:rPr>
        <w:t xml:space="preserve"> of</w:t>
      </w:r>
      <w:r w:rsidR="00CB7440">
        <w:rPr>
          <w:lang w:val="en-US"/>
        </w:rPr>
        <w:t xml:space="preserve"> naturalness</w:t>
      </w:r>
      <w:r>
        <w:rPr>
          <w:lang w:val="en-US"/>
        </w:rPr>
        <w:t xml:space="preserve"> alongside its underlying assumptions. With future research </w:t>
      </w:r>
      <w:r w:rsidR="00701727">
        <w:rPr>
          <w:lang w:val="en-US"/>
        </w:rPr>
        <w:t>committed to</w:t>
      </w:r>
      <w:r>
        <w:rPr>
          <w:lang w:val="en-US"/>
        </w:rPr>
        <w:t xml:space="preserve"> one conceptual framework, </w:t>
      </w:r>
      <w:r w:rsidRPr="001F0EC4">
        <w:rPr>
          <w:lang w:val="en-US"/>
        </w:rPr>
        <w:t>systematic integration and comparison of findings could be greatly facilitated. In fact, b</w:t>
      </w:r>
      <w:r w:rsidR="00265AEB" w:rsidRPr="001F0EC4">
        <w:rPr>
          <w:lang w:val="en-US"/>
        </w:rPr>
        <w:t xml:space="preserve">oth conceptualizations </w:t>
      </w:r>
      <w:r w:rsidR="00E659E4" w:rsidRPr="001F0EC4">
        <w:rPr>
          <w:lang w:val="en-US"/>
        </w:rPr>
        <w:t xml:space="preserve">seem </w:t>
      </w:r>
      <w:r w:rsidRPr="001F0EC4">
        <w:rPr>
          <w:lang w:val="en-US"/>
        </w:rPr>
        <w:t>already</w:t>
      </w:r>
      <w:r w:rsidR="00265AEB" w:rsidRPr="001F0EC4">
        <w:rPr>
          <w:lang w:val="en-US"/>
        </w:rPr>
        <w:t xml:space="preserve"> </w:t>
      </w:r>
      <w:r w:rsidR="007B38EC" w:rsidRPr="001F0EC4">
        <w:rPr>
          <w:lang w:val="en-US"/>
        </w:rPr>
        <w:t>prevalent</w:t>
      </w:r>
      <w:r w:rsidR="008E7DBB" w:rsidRPr="001F0EC4">
        <w:rPr>
          <w:lang w:val="en-US"/>
        </w:rPr>
        <w:t xml:space="preserve"> (see </w:t>
      </w:r>
      <w:r w:rsidR="008E7DBB" w:rsidRPr="001F0EC4">
        <w:rPr>
          <w:b/>
          <w:bCs/>
          <w:lang w:val="en-US"/>
        </w:rPr>
        <w:t>Table 1</w:t>
      </w:r>
      <w:r w:rsidR="008E7DBB" w:rsidRPr="001F0EC4">
        <w:rPr>
          <w:lang w:val="en-US"/>
        </w:rPr>
        <w:t>)</w:t>
      </w:r>
      <w:r w:rsidR="00265AEB" w:rsidRPr="001F0EC4">
        <w:rPr>
          <w:lang w:val="en-US"/>
        </w:rPr>
        <w:t xml:space="preserve">, </w:t>
      </w:r>
      <w:r w:rsidR="004867E0" w:rsidRPr="001F0EC4">
        <w:rPr>
          <w:lang w:val="en-US"/>
        </w:rPr>
        <w:t>but</w:t>
      </w:r>
      <w:r w:rsidR="00265AEB" w:rsidRPr="001F0EC4">
        <w:rPr>
          <w:lang w:val="en-US"/>
        </w:rPr>
        <w:t xml:space="preserve"> often </w:t>
      </w:r>
      <w:r w:rsidR="00E659E4" w:rsidRPr="001F0EC4">
        <w:rPr>
          <w:lang w:val="en-US"/>
        </w:rPr>
        <w:t xml:space="preserve">remain </w:t>
      </w:r>
      <w:r w:rsidR="00265AEB" w:rsidRPr="001F0EC4">
        <w:rPr>
          <w:lang w:val="en-US"/>
        </w:rPr>
        <w:t xml:space="preserve">implicit through certain </w:t>
      </w:r>
      <w:r w:rsidR="00265AEB" w:rsidRPr="001F0EC4">
        <w:rPr>
          <w:lang w:val="en-US"/>
        </w:rPr>
        <w:lastRenderedPageBreak/>
        <w:t xml:space="preserve">design </w:t>
      </w:r>
      <w:r w:rsidRPr="001F0EC4">
        <w:rPr>
          <w:lang w:val="en-US"/>
        </w:rPr>
        <w:t>choices</w:t>
      </w:r>
      <w:r w:rsidR="00701727" w:rsidRPr="001F0EC4">
        <w:rPr>
          <w:lang w:val="en-US"/>
        </w:rPr>
        <w:t xml:space="preserve"> </w:t>
      </w:r>
      <w:r w:rsidR="00E659E4" w:rsidRPr="001F0EC4">
        <w:rPr>
          <w:lang w:val="en-US"/>
        </w:rPr>
        <w:t xml:space="preserve">only </w:t>
      </w:r>
      <w:r w:rsidR="00701727" w:rsidRPr="001F0EC4">
        <w:rPr>
          <w:lang w:val="en-US"/>
        </w:rPr>
        <w:t xml:space="preserve">(see </w:t>
      </w:r>
      <w:r w:rsidR="00701727" w:rsidRPr="001F0EC4">
        <w:rPr>
          <w:b/>
          <w:bCs/>
          <w:lang w:val="en-US"/>
        </w:rPr>
        <w:t>Box 1</w:t>
      </w:r>
      <w:r w:rsidR="00701727" w:rsidRPr="001F0EC4">
        <w:rPr>
          <w:lang w:val="en-US"/>
        </w:rPr>
        <w:t>)</w:t>
      </w:r>
      <w:r w:rsidR="00265AEB" w:rsidRPr="001F0EC4">
        <w:rPr>
          <w:lang w:val="en-US"/>
        </w:rPr>
        <w:t xml:space="preserve">. For example, comparing human to synthetic voices </w:t>
      </w:r>
      <w:r w:rsidR="00E659E4" w:rsidRPr="001F0EC4">
        <w:rPr>
          <w:lang w:val="en-US"/>
        </w:rPr>
        <w:t xml:space="preserve">typically </w:t>
      </w:r>
      <w:r w:rsidR="00265AEB" w:rsidRPr="001F0EC4">
        <w:rPr>
          <w:lang w:val="en-US"/>
        </w:rPr>
        <w:t>implies human-</w:t>
      </w:r>
      <w:r w:rsidR="00BC25E9" w:rsidRPr="001F0EC4">
        <w:rPr>
          <w:lang w:val="en-US"/>
        </w:rPr>
        <w:t>likeness</w:t>
      </w:r>
      <w:r w:rsidR="00BC25E9">
        <w:rPr>
          <w:lang w:val="en-US"/>
        </w:rPr>
        <w:t>-</w:t>
      </w:r>
      <w:r w:rsidR="00265AEB">
        <w:rPr>
          <w:lang w:val="en-US"/>
        </w:rPr>
        <w:t>based naturalness</w:t>
      </w:r>
      <w:r w:rsidR="00E659E4">
        <w:rPr>
          <w:lang w:val="en-US"/>
        </w:rPr>
        <w:t>, whereas</w:t>
      </w:r>
      <w:r w:rsidR="00701727">
        <w:rPr>
          <w:lang w:val="en-US"/>
        </w:rPr>
        <w:t xml:space="preserve"> assessment of pathological voices often employs the deviation-based approach</w:t>
      </w:r>
      <w:r w:rsidR="00265AEB">
        <w:rPr>
          <w:lang w:val="en-US"/>
        </w:rPr>
        <w:t>.</w:t>
      </w:r>
      <w:r w:rsidR="004867E0">
        <w:rPr>
          <w:lang w:val="en-US"/>
        </w:rPr>
        <w:t xml:space="preserve"> </w:t>
      </w:r>
      <w:r>
        <w:rPr>
          <w:lang w:val="en-US"/>
        </w:rPr>
        <w:t>One study deserve</w:t>
      </w:r>
      <w:r w:rsidR="009E2AB9">
        <w:rPr>
          <w:lang w:val="en-US"/>
        </w:rPr>
        <w:t>s</w:t>
      </w:r>
      <w:r>
        <w:rPr>
          <w:lang w:val="en-US"/>
        </w:rPr>
        <w:t xml:space="preserve"> particular mention:</w:t>
      </w:r>
      <w:r w:rsidR="00961A9B">
        <w:rPr>
          <w:lang w:val="en-US"/>
        </w:rPr>
        <w:t xml:space="preserve"> Diel and Lewis</w:t>
      </w:r>
      <w:r w:rsidR="00701727">
        <w:rPr>
          <w:lang w:val="en-US"/>
        </w:rPr>
        <w:t xml:space="preserve"> </w:t>
      </w:r>
      <w:sdt>
        <w:sdtPr>
          <w:rPr>
            <w:lang w:val="en-US"/>
          </w:rPr>
          <w:alias w:val="To edit, see citavi.com/edit"/>
          <w:tag w:val="CitaviPlaceholder#6d875369-3c71-4b1c-9981-5832b32c9346"/>
          <w:id w:val="-1636182475"/>
          <w:placeholder>
            <w:docPart w:val="DefaultPlaceholder_-1854013440"/>
          </w:placeholder>
        </w:sdtPr>
        <w:sdtEndPr/>
        <w:sdtContent>
          <w:r w:rsidR="005E0F61">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0ZmExMzA1LWZmNDMtNDBmZC1hYjYzLTQ1NDUwZmU2ODljMiIsIlJhbmdlTGVuZ3RoIjo0LCJSZWZlcmVuY2VJZCI6IjQwZWM5M2U0LTMyYzYtNDJjYS04YTA5LWNiNjJkOGI1MmQzM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xNi9qLmNoYnIuMjAyNC4xMDA0MzAiLCJVcmlTdHJpbmciOiJodHRwczovL2RvaS5vcmcvMTAuMTAxNi9qLmNoYnIuMjAyNC4xMDA0MzAiLCJMaW5rZWRSZXNvdXJjZVN0YXR1cyI6OCwiUHJvcGVydGllcyI6eyIkaWQiOiI5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}</w:instrText>
          </w:r>
          <w:r w:rsidR="005E0F61">
            <w:rPr>
              <w:lang w:val="en-US"/>
            </w:rPr>
            <w:fldChar w:fldCharType="separate"/>
          </w:r>
          <w:r w:rsidR="008D1A57">
            <w:rPr>
              <w:lang w:val="en-US"/>
            </w:rPr>
            <w:t>[77]</w:t>
          </w:r>
          <w:r w:rsidR="005E0F61">
            <w:rPr>
              <w:lang w:val="en-US"/>
            </w:rPr>
            <w:fldChar w:fldCharType="end"/>
          </w:r>
        </w:sdtContent>
      </w:sdt>
      <w:r w:rsidRPr="00603E19">
        <w:rPr>
          <w:color w:val="C00000"/>
          <w:lang w:val="en-US"/>
        </w:rPr>
        <w:t xml:space="preserve"> </w:t>
      </w:r>
      <w:r w:rsidR="009E2AB9">
        <w:rPr>
          <w:lang w:val="en-US"/>
        </w:rPr>
        <w:t>studied the uncanny valley effect in</w:t>
      </w:r>
      <w:r w:rsidR="009E2AB9" w:rsidRPr="009E2AB9">
        <w:rPr>
          <w:lang w:val="en-US"/>
        </w:rPr>
        <w:t xml:space="preserve"> different types of unnatural voices</w:t>
      </w:r>
      <w:r w:rsidR="009E2AB9">
        <w:rPr>
          <w:lang w:val="en-US"/>
        </w:rPr>
        <w:t xml:space="preserve">. They found that impressions of uncanniness resulted from “deviation from </w:t>
      </w:r>
      <w:r w:rsidR="009E2AB9" w:rsidRPr="00E051B0">
        <w:rPr>
          <w:lang w:val="en-US"/>
        </w:rPr>
        <w:t>familiar categories” rather</w:t>
      </w:r>
      <w:r w:rsidR="00DE5352" w:rsidRPr="00E051B0">
        <w:rPr>
          <w:lang w:val="en-US"/>
        </w:rPr>
        <w:t xml:space="preserve"> than</w:t>
      </w:r>
      <w:r w:rsidR="009E2AB9" w:rsidRPr="00E051B0">
        <w:rPr>
          <w:lang w:val="en-US"/>
        </w:rPr>
        <w:t xml:space="preserve"> “categorical ambiguity”. </w:t>
      </w:r>
      <w:r w:rsidR="00D833D8" w:rsidRPr="00E051B0">
        <w:rPr>
          <w:lang w:val="en-US"/>
        </w:rPr>
        <w:t>This could reflect initial empirical observations i</w:t>
      </w:r>
      <w:r w:rsidR="00D833D8" w:rsidRPr="00D833D8">
        <w:rPr>
          <w:lang w:val="en-US"/>
        </w:rPr>
        <w:t>n line with our proposed conceptual distinction</w:t>
      </w:r>
      <w:r w:rsidR="00D833D8">
        <w:rPr>
          <w:lang w:val="en-US"/>
        </w:rPr>
        <w:t>.</w:t>
      </w:r>
    </w:p>
    <w:p w14:paraId="1373534F" w14:textId="11BE25D8" w:rsidR="002E044F" w:rsidRPr="000D56B2" w:rsidRDefault="00BD0FF9" w:rsidP="000D56B2">
      <w:pPr>
        <w:pStyle w:val="berschrift2"/>
        <w:spacing w:line="480" w:lineRule="auto"/>
        <w:jc w:val="both"/>
        <w:rPr>
          <w:i/>
          <w:iCs/>
          <w:lang w:val="en-US"/>
        </w:rPr>
      </w:pPr>
      <w:bookmarkStart w:id="63" w:name="_Toc160791733"/>
      <w:r w:rsidRPr="000D56B2">
        <w:rPr>
          <w:i/>
          <w:iCs/>
          <w:lang w:val="en-US"/>
        </w:rPr>
        <w:t>Delimiting distinctiveness and authenticity</w:t>
      </w:r>
      <w:bookmarkEnd w:id="63"/>
    </w:p>
    <w:p w14:paraId="7C0335C5" w14:textId="61E2B745" w:rsidR="00FC1778" w:rsidRDefault="002E044F" w:rsidP="00543E14">
      <w:pPr>
        <w:spacing w:line="480" w:lineRule="auto"/>
        <w:jc w:val="both"/>
        <w:rPr>
          <w:lang w:val="en-US"/>
        </w:rPr>
      </w:pPr>
      <w:r>
        <w:rPr>
          <w:lang w:val="en-US"/>
        </w:rPr>
        <w:t xml:space="preserve">In the following, we </w:t>
      </w:r>
      <w:r w:rsidR="00E659E4">
        <w:rPr>
          <w:lang w:val="en-US"/>
        </w:rPr>
        <w:t xml:space="preserve">briefly </w:t>
      </w:r>
      <w:r>
        <w:rPr>
          <w:lang w:val="en-US"/>
        </w:rPr>
        <w:t xml:space="preserve">discuss the demarcation of the proposed </w:t>
      </w:r>
      <w:r w:rsidR="00B5238A">
        <w:rPr>
          <w:lang w:val="en-US"/>
        </w:rPr>
        <w:t xml:space="preserve">definitions of naturalness </w:t>
      </w:r>
      <w:r>
        <w:rPr>
          <w:lang w:val="en-US"/>
        </w:rPr>
        <w:t xml:space="preserve">from </w:t>
      </w:r>
      <w:r w:rsidR="00FC1778">
        <w:rPr>
          <w:lang w:val="en-US"/>
        </w:rPr>
        <w:t>two</w:t>
      </w:r>
      <w:r>
        <w:rPr>
          <w:lang w:val="en-US"/>
        </w:rPr>
        <w:t xml:space="preserve"> established concepts in </w:t>
      </w:r>
      <w:r w:rsidR="001D3F41">
        <w:rPr>
          <w:lang w:val="en-US"/>
        </w:rPr>
        <w:t>perception</w:t>
      </w:r>
      <w:r>
        <w:rPr>
          <w:lang w:val="en-US"/>
        </w:rPr>
        <w:t xml:space="preserve"> research</w:t>
      </w:r>
      <w:r w:rsidR="001D3F41">
        <w:rPr>
          <w:lang w:val="en-US"/>
        </w:rPr>
        <w:t xml:space="preserve">, starting with distinctiveness. </w:t>
      </w:r>
      <w:r w:rsidR="001D3F41" w:rsidRPr="00A56368">
        <w:rPr>
          <w:bCs/>
          <w:i/>
          <w:iCs/>
          <w:lang w:val="en-US"/>
        </w:rPr>
        <w:t>Distinctiveness</w:t>
      </w:r>
      <w:r w:rsidR="001D3F41" w:rsidRPr="00A56368">
        <w:rPr>
          <w:bCs/>
          <w:lang w:val="en-US"/>
        </w:rPr>
        <w:t>, as</w:t>
      </w:r>
      <w:r w:rsidR="001D3F41" w:rsidRPr="00004401">
        <w:rPr>
          <w:lang w:val="en-US"/>
        </w:rPr>
        <w:t xml:space="preserve"> opposed to typical</w:t>
      </w:r>
      <w:r w:rsidR="00004401" w:rsidRPr="00004401">
        <w:rPr>
          <w:lang w:val="en-US"/>
        </w:rPr>
        <w:t>ity</w:t>
      </w:r>
      <w:r w:rsidR="001D3F41">
        <w:rPr>
          <w:b/>
          <w:lang w:val="en-US"/>
        </w:rPr>
        <w:t>,</w:t>
      </w:r>
      <w:r w:rsidR="001D3F41">
        <w:rPr>
          <w:lang w:val="en-US"/>
        </w:rPr>
        <w:t xml:space="preserve"> </w:t>
      </w:r>
      <w:r w:rsidR="00B5238A">
        <w:rPr>
          <w:lang w:val="en-US"/>
        </w:rPr>
        <w:t>has been defined as the degree to which faces or voices stick out due to rare or unusual features,</w:t>
      </w:r>
      <w:r w:rsidR="00B5238A" w:rsidRPr="00BD0FF9">
        <w:rPr>
          <w:lang w:val="en-US"/>
        </w:rPr>
        <w:t xml:space="preserve"> </w:t>
      </w:r>
      <w:r w:rsidR="00BD0FF9" w:rsidRPr="00BD0FF9">
        <w:rPr>
          <w:lang w:val="en-US"/>
        </w:rPr>
        <w:t>and this concept is commonly used to refer to identity</w:t>
      </w:r>
      <w:r w:rsidR="001D3F41">
        <w:rPr>
          <w:lang w:val="en-US"/>
        </w:rPr>
        <w:t xml:space="preserve"> </w:t>
      </w:r>
      <w:sdt>
        <w:sdtPr>
          <w:rPr>
            <w:lang w:val="en-US"/>
          </w:rPr>
          <w:alias w:val="To edit, see citavi.com/edit"/>
          <w:tag w:val="CitaviPlaceholder#bde04178-5196-4668-ab1e-c923fae7b225"/>
          <w:id w:val="-1310404867"/>
          <w:placeholder>
            <w:docPart w:val="DefaultPlaceholder_-1854013440"/>
          </w:placeholder>
        </w:sdtPr>
        <w:sdtEndPr/>
        <w:sdtContent>
          <w:r w:rsidR="004539A9">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2NTZkMjc4LTM0ZjUtNDE1Zi1hYWYwLTVjMzJiNzNiYzg1MCIsIlJhbmdlTGVuZ3RoIjozLCJSZWZlcmVuY2VJZCI6IjRiNjJmNmQ4LTM2NGMtNDVhZC05NDI1LWViZDcwZTJhNWQy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jIwNTUzODk1IiwiVXJpU3RyaW5nIjoiaHR0cDovL3d3dy5uY2JpLm5sbS5uaWguZ292L3B1Ym1lZC8yMDU1Mzg5NS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M1QxNDowNzozOCIsIk1vZGlmaWVkQnkiOiJfQ2hyaXN0aW5lIE51c3NiYXVtIiwiSWQiOiIwOTE3NmZiYy1mOTU3LTQxZGQtYjNhZC00NTA3MjVkOWVjZTEiLCJNb2RpZmllZE9uIjoiMjAyNC0wNy0yM1QxNDowNzozOC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jEwLjEwMTYvai5uZXVyb2ltYWdlLjIwMTAuMDUuMDQ4IiwiVXJpU3RyaW5nIjoiaHR0cHM6Ly9kb2kub3JnLzEwLjEwMTYvai5uZXVyb2ltYWdlLjIwMTAuMDUuMDQ4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}</w:instrText>
          </w:r>
          <w:r w:rsidR="004539A9">
            <w:rPr>
              <w:lang w:val="en-US"/>
            </w:rPr>
            <w:fldChar w:fldCharType="separate"/>
          </w:r>
          <w:r w:rsidR="008D1A57">
            <w:rPr>
              <w:lang w:val="en-US"/>
            </w:rPr>
            <w:t>[83,84]</w:t>
          </w:r>
          <w:r w:rsidR="004539A9">
            <w:rPr>
              <w:lang w:val="en-US"/>
            </w:rPr>
            <w:fldChar w:fldCharType="end"/>
          </w:r>
        </w:sdtContent>
      </w:sdt>
      <w:r w:rsidR="001D3F41">
        <w:rPr>
          <w:lang w:val="en-US"/>
        </w:rPr>
        <w:t xml:space="preserve">. According to face or voice space models, </w:t>
      </w:r>
      <w:r w:rsidR="00004401">
        <w:rPr>
          <w:lang w:val="en-US"/>
        </w:rPr>
        <w:t>individual</w:t>
      </w:r>
      <w:r w:rsidR="001D3F41">
        <w:rPr>
          <w:lang w:val="en-US"/>
        </w:rPr>
        <w:t xml:space="preserve"> instances are</w:t>
      </w:r>
      <w:r w:rsidR="00004401">
        <w:rPr>
          <w:lang w:val="en-US"/>
        </w:rPr>
        <w:t xml:space="preserve"> </w:t>
      </w:r>
      <w:r w:rsidR="001D3F41">
        <w:rPr>
          <w:lang w:val="en-US"/>
        </w:rPr>
        <w:t xml:space="preserve">represented along multiple perceptual </w:t>
      </w:r>
      <w:r w:rsidR="00BD0FF9">
        <w:rPr>
          <w:lang w:val="en-US"/>
        </w:rPr>
        <w:t>dimensions,</w:t>
      </w:r>
      <w:r w:rsidR="00004401">
        <w:rPr>
          <w:lang w:val="en-US"/>
        </w:rPr>
        <w:t xml:space="preserve"> and they appear distinctive if they deviate substantially from a central tendency or norm in that space</w:t>
      </w:r>
      <w:r w:rsidR="001D3F41">
        <w:rPr>
          <w:lang w:val="en-US"/>
        </w:rPr>
        <w:t xml:space="preserve">. </w:t>
      </w:r>
      <w:r w:rsidR="00004401">
        <w:rPr>
          <w:lang w:val="en-US"/>
        </w:rPr>
        <w:t xml:space="preserve">Our deviation-based definition of naturalness is closely related to the concept of distinctiveness, as </w:t>
      </w:r>
      <w:r w:rsidR="00E659E4">
        <w:rPr>
          <w:lang w:val="en-US"/>
        </w:rPr>
        <w:t xml:space="preserve">both </w:t>
      </w:r>
      <w:r w:rsidR="00004401">
        <w:rPr>
          <w:lang w:val="en-US"/>
        </w:rPr>
        <w:t>share two critical features</w:t>
      </w:r>
      <w:r w:rsidR="00C00A82">
        <w:rPr>
          <w:lang w:val="en-US"/>
        </w:rPr>
        <w:t>:</w:t>
      </w:r>
      <w:r w:rsidR="00E659E4">
        <w:rPr>
          <w:lang w:val="en-US"/>
        </w:rPr>
        <w:t xml:space="preserve"> </w:t>
      </w:r>
      <w:r w:rsidR="00004401">
        <w:rPr>
          <w:lang w:val="en-US"/>
        </w:rPr>
        <w:t xml:space="preserve">a norm/reference and a deviation. </w:t>
      </w:r>
      <w:r w:rsidR="00BD0FF9">
        <w:rPr>
          <w:lang w:val="en-US"/>
        </w:rPr>
        <w:t xml:space="preserve">However, we understand distinctiveness as a </w:t>
      </w:r>
      <w:r w:rsidR="00D439EB">
        <w:rPr>
          <w:lang w:val="en-US"/>
        </w:rPr>
        <w:t>different concept</w:t>
      </w:r>
      <w:r w:rsidR="00BD0FF9">
        <w:rPr>
          <w:lang w:val="en-US"/>
        </w:rPr>
        <w:t xml:space="preserve"> </w:t>
      </w:r>
      <w:r w:rsidR="00B5238A">
        <w:rPr>
          <w:lang w:val="en-US"/>
        </w:rPr>
        <w:t>that</w:t>
      </w:r>
      <w:r w:rsidR="00BD0FF9">
        <w:rPr>
          <w:lang w:val="en-US"/>
        </w:rPr>
        <w:t xml:space="preserve"> </w:t>
      </w:r>
      <w:r w:rsidR="00D439EB">
        <w:rPr>
          <w:lang w:val="en-US"/>
        </w:rPr>
        <w:t xml:space="preserve">can </w:t>
      </w:r>
      <w:r w:rsidR="00BD0FF9">
        <w:rPr>
          <w:lang w:val="en-US"/>
        </w:rPr>
        <w:t xml:space="preserve">capture </w:t>
      </w:r>
      <w:r w:rsidR="004F5F70">
        <w:rPr>
          <w:lang w:val="en-US"/>
        </w:rPr>
        <w:t>multiple</w:t>
      </w:r>
      <w:r w:rsidR="00BD0FF9">
        <w:rPr>
          <w:lang w:val="en-US"/>
        </w:rPr>
        <w:t xml:space="preserve"> forms of deviations beyond naturalness. </w:t>
      </w:r>
      <w:r w:rsidR="004F5F70">
        <w:rPr>
          <w:lang w:val="en-US"/>
        </w:rPr>
        <w:t>Accordingly</w:t>
      </w:r>
      <w:r w:rsidR="00716FB2">
        <w:rPr>
          <w:lang w:val="en-US"/>
        </w:rPr>
        <w:t xml:space="preserve">, </w:t>
      </w:r>
      <w:r w:rsidR="004F5F70">
        <w:rPr>
          <w:lang w:val="en-US"/>
        </w:rPr>
        <w:t xml:space="preserve">while </w:t>
      </w:r>
      <w:r w:rsidR="00716FB2">
        <w:rPr>
          <w:lang w:val="en-US"/>
        </w:rPr>
        <w:t xml:space="preserve">unnatural voices would </w:t>
      </w:r>
      <w:r w:rsidR="004F5F70">
        <w:rPr>
          <w:lang w:val="en-US"/>
        </w:rPr>
        <w:t>commonly</w:t>
      </w:r>
      <w:r w:rsidR="00716FB2">
        <w:rPr>
          <w:lang w:val="en-US"/>
        </w:rPr>
        <w:t xml:space="preserve"> be perceived as somewhat distinctive, natural voice</w:t>
      </w:r>
      <w:r w:rsidR="004F5F70">
        <w:rPr>
          <w:lang w:val="en-US"/>
        </w:rPr>
        <w:t>s</w:t>
      </w:r>
      <w:r w:rsidR="00716FB2">
        <w:rPr>
          <w:lang w:val="en-US"/>
        </w:rPr>
        <w:t xml:space="preserve"> can </w:t>
      </w:r>
      <w:r w:rsidR="00716FB2" w:rsidRPr="001F0EC4">
        <w:rPr>
          <w:lang w:val="en-US"/>
        </w:rPr>
        <w:t>b</w:t>
      </w:r>
      <w:r w:rsidR="00CE1C58" w:rsidRPr="001F0EC4">
        <w:rPr>
          <w:lang w:val="en-US"/>
        </w:rPr>
        <w:t>e</w:t>
      </w:r>
      <w:r w:rsidR="00716FB2" w:rsidRPr="001F0EC4">
        <w:rPr>
          <w:lang w:val="en-US"/>
        </w:rPr>
        <w:t xml:space="preserve"> distinct</w:t>
      </w:r>
      <w:r w:rsidR="0087677E" w:rsidRPr="001F0EC4">
        <w:rPr>
          <w:lang w:val="en-US"/>
        </w:rPr>
        <w:t xml:space="preserve"> or</w:t>
      </w:r>
      <w:r w:rsidR="00716FB2" w:rsidRPr="001F0EC4">
        <w:rPr>
          <w:lang w:val="en-US"/>
        </w:rPr>
        <w:t xml:space="preserve"> typical. </w:t>
      </w:r>
      <w:bookmarkStart w:id="64" w:name="_Hlk180769580"/>
      <w:r w:rsidR="001679BA" w:rsidRPr="001F0EC4">
        <w:rPr>
          <w:lang w:val="en-US"/>
        </w:rPr>
        <w:t>However, one may speculate that i</w:t>
      </w:r>
      <w:r w:rsidR="00716FB2" w:rsidRPr="001F0EC4">
        <w:rPr>
          <w:lang w:val="en-US"/>
        </w:rPr>
        <w:t xml:space="preserve">mpressions of </w:t>
      </w:r>
      <w:r w:rsidR="00716FB2">
        <w:rPr>
          <w:lang w:val="en-US"/>
        </w:rPr>
        <w:t>human-</w:t>
      </w:r>
      <w:r w:rsidR="00716FB2" w:rsidRPr="001F0EC4">
        <w:rPr>
          <w:lang w:val="en-US"/>
        </w:rPr>
        <w:t>based naturalness</w:t>
      </w:r>
      <w:r w:rsidR="001679BA" w:rsidRPr="001F0EC4">
        <w:rPr>
          <w:lang w:val="en-US"/>
        </w:rPr>
        <w:t xml:space="preserve"> </w:t>
      </w:r>
      <w:r w:rsidR="00716FB2" w:rsidRPr="001F0EC4">
        <w:rPr>
          <w:lang w:val="en-US"/>
        </w:rPr>
        <w:t xml:space="preserve">could be quite </w:t>
      </w:r>
      <w:r w:rsidR="00FC1778" w:rsidRPr="001F0EC4">
        <w:rPr>
          <w:lang w:val="en-US"/>
        </w:rPr>
        <w:t>independent</w:t>
      </w:r>
      <w:r w:rsidR="00716FB2" w:rsidRPr="001F0EC4">
        <w:rPr>
          <w:lang w:val="en-US"/>
        </w:rPr>
        <w:t xml:space="preserve"> from impressions of distinctiveness</w:t>
      </w:r>
      <w:r w:rsidR="001679BA" w:rsidRPr="001F0EC4">
        <w:rPr>
          <w:lang w:val="en-US"/>
        </w:rPr>
        <w:t xml:space="preserve"> under certain conditions</w:t>
      </w:r>
      <w:r w:rsidR="00E06BEF" w:rsidRPr="001F0EC4">
        <w:rPr>
          <w:lang w:val="en-US"/>
        </w:rPr>
        <w:t xml:space="preserve">. </w:t>
      </w:r>
      <w:bookmarkEnd w:id="64"/>
      <w:r w:rsidR="00E06BEF" w:rsidRPr="001F0EC4">
        <w:rPr>
          <w:lang w:val="en-US"/>
        </w:rPr>
        <w:t>For instance,</w:t>
      </w:r>
      <w:r w:rsidR="00716FB2" w:rsidRPr="001F0EC4">
        <w:rPr>
          <w:lang w:val="en-US"/>
        </w:rPr>
        <w:t xml:space="preserve"> a person who is very accustomed </w:t>
      </w:r>
      <w:r w:rsidR="00B5238A" w:rsidRPr="001F0EC4">
        <w:rPr>
          <w:lang w:val="en-US"/>
        </w:rPr>
        <w:t>to</w:t>
      </w:r>
      <w:r w:rsidR="00716FB2" w:rsidRPr="001F0EC4">
        <w:rPr>
          <w:lang w:val="en-US"/>
        </w:rPr>
        <w:t xml:space="preserve"> a smart-speaker device may not rate synthetic voices as very distinctive but still clearly non-human. </w:t>
      </w:r>
      <w:bookmarkStart w:id="65" w:name="_Hlk180769720"/>
      <w:r w:rsidR="00716FB2" w:rsidRPr="001F0EC4">
        <w:rPr>
          <w:lang w:val="en-US"/>
        </w:rPr>
        <w:t xml:space="preserve">In that vein, the link between distinctiveness and naturalness </w:t>
      </w:r>
      <w:r w:rsidR="00FC1778" w:rsidRPr="001F0EC4">
        <w:rPr>
          <w:lang w:val="en-US"/>
        </w:rPr>
        <w:t>may</w:t>
      </w:r>
      <w:r w:rsidR="00716FB2" w:rsidRPr="001F0EC4">
        <w:rPr>
          <w:lang w:val="en-US"/>
        </w:rPr>
        <w:t xml:space="preserve"> not </w:t>
      </w:r>
      <w:r w:rsidR="00FC1778" w:rsidRPr="001F0EC4">
        <w:rPr>
          <w:lang w:val="en-US"/>
        </w:rPr>
        <w:t xml:space="preserve">primarily be a </w:t>
      </w:r>
      <w:r w:rsidR="00716FB2" w:rsidRPr="001F0EC4">
        <w:rPr>
          <w:lang w:val="en-US"/>
        </w:rPr>
        <w:t>conceptual</w:t>
      </w:r>
      <w:r w:rsidR="00FC1778" w:rsidRPr="001F0EC4">
        <w:rPr>
          <w:lang w:val="en-US"/>
        </w:rPr>
        <w:t xml:space="preserve"> but an</w:t>
      </w:r>
      <w:r w:rsidR="00716FB2" w:rsidRPr="001F0EC4">
        <w:rPr>
          <w:lang w:val="en-US"/>
        </w:rPr>
        <w:t xml:space="preserve"> empirical </w:t>
      </w:r>
      <w:r w:rsidR="00FC1778" w:rsidRPr="001F0EC4">
        <w:rPr>
          <w:lang w:val="en-US"/>
        </w:rPr>
        <w:t>matter</w:t>
      </w:r>
      <w:r w:rsidR="005B6A3E" w:rsidRPr="001F0EC4">
        <w:rPr>
          <w:lang w:val="en-US"/>
        </w:rPr>
        <w:t xml:space="preserve">, requiring future inspection. </w:t>
      </w:r>
    </w:p>
    <w:bookmarkEnd w:id="65"/>
    <w:p w14:paraId="71F59662" w14:textId="4A0F1ED5" w:rsidR="003E61B4" w:rsidRDefault="00D94004" w:rsidP="000D56B2">
      <w:pPr>
        <w:spacing w:line="480" w:lineRule="auto"/>
        <w:jc w:val="both"/>
        <w:rPr>
          <w:lang w:val="en-US"/>
        </w:rPr>
      </w:pPr>
      <w:r>
        <w:rPr>
          <w:lang w:val="en-US"/>
        </w:rPr>
        <w:t>A second</w:t>
      </w:r>
      <w:r w:rsidR="00FC1778">
        <w:rPr>
          <w:lang w:val="en-US"/>
        </w:rPr>
        <w:t xml:space="preserve"> concept that deserves particular </w:t>
      </w:r>
      <w:r w:rsidR="001A6490">
        <w:rPr>
          <w:lang w:val="en-US"/>
        </w:rPr>
        <w:t>consideration</w:t>
      </w:r>
      <w:r w:rsidR="00FC1778">
        <w:rPr>
          <w:lang w:val="en-US"/>
        </w:rPr>
        <w:t xml:space="preserve"> is </w:t>
      </w:r>
      <w:r w:rsidR="00FC1778" w:rsidRPr="00A56368">
        <w:rPr>
          <w:bCs/>
          <w:i/>
          <w:iCs/>
          <w:lang w:val="en-US"/>
        </w:rPr>
        <w:t>authenticity</w:t>
      </w:r>
      <w:r w:rsidR="00FC1778">
        <w:rPr>
          <w:lang w:val="en-US"/>
        </w:rPr>
        <w:t xml:space="preserve">. </w:t>
      </w:r>
      <w:bookmarkStart w:id="66" w:name="_Hlk171408820"/>
      <w:r w:rsidR="006424FE">
        <w:rPr>
          <w:lang w:val="en-US"/>
        </w:rPr>
        <w:t xml:space="preserve">In the scientific literature, authenticity is an established </w:t>
      </w:r>
      <w:r w:rsidR="00C97556">
        <w:rPr>
          <w:lang w:val="en-US"/>
        </w:rPr>
        <w:t>term</w:t>
      </w:r>
      <w:r w:rsidR="006424FE">
        <w:rPr>
          <w:lang w:val="en-US"/>
        </w:rPr>
        <w:t xml:space="preserve"> with meaning that may refer to vocal emotion, identity or gender – rather than the holistic impression of a voice. </w:t>
      </w:r>
      <w:bookmarkEnd w:id="66"/>
      <w:r w:rsidR="00037F39" w:rsidRPr="00E127AD">
        <w:rPr>
          <w:lang w:val="en-US"/>
        </w:rPr>
        <w:t>Emotional authenticity, for example, refers to the distinction between a posed and a “real”</w:t>
      </w:r>
      <w:r w:rsidR="00C97556">
        <w:rPr>
          <w:lang w:val="en-US"/>
        </w:rPr>
        <w:t>/</w:t>
      </w:r>
      <w:r w:rsidR="009E0962" w:rsidRPr="00E127AD">
        <w:rPr>
          <w:lang w:val="en-US"/>
        </w:rPr>
        <w:t>spontaneous</w:t>
      </w:r>
      <w:r w:rsidR="00037F39" w:rsidRPr="00E127AD">
        <w:rPr>
          <w:lang w:val="en-US"/>
        </w:rPr>
        <w:t xml:space="preserve"> emotional expression, which leads to </w:t>
      </w:r>
      <w:r w:rsidR="00037F39" w:rsidRPr="00E127AD">
        <w:rPr>
          <w:lang w:val="en-US"/>
        </w:rPr>
        <w:lastRenderedPageBreak/>
        <w:t xml:space="preserve">differential </w:t>
      </w:r>
      <w:r w:rsidR="00037F39" w:rsidRPr="001F0EC4">
        <w:rPr>
          <w:lang w:val="en-US"/>
        </w:rPr>
        <w:t xml:space="preserve">behavioral and neural outcomes </w:t>
      </w:r>
      <w:sdt>
        <w:sdtPr>
          <w:rPr>
            <w:lang w:val="en-US"/>
          </w:rPr>
          <w:alias w:val="To edit, see citavi.com/edit"/>
          <w:tag w:val="CitaviPlaceholder#2974995a-2686-45cb-b367-a53ff95ae7c5"/>
          <w:id w:val="-1543744259"/>
          <w:placeholder>
            <w:docPart w:val="DefaultPlaceholder_-1854013440"/>
          </w:placeholder>
        </w:sdtPr>
        <w:sdtEndPr/>
        <w:sdtContent>
          <w:r w:rsidR="00037F39"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lMDAzMzc5LWVhMWMtNDM4ZS1iYWUwLTE4N2U1ZmYxOGZkZCIsIlJhbmdlTGVuZ3RoIjozLCJSZWZlcmVuY2VJZCI6ImE0NzI1NzJmLTZhZDAtNGVmZi05ZDViLTJkM2IwZWZjNzFi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xNi9qLmNvcnRleC4yMDIxLjA0LjAxNSIsIlVyaVN0cmluZyI6Imh0dHBzOi8vZG9pLm9yZy8xMC4xMDE2L2ouY29ydGV4LjIwMjEuMDQuMDE1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1OjQyIiwiTW9kaWZpZWRCeSI6Il9DaHJpc3RpbmUgTnVzc2JhdW0iLCJJZCI6ImY4N2IwOTNkLWViOWYtNDIyOC04ZDAzLTEzYWY4MzEyOTAzMyIsIk1vZGlmaWVkT24iOiIyMDI0LTA2LTA2VDEwOjA1OjQy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xMDI0MTEiLCJVcmlTdHJpbmciOiJodHRwOi8vd3d3Lm5jYmkubmxtLm5paC5nb3YvcHVibWVkLzM0MTAyNDEx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LHsiJGlkIjoiMjQ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XSwiQmliVGVYS2V5IjoiU2FyemVkYXNfMjAyNCI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I1IiwiJHR5cGUiOiJTd2lzc0FjYWRlbWljLkNpdGF2aS5Mb2NhdGlvbiwgU3dpc3NBY2FkZW1pYy5DaXRhdmkiLCJBZGRyZXNzIjp7IiRpZCI6IjI2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M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Q3IiwiTW9kaWZpZWRCeSI6Il9DaHJpc3RpbmUgTnVzc2JhdW0iLCJJZCI6ImFlZjM5YjI3LTU1ZjgtNDk0NS1iNjcyLTg3ZmUzZWU3ZjVlYiIsIk1vZGlmaWVkT24iOiIyMDI0LTA2LTA2VDEwOjA2OjQ3IiwiUHJvamVjdCI6eyIkcmVmIjoiNSJ9fSx7IiRpZCI6IjI4IiwiJHR5cGUiOiJTd2lzc0FjYWRlbWljLkNpdGF2aS5Mb2NhdGlvbiwgU3dpc3NBY2FkZW1pYy5DaXRhdmkiLCJBZGRyZXNzIjp7IiRpZCI6IjI5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Q3IiwiTW9kaWZpZWRCeSI6Il9DaHJpc3RpbmUgTnVzc2JhdW0iLCJJZCI6IjJkODg5ZWFmLTMwMTItNDI1MS05YzllLWU1OTg5YTk1YzA3ZSIsIk1vZGlmaWVkT24iOiIyMDI0LTA2LTA2VDEwOjA2OjQ3IiwiUHJvamVjdCI6eyIkcmVmIjoiNS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HJlZiI6IjE4In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}</w:instrText>
          </w:r>
          <w:r w:rsidR="00037F39" w:rsidRPr="001F0EC4">
            <w:rPr>
              <w:lang w:val="en-US"/>
            </w:rPr>
            <w:fldChar w:fldCharType="separate"/>
          </w:r>
          <w:r w:rsidR="008D1A57" w:rsidRPr="001F0EC4">
            <w:rPr>
              <w:lang w:val="en-US"/>
            </w:rPr>
            <w:t>[85–87]</w:t>
          </w:r>
          <w:r w:rsidR="00037F39" w:rsidRPr="001F0EC4">
            <w:rPr>
              <w:lang w:val="en-US"/>
            </w:rPr>
            <w:fldChar w:fldCharType="end"/>
          </w:r>
        </w:sdtContent>
      </w:sdt>
      <w:r w:rsidR="00037F39" w:rsidRPr="001F0EC4">
        <w:rPr>
          <w:lang w:val="en-US"/>
        </w:rPr>
        <w:t xml:space="preserve">. </w:t>
      </w:r>
      <w:r w:rsidR="003359DA" w:rsidRPr="001F0EC4">
        <w:rPr>
          <w:lang w:val="en-US"/>
        </w:rPr>
        <w:t xml:space="preserve">In the context of voice cloning and </w:t>
      </w:r>
      <w:r w:rsidR="00A669E8" w:rsidRPr="001F0EC4">
        <w:rPr>
          <w:lang w:val="en-US"/>
        </w:rPr>
        <w:t xml:space="preserve">the now </w:t>
      </w:r>
      <w:bookmarkStart w:id="67" w:name="_Hlk180589694"/>
      <w:r w:rsidR="00A669E8" w:rsidRPr="001F0EC4">
        <w:rPr>
          <w:lang w:val="en-US"/>
        </w:rPr>
        <w:t xml:space="preserve">very prevalent </w:t>
      </w:r>
      <w:r w:rsidR="002F6FC8" w:rsidRPr="001F0EC4">
        <w:rPr>
          <w:lang w:val="en-US"/>
        </w:rPr>
        <w:t>challenge</w:t>
      </w:r>
      <w:r w:rsidR="00A669E8" w:rsidRPr="001F0EC4">
        <w:rPr>
          <w:lang w:val="en-US"/>
        </w:rPr>
        <w:t xml:space="preserve"> </w:t>
      </w:r>
      <w:bookmarkEnd w:id="67"/>
      <w:r w:rsidR="00A669E8" w:rsidRPr="001F0EC4">
        <w:rPr>
          <w:lang w:val="en-US"/>
        </w:rPr>
        <w:t xml:space="preserve">of </w:t>
      </w:r>
      <w:r w:rsidR="009E58AB" w:rsidRPr="001F0EC4">
        <w:rPr>
          <w:lang w:val="en-US"/>
        </w:rPr>
        <w:t xml:space="preserve">deepfakes </w:t>
      </w:r>
      <w:sdt>
        <w:sdtPr>
          <w:rPr>
            <w:lang w:val="en-US"/>
          </w:rPr>
          <w:alias w:val="To edit, see citavi.com/edit"/>
          <w:tag w:val="CitaviPlaceholder#c4b3d74d-c2ed-42d9-bfce-6dc213f9cb65"/>
          <w:id w:val="297729544"/>
          <w:placeholder>
            <w:docPart w:val="DefaultPlaceholder_-1854013440"/>
          </w:placeholder>
        </w:sdtPr>
        <w:sdtEndPr/>
        <w:sdtContent>
          <w:r w:rsidR="009E58AB"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1MGE4ZGYzLWU2MjEtNDk4Yi05OTA3LWE0ZDE5NWViZmMyZ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jBUMTg6MTU6Mzc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2M0YjNkNzRkLWMyZWQtNDJkOS1iZmNlLTZkYzIxM2Y5Y2I2NSIsIlRleHQiOiJbN10iLCJXQUlWZXJzaW9uIjoiNi4xMS4wLjAifQ==}</w:instrText>
          </w:r>
          <w:r w:rsidR="009E58AB" w:rsidRPr="001F0EC4">
            <w:rPr>
              <w:lang w:val="en-US"/>
            </w:rPr>
            <w:fldChar w:fldCharType="separate"/>
          </w:r>
          <w:r w:rsidR="00581C07" w:rsidRPr="001F0EC4">
            <w:rPr>
              <w:lang w:val="en-US"/>
            </w:rPr>
            <w:t>[7]</w:t>
          </w:r>
          <w:r w:rsidR="009E58AB" w:rsidRPr="001F0EC4">
            <w:rPr>
              <w:lang w:val="en-US"/>
            </w:rPr>
            <w:fldChar w:fldCharType="end"/>
          </w:r>
        </w:sdtContent>
      </w:sdt>
      <w:r w:rsidR="003359DA" w:rsidRPr="001F0EC4">
        <w:rPr>
          <w:lang w:val="en-US"/>
        </w:rPr>
        <w:t xml:space="preserve">, </w:t>
      </w:r>
      <w:r w:rsidR="00012FB6" w:rsidRPr="001F0EC4">
        <w:rPr>
          <w:lang w:val="en-US"/>
        </w:rPr>
        <w:t xml:space="preserve">identity </w:t>
      </w:r>
      <w:r w:rsidR="003359DA" w:rsidRPr="001F0EC4">
        <w:rPr>
          <w:lang w:val="en-US"/>
        </w:rPr>
        <w:t>authenticity is assessed with regard to a specific speake</w:t>
      </w:r>
      <w:r w:rsidR="00012FB6" w:rsidRPr="001F0EC4">
        <w:rPr>
          <w:lang w:val="en-US"/>
        </w:rPr>
        <w:t>r</w:t>
      </w:r>
      <w:r w:rsidR="003359DA" w:rsidRPr="001F0EC4">
        <w:rPr>
          <w:lang w:val="en-US"/>
        </w:rPr>
        <w:t xml:space="preserve">. </w:t>
      </w:r>
      <w:bookmarkStart w:id="68" w:name="_Hlk180591514"/>
      <w:r w:rsidR="0087523D" w:rsidRPr="001F0EC4">
        <w:rPr>
          <w:lang w:val="en-US"/>
        </w:rPr>
        <w:t xml:space="preserve">In principle, authenticity can be assessed with regard to manifold social signals, including age, gender, or even personality </w:t>
      </w:r>
      <w:sdt>
        <w:sdtPr>
          <w:rPr>
            <w:lang w:val="en-US"/>
          </w:rPr>
          <w:alias w:val="To edit, see citavi.com/edit"/>
          <w:tag w:val="CitaviPlaceholder#8b1838ae-f1de-4574-b8ca-b8af9479f58d"/>
          <w:id w:val="-1904058226"/>
          <w:placeholder>
            <w:docPart w:val="DefaultPlaceholder_-1854013440"/>
          </w:placeholder>
        </w:sdtPr>
        <w:sdtEndPr/>
        <w:sdtContent>
          <w:r w:rsidR="00E127AD"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MmI5ZDFjLTQ1MTMtNDU3Zi04ZDZiLTcxZTQzMjIzMTE4MiIsIlJhbmdlTGVuZ3RoIjozLCJSZWZlcmVuY2VJZCI6ImJmOTJmN2M0LWI0ZDgtNDExZi1iNWM2LTk0MzljNmIwN2FlM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E3Ny8wMjYxOTI3WDE5ODgzOTAyIiwiVXJpU3RyaW5nIjoiaHR0cHM6Ly9kb2kub3JnLzEwLjExNzcvMDI2MTkyN1gxOTg4MzkwMi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}</w:instrText>
          </w:r>
          <w:r w:rsidR="00E127AD" w:rsidRPr="001F0EC4">
            <w:rPr>
              <w:lang w:val="en-US"/>
            </w:rPr>
            <w:fldChar w:fldCharType="separate"/>
          </w:r>
          <w:r w:rsidR="008D1A57" w:rsidRPr="001F0EC4">
            <w:rPr>
              <w:lang w:val="en-US"/>
            </w:rPr>
            <w:t>[88,89]</w:t>
          </w:r>
          <w:r w:rsidR="00E127AD" w:rsidRPr="001F0EC4">
            <w:rPr>
              <w:lang w:val="en-US"/>
            </w:rPr>
            <w:fldChar w:fldCharType="end"/>
          </w:r>
        </w:sdtContent>
      </w:sdt>
      <w:commentRangeStart w:id="69"/>
      <w:r w:rsidR="00E127AD" w:rsidRPr="001F0EC4">
        <w:rPr>
          <w:lang w:val="en-US"/>
        </w:rPr>
        <w:t xml:space="preserve">. </w:t>
      </w:r>
      <w:bookmarkEnd w:id="68"/>
      <w:r w:rsidR="006424FE" w:rsidRPr="001F0EC4">
        <w:rPr>
          <w:lang w:val="en-US"/>
        </w:rPr>
        <w:t xml:space="preserve">In fact, when prompted for synonyms of naturalness, authenticity was </w:t>
      </w:r>
      <w:r w:rsidR="006424FE" w:rsidRPr="001F0EC4">
        <w:rPr>
          <w:b/>
          <w:bCs/>
          <w:lang w:val="en-US"/>
        </w:rPr>
        <w:t>ChatGPT</w:t>
      </w:r>
      <w:r w:rsidR="006424FE" w:rsidRPr="001F0EC4">
        <w:rPr>
          <w:lang w:val="en-US"/>
        </w:rPr>
        <w:t>´s first reply (</w:t>
      </w:r>
      <w:r w:rsidR="006424FE" w:rsidRPr="001F0EC4">
        <w:rPr>
          <w:b/>
          <w:lang w:val="en-US"/>
        </w:rPr>
        <w:t>Figure 1B</w:t>
      </w:r>
      <w:r w:rsidR="006424FE" w:rsidRPr="001F0EC4">
        <w:rPr>
          <w:lang w:val="en-US"/>
        </w:rPr>
        <w:t xml:space="preserve">), suggesting semantic relatedness between these two terms in openly accessible </w:t>
      </w:r>
      <w:r w:rsidR="006424FE">
        <w:rPr>
          <w:lang w:val="en-US"/>
        </w:rPr>
        <w:t xml:space="preserve">online sources.  </w:t>
      </w:r>
      <w:commentRangeEnd w:id="69"/>
      <w:r w:rsidR="00BC25E9">
        <w:rPr>
          <w:rStyle w:val="Kommentarzeichen"/>
        </w:rPr>
        <w:commentReference w:id="69"/>
      </w:r>
      <w:r w:rsidR="00E06BEF">
        <w:rPr>
          <w:lang w:val="en-US"/>
        </w:rPr>
        <w:t>At first sight</w:t>
      </w:r>
      <w:r w:rsidR="00E127AD">
        <w:rPr>
          <w:lang w:val="en-US"/>
        </w:rPr>
        <w:t xml:space="preserve">, it </w:t>
      </w:r>
      <w:r w:rsidR="00E06BEF">
        <w:rPr>
          <w:lang w:val="en-US"/>
        </w:rPr>
        <w:t>might</w:t>
      </w:r>
      <w:r w:rsidR="00E127AD">
        <w:rPr>
          <w:lang w:val="en-US"/>
        </w:rPr>
        <w:t xml:space="preserve"> be argued that authenticity is just a special form of deviation-based naturalness, with a more specific reference</w:t>
      </w:r>
      <w:r w:rsidR="004313C7">
        <w:rPr>
          <w:lang w:val="en-US"/>
        </w:rPr>
        <w:t xml:space="preserve">. E.g. “Does this sound like a natural voice?” is converted into “does this sound like a natural emotional expression?”. </w:t>
      </w:r>
      <w:r w:rsidR="00213D6A" w:rsidRPr="008902A2">
        <w:rPr>
          <w:lang w:val="en-US"/>
        </w:rPr>
        <w:t xml:space="preserve">However, if considered against the backdrop of voice perception </w:t>
      </w:r>
      <w:r w:rsidR="00132E67" w:rsidRPr="008902A2">
        <w:rPr>
          <w:lang w:val="en-US"/>
        </w:rPr>
        <w:t>theory</w:t>
      </w:r>
      <w:r w:rsidR="00213D6A" w:rsidRPr="008902A2">
        <w:rPr>
          <w:lang w:val="en-US"/>
        </w:rPr>
        <w:t xml:space="preserve">, it becomes apparent that </w:t>
      </w:r>
      <w:r w:rsidR="00042F94" w:rsidRPr="008902A2">
        <w:rPr>
          <w:lang w:val="en-US"/>
        </w:rPr>
        <w:t xml:space="preserve">assessments of </w:t>
      </w:r>
      <w:r w:rsidR="00213D6A" w:rsidRPr="008902A2">
        <w:rPr>
          <w:lang w:val="en-US"/>
        </w:rPr>
        <w:t>naturalness and authenticity</w:t>
      </w:r>
      <w:r w:rsidR="00042F94" w:rsidRPr="008902A2">
        <w:rPr>
          <w:lang w:val="en-US"/>
        </w:rPr>
        <w:t xml:space="preserve"> appear at</w:t>
      </w:r>
      <w:r w:rsidR="00213D6A" w:rsidRPr="008902A2">
        <w:rPr>
          <w:lang w:val="en-US"/>
        </w:rPr>
        <w:t xml:space="preserve"> different stages of voice processing (</w:t>
      </w:r>
      <w:commentRangeStart w:id="70"/>
      <w:r w:rsidR="00213D6A" w:rsidRPr="008902A2">
        <w:rPr>
          <w:lang w:val="en-US"/>
        </w:rPr>
        <w:t>see Section 5</w:t>
      </w:r>
      <w:r w:rsidR="008902A2" w:rsidRPr="008902A2">
        <w:rPr>
          <w:lang w:val="en-US"/>
        </w:rPr>
        <w:t xml:space="preserve"> </w:t>
      </w:r>
      <w:commentRangeEnd w:id="70"/>
      <w:r w:rsidR="00C026D9">
        <w:rPr>
          <w:rStyle w:val="Kommentarzeichen"/>
        </w:rPr>
        <w:commentReference w:id="70"/>
      </w:r>
      <w:r w:rsidR="008902A2" w:rsidRPr="008902A2">
        <w:rPr>
          <w:lang w:val="en-US"/>
        </w:rPr>
        <w:t xml:space="preserve">and </w:t>
      </w:r>
      <w:r w:rsidR="008902A2" w:rsidRPr="00417A8A">
        <w:rPr>
          <w:b/>
          <w:bCs/>
          <w:lang w:val="en-US"/>
        </w:rPr>
        <w:t>Figure 3</w:t>
      </w:r>
      <w:r w:rsidR="00213D6A" w:rsidRPr="008902A2">
        <w:rPr>
          <w:lang w:val="en-US"/>
        </w:rPr>
        <w:t>)</w:t>
      </w:r>
      <w:r w:rsidR="00C23B54" w:rsidRPr="008902A2">
        <w:rPr>
          <w:lang w:val="en-US"/>
        </w:rPr>
        <w:t>.</w:t>
      </w:r>
      <w:r w:rsidR="004313C7" w:rsidRPr="008902A2">
        <w:rPr>
          <w:lang w:val="en-US"/>
        </w:rPr>
        <w:t xml:space="preserve"> </w:t>
      </w:r>
      <w:r w:rsidR="00042F94" w:rsidRPr="008902A2">
        <w:rPr>
          <w:lang w:val="en-US"/>
        </w:rPr>
        <w:t>Thus</w:t>
      </w:r>
      <w:r w:rsidR="00042F94">
        <w:rPr>
          <w:lang w:val="en-US"/>
        </w:rPr>
        <w:t>,</w:t>
      </w:r>
      <w:r w:rsidR="004313C7">
        <w:rPr>
          <w:lang w:val="en-US"/>
        </w:rPr>
        <w:t xml:space="preserve"> we tend to keep the concepts of naturalness and authenticity rather separate. </w:t>
      </w:r>
    </w:p>
    <w:p w14:paraId="57A31105" w14:textId="7531C441" w:rsidR="00A017E1" w:rsidRPr="00417A8A" w:rsidRDefault="00D94004" w:rsidP="00543E14">
      <w:pPr>
        <w:pStyle w:val="berschrift1"/>
        <w:spacing w:line="480" w:lineRule="auto"/>
        <w:jc w:val="both"/>
        <w:rPr>
          <w:lang w:val="en-US"/>
        </w:rPr>
      </w:pPr>
      <w:bookmarkStart w:id="71" w:name="_Toc160791734"/>
      <w:r>
        <w:rPr>
          <w:lang w:val="en-US"/>
        </w:rPr>
        <w:t>Converging evidence</w:t>
      </w:r>
      <w:bookmarkEnd w:id="71"/>
    </w:p>
    <w:p w14:paraId="2B95C4C1" w14:textId="519DCBE6" w:rsidR="00944805" w:rsidRDefault="00944805" w:rsidP="00543E14">
      <w:pPr>
        <w:spacing w:line="480" w:lineRule="auto"/>
        <w:jc w:val="both"/>
        <w:rPr>
          <w:lang w:val="en-US"/>
        </w:rPr>
      </w:pPr>
      <w:r>
        <w:rPr>
          <w:lang w:val="en-US"/>
        </w:rPr>
        <w:t>In our view,</w:t>
      </w:r>
      <w:r w:rsidRPr="00C34691">
        <w:rPr>
          <w:lang w:val="en-US"/>
        </w:rPr>
        <w:t xml:space="preserve"> understanding voice naturalness </w:t>
      </w:r>
      <w:r>
        <w:rPr>
          <w:lang w:val="en-US"/>
        </w:rPr>
        <w:t>requires</w:t>
      </w:r>
      <w:r w:rsidRPr="00C34691">
        <w:rPr>
          <w:lang w:val="en-US"/>
        </w:rPr>
        <w:t xml:space="preserve"> pooling evidence from all </w:t>
      </w:r>
      <w:r>
        <w:rPr>
          <w:lang w:val="en-US"/>
        </w:rPr>
        <w:t xml:space="preserve">relevant fields. Even when these may nurture different perspectives on voice naturalness, they are united by overarching questions: How do we form an impression </w:t>
      </w:r>
      <w:r w:rsidR="00CA1194">
        <w:rPr>
          <w:lang w:val="en-US"/>
        </w:rPr>
        <w:t>about</w:t>
      </w:r>
      <w:r>
        <w:rPr>
          <w:lang w:val="en-US"/>
        </w:rPr>
        <w:t xml:space="preserve"> voice naturalness? Which acoustic features affect this impression?</w:t>
      </w:r>
      <w:r w:rsidRPr="00C34691">
        <w:rPr>
          <w:lang w:val="en-US"/>
        </w:rPr>
        <w:t xml:space="preserve"> </w:t>
      </w:r>
      <w:r>
        <w:rPr>
          <w:lang w:val="en-US"/>
        </w:rPr>
        <w:t xml:space="preserve">How does naturalness impact perception, interaction, and communication? Can we understand differences across individuals and listening contexts? </w:t>
      </w:r>
    </w:p>
    <w:p w14:paraId="72B002D2" w14:textId="10EAC9FA" w:rsidR="00944805" w:rsidRDefault="00944805" w:rsidP="000D56B2">
      <w:pPr>
        <w:spacing w:line="480" w:lineRule="auto"/>
        <w:jc w:val="both"/>
        <w:rPr>
          <w:lang w:val="en-US"/>
        </w:rPr>
      </w:pPr>
      <w:bookmarkStart w:id="72" w:name="_Hlk160787226"/>
      <w:r>
        <w:rPr>
          <w:lang w:val="en-US"/>
        </w:rPr>
        <w:t xml:space="preserve">We </w:t>
      </w:r>
      <w:r w:rsidR="00EC2C75">
        <w:rPr>
          <w:lang w:val="en-US"/>
        </w:rPr>
        <w:t xml:space="preserve">propose </w:t>
      </w:r>
      <w:r>
        <w:rPr>
          <w:lang w:val="en-US"/>
        </w:rPr>
        <w:t xml:space="preserve">that conceptual progress for disintegrated – but also highly interdisciplinary – naturalness research can be achieved by two </w:t>
      </w:r>
      <w:r w:rsidR="001B5811">
        <w:rPr>
          <w:lang w:val="en-US"/>
        </w:rPr>
        <w:t>measures</w:t>
      </w:r>
      <w:r>
        <w:rPr>
          <w:lang w:val="en-US"/>
        </w:rPr>
        <w:t>: (a) converting</w:t>
      </w:r>
      <w:r w:rsidR="00CA1194">
        <w:rPr>
          <w:lang w:val="en-US"/>
        </w:rPr>
        <w:t xml:space="preserve"> </w:t>
      </w:r>
      <w:r>
        <w:rPr>
          <w:lang w:val="en-US"/>
        </w:rPr>
        <w:t>empirical heterogeneity</w:t>
      </w:r>
      <w:r w:rsidRPr="003B4BDC">
        <w:rPr>
          <w:lang w:val="en-US"/>
        </w:rPr>
        <w:t xml:space="preserve"> </w:t>
      </w:r>
      <w:r>
        <w:rPr>
          <w:lang w:val="en-US"/>
        </w:rPr>
        <w:t>from an impediment into an advantage and (b) fostering mutually beneficial</w:t>
      </w:r>
      <w:r w:rsidRPr="006F12C8">
        <w:rPr>
          <w:lang w:val="en-US"/>
        </w:rPr>
        <w:t xml:space="preserve"> exchange between </w:t>
      </w:r>
      <w:r>
        <w:rPr>
          <w:lang w:val="en-US"/>
        </w:rPr>
        <w:t xml:space="preserve">fields. Awareness </w:t>
      </w:r>
      <w:r w:rsidR="003B000A">
        <w:rPr>
          <w:lang w:val="en-US"/>
        </w:rPr>
        <w:t>of</w:t>
      </w:r>
      <w:r>
        <w:rPr>
          <w:lang w:val="en-US"/>
        </w:rPr>
        <w:t xml:space="preserve"> the interdisciplinary nature of the field is crucial for implementing bot</w:t>
      </w:r>
      <w:r w:rsidR="00085503">
        <w:rPr>
          <w:lang w:val="en-US"/>
        </w:rPr>
        <w:t>h measures</w:t>
      </w:r>
      <w:r>
        <w:rPr>
          <w:lang w:val="en-US"/>
        </w:rPr>
        <w:t xml:space="preserve">: First, publications need to be findable and accessible, preferably through the establishment of common terminology that </w:t>
      </w:r>
      <w:r w:rsidR="001B5811">
        <w:rPr>
          <w:lang w:val="en-US"/>
        </w:rPr>
        <w:t xml:space="preserve">feeds </w:t>
      </w:r>
      <w:r>
        <w:rPr>
          <w:lang w:val="en-US"/>
        </w:rPr>
        <w:t xml:space="preserve">into common keywords. Second, findings need to be communicated inclusively for readerships from diverse </w:t>
      </w:r>
      <w:r w:rsidRPr="00085503">
        <w:rPr>
          <w:lang w:val="en-US"/>
        </w:rPr>
        <w:t>backgrounds. Finally</w:t>
      </w:r>
      <w:r>
        <w:rPr>
          <w:lang w:val="en-US"/>
        </w:rPr>
        <w:t xml:space="preserve">, conceptual and empirical aspects need to be </w:t>
      </w:r>
      <w:r>
        <w:rPr>
          <w:lang w:val="en-US"/>
        </w:rPr>
        <w:lastRenderedPageBreak/>
        <w:t xml:space="preserve">reported with sufficient detail to promote comparability. In </w:t>
      </w:r>
      <w:r w:rsidRPr="00D63816">
        <w:rPr>
          <w:b/>
          <w:bCs/>
          <w:lang w:val="en-US"/>
        </w:rPr>
        <w:t>Box 2</w:t>
      </w:r>
      <w:r>
        <w:rPr>
          <w:lang w:val="en-US"/>
        </w:rPr>
        <w:t xml:space="preserve">, we converted these suggestions into practical recommendations. </w:t>
      </w:r>
    </w:p>
    <w:p w14:paraId="34C343DE" w14:textId="1C150C87" w:rsidR="0041749E" w:rsidRDefault="00944805" w:rsidP="000D56B2">
      <w:pPr>
        <w:spacing w:line="480" w:lineRule="auto"/>
        <w:jc w:val="both"/>
        <w:rPr>
          <w:lang w:val="en-US"/>
        </w:rPr>
      </w:pPr>
      <w:r w:rsidRPr="001F0EC4">
        <w:rPr>
          <w:lang w:val="en-US"/>
        </w:rPr>
        <w:t xml:space="preserve">We </w:t>
      </w:r>
      <w:r w:rsidR="007D2EF6" w:rsidRPr="001F0EC4">
        <w:rPr>
          <w:lang w:val="en-US"/>
        </w:rPr>
        <w:t xml:space="preserve">hope </w:t>
      </w:r>
      <w:r w:rsidRPr="001F0EC4">
        <w:rPr>
          <w:lang w:val="en-US"/>
        </w:rPr>
        <w:t xml:space="preserve">progress along these lines will not only enhance mutual inspiration between clinicians and engineers but could also foster innovative health technology. For instance, voice naturalness is a key objective for cochlear implant (CI) research, where a sensory prosthesis </w:t>
      </w:r>
      <w:r w:rsidR="00916250" w:rsidRPr="001F0EC4">
        <w:rPr>
          <w:lang w:val="en-US"/>
        </w:rPr>
        <w:t>restores</w:t>
      </w:r>
      <w:r w:rsidRPr="001F0EC4">
        <w:rPr>
          <w:lang w:val="en-US"/>
        </w:rPr>
        <w:t xml:space="preserve"> hearing in people with sensorineural deafness by resynthesizing auditory signals for direct electrical stimulation of the cochlea </w:t>
      </w:r>
      <w:sdt>
        <w:sdtPr>
          <w:rPr>
            <w:lang w:val="en-US"/>
          </w:rPr>
          <w:alias w:val="To edit, see citavi.com/edit"/>
          <w:tag w:val="CitaviPlaceholder#ac91a95d-2f27-456d-99ca-34f0f6784c88"/>
          <w:id w:val="-1904057676"/>
          <w:placeholder>
            <w:docPart w:val="DefaultPlaceholder_-1854013440"/>
          </w:placeholder>
        </w:sdtPr>
        <w:sdtEndPr/>
        <w:sdtContent>
          <w:r w:rsidR="00654432"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wYzkxZjdhLWY3ZDYtNDc2Mi04ZjkxLTA5YzllNGViYzA2MyIsIlJhbmdlTGVuZ3RoIjo0LCJSZWZlcmVuY2VJZCI6ImYyNWQ1NjkyLWRhNWQtNDU3Yi1hNGFjLTg0MzIwN2Q1YmVl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ZWxpbmEiLCJMYXN0TmFtZSI6IkVpZmYiLCJNaWRkbGVOYW1lIjoiSXNhYmVsbGUiLCJQcmVmaXgiOiJ2b24iLCJQcm90ZWN0ZWQiOmZhbHNlLCJTZXgiOjEsIkNyZWF0ZWRCeSI6Il9DaHJpc3RpbmUgTnVzc2JhdW0iLCJDcmVhdGVkT24iOiIyMDI0LTA3LTA5VDA3OjM4OjQ0IiwiTW9kaWZpZWRCeSI6Il9DaHJpc3RpbmUgTnVzc2JhdW0iLCJJZCI6Ijg5NzRlM2YzLTZhYjEtNDVkNC05MDlhLTBmZTMwODgyZWM4NSIsIk1vZGlmaWVkT24iOiIyMDI0LTA3LTA5VDA3OjM4OjQ0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pc2NpLjIwMjIuMTA1NzExIiwiVXJpU3RyaW5nIjoiaHR0cHM6Ly9kb2kub3JnLzEwLjEwMTYvai5pc2NpLjIwMjIuMTA1NzEx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M4OjQ0IiwiTW9kaWZpZWRCeSI6Il9DaHJpc3RpbmUgTnVzc2JhdW0iLCJJZCI6IjliZDgxZGM2LWU5MDEtNDNiYi04ZjExLTdmMDY1MTk3NmMwOSIsIk1vZGlmaWVkT24iOiIyMDI0LTA3LTA5VDA3OjM4OjQ0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OTc5MTM0NiIsIlVyaVN0cmluZyI6Imh0dHBzOi8vd3d3Lm5jYmkubmxtLm5paC5nb3YvcG1jL2FydGljbGVzL1BNQzk3OTEzNDY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g6NDQiLCJNb2RpZmllZEJ5IjoiX0NocmlzdGluZSBOdXNzYmF1bSIsIklkIjoiYmNjZWExNWItNzZkOC00MzgzLTlkODAtOGZjMTQ2NjlkM2ZhIiwiTW9kaWZpZWRPbiI6IjIwMjQtMDctMDlUMDc6Mzg6NDQ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zNjU3ODMyMSIsIlVyaVN0cmluZyI6Imh0dHA6Ly93d3cubmNiaS5ubG0ubmloLmdvdi9wdWJtZWQvMzY1NzgzMjE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}</w:instrText>
          </w:r>
          <w:r w:rsidR="00654432" w:rsidRPr="001F0EC4">
            <w:rPr>
              <w:lang w:val="en-US"/>
            </w:rPr>
            <w:fldChar w:fldCharType="separate"/>
          </w:r>
          <w:r w:rsidR="008D1A57" w:rsidRPr="001F0EC4">
            <w:rPr>
              <w:lang w:val="en-US"/>
            </w:rPr>
            <w:t>[90]</w:t>
          </w:r>
          <w:r w:rsidR="00654432" w:rsidRPr="001F0EC4">
            <w:rPr>
              <w:lang w:val="en-US"/>
            </w:rPr>
            <w:fldChar w:fldCharType="end"/>
          </w:r>
        </w:sdtContent>
      </w:sdt>
      <w:r w:rsidRPr="001F0EC4">
        <w:rPr>
          <w:lang w:val="en-US"/>
        </w:rPr>
        <w:t>, and real-time synthesis in CI sound processors could be modified to achieve better perceptual outcomes, ultimately benefit</w:t>
      </w:r>
      <w:r w:rsidR="00EC2C75" w:rsidRPr="001F0EC4">
        <w:rPr>
          <w:lang w:val="en-US"/>
        </w:rPr>
        <w:t>t</w:t>
      </w:r>
      <w:r w:rsidRPr="001F0EC4">
        <w:rPr>
          <w:lang w:val="en-US"/>
        </w:rPr>
        <w:t>ing quality of life</w:t>
      </w:r>
      <w:r w:rsidR="00654432" w:rsidRPr="001F0EC4">
        <w:rPr>
          <w:lang w:val="en-US"/>
        </w:rPr>
        <w:t xml:space="preserve"> </w:t>
      </w:r>
      <w:sdt>
        <w:sdtPr>
          <w:rPr>
            <w:lang w:val="en-US"/>
          </w:rPr>
          <w:alias w:val="To edit, see citavi.com/edit"/>
          <w:tag w:val="CitaviPlaceholder#77710daf-8da7-4e30-859c-278d2e80bade"/>
          <w:id w:val="-771709708"/>
          <w:placeholder>
            <w:docPart w:val="DefaultPlaceholder_-1854013440"/>
          </w:placeholder>
        </w:sdtPr>
        <w:sdtEndPr/>
        <w:sdtContent>
          <w:r w:rsidR="00654432"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4YmEyZDE1LTQyMjQtNGRlNC1iMTlkLWQ5OThmNWM5Y2QzZCIsIlJhbmdlTGVuZ3RoIjo0LCJSZWZlcmVuY2VJZCI6ImZmYWFjMDE2LTBlMDEtNGUyMC04ODI0LTAyYTYxM2FjOGU5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MzODkvZm5pbnMuMjAyMi45NTY5MTciLCJVcmlTdHJpbmciOiJodHRwczovL2RvaS5vcmcvMTAuMzM4OS9mbmlucy4yMDIyLjk1NjkxNy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5VDA3OjM5OjQ1IiwiTW9kaWZpZWRCeSI6Il9DaHJpc3RpbmUgTnVzc2JhdW0iLCJJZCI6ImM4NGQwOGM5LWU4MWEtNGNkMS04ZTA4LTE3YTRjYmJhOGZlNyIsIk1vZGlmaWVkT24iOiIyMDI0LTA3LTA5VDA3OjM5OjQ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zYwOTAyODciLCJVcmlTdHJpbmciOiJodHRwOi8vd3d3Lm5jYmkubmxtLm5paC5nb3YvcHVibWVkLzM2MDkwMjg3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}</w:instrText>
          </w:r>
          <w:r w:rsidR="00654432" w:rsidRPr="001F0EC4">
            <w:rPr>
              <w:lang w:val="en-US"/>
            </w:rPr>
            <w:fldChar w:fldCharType="separate"/>
          </w:r>
          <w:r w:rsidR="008D1A57" w:rsidRPr="001F0EC4">
            <w:rPr>
              <w:lang w:val="en-US"/>
            </w:rPr>
            <w:t>[91]</w:t>
          </w:r>
          <w:r w:rsidR="00654432" w:rsidRPr="001F0EC4">
            <w:rPr>
              <w:lang w:val="en-US"/>
            </w:rPr>
            <w:fldChar w:fldCharType="end"/>
          </w:r>
        </w:sdtContent>
      </w:sdt>
      <w:r w:rsidRPr="001F0EC4">
        <w:rPr>
          <w:lang w:val="en-US"/>
        </w:rPr>
        <w:t>.</w:t>
      </w:r>
      <w:r w:rsidR="00D94004" w:rsidRPr="001F0EC4">
        <w:rPr>
          <w:lang w:val="en-US"/>
        </w:rPr>
        <w:t xml:space="preserve"> For people who are predicted to lose their personal </w:t>
      </w:r>
      <w:r w:rsidR="00D94004">
        <w:rPr>
          <w:lang w:val="en-US"/>
        </w:rPr>
        <w:t xml:space="preserve">voice due to </w:t>
      </w:r>
      <w:r w:rsidR="00455EAF">
        <w:rPr>
          <w:lang w:val="en-US"/>
        </w:rPr>
        <w:t xml:space="preserve">progressive disorders such as ALS or </w:t>
      </w:r>
      <w:r w:rsidR="001B5811">
        <w:rPr>
          <w:lang w:val="en-US"/>
        </w:rPr>
        <w:t xml:space="preserve">due to </w:t>
      </w:r>
      <w:r w:rsidR="00455EAF">
        <w:rPr>
          <w:lang w:val="en-US"/>
        </w:rPr>
        <w:t xml:space="preserve">planned </w:t>
      </w:r>
      <w:r w:rsidR="00455EAF" w:rsidRPr="005B23B6">
        <w:rPr>
          <w:b/>
          <w:bCs/>
          <w:lang w:val="en-US"/>
        </w:rPr>
        <w:t>laryngectomy</w:t>
      </w:r>
      <w:r w:rsidR="00455EAF">
        <w:rPr>
          <w:lang w:val="en-US"/>
        </w:rPr>
        <w:t xml:space="preserve">, current voice banking technology already allows for </w:t>
      </w:r>
      <w:r w:rsidR="00E06BEF">
        <w:rPr>
          <w:lang w:val="en-US"/>
        </w:rPr>
        <w:t xml:space="preserve">personalized </w:t>
      </w:r>
      <w:r w:rsidR="00455EAF">
        <w:rPr>
          <w:lang w:val="en-US"/>
        </w:rPr>
        <w:t xml:space="preserve">speech synthesis with the patient´s former individual voice, often with remarkably high ratings of both naturalness and authenticity </w:t>
      </w:r>
      <w:sdt>
        <w:sdtPr>
          <w:rPr>
            <w:lang w:val="en-US"/>
          </w:rPr>
          <w:alias w:val="To edit, see citavi.com/edit"/>
          <w:tag w:val="CitaviPlaceholder#f8328a80-910a-4613-9977-fd1754adb25c"/>
          <w:id w:val="-741641647"/>
          <w:placeholder>
            <w:docPart w:val="DefaultPlaceholder_-1854013440"/>
          </w:placeholder>
        </w:sdtPr>
        <w:sdtEndPr/>
        <w:sdtContent>
          <w:r w:rsidR="00D63816">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5YTA1NTkxLTE3NjktNGIzMC04M2U3LTliOGMyMzIwZDAzZSIsIlJhbmdlTGVuZ3RoIjoz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MC4xMjUwL2FzdC4zMy4xIiwiVXJpU3RyaW5nIjoiaHR0cHM6Ly9kb2kub3JnLzEwLjEyNTAvYXN0LjMzLjE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}</w:instrText>
          </w:r>
          <w:r w:rsidR="00D63816">
            <w:rPr>
              <w:lang w:val="en-US"/>
            </w:rPr>
            <w:fldChar w:fldCharType="separate"/>
          </w:r>
          <w:r w:rsidR="008D1A57">
            <w:rPr>
              <w:lang w:val="en-US"/>
            </w:rPr>
            <w:t>[21,92]</w:t>
          </w:r>
          <w:r w:rsidR="00D63816">
            <w:rPr>
              <w:lang w:val="en-US"/>
            </w:rPr>
            <w:fldChar w:fldCharType="end"/>
          </w:r>
        </w:sdtContent>
      </w:sdt>
      <w:r w:rsidR="00D63816">
        <w:rPr>
          <w:lang w:val="en-US"/>
        </w:rPr>
        <w:t>.</w:t>
      </w:r>
      <w:r>
        <w:rPr>
          <w:lang w:val="en-US"/>
        </w:rPr>
        <w:t xml:space="preserve"> </w:t>
      </w:r>
    </w:p>
    <w:p w14:paraId="502778B7" w14:textId="6606C3D4" w:rsidR="00A017E1" w:rsidRPr="00417A8A" w:rsidRDefault="00A017E1" w:rsidP="00543E14">
      <w:pPr>
        <w:pStyle w:val="berschrift1"/>
        <w:spacing w:line="480" w:lineRule="auto"/>
        <w:jc w:val="both"/>
        <w:rPr>
          <w:lang w:val="en-US"/>
        </w:rPr>
      </w:pPr>
      <w:bookmarkStart w:id="73" w:name="_Toc160791735"/>
      <w:bookmarkEnd w:id="72"/>
      <w:r w:rsidRPr="00A017E1">
        <w:rPr>
          <w:lang w:val="en-US"/>
        </w:rPr>
        <w:t>Naturalness research rooted in voice perception theory</w:t>
      </w:r>
      <w:bookmarkEnd w:id="73"/>
    </w:p>
    <w:p w14:paraId="473256A1" w14:textId="03142D7A" w:rsidR="00E13D98" w:rsidRDefault="00D92469" w:rsidP="00543E14">
      <w:pPr>
        <w:spacing w:line="480" w:lineRule="auto"/>
        <w:jc w:val="both"/>
        <w:rPr>
          <w:lang w:val="en-US"/>
        </w:rPr>
      </w:pPr>
      <w:r w:rsidRPr="00D92469">
        <w:rPr>
          <w:lang w:val="en-US"/>
        </w:rPr>
        <w:t>Several authors have pointed out that research on voice naturalness is insufficiently rooted in theoretical perspectives on voice perception and voice analysis</w:t>
      </w:r>
      <w:r>
        <w:rPr>
          <w:lang w:val="en-US"/>
        </w:rPr>
        <w:t xml:space="preserve"> </w:t>
      </w:r>
      <w:sdt>
        <w:sdtPr>
          <w:rPr>
            <w:lang w:val="en-US"/>
          </w:rPr>
          <w:alias w:val="To edit, see citavi.com/edit"/>
          <w:tag w:val="CitaviPlaceholder#ed887f0b-34cc-48e4-828e-b6e3c1d8a614"/>
          <w:id w:val="1718165144"/>
          <w:placeholder>
            <w:docPart w:val="DefaultPlaceholder_-1854013440"/>
          </w:placeholder>
        </w:sdtPr>
        <w:sdtEndPr/>
        <w:sdtContent>
          <w:r w:rsidR="00701727">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MTUyMTk2LTNlYTAtNDkxNC1hMWRlLTk1Nzg1MGQ4NzM5NiIsIlJhbmdlTGVuZ3RoIjozLCJSZWZlcmVuY2VJZCI6ImZiYWU3ZjZiLTFmMjQtNDQ3NC1hOWM2LWIzYmQxMWZiMzIz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EwLjEwODAvMDI2OTkyMDYuMjAxOS4xNjUyNjkyIiwiVXJpU3RyaW5nIjoiaHR0cHM6Ly9kb2kub3JnLzEwLjEwODAvMDI2OTkyMDYuMjAxOS4xNjUyNjky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I4OjUzIiwiTW9kaWZpZWRCeSI6Il9DaHJpc3RpbmUgTnVzc2JhdW0iLCJJZCI6ImI4ZjBiMWE0LWNkNWQtNDhmNS04Njk3LTBkNTk4YTZjYjA5NSIsIk1vZGlmaWVkT24iOiIyMDIxLTExLTE3VDA5OjI4OjUz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E0NTUxMDEiLCJVcmlTdHJpbmciOiJodHRwOi8vd3d3Lm5jYmkubmxtLm5paC5nb3YvcHVibWVkLzMxNDU1MTAx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}</w:instrText>
          </w:r>
          <w:r w:rsidR="00701727">
            <w:rPr>
              <w:lang w:val="en-US"/>
            </w:rPr>
            <w:fldChar w:fldCharType="separate"/>
          </w:r>
          <w:r w:rsidR="00142576">
            <w:rPr>
              <w:lang w:val="en-US"/>
            </w:rPr>
            <w:t>[17,23]</w:t>
          </w:r>
          <w:r w:rsidR="00701727">
            <w:rPr>
              <w:lang w:val="en-US"/>
            </w:rPr>
            <w:fldChar w:fldCharType="end"/>
          </w:r>
        </w:sdtContent>
      </w:sdt>
      <w:r w:rsidR="005E5112">
        <w:rPr>
          <w:lang w:val="en-US"/>
        </w:rPr>
        <w:t xml:space="preserve">. </w:t>
      </w:r>
      <w:r w:rsidR="00E13D98">
        <w:rPr>
          <w:lang w:val="en-US"/>
        </w:rPr>
        <w:t>A</w:t>
      </w:r>
      <w:r w:rsidR="00E13D98" w:rsidRPr="00E13D98">
        <w:rPr>
          <w:lang w:val="en-US"/>
        </w:rPr>
        <w:t xml:space="preserve">s discussed </w:t>
      </w:r>
      <w:r w:rsidR="00017DD5">
        <w:rPr>
          <w:lang w:val="en-US"/>
        </w:rPr>
        <w:t xml:space="preserve">earlier, </w:t>
      </w:r>
      <w:r w:rsidR="00E13D98" w:rsidRPr="00E13D98">
        <w:rPr>
          <w:lang w:val="en-US"/>
        </w:rPr>
        <w:t xml:space="preserve">the topic of voice naturalness is highly influenced by research perspectives from applied sciences and seemingly less by basic voice research and its theoretical approaches. However, neurocognitive models of voice </w:t>
      </w:r>
      <w:r w:rsidR="00E13D98" w:rsidRPr="001F0EC4">
        <w:rPr>
          <w:lang w:val="en-US"/>
        </w:rPr>
        <w:t xml:space="preserve">perception can provide </w:t>
      </w:r>
      <w:r w:rsidR="00813EC9" w:rsidRPr="001F0EC4">
        <w:rPr>
          <w:lang w:val="en-US"/>
        </w:rPr>
        <w:t>process-related</w:t>
      </w:r>
      <w:r w:rsidR="00E13D98" w:rsidRPr="001F0EC4">
        <w:rPr>
          <w:lang w:val="en-US"/>
        </w:rPr>
        <w:t xml:space="preserve"> perspectives on multi-level voice perception and voice information analysis. </w:t>
      </w:r>
      <w:commentRangeStart w:id="74"/>
      <w:r w:rsidR="00E13D98" w:rsidRPr="001F0EC4">
        <w:rPr>
          <w:lang w:val="en-US"/>
        </w:rPr>
        <w:t xml:space="preserve">This allows rooting the mechanisms and types of voice naturalness assessments at relevant levels </w:t>
      </w:r>
      <w:r w:rsidR="00E13D98" w:rsidRPr="00E13D98">
        <w:rPr>
          <w:lang w:val="en-US"/>
        </w:rPr>
        <w:t>of voice analysis</w:t>
      </w:r>
      <w:commentRangeEnd w:id="74"/>
      <w:r w:rsidR="00017DD5">
        <w:rPr>
          <w:rStyle w:val="Kommentarzeichen"/>
        </w:rPr>
        <w:commentReference w:id="74"/>
      </w:r>
      <w:r w:rsidR="00E13D98" w:rsidRPr="00E13D98">
        <w:rPr>
          <w:lang w:val="en-US"/>
        </w:rPr>
        <w:t xml:space="preserve">. Influential theories of voice perception propose sequential and partly hierarchical stages of voice processing, including a major distinction between mechanisms for </w:t>
      </w:r>
      <w:commentRangeStart w:id="75"/>
      <w:r w:rsidR="00E13D98" w:rsidRPr="00E13D98">
        <w:rPr>
          <w:lang w:val="en-US"/>
        </w:rPr>
        <w:t>voice object analysis</w:t>
      </w:r>
      <w:commentRangeEnd w:id="75"/>
      <w:r w:rsidR="00C5579D">
        <w:rPr>
          <w:rStyle w:val="Kommentarzeichen"/>
        </w:rPr>
        <w:commentReference w:id="75"/>
      </w:r>
      <w:r w:rsidR="00E13D98" w:rsidRPr="00E13D98">
        <w:rPr>
          <w:lang w:val="en-US"/>
        </w:rPr>
        <w:t xml:space="preserve"> as initial stages that are followed by the analysis of communicative and social content carried by the voice signal</w:t>
      </w:r>
      <w:r w:rsidR="00E13D98">
        <w:rPr>
          <w:lang w:val="en-US"/>
        </w:rPr>
        <w:t xml:space="preserve"> </w:t>
      </w:r>
      <w:sdt>
        <w:sdtPr>
          <w:rPr>
            <w:lang w:val="en-US"/>
          </w:rPr>
          <w:alias w:val="To edit, see citavi.com/edit"/>
          <w:tag w:val="CitaviPlaceholder#f22f648c-6c8a-4fa6-af9a-e57c013e2548"/>
          <w:id w:val="708534105"/>
          <w:placeholder>
            <w:docPart w:val="DefaultPlaceholder_-1854013440"/>
          </w:placeholder>
        </w:sdtPr>
        <w:sdtEndPr/>
        <w:sdtContent>
          <w:r w:rsidR="00E13D98">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xOTQ1NTUzLTZjNWEtNGE1Ni04Y2VmLTlkOTVlZGU0M2JmZiIsIlJhbmdlU3RhcnQiOjIsIlJhbmdlTGVuZ3RoIjozLCJSZWZlcmVuY2VJZCI6IjIwNTBjZGFkLTBiNWItNDY1Mi1hZTljLWNjYzVhMzg5MmY3Z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MTUzMDE3NTMiLCJVcmlTdHJpbmciOiJodHRwOi8vd3d3Lm5jYmkubmxtLm5paC5nb3YvcHVibWVkLzE1MzAxNzU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liOTNlMjc3LWRkNDQtNDg1NS1iZDg0LTU5YzNlZjdlYmRkNSIsIk1vZGlmaWVkT24iOiIyMDE5LTAyLTIxVDEyOjUwOjU0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TAuMTAxNi9qLnRpY3MuMjAwNC4wMS4wMDgiLCJVcmlTdHJpbmciOiJodHRwczovL2RvaS5vcmcvMTAuMTAxNi9qLnRpY3MuMjAwNC4wMS4wMDg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jE5ODgzODAiLCJVcmlTdHJpbmciOiJodHRwOi8vd3d3Lm5jYmkubmxtLm5paC5nb3YvcHVibWVkLzIxOTg4Mzgw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0seyIkaWQiOiIzMS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TAuMTAzOC9zNDQyNzEtMDIzLTAwMDAxLTQiLCJVcmlTdHJpbmciOiJodHRwczovL2RvaS5vcmcvMTAuMTAzOC9zNDQyNzEtMDIzLTAwMDAxLTQiLCJMaW5rZWRSZXNvdXJjZVN0YXR1cyI6OCwiUHJvcGVydGllcyI6eyIkaWQiOiI0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}</w:instrText>
          </w:r>
          <w:r w:rsidR="00E13D98">
            <w:rPr>
              <w:lang w:val="en-US"/>
            </w:rPr>
            <w:fldChar w:fldCharType="separate"/>
          </w:r>
          <w:r w:rsidR="008D1A57">
            <w:rPr>
              <w:lang w:val="en-US"/>
            </w:rPr>
            <w:t>[4,93–95]</w:t>
          </w:r>
          <w:r w:rsidR="00E13D98">
            <w:rPr>
              <w:lang w:val="en-US"/>
            </w:rPr>
            <w:fldChar w:fldCharType="end"/>
          </w:r>
        </w:sdtContent>
      </w:sdt>
      <w:r w:rsidR="00E13D98">
        <w:rPr>
          <w:lang w:val="en-US"/>
        </w:rPr>
        <w:t>.</w:t>
      </w:r>
    </w:p>
    <w:p w14:paraId="4A4F9706" w14:textId="720F6429" w:rsidR="00E13D98" w:rsidRPr="00E13D98" w:rsidRDefault="00E13D98" w:rsidP="000D56B2">
      <w:pPr>
        <w:spacing w:line="480" w:lineRule="auto"/>
        <w:jc w:val="both"/>
        <w:rPr>
          <w:lang w:val="en-US"/>
        </w:rPr>
      </w:pPr>
      <w:r w:rsidRPr="001F0EC4">
        <w:rPr>
          <w:lang w:val="en-US"/>
        </w:rPr>
        <w:t>This process</w:t>
      </w:r>
      <w:r w:rsidR="00813EC9" w:rsidRPr="001F0EC4">
        <w:rPr>
          <w:lang w:val="en-US"/>
        </w:rPr>
        <w:t>ing</w:t>
      </w:r>
      <w:r w:rsidRPr="001F0EC4">
        <w:rPr>
          <w:lang w:val="en-US"/>
        </w:rPr>
        <w:t xml:space="preserve"> distinction between voice object analysis and voice content analysis is relevant </w:t>
      </w:r>
      <w:r w:rsidR="00C5579D">
        <w:rPr>
          <w:lang w:val="en-US"/>
        </w:rPr>
        <w:t xml:space="preserve">to the </w:t>
      </w:r>
      <w:r w:rsidRPr="001F0EC4">
        <w:rPr>
          <w:lang w:val="en-US"/>
        </w:rPr>
        <w:t>conceptual distinction between</w:t>
      </w:r>
      <w:r w:rsidR="00C5579D">
        <w:rPr>
          <w:lang w:val="en-US"/>
        </w:rPr>
        <w:t xml:space="preserve"> the assessment of</w:t>
      </w:r>
      <w:r w:rsidRPr="001F0EC4">
        <w:rPr>
          <w:lang w:val="en-US"/>
        </w:rPr>
        <w:t xml:space="preserve"> voice naturalness </w:t>
      </w:r>
      <w:r w:rsidRPr="00E13D98">
        <w:rPr>
          <w:lang w:val="en-US"/>
        </w:rPr>
        <w:t xml:space="preserve">on </w:t>
      </w:r>
      <w:r w:rsidR="00B5238A">
        <w:rPr>
          <w:lang w:val="en-US"/>
        </w:rPr>
        <w:t xml:space="preserve">the </w:t>
      </w:r>
      <w:r w:rsidRPr="00E13D98">
        <w:rPr>
          <w:lang w:val="en-US"/>
        </w:rPr>
        <w:t xml:space="preserve">one </w:t>
      </w:r>
      <w:r w:rsidR="00EF3E58">
        <w:rPr>
          <w:lang w:val="en-US"/>
        </w:rPr>
        <w:t>hand</w:t>
      </w:r>
      <w:r w:rsidRPr="00E13D98">
        <w:rPr>
          <w:lang w:val="en-US"/>
        </w:rPr>
        <w:t xml:space="preserve"> and the assessment of the authenticity of expressed voice content on the other </w:t>
      </w:r>
      <w:r w:rsidR="00EF3E58">
        <w:rPr>
          <w:lang w:val="en-US"/>
        </w:rPr>
        <w:t>hand</w:t>
      </w:r>
      <w:r w:rsidR="00132E67">
        <w:rPr>
          <w:lang w:val="en-US"/>
        </w:rPr>
        <w:t xml:space="preserve"> (</w:t>
      </w:r>
      <w:r w:rsidR="00132E67" w:rsidRPr="00132E67">
        <w:rPr>
          <w:b/>
          <w:bCs/>
          <w:lang w:val="en-US"/>
        </w:rPr>
        <w:t>Figure 3</w:t>
      </w:r>
      <w:r w:rsidR="00132E67">
        <w:rPr>
          <w:lang w:val="en-US"/>
        </w:rPr>
        <w:t>)</w:t>
      </w:r>
      <w:r w:rsidRPr="00E13D98">
        <w:rPr>
          <w:lang w:val="en-US"/>
        </w:rPr>
        <w:t xml:space="preserve">. Assessing the </w:t>
      </w:r>
      <w:r w:rsidRPr="00E13D98">
        <w:rPr>
          <w:lang w:val="en-US"/>
        </w:rPr>
        <w:lastRenderedPageBreak/>
        <w:t>naturalness of voices is conceptually associated with the initial levels of voice object analysis, including the stages of low-level auditory analysis and the analysis of structural voice patterns. Humans presumably assess acoustic feature deviations and acoustic feature likeness as low-level naturalness assessments</w:t>
      </w:r>
      <w:r>
        <w:rPr>
          <w:lang w:val="en-US"/>
        </w:rPr>
        <w:t xml:space="preserve"> </w:t>
      </w:r>
      <w:sdt>
        <w:sdtPr>
          <w:rPr>
            <w:lang w:val="en-US"/>
          </w:rPr>
          <w:alias w:val="To edit, see citavi.com/edit"/>
          <w:tag w:val="CitaviPlaceholder#5809ca36-ddf3-4fa2-b7be-ae92b4171f9a"/>
          <w:id w:val="-244273046"/>
          <w:placeholder>
            <w:docPart w:val="DefaultPlaceholder_-1854013440"/>
          </w:placeholder>
        </w:sdtPr>
        <w:sdtEndPr/>
        <w:sdtContent>
          <w:r>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0MzczMGM2LWZjYjYtNGY0NS1iYTExLTk2OTM5OTg4ODJkZiIsIlJhbmdlTGVuZ3RoIjo0LCJSZWZlcmVuY2VJZCI6IjE5ODA4ZmE4LTc2ODItNDRkNS1hY2ZhLWQwMmY4MjIzMTlj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yIsIkNpdGF0aW9uS2V5VXBkYXRlVHlwZSI6MCwiQ29sbGFib3JhdG9ycyI6W10sIkRvaSI6IjEwLjEwOTMvY2VyY29yL2JoYWMxMjg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lBNQzk5MzA2MjEiLCJVcmlTdHJpbmciOiJodHRwczovL3d3dy5uY2JpLm5sbS5uaWguZ292L3BtYy9hcnRpY2xlcy9QTUM5OTMwNjIx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U6MjUiLCJNb2RpZmllZEJ5IjoiX0NocmlzdGluZSBOdXNzYmF1bSIsIklkIjoiNmFjNWI5YzQtYWIxYi00ZGIxLWIwYmYtMWZiYzhjZjM5YTJkIiwiTW9kaWZpZWRPbiI6IjIwMjQtMDctMjNUMTQ6MTU6MjU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kzL2NlcmNvci9iaGFjMTI4IiwiVXJpU3RyaW5nIjoiaHR0cHM6Ly9kb2kub3JnLzEwLjEwOTMvY2VyY29yL2JoYWMxMjg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jNUMTQ6MTU6MjUiLCJNb2RpZmllZEJ5IjoiX0NocmlzdGluZSBOdXNzYmF1bSIsIklkIjoiMDY3ZjVjNzMtNWVlZi00OWIwLWJmZGItNTMzN2I0MzRkNGU3IiwiTW9kaWZpZWRPbiI6IjIwMjQtMDctMjNUMTQ6MTU6MjU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NTM0ODYzNSIsIlVyaVN0cmluZyI6Imh0dHA6Ly93d3cubmNiaS5ubG0ubmloLmdvdi9wdWJtZWQvMzUzNDg2MzU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}</w:instrText>
          </w:r>
          <w:r>
            <w:rPr>
              <w:lang w:val="en-US"/>
            </w:rPr>
            <w:fldChar w:fldCharType="separate"/>
          </w:r>
          <w:r w:rsidR="008D1A57">
            <w:rPr>
              <w:lang w:val="en-US"/>
            </w:rPr>
            <w:t>[96]</w:t>
          </w:r>
          <w:r>
            <w:rPr>
              <w:lang w:val="en-US"/>
            </w:rPr>
            <w:fldChar w:fldCharType="end"/>
          </w:r>
        </w:sdtContent>
      </w:sdt>
      <w:r w:rsidRPr="00E13D98">
        <w:rPr>
          <w:lang w:val="en-US"/>
        </w:rPr>
        <w:t xml:space="preserve">, whereas assessing pattern deviations and pattern likeness concerns the assessments of natural or unnatural spectrotemporal voice profiles </w:t>
      </w:r>
      <w:sdt>
        <w:sdtPr>
          <w:rPr>
            <w:lang w:val="en-US"/>
          </w:rPr>
          <w:alias w:val="To edit, see citavi.com/edit"/>
          <w:tag w:val="CitaviPlaceholder#1935e2d2-5a6b-479a-91aa-52af1c2bbda6"/>
          <w:id w:val="1958987790"/>
          <w:placeholder>
            <w:docPart w:val="DefaultPlaceholder_-1854013440"/>
          </w:placeholder>
        </w:sdtPr>
        <w:sdtEndPr/>
        <w:sdtContent>
          <w:r>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1MDNkMGE3LTNkODMtNGExMi1iMjcyLTZmOTNlMDgzMjg4YyIsIlJhbmdlTGVuZ3RoIjo0LCJSZWZlcmVuY2VJZCI6Ijk4NDgyZmExLTVjZjMtNDE3OS05YTc4LTk0NzRlYWI3MmQ5Y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}</w:instrText>
          </w:r>
          <w:r>
            <w:rPr>
              <w:lang w:val="en-US"/>
            </w:rPr>
            <w:fldChar w:fldCharType="separate"/>
          </w:r>
          <w:r w:rsidR="008D1A57">
            <w:rPr>
              <w:lang w:val="en-US"/>
            </w:rPr>
            <w:t>[97]</w:t>
          </w:r>
          <w:r>
            <w:rPr>
              <w:lang w:val="en-US"/>
            </w:rPr>
            <w:fldChar w:fldCharType="end"/>
          </w:r>
        </w:sdtContent>
      </w:sdt>
      <w:r w:rsidRPr="00E13D98">
        <w:rPr>
          <w:lang w:val="en-US"/>
        </w:rPr>
        <w:t xml:space="preserve">. </w:t>
      </w:r>
    </w:p>
    <w:p w14:paraId="69176652" w14:textId="2C6ED991" w:rsidR="002E2F7B" w:rsidRDefault="00E13D98" w:rsidP="000D56B2">
      <w:pPr>
        <w:spacing w:line="480" w:lineRule="auto"/>
        <w:jc w:val="both"/>
        <w:rPr>
          <w:lang w:val="en-US"/>
        </w:rPr>
      </w:pPr>
      <w:commentRangeStart w:id="76"/>
      <w:r w:rsidRPr="00E13D98">
        <w:rPr>
          <w:lang w:val="en-US"/>
        </w:rPr>
        <w:t xml:space="preserve">Unlike the rooting </w:t>
      </w:r>
      <w:r w:rsidRPr="001F0EC4">
        <w:rPr>
          <w:lang w:val="en-US"/>
        </w:rPr>
        <w:t>of naturalness assessments at the process</w:t>
      </w:r>
      <w:r w:rsidR="00916250" w:rsidRPr="001F0EC4">
        <w:rPr>
          <w:lang w:val="en-US"/>
        </w:rPr>
        <w:t>ing</w:t>
      </w:r>
      <w:r w:rsidRPr="001F0EC4">
        <w:rPr>
          <w:lang w:val="en-US"/>
        </w:rPr>
        <w:t xml:space="preserve"> levels of voice feature and object analysis, authenticity assessments most likely appear at the level of voice information analysis</w:t>
      </w:r>
      <w:commentRangeEnd w:id="76"/>
      <w:r w:rsidR="00C5579D">
        <w:rPr>
          <w:rStyle w:val="Kommentarzeichen"/>
        </w:rPr>
        <w:commentReference w:id="76"/>
      </w:r>
      <w:r w:rsidRPr="001F0EC4">
        <w:rPr>
          <w:lang w:val="en-US"/>
        </w:rPr>
        <w:t xml:space="preserve">. Voices are used as carriers to </w:t>
      </w:r>
      <w:r w:rsidRPr="00E13D98">
        <w:rPr>
          <w:lang w:val="en-US"/>
        </w:rPr>
        <w:t>express communicative and social content. For example, voices are used for speech communication, emotional expressions, and to produce individual voice characteristics</w:t>
      </w:r>
      <w:ins w:id="77" w:author="Drayton, Lindsey (ELS-HBE)" w:date="2025-01-08T16:15:00Z">
        <w:r w:rsidR="00C5579D">
          <w:rPr>
            <w:lang w:val="en-US"/>
          </w:rPr>
          <w:t xml:space="preserve">. </w:t>
        </w:r>
      </w:ins>
      <w:del w:id="78" w:author="Drayton, Lindsey (ELS-HBE)" w:date="2025-01-08T16:15:00Z">
        <w:r w:rsidRPr="00E13D98" w:rsidDel="00C5579D">
          <w:rPr>
            <w:lang w:val="en-US"/>
          </w:rPr>
          <w:delText xml:space="preserve"> that are detected by cognitive and neural recognition </w:delText>
        </w:r>
        <w:r w:rsidR="00EF3E58" w:rsidDel="00C5579D">
          <w:rPr>
            <w:lang w:val="en-US"/>
          </w:rPr>
          <w:delText>mechanisms</w:delText>
        </w:r>
        <w:r w:rsidRPr="00E13D98" w:rsidDel="00C5579D">
          <w:rPr>
            <w:lang w:val="en-US"/>
          </w:rPr>
          <w:delText xml:space="preserve">. </w:delText>
        </w:r>
      </w:del>
      <w:r w:rsidRPr="00E13D98">
        <w:rPr>
          <w:lang w:val="en-US"/>
        </w:rPr>
        <w:t xml:space="preserve">Such voice content could be either spontaneous and authentic, or it could be acted and thus rather nonauthentic </w:t>
      </w:r>
      <w:sdt>
        <w:sdtPr>
          <w:rPr>
            <w:lang w:val="en-US"/>
          </w:rPr>
          <w:alias w:val="To edit, see citavi.com/edit"/>
          <w:tag w:val="CitaviPlaceholder#a6222130-0b17-4057-99fa-7c194357fb11"/>
          <w:id w:val="1564670344"/>
          <w:placeholder>
            <w:docPart w:val="DefaultPlaceholder_-1854013440"/>
          </w:placeholder>
        </w:sdtPr>
        <w:sdtEndPr/>
        <w:sdtContent>
          <w:r>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NzkwNjgxLWE3NGEtNDlkMy05MTI3LTQ1YTRjYjFhOTU0YyIsIlJhbmdlTGVuZ3RoIjo0LCJSZWZlcmVuY2VJZCI6IjgxNzBhZDI1LTU1MTUtNGRjNC1iNTkzLTgwNGRhMTQ5MGYz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}</w:instrText>
          </w:r>
          <w:r>
            <w:rPr>
              <w:lang w:val="en-US"/>
            </w:rPr>
            <w:fldChar w:fldCharType="separate"/>
          </w:r>
          <w:r w:rsidR="008D1A57">
            <w:rPr>
              <w:lang w:val="en-US"/>
            </w:rPr>
            <w:t>[98]</w:t>
          </w:r>
          <w:r>
            <w:rPr>
              <w:lang w:val="en-US"/>
            </w:rPr>
            <w:fldChar w:fldCharType="end"/>
          </w:r>
        </w:sdtContent>
      </w:sdt>
      <w:r w:rsidRPr="00E13D98">
        <w:rPr>
          <w:lang w:val="en-US"/>
        </w:rPr>
        <w:t>. This authentic/non-authentic distinction specifically also concerns person-specific identity information in voices, which could be real or fake</w:t>
      </w:r>
      <w:r>
        <w:rPr>
          <w:lang w:val="en-US"/>
        </w:rPr>
        <w:t xml:space="preserve"> </w:t>
      </w:r>
      <w:sdt>
        <w:sdtPr>
          <w:rPr>
            <w:lang w:val="en-US"/>
          </w:rPr>
          <w:alias w:val="To edit, see citavi.com/edit"/>
          <w:tag w:val="CitaviPlaceholder#c15890a5-86dd-4657-8162-d5c3e97adf88"/>
          <w:id w:val="314386727"/>
          <w:placeholder>
            <w:docPart w:val="DefaultPlaceholder_-1854013440"/>
          </w:placeholder>
        </w:sdtPr>
        <w:sdtEndPr/>
        <w:sdtContent>
          <w:r>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1YjZmZjZlLWY1MDItNDM4MS1iZTBjLTYzNzg5ODExMzRiNC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jBUMTg6MTU6Mzc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2MxNTg5MGE1LTg2ZGQtNDY1Ny04MTYyLWQ1YzNlOTdhZGY4OCIsIlRleHQiOiJbN10iLCJXQUlWZXJzaW9uIjoiNi4xMS4wLjAifQ==}</w:instrText>
          </w:r>
          <w:r>
            <w:rPr>
              <w:lang w:val="en-US"/>
            </w:rPr>
            <w:fldChar w:fldCharType="separate"/>
          </w:r>
          <w:r w:rsidR="00581C07">
            <w:rPr>
              <w:lang w:val="en-US"/>
            </w:rPr>
            <w:t>[7]</w:t>
          </w:r>
          <w:r>
            <w:rPr>
              <w:lang w:val="en-US"/>
            </w:rPr>
            <w:fldChar w:fldCharType="end"/>
          </w:r>
        </w:sdtContent>
      </w:sdt>
      <w:r w:rsidRPr="00E13D98">
        <w:rPr>
          <w:lang w:val="en-US"/>
        </w:rPr>
        <w:t>. Such authenticity assessments might be</w:t>
      </w:r>
      <w:r w:rsidR="00EF3E58">
        <w:rPr>
          <w:lang w:val="en-US"/>
        </w:rPr>
        <w:t xml:space="preserve"> </w:t>
      </w:r>
      <w:r w:rsidRPr="00E13D98">
        <w:rPr>
          <w:lang w:val="en-US"/>
        </w:rPr>
        <w:t>independent of</w:t>
      </w:r>
      <w:r w:rsidR="00EF3E58">
        <w:rPr>
          <w:lang w:val="en-US"/>
        </w:rPr>
        <w:t xml:space="preserve"> </w:t>
      </w:r>
      <w:r w:rsidRPr="00E13D98">
        <w:rPr>
          <w:lang w:val="en-US"/>
        </w:rPr>
        <w:t>natural</w:t>
      </w:r>
      <w:r w:rsidR="00EF3E58">
        <w:rPr>
          <w:lang w:val="en-US"/>
        </w:rPr>
        <w:t>ness</w:t>
      </w:r>
      <w:r w:rsidRPr="00E13D98">
        <w:rPr>
          <w:lang w:val="en-US"/>
        </w:rPr>
        <w:t xml:space="preserve"> assessments, </w:t>
      </w:r>
      <w:r w:rsidR="00EF3E58">
        <w:rPr>
          <w:lang w:val="en-US"/>
        </w:rPr>
        <w:t>although we consider the possibility of</w:t>
      </w:r>
      <w:r w:rsidRPr="00E13D98">
        <w:rPr>
          <w:lang w:val="en-US"/>
        </w:rPr>
        <w:t xml:space="preserve"> mutual influences</w:t>
      </w:r>
      <w:r w:rsidR="00EF3E58">
        <w:rPr>
          <w:lang w:val="en-US"/>
        </w:rPr>
        <w:t>. For instance, p</w:t>
      </w:r>
      <w:r w:rsidRPr="00E13D98">
        <w:rPr>
          <w:lang w:val="en-US"/>
        </w:rPr>
        <w:t xml:space="preserve">erceiving a voice as unnatural might bias non-authenticity judgments of voice content, and vice versa.  </w:t>
      </w:r>
      <w:r w:rsidR="002E2F7B">
        <w:rPr>
          <w:lang w:val="en-US"/>
        </w:rPr>
        <w:t xml:space="preserve"> </w:t>
      </w:r>
    </w:p>
    <w:p w14:paraId="1F3F3AD4" w14:textId="2EA4EA20" w:rsidR="00831DF3" w:rsidRPr="00417A8A" w:rsidRDefault="00DB4D26" w:rsidP="00543E14">
      <w:pPr>
        <w:pStyle w:val="berschrift1"/>
        <w:spacing w:line="480" w:lineRule="auto"/>
        <w:jc w:val="both"/>
        <w:rPr>
          <w:lang w:val="en-US"/>
        </w:rPr>
      </w:pPr>
      <w:bookmarkStart w:id="79" w:name="_Toc160791736"/>
      <w:r>
        <w:rPr>
          <w:lang w:val="en-US"/>
        </w:rPr>
        <w:t>Perspectives for future research</w:t>
      </w:r>
      <w:bookmarkEnd w:id="79"/>
    </w:p>
    <w:p w14:paraId="1C6BC875" w14:textId="431D5AD9" w:rsidR="006C7529" w:rsidRPr="001F0EC4" w:rsidRDefault="007D2EF6" w:rsidP="00543E14">
      <w:pPr>
        <w:spacing w:line="480" w:lineRule="auto"/>
        <w:jc w:val="both"/>
        <w:rPr>
          <w:lang w:val="en-US"/>
        </w:rPr>
      </w:pPr>
      <w:bookmarkStart w:id="80" w:name="_Hlk183021701"/>
      <w:r w:rsidRPr="001F0EC4">
        <w:rPr>
          <w:lang w:val="en-US"/>
        </w:rPr>
        <w:t xml:space="preserve">Our theoretical considerations on the processing of voice naturalness call for investigations of its time-course and underlying brain mechanisms – relative to authenticity assessment but also to other voice characteristics. Initial evidence suggests that voice naturalness affects the brain response as early as 200 </w:t>
      </w:r>
      <w:proofErr w:type="spellStart"/>
      <w:r w:rsidRPr="001F0EC4">
        <w:rPr>
          <w:lang w:val="en-US"/>
        </w:rPr>
        <w:t>ms</w:t>
      </w:r>
      <w:proofErr w:type="spellEnd"/>
      <w:r w:rsidRPr="001F0EC4">
        <w:rPr>
          <w:lang w:val="en-US"/>
        </w:rPr>
        <w:t xml:space="preserve"> after voice onset and interacts with the processing of vocal emotions </w:t>
      </w:r>
      <w:sdt>
        <w:sdtPr>
          <w:rPr>
            <w:lang w:val="en-US"/>
          </w:rPr>
          <w:alias w:val="To edit, see citavi.com/edit"/>
          <w:tag w:val="CitaviPlaceholder#e8705335-f980-4063-a643-ef51900114db"/>
          <w:id w:val="-639725330"/>
          <w:placeholder>
            <w:docPart w:val="DefaultPlaceholder_-1854013440"/>
          </w:placeholder>
        </w:sdtPr>
        <w:sdtEndPr/>
        <w:sdtContent>
          <w:r w:rsidR="006C7529"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UxZGI3ODAyLWFjNTgtNDc1MS04MDBmLWMyNjJmNzFjOTQzYSIsIlJhbmdlTGVuZ3RoIjozLCJSZWZlcmVuY2VJZCI6Ijk4MDlhMjllLTQ2ZjgtNGJkNy1hOTcyLTIwNzAzZDQ4YTNj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zNjQ2NTk2OSIsIlVyaVN0cmluZyI6Imh0dHA6Ly93d3cubmNiaS5ubG0ubmloLmdvdi9wdWJtZWQvMzY0NjU5Njk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E4Ni9zMTI5MTYtMDI0LTAzMzQxLXkiLCJVcmlTdHJpbmciOiJodHRwczovL2RvaS5vcmcvMTAuMTE4Ni9zMTI5MTYtMDI0LTAzMzQxLXkiLCJMaW5rZWRSZXNvdXJjZVN0YXR1cyI6OCwiUHJvcGVydGllcyI6eyIkaWQiOiIy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HJlZiI6IjUifX0seyIkaWQiOiIzMyIsIiR0eXBlIjoiU3dpc3NBY2FkZW1pYy5DaXRhdmkuUGVyc29uLCBTd2lzc0FjYWRlbWljLkNpdGF2aSIsIkZpcnN0TmFtZSI6IkFubmV0dCIsIkxhc3ROYW1lIjoiU2NoaXJtZXIiLCJQcm90ZWN0ZWQiOmZhbHNlLCJTZXgiOjEsIkNyZWF0ZWRCeSI6Il9DaHJpc3RpbmUiLCJDcmVhdGVkT24iOiIyMDE5LTAyLTI2VDE1OjE5OjAyIiwiTW9kaWZpZWRCeSI6Il9DaHJpc3RpbmUiLCJJZCI6ImUyZjc3MDIyLTRkY2EtNGQ1Zi05ZTkyLTg0NWViY2Q2NDQ3MyIsIk1vZGlmaWVkT24iOiIyMDE5LTAyLTI2VDE1OjE5OjAyIiwiUHJvamVjdCI6eyIkcmVmIjoiNSJ9fSx7IiRpZCI6IjM0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}</w:instrText>
          </w:r>
          <w:r w:rsidR="006C7529" w:rsidRPr="001F0EC4">
            <w:rPr>
              <w:lang w:val="en-US"/>
            </w:rPr>
            <w:fldChar w:fldCharType="separate"/>
          </w:r>
          <w:r w:rsidR="00382EDA" w:rsidRPr="001F0EC4">
            <w:rPr>
              <w:lang w:val="en-US"/>
            </w:rPr>
            <w:t>[99–101]</w:t>
          </w:r>
          <w:r w:rsidR="006C7529" w:rsidRPr="001F0EC4">
            <w:rPr>
              <w:lang w:val="en-US"/>
            </w:rPr>
            <w:fldChar w:fldCharType="end"/>
          </w:r>
        </w:sdtContent>
      </w:sdt>
      <w:r w:rsidR="006C7529" w:rsidRPr="001F0EC4">
        <w:rPr>
          <w:lang w:val="en-US"/>
        </w:rPr>
        <w:t xml:space="preserve">.  </w:t>
      </w:r>
      <w:commentRangeStart w:id="81"/>
      <w:r w:rsidR="006C7529" w:rsidRPr="001F0EC4">
        <w:rPr>
          <w:lang w:val="en-US"/>
        </w:rPr>
        <w:t xml:space="preserve">Comparably early effects have been found for authenticity assessments </w:t>
      </w:r>
      <w:sdt>
        <w:sdtPr>
          <w:rPr>
            <w:lang w:val="en-US"/>
          </w:rPr>
          <w:alias w:val="To edit, see citavi.com/edit"/>
          <w:tag w:val="CitaviPlaceholder#822ce440-db71-40c5-b31e-af5e3edbf7b4"/>
          <w:id w:val="1150954179"/>
          <w:placeholder>
            <w:docPart w:val="DefaultPlaceholder_-1854013440"/>
          </w:placeholder>
        </w:sdtPr>
        <w:sdtEndPr/>
        <w:sdtContent>
          <w:r w:rsidR="006C7529"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c5MjFmMDMyLWQ3N2ItNGI3Ni05ZTNhLTU2NjNkZTNjMTEzNSIsIlJhbmdlU3RhcnQiOjMsIlJhbmdlTGVuZ3RoIjo0LCJSZWZlcmVuY2VJZCI6IjViZTFhODUxLWQ1MTQtNDUwNy05NGFkLTc4OWYyY2Y4ODE2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}</w:instrText>
          </w:r>
          <w:r w:rsidR="006C7529" w:rsidRPr="001F0EC4">
            <w:rPr>
              <w:lang w:val="en-US"/>
            </w:rPr>
            <w:fldChar w:fldCharType="separate"/>
          </w:r>
          <w:r w:rsidR="00382EDA" w:rsidRPr="001F0EC4">
            <w:rPr>
              <w:lang w:val="en-US"/>
            </w:rPr>
            <w:t>[86,102,103]</w:t>
          </w:r>
          <w:r w:rsidR="006C7529" w:rsidRPr="001F0EC4">
            <w:rPr>
              <w:lang w:val="en-US"/>
            </w:rPr>
            <w:fldChar w:fldCharType="end"/>
          </w:r>
        </w:sdtContent>
      </w:sdt>
      <w:r w:rsidR="006C7529" w:rsidRPr="001F0EC4">
        <w:rPr>
          <w:lang w:val="en-US"/>
        </w:rPr>
        <w:t>.</w:t>
      </w:r>
      <w:commentRangeEnd w:id="81"/>
      <w:r w:rsidR="001429AD">
        <w:rPr>
          <w:rStyle w:val="Kommentarzeichen"/>
        </w:rPr>
        <w:commentReference w:id="81"/>
      </w:r>
      <w:r w:rsidR="006C7529" w:rsidRPr="001F0EC4">
        <w:rPr>
          <w:lang w:val="en-US"/>
        </w:rPr>
        <w:t xml:space="preserve">  </w:t>
      </w:r>
      <w:r w:rsidRPr="001F0EC4">
        <w:rPr>
          <w:lang w:val="en-US"/>
        </w:rPr>
        <w:t>Although the interpretability of these findings is limited due to the potential influence of acoustic confounds, they</w:t>
      </w:r>
      <w:r w:rsidR="004876E0" w:rsidRPr="001F0EC4">
        <w:rPr>
          <w:lang w:val="en-US"/>
        </w:rPr>
        <w:t xml:space="preserve"> </w:t>
      </w:r>
      <w:r w:rsidRPr="001F0EC4">
        <w:rPr>
          <w:lang w:val="en-US"/>
        </w:rPr>
        <w:t xml:space="preserve">suggest that naturalness and authenticity assessments </w:t>
      </w:r>
      <w:r w:rsidR="00BE2284" w:rsidRPr="001F0EC4">
        <w:rPr>
          <w:lang w:val="en-US"/>
        </w:rPr>
        <w:t xml:space="preserve">both </w:t>
      </w:r>
      <w:r w:rsidRPr="001F0EC4">
        <w:rPr>
          <w:lang w:val="en-US"/>
        </w:rPr>
        <w:t>are fast and fundamental parts of voice perception. However, electrophysiological insights</w:t>
      </w:r>
      <w:r w:rsidR="004876E0" w:rsidRPr="001F0EC4">
        <w:rPr>
          <w:lang w:val="en-US"/>
        </w:rPr>
        <w:t xml:space="preserve"> directly</w:t>
      </w:r>
      <w:r w:rsidRPr="001F0EC4">
        <w:rPr>
          <w:lang w:val="en-US"/>
        </w:rPr>
        <w:t xml:space="preserve"> comparing the time-course of naturalness and authenticity are elusive, as is their interplay with impressions of age, gender, or personality traits. A </w:t>
      </w:r>
      <w:r w:rsidRPr="001F0EC4">
        <w:rPr>
          <w:lang w:val="en-US"/>
        </w:rPr>
        <w:lastRenderedPageBreak/>
        <w:t>recent EEG study suggests that many first impressions formed from voices are highly intercorrelated</w:t>
      </w:r>
      <w:r w:rsidR="006C7529" w:rsidRPr="001F0EC4">
        <w:rPr>
          <w:lang w:val="en-US"/>
        </w:rPr>
        <w:t xml:space="preserve"> </w:t>
      </w:r>
      <w:sdt>
        <w:sdtPr>
          <w:rPr>
            <w:lang w:val="en-US"/>
          </w:rPr>
          <w:alias w:val="To edit, see citavi.com/edit"/>
          <w:tag w:val="CitaviPlaceholder#58a257c5-8dd3-42b8-bba0-6acf8fffb909"/>
          <w:id w:val="-2115428154"/>
          <w:placeholder>
            <w:docPart w:val="DefaultPlaceholder_-1854013440"/>
          </w:placeholder>
        </w:sdtPr>
        <w:sdtEndPr/>
        <w:sdtContent>
          <w:r w:rsidR="006C7529"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3MTY2ZGYwLWY5NzQtNGE3Ny1hYjljLWE0ZDUyYjkzZTkwOCIsIlJhbmdlTGVuZ3RoIjozLCJSZWZlcmVuY2VJZCI6IjEwMjJjYTI0LTRmMzQtNDg3NC04NWFmLTg0YjEwMGQ4NWI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czL3BuYXMuMjMxODM2MTEyMSIsIlVyaVN0cmluZyI6Imh0dHBzOi8vZG9pLm9yZy8xMC4xMDczL3BuYXMuMjMxODM2MTEyMS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yNFQxMTo1MzoxMiIsIk1vZGlmaWVkQnkiOiJfQ2hyaXN0aW5lIE51c3NiYXVtIiwiSWQiOiIzNTYzODgwMy01ODRkLTQzZmMtYTg1MS01ZDQ1MWVmMDNmYWUiLCJNb2RpZmllZE9uIjoiMjAyNC0wNy0yNFQxMTo1MzoxMi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lBNQzExMjE0MDUxIiwiVXJpU3RyaW5nIjoiaHR0cHM6Ly93d3cubmNiaS5ubG0ubmloLmdvdi9wbWMvYXJ0aWNsZXMvUE1DMTEyMTQwNTE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jRUMTE6NTM6MTIiLCJNb2RpZmllZEJ5IjoiX0NocmlzdGluZSBOdXNzYmF1bSIsIklkIjoiMTI0NDRmMjUtM2M4MC00NWE3LTgzOWEtN2ViNDEyYzkzZjliIiwiTW9kaWZpZWRPbiI6IjIwMjQtMDctMjRUMTE6NTM6MTI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zODg4OTE0NyIsIlVyaVN0cmluZyI6Imh0dHA6Ly93d3cubmNiaS5ubG0ubmloLmdvdi9wdWJtZWQvMzg4ODkxNDc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}</w:instrText>
          </w:r>
          <w:r w:rsidR="006C7529" w:rsidRPr="001F0EC4">
            <w:rPr>
              <w:lang w:val="en-US"/>
            </w:rPr>
            <w:fldChar w:fldCharType="separate"/>
          </w:r>
          <w:r w:rsidR="006C7529" w:rsidRPr="001F0EC4">
            <w:rPr>
              <w:lang w:val="en-US"/>
            </w:rPr>
            <w:t>[8]</w:t>
          </w:r>
          <w:r w:rsidR="006C7529" w:rsidRPr="001F0EC4">
            <w:rPr>
              <w:lang w:val="en-US"/>
            </w:rPr>
            <w:fldChar w:fldCharType="end"/>
          </w:r>
        </w:sdtContent>
      </w:sdt>
      <w:r w:rsidR="006C7529" w:rsidRPr="001F0EC4">
        <w:rPr>
          <w:lang w:val="en-US"/>
        </w:rPr>
        <w:t>, but for naturalness we are currently limited to behavioral data that point towards interactions with age, gender</w:t>
      </w:r>
      <w:r w:rsidR="00B5238A" w:rsidRPr="001F0EC4">
        <w:rPr>
          <w:lang w:val="en-US"/>
        </w:rPr>
        <w:t>,</w:t>
      </w:r>
      <w:r w:rsidR="006C7529" w:rsidRPr="001F0EC4">
        <w:rPr>
          <w:lang w:val="en-US"/>
        </w:rPr>
        <w:t xml:space="preserve"> and emotion perception </w:t>
      </w:r>
      <w:sdt>
        <w:sdtPr>
          <w:rPr>
            <w:lang w:val="en-US"/>
          </w:rPr>
          <w:alias w:val="To edit, see citavi.com/edit"/>
          <w:tag w:val="CitaviPlaceholder#84d2fbcd-ba4c-4718-bb7d-c6543d956181"/>
          <w:id w:val="1616789705"/>
          <w:placeholder>
            <w:docPart w:val="DefaultPlaceholder_-1854013440"/>
          </w:placeholder>
        </w:sdtPr>
        <w:sdtEndPr/>
        <w:sdtContent>
          <w:r w:rsidR="006C7529"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M2YTE5ZThiLTJlM2EtNDJkNy1hNmEyLTYyMzVhMTU3YmYzNSIsIlJhbmdlU3RhcnQiOjYsIlJhbmdlTGVuZ3RoIjo0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ExLTIwVDE4OjE1OjM3IiwiUHJvamVjdCI6eyIkcmVmIjoiNSJ9fSwiVXNlTnVtYmVyaW5nVHlwZU9mUGFyZW50RG9jdW1lbnQiOmZhbHNlfSx7IiRpZCI6IjE2IiwiJHR5cGUiOiJTd2lzc0FjYWRlbWljLkNpdGF2aS5DaXRhdGlvbnMuV29yZFBsYWNlaG9sZGVyRW50cnksIFN3aXNzQWNhZGVtaWMuQ2l0YXZpIiwiSWQiOiI4MzM2MjBkMi0yMzhjLTQwNzQtYTJkZS0xMDFkODRiY2UyNDQiLCJSYW5nZVN0YXJ0IjozLCJSYW5nZUxlbmd0aCI6MywiUmVmZXJlbmNlSWQiOiJjMGUyNjc1ZS1jZGFmLTQ1MzYtYWNlZC1lMDY1OWUzMWI1ZDQ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}</w:instrText>
          </w:r>
          <w:r w:rsidR="006C7529" w:rsidRPr="001F0EC4">
            <w:rPr>
              <w:lang w:val="en-US"/>
            </w:rPr>
            <w:fldChar w:fldCharType="separate"/>
          </w:r>
          <w:r w:rsidR="009E74B4" w:rsidRPr="001F0EC4">
            <w:rPr>
              <w:lang w:val="en-US"/>
            </w:rPr>
            <w:t>[60,63,74]</w:t>
          </w:r>
          <w:r w:rsidR="006C7529" w:rsidRPr="001F0EC4">
            <w:rPr>
              <w:lang w:val="en-US"/>
            </w:rPr>
            <w:fldChar w:fldCharType="end"/>
          </w:r>
        </w:sdtContent>
      </w:sdt>
      <w:r w:rsidR="006C7529" w:rsidRPr="001F0EC4">
        <w:rPr>
          <w:lang w:val="en-US"/>
        </w:rPr>
        <w:t>.</w:t>
      </w:r>
      <w:bookmarkEnd w:id="80"/>
      <w:r w:rsidR="006C7529" w:rsidRPr="001F0EC4">
        <w:rPr>
          <w:lang w:val="en-US"/>
        </w:rPr>
        <w:t xml:space="preserve"> </w:t>
      </w:r>
      <w:r w:rsidRPr="001F0EC4">
        <w:rPr>
          <w:lang w:val="en-US"/>
        </w:rPr>
        <w:t>In a broad sense, naturalness impressions are always formed against a specific context, whether that context refers to the voice itself or the properties of the interaction. Accordingly,</w:t>
      </w:r>
      <w:r w:rsidR="00D15012">
        <w:rPr>
          <w:lang w:val="en-US"/>
        </w:rPr>
        <w:t xml:space="preserve"> whether</w:t>
      </w:r>
      <w:r w:rsidRPr="001F0EC4">
        <w:rPr>
          <w:lang w:val="en-US"/>
        </w:rPr>
        <w:t xml:space="preserve"> the same voice is assessed in an all-human or </w:t>
      </w:r>
      <w:r w:rsidR="00D15012" w:rsidRPr="001F0EC4">
        <w:rPr>
          <w:lang w:val="en-US"/>
        </w:rPr>
        <w:t xml:space="preserve">human-machine interaction </w:t>
      </w:r>
      <w:r w:rsidRPr="001F0EC4">
        <w:rPr>
          <w:lang w:val="en-US"/>
        </w:rPr>
        <w:t>context could make a crucial difference.</w:t>
      </w:r>
    </w:p>
    <w:p w14:paraId="52B91DD3" w14:textId="3A92DDFC" w:rsidR="0065498F" w:rsidRDefault="009E74B4" w:rsidP="00543E14">
      <w:pPr>
        <w:spacing w:line="480" w:lineRule="auto"/>
        <w:jc w:val="both"/>
        <w:rPr>
          <w:lang w:val="en-US"/>
        </w:rPr>
      </w:pPr>
      <w:r w:rsidRPr="001F0EC4">
        <w:rPr>
          <w:lang w:val="en-US"/>
        </w:rPr>
        <w:t>In that vein</w:t>
      </w:r>
      <w:r w:rsidR="00DC0779" w:rsidRPr="001F0EC4">
        <w:rPr>
          <w:lang w:val="en-US"/>
        </w:rPr>
        <w:t>, w</w:t>
      </w:r>
      <w:r w:rsidR="001F6815" w:rsidRPr="001F0EC4">
        <w:rPr>
          <w:lang w:val="en-US"/>
        </w:rPr>
        <w:t xml:space="preserve">hile this article focuses on understanding naturalness in voices from an interdisciplinary perspective, we wish to emphasize the multisensory perspective of naturalness research. In fact, substantial research in the domain of faces has compared the perceived naturalness or realism </w:t>
      </w:r>
      <w:r w:rsidR="00311198" w:rsidRPr="001F0EC4">
        <w:rPr>
          <w:lang w:val="en-US"/>
        </w:rPr>
        <w:t xml:space="preserve">of synthesized versus real </w:t>
      </w:r>
      <w:r w:rsidR="00311198">
        <w:rPr>
          <w:lang w:val="en-US"/>
        </w:rPr>
        <w:t>faces (for a systematic review and meta-analysis, see</w:t>
      </w:r>
      <w:r w:rsidR="00335405">
        <w:rPr>
          <w:lang w:val="en-US"/>
        </w:rPr>
        <w:t xml:space="preserve"> </w:t>
      </w:r>
      <w:sdt>
        <w:sdtPr>
          <w:rPr>
            <w:lang w:val="en-US"/>
          </w:rPr>
          <w:alias w:val="To edit, see citavi.com/edit"/>
          <w:tag w:val="CitaviPlaceholder#e6a4cae5-297e-488b-90e2-6dc982e3b9ff"/>
          <w:id w:val="2096905476"/>
          <w:placeholder>
            <w:docPart w:val="DefaultPlaceholder_-1854013440"/>
          </w:placeholder>
        </w:sdtPr>
        <w:sdtEndPr/>
        <w:sdtContent>
          <w:r w:rsidR="00335405">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5NWVmMDViLTdjNTUtNDA1MC05YmUyLTI2MTMxMDZhMzMwZiIsIlJhbmdlTGVuZ3RoIjo1LCJSZWZlcmVuY2VJZCI6IjNlMTI1NjAyLWMxYmQtNDRhZS1hZjk3LThlZWI5NjUxNTQ1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xNi9qLmNoYnIuMjAyMy4xMDAyODMiLCJVcmlTdHJpbmciOiJodHRwczovL2RvaS5vcmcvMTAuMTAxNi9qLmNoYnIuMjAyMy4xMDAyODM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}</w:instrText>
          </w:r>
          <w:r w:rsidR="00335405">
            <w:rPr>
              <w:lang w:val="en-US"/>
            </w:rPr>
            <w:fldChar w:fldCharType="separate"/>
          </w:r>
          <w:r w:rsidR="00382EDA">
            <w:rPr>
              <w:lang w:val="en-US"/>
            </w:rPr>
            <w:t>[104]</w:t>
          </w:r>
          <w:r w:rsidR="00335405">
            <w:rPr>
              <w:lang w:val="en-US"/>
            </w:rPr>
            <w:fldChar w:fldCharType="end"/>
          </w:r>
        </w:sdtContent>
      </w:sdt>
      <w:r w:rsidR="00335405">
        <w:rPr>
          <w:lang w:val="en-US"/>
        </w:rPr>
        <w:t>)</w:t>
      </w:r>
      <w:r w:rsidR="001F6815">
        <w:rPr>
          <w:lang w:val="en-US"/>
        </w:rPr>
        <w:t xml:space="preserve">. </w:t>
      </w:r>
      <w:r w:rsidR="00E63E52">
        <w:rPr>
          <w:lang w:val="en-US"/>
        </w:rPr>
        <w:t>R</w:t>
      </w:r>
      <w:r w:rsidR="000F5E5B" w:rsidRPr="000F5E5B">
        <w:rPr>
          <w:lang w:val="en-US"/>
        </w:rPr>
        <w:t xml:space="preserve">ecent research </w:t>
      </w:r>
      <w:r w:rsidR="00311198">
        <w:rPr>
          <w:lang w:val="en-US"/>
        </w:rPr>
        <w:t xml:space="preserve">even </w:t>
      </w:r>
      <w:r w:rsidR="000F5E5B" w:rsidRPr="000F5E5B">
        <w:rPr>
          <w:lang w:val="en-US"/>
        </w:rPr>
        <w:t>demonstrated conditions in which synthesized faces can be perceived as more human than genuine human faces</w:t>
      </w:r>
      <w:r w:rsidR="00E63E52">
        <w:rPr>
          <w:lang w:val="en-US"/>
        </w:rPr>
        <w:t>. Moreover</w:t>
      </w:r>
      <w:r w:rsidR="000F5E5B" w:rsidRPr="000F5E5B">
        <w:rPr>
          <w:lang w:val="en-US"/>
        </w:rPr>
        <w:t xml:space="preserve">, </w:t>
      </w:r>
      <w:r w:rsidR="00E63E52">
        <w:rPr>
          <w:lang w:val="en-US"/>
        </w:rPr>
        <w:t xml:space="preserve">an </w:t>
      </w:r>
      <w:r w:rsidR="00F2662A">
        <w:rPr>
          <w:lang w:val="en-US"/>
        </w:rPr>
        <w:t>attempt to</w:t>
      </w:r>
      <w:r w:rsidR="000F5E5B" w:rsidRPr="000F5E5B">
        <w:rPr>
          <w:lang w:val="en-US"/>
        </w:rPr>
        <w:t xml:space="preserve"> identify the visual features that trigger such a paradoxical facial “hyperrealism” effect </w:t>
      </w:r>
      <w:r w:rsidR="00F2662A">
        <w:rPr>
          <w:lang w:val="en-US"/>
        </w:rPr>
        <w:t xml:space="preserve">suggested contributions of typicality, familiarity, attractiveness and low memorability </w:t>
      </w:r>
      <w:sdt>
        <w:sdtPr>
          <w:rPr>
            <w:lang w:val="en-US"/>
          </w:rPr>
          <w:alias w:val="To edit, see citavi.com/edit"/>
          <w:tag w:val="CitaviPlaceholder#d3b644da-d746-42cf-8cce-10345577de1d"/>
          <w:id w:val="-156311567"/>
          <w:placeholder>
            <w:docPart w:val="DefaultPlaceholder_-1854013440"/>
          </w:placeholder>
        </w:sdtPr>
        <w:sdtEndPr/>
        <w:sdtContent>
          <w:r w:rsidR="00335405">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k0YTUwYjQ4LWQzYzMtNDUwNC1iYjdmLTdlMTlhYzUyOWQ4MyIsIlJhbmdlTGVuZ3RoIjo1LCJSZWZlcmVuY2VJZCI6ImFhNmE2YzRlLWEwNzMtNGQ4MS1hMTVmLTViMmJkZjdmYWJk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5NTUzODQiLCJVcmlTdHJpbmciOiJodHRwOi8vd3d3Lm5jYmkubmxtLm5paC5nb3YvcHVibWVkLzM3OTU1Mzg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IwVDE2OjQwOjQwIiwiTW9kaWZpZWRCeSI6Il9DaHJpc3RpbmUgTnVzc2JhdW0iLCJJZCI6ImNiYmUzMjU4LTAxY2YtNDNmMS04NDRjLTQ2YTIwNjdlZmQ1ZSIsIk1vZGlmaWVkT24iOiIyMDI0LTA3LTIwVDE2OjQwOjQw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E3Ny8wOTU2Nzk3NjIzMTIwNzA5NSIsIlVyaVN0cmluZyI6Imh0dHBzOi8vZG9pLm9yZy8xMC4xMTc3LzA5NTY3OTc2MjMxMjA3MDk1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}</w:instrText>
          </w:r>
          <w:r w:rsidR="00335405">
            <w:rPr>
              <w:lang w:val="en-US"/>
            </w:rPr>
            <w:fldChar w:fldCharType="separate"/>
          </w:r>
          <w:r w:rsidR="00382EDA">
            <w:rPr>
              <w:lang w:val="en-US"/>
            </w:rPr>
            <w:t>[105]</w:t>
          </w:r>
          <w:r w:rsidR="00335405">
            <w:rPr>
              <w:lang w:val="en-US"/>
            </w:rPr>
            <w:fldChar w:fldCharType="end"/>
          </w:r>
        </w:sdtContent>
      </w:sdt>
      <w:r w:rsidR="00335405">
        <w:rPr>
          <w:lang w:val="en-US"/>
        </w:rPr>
        <w:t xml:space="preserve">. </w:t>
      </w:r>
      <w:r w:rsidR="00F2662A">
        <w:rPr>
          <w:lang w:val="en-US"/>
        </w:rPr>
        <w:t xml:space="preserve">Although this interpretation was based on qualitative reports and </w:t>
      </w:r>
      <w:r w:rsidR="00E63E52">
        <w:rPr>
          <w:lang w:val="en-US"/>
        </w:rPr>
        <w:t>requires</w:t>
      </w:r>
      <w:r w:rsidR="00F2662A">
        <w:rPr>
          <w:lang w:val="en-US"/>
        </w:rPr>
        <w:t xml:space="preserve"> converging evidence, </w:t>
      </w:r>
      <w:r w:rsidR="001429AD">
        <w:rPr>
          <w:lang w:val="en-US"/>
        </w:rPr>
        <w:t xml:space="preserve">such </w:t>
      </w:r>
      <w:r w:rsidR="00F2662A">
        <w:rPr>
          <w:lang w:val="en-US"/>
        </w:rPr>
        <w:t xml:space="preserve">research can </w:t>
      </w:r>
      <w:r w:rsidR="00E63E52">
        <w:rPr>
          <w:lang w:val="en-US"/>
        </w:rPr>
        <w:t xml:space="preserve">inspire </w:t>
      </w:r>
      <w:r w:rsidR="001429AD">
        <w:rPr>
          <w:lang w:val="en-US"/>
        </w:rPr>
        <w:t xml:space="preserve">the </w:t>
      </w:r>
      <w:r w:rsidR="00E63E52">
        <w:rPr>
          <w:lang w:val="en-US"/>
        </w:rPr>
        <w:t xml:space="preserve">systematic search for </w:t>
      </w:r>
      <w:r w:rsidR="00E63E52" w:rsidRPr="000F5E5B">
        <w:rPr>
          <w:lang w:val="en-US"/>
        </w:rPr>
        <w:t xml:space="preserve">commonalities </w:t>
      </w:r>
      <w:r w:rsidR="00E63E52">
        <w:rPr>
          <w:lang w:val="en-US"/>
        </w:rPr>
        <w:t>or</w:t>
      </w:r>
      <w:r w:rsidR="00E63E52" w:rsidRPr="000F5E5B">
        <w:rPr>
          <w:lang w:val="en-US"/>
        </w:rPr>
        <w:t xml:space="preserve"> differences between </w:t>
      </w:r>
      <w:r w:rsidR="00E63E52">
        <w:rPr>
          <w:lang w:val="en-US"/>
        </w:rPr>
        <w:t xml:space="preserve">mechanisms that trigger </w:t>
      </w:r>
      <w:r w:rsidR="001429AD">
        <w:rPr>
          <w:lang w:val="en-US"/>
        </w:rPr>
        <w:t xml:space="preserve">judgments of </w:t>
      </w:r>
      <w:r w:rsidR="00E63E52" w:rsidRPr="000F5E5B">
        <w:rPr>
          <w:lang w:val="en-US"/>
        </w:rPr>
        <w:t xml:space="preserve">voice </w:t>
      </w:r>
      <w:r w:rsidR="00DF72BD">
        <w:rPr>
          <w:lang w:val="en-US"/>
        </w:rPr>
        <w:t>or</w:t>
      </w:r>
      <w:r w:rsidR="00E63E52" w:rsidRPr="000F5E5B">
        <w:rPr>
          <w:lang w:val="en-US"/>
        </w:rPr>
        <w:t xml:space="preserve"> face naturalness</w:t>
      </w:r>
      <w:r w:rsidR="00E63E52">
        <w:rPr>
          <w:lang w:val="en-US"/>
        </w:rPr>
        <w:t xml:space="preserve">. Ultimately, we believe that naturalness research should also systematically consider </w:t>
      </w:r>
      <w:r w:rsidR="000F5E5B" w:rsidRPr="000F5E5B">
        <w:rPr>
          <w:lang w:val="en-US"/>
        </w:rPr>
        <w:t>interactions between vocal and visual aspects of naturalness</w:t>
      </w:r>
      <w:r w:rsidR="00DF72BD">
        <w:rPr>
          <w:lang w:val="en-US"/>
        </w:rPr>
        <w:t xml:space="preserve"> in combination</w:t>
      </w:r>
      <w:r w:rsidR="009A6D9E">
        <w:rPr>
          <w:lang w:val="en-US"/>
        </w:rPr>
        <w:t xml:space="preserve">. </w:t>
      </w:r>
      <w:r w:rsidR="0065498F">
        <w:rPr>
          <w:lang w:val="en-US"/>
        </w:rPr>
        <w:t>Indeed, accumulating evidence suggests a complex interplay of visual appearance</w:t>
      </w:r>
      <w:r w:rsidR="00157328">
        <w:rPr>
          <w:lang w:val="en-US"/>
        </w:rPr>
        <w:t>,</w:t>
      </w:r>
      <w:r w:rsidR="0065498F">
        <w:rPr>
          <w:lang w:val="en-US"/>
        </w:rPr>
        <w:t xml:space="preserve"> vocal features</w:t>
      </w:r>
      <w:r w:rsidR="00345124">
        <w:rPr>
          <w:lang w:val="en-US"/>
        </w:rPr>
        <w:t>,</w:t>
      </w:r>
      <w:r w:rsidR="00157328">
        <w:rPr>
          <w:lang w:val="en-US"/>
        </w:rPr>
        <w:t xml:space="preserve"> behavior</w:t>
      </w:r>
      <w:r w:rsidR="00345124">
        <w:rPr>
          <w:lang w:val="en-US"/>
        </w:rPr>
        <w:t xml:space="preserve"> and the interactional context </w:t>
      </w:r>
      <w:r w:rsidR="0065498F">
        <w:rPr>
          <w:lang w:val="en-US"/>
        </w:rPr>
        <w:t xml:space="preserve">for the acceptance of virtual agents </w:t>
      </w:r>
      <w:sdt>
        <w:sdtPr>
          <w:rPr>
            <w:lang w:val="en-US"/>
          </w:rPr>
          <w:alias w:val="To edit, see citavi.com/edit"/>
          <w:tag w:val="CitaviPlaceholder#2509ebbc-badb-4b8e-ac11-7b2055c5ef69"/>
          <w:id w:val="1195733660"/>
          <w:placeholder>
            <w:docPart w:val="DefaultPlaceholder_-1854013440"/>
          </w:placeholder>
        </w:sdtPr>
        <w:sdtEndPr/>
        <w:sdtContent>
          <w:r w:rsidR="0065498F">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4NjEzN2MyLWRmMTctNDQ5Yi05Njc1LTVkN2Q3MWVkMDI4MyIsIlJhbmdlU3RhcnQiOjksIlJhbmdlTGVuZ3RoIjo0LCJSZWZlcmVuY2VJZCI6ImRlZWYxM2Q2LTBiNjktNDk0MC05YzlkLWM1MzE4MzM2OGY4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}</w:instrText>
          </w:r>
          <w:r w:rsidR="0065498F">
            <w:rPr>
              <w:lang w:val="en-US"/>
            </w:rPr>
            <w:fldChar w:fldCharType="separate"/>
          </w:r>
          <w:r w:rsidR="00382EDA">
            <w:rPr>
              <w:lang w:val="en-US"/>
            </w:rPr>
            <w:t>[28,31–33,106–113]</w:t>
          </w:r>
          <w:r w:rsidR="0065498F">
            <w:rPr>
              <w:lang w:val="en-US"/>
            </w:rPr>
            <w:fldChar w:fldCharType="end"/>
          </w:r>
        </w:sdtContent>
      </w:sdt>
      <w:r w:rsidR="0065498F">
        <w:rPr>
          <w:lang w:val="en-US"/>
        </w:rPr>
        <w:t xml:space="preserve">. </w:t>
      </w:r>
    </w:p>
    <w:p w14:paraId="42A97F9E" w14:textId="69A57CF8" w:rsidR="00321142" w:rsidRPr="00321142" w:rsidRDefault="00417A8A" w:rsidP="00543E14">
      <w:pPr>
        <w:tabs>
          <w:tab w:val="right" w:pos="9072"/>
        </w:tabs>
        <w:spacing w:line="480" w:lineRule="auto"/>
        <w:jc w:val="both"/>
        <w:rPr>
          <w:lang w:val="en-US"/>
        </w:rPr>
      </w:pPr>
      <w:r>
        <w:rPr>
          <w:lang w:val="en-US"/>
        </w:rPr>
        <w:tab/>
      </w:r>
      <w:r w:rsidR="00321142">
        <w:rPr>
          <w:lang w:val="en-US"/>
        </w:rPr>
        <w:t xml:space="preserve">Beyond humans, vocalizations are abundant in the animal kingdom. </w:t>
      </w:r>
      <w:r w:rsidR="00E06BEF">
        <w:rPr>
          <w:lang w:val="en-US"/>
        </w:rPr>
        <w:t>M</w:t>
      </w:r>
      <w:r w:rsidR="00321142" w:rsidRPr="00321142">
        <w:rPr>
          <w:lang w:val="en-US"/>
        </w:rPr>
        <w:t xml:space="preserve">any animals can manipulate and adapt their vocal calls to specific situations or needs. </w:t>
      </w:r>
      <w:r w:rsidR="004F3B86" w:rsidRPr="00321142">
        <w:rPr>
          <w:lang w:val="en-US"/>
        </w:rPr>
        <w:t>For instance, birds living in urban environments modify their song in frequency or amplitude, to avoid masking by constant anthropogenic noise</w:t>
      </w:r>
      <w:r w:rsidR="00321142" w:rsidRPr="00321142">
        <w:rPr>
          <w:lang w:val="en-US"/>
        </w:rPr>
        <w:t xml:space="preserve"> </w:t>
      </w:r>
      <w:sdt>
        <w:sdtPr>
          <w:rPr>
            <w:lang w:val="en-US"/>
          </w:rPr>
          <w:alias w:val="To edit, see citavi.com/edit"/>
          <w:tag w:val="CitaviPlaceholder#ec4bf9fe-401a-4bc0-83e1-26d93e768ff2"/>
          <w:id w:val="-983693452"/>
          <w:placeholder>
            <w:docPart w:val="DefaultPlaceholder_-1854013440"/>
          </w:placeholder>
        </w:sdtPr>
        <w:sdtEndPr/>
        <w:sdtContent>
          <w:r w:rsidR="00226C63">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5YWUzZjEwLTFlZDUtNDdhMS1iNTJmLTE4OTAxZGJhNzM1MCIsIlJhbmdlTGVuZ3RoIjo1LCJSZWZlcmVuY2VJZCI6IjBmNzI4MDFmLTMyODktNDQ4ZS05OTRhLTMwYmNkNTFhYjFm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jIzMjc5MzgyIiwiVXJpU3RyaW5nIjoiaHR0cDovL3d3dy5uY2JpLm5sbS5uaWguZ292L3B1Ym1lZC8yMzI3OTM4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}</w:instrText>
          </w:r>
          <w:r w:rsidR="00226C63">
            <w:rPr>
              <w:lang w:val="en-US"/>
            </w:rPr>
            <w:fldChar w:fldCharType="separate"/>
          </w:r>
          <w:r w:rsidR="00382EDA">
            <w:rPr>
              <w:lang w:val="en-US"/>
            </w:rPr>
            <w:t>[114]</w:t>
          </w:r>
          <w:r w:rsidR="00226C63">
            <w:rPr>
              <w:lang w:val="en-US"/>
            </w:rPr>
            <w:fldChar w:fldCharType="end"/>
          </w:r>
        </w:sdtContent>
      </w:sdt>
      <w:r w:rsidR="00321142" w:rsidRPr="00321142">
        <w:rPr>
          <w:lang w:val="en-US"/>
        </w:rPr>
        <w:t xml:space="preserve">. </w:t>
      </w:r>
      <w:r w:rsidR="004F3B86" w:rsidRPr="00321142">
        <w:rPr>
          <w:lang w:val="en-US"/>
        </w:rPr>
        <w:t>While this reduce</w:t>
      </w:r>
      <w:r w:rsidR="004F3B86">
        <w:rPr>
          <w:lang w:val="en-US"/>
        </w:rPr>
        <w:t>s</w:t>
      </w:r>
      <w:r w:rsidR="004F3B86" w:rsidRPr="00321142">
        <w:rPr>
          <w:lang w:val="en-US"/>
        </w:rPr>
        <w:t xml:space="preserve"> </w:t>
      </w:r>
      <w:r w:rsidR="001429AD">
        <w:rPr>
          <w:lang w:val="en-US"/>
        </w:rPr>
        <w:t xml:space="preserve">the </w:t>
      </w:r>
      <w:r w:rsidR="004F3B86" w:rsidRPr="00321142">
        <w:rPr>
          <w:lang w:val="en-US"/>
        </w:rPr>
        <w:t>risk of not being heard by conspecifics, the degree to which such urban-induced changes to natural pattern</w:t>
      </w:r>
      <w:r w:rsidR="004F3B86">
        <w:rPr>
          <w:lang w:val="en-US"/>
        </w:rPr>
        <w:t>s</w:t>
      </w:r>
      <w:r w:rsidR="004F3B86" w:rsidRPr="00321142">
        <w:rPr>
          <w:lang w:val="en-US"/>
        </w:rPr>
        <w:t xml:space="preserve"> of vocalization may have other consequences to communication seems </w:t>
      </w:r>
      <w:r w:rsidR="004F3B86" w:rsidRPr="00321142">
        <w:rPr>
          <w:lang w:val="en-US"/>
        </w:rPr>
        <w:lastRenderedPageBreak/>
        <w:t>unclear at present. We imagine that, with appropriate adaptations, the present taxonomy could be useful to promote an understand</w:t>
      </w:r>
      <w:r w:rsidR="004F3B86">
        <w:rPr>
          <w:lang w:val="en-US"/>
        </w:rPr>
        <w:t>ing</w:t>
      </w:r>
      <w:r w:rsidR="004F3B86" w:rsidRPr="00321142">
        <w:rPr>
          <w:lang w:val="en-US"/>
        </w:rPr>
        <w:t xml:space="preserve"> of animal voice naturalness as well.</w:t>
      </w:r>
    </w:p>
    <w:p w14:paraId="522F99E1" w14:textId="2F5AD6A7" w:rsidR="00DB46E0" w:rsidRDefault="00382EDA" w:rsidP="000D56B2">
      <w:pPr>
        <w:spacing w:line="480" w:lineRule="auto"/>
        <w:jc w:val="both"/>
        <w:rPr>
          <w:lang w:val="en-US"/>
        </w:rPr>
      </w:pPr>
      <w:r>
        <w:rPr>
          <w:lang w:val="en-US"/>
        </w:rPr>
        <w:t>Finally</w:t>
      </w:r>
      <w:r w:rsidR="002D6C92">
        <w:rPr>
          <w:lang w:val="en-US"/>
        </w:rPr>
        <w:t xml:space="preserve">, very recent fMRI research has </w:t>
      </w:r>
      <w:r w:rsidR="00B54716">
        <w:rPr>
          <w:lang w:val="en-US"/>
        </w:rPr>
        <w:t xml:space="preserve">uncovered a cortical-striatal </w:t>
      </w:r>
      <w:r w:rsidR="002D6C92">
        <w:rPr>
          <w:lang w:val="en-US"/>
        </w:rPr>
        <w:t xml:space="preserve">brain </w:t>
      </w:r>
      <w:r w:rsidR="00B54716">
        <w:rPr>
          <w:lang w:val="en-US"/>
        </w:rPr>
        <w:t xml:space="preserve">network that is involved when listeners try to distinguish deepfake from real speaker identities </w:t>
      </w:r>
      <w:sdt>
        <w:sdtPr>
          <w:rPr>
            <w:lang w:val="en-US"/>
          </w:rPr>
          <w:alias w:val="To edit, see citavi.com/edit"/>
          <w:tag w:val="CitaviPlaceholder#75fda5bd-dfda-4c74-a3ec-1efb71ec6c8e"/>
          <w:id w:val="1460768764"/>
          <w:placeholder>
            <w:docPart w:val="DefaultPlaceholder_-1854013440"/>
          </w:placeholder>
        </w:sdtPr>
        <w:sdtEndPr/>
        <w:sdtContent>
          <w:r w:rsidR="00335405">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0Y2E2ZTFiLTg1YmYtNGQ0MS1iZDc1LTAzY2E0MmVkMGM0OSIsIlJhbmdlTGVuZ3RoIjozLCJSZWZlcmVuY2VJZCI6IjNlZTU1YzAyLWJmMTYtNDVhMi1hYjg0LTI1ZGU1YzAzNmI2N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lBNQzExMTY2OTE5IiwiVXJpU3RyaW5nIjoiaHR0cHM6Ly93d3cubmNiaS5ubG0ubmloLmdvdi9wbWMvYXJ0aWNsZXMvUE1DMTExNjY5MTk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QtMDctMDlUMDc6MTU6MDkiLCJNb2RpZmllZEJ5IjoiX0NocmlzdGluZSBOdXNzYmF1bSIsIklkIjoiMzI1ZjdmOTQtZGY1Yi00YTE1LWJlNDUtMTE4YzA5ZDllMjMzIiwiTW9kaWZpZWRPbiI6IjIwMjQtMDctMDlUMDc6MTU6MDk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IzODg2MjgwOCIsIlVyaVN0cmluZyI6Imh0dHA6Ly93d3cubmNiaS5ubG0ubmloLmdvdi9wdWJtZWQvMzg4NjI4MDg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ctMDlUMDc6MTU6MDkiLCJNb2RpZmllZEJ5IjoiX0NocmlzdGluZSBOdXNzYmF1bSIsIklkIjoiMzU0YzQ0N2MtNmIyNi00YTBlLTk2OGUtZDZhYWNiMjkxZWYwIiwiTW9kaWZpZWRPbiI6IjIwMjQtMDctMDlUMDc6MTU6MDk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xMC4xMDM4L3M0MjAwMy0wMjQtMDYzNzItNiIsIlVyaVN0cmluZyI6Imh0dHBzOi8vZG9pLm9yZy8xMC4xMDM4L3M0MjAwMy0wMjQtMDYzNzItNiIsIkxpbmtlZFJlc291cmNlU3RhdHVzIjo4LCJQcm9wZXJ0aWVzIjp7IiRpZCI6IjE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}</w:instrText>
          </w:r>
          <w:r w:rsidR="00335405">
            <w:rPr>
              <w:lang w:val="en-US"/>
            </w:rPr>
            <w:fldChar w:fldCharType="separate"/>
          </w:r>
          <w:r w:rsidR="00581C07">
            <w:rPr>
              <w:lang w:val="en-US"/>
            </w:rPr>
            <w:t>[7]</w:t>
          </w:r>
          <w:r w:rsidR="00335405">
            <w:rPr>
              <w:lang w:val="en-US"/>
            </w:rPr>
            <w:fldChar w:fldCharType="end"/>
          </w:r>
        </w:sdtContent>
      </w:sdt>
      <w:r w:rsidR="00335405">
        <w:rPr>
          <w:lang w:val="en-US"/>
        </w:rPr>
        <w:t>.</w:t>
      </w:r>
      <w:r w:rsidR="000F5E5B" w:rsidRPr="000F5E5B">
        <w:rPr>
          <w:lang w:val="en-US"/>
        </w:rPr>
        <w:t xml:space="preserve"> </w:t>
      </w:r>
      <w:r w:rsidR="00AD2679">
        <w:rPr>
          <w:lang w:val="en-US"/>
        </w:rPr>
        <w:t xml:space="preserve">Such research is relevant also because the </w:t>
      </w:r>
      <w:r w:rsidR="000F5E5B" w:rsidRPr="000F5E5B">
        <w:rPr>
          <w:lang w:val="en-US"/>
        </w:rPr>
        <w:t xml:space="preserve">accelerating spread of misinformation via social media </w:t>
      </w:r>
      <w:r w:rsidR="00D60DC6">
        <w:rPr>
          <w:lang w:val="en-US"/>
        </w:rPr>
        <w:t>is now considered a major problem which compromises societal cohesion</w:t>
      </w:r>
      <w:r w:rsidR="00335405">
        <w:rPr>
          <w:lang w:val="en-US"/>
        </w:rPr>
        <w:t xml:space="preserve"> </w:t>
      </w:r>
      <w:sdt>
        <w:sdtPr>
          <w:rPr>
            <w:lang w:val="en-US"/>
          </w:rPr>
          <w:alias w:val="To edit, see citavi.com/edit"/>
          <w:tag w:val="CitaviPlaceholder#6310555b-f58a-4460-9133-1894f6a9a029"/>
          <w:id w:val="-1491778995"/>
          <w:placeholder>
            <w:docPart w:val="DefaultPlaceholder_-1854013440"/>
          </w:placeholder>
        </w:sdtPr>
        <w:sdtEndPr/>
        <w:sdtContent>
          <w:r w:rsidR="00335405">
            <w:rPr>
              <w:lang w:val="en-US"/>
            </w:rPr>
            <w:fldChar w:fldCharType="begin"/>
          </w:r>
          <w:r w:rsidR="00AC5DAB">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mZWJlNTdlLWVkMDUtNGZlOS1iYmZiLWMwZjQ2NWQ0MTRlZiIsIlJhbmdlTGVuZ3RoIjozLCJSZWZlcmVuY2VJZCI6ImZkNzlhNmY3LTkxYTQtNGQ0MS05MzhiLWI4N2YxODM0NWYx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d29ybGRjYXQub3JnL29jbGMvMTM3Mzk1OTIyOCIsIlVyaVN0cmluZyI6Imh0dHA6Ly93d3cud29ybGRjYXQub3JnL29jbGMvMTM3Mzk1OTIyOC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xODYvczQwNTM3LTAyNC0wMDg5NC13IiwiVXJpU3RyaW5nIjoiaHR0cHM6Ly9kb2kub3JnLzEwLjExODYvczQwNTM3LTAyNC0wMDg5NC13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}</w:instrText>
          </w:r>
          <w:r w:rsidR="00335405">
            <w:rPr>
              <w:lang w:val="en-US"/>
            </w:rPr>
            <w:fldChar w:fldCharType="separate"/>
          </w:r>
          <w:r w:rsidR="006C7529">
            <w:rPr>
              <w:lang w:val="en-US"/>
            </w:rPr>
            <w:t>[69,115]</w:t>
          </w:r>
          <w:r w:rsidR="00335405">
            <w:rPr>
              <w:lang w:val="en-US"/>
            </w:rPr>
            <w:fldChar w:fldCharType="end"/>
          </w:r>
        </w:sdtContent>
      </w:sdt>
      <w:r w:rsidR="00335405">
        <w:rPr>
          <w:lang w:val="en-US"/>
        </w:rPr>
        <w:t>.</w:t>
      </w:r>
      <w:r w:rsidR="00D60DC6">
        <w:rPr>
          <w:lang w:val="en-US"/>
        </w:rPr>
        <w:t xml:space="preserve"> While large-scale misinformation is still mostly text-based</w:t>
      </w:r>
      <w:r w:rsidR="000F5E5B" w:rsidRPr="000F5E5B">
        <w:rPr>
          <w:lang w:val="en-US"/>
        </w:rPr>
        <w:t xml:space="preserve"> </w:t>
      </w:r>
      <w:r w:rsidR="00D60DC6">
        <w:rPr>
          <w:lang w:val="en-US"/>
        </w:rPr>
        <w:t xml:space="preserve">as of today, </w:t>
      </w:r>
      <w:r w:rsidR="000F5E5B" w:rsidRPr="000F5E5B">
        <w:rPr>
          <w:lang w:val="en-US"/>
        </w:rPr>
        <w:t>next-generation deepfakes likely will be even more efficient vehicles of misinformation</w:t>
      </w:r>
      <w:r w:rsidR="0029535F">
        <w:rPr>
          <w:lang w:val="en-US"/>
        </w:rPr>
        <w:t>.</w:t>
      </w:r>
      <w:r w:rsidR="000F5E5B" w:rsidRPr="000F5E5B">
        <w:rPr>
          <w:lang w:val="en-US"/>
        </w:rPr>
        <w:t xml:space="preserve"> </w:t>
      </w:r>
      <w:r w:rsidR="0029535F">
        <w:rPr>
          <w:lang w:val="en-US"/>
        </w:rPr>
        <w:t>This is because they efficiently</w:t>
      </w:r>
      <w:r w:rsidR="000F5E5B" w:rsidRPr="000F5E5B">
        <w:rPr>
          <w:lang w:val="en-US"/>
        </w:rPr>
        <w:t xml:space="preserve"> instrumentaliz</w:t>
      </w:r>
      <w:r w:rsidR="0029535F">
        <w:rPr>
          <w:lang w:val="en-US"/>
        </w:rPr>
        <w:t>e</w:t>
      </w:r>
      <w:r w:rsidR="000F5E5B" w:rsidRPr="000F5E5B">
        <w:rPr>
          <w:lang w:val="en-US"/>
        </w:rPr>
        <w:t xml:space="preserve"> person-related trust via high-level perceptual deception. </w:t>
      </w:r>
      <w:r w:rsidR="001429AD">
        <w:rPr>
          <w:lang w:val="en-US"/>
        </w:rPr>
        <w:t>From</w:t>
      </w:r>
      <w:r w:rsidR="0029535F">
        <w:rPr>
          <w:lang w:val="en-US"/>
        </w:rPr>
        <w:t xml:space="preserve"> that perspective,</w:t>
      </w:r>
      <w:r w:rsidR="000F5E5B" w:rsidRPr="000F5E5B">
        <w:rPr>
          <w:lang w:val="en-US"/>
        </w:rPr>
        <w:t xml:space="preserve"> better understanding of characteristics of “successful” vocal deepfakes and their processing </w:t>
      </w:r>
      <w:r w:rsidR="0029535F">
        <w:rPr>
          <w:lang w:val="en-US"/>
        </w:rPr>
        <w:t xml:space="preserve">in the brain may be one important component for strengthening human resilience to fake information of the future. </w:t>
      </w:r>
    </w:p>
    <w:p w14:paraId="1DAE2FF4" w14:textId="06CC0022" w:rsidR="008255C2" w:rsidRPr="00417A8A" w:rsidRDefault="00DB4D26" w:rsidP="00543E14">
      <w:pPr>
        <w:pStyle w:val="berschrift1"/>
        <w:spacing w:line="480" w:lineRule="auto"/>
        <w:jc w:val="both"/>
        <w:rPr>
          <w:lang w:val="en-US"/>
        </w:rPr>
      </w:pPr>
      <w:r>
        <w:rPr>
          <w:lang w:val="en-US"/>
        </w:rPr>
        <w:t>Concluding remarks</w:t>
      </w:r>
    </w:p>
    <w:p w14:paraId="03F5BA18" w14:textId="2E262249" w:rsidR="00DB46E0" w:rsidRPr="002E2F7B" w:rsidRDefault="00DB46E0" w:rsidP="00543E14">
      <w:pPr>
        <w:spacing w:line="480" w:lineRule="auto"/>
        <w:jc w:val="both"/>
        <w:rPr>
          <w:lang w:val="en-US"/>
        </w:rPr>
      </w:pPr>
      <w:r>
        <w:rPr>
          <w:lang w:val="en-US"/>
        </w:rPr>
        <w:t xml:space="preserve">Naturalness in voices is a highly intuitive </w:t>
      </w:r>
      <w:r w:rsidR="009B0C1F">
        <w:rPr>
          <w:lang w:val="en-US"/>
        </w:rPr>
        <w:t>concept</w:t>
      </w:r>
      <w:r>
        <w:rPr>
          <w:lang w:val="en-US"/>
        </w:rPr>
        <w:t xml:space="preserve">, but </w:t>
      </w:r>
      <w:r w:rsidR="009B0C1F">
        <w:rPr>
          <w:lang w:val="en-US"/>
        </w:rPr>
        <w:t xml:space="preserve">one that </w:t>
      </w:r>
      <w:r>
        <w:rPr>
          <w:lang w:val="en-US"/>
        </w:rPr>
        <w:t xml:space="preserve">is scientifically underspecified and far from systematically understood, despite considerable research efforts. To address this, we propose </w:t>
      </w:r>
      <w:r w:rsidR="009B0C1F">
        <w:rPr>
          <w:lang w:val="en-US"/>
        </w:rPr>
        <w:t>a</w:t>
      </w:r>
      <w:r>
        <w:rPr>
          <w:lang w:val="en-US"/>
        </w:rPr>
        <w:t xml:space="preserve"> conceptual framework for voice naturalness. Ou</w:t>
      </w:r>
      <w:r w:rsidR="004242C5">
        <w:rPr>
          <w:lang w:val="en-US"/>
        </w:rPr>
        <w:t>r</w:t>
      </w:r>
      <w:r>
        <w:rPr>
          <w:lang w:val="en-US"/>
        </w:rPr>
        <w:t xml:space="preserve"> taxonomy, comprised of deviation-based naturalness and human-likeness</w:t>
      </w:r>
      <w:r w:rsidR="005B4F48">
        <w:rPr>
          <w:lang w:val="en-US"/>
        </w:rPr>
        <w:t>-</w:t>
      </w:r>
      <w:r>
        <w:rPr>
          <w:lang w:val="en-US"/>
        </w:rPr>
        <w:t xml:space="preserve">based naturalness, is rooted in voice </w:t>
      </w:r>
      <w:r w:rsidR="006F33CB">
        <w:rPr>
          <w:lang w:val="en-US"/>
        </w:rPr>
        <w:t xml:space="preserve">perception </w:t>
      </w:r>
      <w:r>
        <w:rPr>
          <w:lang w:val="en-US"/>
        </w:rPr>
        <w:t>theory</w:t>
      </w:r>
      <w:r w:rsidR="006F33CB">
        <w:rPr>
          <w:lang w:val="en-US"/>
        </w:rPr>
        <w:t>,</w:t>
      </w:r>
      <w:r>
        <w:rPr>
          <w:lang w:val="en-US"/>
        </w:rPr>
        <w:t xml:space="preserve"> and</w:t>
      </w:r>
      <w:r w:rsidR="006F33CB">
        <w:rPr>
          <w:lang w:val="en-US"/>
        </w:rPr>
        <w:t xml:space="preserve"> is</w:t>
      </w:r>
      <w:r>
        <w:rPr>
          <w:lang w:val="en-US"/>
        </w:rPr>
        <w:t xml:space="preserve"> inspired by interdisciplinary empirical findings. </w:t>
      </w:r>
      <w:r w:rsidR="009B0C1F">
        <w:rPr>
          <w:lang w:val="en-US"/>
        </w:rPr>
        <w:t xml:space="preserve">The </w:t>
      </w:r>
      <w:r w:rsidR="006F33CB">
        <w:rPr>
          <w:lang w:val="en-US"/>
        </w:rPr>
        <w:t xml:space="preserve">new </w:t>
      </w:r>
      <w:r w:rsidR="009B0C1F">
        <w:rPr>
          <w:lang w:val="en-US"/>
        </w:rPr>
        <w:t>framework</w:t>
      </w:r>
      <w:r>
        <w:rPr>
          <w:lang w:val="en-US"/>
        </w:rPr>
        <w:t xml:space="preserve"> offers the flexibility </w:t>
      </w:r>
      <w:r w:rsidR="006F33CB">
        <w:rPr>
          <w:lang w:val="en-US"/>
        </w:rPr>
        <w:t xml:space="preserve">that is necessary </w:t>
      </w:r>
      <w:r>
        <w:rPr>
          <w:lang w:val="en-US"/>
        </w:rPr>
        <w:t xml:space="preserve">to be applicable across diverse empirical designs, while at the same time promoting comparability across research domains. We complement this conceptual groundwork with several practical recommendations to </w:t>
      </w:r>
      <w:r w:rsidR="009B0C1F">
        <w:rPr>
          <w:lang w:val="en-US"/>
        </w:rPr>
        <w:t>bridge previously unconnected approaches and better integrate</w:t>
      </w:r>
      <w:r>
        <w:rPr>
          <w:lang w:val="en-US"/>
        </w:rPr>
        <w:t xml:space="preserve"> this highly interdisciplinary field. </w:t>
      </w:r>
      <w:r w:rsidR="009B0C1F">
        <w:rPr>
          <w:lang w:val="en-US"/>
        </w:rPr>
        <w:t>W</w:t>
      </w:r>
      <w:r>
        <w:rPr>
          <w:lang w:val="en-US"/>
        </w:rPr>
        <w:t xml:space="preserve">e hope to provide </w:t>
      </w:r>
      <w:r w:rsidR="009B0C1F">
        <w:rPr>
          <w:lang w:val="en-US"/>
        </w:rPr>
        <w:t xml:space="preserve">a </w:t>
      </w:r>
      <w:r>
        <w:rPr>
          <w:lang w:val="en-US"/>
        </w:rPr>
        <w:t xml:space="preserve">foundation for conjoined efforts towards </w:t>
      </w:r>
      <w:r w:rsidR="009B0C1F">
        <w:rPr>
          <w:lang w:val="en-US"/>
        </w:rPr>
        <w:t xml:space="preserve">more </w:t>
      </w:r>
      <w:r>
        <w:rPr>
          <w:lang w:val="en-US"/>
        </w:rPr>
        <w:t xml:space="preserve">systematic </w:t>
      </w:r>
      <w:r w:rsidR="009B0C1F">
        <w:rPr>
          <w:lang w:val="en-US"/>
        </w:rPr>
        <w:t xml:space="preserve">future </w:t>
      </w:r>
      <w:r>
        <w:rPr>
          <w:lang w:val="en-US"/>
        </w:rPr>
        <w:t xml:space="preserve">research on numerous </w:t>
      </w:r>
      <w:r w:rsidR="001429AD" w:rsidRPr="00FF30EE">
        <w:rPr>
          <w:lang w:val="en-US"/>
        </w:rPr>
        <w:t>open questions</w:t>
      </w:r>
      <w:r w:rsidRPr="001429AD">
        <w:rPr>
          <w:lang w:val="en-US"/>
        </w:rPr>
        <w:t xml:space="preserve"> </w:t>
      </w:r>
      <w:r>
        <w:rPr>
          <w:lang w:val="en-US"/>
        </w:rPr>
        <w:t>on voice naturalness</w:t>
      </w:r>
      <w:r w:rsidR="001429AD">
        <w:rPr>
          <w:lang w:val="en-US"/>
        </w:rPr>
        <w:t xml:space="preserve"> (see Outstanding questions)</w:t>
      </w:r>
      <w:r w:rsidR="009B0C1F">
        <w:rPr>
          <w:lang w:val="en-US"/>
        </w:rPr>
        <w:t>.</w:t>
      </w:r>
      <w:r>
        <w:rPr>
          <w:lang w:val="en-US"/>
        </w:rPr>
        <w:t xml:space="preserve"> </w:t>
      </w:r>
      <w:r w:rsidR="00786959">
        <w:rPr>
          <w:lang w:val="en-US"/>
        </w:rPr>
        <w:t xml:space="preserve">While we here focus on voices, we ultimately opt for a multisensory perspective on naturalness research. </w:t>
      </w:r>
      <w:r>
        <w:rPr>
          <w:lang w:val="en-US"/>
        </w:rPr>
        <w:t xml:space="preserve">In a world that is increasingly dominated by </w:t>
      </w:r>
      <w:r w:rsidR="009B0C1F">
        <w:rPr>
          <w:lang w:val="en-US"/>
        </w:rPr>
        <w:t xml:space="preserve">digitally synthesized </w:t>
      </w:r>
      <w:r>
        <w:rPr>
          <w:lang w:val="en-US"/>
        </w:rPr>
        <w:t>agents</w:t>
      </w:r>
      <w:r w:rsidRPr="002E2F7B">
        <w:rPr>
          <w:lang w:val="en-US"/>
        </w:rPr>
        <w:t xml:space="preserve">, </w:t>
      </w:r>
      <w:r w:rsidR="009B0C1F" w:rsidRPr="002E2F7B">
        <w:rPr>
          <w:lang w:val="en-US"/>
        </w:rPr>
        <w:t xml:space="preserve">it </w:t>
      </w:r>
      <w:r w:rsidR="00786959" w:rsidRPr="002E2F7B">
        <w:rPr>
          <w:lang w:val="en-US"/>
        </w:rPr>
        <w:t xml:space="preserve">seems </w:t>
      </w:r>
      <w:r w:rsidR="009B0C1F" w:rsidRPr="002E2F7B">
        <w:rPr>
          <w:lang w:val="en-US"/>
        </w:rPr>
        <w:t xml:space="preserve">important to identify </w:t>
      </w:r>
      <w:r w:rsidR="00D54B01" w:rsidRPr="002E2F7B">
        <w:rPr>
          <w:lang w:val="en-US"/>
        </w:rPr>
        <w:t>the multifaceted</w:t>
      </w:r>
      <w:r w:rsidR="009B0C1F" w:rsidRPr="002E2F7B">
        <w:rPr>
          <w:lang w:val="en-US"/>
        </w:rPr>
        <w:t xml:space="preserve"> determinants </w:t>
      </w:r>
      <w:r w:rsidR="00786959" w:rsidRPr="002E2F7B">
        <w:rPr>
          <w:lang w:val="en-US"/>
        </w:rPr>
        <w:t>for human perce</w:t>
      </w:r>
      <w:r w:rsidR="002E2F7B" w:rsidRPr="002E2F7B">
        <w:rPr>
          <w:lang w:val="en-US"/>
        </w:rPr>
        <w:t>ption of</w:t>
      </w:r>
      <w:r w:rsidR="00786959" w:rsidRPr="002E2F7B">
        <w:rPr>
          <w:lang w:val="en-US"/>
        </w:rPr>
        <w:t xml:space="preserve"> naturalness in social stimuli. </w:t>
      </w:r>
    </w:p>
    <w:p w14:paraId="47563F99" w14:textId="77777777" w:rsidR="008255C2" w:rsidRDefault="008255C2" w:rsidP="00543E14">
      <w:pPr>
        <w:spacing w:line="480" w:lineRule="auto"/>
        <w:jc w:val="both"/>
        <w:rPr>
          <w:lang w:val="en-US"/>
        </w:rPr>
      </w:pPr>
    </w:p>
    <w:p w14:paraId="385AB1B9" w14:textId="7D46070C" w:rsidR="00BE01A0" w:rsidRDefault="00BE01A0" w:rsidP="00543E14">
      <w:pPr>
        <w:spacing w:line="480" w:lineRule="auto"/>
        <w:jc w:val="both"/>
        <w:rPr>
          <w:lang w:val="en-US"/>
        </w:rPr>
      </w:pPr>
      <w:r>
        <w:rPr>
          <w:b/>
          <w:bCs/>
          <w:lang w:val="en-US"/>
        </w:rPr>
        <w:t>Figure Legends</w:t>
      </w:r>
    </w:p>
    <w:p w14:paraId="22D3762D" w14:textId="59FFAB48" w:rsidR="00BE01A0" w:rsidRPr="00944424" w:rsidRDefault="00BE01A0" w:rsidP="00944424">
      <w:pPr>
        <w:pStyle w:val="Beschriftung"/>
        <w:spacing w:line="480" w:lineRule="auto"/>
        <w:jc w:val="both"/>
        <w:rPr>
          <w:b/>
          <w:i w:val="0"/>
          <w:color w:val="000000" w:themeColor="text1"/>
          <w:lang w:val="en-US"/>
        </w:rPr>
      </w:pPr>
      <w:r w:rsidRPr="00944424">
        <w:rPr>
          <w:b/>
          <w:iCs w:val="0"/>
          <w:color w:val="000000" w:themeColor="text1"/>
          <w:lang w:val="en-US"/>
        </w:rPr>
        <w:t xml:space="preserve">Figure </w:t>
      </w:r>
      <w:r w:rsidRPr="00944424">
        <w:rPr>
          <w:b/>
          <w:iCs w:val="0"/>
          <w:color w:val="000000" w:themeColor="text1"/>
        </w:rPr>
        <w:fldChar w:fldCharType="begin"/>
      </w:r>
      <w:r w:rsidRPr="00944424">
        <w:rPr>
          <w:b/>
          <w:iCs w:val="0"/>
          <w:color w:val="000000" w:themeColor="text1"/>
          <w:lang w:val="en-US"/>
        </w:rPr>
        <w:instrText xml:space="preserve"> SEQ Figure \* ARABIC </w:instrText>
      </w:r>
      <w:r w:rsidRPr="00944424">
        <w:rPr>
          <w:b/>
          <w:iCs w:val="0"/>
          <w:color w:val="000000" w:themeColor="text1"/>
        </w:rPr>
        <w:fldChar w:fldCharType="separate"/>
      </w:r>
      <w:r w:rsidRPr="00944424">
        <w:rPr>
          <w:b/>
          <w:iCs w:val="0"/>
          <w:noProof/>
          <w:color w:val="000000" w:themeColor="text1"/>
          <w:lang w:val="en-US"/>
        </w:rPr>
        <w:t>1</w:t>
      </w:r>
      <w:r w:rsidRPr="00944424">
        <w:rPr>
          <w:b/>
          <w:iCs w:val="0"/>
          <w:color w:val="000000" w:themeColor="text1"/>
        </w:rPr>
        <w:fldChar w:fldCharType="end"/>
      </w:r>
      <w:r w:rsidR="001429AD" w:rsidRPr="00944424">
        <w:rPr>
          <w:bCs/>
          <w:iCs w:val="0"/>
          <w:color w:val="000000" w:themeColor="text1"/>
          <w:lang w:val="en-US"/>
        </w:rPr>
        <w:t xml:space="preserve">. </w:t>
      </w:r>
      <w:r w:rsidRPr="00944424">
        <w:rPr>
          <w:b/>
          <w:i w:val="0"/>
          <w:color w:val="000000" w:themeColor="text1"/>
          <w:sz w:val="22"/>
          <w:szCs w:val="22"/>
          <w:lang w:val="en-US"/>
        </w:rPr>
        <w:t>Terminology and interconnectivity of voice naturalness research</w:t>
      </w:r>
    </w:p>
    <w:p w14:paraId="25696C39" w14:textId="405AC8D7" w:rsidR="00BE01A0" w:rsidRPr="00FB1A12" w:rsidRDefault="00BE01A0" w:rsidP="00543E14">
      <w:pPr>
        <w:keepNext/>
        <w:spacing w:line="480" w:lineRule="auto"/>
        <w:jc w:val="both"/>
        <w:rPr>
          <w:lang w:val="en-US"/>
        </w:rPr>
      </w:pPr>
      <w:r w:rsidRPr="00944424">
        <w:rPr>
          <w:b/>
          <w:iCs/>
          <w:lang w:val="en-US"/>
        </w:rPr>
        <w:t>A)</w:t>
      </w:r>
      <w:r w:rsidRPr="00944424">
        <w:rPr>
          <w:iCs/>
          <w:lang w:val="en-US"/>
        </w:rPr>
        <w:t xml:space="preserve"> Word cloud depicting synonyms and closely related concepts from </w:t>
      </w:r>
      <w:r w:rsidRPr="001429AD">
        <w:rPr>
          <w:iCs/>
          <w:lang w:val="en-US"/>
        </w:rPr>
        <w:t>72</w:t>
      </w:r>
      <w:r w:rsidRPr="00944424">
        <w:rPr>
          <w:iCs/>
          <w:lang w:val="en-US"/>
        </w:rPr>
        <w:t xml:space="preserve"> publications that target naturalness in voices (for details, see </w:t>
      </w:r>
      <w:r w:rsidRPr="00944424">
        <w:rPr>
          <w:b/>
          <w:iCs/>
          <w:lang w:val="en-US"/>
        </w:rPr>
        <w:t>Box</w:t>
      </w:r>
      <w:r w:rsidR="00B43F04" w:rsidRPr="00944424">
        <w:rPr>
          <w:b/>
          <w:iCs/>
          <w:lang w:val="en-US"/>
        </w:rPr>
        <w:t xml:space="preserve"> </w:t>
      </w:r>
      <w:r w:rsidRPr="00944424">
        <w:rPr>
          <w:b/>
          <w:iCs/>
          <w:lang w:val="en-US"/>
        </w:rPr>
        <w:t>1</w:t>
      </w:r>
      <w:r w:rsidRPr="00944424">
        <w:rPr>
          <w:iCs/>
          <w:lang w:val="en-US"/>
        </w:rPr>
        <w:t>). Word size represents number of occur</w:t>
      </w:r>
      <w:r w:rsidR="00331A01" w:rsidRPr="00331A01">
        <w:rPr>
          <w:iCs/>
          <w:lang w:val="en-US"/>
        </w:rPr>
        <w:t>r</w:t>
      </w:r>
      <w:r w:rsidRPr="00944424">
        <w:rPr>
          <w:iCs/>
          <w:lang w:val="en-US"/>
        </w:rPr>
        <w:t xml:space="preserve">ences. </w:t>
      </w:r>
      <w:r w:rsidRPr="00944424">
        <w:rPr>
          <w:b/>
          <w:iCs/>
          <w:lang w:val="en-US"/>
        </w:rPr>
        <w:t>B)</w:t>
      </w:r>
      <w:r w:rsidRPr="00944424">
        <w:rPr>
          <w:iCs/>
          <w:lang w:val="en-US"/>
        </w:rPr>
        <w:t xml:space="preserve"> A similar word cloud but generated by </w:t>
      </w:r>
      <w:proofErr w:type="spellStart"/>
      <w:r w:rsidRPr="00944424">
        <w:rPr>
          <w:iCs/>
          <w:lang w:val="en-US"/>
        </w:rPr>
        <w:t>ChatGPT</w:t>
      </w:r>
      <w:proofErr w:type="spellEnd"/>
      <w:r w:rsidRPr="00944424">
        <w:rPr>
          <w:iCs/>
          <w:lang w:val="en-US"/>
        </w:rPr>
        <w:t xml:space="preserve"> (</w:t>
      </w:r>
      <w:hyperlink r:id="rId14" w:history="1">
        <w:r w:rsidR="00226C63" w:rsidRPr="00944424">
          <w:rPr>
            <w:rStyle w:val="Hyperlink"/>
            <w:iCs/>
            <w:lang w:val="en-US"/>
          </w:rPr>
          <w:t>https://chatgpt.com/?oai</w:t>
        </w:r>
      </w:hyperlink>
      <w:r w:rsidR="00226C63" w:rsidRPr="00944424">
        <w:rPr>
          <w:iCs/>
          <w:lang w:val="en-US"/>
        </w:rPr>
        <w:t xml:space="preserve">, </w:t>
      </w:r>
      <w:r w:rsidRPr="00944424">
        <w:rPr>
          <w:iCs/>
          <w:lang w:val="en-US"/>
        </w:rPr>
        <w:t xml:space="preserve">29.04.2024), when prompted to generate 10 synonyms each for pathological, synthetic/manipulated, and healthy voices, together with relative occurrence frequency. </w:t>
      </w:r>
      <w:bookmarkStart w:id="82" w:name="_Hlk182424168"/>
      <w:r w:rsidRPr="00944424">
        <w:rPr>
          <w:iCs/>
          <w:lang w:val="en-US"/>
        </w:rPr>
        <w:t>The full prompt</w:t>
      </w:r>
      <w:r w:rsidR="007E3E58" w:rsidRPr="00944424">
        <w:rPr>
          <w:iCs/>
          <w:lang w:val="en-US"/>
        </w:rPr>
        <w:t>,</w:t>
      </w:r>
      <w:r w:rsidRPr="00944424">
        <w:rPr>
          <w:iCs/>
          <w:lang w:val="en-US"/>
        </w:rPr>
        <w:t xml:space="preserve"> the generated response</w:t>
      </w:r>
      <w:r w:rsidR="007E3E58" w:rsidRPr="00944424">
        <w:rPr>
          <w:iCs/>
          <w:lang w:val="en-US"/>
        </w:rPr>
        <w:t xml:space="preserve">, and a reflection on its strengths and limitations </w:t>
      </w:r>
      <w:r w:rsidRPr="00944424">
        <w:rPr>
          <w:iCs/>
          <w:lang w:val="en-US"/>
        </w:rPr>
        <w:t xml:space="preserve">are accessible on </w:t>
      </w:r>
      <w:hyperlink r:id="rId15" w:history="1">
        <w:r w:rsidRPr="00944424">
          <w:rPr>
            <w:rStyle w:val="Hyperlink"/>
            <w:iCs/>
            <w:lang w:val="en-US"/>
          </w:rPr>
          <w:t>OSF</w:t>
        </w:r>
      </w:hyperlink>
      <w:bookmarkEnd w:id="82"/>
      <w:r w:rsidRPr="00944424">
        <w:rPr>
          <w:iCs/>
          <w:lang w:val="en-US"/>
        </w:rPr>
        <w:t xml:space="preserve">. </w:t>
      </w:r>
      <w:r w:rsidRPr="00944424">
        <w:rPr>
          <w:b/>
          <w:iCs/>
          <w:lang w:val="en-US"/>
        </w:rPr>
        <w:t>C)</w:t>
      </w:r>
      <w:r w:rsidRPr="00944424">
        <w:rPr>
          <w:iCs/>
          <w:lang w:val="en-US"/>
        </w:rPr>
        <w:t xml:space="preserve"> A bibliographic network visualization using </w:t>
      </w:r>
      <w:proofErr w:type="spellStart"/>
      <w:r w:rsidRPr="0083726F">
        <w:rPr>
          <w:iCs/>
          <w:lang w:val="en-US"/>
        </w:rPr>
        <w:t>VOSviewer</w:t>
      </w:r>
      <w:proofErr w:type="spellEnd"/>
      <w:r w:rsidRPr="0083726F">
        <w:rPr>
          <w:iCs/>
          <w:lang w:val="en-US"/>
        </w:rPr>
        <w:t xml:space="preserve"> </w:t>
      </w:r>
      <w:sdt>
        <w:sdtPr>
          <w:rPr>
            <w:iCs/>
            <w:lang w:val="en-US"/>
          </w:rPr>
          <w:alias w:val="To edit, see citavi.com/edit"/>
          <w:tag w:val="CitaviPlaceholder#26f546a5-0101-498f-a946-eac77f2621a0"/>
          <w:id w:val="-1563548601"/>
          <w:placeholder>
            <w:docPart w:val="BC57A0DC02524EEB9A8A4ED0D501EFB3"/>
          </w:placeholder>
        </w:sdtPr>
        <w:sdtEndPr/>
        <w:sdtContent>
          <w:r w:rsidRPr="0083726F">
            <w:rPr>
              <w:lang w:val="en-US"/>
            </w:rPr>
            <w:fldChar w:fldCharType="begin"/>
          </w:r>
          <w:r w:rsidR="00AC5DAB" w:rsidRPr="0083726F">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QzYWYwYzA0LWUyMjQtNDJkMi05ODU4LTkyMmZlMjQ4MWVhYiIsIlJhbmdlTGVuZ3RoIjo0LCJSZWZlcmVuY2VJZCI6IjM3NGZmMDM4LTYxYjQtNDJlZS04YzA3LTJhMGYxNmIyYjk4Y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jA1ODUzODAiLCJVcmlTdHJpbmciOiJodHRwOi8vd3d3Lm5jYmkubmxtLm5paC5nb3YvcHVibWVkLzIwNTg1Mzgw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QtMDUtMjdUMTI6MTk6NTQiLCJNb2RpZmllZEJ5IjoiX0NocmlzdGluZSBOdXNzYmF1bSIsIklkIjoiYzgyMjVmMmMtZjk3My00ZTA0LWIzYTUtNGY3NmFiNmM2NjdkIiwiTW9kaWZpZWRPbiI6IjIwMjQtMDUtMjdUMTI6MTk6NTQ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IxMC4xMDA3L3MxMTE5Mi0wMDktMDE0Ni0zIiwiVXJpU3RyaW5nIjoiaHR0cHM6Ly9kb2kub3JnLzEwLjEwMDcvczExMTkyLTAwOS0wMTQ2LTM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}</w:instrText>
          </w:r>
          <w:r w:rsidRPr="0083726F">
            <w:rPr>
              <w:lang w:val="en-US"/>
            </w:rPr>
            <w:fldChar w:fldCharType="separate"/>
          </w:r>
          <w:r w:rsidR="00142576" w:rsidRPr="0083726F">
            <w:rPr>
              <w:lang w:val="en-US"/>
            </w:rPr>
            <w:t>[68]</w:t>
          </w:r>
          <w:r w:rsidRPr="0083726F">
            <w:rPr>
              <w:lang w:val="en-US"/>
            </w:rPr>
            <w:fldChar w:fldCharType="end"/>
          </w:r>
        </w:sdtContent>
      </w:sdt>
      <w:r w:rsidRPr="0083726F">
        <w:rPr>
          <w:iCs/>
          <w:lang w:val="en-US"/>
        </w:rPr>
        <w:t>, covering</w:t>
      </w:r>
      <w:r w:rsidRPr="00944424">
        <w:rPr>
          <w:iCs/>
          <w:lang w:val="en-US"/>
        </w:rPr>
        <w:t xml:space="preserve"> publications related to voice naturalness across different domains and 10 basic voice theory papers. Each colored dot represents a publication and grey links represent citations. Size of the dots indicate the number of links to other publications. Clustering (depicted by different dot colors) is performed automatically in </w:t>
      </w:r>
      <w:proofErr w:type="spellStart"/>
      <w:r w:rsidRPr="00944424">
        <w:rPr>
          <w:iCs/>
          <w:lang w:val="en-US"/>
        </w:rPr>
        <w:t>VOSviewer</w:t>
      </w:r>
      <w:proofErr w:type="spellEnd"/>
      <w:r w:rsidRPr="00944424">
        <w:rPr>
          <w:iCs/>
          <w:lang w:val="en-US"/>
        </w:rPr>
        <w:t xml:space="preserve">. Closer inspection reveals that green refers to basic voice theory papers, red corresponds predominantly to papers on pathological voices and blue refers to synthetized/manipulated voices. A full documentation and an interactive version of the bibliographic network can </w:t>
      </w:r>
      <w:r w:rsidRPr="00FB1A12">
        <w:rPr>
          <w:iCs/>
          <w:lang w:val="en-US"/>
        </w:rPr>
        <w:t>be found</w:t>
      </w:r>
      <w:r w:rsidR="009E7B97" w:rsidRPr="00FB1A12">
        <w:rPr>
          <w:iCs/>
          <w:lang w:val="en-US"/>
        </w:rPr>
        <w:t xml:space="preserve"> on</w:t>
      </w:r>
      <w:r w:rsidRPr="00FB1A12">
        <w:rPr>
          <w:iCs/>
          <w:lang w:val="en-US"/>
        </w:rPr>
        <w:t xml:space="preserve"> </w:t>
      </w:r>
      <w:hyperlink r:id="rId16" w:history="1">
        <w:r w:rsidR="009E7B97" w:rsidRPr="00FB1A12">
          <w:rPr>
            <w:rStyle w:val="Hyperlink"/>
            <w:lang w:val="en-US"/>
          </w:rPr>
          <w:t>OSF</w:t>
        </w:r>
      </w:hyperlink>
      <w:r w:rsidR="009E7B97" w:rsidRPr="00FB1A12">
        <w:rPr>
          <w:lang w:val="en-US"/>
        </w:rPr>
        <w:t>.</w:t>
      </w:r>
    </w:p>
    <w:p w14:paraId="79FCA19F" w14:textId="77777777" w:rsidR="00E9336E" w:rsidRDefault="00E9336E" w:rsidP="00543E14">
      <w:pPr>
        <w:keepNext/>
        <w:spacing w:line="480" w:lineRule="auto"/>
        <w:jc w:val="both"/>
        <w:rPr>
          <w:i/>
          <w:lang w:val="en-US"/>
        </w:rPr>
      </w:pPr>
    </w:p>
    <w:p w14:paraId="62111963" w14:textId="1EF80D2C" w:rsidR="00E9336E" w:rsidRPr="009B481F" w:rsidRDefault="00E9336E" w:rsidP="009B481F">
      <w:pPr>
        <w:pStyle w:val="Beschriftung"/>
        <w:spacing w:line="480" w:lineRule="auto"/>
        <w:jc w:val="both"/>
        <w:rPr>
          <w:b/>
          <w:color w:val="000000" w:themeColor="text1"/>
          <w:lang w:val="en-US"/>
        </w:rPr>
      </w:pPr>
      <w:r w:rsidRPr="009B481F">
        <w:rPr>
          <w:b/>
          <w:iCs w:val="0"/>
          <w:color w:val="000000" w:themeColor="text1"/>
          <w:lang w:val="en-US"/>
        </w:rPr>
        <w:t>Figure 2</w:t>
      </w:r>
      <w:r w:rsidR="001429AD" w:rsidRPr="009B481F">
        <w:rPr>
          <w:b/>
          <w:iCs w:val="0"/>
          <w:color w:val="000000" w:themeColor="text1"/>
          <w:lang w:val="en-US"/>
        </w:rPr>
        <w:t xml:space="preserve">. </w:t>
      </w:r>
      <w:r w:rsidRPr="009B481F">
        <w:rPr>
          <w:b/>
          <w:i w:val="0"/>
          <w:color w:val="000000" w:themeColor="text1"/>
          <w:sz w:val="22"/>
          <w:szCs w:val="22"/>
          <w:lang w:val="en-US"/>
        </w:rPr>
        <w:t>A conceptual framework for the definition of voice naturalness</w:t>
      </w:r>
    </w:p>
    <w:p w14:paraId="6450E6BE" w14:textId="74A668A3" w:rsidR="00B43F04" w:rsidRPr="009B481F" w:rsidRDefault="00B43F04" w:rsidP="00543E14">
      <w:pPr>
        <w:spacing w:line="480" w:lineRule="auto"/>
        <w:jc w:val="both"/>
        <w:rPr>
          <w:lang w:val="en-US"/>
        </w:rPr>
      </w:pPr>
      <w:r w:rsidRPr="009B481F">
        <w:rPr>
          <w:lang w:val="en-US"/>
        </w:rPr>
        <w:t xml:space="preserve">Assessing the naturalness of voices requires a reference frame (left panel), which is most commonly represented by the voice production system of humans. This human production system sets </w:t>
      </w:r>
      <w:r w:rsidR="00331A01">
        <w:rPr>
          <w:lang w:val="en-US"/>
        </w:rPr>
        <w:t xml:space="preserve">the </w:t>
      </w:r>
      <w:r w:rsidRPr="009B481F">
        <w:rPr>
          <w:lang w:val="en-US"/>
        </w:rPr>
        <w:t>reference either as individual voice samples (explicit target voice) or as prototype voice representations (implicit prototype voice), against which test voice samples (right panel) are assessed for naturalness. Two types of naturalness assessments are proposed (mid</w:t>
      </w:r>
      <w:r w:rsidR="00331A01">
        <w:rPr>
          <w:lang w:val="en-US"/>
        </w:rPr>
        <w:t>dle</w:t>
      </w:r>
      <w:r w:rsidRPr="009B481F">
        <w:rPr>
          <w:lang w:val="en-US"/>
        </w:rPr>
        <w:t xml:space="preserve"> panel). The deviation-based approach assesses naturalness in terms of distance away from the reference, while the human-</w:t>
      </w:r>
      <w:r w:rsidRPr="009B481F">
        <w:rPr>
          <w:lang w:val="en-US"/>
        </w:rPr>
        <w:lastRenderedPageBreak/>
        <w:t xml:space="preserve">likeness-based approach assesses naturalness according to its similarity to the reference.  Deviation in voice naturalness can occur, for example, due to clinical conditions, voice manipulations, and acoustic artifacts. </w:t>
      </w:r>
      <w:r w:rsidR="00321142" w:rsidRPr="009B481F">
        <w:rPr>
          <w:lang w:val="en-US"/>
        </w:rPr>
        <w:t xml:space="preserve">Human-likeness-based naturalness defines naturalness by its resemblance to a real human voice. </w:t>
      </w:r>
      <w:r w:rsidRPr="009B481F">
        <w:rPr>
          <w:lang w:val="en-US"/>
        </w:rPr>
        <w:t>Human</w:t>
      </w:r>
      <w:r w:rsidR="00321142" w:rsidRPr="009B481F">
        <w:rPr>
          <w:lang w:val="en-US"/>
        </w:rPr>
        <w:t xml:space="preserve"> </w:t>
      </w:r>
      <w:r w:rsidRPr="009B481F">
        <w:rPr>
          <w:lang w:val="en-US"/>
        </w:rPr>
        <w:t xml:space="preserve">likeness can be assessed based on audio samples within (human samples) and outside the human voice space (synthetic samples) marked by the human voice border.  </w:t>
      </w:r>
    </w:p>
    <w:p w14:paraId="2A6233D1" w14:textId="77777777" w:rsidR="002E2F7B" w:rsidRDefault="002E2F7B" w:rsidP="00543E14">
      <w:pPr>
        <w:spacing w:line="480" w:lineRule="auto"/>
        <w:jc w:val="both"/>
        <w:rPr>
          <w:i/>
          <w:iCs/>
          <w:lang w:val="en-US"/>
        </w:rPr>
      </w:pPr>
    </w:p>
    <w:p w14:paraId="192139EE" w14:textId="0D3286AA" w:rsidR="00B43F04" w:rsidRPr="009B481F" w:rsidRDefault="001429AD" w:rsidP="00543E14">
      <w:pPr>
        <w:spacing w:line="480" w:lineRule="auto"/>
        <w:jc w:val="both"/>
        <w:rPr>
          <w:b/>
          <w:lang w:val="en-US"/>
        </w:rPr>
      </w:pPr>
      <w:r w:rsidRPr="009B481F">
        <w:rPr>
          <w:b/>
          <w:lang w:val="en-US"/>
        </w:rPr>
        <w:t xml:space="preserve">Figure 3. </w:t>
      </w:r>
      <w:r w:rsidR="00B43F04" w:rsidRPr="009B481F">
        <w:rPr>
          <w:b/>
          <w:lang w:val="en-US"/>
        </w:rPr>
        <w:t xml:space="preserve">Rooting voice naturalness in voice processing theory </w:t>
      </w:r>
    </w:p>
    <w:p w14:paraId="2D33D0D4" w14:textId="28B84488" w:rsidR="00DB46E0" w:rsidRPr="001A4DF7" w:rsidRDefault="00331A01" w:rsidP="00543E14">
      <w:pPr>
        <w:spacing w:line="480" w:lineRule="auto"/>
        <w:jc w:val="both"/>
        <w:rPr>
          <w:lang w:val="en-US"/>
        </w:rPr>
      </w:pPr>
      <w:r w:rsidRPr="00331A01">
        <w:rPr>
          <w:lang w:val="en-US"/>
        </w:rPr>
        <w:t>Theories of voice perception suggest a multi-level processing approach for voice samples (left panel), which involves analyzing these samples based on their features and auditory object patterns (mid</w:t>
      </w:r>
      <w:r>
        <w:rPr>
          <w:lang w:val="en-US"/>
        </w:rPr>
        <w:t>dle</w:t>
      </w:r>
      <w:r w:rsidRPr="00331A01">
        <w:rPr>
          <w:lang w:val="en-US"/>
        </w:rPr>
        <w:t xml:space="preserve"> panel), followed by an analysis of the information conveyed by the voice signals (right panel).</w:t>
      </w:r>
      <w:r w:rsidR="00B43F04" w:rsidRPr="009B481F">
        <w:rPr>
          <w:lang w:val="en-US"/>
        </w:rPr>
        <w:t xml:space="preserve"> Assessing the naturalness of voice</w:t>
      </w:r>
      <w:r w:rsidR="00AD4D35" w:rsidRPr="009B481F">
        <w:rPr>
          <w:lang w:val="en-US"/>
        </w:rPr>
        <w:t>s</w:t>
      </w:r>
      <w:r w:rsidR="00B43F04" w:rsidRPr="009B481F">
        <w:rPr>
          <w:lang w:val="en-US"/>
        </w:rPr>
        <w:t xml:space="preserve"> appears at the level of voice features (low-level auditory analysis) and voice object analysis (voice structural analysis) and includes the assessment of acoustic deviations and acoustic likeness</w:t>
      </w:r>
      <w:r w:rsidR="00AD4D35" w:rsidRPr="009B481F">
        <w:rPr>
          <w:lang w:val="en-US"/>
        </w:rPr>
        <w:t>,</w:t>
      </w:r>
      <w:r w:rsidR="00B43F04" w:rsidRPr="009B481F">
        <w:rPr>
          <w:lang w:val="en-US"/>
        </w:rPr>
        <w:t xml:space="preserve"> as well as the assessment of pattern deviations and pattern likeness to reference voice samples. Unlike naturalness assessments, authenticity judgments mainly concern the assessment of communicative and social content carried by the voice signal at the level of voice information analysis. Such voice content can be expressed either spontaneously (authentic) </w:t>
      </w:r>
      <w:commentRangeStart w:id="83"/>
      <w:r w:rsidR="00B43F04" w:rsidRPr="009B481F">
        <w:rPr>
          <w:lang w:val="en-US"/>
        </w:rPr>
        <w:t xml:space="preserve">or </w:t>
      </w:r>
      <w:commentRangeStart w:id="84"/>
      <w:r w:rsidR="00B43F04" w:rsidRPr="009B481F">
        <w:rPr>
          <w:lang w:val="en-US"/>
        </w:rPr>
        <w:t xml:space="preserve">can be </w:t>
      </w:r>
      <w:r w:rsidR="00AD4D35" w:rsidRPr="009B481F">
        <w:rPr>
          <w:lang w:val="en-US"/>
        </w:rPr>
        <w:t>en</w:t>
      </w:r>
      <w:r w:rsidR="00B43F04" w:rsidRPr="009B481F">
        <w:rPr>
          <w:lang w:val="en-US"/>
        </w:rPr>
        <w:t>acted</w:t>
      </w:r>
      <w:r w:rsidR="00B43F04" w:rsidRPr="00331A01">
        <w:rPr>
          <w:i/>
          <w:iCs/>
          <w:lang w:val="en-US"/>
        </w:rPr>
        <w:t xml:space="preserve"> </w:t>
      </w:r>
      <w:commentRangeEnd w:id="84"/>
      <w:r>
        <w:rPr>
          <w:rStyle w:val="Kommentarzeichen"/>
        </w:rPr>
        <w:commentReference w:id="84"/>
      </w:r>
      <w:commentRangeEnd w:id="83"/>
      <w:r>
        <w:rPr>
          <w:rStyle w:val="Kommentarzeichen"/>
        </w:rPr>
        <w:commentReference w:id="83"/>
      </w:r>
      <w:r w:rsidR="00B43F04" w:rsidRPr="001A4DF7">
        <w:rPr>
          <w:lang w:val="en-US"/>
        </w:rPr>
        <w:t>(non-authentic)</w:t>
      </w:r>
      <w:r w:rsidR="00AD4D35" w:rsidRPr="001A4DF7">
        <w:rPr>
          <w:lang w:val="en-US"/>
        </w:rPr>
        <w:t>,</w:t>
      </w:r>
      <w:r w:rsidR="00B43F04" w:rsidRPr="001A4DF7">
        <w:rPr>
          <w:lang w:val="en-US"/>
        </w:rPr>
        <w:t xml:space="preserve"> or it could be of a real or fake nature when it specifically concerns person-related identity information. </w:t>
      </w:r>
      <w:r w:rsidR="00AD4D35" w:rsidRPr="001A4DF7">
        <w:rPr>
          <w:lang w:val="en-US"/>
        </w:rPr>
        <w:t>N</w:t>
      </w:r>
      <w:r w:rsidR="00B43F04" w:rsidRPr="001A4DF7">
        <w:rPr>
          <w:lang w:val="en-US"/>
        </w:rPr>
        <w:t xml:space="preserve">aturalness and authenticity assessments </w:t>
      </w:r>
      <w:r w:rsidR="001D2752" w:rsidRPr="001A4DF7">
        <w:rPr>
          <w:lang w:val="en-US"/>
        </w:rPr>
        <w:t>may</w:t>
      </w:r>
      <w:r w:rsidR="00B43F04" w:rsidRPr="001A4DF7">
        <w:rPr>
          <w:lang w:val="en-US"/>
        </w:rPr>
        <w:t xml:space="preserve"> have mutual influences. </w:t>
      </w:r>
    </w:p>
    <w:p w14:paraId="36D2CEC3" w14:textId="51F4E5AC" w:rsidR="001F7041" w:rsidRPr="001F0EC4" w:rsidRDefault="001F7041" w:rsidP="001F7041">
      <w:pPr>
        <w:pStyle w:val="Beschriftung"/>
        <w:spacing w:line="480" w:lineRule="auto"/>
        <w:rPr>
          <w:bCs/>
          <w:i w:val="0"/>
          <w:color w:val="auto"/>
          <w:sz w:val="22"/>
          <w:szCs w:val="22"/>
          <w:lang w:val="en-US"/>
        </w:rPr>
      </w:pPr>
      <w:r w:rsidRPr="001F0EC4">
        <w:rPr>
          <w:b/>
          <w:i w:val="0"/>
          <w:color w:val="auto"/>
          <w:sz w:val="22"/>
          <w:szCs w:val="22"/>
          <w:lang w:val="en-US"/>
        </w:rPr>
        <w:t>Table 1</w:t>
      </w:r>
      <w:r w:rsidR="001429AD">
        <w:rPr>
          <w:bCs/>
          <w:i w:val="0"/>
          <w:color w:val="auto"/>
          <w:sz w:val="22"/>
          <w:szCs w:val="22"/>
          <w:lang w:val="en-US"/>
        </w:rPr>
        <w:t>.</w:t>
      </w:r>
      <w:r w:rsidR="001429AD" w:rsidRPr="001A4DF7">
        <w:rPr>
          <w:b/>
          <w:i w:val="0"/>
          <w:color w:val="auto"/>
          <w:sz w:val="22"/>
          <w:szCs w:val="22"/>
          <w:lang w:val="en-US"/>
        </w:rPr>
        <w:t xml:space="preserve"> </w:t>
      </w:r>
      <w:r w:rsidRPr="001A4DF7">
        <w:rPr>
          <w:b/>
          <w:i w:val="0"/>
          <w:color w:val="auto"/>
          <w:sz w:val="22"/>
          <w:szCs w:val="22"/>
          <w:lang w:val="en-US"/>
        </w:rPr>
        <w:t xml:space="preserve">Examples definitions of </w:t>
      </w:r>
      <w:r w:rsidR="0052257D" w:rsidRPr="001A4DF7">
        <w:rPr>
          <w:b/>
          <w:i w:val="0"/>
          <w:color w:val="auto"/>
          <w:sz w:val="22"/>
          <w:szCs w:val="22"/>
          <w:lang w:val="en-US"/>
        </w:rPr>
        <w:t xml:space="preserve">deviation-based </w:t>
      </w:r>
      <w:r w:rsidRPr="001A4DF7">
        <w:rPr>
          <w:b/>
          <w:i w:val="0"/>
          <w:color w:val="auto"/>
          <w:sz w:val="22"/>
          <w:szCs w:val="22"/>
          <w:lang w:val="en-US"/>
        </w:rPr>
        <w:t>and human-likenes</w:t>
      </w:r>
      <w:r w:rsidR="0052257D" w:rsidRPr="001A4DF7">
        <w:rPr>
          <w:b/>
          <w:i w:val="0"/>
          <w:color w:val="auto"/>
          <w:sz w:val="22"/>
          <w:szCs w:val="22"/>
          <w:lang w:val="en-US"/>
        </w:rPr>
        <w:t xml:space="preserve">s-based </w:t>
      </w:r>
      <w:r w:rsidR="00331A01" w:rsidRPr="00F50FAF">
        <w:rPr>
          <w:b/>
          <w:i w:val="0"/>
          <w:color w:val="auto"/>
          <w:sz w:val="22"/>
          <w:szCs w:val="22"/>
          <w:lang w:val="en-US"/>
        </w:rPr>
        <w:t xml:space="preserve">voice </w:t>
      </w:r>
      <w:r w:rsidR="0052257D" w:rsidRPr="001A4DF7">
        <w:rPr>
          <w:b/>
          <w:i w:val="0"/>
          <w:color w:val="auto"/>
          <w:sz w:val="22"/>
          <w:szCs w:val="22"/>
          <w:lang w:val="en-US"/>
        </w:rPr>
        <w:t>naturalness</w:t>
      </w:r>
      <w:r w:rsidR="00F123BC" w:rsidRPr="001A4DF7">
        <w:rPr>
          <w:b/>
          <w:i w:val="0"/>
          <w:color w:val="auto"/>
          <w:sz w:val="22"/>
          <w:szCs w:val="22"/>
          <w:lang w:val="en-US"/>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0"/>
        <w:gridCol w:w="4536"/>
        <w:gridCol w:w="147"/>
        <w:gridCol w:w="1559"/>
      </w:tblGrid>
      <w:tr w:rsidR="001F0EC4" w:rsidRPr="001F0EC4" w14:paraId="6836231C" w14:textId="77777777" w:rsidTr="00995C57">
        <w:tc>
          <w:tcPr>
            <w:tcW w:w="1980" w:type="dxa"/>
            <w:tcBorders>
              <w:top w:val="single" w:sz="4" w:space="0" w:color="auto"/>
              <w:bottom w:val="single" w:sz="4" w:space="0" w:color="auto"/>
            </w:tcBorders>
          </w:tcPr>
          <w:p w14:paraId="0D199B79" w14:textId="5E3024BF" w:rsidR="001F7041" w:rsidRPr="001F0EC4" w:rsidRDefault="001F7041" w:rsidP="001F7041">
            <w:pPr>
              <w:rPr>
                <w:lang w:val="en-US"/>
              </w:rPr>
            </w:pPr>
            <w:r w:rsidRPr="001F0EC4">
              <w:rPr>
                <w:lang w:val="en-US"/>
              </w:rPr>
              <w:t>Conceptualization</w:t>
            </w:r>
          </w:p>
        </w:tc>
        <w:tc>
          <w:tcPr>
            <w:tcW w:w="4683" w:type="dxa"/>
            <w:gridSpan w:val="2"/>
            <w:tcBorders>
              <w:top w:val="single" w:sz="4" w:space="0" w:color="auto"/>
              <w:bottom w:val="single" w:sz="4" w:space="0" w:color="auto"/>
            </w:tcBorders>
          </w:tcPr>
          <w:p w14:paraId="2A6E3631" w14:textId="130E131B" w:rsidR="001F7041" w:rsidRPr="001F0EC4" w:rsidRDefault="001F7041" w:rsidP="001F7041">
            <w:pPr>
              <w:rPr>
                <w:lang w:val="en-US"/>
              </w:rPr>
            </w:pPr>
            <w:r w:rsidRPr="001F0EC4">
              <w:rPr>
                <w:lang w:val="en-US"/>
              </w:rPr>
              <w:t>Definition</w:t>
            </w:r>
          </w:p>
        </w:tc>
        <w:tc>
          <w:tcPr>
            <w:tcW w:w="1559" w:type="dxa"/>
            <w:tcBorders>
              <w:top w:val="single" w:sz="4" w:space="0" w:color="auto"/>
              <w:bottom w:val="single" w:sz="4" w:space="0" w:color="auto"/>
            </w:tcBorders>
          </w:tcPr>
          <w:p w14:paraId="6121C958" w14:textId="5030247B" w:rsidR="001F7041" w:rsidRPr="001F0EC4" w:rsidRDefault="001F7041" w:rsidP="001F7041">
            <w:pPr>
              <w:rPr>
                <w:lang w:val="en-US"/>
              </w:rPr>
            </w:pPr>
            <w:r w:rsidRPr="001F0EC4">
              <w:rPr>
                <w:lang w:val="en-US"/>
              </w:rPr>
              <w:t>Reference</w:t>
            </w:r>
          </w:p>
        </w:tc>
      </w:tr>
      <w:tr w:rsidR="001F0EC4" w:rsidRPr="00CC6F20" w14:paraId="220FABB2" w14:textId="77777777" w:rsidTr="00995C57">
        <w:tc>
          <w:tcPr>
            <w:tcW w:w="1980" w:type="dxa"/>
            <w:tcBorders>
              <w:top w:val="single" w:sz="4" w:space="0" w:color="auto"/>
            </w:tcBorders>
          </w:tcPr>
          <w:p w14:paraId="7FEDE9D2" w14:textId="570C9DEE" w:rsidR="001F7041" w:rsidRPr="001F0EC4" w:rsidRDefault="001F7041" w:rsidP="001F7041">
            <w:pPr>
              <w:tabs>
                <w:tab w:val="left" w:pos="510"/>
              </w:tabs>
              <w:rPr>
                <w:lang w:val="en-US"/>
              </w:rPr>
            </w:pPr>
            <w:r w:rsidRPr="001F0EC4">
              <w:rPr>
                <w:lang w:val="en-US"/>
              </w:rPr>
              <w:t>Deviation-based naturalness</w:t>
            </w:r>
          </w:p>
        </w:tc>
        <w:tc>
          <w:tcPr>
            <w:tcW w:w="4536" w:type="dxa"/>
            <w:tcBorders>
              <w:top w:val="single" w:sz="4" w:space="0" w:color="auto"/>
            </w:tcBorders>
          </w:tcPr>
          <w:p w14:paraId="653018C5" w14:textId="41FF5AC4" w:rsidR="001F7041" w:rsidRPr="001F0EC4" w:rsidRDefault="003A75ED" w:rsidP="001F7041">
            <w:pPr>
              <w:rPr>
                <w:lang w:val="en-US"/>
              </w:rPr>
            </w:pPr>
            <w:r w:rsidRPr="001F0EC4">
              <w:rPr>
                <w:lang w:val="en-US"/>
              </w:rPr>
              <w:t>“Naturalness was defined as conforming to the listener’s standards of rate, rhythm, intonation, and stress patterning and to the syntactic structure of the utterance being produced.” (p</w:t>
            </w:r>
            <w:r w:rsidR="00170706" w:rsidRPr="001F0EC4">
              <w:rPr>
                <w:lang w:val="en-US"/>
              </w:rPr>
              <w:t>.</w:t>
            </w:r>
            <w:r w:rsidRPr="001F0EC4">
              <w:rPr>
                <w:lang w:val="en-US"/>
              </w:rPr>
              <w:t xml:space="preserve"> 4687)</w:t>
            </w:r>
          </w:p>
        </w:tc>
        <w:tc>
          <w:tcPr>
            <w:tcW w:w="1706" w:type="dxa"/>
            <w:gridSpan w:val="2"/>
            <w:tcBorders>
              <w:top w:val="single" w:sz="4" w:space="0" w:color="auto"/>
            </w:tcBorders>
          </w:tcPr>
          <w:p w14:paraId="01332499" w14:textId="205C1C6D" w:rsidR="00AE12F0" w:rsidRPr="001F0EC4" w:rsidRDefault="002021D9" w:rsidP="00995C57">
            <w:pPr>
              <w:jc w:val="center"/>
              <w:rPr>
                <w:lang w:val="en-US"/>
              </w:rPr>
            </w:pPr>
            <w:sdt>
              <w:sdtPr>
                <w:rPr>
                  <w:lang w:val="en-US"/>
                </w:rPr>
                <w:alias w:val="To edit, see citavi.com/edit"/>
                <w:tag w:val="CitaviPlaceholder#9eb83b5b-606c-4944-b388-add436e8f0ce"/>
                <w:id w:val="-643731530"/>
                <w:placeholder>
                  <w:docPart w:val="DefaultPlaceholder_-1854013440"/>
                </w:placeholder>
              </w:sdtPr>
              <w:sdtEndPr/>
              <w:sdtContent>
                <w:r w:rsidR="00AE12F0"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2MGFjNjFmLTgxNmUtNDM0Ni05OGE5LTE5N2FjZDZlZTUwYSIsIlJhbmdlTGVuZ3RoIjo0LCJSZWZlcmVuY2VJZCI6ImY1YzViMzcyLThjOWMtNDM0ZC05NmU5LTFkNGE0YjI5YTQ1N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zNDczMTU3NyIsIlVyaVN0cmluZyI6Imh0dHA6Ly93d3cubmNiaS5ubG0ubmloLmdvdi9wdWJtZWQvMzQ3MzE1NzciLCJMaW5rZWRSZXNvdXJjZVN0YXR1cyI6OCwiUHJvcGVydGllcyI6eyIkaWQiOiIx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E3VDA5OjExOjI1IiwiTW9kaWZpZWRCeSI6Il9DaHJpc3RpbmUgTnVzc2JhdW0iLCJJZCI6IjJjMWJiZThlLThjZDUtNDk4NC1iM2IxLTcyOTMwMzFhOTNkMyIsIk1vZGlmaWVkT24iOiIyMDIzLTExLTE3VDA5OjExOjI1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UE1DOTE1MDY2NiIsIlVyaVN0cmluZyI6Imh0dHBzOi8vd3d3Lm5jYmkubmxtLm5paC5nb3YvcG1jL2FydGljbGVzL1BNQzkxNTA2NjYiLCJMaW5rZWRSZXNvdXJjZVN0YXR1cyI6OCwiUHJvcGVydGllcyI6eyIkaWQiOiIy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}</w:instrText>
                </w:r>
                <w:r w:rsidR="00AE12F0" w:rsidRPr="001F0EC4">
                  <w:rPr>
                    <w:lang w:val="en-US"/>
                  </w:rPr>
                  <w:fldChar w:fldCharType="separate"/>
                </w:r>
                <w:r w:rsidR="00142576" w:rsidRPr="001F0EC4">
                  <w:rPr>
                    <w:lang w:val="en-US"/>
                  </w:rPr>
                  <w:t>[44]</w:t>
                </w:r>
                <w:r w:rsidR="00AE12F0" w:rsidRPr="001F0EC4">
                  <w:rPr>
                    <w:lang w:val="en-US"/>
                  </w:rPr>
                  <w:fldChar w:fldCharType="end"/>
                </w:r>
              </w:sdtContent>
            </w:sdt>
          </w:p>
        </w:tc>
      </w:tr>
      <w:tr w:rsidR="001F0EC4" w:rsidRPr="00CC6F20" w14:paraId="350E0E1A" w14:textId="77777777" w:rsidTr="00995C57">
        <w:tc>
          <w:tcPr>
            <w:tcW w:w="1980" w:type="dxa"/>
          </w:tcPr>
          <w:p w14:paraId="4E3A824A" w14:textId="77777777" w:rsidR="001F7041" w:rsidRPr="001F0EC4" w:rsidRDefault="001F7041" w:rsidP="001F7041">
            <w:pPr>
              <w:rPr>
                <w:lang w:val="en-US"/>
              </w:rPr>
            </w:pPr>
          </w:p>
        </w:tc>
        <w:tc>
          <w:tcPr>
            <w:tcW w:w="4536" w:type="dxa"/>
          </w:tcPr>
          <w:p w14:paraId="35A51FD2" w14:textId="7C49E2A6" w:rsidR="001F7041" w:rsidRPr="001F0EC4" w:rsidRDefault="003A75ED" w:rsidP="001F7041">
            <w:pPr>
              <w:rPr>
                <w:lang w:val="en-US"/>
              </w:rPr>
            </w:pPr>
            <w:r w:rsidRPr="001F0EC4">
              <w:rPr>
                <w:lang w:val="en-US"/>
              </w:rPr>
              <w:t xml:space="preserve">“Speech naturalness can be described as how the speech of a person with a speech disorder compares with that of typical speech or, in the case of an acquired disorder, how an </w:t>
            </w:r>
            <w:r w:rsidRPr="001F0EC4">
              <w:rPr>
                <w:lang w:val="en-US"/>
              </w:rPr>
              <w:lastRenderedPageBreak/>
              <w:t>individual’s speech compares to its premorbid state” (p</w:t>
            </w:r>
            <w:r w:rsidR="00170706" w:rsidRPr="001F0EC4">
              <w:rPr>
                <w:lang w:val="en-US"/>
              </w:rPr>
              <w:t>.</w:t>
            </w:r>
            <w:r w:rsidRPr="001F0EC4">
              <w:rPr>
                <w:lang w:val="en-US"/>
              </w:rPr>
              <w:t xml:space="preserve"> 1134)</w:t>
            </w:r>
          </w:p>
        </w:tc>
        <w:tc>
          <w:tcPr>
            <w:tcW w:w="1706" w:type="dxa"/>
            <w:gridSpan w:val="2"/>
          </w:tcPr>
          <w:p w14:paraId="1AC28FA9" w14:textId="6A18C540" w:rsidR="00AE12F0" w:rsidRPr="001F0EC4" w:rsidRDefault="002021D9" w:rsidP="00995C57">
            <w:pPr>
              <w:jc w:val="center"/>
              <w:rPr>
                <w:lang w:val="en-US"/>
              </w:rPr>
            </w:pPr>
            <w:sdt>
              <w:sdtPr>
                <w:rPr>
                  <w:lang w:val="en-US"/>
                </w:rPr>
                <w:alias w:val="To edit, see citavi.com/edit"/>
                <w:tag w:val="CitaviPlaceholder#c280eac2-f90c-4de7-b8b1-6f8378ce28b6"/>
                <w:id w:val="-274102140"/>
                <w:placeholder>
                  <w:docPart w:val="DefaultPlaceholder_-1854013440"/>
                </w:placeholder>
              </w:sdtPr>
              <w:sdtEndPr/>
              <w:sdtContent>
                <w:r w:rsidR="00AE12F0"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OGFiN2ZlLTM1NjEtNDY1Zi05YjVkLWRkYWUzMmU5OWI3NiIsIlJhbmdlTGVuZ3RoIjo0LCJSZWZlcmVuY2VJZCI6ImFkYjU1MzQ3LWI0NGItNGFlOC1hODMxLWIzMmUyMDgxZTQy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jA4LCJDcmVhdGVkQnkiOiJfQ2hyaXN0aW5lIE51c3NiYXVtIiwiQ3JlYXRlZE9uIjoiMjAyMS0xMS0xN1QwOToyMjo0MiIsIk1vZGlmaWVkQnkiOiJfQ2hyaXN0aW5lIE51c3NiYXVtIiwiSWQiOiI0MDhlNWUzZC1lMmFjLTQwMDctODQyMS0zMGVjODA5NWQyMTciLCJNb2RpZmllZE9uIjoiMjAyMS0xMS0xN1QwOToyMjo0Mi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I2MTAyMjQyIiwiVXJpU3RyaW5nIjoiaHR0cDovL3d3dy5uY2JpLm5sbS5uaWguZ292L3B1Ym1lZC8yNjEwMjI0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}</w:instrText>
                </w:r>
                <w:r w:rsidR="00AE12F0" w:rsidRPr="001F0EC4">
                  <w:rPr>
                    <w:lang w:val="en-US"/>
                  </w:rPr>
                  <w:fldChar w:fldCharType="separate"/>
                </w:r>
                <w:r w:rsidR="00193273" w:rsidRPr="001F0EC4">
                  <w:rPr>
                    <w:lang w:val="en-US"/>
                  </w:rPr>
                  <w:t>[14]</w:t>
                </w:r>
                <w:r w:rsidR="00AE12F0" w:rsidRPr="001F0EC4">
                  <w:rPr>
                    <w:lang w:val="en-US"/>
                  </w:rPr>
                  <w:fldChar w:fldCharType="end"/>
                </w:r>
              </w:sdtContent>
            </w:sdt>
          </w:p>
        </w:tc>
      </w:tr>
      <w:tr w:rsidR="001F0EC4" w:rsidRPr="00CC6F20" w14:paraId="214C0C42" w14:textId="77777777" w:rsidTr="00995C57">
        <w:tc>
          <w:tcPr>
            <w:tcW w:w="1980" w:type="dxa"/>
          </w:tcPr>
          <w:p w14:paraId="773FCEC3" w14:textId="77777777" w:rsidR="001F7041" w:rsidRPr="001F0EC4" w:rsidRDefault="001F7041" w:rsidP="001F7041">
            <w:pPr>
              <w:rPr>
                <w:lang w:val="en-US"/>
              </w:rPr>
            </w:pPr>
          </w:p>
        </w:tc>
        <w:tc>
          <w:tcPr>
            <w:tcW w:w="4536" w:type="dxa"/>
          </w:tcPr>
          <w:p w14:paraId="65EC0E71" w14:textId="3988E527" w:rsidR="001F7041" w:rsidRPr="001F0EC4" w:rsidRDefault="003A75ED" w:rsidP="001F7041">
            <w:pPr>
              <w:rPr>
                <w:lang w:val="en-US"/>
              </w:rPr>
            </w:pPr>
            <w:r w:rsidRPr="001F0EC4">
              <w:rPr>
                <w:lang w:val="en-US"/>
              </w:rPr>
              <w:t>“Speech naturalness refers to a rather broad perceptual impression representing the overall quality of a person’s speech output in relation to what is conceptualized as normal or natural” (p</w:t>
            </w:r>
            <w:r w:rsidR="00170706" w:rsidRPr="001F0EC4">
              <w:rPr>
                <w:lang w:val="en-US"/>
              </w:rPr>
              <w:t>.</w:t>
            </w:r>
            <w:r w:rsidRPr="001F0EC4">
              <w:rPr>
                <w:lang w:val="en-US"/>
              </w:rPr>
              <w:t xml:space="preserve"> 1633/1634)</w:t>
            </w:r>
          </w:p>
        </w:tc>
        <w:tc>
          <w:tcPr>
            <w:tcW w:w="1706" w:type="dxa"/>
            <w:gridSpan w:val="2"/>
          </w:tcPr>
          <w:p w14:paraId="2BF2EBC7" w14:textId="76EBE503" w:rsidR="00AE12F0" w:rsidRPr="001F0EC4" w:rsidRDefault="002021D9" w:rsidP="00995C57">
            <w:pPr>
              <w:jc w:val="center"/>
              <w:rPr>
                <w:lang w:val="en-US"/>
              </w:rPr>
            </w:pPr>
            <w:sdt>
              <w:sdtPr>
                <w:rPr>
                  <w:lang w:val="en-US"/>
                </w:rPr>
                <w:alias w:val="To edit, see citavi.com/edit"/>
                <w:tag w:val="CitaviPlaceholder#a547ad49-5373-4bc0-8578-0efede6ea3b4"/>
                <w:id w:val="1836412071"/>
                <w:placeholder>
                  <w:docPart w:val="DefaultPlaceholder_-1854013440"/>
                </w:placeholder>
              </w:sdtPr>
              <w:sdtEndPr/>
              <w:sdtContent>
                <w:r w:rsidR="00AE12F0"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jZDcyMzA3LWRlYjItNDFlMi04ODk0LWFkMDUzZDFmYzQ1YSIsIlJhbmdlTGVuZ3RoIjo0LCJSZWZlcmVuY2VJZCI6ImNhZGFmMTQ1LTIzNjEtNDc4MC1iMGViLTJhNGI5NjQ5OGUyZ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IxMC4xMDQ0LzIwMjNfQUpTTFAtMjMtMDAwMjMiLCJVcmlTdHJpbmciOiJodHRwczovL2RvaS5vcmcvMTAuMTA0NC8yMDIzX0FKU0xQLTIzLTAwMDIz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}</w:instrText>
                </w:r>
                <w:r w:rsidR="00AE12F0" w:rsidRPr="001F0EC4">
                  <w:rPr>
                    <w:lang w:val="en-US"/>
                  </w:rPr>
                  <w:fldChar w:fldCharType="separate"/>
                </w:r>
                <w:r w:rsidR="00142576" w:rsidRPr="001F0EC4">
                  <w:rPr>
                    <w:lang w:val="en-US"/>
                  </w:rPr>
                  <w:t>[51]</w:t>
                </w:r>
                <w:r w:rsidR="00AE12F0" w:rsidRPr="001F0EC4">
                  <w:rPr>
                    <w:lang w:val="en-US"/>
                  </w:rPr>
                  <w:fldChar w:fldCharType="end"/>
                </w:r>
              </w:sdtContent>
            </w:sdt>
          </w:p>
        </w:tc>
      </w:tr>
      <w:tr w:rsidR="001F0EC4" w:rsidRPr="00CC6F20" w14:paraId="7090B1FD" w14:textId="77777777" w:rsidTr="00995C57">
        <w:tc>
          <w:tcPr>
            <w:tcW w:w="1980" w:type="dxa"/>
          </w:tcPr>
          <w:p w14:paraId="7D7F0715" w14:textId="77777777" w:rsidR="001F7041" w:rsidRPr="001F0EC4" w:rsidRDefault="001F7041" w:rsidP="001F7041">
            <w:pPr>
              <w:rPr>
                <w:lang w:val="en-US"/>
              </w:rPr>
            </w:pPr>
          </w:p>
        </w:tc>
        <w:tc>
          <w:tcPr>
            <w:tcW w:w="4536" w:type="dxa"/>
          </w:tcPr>
          <w:p w14:paraId="0D3F98EF" w14:textId="53CBE3E8" w:rsidR="001F7041" w:rsidRPr="001F0EC4" w:rsidRDefault="003A75ED" w:rsidP="001F7041">
            <w:pPr>
              <w:rPr>
                <w:lang w:val="en-US"/>
              </w:rPr>
            </w:pPr>
            <w:r w:rsidRPr="001F0EC4">
              <w:rPr>
                <w:lang w:val="en-US"/>
              </w:rPr>
              <w:t>“[…] degree to which individuals sound ‘different’ from healthy peers” (p</w:t>
            </w:r>
            <w:r w:rsidR="00170706" w:rsidRPr="001F0EC4">
              <w:rPr>
                <w:lang w:val="en-US"/>
              </w:rPr>
              <w:t>.</w:t>
            </w:r>
            <w:r w:rsidRPr="001F0EC4">
              <w:rPr>
                <w:lang w:val="en-US"/>
              </w:rPr>
              <w:t xml:space="preserve"> 1265)</w:t>
            </w:r>
          </w:p>
        </w:tc>
        <w:tc>
          <w:tcPr>
            <w:tcW w:w="1706" w:type="dxa"/>
            <w:gridSpan w:val="2"/>
          </w:tcPr>
          <w:p w14:paraId="5BDAB64E" w14:textId="00630AE4" w:rsidR="001F7041" w:rsidRPr="001F0EC4" w:rsidRDefault="002021D9" w:rsidP="00995C57">
            <w:pPr>
              <w:jc w:val="center"/>
              <w:rPr>
                <w:lang w:val="en-US"/>
              </w:rPr>
            </w:pPr>
            <w:sdt>
              <w:sdtPr>
                <w:rPr>
                  <w:lang w:val="en-US"/>
                </w:rPr>
                <w:alias w:val="To edit, see citavi.com/edit"/>
                <w:tag w:val="CitaviPlaceholder#83b18d67-4c78-4189-8194-457f1678360b"/>
                <w:id w:val="1068386778"/>
                <w:placeholder>
                  <w:docPart w:val="DefaultPlaceholder_-1854013440"/>
                </w:placeholder>
              </w:sdtPr>
              <w:sdtEndPr/>
              <w:sdtContent>
                <w:r w:rsidR="00AE12F0"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mMTYwZWEwLTk2NGQtNDVhNS1iNDY0LWE5OGJlNmUyNGZlNyIsIlJhbmdlTGVuZ3RoIjo0LCJSZWZlcmVuY2VJZCI6ImZmMzhlYzU1LTExZmEtNGFhYS1iOWVkLTIxYWE2MzY3MGMw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}</w:instrText>
                </w:r>
                <w:r w:rsidR="00AE12F0" w:rsidRPr="001F0EC4">
                  <w:rPr>
                    <w:lang w:val="en-US"/>
                  </w:rPr>
                  <w:fldChar w:fldCharType="separate"/>
                </w:r>
                <w:r w:rsidR="00142576" w:rsidRPr="001F0EC4">
                  <w:rPr>
                    <w:lang w:val="en-US"/>
                  </w:rPr>
                  <w:t>[53]</w:t>
                </w:r>
                <w:r w:rsidR="00AE12F0" w:rsidRPr="001F0EC4">
                  <w:rPr>
                    <w:lang w:val="en-US"/>
                  </w:rPr>
                  <w:fldChar w:fldCharType="end"/>
                </w:r>
              </w:sdtContent>
            </w:sdt>
          </w:p>
        </w:tc>
      </w:tr>
      <w:tr w:rsidR="001F0EC4" w:rsidRPr="00CC6F20" w14:paraId="60CF3589" w14:textId="77777777" w:rsidTr="00995C57">
        <w:tc>
          <w:tcPr>
            <w:tcW w:w="1980" w:type="dxa"/>
          </w:tcPr>
          <w:p w14:paraId="7A092713" w14:textId="19F08098" w:rsidR="001F7041" w:rsidRPr="001F0EC4" w:rsidRDefault="001F7041" w:rsidP="001F7041">
            <w:pPr>
              <w:rPr>
                <w:lang w:val="en-US"/>
              </w:rPr>
            </w:pPr>
            <w:r w:rsidRPr="001F0EC4">
              <w:rPr>
                <w:lang w:val="en-US"/>
              </w:rPr>
              <w:t>Human-likeness-based naturalness</w:t>
            </w:r>
          </w:p>
        </w:tc>
        <w:tc>
          <w:tcPr>
            <w:tcW w:w="4536" w:type="dxa"/>
          </w:tcPr>
          <w:p w14:paraId="4C2D00F5" w14:textId="72E889C1" w:rsidR="001F7041" w:rsidRPr="001F0EC4" w:rsidRDefault="003A75ED" w:rsidP="001F7041">
            <w:pPr>
              <w:rPr>
                <w:lang w:val="en-US"/>
              </w:rPr>
            </w:pPr>
            <w:r w:rsidRPr="001F0EC4">
              <w:rPr>
                <w:lang w:val="en-US"/>
              </w:rPr>
              <w:t>“Human likeness has been used […] to describe how accurately the machine is able to imitate a human.” (p</w:t>
            </w:r>
            <w:r w:rsidR="00170706" w:rsidRPr="001F0EC4">
              <w:rPr>
                <w:lang w:val="en-US"/>
              </w:rPr>
              <w:t>.</w:t>
            </w:r>
            <w:r w:rsidRPr="001F0EC4">
              <w:rPr>
                <w:lang w:val="en-US"/>
              </w:rPr>
              <w:t xml:space="preserve"> 2864)</w:t>
            </w:r>
          </w:p>
        </w:tc>
        <w:tc>
          <w:tcPr>
            <w:tcW w:w="1706" w:type="dxa"/>
            <w:gridSpan w:val="2"/>
          </w:tcPr>
          <w:p w14:paraId="758A96FC" w14:textId="5DF25541" w:rsidR="00AE12F0" w:rsidRPr="001F0EC4" w:rsidRDefault="002021D9" w:rsidP="00995C57">
            <w:pPr>
              <w:jc w:val="center"/>
              <w:rPr>
                <w:lang w:val="en-US"/>
              </w:rPr>
            </w:pPr>
            <w:sdt>
              <w:sdtPr>
                <w:rPr>
                  <w:lang w:val="en-US"/>
                </w:rPr>
                <w:alias w:val="To edit, see citavi.com/edit"/>
                <w:tag w:val="CitaviPlaceholder#43dc84f5-bbc5-46f0-be05-9417f67d8406"/>
                <w:id w:val="-1636327498"/>
                <w:placeholder>
                  <w:docPart w:val="DefaultPlaceholder_-1854013440"/>
                </w:placeholder>
              </w:sdtPr>
              <w:sdtEndPr/>
              <w:sdtContent>
                <w:r w:rsidR="00AE12F0" w:rsidRPr="001F0EC4">
                  <w:rPr>
                    <w:lang w:val="en-US"/>
                  </w:rPr>
                  <w:fldChar w:fldCharType="begin"/>
                </w:r>
                <w:r w:rsidR="00142576"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zNGE1YmFiLThiYjctNDY1MS1hNGNjLTlhNTVmMDQ0OWRmNSIsIlJhbmdlTGVuZ3RoIjo0LCJSZWZlcmVuY2VJZCI6IjliMTA0ZDA3LWM1NTEtNDEzMC1hNTMyLTlmOTI3YzhhMDRjMy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}</w:instrText>
                </w:r>
                <w:r w:rsidR="00AE12F0" w:rsidRPr="001F0EC4">
                  <w:rPr>
                    <w:lang w:val="en-US"/>
                  </w:rPr>
                  <w:fldChar w:fldCharType="separate"/>
                </w:r>
                <w:r w:rsidR="00142576" w:rsidRPr="001F0EC4">
                  <w:rPr>
                    <w:lang w:val="en-US"/>
                  </w:rPr>
                  <w:t>[26]</w:t>
                </w:r>
                <w:r w:rsidR="00AE12F0" w:rsidRPr="001F0EC4">
                  <w:rPr>
                    <w:lang w:val="en-US"/>
                  </w:rPr>
                  <w:fldChar w:fldCharType="end"/>
                </w:r>
              </w:sdtContent>
            </w:sdt>
          </w:p>
        </w:tc>
      </w:tr>
      <w:tr w:rsidR="001F0EC4" w:rsidRPr="00CC6F20" w14:paraId="6C941B60" w14:textId="77777777" w:rsidTr="00995C57">
        <w:tc>
          <w:tcPr>
            <w:tcW w:w="1980" w:type="dxa"/>
          </w:tcPr>
          <w:p w14:paraId="0845A981" w14:textId="77777777" w:rsidR="001F7041" w:rsidRPr="001F0EC4" w:rsidRDefault="001F7041" w:rsidP="001F7041">
            <w:pPr>
              <w:rPr>
                <w:lang w:val="en-US"/>
              </w:rPr>
            </w:pPr>
          </w:p>
        </w:tc>
        <w:tc>
          <w:tcPr>
            <w:tcW w:w="4536" w:type="dxa"/>
          </w:tcPr>
          <w:p w14:paraId="73848071" w14:textId="5367D209" w:rsidR="001F7041" w:rsidRPr="001F0EC4" w:rsidRDefault="003A75ED" w:rsidP="001F7041">
            <w:pPr>
              <w:rPr>
                <w:lang w:val="en-US"/>
              </w:rPr>
            </w:pPr>
            <w:r w:rsidRPr="001F0EC4">
              <w:rPr>
                <w:lang w:val="en-US"/>
              </w:rPr>
              <w:t>“Naturalness refers to whether synthetic speech is perceived as uniquely human, despite being computer-generated.” (p</w:t>
            </w:r>
            <w:r w:rsidR="00170706" w:rsidRPr="001F0EC4">
              <w:rPr>
                <w:lang w:val="en-US"/>
              </w:rPr>
              <w:t>.</w:t>
            </w:r>
            <w:r w:rsidRPr="001F0EC4">
              <w:rPr>
                <w:lang w:val="en-US"/>
              </w:rPr>
              <w:t xml:space="preserve"> 5)</w:t>
            </w:r>
          </w:p>
        </w:tc>
        <w:tc>
          <w:tcPr>
            <w:tcW w:w="1706" w:type="dxa"/>
            <w:gridSpan w:val="2"/>
          </w:tcPr>
          <w:p w14:paraId="3D40734D" w14:textId="50586254" w:rsidR="00AE12F0" w:rsidRPr="001F0EC4" w:rsidRDefault="002021D9" w:rsidP="00995C57">
            <w:pPr>
              <w:jc w:val="center"/>
              <w:rPr>
                <w:lang w:val="en-US"/>
              </w:rPr>
            </w:pPr>
            <w:sdt>
              <w:sdtPr>
                <w:rPr>
                  <w:lang w:val="en-US"/>
                </w:rPr>
                <w:alias w:val="To edit, see citavi.com/edit"/>
                <w:tag w:val="CitaviPlaceholder#2017fe28-ce8c-4220-ab7b-69a9cedb3a00"/>
                <w:id w:val="-1048216807"/>
                <w:placeholder>
                  <w:docPart w:val="DefaultPlaceholder_-1854013440"/>
                </w:placeholder>
              </w:sdtPr>
              <w:sdtEndPr/>
              <w:sdtContent>
                <w:r w:rsidR="00AE12F0"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jN2Y5OTA4LTExMzktNGI1YS1iYTViLTE0Zjg1ZWY2YTY1YiIsIlJhbmdlTGVuZ3RoIjo0LCJSZWZlcmVuY2VJZCI6ImFlODBjNWVlLTU1NTctNGUyYS04MDMxLWNhMTQxMDgwZjIxOC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}</w:instrText>
                </w:r>
                <w:r w:rsidR="00AE12F0" w:rsidRPr="001F0EC4">
                  <w:rPr>
                    <w:lang w:val="en-US"/>
                  </w:rPr>
                  <w:fldChar w:fldCharType="separate"/>
                </w:r>
                <w:r w:rsidR="00142576" w:rsidRPr="001F0EC4">
                  <w:rPr>
                    <w:lang w:val="en-US"/>
                  </w:rPr>
                  <w:t>[21]</w:t>
                </w:r>
                <w:r w:rsidR="00AE12F0" w:rsidRPr="001F0EC4">
                  <w:rPr>
                    <w:lang w:val="en-US"/>
                  </w:rPr>
                  <w:fldChar w:fldCharType="end"/>
                </w:r>
              </w:sdtContent>
            </w:sdt>
          </w:p>
        </w:tc>
      </w:tr>
      <w:tr w:rsidR="001F0EC4" w:rsidRPr="00CC6F20" w14:paraId="4F17A47F" w14:textId="77777777" w:rsidTr="00995C57">
        <w:tc>
          <w:tcPr>
            <w:tcW w:w="1980" w:type="dxa"/>
          </w:tcPr>
          <w:p w14:paraId="08EB19E1" w14:textId="77777777" w:rsidR="001F7041" w:rsidRPr="001F0EC4" w:rsidRDefault="001F7041" w:rsidP="001F7041">
            <w:pPr>
              <w:rPr>
                <w:lang w:val="en-US"/>
              </w:rPr>
            </w:pPr>
          </w:p>
        </w:tc>
        <w:tc>
          <w:tcPr>
            <w:tcW w:w="4536" w:type="dxa"/>
          </w:tcPr>
          <w:p w14:paraId="39EC96E3" w14:textId="3F2967F3" w:rsidR="003A75ED" w:rsidRPr="001F0EC4" w:rsidRDefault="003A75ED" w:rsidP="003A75ED">
            <w:pPr>
              <w:rPr>
                <w:lang w:val="en-US"/>
              </w:rPr>
            </w:pPr>
            <w:r w:rsidRPr="001F0EC4">
              <w:rPr>
                <w:lang w:val="en-US"/>
              </w:rPr>
              <w:t>“Natural speech is the speech most closely perceived as a human voice.” (p</w:t>
            </w:r>
            <w:r w:rsidR="00170706" w:rsidRPr="001F0EC4">
              <w:rPr>
                <w:lang w:val="en-US"/>
              </w:rPr>
              <w:t>.</w:t>
            </w:r>
            <w:r w:rsidRPr="001F0EC4">
              <w:rPr>
                <w:lang w:val="en-US"/>
              </w:rPr>
              <w:t xml:space="preserve"> 10)</w:t>
            </w:r>
          </w:p>
          <w:p w14:paraId="3E4C84B6" w14:textId="77777777" w:rsidR="001F7041" w:rsidRPr="001F0EC4" w:rsidRDefault="001F7041" w:rsidP="001F7041">
            <w:pPr>
              <w:rPr>
                <w:lang w:val="en-US"/>
              </w:rPr>
            </w:pPr>
          </w:p>
        </w:tc>
        <w:tc>
          <w:tcPr>
            <w:tcW w:w="1706" w:type="dxa"/>
            <w:gridSpan w:val="2"/>
          </w:tcPr>
          <w:p w14:paraId="7B626948" w14:textId="5AFB24D8" w:rsidR="00AE12F0" w:rsidRPr="001F0EC4" w:rsidRDefault="002021D9" w:rsidP="00995C57">
            <w:pPr>
              <w:jc w:val="center"/>
              <w:rPr>
                <w:lang w:val="en-US"/>
              </w:rPr>
            </w:pPr>
            <w:sdt>
              <w:sdtPr>
                <w:rPr>
                  <w:lang w:val="en-US"/>
                </w:rPr>
                <w:alias w:val="To edit, see citavi.com/edit"/>
                <w:tag w:val="CitaviPlaceholder#abb540ac-64e3-4183-b298-0d482d3d0700"/>
                <w:id w:val="1926215743"/>
                <w:placeholder>
                  <w:docPart w:val="DefaultPlaceholder_-1854013440"/>
                </w:placeholder>
              </w:sdtPr>
              <w:sdtEndPr/>
              <w:sdtContent>
                <w:r w:rsidR="00AE12F0"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hZGYxMGFkLTM3ODYtNDU0MC04ZjcxLTVjMDA3MTI5YmJmOCIsIlJhbmdlTGVuZ3RoIjo0LCJSZWZlcmVuY2VJZCI6IjA2NjlhMWY0LTQ5YTQtNDY0MS1iMWJiLTllYTMyOGQwYjI5Z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wMTYvai5jc2wuMjAyMS4xMDEzMjYiLCJVcmlTdHJpbmciOiJodHRwczovL2RvaS5vcmcvMTAuMTAxNi9qLmNzbC4yMDIxLjEwMTMyNi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}</w:instrText>
                </w:r>
                <w:r w:rsidR="00AE12F0" w:rsidRPr="001F0EC4">
                  <w:rPr>
                    <w:lang w:val="en-US"/>
                  </w:rPr>
                  <w:fldChar w:fldCharType="separate"/>
                </w:r>
                <w:r w:rsidR="00142576" w:rsidRPr="001F0EC4">
                  <w:rPr>
                    <w:lang w:val="en-US"/>
                  </w:rPr>
                  <w:t>[35]</w:t>
                </w:r>
                <w:r w:rsidR="00AE12F0" w:rsidRPr="001F0EC4">
                  <w:rPr>
                    <w:lang w:val="en-US"/>
                  </w:rPr>
                  <w:fldChar w:fldCharType="end"/>
                </w:r>
              </w:sdtContent>
            </w:sdt>
          </w:p>
          <w:p w14:paraId="188C07E5" w14:textId="77777777" w:rsidR="001F7041" w:rsidRPr="001F0EC4" w:rsidRDefault="001F7041" w:rsidP="00995C57">
            <w:pPr>
              <w:jc w:val="center"/>
              <w:rPr>
                <w:lang w:val="en-US"/>
              </w:rPr>
            </w:pPr>
          </w:p>
        </w:tc>
      </w:tr>
      <w:tr w:rsidR="001F0EC4" w:rsidRPr="00CC6F20" w14:paraId="29DD5B3C" w14:textId="77777777" w:rsidTr="00995C57">
        <w:tc>
          <w:tcPr>
            <w:tcW w:w="1980" w:type="dxa"/>
          </w:tcPr>
          <w:p w14:paraId="2298FA13" w14:textId="77777777" w:rsidR="001F7041" w:rsidRPr="001F0EC4" w:rsidRDefault="001F7041" w:rsidP="001F7041">
            <w:pPr>
              <w:rPr>
                <w:lang w:val="en-US"/>
              </w:rPr>
            </w:pPr>
          </w:p>
        </w:tc>
        <w:tc>
          <w:tcPr>
            <w:tcW w:w="4536" w:type="dxa"/>
          </w:tcPr>
          <w:p w14:paraId="61BE74DB" w14:textId="69E9711D" w:rsidR="001F7041" w:rsidRPr="001F0EC4" w:rsidRDefault="003A75ED" w:rsidP="001F7041">
            <w:pPr>
              <w:rPr>
                <w:lang w:val="en-US"/>
              </w:rPr>
            </w:pPr>
            <w:r w:rsidRPr="001F0EC4">
              <w:rPr>
                <w:lang w:val="en-US"/>
              </w:rPr>
              <w:t>“Naturalness refers to how closely the output sounds like human speech.” (p</w:t>
            </w:r>
            <w:r w:rsidR="00170706" w:rsidRPr="001F0EC4">
              <w:rPr>
                <w:lang w:val="en-US"/>
              </w:rPr>
              <w:t>.</w:t>
            </w:r>
            <w:r w:rsidRPr="001F0EC4">
              <w:rPr>
                <w:lang w:val="en-US"/>
              </w:rPr>
              <w:t xml:space="preserve"> 389.e1)</w:t>
            </w:r>
          </w:p>
        </w:tc>
        <w:tc>
          <w:tcPr>
            <w:tcW w:w="1706" w:type="dxa"/>
            <w:gridSpan w:val="2"/>
          </w:tcPr>
          <w:p w14:paraId="6295DA1C" w14:textId="59AEAB31" w:rsidR="00AE12F0" w:rsidRPr="001F0EC4" w:rsidRDefault="002021D9" w:rsidP="00995C57">
            <w:pPr>
              <w:jc w:val="center"/>
              <w:rPr>
                <w:lang w:val="en-US"/>
              </w:rPr>
            </w:pPr>
            <w:sdt>
              <w:sdtPr>
                <w:rPr>
                  <w:lang w:val="en-US"/>
                </w:rPr>
                <w:alias w:val="To edit, see citavi.com/edit"/>
                <w:tag w:val="CitaviPlaceholder#6b292244-3e04-4a3b-9677-0c94a64dbb5d"/>
                <w:id w:val="427928277"/>
                <w:placeholder>
                  <w:docPart w:val="DefaultPlaceholder_-1854013440"/>
                </w:placeholder>
              </w:sdtPr>
              <w:sdtEndPr/>
              <w:sdtContent>
                <w:r w:rsidR="00AE12F0"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jNzc4NzRhLTZjMTItNDQ4OC04NzEwLWM2ZDRkMWM2MmM2MyIsIlJhbmdlTGVuZ3RoIjo0LCJSZWZlcmVuY2VJZCI6Ijg3Zjk4ZTE3LTI1NTgtNGJmYy04MDM2LTFhOGEwMjhkNTExN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}</w:instrText>
                </w:r>
                <w:r w:rsidR="00AE12F0" w:rsidRPr="001F0EC4">
                  <w:rPr>
                    <w:lang w:val="en-US"/>
                  </w:rPr>
                  <w:fldChar w:fldCharType="separate"/>
                </w:r>
                <w:r w:rsidR="00142576" w:rsidRPr="001F0EC4">
                  <w:rPr>
                    <w:lang w:val="en-US"/>
                  </w:rPr>
                  <w:t>[42]</w:t>
                </w:r>
                <w:r w:rsidR="00AE12F0" w:rsidRPr="001F0EC4">
                  <w:rPr>
                    <w:lang w:val="en-US"/>
                  </w:rPr>
                  <w:fldChar w:fldCharType="end"/>
                </w:r>
              </w:sdtContent>
            </w:sdt>
          </w:p>
        </w:tc>
      </w:tr>
      <w:tr w:rsidR="001F0EC4" w:rsidRPr="00CC6F20" w14:paraId="659AA0A9" w14:textId="77777777" w:rsidTr="00995C57">
        <w:tc>
          <w:tcPr>
            <w:tcW w:w="1980" w:type="dxa"/>
          </w:tcPr>
          <w:p w14:paraId="74CF3E0D" w14:textId="2FFB1057" w:rsidR="001F7041" w:rsidRPr="001F0EC4" w:rsidRDefault="001F7041" w:rsidP="001F7041">
            <w:pPr>
              <w:rPr>
                <w:lang w:val="en-US"/>
              </w:rPr>
            </w:pPr>
            <w:r w:rsidRPr="001F0EC4">
              <w:rPr>
                <w:lang w:val="en-US"/>
              </w:rPr>
              <w:t>Combination of both</w:t>
            </w:r>
          </w:p>
        </w:tc>
        <w:tc>
          <w:tcPr>
            <w:tcW w:w="4536" w:type="dxa"/>
          </w:tcPr>
          <w:p w14:paraId="4D8C7F4B" w14:textId="74CE8173" w:rsidR="001F7041" w:rsidRPr="001F0EC4" w:rsidRDefault="003A75ED" w:rsidP="001F7041">
            <w:pPr>
              <w:rPr>
                <w:lang w:val="en-US"/>
              </w:rPr>
            </w:pPr>
            <w:r w:rsidRPr="001F0EC4">
              <w:rPr>
                <w:lang w:val="en-US"/>
              </w:rPr>
              <w:t>“By naturalness, we understand the voice stimulus to be perceived as a plausible outcome of the human speech production system” (p</w:t>
            </w:r>
            <w:r w:rsidR="00170706" w:rsidRPr="001F0EC4">
              <w:rPr>
                <w:lang w:val="en-US"/>
              </w:rPr>
              <w:t>.</w:t>
            </w:r>
            <w:r w:rsidRPr="001F0EC4">
              <w:rPr>
                <w:lang w:val="en-US"/>
              </w:rPr>
              <w:t xml:space="preserve"> 1)</w:t>
            </w:r>
          </w:p>
        </w:tc>
        <w:tc>
          <w:tcPr>
            <w:tcW w:w="1706" w:type="dxa"/>
            <w:gridSpan w:val="2"/>
          </w:tcPr>
          <w:p w14:paraId="7AE9586B" w14:textId="4227A071" w:rsidR="00AE12F0" w:rsidRPr="001F0EC4" w:rsidRDefault="002021D9" w:rsidP="00995C57">
            <w:pPr>
              <w:jc w:val="center"/>
              <w:rPr>
                <w:lang w:val="en-US"/>
              </w:rPr>
            </w:pPr>
            <w:sdt>
              <w:sdtPr>
                <w:rPr>
                  <w:lang w:val="en-US"/>
                </w:rPr>
                <w:alias w:val="To edit, see citavi.com/edit"/>
                <w:tag w:val="CitaviPlaceholder#b7639d93-7053-4491-ad5c-de05e815487e"/>
                <w:id w:val="-1162693890"/>
                <w:placeholder>
                  <w:docPart w:val="DefaultPlaceholder_-1854013440"/>
                </w:placeholder>
              </w:sdtPr>
              <w:sdtEndPr/>
              <w:sdtContent>
                <w:r w:rsidR="00AE12F0"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wYjVjZjIzLTM3NDQtNDRiMy1hYTY5LTNmYzQyZGRjNGUwZiIsIlJhbmdlTGVuZ3RoIjo0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ExLTIwVDE4OjE1OjM3IiwiUHJvamVjdCI6eyIkcmVmIjoiNSJ9fSwiVXNlTnVtYmVyaW5nVHlwZU9mUGFyZW50RG9jdW1lbnQiOmZhbHNlfV0sIkZvcm1hdHRlZFRleHQiOnsiJGlkIjoiMTYiLCJDb3VudCI6MSwiVGV4dFVuaXRzIjpbeyIkaWQiOiIxNyIsIkZvbnRTdHlsZSI6eyIkaWQiOiIxOCIsIk5ldXRyYWwiOnRydWV9LCJSZWFkaW5nT3JkZXIiOjEsIlRleHQiOiJbNzRdIn1dfSwiVGFnIjoiQ2l0YXZpUGxhY2Vob2xkZXIjYjc2MzlkOTMtNzA1My00NDkxLWFkNWMtZGUwNWU4MTU0ODdlIiwiVGV4dCI6Ils3NF0iLCJXQUlWZXJzaW9uIjoiNi4xMS4wLjAifQ==}</w:instrText>
                </w:r>
                <w:r w:rsidR="00AE12F0" w:rsidRPr="001F0EC4">
                  <w:rPr>
                    <w:lang w:val="en-US"/>
                  </w:rPr>
                  <w:fldChar w:fldCharType="separate"/>
                </w:r>
                <w:r w:rsidR="008D1A57" w:rsidRPr="001F0EC4">
                  <w:rPr>
                    <w:lang w:val="en-US"/>
                  </w:rPr>
                  <w:t>[74]</w:t>
                </w:r>
                <w:r w:rsidR="00AE12F0" w:rsidRPr="001F0EC4">
                  <w:rPr>
                    <w:lang w:val="en-US"/>
                  </w:rPr>
                  <w:fldChar w:fldCharType="end"/>
                </w:r>
              </w:sdtContent>
            </w:sdt>
          </w:p>
          <w:p w14:paraId="21FC42C7" w14:textId="177F8022" w:rsidR="001F7041" w:rsidRPr="001F0EC4" w:rsidRDefault="001F7041" w:rsidP="00995C57">
            <w:pPr>
              <w:jc w:val="center"/>
              <w:rPr>
                <w:lang w:val="en-US"/>
              </w:rPr>
            </w:pPr>
          </w:p>
        </w:tc>
      </w:tr>
      <w:tr w:rsidR="001F0EC4" w:rsidRPr="00CC6F20" w14:paraId="07BE0CC2" w14:textId="77777777" w:rsidTr="00995C57">
        <w:tc>
          <w:tcPr>
            <w:tcW w:w="1980" w:type="dxa"/>
            <w:tcBorders>
              <w:bottom w:val="single" w:sz="4" w:space="0" w:color="auto"/>
            </w:tcBorders>
            <w:shd w:val="clear" w:color="auto" w:fill="auto"/>
          </w:tcPr>
          <w:p w14:paraId="6DD03497" w14:textId="77777777" w:rsidR="003A75ED" w:rsidRPr="001F0EC4" w:rsidRDefault="003A75ED" w:rsidP="003A75ED">
            <w:pPr>
              <w:rPr>
                <w:lang w:val="en-US"/>
              </w:rPr>
            </w:pPr>
          </w:p>
        </w:tc>
        <w:tc>
          <w:tcPr>
            <w:tcW w:w="4536" w:type="dxa"/>
            <w:tcBorders>
              <w:bottom w:val="single" w:sz="4" w:space="0" w:color="auto"/>
            </w:tcBorders>
          </w:tcPr>
          <w:p w14:paraId="677E862E" w14:textId="44C8DCFD" w:rsidR="003A75ED" w:rsidRPr="001F0EC4" w:rsidRDefault="003A75ED" w:rsidP="003A75ED">
            <w:pPr>
              <w:rPr>
                <w:lang w:val="en-US"/>
              </w:rPr>
            </w:pPr>
            <w:r w:rsidRPr="001F0EC4">
              <w:rPr>
                <w:lang w:val="en-US"/>
              </w:rPr>
              <w:t>“[…] voices which sound like they could come from an actual human being (which should be rated as more natural) and voices that sound more fictitious, such as a cartoon character or a monster (which should be rated as less natural).” (p</w:t>
            </w:r>
            <w:r w:rsidR="00170706" w:rsidRPr="001F0EC4">
              <w:rPr>
                <w:lang w:val="en-US"/>
              </w:rPr>
              <w:t>.</w:t>
            </w:r>
            <w:r w:rsidRPr="001F0EC4">
              <w:rPr>
                <w:lang w:val="en-US"/>
              </w:rPr>
              <w:t>429)</w:t>
            </w:r>
          </w:p>
        </w:tc>
        <w:tc>
          <w:tcPr>
            <w:tcW w:w="1706" w:type="dxa"/>
            <w:gridSpan w:val="2"/>
            <w:tcBorders>
              <w:bottom w:val="single" w:sz="4" w:space="0" w:color="auto"/>
            </w:tcBorders>
          </w:tcPr>
          <w:p w14:paraId="7BEE8054" w14:textId="074AB7F2" w:rsidR="00AE12F0" w:rsidRPr="001F0EC4" w:rsidRDefault="002021D9" w:rsidP="00995C57">
            <w:pPr>
              <w:jc w:val="center"/>
              <w:rPr>
                <w:lang w:val="en-US"/>
              </w:rPr>
            </w:pPr>
            <w:sdt>
              <w:sdtPr>
                <w:rPr>
                  <w:lang w:val="en-US"/>
                </w:rPr>
                <w:alias w:val="To edit, see citavi.com/edit"/>
                <w:tag w:val="CitaviPlaceholder#ae1fd747-25ff-443b-9049-03310e5b2ecc"/>
                <w:id w:val="-1240793845"/>
                <w:placeholder>
                  <w:docPart w:val="DefaultPlaceholder_-1854013440"/>
                </w:placeholder>
              </w:sdtPr>
              <w:sdtEndPr/>
              <w:sdtContent>
                <w:r w:rsidR="00AE12F0"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zYmQ3MGExLTMwYTctNDI0MC1iYjA3LWMzMTgxM2QwN2UwMCIsIlJhbmdlTGVuZ3RoIjo0LCJSZWZlcmVuY2VJZCI6IjE2NjhhYjdjLWQ0MTAtNDE5ZS05YWVmLWE2ODgxNTM0YTM5YS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jEwLjExNzcvMDAyMzgzMDkyMTEwMjk2NzkiLCJVcmlTdHJpbmciOiJodHRwczovL2RvaS5vcmcvMTAuMTE3Ny8wMDIzODMwOTIxMTAyOTY3OS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}</w:instrText>
                </w:r>
                <w:r w:rsidR="00AE12F0" w:rsidRPr="001F0EC4">
                  <w:rPr>
                    <w:lang w:val="en-US"/>
                  </w:rPr>
                  <w:fldChar w:fldCharType="separate"/>
                </w:r>
                <w:r w:rsidR="00142576" w:rsidRPr="001F0EC4">
                  <w:rPr>
                    <w:lang w:val="en-US"/>
                  </w:rPr>
                  <w:t>[57]</w:t>
                </w:r>
                <w:r w:rsidR="00AE12F0" w:rsidRPr="001F0EC4">
                  <w:rPr>
                    <w:lang w:val="en-US"/>
                  </w:rPr>
                  <w:fldChar w:fldCharType="end"/>
                </w:r>
              </w:sdtContent>
            </w:sdt>
          </w:p>
        </w:tc>
      </w:tr>
    </w:tbl>
    <w:p w14:paraId="33288812" w14:textId="54D8E83F" w:rsidR="00AE12F0" w:rsidRPr="001F0EC4" w:rsidRDefault="00AE12F0" w:rsidP="00065912">
      <w:pPr>
        <w:spacing w:line="480" w:lineRule="auto"/>
        <w:rPr>
          <w:i/>
          <w:iCs/>
          <w:lang w:val="en-US"/>
        </w:rPr>
      </w:pPr>
      <w:r w:rsidRPr="001F0EC4">
        <w:rPr>
          <w:i/>
          <w:iCs/>
          <w:lang w:val="en-US"/>
        </w:rPr>
        <w:t xml:space="preserve">Note. Definitions are all original quotes from the respective references. The full compilation of extracted definitions can be accessed on </w:t>
      </w:r>
      <w:hyperlink r:id="rId17" w:history="1">
        <w:r w:rsidRPr="001F0EC4">
          <w:rPr>
            <w:rStyle w:val="Hyperlink"/>
            <w:i/>
            <w:iCs/>
            <w:color w:val="auto"/>
            <w:lang w:val="en-US"/>
          </w:rPr>
          <w:t>OSF</w:t>
        </w:r>
      </w:hyperlink>
      <w:r w:rsidRPr="001F0EC4">
        <w:rPr>
          <w:i/>
          <w:iCs/>
          <w:lang w:val="en-US"/>
        </w:rPr>
        <w:t>. Note that the mapping of definitions to the</w:t>
      </w:r>
      <w:r w:rsidR="00065912" w:rsidRPr="001F0EC4">
        <w:rPr>
          <w:i/>
          <w:iCs/>
          <w:lang w:val="en-US"/>
        </w:rPr>
        <w:t xml:space="preserve"> </w:t>
      </w:r>
      <w:r w:rsidRPr="001F0EC4">
        <w:rPr>
          <w:i/>
          <w:iCs/>
          <w:lang w:val="en-US"/>
        </w:rPr>
        <w:t xml:space="preserve">conceptualization </w:t>
      </w:r>
      <w:r w:rsidR="00065912" w:rsidRPr="001F0EC4">
        <w:rPr>
          <w:i/>
          <w:iCs/>
          <w:lang w:val="en-US"/>
        </w:rPr>
        <w:t xml:space="preserve">of naturalness was carried out by us and not the authors of the original publications. </w:t>
      </w:r>
    </w:p>
    <w:p w14:paraId="67928DA3" w14:textId="77777777" w:rsidR="001F7041" w:rsidRPr="001F0EC4" w:rsidRDefault="001F7041" w:rsidP="001F7041">
      <w:pPr>
        <w:rPr>
          <w:lang w:val="en-US"/>
        </w:rPr>
      </w:pPr>
    </w:p>
    <w:p w14:paraId="35F0C639" w14:textId="1DF5ECEA" w:rsidR="006307E0" w:rsidRPr="001A4DF7" w:rsidRDefault="002A35F7" w:rsidP="00543E14">
      <w:pPr>
        <w:spacing w:line="480" w:lineRule="auto"/>
        <w:jc w:val="both"/>
        <w:rPr>
          <w:b/>
          <w:bCs/>
          <w:lang w:val="en-US"/>
        </w:rPr>
      </w:pPr>
      <w:r w:rsidRPr="001429AD">
        <w:rPr>
          <w:b/>
          <w:bCs/>
          <w:lang w:val="en-US"/>
        </w:rPr>
        <w:t>Box 1</w:t>
      </w:r>
      <w:r w:rsidRPr="001A4DF7">
        <w:rPr>
          <w:b/>
          <w:bCs/>
          <w:lang w:val="en-US"/>
        </w:rPr>
        <w:t xml:space="preserve">: </w:t>
      </w:r>
      <w:r w:rsidR="004C5F92" w:rsidRPr="001A4DF7">
        <w:rPr>
          <w:b/>
          <w:bCs/>
          <w:lang w:val="en-US"/>
        </w:rPr>
        <w:t>A field in numbers</w:t>
      </w:r>
    </w:p>
    <w:p w14:paraId="55A11E43" w14:textId="3FE72009" w:rsidR="00700CFB" w:rsidRPr="001F0EC4" w:rsidRDefault="001D0CB0" w:rsidP="00543E14">
      <w:pPr>
        <w:spacing w:line="480" w:lineRule="auto"/>
        <w:jc w:val="both"/>
        <w:rPr>
          <w:lang w:val="en"/>
        </w:rPr>
      </w:pPr>
      <w:bookmarkStart w:id="86" w:name="_Hlk180663465"/>
      <w:r w:rsidRPr="006C7529">
        <w:rPr>
          <w:lang w:val="en-US"/>
        </w:rPr>
        <w:t xml:space="preserve">For </w:t>
      </w:r>
      <w:r w:rsidRPr="001F0EC4">
        <w:rPr>
          <w:lang w:val="en-US"/>
        </w:rPr>
        <w:t xml:space="preserve">a more systematic overview </w:t>
      </w:r>
      <w:r w:rsidR="001429AD" w:rsidRPr="001F0EC4">
        <w:rPr>
          <w:lang w:val="en-US"/>
        </w:rPr>
        <w:t>o</w:t>
      </w:r>
      <w:r w:rsidR="001429AD">
        <w:rPr>
          <w:lang w:val="en-US"/>
        </w:rPr>
        <w:t>f</w:t>
      </w:r>
      <w:r w:rsidR="001429AD" w:rsidRPr="001F0EC4">
        <w:rPr>
          <w:lang w:val="en-US"/>
        </w:rPr>
        <w:t xml:space="preserve"> </w:t>
      </w:r>
      <w:r w:rsidRPr="001F0EC4">
        <w:rPr>
          <w:lang w:val="en-US"/>
        </w:rPr>
        <w:t>scientific insights into naturalness in voices, we conducted a</w:t>
      </w:r>
      <w:r w:rsidR="002F6059" w:rsidRPr="001F0EC4">
        <w:rPr>
          <w:lang w:val="en-US"/>
        </w:rPr>
        <w:t xml:space="preserve"> </w:t>
      </w:r>
      <w:r w:rsidR="00976793" w:rsidRPr="001F0EC4">
        <w:rPr>
          <w:lang w:val="en-US"/>
        </w:rPr>
        <w:t>focused</w:t>
      </w:r>
      <w:r w:rsidRPr="001F0EC4">
        <w:rPr>
          <w:lang w:val="en-US"/>
        </w:rPr>
        <w:t xml:space="preserve"> literature search on Web of Science </w:t>
      </w:r>
      <w:bookmarkEnd w:id="86"/>
      <w:r w:rsidRPr="001F0EC4">
        <w:rPr>
          <w:lang w:val="en-US"/>
        </w:rPr>
        <w:t xml:space="preserve">on 26 April 2023 using the search terms “naturalness AND </w:t>
      </w:r>
      <w:r w:rsidRPr="006C7529">
        <w:rPr>
          <w:lang w:val="en-US"/>
        </w:rPr>
        <w:t xml:space="preserve">voice” </w:t>
      </w:r>
      <w:r w:rsidR="003B390A" w:rsidRPr="006C7529">
        <w:rPr>
          <w:lang w:val="en-US"/>
        </w:rPr>
        <w:t>or</w:t>
      </w:r>
      <w:r w:rsidRPr="006C7529">
        <w:rPr>
          <w:lang w:val="en-US"/>
        </w:rPr>
        <w:t xml:space="preserve"> “human-likeness AND voice”</w:t>
      </w:r>
      <w:r w:rsidR="0040683C" w:rsidRPr="006C7529">
        <w:rPr>
          <w:lang w:val="en-US"/>
        </w:rPr>
        <w:t xml:space="preserve">, which was repeated on 28 May 2024 to detect the most recent papers. This initial search resulted in </w:t>
      </w:r>
      <w:r w:rsidR="005E0F61" w:rsidRPr="006C7529">
        <w:rPr>
          <w:lang w:val="en-US"/>
        </w:rPr>
        <w:t>339</w:t>
      </w:r>
      <w:r w:rsidR="0040683C" w:rsidRPr="006C7529">
        <w:rPr>
          <w:lang w:val="en-US"/>
        </w:rPr>
        <w:t xml:space="preserve"> articles, to which we applied the following inclusion criteria: (</w:t>
      </w:r>
      <w:r w:rsidR="00CC6799" w:rsidRPr="006C7529">
        <w:rPr>
          <w:lang w:val="en-US"/>
        </w:rPr>
        <w:t>1</w:t>
      </w:r>
      <w:r w:rsidR="0040683C" w:rsidRPr="006C7529">
        <w:rPr>
          <w:lang w:val="en-US"/>
        </w:rPr>
        <w:t>)</w:t>
      </w:r>
      <w:r w:rsidR="00CC6799" w:rsidRPr="006C7529">
        <w:rPr>
          <w:lang w:val="en-US"/>
        </w:rPr>
        <w:t xml:space="preserve"> </w:t>
      </w:r>
      <w:r w:rsidR="00D35D00" w:rsidRPr="006C7529">
        <w:rPr>
          <w:lang w:val="en-US"/>
        </w:rPr>
        <w:t>L</w:t>
      </w:r>
      <w:r w:rsidR="0040683C" w:rsidRPr="006C7529">
        <w:rPr>
          <w:lang w:val="en-US"/>
        </w:rPr>
        <w:t>anguage of publication was English</w:t>
      </w:r>
      <w:r w:rsidR="00CC6799" w:rsidRPr="006C7529">
        <w:rPr>
          <w:lang w:val="en-US"/>
        </w:rPr>
        <w:t>.</w:t>
      </w:r>
      <w:r w:rsidR="0040683C" w:rsidRPr="006C7529">
        <w:rPr>
          <w:lang w:val="en-US"/>
        </w:rPr>
        <w:t xml:space="preserve"> (</w:t>
      </w:r>
      <w:r w:rsidR="00CC6799" w:rsidRPr="006C7529">
        <w:rPr>
          <w:lang w:val="en-US"/>
        </w:rPr>
        <w:t>2</w:t>
      </w:r>
      <w:r w:rsidR="0040683C" w:rsidRPr="006C7529">
        <w:rPr>
          <w:lang w:val="en-US"/>
        </w:rPr>
        <w:t xml:space="preserve">) </w:t>
      </w:r>
      <w:r w:rsidR="00CC6799" w:rsidRPr="006C7529">
        <w:rPr>
          <w:lang w:val="en-US"/>
        </w:rPr>
        <w:t>P</w:t>
      </w:r>
      <w:r w:rsidR="00D35D00" w:rsidRPr="006C7529">
        <w:rPr>
          <w:lang w:val="en-US"/>
        </w:rPr>
        <w:t>apers were p</w:t>
      </w:r>
      <w:r w:rsidR="0040683C" w:rsidRPr="006C7529">
        <w:rPr>
          <w:lang w:val="en-US"/>
        </w:rPr>
        <w:t xml:space="preserve">ublished in peer-reviewed journals or as a </w:t>
      </w:r>
      <w:r w:rsidR="0040683C" w:rsidRPr="006C7529">
        <w:rPr>
          <w:lang w:val="en-US"/>
        </w:rPr>
        <w:lastRenderedPageBreak/>
        <w:t>conference contribution</w:t>
      </w:r>
      <w:r w:rsidR="00D35D00" w:rsidRPr="006C7529">
        <w:rPr>
          <w:lang w:val="en-US"/>
        </w:rPr>
        <w:t>.</w:t>
      </w:r>
      <w:r w:rsidR="0040683C" w:rsidRPr="006C7529">
        <w:rPr>
          <w:lang w:val="en-US"/>
        </w:rPr>
        <w:t xml:space="preserve"> </w:t>
      </w:r>
      <w:r w:rsidR="0040683C">
        <w:rPr>
          <w:lang w:val="en"/>
        </w:rPr>
        <w:t>(</w:t>
      </w:r>
      <w:r w:rsidR="00CC6799">
        <w:rPr>
          <w:lang w:val="en"/>
        </w:rPr>
        <w:t>3</w:t>
      </w:r>
      <w:r w:rsidR="0040683C">
        <w:rPr>
          <w:lang w:val="en"/>
        </w:rPr>
        <w:t xml:space="preserve">) </w:t>
      </w:r>
      <w:r w:rsidR="00D35D00">
        <w:rPr>
          <w:lang w:val="en"/>
        </w:rPr>
        <w:t>Voice naturalness/human-likeness was either measure</w:t>
      </w:r>
      <w:r w:rsidR="00030FFA">
        <w:rPr>
          <w:lang w:val="en"/>
        </w:rPr>
        <w:t>d</w:t>
      </w:r>
      <w:r w:rsidR="00D35D00">
        <w:rPr>
          <w:lang w:val="en"/>
        </w:rPr>
        <w:t xml:space="preserve"> or manipulated. (</w:t>
      </w:r>
      <w:r w:rsidR="00CC6799">
        <w:rPr>
          <w:lang w:val="en"/>
        </w:rPr>
        <w:t>4</w:t>
      </w:r>
      <w:r w:rsidR="00D35D00">
        <w:rPr>
          <w:lang w:val="en"/>
        </w:rPr>
        <w:t>) Papers reported either a q</w:t>
      </w:r>
      <w:r w:rsidR="00D35D00" w:rsidRPr="00D35D00">
        <w:rPr>
          <w:lang w:val="en"/>
        </w:rPr>
        <w:t>uantitative empirical analysis</w:t>
      </w:r>
      <w:r w:rsidR="00D35D00">
        <w:rPr>
          <w:lang w:val="en"/>
        </w:rPr>
        <w:t xml:space="preserve"> of h</w:t>
      </w:r>
      <w:r w:rsidR="00D35D00" w:rsidRPr="00D35D00">
        <w:rPr>
          <w:lang w:val="en"/>
        </w:rPr>
        <w:t>uman performance</w:t>
      </w:r>
      <w:r w:rsidR="00CC6799">
        <w:rPr>
          <w:lang w:val="en"/>
        </w:rPr>
        <w:t>/</w:t>
      </w:r>
      <w:r w:rsidR="00D35D00" w:rsidRPr="00D35D00">
        <w:rPr>
          <w:lang w:val="en"/>
        </w:rPr>
        <w:t>perception data</w:t>
      </w:r>
      <w:r w:rsidR="00D35D00">
        <w:rPr>
          <w:lang w:val="en"/>
        </w:rPr>
        <w:t xml:space="preserve"> or a literature integration of such works. </w:t>
      </w:r>
      <w:r w:rsidR="00CC6799">
        <w:rPr>
          <w:lang w:val="en"/>
        </w:rPr>
        <w:t>Thus, w</w:t>
      </w:r>
      <w:r w:rsidR="00D35D00">
        <w:rPr>
          <w:lang w:val="en"/>
        </w:rPr>
        <w:t>e excluded works on automatic naturalness classification and mere descriptions of toolboxes or datasets. (</w:t>
      </w:r>
      <w:r w:rsidR="00CC6799">
        <w:rPr>
          <w:lang w:val="en"/>
        </w:rPr>
        <w:t>5</w:t>
      </w:r>
      <w:r w:rsidR="00D35D00">
        <w:rPr>
          <w:lang w:val="en"/>
        </w:rPr>
        <w:t xml:space="preserve">) Finally, </w:t>
      </w:r>
      <w:r w:rsidR="00CC6799">
        <w:rPr>
          <w:lang w:val="en"/>
        </w:rPr>
        <w:t>we focused on spoken utterances, excluding singing voices</w:t>
      </w:r>
      <w:r w:rsidR="00696416">
        <w:rPr>
          <w:lang w:val="en"/>
        </w:rPr>
        <w:t xml:space="preserve"> and non-linguistic vocalizations</w:t>
      </w:r>
      <w:r w:rsidR="00CC6799">
        <w:rPr>
          <w:lang w:val="en"/>
        </w:rPr>
        <w:t>. Following these criteria, w</w:t>
      </w:r>
      <w:r w:rsidR="00D35D00" w:rsidRPr="00D35D00">
        <w:rPr>
          <w:lang w:val="en"/>
        </w:rPr>
        <w:t>e also screened the reference lists of the identified articles</w:t>
      </w:r>
      <w:r w:rsidR="00D35D00">
        <w:rPr>
          <w:lang w:val="en"/>
        </w:rPr>
        <w:t xml:space="preserve"> </w:t>
      </w:r>
      <w:r w:rsidR="00D35D00" w:rsidRPr="00D35D00">
        <w:rPr>
          <w:lang w:val="en"/>
        </w:rPr>
        <w:t xml:space="preserve">for relevant publications. </w:t>
      </w:r>
      <w:bookmarkStart w:id="87" w:name="_Hlk182424341"/>
      <w:r w:rsidR="00700CFB">
        <w:rPr>
          <w:lang w:val="en"/>
        </w:rPr>
        <w:t xml:space="preserve">For a full </w:t>
      </w:r>
      <w:r w:rsidR="00700CFB" w:rsidRPr="001F0EC4">
        <w:rPr>
          <w:lang w:val="en"/>
        </w:rPr>
        <w:t>documentation o</w:t>
      </w:r>
      <w:r w:rsidR="00632F41" w:rsidRPr="001F0EC4">
        <w:rPr>
          <w:lang w:val="en"/>
        </w:rPr>
        <w:t>f</w:t>
      </w:r>
      <w:r w:rsidR="00700CFB" w:rsidRPr="001F0EC4">
        <w:rPr>
          <w:lang w:val="en"/>
        </w:rPr>
        <w:t xml:space="preserve"> all included papers</w:t>
      </w:r>
      <w:r w:rsidR="007E3E58" w:rsidRPr="001F0EC4">
        <w:rPr>
          <w:lang w:val="en"/>
        </w:rPr>
        <w:t xml:space="preserve"> and a reflection on potential biases in the literature search</w:t>
      </w:r>
      <w:r w:rsidR="00700CFB" w:rsidRPr="001F0EC4">
        <w:rPr>
          <w:lang w:val="en"/>
        </w:rPr>
        <w:t xml:space="preserve">, please refer to </w:t>
      </w:r>
      <w:hyperlink r:id="rId18" w:history="1">
        <w:r w:rsidR="00966CAE" w:rsidRPr="001F0EC4">
          <w:rPr>
            <w:rStyle w:val="Hyperlink"/>
            <w:i/>
            <w:color w:val="auto"/>
            <w:lang w:val="en-US"/>
          </w:rPr>
          <w:t>OSF</w:t>
        </w:r>
      </w:hyperlink>
      <w:r w:rsidR="00966CAE" w:rsidRPr="001F0EC4">
        <w:rPr>
          <w:i/>
          <w:lang w:val="en-US"/>
        </w:rPr>
        <w:t>.</w:t>
      </w:r>
      <w:bookmarkEnd w:id="87"/>
    </w:p>
    <w:p w14:paraId="4012D801" w14:textId="53BAF6FD" w:rsidR="0062078F" w:rsidRPr="00B95EC8" w:rsidRDefault="00700CFB" w:rsidP="00543E14">
      <w:pPr>
        <w:spacing w:line="480" w:lineRule="auto"/>
        <w:jc w:val="both"/>
        <w:rPr>
          <w:lang w:val="en"/>
        </w:rPr>
      </w:pPr>
      <w:r w:rsidRPr="001F0EC4">
        <w:rPr>
          <w:lang w:val="en"/>
        </w:rPr>
        <w:t>In total, we identified</w:t>
      </w:r>
      <w:r w:rsidR="00D35D00" w:rsidRPr="001F0EC4">
        <w:rPr>
          <w:lang w:val="en"/>
        </w:rPr>
        <w:t xml:space="preserve"> </w:t>
      </w:r>
      <w:r w:rsidR="001C3155" w:rsidRPr="001F0EC4">
        <w:rPr>
          <w:lang w:val="en"/>
        </w:rPr>
        <w:t>7</w:t>
      </w:r>
      <w:r w:rsidR="006C4186" w:rsidRPr="001F0EC4">
        <w:rPr>
          <w:lang w:val="en"/>
        </w:rPr>
        <w:t>2</w:t>
      </w:r>
      <w:r w:rsidR="00D35D00" w:rsidRPr="001F0EC4">
        <w:rPr>
          <w:lang w:val="en"/>
        </w:rPr>
        <w:t xml:space="preserve"> articles, </w:t>
      </w:r>
      <w:r w:rsidR="00061716" w:rsidRPr="001F0EC4">
        <w:rPr>
          <w:lang w:val="en"/>
        </w:rPr>
        <w:t>covering a time range from</w:t>
      </w:r>
      <w:r w:rsidR="00D35D00" w:rsidRPr="001F0EC4">
        <w:rPr>
          <w:lang w:val="en"/>
        </w:rPr>
        <w:t xml:space="preserve"> </w:t>
      </w:r>
      <w:r w:rsidRPr="001F0EC4">
        <w:rPr>
          <w:lang w:val="en"/>
        </w:rPr>
        <w:t xml:space="preserve">1984 </w:t>
      </w:r>
      <w:r w:rsidR="00061716" w:rsidRPr="001F0EC4">
        <w:rPr>
          <w:lang w:val="en"/>
        </w:rPr>
        <w:t>to</w:t>
      </w:r>
      <w:r w:rsidRPr="001F0EC4">
        <w:rPr>
          <w:lang w:val="en"/>
        </w:rPr>
        <w:t xml:space="preserve"> 2024. </w:t>
      </w:r>
      <w:r w:rsidR="00310AC5" w:rsidRPr="001F0EC4">
        <w:rPr>
          <w:lang w:val="en"/>
        </w:rPr>
        <w:t>Thirty-eight</w:t>
      </w:r>
      <w:r w:rsidR="00061716" w:rsidRPr="001F0EC4">
        <w:rPr>
          <w:lang w:val="en"/>
        </w:rPr>
        <w:t xml:space="preserve"> (</w:t>
      </w:r>
      <w:r w:rsidR="001C3155" w:rsidRPr="001F0EC4">
        <w:rPr>
          <w:lang w:val="en"/>
        </w:rPr>
        <w:t>5</w:t>
      </w:r>
      <w:r w:rsidR="006C4186" w:rsidRPr="001F0EC4">
        <w:rPr>
          <w:lang w:val="en"/>
        </w:rPr>
        <w:t>3</w:t>
      </w:r>
      <w:r w:rsidRPr="001F0EC4">
        <w:rPr>
          <w:lang w:val="en"/>
        </w:rPr>
        <w:t>%</w:t>
      </w:r>
      <w:r w:rsidR="00061716" w:rsidRPr="001F0EC4">
        <w:rPr>
          <w:lang w:val="en"/>
        </w:rPr>
        <w:t>)</w:t>
      </w:r>
      <w:r w:rsidRPr="001F0EC4">
        <w:rPr>
          <w:lang w:val="en"/>
        </w:rPr>
        <w:t xml:space="preserve"> w</w:t>
      </w:r>
      <w:r w:rsidR="00061716" w:rsidRPr="001F0EC4">
        <w:rPr>
          <w:lang w:val="en"/>
        </w:rPr>
        <w:t>ere</w:t>
      </w:r>
      <w:r w:rsidRPr="001F0EC4">
        <w:rPr>
          <w:lang w:val="en"/>
        </w:rPr>
        <w:t xml:space="preserve"> published in the last </w:t>
      </w:r>
      <w:r w:rsidR="001C3155" w:rsidRPr="001F0EC4">
        <w:rPr>
          <w:lang w:val="en"/>
        </w:rPr>
        <w:t>5</w:t>
      </w:r>
      <w:r w:rsidRPr="001F0EC4">
        <w:rPr>
          <w:lang w:val="en"/>
        </w:rPr>
        <w:t xml:space="preserve"> years. </w:t>
      </w:r>
      <w:r w:rsidR="00310AC5" w:rsidRPr="001F0EC4">
        <w:rPr>
          <w:lang w:val="en"/>
        </w:rPr>
        <w:t>Sixty-seven</w:t>
      </w:r>
      <w:r w:rsidR="00173323" w:rsidRPr="001F0EC4">
        <w:rPr>
          <w:lang w:val="en"/>
        </w:rPr>
        <w:t xml:space="preserve"> </w:t>
      </w:r>
      <w:r w:rsidR="0062078F" w:rsidRPr="001F0EC4">
        <w:rPr>
          <w:lang w:val="en"/>
        </w:rPr>
        <w:t>report behavioral empirical data</w:t>
      </w:r>
      <w:r w:rsidR="004A2FDC" w:rsidRPr="001F0EC4">
        <w:rPr>
          <w:lang w:val="en"/>
        </w:rPr>
        <w:t>, of which 4</w:t>
      </w:r>
      <w:r w:rsidR="00632F41" w:rsidRPr="001F0EC4">
        <w:rPr>
          <w:lang w:val="en"/>
        </w:rPr>
        <w:t>8</w:t>
      </w:r>
      <w:r w:rsidR="004A2FDC" w:rsidRPr="001F0EC4">
        <w:rPr>
          <w:lang w:val="en"/>
        </w:rPr>
        <w:t xml:space="preserve"> </w:t>
      </w:r>
      <w:r w:rsidR="00632F41" w:rsidRPr="001F0EC4">
        <w:rPr>
          <w:lang w:val="en"/>
        </w:rPr>
        <w:t xml:space="preserve">are predominantly </w:t>
      </w:r>
      <w:r w:rsidR="004A2FDC" w:rsidRPr="001F0EC4">
        <w:rPr>
          <w:lang w:val="en"/>
        </w:rPr>
        <w:t>rating</w:t>
      </w:r>
      <w:r w:rsidR="00632F41" w:rsidRPr="001F0EC4">
        <w:rPr>
          <w:lang w:val="en"/>
        </w:rPr>
        <w:t>s</w:t>
      </w:r>
      <w:r w:rsidR="004A2FDC" w:rsidRPr="001F0EC4">
        <w:rPr>
          <w:lang w:val="en"/>
        </w:rPr>
        <w:t xml:space="preserve">. </w:t>
      </w:r>
      <w:r w:rsidR="0062078F" w:rsidRPr="001F0EC4">
        <w:rPr>
          <w:lang w:val="en"/>
        </w:rPr>
        <w:t xml:space="preserve"> </w:t>
      </w:r>
      <w:r w:rsidR="004A2FDC" w:rsidRPr="001F0EC4">
        <w:rPr>
          <w:lang w:val="en"/>
        </w:rPr>
        <w:t>T</w:t>
      </w:r>
      <w:r w:rsidR="00632F41" w:rsidRPr="001F0EC4">
        <w:rPr>
          <w:lang w:val="en"/>
        </w:rPr>
        <w:t>wo</w:t>
      </w:r>
      <w:r w:rsidR="0062078F" w:rsidRPr="001F0EC4">
        <w:rPr>
          <w:lang w:val="en"/>
        </w:rPr>
        <w:t xml:space="preserve"> are literature reviews, and </w:t>
      </w:r>
      <w:r w:rsidR="00632F41" w:rsidRPr="001F0EC4">
        <w:rPr>
          <w:lang w:val="en"/>
        </w:rPr>
        <w:t>three</w:t>
      </w:r>
      <w:r w:rsidR="0062078F" w:rsidRPr="001F0EC4">
        <w:rPr>
          <w:lang w:val="en"/>
        </w:rPr>
        <w:t xml:space="preserve"> used neurophysiological measures. Regarding voice category, 3</w:t>
      </w:r>
      <w:r w:rsidR="006C4186" w:rsidRPr="001F0EC4">
        <w:rPr>
          <w:lang w:val="en"/>
        </w:rPr>
        <w:t>3</w:t>
      </w:r>
      <w:r w:rsidR="0062078F" w:rsidRPr="001F0EC4">
        <w:rPr>
          <w:lang w:val="en"/>
        </w:rPr>
        <w:t xml:space="preserve"> </w:t>
      </w:r>
      <w:r w:rsidR="00173323" w:rsidRPr="001F0EC4">
        <w:rPr>
          <w:lang w:val="en"/>
        </w:rPr>
        <w:t>used</w:t>
      </w:r>
      <w:r w:rsidR="0062078F" w:rsidRPr="001F0EC4">
        <w:rPr>
          <w:lang w:val="en"/>
        </w:rPr>
        <w:t xml:space="preserve"> synthetic, 1</w:t>
      </w:r>
      <w:r w:rsidR="00FB76F4" w:rsidRPr="001F0EC4">
        <w:rPr>
          <w:lang w:val="en"/>
        </w:rPr>
        <w:t>8</w:t>
      </w:r>
      <w:r w:rsidR="0062078F" w:rsidRPr="001F0EC4">
        <w:rPr>
          <w:lang w:val="en"/>
        </w:rPr>
        <w:t xml:space="preserve"> human-pathological, 6 human-manipulated and 5 healthy</w:t>
      </w:r>
      <w:r w:rsidR="00632F41" w:rsidRPr="001F0EC4">
        <w:rPr>
          <w:lang w:val="en"/>
        </w:rPr>
        <w:t xml:space="preserve"> human</w:t>
      </w:r>
      <w:r w:rsidR="0062078F" w:rsidRPr="001F0EC4">
        <w:rPr>
          <w:lang w:val="en"/>
        </w:rPr>
        <w:t xml:space="preserve"> voices</w:t>
      </w:r>
      <w:r w:rsidR="006C4186" w:rsidRPr="001F0EC4">
        <w:rPr>
          <w:lang w:val="en"/>
        </w:rPr>
        <w:t xml:space="preserve">. </w:t>
      </w:r>
      <w:r w:rsidR="00D90BC8" w:rsidRPr="001F0EC4">
        <w:rPr>
          <w:lang w:val="en"/>
        </w:rPr>
        <w:t>Ten</w:t>
      </w:r>
      <w:r w:rsidR="0062078F" w:rsidRPr="001F0EC4">
        <w:rPr>
          <w:lang w:val="en"/>
        </w:rPr>
        <w:t xml:space="preserve"> </w:t>
      </w:r>
      <w:r w:rsidR="00786C7C" w:rsidRPr="001F0EC4">
        <w:rPr>
          <w:lang w:val="en"/>
        </w:rPr>
        <w:t>us</w:t>
      </w:r>
      <w:r w:rsidR="006C4186" w:rsidRPr="001F0EC4">
        <w:rPr>
          <w:lang w:val="en"/>
        </w:rPr>
        <w:t>e</w:t>
      </w:r>
      <w:r w:rsidR="00FB76F4" w:rsidRPr="001F0EC4">
        <w:rPr>
          <w:lang w:val="en"/>
        </w:rPr>
        <w:t>d</w:t>
      </w:r>
      <w:r w:rsidR="00786C7C" w:rsidRPr="001F0EC4">
        <w:rPr>
          <w:lang w:val="en"/>
        </w:rPr>
        <w:t xml:space="preserve"> </w:t>
      </w:r>
      <w:r w:rsidR="006C4186" w:rsidRPr="001F0EC4">
        <w:rPr>
          <w:lang w:val="en"/>
        </w:rPr>
        <w:t>more than one of these voice categories.</w:t>
      </w:r>
      <w:r w:rsidR="0062078F" w:rsidRPr="001F0EC4">
        <w:rPr>
          <w:lang w:val="en"/>
        </w:rPr>
        <w:t xml:space="preserve"> </w:t>
      </w:r>
      <w:r w:rsidR="004A2FDC" w:rsidRPr="001F0EC4">
        <w:rPr>
          <w:lang w:val="en"/>
        </w:rPr>
        <w:t xml:space="preserve">In only </w:t>
      </w:r>
      <w:r w:rsidR="006C4186" w:rsidRPr="001F0EC4">
        <w:rPr>
          <w:lang w:val="en"/>
        </w:rPr>
        <w:t>3</w:t>
      </w:r>
      <w:r w:rsidR="00632F41" w:rsidRPr="001F0EC4">
        <w:rPr>
          <w:lang w:val="en"/>
        </w:rPr>
        <w:t>2</w:t>
      </w:r>
      <w:r w:rsidR="004A2FDC" w:rsidRPr="001F0EC4">
        <w:rPr>
          <w:lang w:val="en"/>
        </w:rPr>
        <w:t xml:space="preserve"> papers, we could identify an explicit definition of naturalness</w:t>
      </w:r>
      <w:r w:rsidR="00AE12F0" w:rsidRPr="001F0EC4">
        <w:rPr>
          <w:lang w:val="en"/>
        </w:rPr>
        <w:t xml:space="preserve"> (see Table 1 for examples and </w:t>
      </w:r>
      <w:hyperlink r:id="rId19" w:history="1">
        <w:r w:rsidR="00AE12F0" w:rsidRPr="001F0EC4">
          <w:rPr>
            <w:rStyle w:val="Hyperlink"/>
            <w:i/>
            <w:color w:val="auto"/>
            <w:lang w:val="en-US"/>
          </w:rPr>
          <w:t>OSF</w:t>
        </w:r>
      </w:hyperlink>
      <w:r w:rsidR="00AE12F0" w:rsidRPr="001F0EC4">
        <w:rPr>
          <w:lang w:val="en"/>
        </w:rPr>
        <w:t xml:space="preserve"> for a full list)</w:t>
      </w:r>
      <w:r w:rsidR="004A2FDC" w:rsidRPr="001F0EC4">
        <w:rPr>
          <w:lang w:val="en"/>
        </w:rPr>
        <w:t xml:space="preserve">. </w:t>
      </w:r>
      <w:r w:rsidR="00173323" w:rsidRPr="001F0EC4">
        <w:rPr>
          <w:lang w:val="en"/>
        </w:rPr>
        <w:t>We noticed that the</w:t>
      </w:r>
      <w:r w:rsidR="00E87D16" w:rsidRPr="001F0EC4">
        <w:rPr>
          <w:lang w:val="en"/>
        </w:rPr>
        <w:t xml:space="preserve"> </w:t>
      </w:r>
      <w:r w:rsidR="00173323" w:rsidRPr="001F0EC4">
        <w:rPr>
          <w:lang w:val="en"/>
        </w:rPr>
        <w:t>articles</w:t>
      </w:r>
      <w:r w:rsidR="00E87D16" w:rsidRPr="001F0EC4">
        <w:rPr>
          <w:lang w:val="en"/>
        </w:rPr>
        <w:t xml:space="preserve"> presented a large variability in wording </w:t>
      </w:r>
      <w:r w:rsidR="00601BED" w:rsidRPr="001F0EC4">
        <w:rPr>
          <w:lang w:val="en"/>
        </w:rPr>
        <w:t>and vocabulary. In an attempt to capture this verbal space</w:t>
      </w:r>
      <w:r w:rsidR="00E87D16" w:rsidRPr="001F0EC4">
        <w:rPr>
          <w:lang w:val="en"/>
        </w:rPr>
        <w:t xml:space="preserve">, we scanned all </w:t>
      </w:r>
      <w:r w:rsidR="00173323" w:rsidRPr="001F0EC4">
        <w:rPr>
          <w:lang w:val="en"/>
        </w:rPr>
        <w:t>articles</w:t>
      </w:r>
      <w:r w:rsidR="00E87D16" w:rsidRPr="001F0EC4">
        <w:rPr>
          <w:lang w:val="en"/>
        </w:rPr>
        <w:t xml:space="preserve"> for synonyms and closely related concepts of naturalness</w:t>
      </w:r>
      <w:r w:rsidR="00601BED" w:rsidRPr="001F0EC4">
        <w:rPr>
          <w:lang w:val="en"/>
        </w:rPr>
        <w:t xml:space="preserve">. The output is captured </w:t>
      </w:r>
      <w:r w:rsidR="00601BED">
        <w:rPr>
          <w:lang w:val="en"/>
        </w:rPr>
        <w:t>in the word</w:t>
      </w:r>
      <w:r w:rsidR="004A1755">
        <w:rPr>
          <w:lang w:val="en"/>
        </w:rPr>
        <w:t xml:space="preserve"> </w:t>
      </w:r>
      <w:r w:rsidR="00601BED">
        <w:rPr>
          <w:lang w:val="en"/>
        </w:rPr>
        <w:t xml:space="preserve">cloud in </w:t>
      </w:r>
      <w:r w:rsidR="00601BED" w:rsidRPr="00632F41">
        <w:rPr>
          <w:b/>
          <w:lang w:val="en"/>
        </w:rPr>
        <w:t>Figure 1A</w:t>
      </w:r>
      <w:r w:rsidR="00601BED">
        <w:rPr>
          <w:lang w:val="en"/>
        </w:rPr>
        <w:t xml:space="preserve">. </w:t>
      </w:r>
      <w:r w:rsidR="004A470F">
        <w:rPr>
          <w:lang w:val="en"/>
        </w:rPr>
        <w:t xml:space="preserve">Subsequently, </w:t>
      </w:r>
      <w:r w:rsidR="004A1755">
        <w:rPr>
          <w:lang w:val="en"/>
        </w:rPr>
        <w:t>we</w:t>
      </w:r>
      <w:r w:rsidR="004A470F">
        <w:rPr>
          <w:lang w:val="en"/>
        </w:rPr>
        <w:t xml:space="preserve"> compared </w:t>
      </w:r>
      <w:r w:rsidR="004A1755">
        <w:rPr>
          <w:lang w:val="en"/>
        </w:rPr>
        <w:t xml:space="preserve">these </w:t>
      </w:r>
      <w:r w:rsidR="004A470F">
        <w:rPr>
          <w:lang w:val="en"/>
        </w:rPr>
        <w:t xml:space="preserve">to </w:t>
      </w:r>
      <w:r w:rsidR="00173323">
        <w:rPr>
          <w:lang w:val="en"/>
        </w:rPr>
        <w:t>the articles’</w:t>
      </w:r>
      <w:r w:rsidR="004A470F">
        <w:rPr>
          <w:lang w:val="en"/>
        </w:rPr>
        <w:t xml:space="preserve"> keywords: </w:t>
      </w:r>
      <w:r w:rsidR="004A470F" w:rsidRPr="006C4186">
        <w:rPr>
          <w:lang w:val="en"/>
        </w:rPr>
        <w:t>5</w:t>
      </w:r>
      <w:r w:rsidR="00632F41">
        <w:rPr>
          <w:lang w:val="en"/>
        </w:rPr>
        <w:t>8</w:t>
      </w:r>
      <w:r w:rsidR="004A470F" w:rsidRPr="006C4186">
        <w:rPr>
          <w:lang w:val="en"/>
        </w:rPr>
        <w:t xml:space="preserve"> papers </w:t>
      </w:r>
      <w:r w:rsidR="004A470F">
        <w:rPr>
          <w:lang w:val="en"/>
        </w:rPr>
        <w:t xml:space="preserve">provided keywords, but </w:t>
      </w:r>
      <w:r w:rsidR="004A470F" w:rsidRPr="00E676B3">
        <w:rPr>
          <w:lang w:val="en"/>
        </w:rPr>
        <w:t xml:space="preserve">only </w:t>
      </w:r>
      <w:r w:rsidR="00632F41" w:rsidRPr="00E676B3">
        <w:rPr>
          <w:lang w:val="en"/>
        </w:rPr>
        <w:t>32</w:t>
      </w:r>
      <w:r w:rsidR="004A470F" w:rsidRPr="00E676B3">
        <w:rPr>
          <w:lang w:val="en"/>
        </w:rPr>
        <w:t xml:space="preserve"> h</w:t>
      </w:r>
      <w:r w:rsidR="004A470F">
        <w:rPr>
          <w:lang w:val="en"/>
        </w:rPr>
        <w:t>ad keywords related to naturalness or any of its synonyms. Finally</w:t>
      </w:r>
      <w:r w:rsidR="00601BED">
        <w:rPr>
          <w:lang w:val="en"/>
        </w:rPr>
        <w:t xml:space="preserve">, we coded the conceptualization of naturalness according to the taxonomy proposed in </w:t>
      </w:r>
      <w:commentRangeStart w:id="88"/>
      <w:r w:rsidR="00601BED">
        <w:rPr>
          <w:lang w:val="en"/>
        </w:rPr>
        <w:t>Section 3</w:t>
      </w:r>
      <w:commentRangeEnd w:id="88"/>
      <w:r w:rsidR="00331A01">
        <w:rPr>
          <w:rStyle w:val="Kommentarzeichen"/>
        </w:rPr>
        <w:commentReference w:id="88"/>
      </w:r>
      <w:r w:rsidR="00601BED">
        <w:rPr>
          <w:lang w:val="en"/>
        </w:rPr>
        <w:t>. In case no definition of naturalness was provided, we infer</w:t>
      </w:r>
      <w:r w:rsidR="004A1755">
        <w:rPr>
          <w:lang w:val="en"/>
        </w:rPr>
        <w:t>red</w:t>
      </w:r>
      <w:r w:rsidR="00601BED">
        <w:rPr>
          <w:lang w:val="en"/>
        </w:rPr>
        <w:t xml:space="preserve"> the ‘implicit’ conceptualization </w:t>
      </w:r>
      <w:r w:rsidR="00173323">
        <w:rPr>
          <w:lang w:val="en"/>
        </w:rPr>
        <w:t>from</w:t>
      </w:r>
      <w:r w:rsidR="00601BED">
        <w:rPr>
          <w:lang w:val="en"/>
        </w:rPr>
        <w:t xml:space="preserve"> the </w:t>
      </w:r>
      <w:r w:rsidR="00601BED" w:rsidRPr="00B95EC8">
        <w:rPr>
          <w:lang w:val="en"/>
        </w:rPr>
        <w:t xml:space="preserve">research design. With this approach, we concluded </w:t>
      </w:r>
      <w:r w:rsidR="00601BED" w:rsidRPr="00BC69C7">
        <w:rPr>
          <w:lang w:val="en"/>
        </w:rPr>
        <w:t>that 2</w:t>
      </w:r>
      <w:r w:rsidR="00170AF7" w:rsidRPr="00BC69C7">
        <w:rPr>
          <w:lang w:val="en"/>
        </w:rPr>
        <w:t>6</w:t>
      </w:r>
      <w:r w:rsidR="00601BED" w:rsidRPr="00BC69C7">
        <w:rPr>
          <w:lang w:val="en"/>
        </w:rPr>
        <w:t xml:space="preserve"> employed a deviation-based conceptualization, 3</w:t>
      </w:r>
      <w:r w:rsidR="00FB76F4" w:rsidRPr="00BC69C7">
        <w:rPr>
          <w:lang w:val="en"/>
        </w:rPr>
        <w:t>5</w:t>
      </w:r>
      <w:r w:rsidR="00601BED" w:rsidRPr="00BC69C7">
        <w:rPr>
          <w:lang w:val="en"/>
        </w:rPr>
        <w:t xml:space="preserve"> used human-likeness, and </w:t>
      </w:r>
      <w:r w:rsidR="00FB76F4" w:rsidRPr="00BC69C7">
        <w:rPr>
          <w:lang w:val="en"/>
        </w:rPr>
        <w:t>1</w:t>
      </w:r>
      <w:r w:rsidR="00170AF7" w:rsidRPr="00BC69C7">
        <w:rPr>
          <w:lang w:val="en"/>
        </w:rPr>
        <w:t>1</w:t>
      </w:r>
      <w:r w:rsidR="00601BED" w:rsidRPr="00BC69C7">
        <w:rPr>
          <w:lang w:val="en"/>
        </w:rPr>
        <w:t xml:space="preserve"> used a co</w:t>
      </w:r>
      <w:r w:rsidR="00601BED" w:rsidRPr="00B95EC8">
        <w:rPr>
          <w:lang w:val="en"/>
        </w:rPr>
        <w:t>mbination</w:t>
      </w:r>
      <w:r w:rsidR="00FB76F4" w:rsidRPr="00B95EC8">
        <w:rPr>
          <w:lang w:val="en"/>
        </w:rPr>
        <w:t xml:space="preserve"> of both</w:t>
      </w:r>
      <w:r w:rsidR="00601BED" w:rsidRPr="00B95EC8">
        <w:rPr>
          <w:lang w:val="en"/>
        </w:rPr>
        <w:t>.</w:t>
      </w:r>
    </w:p>
    <w:p w14:paraId="7768DC46" w14:textId="33EC01DF" w:rsidR="000C3818" w:rsidRDefault="000C3818" w:rsidP="00543E14">
      <w:pPr>
        <w:spacing w:line="480" w:lineRule="auto"/>
        <w:jc w:val="both"/>
        <w:rPr>
          <w:lang w:val="en"/>
        </w:rPr>
      </w:pPr>
    </w:p>
    <w:p w14:paraId="00108682" w14:textId="6923BACF" w:rsidR="000C3818" w:rsidRDefault="000C3818" w:rsidP="00543E14">
      <w:pPr>
        <w:spacing w:line="480" w:lineRule="auto"/>
        <w:jc w:val="both"/>
        <w:rPr>
          <w:lang w:val="en"/>
        </w:rPr>
      </w:pPr>
      <w:r w:rsidRPr="008255C2">
        <w:rPr>
          <w:b/>
          <w:bCs/>
          <w:lang w:val="en"/>
        </w:rPr>
        <w:t>Box 2</w:t>
      </w:r>
      <w:r w:rsidR="009F02C4" w:rsidRPr="00CC6F20">
        <w:rPr>
          <w:b/>
          <w:bCs/>
          <w:lang w:val="en"/>
        </w:rPr>
        <w:t>:</w:t>
      </w:r>
      <w:r w:rsidR="00073465" w:rsidRPr="00CC6F20">
        <w:rPr>
          <w:b/>
          <w:bCs/>
          <w:lang w:val="en"/>
        </w:rPr>
        <w:t xml:space="preserve"> </w:t>
      </w:r>
      <w:r w:rsidR="00920B34" w:rsidRPr="00CC6F20">
        <w:rPr>
          <w:b/>
          <w:bCs/>
          <w:lang w:val="en"/>
        </w:rPr>
        <w:t>Practical recommendations for voice naturalness research</w:t>
      </w:r>
    </w:p>
    <w:p w14:paraId="5439A430" w14:textId="21869126" w:rsidR="004C273C" w:rsidRDefault="004C273C" w:rsidP="00543E14">
      <w:pPr>
        <w:spacing w:line="480" w:lineRule="auto"/>
        <w:jc w:val="both"/>
        <w:rPr>
          <w:lang w:val="en"/>
        </w:rPr>
      </w:pPr>
      <w:r>
        <w:rPr>
          <w:lang w:val="en"/>
        </w:rPr>
        <w:t>Research on v</w:t>
      </w:r>
      <w:r w:rsidR="00920B34">
        <w:rPr>
          <w:lang w:val="en"/>
        </w:rPr>
        <w:t xml:space="preserve">oice naturalness is </w:t>
      </w:r>
      <w:r w:rsidR="00920B34" w:rsidRPr="00920B34">
        <w:rPr>
          <w:lang w:val="en"/>
        </w:rPr>
        <w:t>highly interdisciplinary</w:t>
      </w:r>
      <w:r w:rsidR="00920B34">
        <w:rPr>
          <w:lang w:val="en"/>
        </w:rPr>
        <w:t xml:space="preserve">. </w:t>
      </w:r>
      <w:r>
        <w:rPr>
          <w:lang w:val="en"/>
        </w:rPr>
        <w:t>To make future research accessible to a wide</w:t>
      </w:r>
      <w:r w:rsidR="00EC2C75">
        <w:rPr>
          <w:lang w:val="en"/>
        </w:rPr>
        <w:t>r</w:t>
      </w:r>
      <w:r>
        <w:rPr>
          <w:lang w:val="en"/>
        </w:rPr>
        <w:t xml:space="preserve"> readership across disciplines, and allow comparability and integration of findings, </w:t>
      </w:r>
      <w:r w:rsidRPr="004C273C">
        <w:rPr>
          <w:lang w:val="en"/>
        </w:rPr>
        <w:t xml:space="preserve">awareness </w:t>
      </w:r>
      <w:r w:rsidR="00CC6A6A">
        <w:rPr>
          <w:lang w:val="en"/>
        </w:rPr>
        <w:t>of</w:t>
      </w:r>
      <w:r w:rsidRPr="004C273C">
        <w:rPr>
          <w:lang w:val="en"/>
        </w:rPr>
        <w:t xml:space="preserve"> th</w:t>
      </w:r>
      <w:r>
        <w:rPr>
          <w:lang w:val="en"/>
        </w:rPr>
        <w:t xml:space="preserve">is </w:t>
      </w:r>
      <w:r w:rsidRPr="004C273C">
        <w:rPr>
          <w:lang w:val="en"/>
        </w:rPr>
        <w:lastRenderedPageBreak/>
        <w:t>interdisciplinar</w:t>
      </w:r>
      <w:r>
        <w:rPr>
          <w:lang w:val="en"/>
        </w:rPr>
        <w:t xml:space="preserve">ity is crucial. Here, we compiled </w:t>
      </w:r>
      <w:r w:rsidR="00CC6A6A">
        <w:rPr>
          <w:lang w:val="en"/>
        </w:rPr>
        <w:t>some</w:t>
      </w:r>
      <w:r>
        <w:rPr>
          <w:lang w:val="en"/>
        </w:rPr>
        <w:t xml:space="preserve"> practical recommendations as a tentative roadmap for future research: </w:t>
      </w:r>
    </w:p>
    <w:p w14:paraId="0DA84B87" w14:textId="44D46C4A" w:rsidR="004976B6" w:rsidRPr="004976B6" w:rsidRDefault="004C273C" w:rsidP="00543E14">
      <w:pPr>
        <w:pStyle w:val="Listenabsatz"/>
        <w:numPr>
          <w:ilvl w:val="0"/>
          <w:numId w:val="11"/>
        </w:numPr>
        <w:spacing w:line="480" w:lineRule="auto"/>
        <w:jc w:val="both"/>
        <w:rPr>
          <w:lang w:val="en"/>
        </w:rPr>
      </w:pPr>
      <w:r>
        <w:rPr>
          <w:lang w:val="en"/>
        </w:rPr>
        <w:t xml:space="preserve">Offer a concise definition of voice naturalness to both </w:t>
      </w:r>
      <w:r w:rsidR="00EC2C75">
        <w:rPr>
          <w:lang w:val="en"/>
        </w:rPr>
        <w:t xml:space="preserve">participants and </w:t>
      </w:r>
      <w:r>
        <w:rPr>
          <w:lang w:val="en"/>
        </w:rPr>
        <w:t xml:space="preserve">readers. With </w:t>
      </w:r>
      <w:r w:rsidR="00EC2C75">
        <w:rPr>
          <w:lang w:val="en"/>
        </w:rPr>
        <w:t xml:space="preserve">the </w:t>
      </w:r>
      <w:r>
        <w:rPr>
          <w:lang w:val="en"/>
        </w:rPr>
        <w:t xml:space="preserve">taxonomy of naturalness </w:t>
      </w:r>
      <w:commentRangeStart w:id="89"/>
      <w:r>
        <w:rPr>
          <w:lang w:val="en"/>
        </w:rPr>
        <w:t xml:space="preserve">in </w:t>
      </w:r>
      <w:r w:rsidR="007B26CB">
        <w:rPr>
          <w:lang w:val="en"/>
        </w:rPr>
        <w:t>S</w:t>
      </w:r>
      <w:r>
        <w:rPr>
          <w:lang w:val="en"/>
        </w:rPr>
        <w:t xml:space="preserve">ection 3, </w:t>
      </w:r>
      <w:commentRangeEnd w:id="89"/>
      <w:r w:rsidR="00CC6A6A">
        <w:rPr>
          <w:rStyle w:val="Kommentarzeichen"/>
        </w:rPr>
        <w:commentReference w:id="89"/>
      </w:r>
      <w:r>
        <w:rPr>
          <w:lang w:val="en"/>
        </w:rPr>
        <w:t>we offer a conceptual framework that can be tailored to any empirical design, e.g. by specifying the reference and the type of deviation</w:t>
      </w:r>
      <w:r w:rsidR="00EC2C75">
        <w:rPr>
          <w:lang w:val="en"/>
        </w:rPr>
        <w:t xml:space="preserve"> under study</w:t>
      </w:r>
      <w:r>
        <w:rPr>
          <w:lang w:val="en"/>
        </w:rPr>
        <w:t xml:space="preserve">. </w:t>
      </w:r>
      <w:r w:rsidR="004976B6">
        <w:rPr>
          <w:lang w:val="en"/>
        </w:rPr>
        <w:t xml:space="preserve">If used consistently, this taxonomy offers </w:t>
      </w:r>
      <w:r w:rsidR="00CC6A6A">
        <w:rPr>
          <w:lang w:val="en"/>
        </w:rPr>
        <w:t xml:space="preserve">a </w:t>
      </w:r>
      <w:r w:rsidR="004976B6">
        <w:rPr>
          <w:lang w:val="en"/>
        </w:rPr>
        <w:t>quick orientation for readers and foster</w:t>
      </w:r>
      <w:r w:rsidR="005F6EF6">
        <w:rPr>
          <w:lang w:val="en"/>
        </w:rPr>
        <w:t>s</w:t>
      </w:r>
      <w:r w:rsidR="004976B6">
        <w:rPr>
          <w:lang w:val="en"/>
        </w:rPr>
        <w:t xml:space="preserve"> comparability across findings. </w:t>
      </w:r>
    </w:p>
    <w:p w14:paraId="1DD00535" w14:textId="1F7CAC9F" w:rsidR="004C273C" w:rsidRDefault="004976B6" w:rsidP="00543E14">
      <w:pPr>
        <w:pStyle w:val="Listenabsatz"/>
        <w:numPr>
          <w:ilvl w:val="0"/>
          <w:numId w:val="11"/>
        </w:numPr>
        <w:spacing w:line="480" w:lineRule="auto"/>
        <w:jc w:val="both"/>
        <w:rPr>
          <w:lang w:val="en"/>
        </w:rPr>
      </w:pPr>
      <w:r>
        <w:rPr>
          <w:lang w:val="en"/>
        </w:rPr>
        <w:t xml:space="preserve">Use consistent keywords to make </w:t>
      </w:r>
      <w:r w:rsidR="00E76077">
        <w:rPr>
          <w:lang w:val="en"/>
        </w:rPr>
        <w:t xml:space="preserve">relevant </w:t>
      </w:r>
      <w:r>
        <w:rPr>
          <w:lang w:val="en"/>
        </w:rPr>
        <w:t xml:space="preserve">research findable across disciplines. We recommend “naturalness”, “human-likeness” or, in cases discussed in </w:t>
      </w:r>
      <w:r w:rsidR="001F5182">
        <w:rPr>
          <w:lang w:val="en"/>
        </w:rPr>
        <w:t>S</w:t>
      </w:r>
      <w:r>
        <w:rPr>
          <w:lang w:val="en"/>
        </w:rPr>
        <w:t xml:space="preserve">ection 3.2, “authenticity”. </w:t>
      </w:r>
    </w:p>
    <w:p w14:paraId="703C675D" w14:textId="56D34CD0" w:rsidR="004976B6" w:rsidRPr="001F0EC4" w:rsidRDefault="004976B6" w:rsidP="00543E14">
      <w:pPr>
        <w:pStyle w:val="Listenabsatz"/>
        <w:numPr>
          <w:ilvl w:val="0"/>
          <w:numId w:val="11"/>
        </w:numPr>
        <w:spacing w:line="480" w:lineRule="auto"/>
        <w:jc w:val="both"/>
        <w:rPr>
          <w:lang w:val="en"/>
        </w:rPr>
      </w:pPr>
      <w:r w:rsidRPr="001F0EC4">
        <w:rPr>
          <w:lang w:val="en"/>
        </w:rPr>
        <w:t>Include full reports on methodological details</w:t>
      </w:r>
      <w:r w:rsidR="00715A6B" w:rsidRPr="001F0EC4">
        <w:rPr>
          <w:lang w:val="en"/>
        </w:rPr>
        <w:t>. Specifically, this concerns</w:t>
      </w:r>
      <w:r w:rsidRPr="001F0EC4">
        <w:rPr>
          <w:lang w:val="en"/>
        </w:rPr>
        <w:t xml:space="preserve"> acoustic manipulations</w:t>
      </w:r>
      <w:r w:rsidR="00715A6B" w:rsidRPr="001F0EC4">
        <w:rPr>
          <w:lang w:val="en"/>
        </w:rPr>
        <w:t xml:space="preserve"> that target voice naturalness</w:t>
      </w:r>
      <w:r w:rsidRPr="001F0EC4">
        <w:rPr>
          <w:lang w:val="en"/>
        </w:rPr>
        <w:t>, measurements</w:t>
      </w:r>
      <w:r w:rsidR="00715A6B" w:rsidRPr="001F0EC4">
        <w:rPr>
          <w:lang w:val="en"/>
        </w:rPr>
        <w:t xml:space="preserve"> (i.e. rating scales used to assess naturalness impressions)</w:t>
      </w:r>
      <w:r w:rsidR="005F6EF6" w:rsidRPr="001F0EC4">
        <w:rPr>
          <w:lang w:val="en"/>
        </w:rPr>
        <w:t>,</w:t>
      </w:r>
      <w:r w:rsidRPr="001F0EC4">
        <w:rPr>
          <w:lang w:val="en"/>
        </w:rPr>
        <w:t xml:space="preserve"> instructions to r</w:t>
      </w:r>
      <w:r w:rsidR="005F6EF6" w:rsidRPr="001F0EC4">
        <w:rPr>
          <w:lang w:val="en"/>
        </w:rPr>
        <w:t>aters</w:t>
      </w:r>
      <w:r w:rsidR="00E76077" w:rsidRPr="001F0EC4">
        <w:rPr>
          <w:lang w:val="en"/>
        </w:rPr>
        <w:t>,</w:t>
      </w:r>
      <w:r w:rsidRPr="001F0EC4">
        <w:rPr>
          <w:lang w:val="en"/>
        </w:rPr>
        <w:t xml:space="preserve"> and report</w:t>
      </w:r>
      <w:r w:rsidR="007B26CB" w:rsidRPr="001F0EC4">
        <w:rPr>
          <w:lang w:val="en"/>
        </w:rPr>
        <w:t>s</w:t>
      </w:r>
      <w:r w:rsidRPr="001F0EC4">
        <w:rPr>
          <w:lang w:val="en"/>
        </w:rPr>
        <w:t xml:space="preserve"> on reliability.</w:t>
      </w:r>
      <w:r w:rsidR="00715A6B" w:rsidRPr="001F0EC4">
        <w:rPr>
          <w:lang w:val="en"/>
        </w:rPr>
        <w:t xml:space="preserve"> </w:t>
      </w:r>
      <w:r w:rsidR="000960BD" w:rsidRPr="001F0EC4">
        <w:rPr>
          <w:lang w:val="en"/>
        </w:rPr>
        <w:t>For</w:t>
      </w:r>
      <w:r w:rsidR="00715A6B" w:rsidRPr="001F0EC4">
        <w:rPr>
          <w:lang w:val="en"/>
        </w:rPr>
        <w:t xml:space="preserve"> synthetic voices, be as specific as possible on synthesis methods, toolboxes and their settings, as well as </w:t>
      </w:r>
      <w:r w:rsidR="004B7F82" w:rsidRPr="001F0EC4">
        <w:rPr>
          <w:lang w:val="en"/>
        </w:rPr>
        <w:t xml:space="preserve">any additional processing you applied. </w:t>
      </w:r>
    </w:p>
    <w:p w14:paraId="3989B9D5" w14:textId="6554C0B7" w:rsidR="004976B6" w:rsidRPr="001F0EC4" w:rsidRDefault="004976B6" w:rsidP="00543E14">
      <w:pPr>
        <w:pStyle w:val="Listenabsatz"/>
        <w:numPr>
          <w:ilvl w:val="0"/>
          <w:numId w:val="11"/>
        </w:numPr>
        <w:spacing w:line="480" w:lineRule="auto"/>
        <w:jc w:val="both"/>
        <w:rPr>
          <w:lang w:val="en"/>
        </w:rPr>
      </w:pPr>
      <w:r w:rsidRPr="001F0EC4">
        <w:rPr>
          <w:lang w:val="en"/>
        </w:rPr>
        <w:t>Wherever possible, provide stimulus examples.</w:t>
      </w:r>
      <w:r w:rsidR="004B7F82" w:rsidRPr="001F0EC4">
        <w:rPr>
          <w:lang w:val="en"/>
        </w:rPr>
        <w:t xml:space="preserve"> This is important because readers may have a clear idea </w:t>
      </w:r>
      <w:r w:rsidR="00CC6A6A">
        <w:rPr>
          <w:lang w:val="en"/>
        </w:rPr>
        <w:t xml:space="preserve">of </w:t>
      </w:r>
      <w:r w:rsidR="004B7F82" w:rsidRPr="001F0EC4">
        <w:rPr>
          <w:lang w:val="en"/>
        </w:rPr>
        <w:t xml:space="preserve">how a male vs. female voice sounds or how an angry voice differs from a happy one, but their imagination of an (un)-natural or synthetic voice could be quite vague and differ tremendously from the actual audio material. </w:t>
      </w:r>
      <w:r w:rsidRPr="001F0EC4">
        <w:rPr>
          <w:lang w:val="en"/>
        </w:rPr>
        <w:t>Often, direct auditory impression</w:t>
      </w:r>
      <w:r w:rsidR="00CC6A6A">
        <w:rPr>
          <w:lang w:val="en"/>
        </w:rPr>
        <w:t>s</w:t>
      </w:r>
      <w:r w:rsidRPr="001F0EC4">
        <w:rPr>
          <w:lang w:val="en"/>
        </w:rPr>
        <w:t xml:space="preserve"> </w:t>
      </w:r>
      <w:r w:rsidR="00E76077" w:rsidRPr="001F0EC4">
        <w:rPr>
          <w:lang w:val="en"/>
        </w:rPr>
        <w:t>can be complementary to, and</w:t>
      </w:r>
      <w:r w:rsidRPr="001F0EC4">
        <w:rPr>
          <w:lang w:val="en"/>
        </w:rPr>
        <w:t xml:space="preserve"> more insightful than</w:t>
      </w:r>
      <w:r w:rsidR="00A93398" w:rsidRPr="001F0EC4">
        <w:rPr>
          <w:lang w:val="en"/>
        </w:rPr>
        <w:t>,</w:t>
      </w:r>
      <w:r w:rsidRPr="001F0EC4">
        <w:rPr>
          <w:lang w:val="en"/>
        </w:rPr>
        <w:t xml:space="preserve"> a list of acoustic measures and descriptions. In some cases</w:t>
      </w:r>
      <w:r w:rsidR="004B7F82" w:rsidRPr="001F0EC4">
        <w:rPr>
          <w:lang w:val="en"/>
        </w:rPr>
        <w:t xml:space="preserve"> (i.e. </w:t>
      </w:r>
      <w:r w:rsidR="00400D4C" w:rsidRPr="001F0EC4">
        <w:rPr>
          <w:lang w:val="en"/>
        </w:rPr>
        <w:t>when</w:t>
      </w:r>
      <w:r w:rsidR="004B7F82" w:rsidRPr="001F0EC4">
        <w:rPr>
          <w:lang w:val="en"/>
        </w:rPr>
        <w:t xml:space="preserve"> very different synthesis methods</w:t>
      </w:r>
      <w:r w:rsidR="00400D4C" w:rsidRPr="001F0EC4">
        <w:rPr>
          <w:lang w:val="en"/>
        </w:rPr>
        <w:t xml:space="preserve"> were used</w:t>
      </w:r>
      <w:r w:rsidR="004B7F82" w:rsidRPr="001F0EC4">
        <w:rPr>
          <w:lang w:val="en"/>
        </w:rPr>
        <w:t>)</w:t>
      </w:r>
      <w:r w:rsidRPr="001F0EC4">
        <w:rPr>
          <w:lang w:val="en"/>
        </w:rPr>
        <w:t xml:space="preserve">, differences in audio material may offer a straightforward explanation for different empirical outcomes. </w:t>
      </w:r>
    </w:p>
    <w:p w14:paraId="5A5B018F" w14:textId="3C05BABA" w:rsidR="004976B6" w:rsidRPr="001F0EC4" w:rsidRDefault="002E2F7B" w:rsidP="00543E14">
      <w:pPr>
        <w:pStyle w:val="Listenabsatz"/>
        <w:numPr>
          <w:ilvl w:val="0"/>
          <w:numId w:val="11"/>
        </w:numPr>
        <w:spacing w:line="480" w:lineRule="auto"/>
        <w:jc w:val="both"/>
        <w:rPr>
          <w:lang w:val="en"/>
        </w:rPr>
      </w:pPr>
      <w:r w:rsidRPr="001F0EC4">
        <w:rPr>
          <w:lang w:val="en"/>
        </w:rPr>
        <w:t>C</w:t>
      </w:r>
      <w:r w:rsidR="00E76077" w:rsidRPr="001F0EC4">
        <w:rPr>
          <w:lang w:val="en"/>
        </w:rPr>
        <w:t xml:space="preserve">ommunicate </w:t>
      </w:r>
      <w:r w:rsidR="00A37DC7" w:rsidRPr="001F0EC4">
        <w:rPr>
          <w:lang w:val="en"/>
        </w:rPr>
        <w:t xml:space="preserve">findings inclusively enough for readerships from diverse backgrounds. </w:t>
      </w:r>
      <w:r w:rsidR="00E76077" w:rsidRPr="001F0EC4">
        <w:rPr>
          <w:lang w:val="en"/>
        </w:rPr>
        <w:t>P</w:t>
      </w:r>
      <w:r w:rsidR="00A37DC7" w:rsidRPr="001F0EC4">
        <w:rPr>
          <w:lang w:val="en"/>
        </w:rPr>
        <w:t>rovide explicit definitions</w:t>
      </w:r>
      <w:r w:rsidR="00400D4C" w:rsidRPr="001F0EC4">
        <w:rPr>
          <w:lang w:val="en"/>
        </w:rPr>
        <w:t xml:space="preserve"> (e.g. for terms like “</w:t>
      </w:r>
      <w:commentRangeStart w:id="90"/>
      <w:r w:rsidR="00400D4C" w:rsidRPr="001F0EC4">
        <w:rPr>
          <w:lang w:val="en"/>
        </w:rPr>
        <w:t>prosody</w:t>
      </w:r>
      <w:commentRangeEnd w:id="90"/>
      <w:r w:rsidR="00CC6A6A">
        <w:rPr>
          <w:rStyle w:val="Kommentarzeichen"/>
        </w:rPr>
        <w:commentReference w:id="90"/>
      </w:r>
      <w:r w:rsidR="00400D4C" w:rsidRPr="001F0EC4">
        <w:rPr>
          <w:lang w:val="en"/>
        </w:rPr>
        <w:t>”, “dysarthria”, or “anthropomorphism”)</w:t>
      </w:r>
      <w:r w:rsidR="00A37DC7" w:rsidRPr="001F0EC4">
        <w:rPr>
          <w:lang w:val="en"/>
        </w:rPr>
        <w:t>, avoid technical jargon</w:t>
      </w:r>
      <w:r w:rsidR="00400D4C" w:rsidRPr="001F0EC4">
        <w:rPr>
          <w:lang w:val="en"/>
        </w:rPr>
        <w:t xml:space="preserve"> including abbreviations unfamiliar to other fields (e.g. synthesis algorithms, machine learning approaches, or acoustic measures)</w:t>
      </w:r>
      <w:r w:rsidR="00A37DC7" w:rsidRPr="001F0EC4">
        <w:rPr>
          <w:lang w:val="en"/>
        </w:rPr>
        <w:t xml:space="preserve">, </w:t>
      </w:r>
      <w:r w:rsidR="00E76077" w:rsidRPr="001F0EC4">
        <w:rPr>
          <w:lang w:val="en"/>
        </w:rPr>
        <w:t xml:space="preserve">adopt </w:t>
      </w:r>
      <w:r w:rsidR="00A37DC7" w:rsidRPr="001F0EC4">
        <w:rPr>
          <w:lang w:val="en"/>
        </w:rPr>
        <w:t xml:space="preserve">scientific standards from other </w:t>
      </w:r>
      <w:r w:rsidR="00A37DC7" w:rsidRPr="001F0EC4">
        <w:rPr>
          <w:lang w:val="en"/>
        </w:rPr>
        <w:lastRenderedPageBreak/>
        <w:t xml:space="preserve">fields </w:t>
      </w:r>
      <w:r w:rsidR="00CF523A" w:rsidRPr="001F0EC4">
        <w:rPr>
          <w:lang w:val="en"/>
        </w:rPr>
        <w:t>where</w:t>
      </w:r>
      <w:r w:rsidR="00A37DC7" w:rsidRPr="001F0EC4">
        <w:rPr>
          <w:lang w:val="en"/>
        </w:rPr>
        <w:t xml:space="preserve"> </w:t>
      </w:r>
      <w:r w:rsidR="00E76077" w:rsidRPr="001F0EC4">
        <w:rPr>
          <w:lang w:val="en"/>
        </w:rPr>
        <w:t>appropriate</w:t>
      </w:r>
      <w:r w:rsidR="00A37DC7" w:rsidRPr="001F0EC4">
        <w:rPr>
          <w:lang w:val="en"/>
        </w:rPr>
        <w:t>, and discuss findings against the wider interdisciplinary literature</w:t>
      </w:r>
      <w:r w:rsidR="00400D4C" w:rsidRPr="001F0EC4">
        <w:rPr>
          <w:lang w:val="en"/>
        </w:rPr>
        <w:t xml:space="preserve"> (i.e. linking </w:t>
      </w:r>
      <w:r w:rsidR="003E5AD2" w:rsidRPr="001F0EC4">
        <w:rPr>
          <w:lang w:val="en"/>
        </w:rPr>
        <w:t>insights into pathological voices to synthetic ones and vice versa)</w:t>
      </w:r>
      <w:r w:rsidR="004210B1" w:rsidRPr="001F0EC4">
        <w:rPr>
          <w:lang w:val="en"/>
        </w:rPr>
        <w:t>.</w:t>
      </w:r>
    </w:p>
    <w:p w14:paraId="24765AD6" w14:textId="7B343B4F" w:rsidR="00041975" w:rsidRPr="001F0EC4" w:rsidRDefault="001D2752" w:rsidP="00543E14">
      <w:pPr>
        <w:pStyle w:val="Listenabsatz"/>
        <w:numPr>
          <w:ilvl w:val="0"/>
          <w:numId w:val="11"/>
        </w:numPr>
        <w:spacing w:line="480" w:lineRule="auto"/>
        <w:jc w:val="both"/>
        <w:rPr>
          <w:lang w:val="en-US"/>
        </w:rPr>
      </w:pPr>
      <w:r w:rsidRPr="001F0EC4">
        <w:rPr>
          <w:lang w:val="en-US"/>
        </w:rPr>
        <w:t xml:space="preserve">Quantify naturalness whenever it could have important implications for </w:t>
      </w:r>
      <w:r w:rsidR="00CC6A6A">
        <w:rPr>
          <w:lang w:val="en-US"/>
        </w:rPr>
        <w:t xml:space="preserve">the </w:t>
      </w:r>
      <w:r w:rsidRPr="001F0EC4">
        <w:rPr>
          <w:lang w:val="en-US"/>
        </w:rPr>
        <w:t xml:space="preserve">ecological validity of </w:t>
      </w:r>
      <w:r w:rsidR="00073C4D" w:rsidRPr="001F0EC4">
        <w:rPr>
          <w:lang w:val="en-US"/>
        </w:rPr>
        <w:t>the</w:t>
      </w:r>
      <w:r w:rsidRPr="001F0EC4">
        <w:rPr>
          <w:lang w:val="en-US"/>
        </w:rPr>
        <w:t xml:space="preserve"> stimulus material, even when </w:t>
      </w:r>
      <w:r w:rsidR="00073C4D" w:rsidRPr="001F0EC4">
        <w:rPr>
          <w:lang w:val="en-US"/>
        </w:rPr>
        <w:t>naturalness</w:t>
      </w:r>
      <w:r w:rsidRPr="001F0EC4">
        <w:rPr>
          <w:lang w:val="en-US"/>
        </w:rPr>
        <w:t xml:space="preserve"> is not </w:t>
      </w:r>
      <w:r w:rsidR="00073C4D" w:rsidRPr="001F0EC4">
        <w:rPr>
          <w:lang w:val="en-US"/>
        </w:rPr>
        <w:t>the primary</w:t>
      </w:r>
      <w:r w:rsidRPr="001F0EC4">
        <w:rPr>
          <w:lang w:val="en-US"/>
        </w:rPr>
        <w:t xml:space="preserve"> focus of </w:t>
      </w:r>
      <w:r w:rsidR="00073C4D" w:rsidRPr="001F0EC4">
        <w:rPr>
          <w:lang w:val="en-US"/>
        </w:rPr>
        <w:t>the study</w:t>
      </w:r>
      <w:r w:rsidRPr="001F0EC4">
        <w:rPr>
          <w:lang w:val="en-US"/>
        </w:rPr>
        <w:t>. This is especially important when us</w:t>
      </w:r>
      <w:r w:rsidR="00073C4D" w:rsidRPr="001F0EC4">
        <w:rPr>
          <w:lang w:val="en-US"/>
        </w:rPr>
        <w:t>ing</w:t>
      </w:r>
      <w:r w:rsidR="002E2F7B" w:rsidRPr="001F0EC4">
        <w:rPr>
          <w:lang w:val="en-US"/>
        </w:rPr>
        <w:t xml:space="preserve"> acoustic manipulation</w:t>
      </w:r>
      <w:r w:rsidR="00DC13C5" w:rsidRPr="001F0EC4">
        <w:rPr>
          <w:lang w:val="en-US"/>
        </w:rPr>
        <w:t>s</w:t>
      </w:r>
      <w:r w:rsidR="002E2F7B" w:rsidRPr="001F0EC4">
        <w:rPr>
          <w:lang w:val="en-US"/>
        </w:rPr>
        <w:t xml:space="preserve"> which could have unintended side effects on perceived naturalness</w:t>
      </w:r>
      <w:r w:rsidR="00DC13C5" w:rsidRPr="001F0EC4">
        <w:rPr>
          <w:lang w:val="en-US"/>
        </w:rPr>
        <w:t xml:space="preserve"> </w:t>
      </w:r>
      <w:sdt>
        <w:sdtPr>
          <w:rPr>
            <w:lang w:val="en-US"/>
          </w:rPr>
          <w:alias w:val="To edit, see citavi.com/edit"/>
          <w:tag w:val="CitaviPlaceholder#e3cada4d-44b0-4223-b85a-937aff2b8971"/>
          <w:id w:val="-1235696380"/>
          <w:placeholder>
            <w:docPart w:val="DefaultPlaceholder_-1854013440"/>
          </w:placeholder>
        </w:sdtPr>
        <w:sdtEndPr/>
        <w:sdtContent>
          <w:r w:rsidR="00DC13C5" w:rsidRPr="001F0EC4">
            <w:rPr>
              <w:lang w:val="en-US"/>
            </w:rPr>
            <w:fldChar w:fldCharType="begin"/>
          </w:r>
          <w:r w:rsidR="00AC5DAB" w:rsidRPr="001F0EC4">
            <w:rPr>
              <w:lang w:val="en-US"/>
            </w:rP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}</w:instrText>
          </w:r>
          <w:r w:rsidR="00DC13C5" w:rsidRPr="001F0EC4">
            <w:rPr>
              <w:lang w:val="en-US"/>
            </w:rPr>
            <w:fldChar w:fldCharType="separate"/>
          </w:r>
          <w:r w:rsidR="006C7529" w:rsidRPr="001F0EC4">
            <w:rPr>
              <w:lang w:val="en-US"/>
            </w:rPr>
            <w:t>[74,116]</w:t>
          </w:r>
          <w:r w:rsidR="00DC13C5" w:rsidRPr="001F0EC4">
            <w:rPr>
              <w:lang w:val="en-US"/>
            </w:rPr>
            <w:fldChar w:fldCharType="end"/>
          </w:r>
        </w:sdtContent>
      </w:sdt>
      <w:r w:rsidR="002E2F7B" w:rsidRPr="001F0EC4">
        <w:rPr>
          <w:lang w:val="en-US"/>
        </w:rPr>
        <w:t xml:space="preserve">. </w:t>
      </w:r>
    </w:p>
    <w:p w14:paraId="44E2448C" w14:textId="376C86AE" w:rsidR="00041975" w:rsidRPr="001F0EC4" w:rsidRDefault="00041975" w:rsidP="00417A8A">
      <w:pPr>
        <w:spacing w:line="480" w:lineRule="auto"/>
        <w:rPr>
          <w:lang w:val="en"/>
        </w:rPr>
      </w:pPr>
    </w:p>
    <w:p w14:paraId="71953EDD" w14:textId="77777777" w:rsidR="00BD527A" w:rsidRPr="008255C2" w:rsidRDefault="00041975" w:rsidP="00417A8A">
      <w:pPr>
        <w:spacing w:line="480" w:lineRule="auto"/>
        <w:rPr>
          <w:b/>
          <w:bCs/>
          <w:lang w:val="en"/>
        </w:rPr>
      </w:pPr>
      <w:r w:rsidRPr="008255C2">
        <w:rPr>
          <w:b/>
          <w:bCs/>
          <w:lang w:val="en"/>
        </w:rPr>
        <w:t xml:space="preserve">Glossary: </w:t>
      </w:r>
    </w:p>
    <w:p w14:paraId="4C1B2069" w14:textId="77777777" w:rsidR="00A56368" w:rsidRPr="00CC6A6A" w:rsidRDefault="00A56368" w:rsidP="006809EA">
      <w:pPr>
        <w:spacing w:line="480" w:lineRule="auto"/>
        <w:rPr>
          <w:lang w:val="en"/>
        </w:rPr>
      </w:pPr>
      <w:r w:rsidRPr="006809EA">
        <w:rPr>
          <w:b/>
          <w:bCs/>
          <w:lang w:val="en-US"/>
        </w:rPr>
        <w:t>Acoustic cues</w:t>
      </w:r>
      <w:r w:rsidRPr="00CC6A6A">
        <w:rPr>
          <w:lang w:val="en-US"/>
        </w:rPr>
        <w:t xml:space="preserve">: physical and measurable features of sounds (such as voices); these may include fundamental frequency, intensity, a range of timbre cues, or temporal characteristics. Used by listeners to inform manifold impressions about voices, such as emotion, identity, age, gender or naturalness. </w:t>
      </w:r>
    </w:p>
    <w:p w14:paraId="55B93817" w14:textId="77777777" w:rsidR="0073244B" w:rsidRPr="00CC6A6A" w:rsidRDefault="0073244B" w:rsidP="006809EA">
      <w:pPr>
        <w:spacing w:line="480" w:lineRule="auto"/>
        <w:rPr>
          <w:lang w:val="en"/>
        </w:rPr>
      </w:pPr>
      <w:r w:rsidRPr="006809EA">
        <w:rPr>
          <w:b/>
          <w:bCs/>
          <w:lang w:val="en-US"/>
        </w:rPr>
        <w:t>Anthropomorphism</w:t>
      </w:r>
      <w:r w:rsidRPr="00CC6A6A">
        <w:rPr>
          <w:lang w:val="en-US"/>
        </w:rPr>
        <w:t>: the attribution of human characteristics, emotions, or behaviors to non-human entities</w:t>
      </w:r>
    </w:p>
    <w:p w14:paraId="5B64D976" w14:textId="77777777" w:rsidR="00A56368" w:rsidRPr="00CC6A6A" w:rsidRDefault="00A56368" w:rsidP="006809EA">
      <w:pPr>
        <w:spacing w:line="480" w:lineRule="auto"/>
        <w:rPr>
          <w:lang w:val="en"/>
        </w:rPr>
      </w:pPr>
      <w:r w:rsidRPr="006809EA">
        <w:rPr>
          <w:b/>
          <w:bCs/>
          <w:lang w:val="en-US"/>
        </w:rPr>
        <w:t>ChatGPT</w:t>
      </w:r>
      <w:r w:rsidRPr="00CC6A6A">
        <w:rPr>
          <w:lang w:val="en-US"/>
        </w:rPr>
        <w:t>: a chatbot developed by OpenAI, based on a large language model, that generates text based on input-prompts (GPT stands for generative pre-trained transformer)</w:t>
      </w:r>
    </w:p>
    <w:p w14:paraId="6EBC540E" w14:textId="77777777" w:rsidR="00A56368" w:rsidRPr="00CC6A6A" w:rsidRDefault="00A56368" w:rsidP="006809EA">
      <w:pPr>
        <w:spacing w:line="480" w:lineRule="auto"/>
        <w:rPr>
          <w:lang w:val="en"/>
        </w:rPr>
      </w:pPr>
      <w:r w:rsidRPr="006809EA">
        <w:rPr>
          <w:b/>
          <w:bCs/>
          <w:lang w:val="en-US"/>
        </w:rPr>
        <w:t>Deepfakes</w:t>
      </w:r>
      <w:r w:rsidRPr="00CC6A6A">
        <w:rPr>
          <w:lang w:val="en-US"/>
        </w:rPr>
        <w:t>: digitally manipulated media, such as images, videos, or voice recordings, created using deep learning techniques with the goal to convincingly display the appearance of a specific individual.</w:t>
      </w:r>
    </w:p>
    <w:p w14:paraId="1DFABEBE" w14:textId="77777777" w:rsidR="00A56368" w:rsidRPr="00CC6A6A" w:rsidRDefault="00A56368" w:rsidP="006809EA">
      <w:pPr>
        <w:spacing w:line="480" w:lineRule="auto"/>
        <w:rPr>
          <w:lang w:val="en"/>
        </w:rPr>
      </w:pPr>
      <w:r w:rsidRPr="006809EA">
        <w:rPr>
          <w:b/>
          <w:bCs/>
          <w:lang w:val="en-US"/>
        </w:rPr>
        <w:t>Dysarthria</w:t>
      </w:r>
      <w:r w:rsidRPr="00CC6A6A">
        <w:rPr>
          <w:lang w:val="en-US"/>
        </w:rPr>
        <w:t xml:space="preserve">: impairments of speech motor subsystems due to various neurological conditions such as Parkinson’s disease, amyotrophic lateral sclerosis (ALS), developmental conditions, strokes, or traumatic brain injury. </w:t>
      </w:r>
    </w:p>
    <w:p w14:paraId="07FEAC98" w14:textId="77777777" w:rsidR="00A56368" w:rsidRPr="00CC6A6A" w:rsidRDefault="00A56368" w:rsidP="006809EA">
      <w:pPr>
        <w:spacing w:line="480" w:lineRule="auto"/>
        <w:rPr>
          <w:lang w:val="en"/>
        </w:rPr>
      </w:pPr>
      <w:r w:rsidRPr="006809EA">
        <w:rPr>
          <w:b/>
          <w:bCs/>
          <w:lang w:val="en-US"/>
        </w:rPr>
        <w:t>Laryngectomy</w:t>
      </w:r>
      <w:r w:rsidRPr="00CC6A6A">
        <w:rPr>
          <w:lang w:val="en-US"/>
        </w:rPr>
        <w:t>: surgical removal of the larynx, typically in the context of larynx cancer treatment</w:t>
      </w:r>
    </w:p>
    <w:p w14:paraId="7E7F82AD" w14:textId="1DD44D9F" w:rsidR="00BD527A" w:rsidRPr="00CC6A6A" w:rsidRDefault="00FD4DD7" w:rsidP="006809EA">
      <w:pPr>
        <w:spacing w:line="480" w:lineRule="auto"/>
        <w:rPr>
          <w:lang w:val="en"/>
        </w:rPr>
      </w:pPr>
      <w:r w:rsidRPr="006809EA">
        <w:rPr>
          <w:b/>
          <w:bCs/>
          <w:lang w:val="en"/>
        </w:rPr>
        <w:lastRenderedPageBreak/>
        <w:t>Synthetic/artificial voice</w:t>
      </w:r>
      <w:r w:rsidR="00E17614" w:rsidRPr="006809EA">
        <w:rPr>
          <w:b/>
          <w:bCs/>
          <w:lang w:val="en"/>
        </w:rPr>
        <w:t>s</w:t>
      </w:r>
      <w:r w:rsidR="00A51877" w:rsidRPr="00CC6A6A">
        <w:rPr>
          <w:lang w:val="en"/>
        </w:rPr>
        <w:t xml:space="preserve">: </w:t>
      </w:r>
      <w:r w:rsidR="00CC6A6A" w:rsidRPr="00CC6A6A">
        <w:rPr>
          <w:lang w:val="en"/>
        </w:rPr>
        <w:t>computer</w:t>
      </w:r>
      <w:r w:rsidR="00CC6A6A">
        <w:rPr>
          <w:lang w:val="en"/>
        </w:rPr>
        <w:t>-</w:t>
      </w:r>
      <w:r w:rsidR="00A51877" w:rsidRPr="00CC6A6A">
        <w:rPr>
          <w:lang w:val="en"/>
        </w:rPr>
        <w:t>generated voices. Common methods are articulatory synthesis</w:t>
      </w:r>
      <w:r w:rsidR="001F5182" w:rsidRPr="00CC6A6A">
        <w:rPr>
          <w:lang w:val="en"/>
        </w:rPr>
        <w:t>,</w:t>
      </w:r>
      <w:r w:rsidR="00A51877" w:rsidRPr="00CC6A6A">
        <w:rPr>
          <w:lang w:val="en"/>
        </w:rPr>
        <w:t xml:space="preserve"> concatenative synthesis, and statistical parametric synthesis, including deep learning algorithms </w:t>
      </w:r>
    </w:p>
    <w:p w14:paraId="3291C3E7" w14:textId="77777777" w:rsidR="00A56368" w:rsidRPr="00CC6A6A" w:rsidRDefault="00A56368" w:rsidP="006809EA">
      <w:pPr>
        <w:spacing w:line="480" w:lineRule="auto"/>
        <w:rPr>
          <w:lang w:val="en"/>
        </w:rPr>
      </w:pPr>
      <w:r w:rsidRPr="006809EA">
        <w:rPr>
          <w:b/>
          <w:bCs/>
          <w:lang w:val="en"/>
        </w:rPr>
        <w:t>T</w:t>
      </w:r>
      <w:proofErr w:type="spellStart"/>
      <w:r w:rsidRPr="006809EA">
        <w:rPr>
          <w:b/>
          <w:bCs/>
          <w:lang w:val="en-US"/>
        </w:rPr>
        <w:t>racheoesophageal</w:t>
      </w:r>
      <w:proofErr w:type="spellEnd"/>
      <w:r w:rsidRPr="006809EA">
        <w:rPr>
          <w:b/>
          <w:bCs/>
          <w:lang w:val="en-US"/>
        </w:rPr>
        <w:t xml:space="preserve"> speech</w:t>
      </w:r>
      <w:r w:rsidRPr="00CC6A6A">
        <w:rPr>
          <w:lang w:val="en-US"/>
        </w:rPr>
        <w:t>: a method of vocalization following total laryngectomy via a tracheoesophageal prosthesis that enables speech through esophageal vibrations.</w:t>
      </w:r>
    </w:p>
    <w:p w14:paraId="1A1EF318" w14:textId="28747F70" w:rsidR="00BD527A" w:rsidRPr="00CC6A6A" w:rsidRDefault="00041975" w:rsidP="006809EA">
      <w:pPr>
        <w:spacing w:line="480" w:lineRule="auto"/>
        <w:rPr>
          <w:lang w:val="en"/>
        </w:rPr>
      </w:pPr>
      <w:r w:rsidRPr="006809EA">
        <w:rPr>
          <w:b/>
          <w:bCs/>
          <w:lang w:val="en"/>
        </w:rPr>
        <w:t>Uncanny valley</w:t>
      </w:r>
      <w:r w:rsidR="00A51877" w:rsidRPr="00CC6A6A">
        <w:rPr>
          <w:lang w:val="en"/>
        </w:rPr>
        <w:t xml:space="preserve">: a sudden feeling of eeriness evoked </w:t>
      </w:r>
      <w:r w:rsidR="001F5182" w:rsidRPr="00CC6A6A">
        <w:rPr>
          <w:lang w:val="en"/>
        </w:rPr>
        <w:t xml:space="preserve">by </w:t>
      </w:r>
      <w:r w:rsidR="00A51877" w:rsidRPr="00CC6A6A">
        <w:rPr>
          <w:lang w:val="en"/>
        </w:rPr>
        <w:t>humanoid robots that almost approach, but do not entirely reach a human-like appearance</w:t>
      </w:r>
    </w:p>
    <w:p w14:paraId="01B204A2" w14:textId="77777777" w:rsidR="00310AC5" w:rsidRDefault="00310AC5" w:rsidP="00417A8A">
      <w:pPr>
        <w:spacing w:line="480" w:lineRule="auto"/>
        <w:rPr>
          <w:lang w:val="en"/>
        </w:rPr>
      </w:pPr>
    </w:p>
    <w:p w14:paraId="54B1D3E5" w14:textId="28128497" w:rsidR="00310AC5" w:rsidRPr="00310AC5" w:rsidRDefault="00310AC5" w:rsidP="00417A8A">
      <w:pPr>
        <w:spacing w:line="480" w:lineRule="auto"/>
        <w:rPr>
          <w:b/>
          <w:bCs/>
          <w:lang w:val="en"/>
        </w:rPr>
      </w:pPr>
      <w:r w:rsidRPr="00310AC5">
        <w:rPr>
          <w:b/>
          <w:bCs/>
          <w:lang w:val="en"/>
        </w:rPr>
        <w:t>Acknowledgements</w:t>
      </w:r>
      <w:r w:rsidR="00883E83">
        <w:rPr>
          <w:b/>
          <w:bCs/>
          <w:lang w:val="en"/>
        </w:rPr>
        <w:t xml:space="preserve"> and Funding</w:t>
      </w:r>
    </w:p>
    <w:p w14:paraId="46E48D18" w14:textId="32FBC382" w:rsidR="00883E83" w:rsidRPr="00891F46" w:rsidRDefault="00EA1FAC" w:rsidP="00417A8A">
      <w:pPr>
        <w:spacing w:line="480" w:lineRule="auto"/>
        <w:rPr>
          <w:color w:val="C00000"/>
          <w:lang w:val="en"/>
        </w:rPr>
      </w:pPr>
      <w:r>
        <w:rPr>
          <w:lang w:val="en"/>
        </w:rPr>
        <w:t xml:space="preserve">We thank Simone </w:t>
      </w:r>
      <w:proofErr w:type="spellStart"/>
      <w:r>
        <w:rPr>
          <w:lang w:val="en"/>
        </w:rPr>
        <w:t>Dahmen</w:t>
      </w:r>
      <w:proofErr w:type="spellEnd"/>
      <w:r>
        <w:rPr>
          <w:lang w:val="en"/>
        </w:rPr>
        <w:t xml:space="preserve"> and Fatma </w:t>
      </w:r>
      <w:proofErr w:type="spellStart"/>
      <w:r>
        <w:rPr>
          <w:lang w:val="en"/>
        </w:rPr>
        <w:t>Bilem</w:t>
      </w:r>
      <w:proofErr w:type="spellEnd"/>
      <w:r>
        <w:rPr>
          <w:lang w:val="en"/>
        </w:rPr>
        <w:t xml:space="preserve"> for their support with the literature analysis</w:t>
      </w:r>
      <w:r w:rsidR="000F306B">
        <w:rPr>
          <w:lang w:val="en"/>
        </w:rPr>
        <w:t>,</w:t>
      </w:r>
      <w:r>
        <w:rPr>
          <w:lang w:val="en"/>
        </w:rPr>
        <w:t xml:space="preserve"> and the members </w:t>
      </w:r>
      <w:r w:rsidR="000F306B">
        <w:rPr>
          <w:lang w:val="en"/>
        </w:rPr>
        <w:t xml:space="preserve">of the Jena </w:t>
      </w:r>
      <w:r>
        <w:rPr>
          <w:lang w:val="en"/>
        </w:rPr>
        <w:t xml:space="preserve">Voice Research Unit </w:t>
      </w:r>
      <w:r w:rsidR="00226C63">
        <w:rPr>
          <w:lang w:val="en"/>
        </w:rPr>
        <w:t>(</w:t>
      </w:r>
      <w:hyperlink r:id="rId20" w:history="1">
        <w:r w:rsidR="00226C63" w:rsidRPr="000C26E4">
          <w:rPr>
            <w:rStyle w:val="Hyperlink"/>
            <w:lang w:val="en"/>
          </w:rPr>
          <w:t>https://www.voice.uni-jena.de/</w:t>
        </w:r>
      </w:hyperlink>
      <w:r w:rsidR="00226C63">
        <w:rPr>
          <w:lang w:val="en"/>
        </w:rPr>
        <w:t xml:space="preserve">) </w:t>
      </w:r>
      <w:r>
        <w:rPr>
          <w:lang w:val="en"/>
        </w:rPr>
        <w:t xml:space="preserve">for helpful suggestions on this project. </w:t>
      </w:r>
    </w:p>
    <w:p w14:paraId="3B52A883" w14:textId="4FDCA68C" w:rsidR="00310AC5" w:rsidRPr="001F0EC4" w:rsidRDefault="00310AC5" w:rsidP="00883E83">
      <w:pPr>
        <w:spacing w:line="480" w:lineRule="auto"/>
        <w:ind w:firstLine="708"/>
        <w:rPr>
          <w:lang w:val="en"/>
        </w:rPr>
      </w:pPr>
      <w:r w:rsidRPr="00310AC5">
        <w:rPr>
          <w:lang w:val="en"/>
        </w:rPr>
        <w:t xml:space="preserve">The authors </w:t>
      </w:r>
      <w:r>
        <w:rPr>
          <w:lang w:val="en"/>
        </w:rPr>
        <w:t>gratefully acknowledge</w:t>
      </w:r>
      <w:r w:rsidR="00EA1FAC">
        <w:rPr>
          <w:lang w:val="en"/>
        </w:rPr>
        <w:t xml:space="preserve"> the award of</w:t>
      </w:r>
      <w:r>
        <w:rPr>
          <w:lang w:val="en"/>
        </w:rPr>
        <w:t xml:space="preserve"> funding through a</w:t>
      </w:r>
      <w:r w:rsidR="00EA1FAC">
        <w:rPr>
          <w:lang w:val="en"/>
        </w:rPr>
        <w:t>n</w:t>
      </w:r>
      <w:r>
        <w:rPr>
          <w:lang w:val="en"/>
        </w:rPr>
        <w:t xml:space="preserve"> EU-MSCA</w:t>
      </w:r>
      <w:r w:rsidR="00EA1FAC">
        <w:rPr>
          <w:lang w:val="en"/>
        </w:rPr>
        <w:t xml:space="preserve"> doctoral network “Voice </w:t>
      </w:r>
      <w:r w:rsidR="00EA1FAC" w:rsidRPr="001F0EC4">
        <w:rPr>
          <w:lang w:val="en"/>
        </w:rPr>
        <w:t>Communication Sciences” (action 101168998</w:t>
      </w:r>
      <w:r w:rsidR="00B74CD0" w:rsidRPr="001F0EC4">
        <w:rPr>
          <w:lang w:val="en"/>
        </w:rPr>
        <w:t xml:space="preserve">, </w:t>
      </w:r>
      <w:hyperlink r:id="rId21" w:history="1">
        <w:r w:rsidR="00891F46" w:rsidRPr="001F0EC4">
          <w:rPr>
            <w:rStyle w:val="Hyperlink"/>
            <w:color w:val="auto"/>
            <w:lang w:val="en"/>
          </w:rPr>
          <w:t>https://www.vocs.eu.com/</w:t>
        </w:r>
      </w:hyperlink>
      <w:r w:rsidR="00EA1FAC" w:rsidRPr="001F0EC4">
        <w:rPr>
          <w:lang w:val="en"/>
        </w:rPr>
        <w:t xml:space="preserve">). </w:t>
      </w:r>
    </w:p>
    <w:p w14:paraId="0FE73742" w14:textId="77777777" w:rsidR="00891F46" w:rsidRPr="001F0EC4" w:rsidRDefault="00891F46" w:rsidP="00891F46">
      <w:pPr>
        <w:spacing w:line="480" w:lineRule="auto"/>
        <w:ind w:firstLine="708"/>
        <w:rPr>
          <w:lang w:val="en"/>
        </w:rPr>
      </w:pPr>
      <w:r w:rsidRPr="001F0EC4">
        <w:rPr>
          <w:lang w:val="en"/>
        </w:rPr>
        <w:t xml:space="preserve">CN: I dedicate this work to our stillborn son. Thanks for changing our lives. </w:t>
      </w:r>
    </w:p>
    <w:p w14:paraId="7FC4D953" w14:textId="77777777" w:rsidR="00891F46" w:rsidRDefault="00891F46" w:rsidP="00891F46">
      <w:pPr>
        <w:spacing w:line="480" w:lineRule="auto"/>
        <w:rPr>
          <w:lang w:val="en"/>
        </w:rPr>
      </w:pPr>
    </w:p>
    <w:p w14:paraId="41375B78" w14:textId="603DB9B7" w:rsidR="00824F87" w:rsidRPr="001D5336" w:rsidRDefault="00824F87" w:rsidP="00824F87">
      <w:pPr>
        <w:spacing w:line="480" w:lineRule="auto"/>
        <w:rPr>
          <w:rFonts w:ascii="Calibri" w:hAnsi="Calibri" w:cs="Calibri"/>
          <w:b/>
          <w:bCs/>
          <w:lang w:val="en-US"/>
        </w:rPr>
      </w:pPr>
      <w:r>
        <w:rPr>
          <w:rFonts w:ascii="Calibri" w:hAnsi="Calibri" w:cs="Calibri"/>
          <w:b/>
          <w:bCs/>
          <w:lang w:val="en-US"/>
        </w:rPr>
        <w:t>Declaration of interests</w:t>
      </w:r>
      <w:r w:rsidRPr="001D5336">
        <w:rPr>
          <w:rFonts w:ascii="Calibri" w:hAnsi="Calibri" w:cs="Calibri"/>
          <w:b/>
          <w:bCs/>
          <w:lang w:val="en-US"/>
        </w:rPr>
        <w:t xml:space="preserve">: </w:t>
      </w:r>
    </w:p>
    <w:p w14:paraId="03BCE70F" w14:textId="77777777" w:rsidR="00824F87" w:rsidRPr="001D5336" w:rsidRDefault="00824F87" w:rsidP="00824F87">
      <w:pPr>
        <w:rPr>
          <w:rFonts w:ascii="Calibri" w:hAnsi="Calibri" w:cs="Calibri"/>
          <w:lang w:val="en-US"/>
        </w:rPr>
      </w:pPr>
      <w:r w:rsidRPr="001A6108">
        <w:rPr>
          <w:rFonts w:ascii="Calibri" w:hAnsi="Calibri" w:cs="Calibri"/>
          <w:lang w:val="en-US"/>
        </w:rPr>
        <w:t>The authors declare no competing interests</w:t>
      </w:r>
      <w:r>
        <w:rPr>
          <w:rFonts w:ascii="Calibri" w:hAnsi="Calibri" w:cs="Calibri"/>
          <w:lang w:val="en-US"/>
        </w:rPr>
        <w:t>.</w:t>
      </w:r>
    </w:p>
    <w:p w14:paraId="21AE9282" w14:textId="77777777" w:rsidR="00824F87" w:rsidRPr="00824F87" w:rsidRDefault="00824F87" w:rsidP="00891F46">
      <w:pPr>
        <w:spacing w:line="480" w:lineRule="auto"/>
        <w:rPr>
          <w:lang w:val="en-US"/>
        </w:rPr>
      </w:pPr>
    </w:p>
    <w:p w14:paraId="45E2EB80" w14:textId="77777777" w:rsidR="00891F46" w:rsidRPr="00310AC5" w:rsidRDefault="00891F46" w:rsidP="00883E83">
      <w:pPr>
        <w:spacing w:line="480" w:lineRule="auto"/>
        <w:ind w:firstLine="708"/>
        <w:rPr>
          <w:lang w:val="en"/>
        </w:rPr>
      </w:pPr>
    </w:p>
    <w:sdt>
      <w:sdtPr>
        <w:rPr>
          <w:rFonts w:asciiTheme="minorHAnsi" w:eastAsiaTheme="minorHAnsi" w:hAnsiTheme="minorHAnsi" w:cstheme="minorBidi"/>
          <w:color w:val="auto"/>
          <w:sz w:val="22"/>
          <w:szCs w:val="22"/>
          <w:lang w:val="en"/>
        </w:rPr>
        <w:tag w:val="CitaviBibliography"/>
        <w:id w:val="514740596"/>
        <w:placeholder>
          <w:docPart w:val="DefaultPlaceholder_-1854013440"/>
        </w:placeholder>
      </w:sdtPr>
      <w:sdtEndPr/>
      <w:sdtContent>
        <w:commentRangeStart w:id="91" w:displacedByCustomXml="prev"/>
        <w:p w14:paraId="45AF8686" w14:textId="77777777" w:rsidR="00382EDA" w:rsidRDefault="00B014AB" w:rsidP="00382EDA">
          <w:pPr>
            <w:pStyle w:val="CitaviBibliographyHeading"/>
            <w:rPr>
              <w:lang w:val="en"/>
            </w:rPr>
          </w:pPr>
          <w:r>
            <w:rPr>
              <w:lang w:val="en"/>
            </w:rPr>
            <w:fldChar w:fldCharType="begin"/>
          </w:r>
          <w:r w:rsidRPr="00B014AB">
            <w:rPr>
              <w:lang w:val="en-US"/>
            </w:rPr>
            <w:instrText>ADDIN CitaviBibliography</w:instrText>
          </w:r>
          <w:r>
            <w:rPr>
              <w:lang w:val="en"/>
            </w:rPr>
            <w:fldChar w:fldCharType="separate"/>
          </w:r>
          <w:r w:rsidR="00382EDA">
            <w:rPr>
              <w:lang w:val="en"/>
            </w:rPr>
            <w:t>References</w:t>
          </w:r>
        </w:p>
        <w:p w14:paraId="1CDBC513" w14:textId="77777777" w:rsidR="00382EDA" w:rsidRDefault="00382EDA" w:rsidP="00382EDA">
          <w:pPr>
            <w:pStyle w:val="CitaviBibliographyEntry"/>
            <w:rPr>
              <w:lang w:val="en"/>
            </w:rPr>
          </w:pPr>
          <w:r>
            <w:rPr>
              <w:lang w:val="en"/>
            </w:rPr>
            <w:t>1.</w:t>
          </w:r>
          <w:r>
            <w:rPr>
              <w:lang w:val="en"/>
            </w:rPr>
            <w:tab/>
          </w:r>
          <w:bookmarkStart w:id="92" w:name="_CTVL001e8ea13a83dd841be943d17a5aa7a00e5"/>
          <w:r>
            <w:rPr>
              <w:lang w:val="en"/>
            </w:rPr>
            <w:t>Román, S. et al. (2017) The importance of food naturalness for consumers: Results of a systematic review.</w:t>
          </w:r>
          <w:bookmarkEnd w:id="92"/>
          <w:r>
            <w:rPr>
              <w:lang w:val="en"/>
            </w:rPr>
            <w:t xml:space="preserve"> </w:t>
          </w:r>
          <w:r w:rsidRPr="00382EDA">
            <w:rPr>
              <w:i/>
              <w:lang w:val="en"/>
            </w:rPr>
            <w:t xml:space="preserve">Trends in Food Science &amp; Technology </w:t>
          </w:r>
          <w:r w:rsidRPr="00382EDA">
            <w:rPr>
              <w:lang w:val="en"/>
            </w:rPr>
            <w:t>67, 44–57. DOI: 10.1016/j.tifs.2017.06.010</w:t>
          </w:r>
        </w:p>
        <w:p w14:paraId="0AA68C23" w14:textId="77777777" w:rsidR="00382EDA" w:rsidRDefault="00382EDA" w:rsidP="00382EDA">
          <w:pPr>
            <w:pStyle w:val="CitaviBibliographyEntry"/>
            <w:rPr>
              <w:lang w:val="en"/>
            </w:rPr>
          </w:pPr>
          <w:r>
            <w:rPr>
              <w:lang w:val="en"/>
            </w:rPr>
            <w:t>2.</w:t>
          </w:r>
          <w:r>
            <w:rPr>
              <w:lang w:val="en"/>
            </w:rPr>
            <w:tab/>
          </w:r>
          <w:bookmarkStart w:id="93" w:name="_CTVL0013dc28cbf3e56496b8f0b5d062dc63ef6"/>
          <w:r>
            <w:rPr>
              <w:lang w:val="en"/>
            </w:rPr>
            <w:t>Meier, B.P. et al. (2019) Naturally better? A review of the natural‐is‐better bias.</w:t>
          </w:r>
          <w:bookmarkEnd w:id="93"/>
          <w:r>
            <w:rPr>
              <w:lang w:val="en"/>
            </w:rPr>
            <w:t xml:space="preserve"> </w:t>
          </w:r>
          <w:r w:rsidRPr="00382EDA">
            <w:rPr>
              <w:i/>
              <w:lang w:val="en"/>
            </w:rPr>
            <w:t xml:space="preserve">Social &amp; Personality Psych </w:t>
          </w:r>
          <w:r w:rsidRPr="00382EDA">
            <w:rPr>
              <w:lang w:val="en"/>
            </w:rPr>
            <w:t>13. DOI: 10.1111/spc3.12494</w:t>
          </w:r>
        </w:p>
        <w:p w14:paraId="064FCBF7" w14:textId="77777777" w:rsidR="00382EDA" w:rsidRDefault="00382EDA" w:rsidP="00382EDA">
          <w:pPr>
            <w:pStyle w:val="CitaviBibliographyEntry"/>
            <w:rPr>
              <w:lang w:val="en"/>
            </w:rPr>
          </w:pPr>
          <w:r>
            <w:rPr>
              <w:lang w:val="en"/>
            </w:rPr>
            <w:lastRenderedPageBreak/>
            <w:t>3.</w:t>
          </w:r>
          <w:r>
            <w:rPr>
              <w:lang w:val="en"/>
            </w:rPr>
            <w:tab/>
          </w:r>
          <w:bookmarkStart w:id="94" w:name="_CTVL001c8509f84fca8425b9b811cf8e3dfb368"/>
          <w:r>
            <w:rPr>
              <w:lang w:val="en"/>
            </w:rPr>
            <w:t>Ode, A. et al. (2009) Indicators of perceived naturalness as drivers of landscape preference.</w:t>
          </w:r>
          <w:bookmarkEnd w:id="94"/>
          <w:r>
            <w:rPr>
              <w:lang w:val="en"/>
            </w:rPr>
            <w:t xml:space="preserve"> </w:t>
          </w:r>
          <w:r w:rsidRPr="00382EDA">
            <w:rPr>
              <w:i/>
              <w:lang w:val="en"/>
            </w:rPr>
            <w:t xml:space="preserve">Journal of environmental management </w:t>
          </w:r>
          <w:r w:rsidRPr="00382EDA">
            <w:rPr>
              <w:lang w:val="en"/>
            </w:rPr>
            <w:t>90, 375–383. DOI: 10.1016/j.jenvman.2007.10.013</w:t>
          </w:r>
        </w:p>
        <w:p w14:paraId="38994B5F" w14:textId="77777777" w:rsidR="00382EDA" w:rsidRDefault="00382EDA" w:rsidP="00382EDA">
          <w:pPr>
            <w:pStyle w:val="CitaviBibliographyEntry"/>
            <w:rPr>
              <w:lang w:val="en"/>
            </w:rPr>
          </w:pPr>
          <w:r>
            <w:rPr>
              <w:lang w:val="en"/>
            </w:rPr>
            <w:t>4.</w:t>
          </w:r>
          <w:r>
            <w:rPr>
              <w:lang w:val="en"/>
            </w:rPr>
            <w:tab/>
          </w:r>
          <w:bookmarkStart w:id="95" w:name="_CTVL001b001e71cfb0d478c9df1887d9aa8fa5d"/>
          <w:r>
            <w:rPr>
              <w:lang w:val="en"/>
            </w:rPr>
            <w:t>Young, A.W. et al. (2020) Face and voice perception: Understanding commonalities and differences.</w:t>
          </w:r>
          <w:bookmarkEnd w:id="95"/>
          <w:r>
            <w:rPr>
              <w:lang w:val="en"/>
            </w:rPr>
            <w:t xml:space="preserve"> </w:t>
          </w:r>
          <w:r w:rsidRPr="00382EDA">
            <w:rPr>
              <w:i/>
              <w:lang w:val="en"/>
            </w:rPr>
            <w:t xml:space="preserve">Trends Cogn Sci </w:t>
          </w:r>
          <w:r w:rsidRPr="00382EDA">
            <w:rPr>
              <w:lang w:val="en"/>
            </w:rPr>
            <w:t>24, 398–410. DOI: 10.1016/j.tics.2020.02.001</w:t>
          </w:r>
        </w:p>
        <w:p w14:paraId="59D6D614" w14:textId="77777777" w:rsidR="00382EDA" w:rsidRDefault="00382EDA" w:rsidP="00382EDA">
          <w:pPr>
            <w:pStyle w:val="CitaviBibliographyEntry"/>
            <w:rPr>
              <w:lang w:val="en"/>
            </w:rPr>
          </w:pPr>
          <w:r>
            <w:rPr>
              <w:lang w:val="en"/>
            </w:rPr>
            <w:t>5.</w:t>
          </w:r>
          <w:r>
            <w:rPr>
              <w:lang w:val="en"/>
            </w:rPr>
            <w:tab/>
          </w:r>
          <w:bookmarkStart w:id="96" w:name="_CTVL001b2cfed2201dc4bfbb30224d692fe3c7c"/>
          <w:r>
            <w:rPr>
              <w:lang w:val="en"/>
            </w:rPr>
            <w:t>Rodero, E. and Lucas, I. (2023) Synthetic versus human voices in audiobooks: The human emotional intimacy effect.</w:t>
          </w:r>
          <w:bookmarkEnd w:id="96"/>
          <w:r>
            <w:rPr>
              <w:lang w:val="en"/>
            </w:rPr>
            <w:t xml:space="preserve"> </w:t>
          </w:r>
          <w:r w:rsidRPr="00382EDA">
            <w:rPr>
              <w:i/>
              <w:lang w:val="en"/>
            </w:rPr>
            <w:t xml:space="preserve">New Media &amp; Society </w:t>
          </w:r>
          <w:r w:rsidRPr="00382EDA">
            <w:rPr>
              <w:lang w:val="en"/>
            </w:rPr>
            <w:t>25, 1746–1764. DOI: 10.1177/14614448211024142</w:t>
          </w:r>
        </w:p>
        <w:p w14:paraId="20EBE52B" w14:textId="77777777" w:rsidR="00382EDA" w:rsidRDefault="00382EDA" w:rsidP="00382EDA">
          <w:pPr>
            <w:pStyle w:val="CitaviBibliographyEntry"/>
            <w:rPr>
              <w:lang w:val="en"/>
            </w:rPr>
          </w:pPr>
          <w:r>
            <w:rPr>
              <w:lang w:val="en"/>
            </w:rPr>
            <w:t>6.</w:t>
          </w:r>
          <w:r>
            <w:rPr>
              <w:lang w:val="en"/>
            </w:rPr>
            <w:tab/>
          </w:r>
          <w:bookmarkStart w:id="97" w:name="_CTVL001c436adf58e114813af41749f64b2d8ec"/>
          <w:r>
            <w:rPr>
              <w:lang w:val="en"/>
            </w:rPr>
            <w:t>Rodero, E. (2017) Effectiveness, attention, and recall of human and artificial voices in an advertising story. Prosody influence and functions of voices.</w:t>
          </w:r>
          <w:bookmarkEnd w:id="97"/>
          <w:r>
            <w:rPr>
              <w:lang w:val="en"/>
            </w:rPr>
            <w:t xml:space="preserve"> </w:t>
          </w:r>
          <w:r w:rsidRPr="00382EDA">
            <w:rPr>
              <w:i/>
              <w:lang w:val="en"/>
            </w:rPr>
            <w:t xml:space="preserve">Computers in Human Behavior </w:t>
          </w:r>
          <w:r w:rsidRPr="00382EDA">
            <w:rPr>
              <w:lang w:val="en"/>
            </w:rPr>
            <w:t>77, 336–346. DOI: 10.1016/j.chb.2017.08.044</w:t>
          </w:r>
        </w:p>
        <w:p w14:paraId="0F4C67E5" w14:textId="77777777" w:rsidR="00382EDA" w:rsidRDefault="00382EDA" w:rsidP="00382EDA">
          <w:pPr>
            <w:pStyle w:val="CitaviBibliographyEntry"/>
            <w:rPr>
              <w:lang w:val="en"/>
            </w:rPr>
          </w:pPr>
          <w:r>
            <w:rPr>
              <w:lang w:val="en"/>
            </w:rPr>
            <w:t>7.</w:t>
          </w:r>
          <w:r>
            <w:rPr>
              <w:lang w:val="en"/>
            </w:rPr>
            <w:tab/>
          </w:r>
          <w:bookmarkStart w:id="98" w:name="_CTVL0013ee55c02bf1645a2ab8425de5c036b64"/>
          <w:r>
            <w:rPr>
              <w:lang w:val="en"/>
            </w:rPr>
            <w:t>Roswandowitz, C. et al. (2024) Cortical-striatal brain network distinguishes deepfake from real speaker identity.</w:t>
          </w:r>
          <w:bookmarkEnd w:id="98"/>
          <w:r>
            <w:rPr>
              <w:lang w:val="en"/>
            </w:rPr>
            <w:t xml:space="preserve"> </w:t>
          </w:r>
          <w:r w:rsidRPr="00382EDA">
            <w:rPr>
              <w:i/>
              <w:lang w:val="en"/>
            </w:rPr>
            <w:t xml:space="preserve">Communications biology </w:t>
          </w:r>
          <w:r w:rsidRPr="00382EDA">
            <w:rPr>
              <w:lang w:val="en"/>
            </w:rPr>
            <w:t>7, 711. DOI: 10.1038/s42003-024-06372-6</w:t>
          </w:r>
        </w:p>
        <w:p w14:paraId="48DC355A" w14:textId="77777777" w:rsidR="00382EDA" w:rsidRDefault="00382EDA" w:rsidP="00382EDA">
          <w:pPr>
            <w:pStyle w:val="CitaviBibliographyEntry"/>
            <w:rPr>
              <w:lang w:val="en"/>
            </w:rPr>
          </w:pPr>
          <w:r>
            <w:rPr>
              <w:lang w:val="en"/>
            </w:rPr>
            <w:t>8.</w:t>
          </w:r>
          <w:r>
            <w:rPr>
              <w:lang w:val="en"/>
            </w:rPr>
            <w:tab/>
          </w:r>
          <w:bookmarkStart w:id="99" w:name="_CTVL0011022ca244f34487485af84b100d85b22"/>
          <w:r>
            <w:rPr>
              <w:lang w:val="en"/>
            </w:rPr>
            <w:t>Lavan, N. et al. (2024) The time course of person perception from voices in the brain.</w:t>
          </w:r>
          <w:bookmarkEnd w:id="99"/>
          <w:r>
            <w:rPr>
              <w:lang w:val="en"/>
            </w:rPr>
            <w:t xml:space="preserve"> </w:t>
          </w:r>
          <w:r w:rsidRPr="00382EDA">
            <w:rPr>
              <w:i/>
              <w:lang w:val="en"/>
            </w:rPr>
            <w:t xml:space="preserve">Proc Natl Acad Sci U S A </w:t>
          </w:r>
          <w:r w:rsidRPr="00382EDA">
            <w:rPr>
              <w:lang w:val="en"/>
            </w:rPr>
            <w:t>121, e2318361121. DOI: 10.1073/pnas.2318361121</w:t>
          </w:r>
        </w:p>
        <w:p w14:paraId="798CF968" w14:textId="77777777" w:rsidR="00382EDA" w:rsidRDefault="00382EDA" w:rsidP="00382EDA">
          <w:pPr>
            <w:pStyle w:val="CitaviBibliographyEntry"/>
            <w:rPr>
              <w:lang w:val="en"/>
            </w:rPr>
          </w:pPr>
          <w:r>
            <w:rPr>
              <w:lang w:val="en"/>
            </w:rPr>
            <w:t>9.</w:t>
          </w:r>
          <w:r>
            <w:rPr>
              <w:lang w:val="en"/>
            </w:rPr>
            <w:tab/>
          </w:r>
          <w:bookmarkStart w:id="100" w:name="_CTVL0016836468c9a46492b986cc2be195cece9"/>
          <w:r>
            <w:rPr>
              <w:lang w:val="en"/>
            </w:rPr>
            <w:t>Lavan, N. (2023) How do we describe other people from voices and faces?</w:t>
          </w:r>
          <w:bookmarkEnd w:id="100"/>
          <w:r>
            <w:rPr>
              <w:lang w:val="en"/>
            </w:rPr>
            <w:t xml:space="preserve"> </w:t>
          </w:r>
          <w:r w:rsidRPr="00382EDA">
            <w:rPr>
              <w:i/>
              <w:lang w:val="en"/>
            </w:rPr>
            <w:t xml:space="preserve">Cognition </w:t>
          </w:r>
          <w:r w:rsidRPr="00382EDA">
            <w:rPr>
              <w:lang w:val="en"/>
            </w:rPr>
            <w:t>230, 105253. DOI: 10.1016/j.cognition.2022.105253</w:t>
          </w:r>
        </w:p>
        <w:p w14:paraId="3C25676D" w14:textId="77777777" w:rsidR="00382EDA" w:rsidRDefault="00382EDA" w:rsidP="00382EDA">
          <w:pPr>
            <w:pStyle w:val="CitaviBibliographyEntry"/>
            <w:rPr>
              <w:lang w:val="en"/>
            </w:rPr>
          </w:pPr>
          <w:r>
            <w:rPr>
              <w:lang w:val="en"/>
            </w:rPr>
            <w:t>10.</w:t>
          </w:r>
          <w:r>
            <w:rPr>
              <w:lang w:val="en"/>
            </w:rPr>
            <w:tab/>
          </w:r>
          <w:bookmarkStart w:id="101" w:name="_CTVL001ade97521242f4c599e31cb9f41b9bf4b"/>
          <w:r>
            <w:rPr>
              <w:lang w:val="en"/>
            </w:rPr>
            <w:t>Jiang, Z. et al. (2024) Comparison of face-based and voice-based first impressions in a Chinese sample.</w:t>
          </w:r>
          <w:bookmarkEnd w:id="101"/>
          <w:r>
            <w:rPr>
              <w:lang w:val="en"/>
            </w:rPr>
            <w:t xml:space="preserve"> </w:t>
          </w:r>
          <w:r w:rsidRPr="00382EDA">
            <w:rPr>
              <w:i/>
              <w:lang w:val="en"/>
            </w:rPr>
            <w:t xml:space="preserve">Br. J. Psychol. </w:t>
          </w:r>
          <w:r w:rsidRPr="00382EDA">
            <w:rPr>
              <w:lang w:val="en"/>
            </w:rPr>
            <w:t>115, 20–39. DOI: 10.1111/bjop.12675</w:t>
          </w:r>
        </w:p>
        <w:p w14:paraId="20E945DF" w14:textId="77777777" w:rsidR="00382EDA" w:rsidRDefault="00382EDA" w:rsidP="00382EDA">
          <w:pPr>
            <w:pStyle w:val="CitaviBibliographyEntry"/>
            <w:rPr>
              <w:lang w:val="en"/>
            </w:rPr>
          </w:pPr>
          <w:r>
            <w:rPr>
              <w:lang w:val="en"/>
            </w:rPr>
            <w:t>11.</w:t>
          </w:r>
          <w:r>
            <w:rPr>
              <w:lang w:val="en"/>
            </w:rPr>
            <w:tab/>
          </w:r>
          <w:bookmarkStart w:id="102" w:name="_CTVL001335b73c635fb42d689284190911887e4"/>
          <w:r>
            <w:rPr>
              <w:lang w:val="en"/>
            </w:rPr>
            <w:t>Kühne, K. et al. (2020) The Human Takes It All: Humanlike Synthesized Voices Are Perceived as Less Eerie and More Likable. Evidence From a Subjective Ratings Study.</w:t>
          </w:r>
          <w:bookmarkEnd w:id="102"/>
          <w:r>
            <w:rPr>
              <w:lang w:val="en"/>
            </w:rPr>
            <w:t xml:space="preserve"> </w:t>
          </w:r>
          <w:r w:rsidRPr="00382EDA">
            <w:rPr>
              <w:i/>
              <w:lang w:val="en"/>
            </w:rPr>
            <w:t xml:space="preserve">Frontiers in Neurorobotics </w:t>
          </w:r>
          <w:r w:rsidRPr="00382EDA">
            <w:rPr>
              <w:lang w:val="en"/>
            </w:rPr>
            <w:t>14, 1–16. DOI: 10.3389/fnbot.2020.593732</w:t>
          </w:r>
        </w:p>
        <w:p w14:paraId="22FB6E83" w14:textId="77777777" w:rsidR="00382EDA" w:rsidRDefault="00382EDA" w:rsidP="00382EDA">
          <w:pPr>
            <w:pStyle w:val="CitaviBibliographyEntry"/>
            <w:rPr>
              <w:lang w:val="en"/>
            </w:rPr>
          </w:pPr>
          <w:r>
            <w:rPr>
              <w:lang w:val="en"/>
            </w:rPr>
            <w:t>12.</w:t>
          </w:r>
          <w:r>
            <w:rPr>
              <w:lang w:val="en"/>
            </w:rPr>
            <w:tab/>
          </w:r>
          <w:bookmarkStart w:id="103" w:name="_CTVL0019bad445feda64a67a80471b008502a5c"/>
          <w:r>
            <w:rPr>
              <w:lang w:val="en"/>
            </w:rPr>
            <w:t>Ilves, M. and Surakka, V. (2013) Subjective responses to synthesised speech with lexical emotional content: the effect of the naturalness of the synthetic voice.</w:t>
          </w:r>
          <w:bookmarkEnd w:id="103"/>
          <w:r>
            <w:rPr>
              <w:lang w:val="en"/>
            </w:rPr>
            <w:t xml:space="preserve"> </w:t>
          </w:r>
          <w:r w:rsidRPr="00382EDA">
            <w:rPr>
              <w:i/>
              <w:lang w:val="en"/>
            </w:rPr>
            <w:t xml:space="preserve">Behaviour &amp; Information Technology </w:t>
          </w:r>
          <w:r w:rsidRPr="00382EDA">
            <w:rPr>
              <w:lang w:val="en"/>
            </w:rPr>
            <w:t>32, 117–131. DOI: 10.1080/0144929X.2012.702285</w:t>
          </w:r>
        </w:p>
        <w:p w14:paraId="66747E55" w14:textId="77777777" w:rsidR="00382EDA" w:rsidRDefault="00382EDA" w:rsidP="00382EDA">
          <w:pPr>
            <w:pStyle w:val="CitaviBibliographyEntry"/>
            <w:rPr>
              <w:lang w:val="en"/>
            </w:rPr>
          </w:pPr>
          <w:r>
            <w:rPr>
              <w:lang w:val="en"/>
            </w:rPr>
            <w:t>13.</w:t>
          </w:r>
          <w:r>
            <w:rPr>
              <w:lang w:val="en"/>
            </w:rPr>
            <w:tab/>
          </w:r>
          <w:bookmarkStart w:id="104" w:name="_CTVL001c86fda41fed8482eb964d012e920a114"/>
          <w:r>
            <w:rPr>
              <w:lang w:val="en"/>
            </w:rPr>
            <w:t>Ilves, M. et al. (2011) The Effects of Emotionally Worded Synthesized Speech on the Ratings of Emotions and Voice Quality. In , pp. 588–598, Springer, Berlin, Heidelberg</w:t>
          </w:r>
        </w:p>
        <w:bookmarkEnd w:id="104"/>
        <w:p w14:paraId="6634D394" w14:textId="77777777" w:rsidR="00382EDA" w:rsidRDefault="00382EDA" w:rsidP="00382EDA">
          <w:pPr>
            <w:pStyle w:val="CitaviBibliographyEntry"/>
            <w:rPr>
              <w:lang w:val="en"/>
            </w:rPr>
          </w:pPr>
          <w:r>
            <w:rPr>
              <w:lang w:val="en"/>
            </w:rPr>
            <w:t>14.</w:t>
          </w:r>
          <w:r>
            <w:rPr>
              <w:lang w:val="en"/>
            </w:rPr>
            <w:tab/>
          </w:r>
          <w:bookmarkStart w:id="105" w:name="_CTVL001adb55347b44b4ae8a831b32e2081e422"/>
          <w:r>
            <w:rPr>
              <w:lang w:val="en"/>
            </w:rPr>
            <w:t>Anand, S. and Stepp, C.E. (2015) Listener Perception of Monopitch, Naturalness, and Intelligibility for Speakers With Parkinson's Disease.</w:t>
          </w:r>
          <w:bookmarkEnd w:id="105"/>
          <w:r>
            <w:rPr>
              <w:lang w:val="en"/>
            </w:rPr>
            <w:t xml:space="preserve"> </w:t>
          </w:r>
          <w:r w:rsidRPr="00382EDA">
            <w:rPr>
              <w:i/>
              <w:lang w:val="en"/>
            </w:rPr>
            <w:t xml:space="preserve">J Speech Lang Hear Res </w:t>
          </w:r>
          <w:r w:rsidRPr="00382EDA">
            <w:rPr>
              <w:lang w:val="en"/>
            </w:rPr>
            <w:t>58, 1134–1144. DOI: 10.1044/2015_JSLHR-S-14-0243</w:t>
          </w:r>
        </w:p>
        <w:p w14:paraId="50334E5D" w14:textId="77777777" w:rsidR="00382EDA" w:rsidRDefault="00382EDA" w:rsidP="00382EDA">
          <w:pPr>
            <w:pStyle w:val="CitaviBibliographyEntry"/>
            <w:rPr>
              <w:lang w:val="en"/>
            </w:rPr>
          </w:pPr>
          <w:r>
            <w:rPr>
              <w:lang w:val="en"/>
            </w:rPr>
            <w:t>15.</w:t>
          </w:r>
          <w:r>
            <w:rPr>
              <w:lang w:val="en"/>
            </w:rPr>
            <w:tab/>
          </w:r>
          <w:bookmarkStart w:id="106" w:name="_CTVL001f179873a266541a3ba5984089126317f"/>
          <w:r>
            <w:rPr>
              <w:lang w:val="en"/>
            </w:rPr>
            <w:t>Moya-Galé, G. and Levy, E.S. (2019) Parkinson’s disease-associated dysarthria: prevalence, impact and management strategies.</w:t>
          </w:r>
          <w:bookmarkEnd w:id="106"/>
          <w:r>
            <w:rPr>
              <w:lang w:val="en"/>
            </w:rPr>
            <w:t xml:space="preserve"> </w:t>
          </w:r>
          <w:r w:rsidRPr="00382EDA">
            <w:rPr>
              <w:i/>
              <w:lang w:val="en"/>
            </w:rPr>
            <w:t xml:space="preserve">JPRLS </w:t>
          </w:r>
          <w:r w:rsidRPr="00382EDA">
            <w:rPr>
              <w:lang w:val="en"/>
            </w:rPr>
            <w:t>Volume 9, 9–16. DOI: 10.2147/JPRLS.S168090</w:t>
          </w:r>
        </w:p>
        <w:p w14:paraId="60979448" w14:textId="77777777" w:rsidR="00382EDA" w:rsidRDefault="00382EDA" w:rsidP="00382EDA">
          <w:pPr>
            <w:pStyle w:val="CitaviBibliographyEntry"/>
            <w:rPr>
              <w:lang w:val="en"/>
            </w:rPr>
          </w:pPr>
          <w:r>
            <w:rPr>
              <w:lang w:val="en"/>
            </w:rPr>
            <w:t>16.</w:t>
          </w:r>
          <w:r>
            <w:rPr>
              <w:lang w:val="en"/>
            </w:rPr>
            <w:tab/>
          </w:r>
          <w:bookmarkStart w:id="107" w:name="_CTVL0012277974cb7714b67b5f1e89408e0d8e5"/>
          <w:r>
            <w:rPr>
              <w:lang w:val="en"/>
            </w:rPr>
            <w:t>Damico, J.S. and Ball, M.J., eds (2019)</w:t>
          </w:r>
          <w:bookmarkEnd w:id="107"/>
          <w:r>
            <w:rPr>
              <w:lang w:val="en"/>
            </w:rPr>
            <w:t xml:space="preserve"> </w:t>
          </w:r>
          <w:r w:rsidRPr="00382EDA">
            <w:rPr>
              <w:i/>
              <w:lang w:val="en"/>
            </w:rPr>
            <w:t xml:space="preserve">The SAGE Encyclopedia of Human Communication Sciences and Disorders, </w:t>
          </w:r>
          <w:r w:rsidRPr="00382EDA">
            <w:rPr>
              <w:lang w:val="en"/>
            </w:rPr>
            <w:t>SAGE Publications, Inc</w:t>
          </w:r>
        </w:p>
        <w:p w14:paraId="55E205B5" w14:textId="77777777" w:rsidR="00382EDA" w:rsidRDefault="00382EDA" w:rsidP="00382EDA">
          <w:pPr>
            <w:pStyle w:val="CitaviBibliographyEntry"/>
            <w:rPr>
              <w:lang w:val="en"/>
            </w:rPr>
          </w:pPr>
          <w:r>
            <w:rPr>
              <w:lang w:val="en"/>
            </w:rPr>
            <w:t>17.</w:t>
          </w:r>
          <w:r>
            <w:rPr>
              <w:lang w:val="en"/>
            </w:rPr>
            <w:tab/>
          </w:r>
          <w:bookmarkStart w:id="108" w:name="_CTVL001fbae7f6b1f244474a9c6b3bd11fb323c"/>
          <w:r>
            <w:rPr>
              <w:lang w:val="en"/>
            </w:rPr>
            <w:t>Klopfenstein, M. et al. (2020) The study of speech naturalness in communication disorders: A systematic review of the literature.</w:t>
          </w:r>
          <w:bookmarkEnd w:id="108"/>
          <w:r>
            <w:rPr>
              <w:lang w:val="en"/>
            </w:rPr>
            <w:t xml:space="preserve"> </w:t>
          </w:r>
          <w:r w:rsidRPr="00382EDA">
            <w:rPr>
              <w:i/>
              <w:lang w:val="en"/>
            </w:rPr>
            <w:t xml:space="preserve">Clinical Linguistics &amp; Phonetics </w:t>
          </w:r>
          <w:r w:rsidRPr="00382EDA">
            <w:rPr>
              <w:lang w:val="en"/>
            </w:rPr>
            <w:t>34, 327–338. DOI: 10.1080/02699206.2019.1652692</w:t>
          </w:r>
        </w:p>
        <w:p w14:paraId="50E21E8B" w14:textId="77777777" w:rsidR="00382EDA" w:rsidRDefault="00382EDA" w:rsidP="00382EDA">
          <w:pPr>
            <w:pStyle w:val="CitaviBibliographyEntry"/>
            <w:rPr>
              <w:lang w:val="en"/>
            </w:rPr>
          </w:pPr>
          <w:r>
            <w:rPr>
              <w:lang w:val="en"/>
            </w:rPr>
            <w:t>18.</w:t>
          </w:r>
          <w:r>
            <w:rPr>
              <w:lang w:val="en"/>
            </w:rPr>
            <w:tab/>
          </w:r>
          <w:bookmarkStart w:id="109" w:name="_CTVL001fde0f12c9ffe43dd889b12b4f5274af9"/>
          <w:r>
            <w:rPr>
              <w:lang w:val="en"/>
            </w:rPr>
            <w:t>Frankford, S.A. et al. (2024) Contributions of Speech Timing and Articulatory Precision to Listener Perceptions of Intelligibility and Naturalness in Parkinson's Disease.</w:t>
          </w:r>
          <w:bookmarkEnd w:id="109"/>
          <w:r>
            <w:rPr>
              <w:lang w:val="en"/>
            </w:rPr>
            <w:t xml:space="preserve"> </w:t>
          </w:r>
          <w:r w:rsidRPr="00382EDA">
            <w:rPr>
              <w:i/>
              <w:lang w:val="en"/>
            </w:rPr>
            <w:t xml:space="preserve">J Speech Lang Hear Res </w:t>
          </w:r>
          <w:r w:rsidRPr="00382EDA">
            <w:rPr>
              <w:lang w:val="en"/>
            </w:rPr>
            <w:t>67, 2951–2963. DOI: 10.1044/2024_JSLHR-23-00802</w:t>
          </w:r>
        </w:p>
        <w:p w14:paraId="34BBCC4F" w14:textId="77777777" w:rsidR="00382EDA" w:rsidRDefault="00382EDA" w:rsidP="00382EDA">
          <w:pPr>
            <w:pStyle w:val="CitaviBibliographyEntry"/>
            <w:rPr>
              <w:lang w:val="en"/>
            </w:rPr>
          </w:pPr>
          <w:r>
            <w:rPr>
              <w:lang w:val="en"/>
            </w:rPr>
            <w:t>19.</w:t>
          </w:r>
          <w:r>
            <w:rPr>
              <w:lang w:val="en"/>
            </w:rPr>
            <w:tab/>
          </w:r>
          <w:bookmarkStart w:id="110" w:name="_CTVL001edf9aa5e00b04865a7eea9c6bf966c9c"/>
          <w:r>
            <w:rPr>
              <w:lang w:val="en"/>
            </w:rPr>
            <w:t>Euler, H.A. et al. (2021) Speech restructuring group treatment for 6-to-9-year-old children who stutter: A therapeutic trial.</w:t>
          </w:r>
          <w:bookmarkEnd w:id="110"/>
          <w:r>
            <w:rPr>
              <w:lang w:val="en"/>
            </w:rPr>
            <w:t xml:space="preserve"> </w:t>
          </w:r>
          <w:r w:rsidRPr="00382EDA">
            <w:rPr>
              <w:i/>
              <w:lang w:val="en"/>
            </w:rPr>
            <w:t xml:space="preserve">Journal of communication disorders </w:t>
          </w:r>
          <w:r w:rsidRPr="00382EDA">
            <w:rPr>
              <w:lang w:val="en"/>
            </w:rPr>
            <w:t>89, 106073. DOI: 10.1016/j.jcomdis.2020.106073</w:t>
          </w:r>
        </w:p>
        <w:p w14:paraId="5D1F2AB8" w14:textId="77777777" w:rsidR="00382EDA" w:rsidRDefault="00382EDA" w:rsidP="00382EDA">
          <w:pPr>
            <w:pStyle w:val="CitaviBibliographyEntry"/>
            <w:rPr>
              <w:lang w:val="en"/>
            </w:rPr>
          </w:pPr>
          <w:r>
            <w:rPr>
              <w:lang w:val="en"/>
            </w:rPr>
            <w:t>20.</w:t>
          </w:r>
          <w:r>
            <w:rPr>
              <w:lang w:val="en"/>
            </w:rPr>
            <w:tab/>
          </w:r>
          <w:bookmarkStart w:id="111" w:name="_CTVL0017d117b830a4744c5ab87356d432e2dc7"/>
          <w:r>
            <w:rPr>
              <w:lang w:val="en"/>
            </w:rPr>
            <w:t>Hardy, T.L.D. et al. (2020) Acoustic Predictors of Gender Attribution, Masculinity-Femininity, and Vocal Naturalness Ratings Amongst Transgender and Cisgender Speakers.</w:t>
          </w:r>
          <w:bookmarkEnd w:id="111"/>
          <w:r>
            <w:rPr>
              <w:lang w:val="en"/>
            </w:rPr>
            <w:t xml:space="preserve"> </w:t>
          </w:r>
          <w:r w:rsidRPr="00382EDA">
            <w:rPr>
              <w:i/>
              <w:lang w:val="en"/>
            </w:rPr>
            <w:t xml:space="preserve">Journal of Voice </w:t>
          </w:r>
          <w:r w:rsidRPr="00382EDA">
            <w:rPr>
              <w:lang w:val="en"/>
            </w:rPr>
            <w:t>34, 300.e11-300.e26. DOI: 10.1016/j.jvoice.2018.10.002</w:t>
          </w:r>
        </w:p>
        <w:p w14:paraId="672A7537" w14:textId="77777777" w:rsidR="00382EDA" w:rsidRDefault="00382EDA" w:rsidP="00382EDA">
          <w:pPr>
            <w:pStyle w:val="CitaviBibliographyEntry"/>
            <w:rPr>
              <w:lang w:val="en"/>
            </w:rPr>
          </w:pPr>
          <w:r>
            <w:rPr>
              <w:lang w:val="en"/>
            </w:rPr>
            <w:t>21.</w:t>
          </w:r>
          <w:r>
            <w:rPr>
              <w:lang w:val="en"/>
            </w:rPr>
            <w:tab/>
          </w:r>
          <w:bookmarkStart w:id="112" w:name="_CTVL001ae80c5ee55574e2a8031ca141080f218"/>
          <w:r>
            <w:rPr>
              <w:lang w:val="en"/>
            </w:rPr>
            <w:t xml:space="preserve">Hyppa-Martin, J. et al. (2024) A large-scale comparison of two voice synthesis techniques on intelligibility, naturalness, preferences, and attitudes toward voices banked by individuals with </w:t>
          </w:r>
          <w:r>
            <w:rPr>
              <w:lang w:val="en"/>
            </w:rPr>
            <w:lastRenderedPageBreak/>
            <w:t>amyotrophic lateral sclerosis.</w:t>
          </w:r>
          <w:bookmarkEnd w:id="112"/>
          <w:r>
            <w:rPr>
              <w:lang w:val="en"/>
            </w:rPr>
            <w:t xml:space="preserve"> </w:t>
          </w:r>
          <w:r w:rsidRPr="00382EDA">
            <w:rPr>
              <w:i/>
              <w:lang w:val="en"/>
            </w:rPr>
            <w:t xml:space="preserve">Augmentative and Alternative Communication </w:t>
          </w:r>
          <w:r w:rsidRPr="00382EDA">
            <w:rPr>
              <w:lang w:val="en"/>
            </w:rPr>
            <w:t>40, 31–45. DOI: 10.1080/07434618.2023.2262032</w:t>
          </w:r>
        </w:p>
        <w:p w14:paraId="09E74C85" w14:textId="77777777" w:rsidR="00382EDA" w:rsidRDefault="00382EDA" w:rsidP="00382EDA">
          <w:pPr>
            <w:pStyle w:val="CitaviBibliographyEntry"/>
            <w:rPr>
              <w:lang w:val="en"/>
            </w:rPr>
          </w:pPr>
          <w:r>
            <w:rPr>
              <w:lang w:val="en"/>
            </w:rPr>
            <w:t>22.</w:t>
          </w:r>
          <w:r>
            <w:rPr>
              <w:lang w:val="en"/>
            </w:rPr>
            <w:tab/>
          </w:r>
          <w:bookmarkStart w:id="113" w:name="_CTVL00157aabc336c17415ca9af77098c21336a"/>
          <w:r>
            <w:rPr>
              <w:lang w:val="en"/>
            </w:rPr>
            <w:t>Nass, C. et al. (1994) Computers are social actors. In</w:t>
          </w:r>
          <w:bookmarkEnd w:id="113"/>
          <w:r>
            <w:rPr>
              <w:lang w:val="en"/>
            </w:rPr>
            <w:t xml:space="preserve"> </w:t>
          </w:r>
          <w:r w:rsidRPr="00382EDA">
            <w:rPr>
              <w:i/>
              <w:lang w:val="en"/>
            </w:rPr>
            <w:t xml:space="preserve">Proceedings of the SIGCHI conference on Human factors in computing systems celebrating interdependence - CHI '94, </w:t>
          </w:r>
          <w:r w:rsidRPr="00382EDA">
            <w:rPr>
              <w:lang w:val="en"/>
            </w:rPr>
            <w:t>ACM Press</w:t>
          </w:r>
        </w:p>
        <w:p w14:paraId="39DB6699" w14:textId="77777777" w:rsidR="00382EDA" w:rsidRDefault="00382EDA" w:rsidP="00382EDA">
          <w:pPr>
            <w:pStyle w:val="CitaviBibliographyEntry"/>
            <w:rPr>
              <w:lang w:val="en"/>
            </w:rPr>
          </w:pPr>
          <w:r>
            <w:rPr>
              <w:lang w:val="en"/>
            </w:rPr>
            <w:t>23.</w:t>
          </w:r>
          <w:r>
            <w:rPr>
              <w:lang w:val="en"/>
            </w:rPr>
            <w:tab/>
          </w:r>
          <w:bookmarkStart w:id="114" w:name="_CTVL001c655edd88d0c41a08eff9aaa8cdce345"/>
          <w:r>
            <w:rPr>
              <w:lang w:val="en"/>
            </w:rPr>
            <w:t>Seaborn, K. et al. (2021) Voice in Human–Agent Interaction.</w:t>
          </w:r>
          <w:bookmarkEnd w:id="114"/>
          <w:r>
            <w:rPr>
              <w:lang w:val="en"/>
            </w:rPr>
            <w:t xml:space="preserve"> </w:t>
          </w:r>
          <w:r w:rsidRPr="00382EDA">
            <w:rPr>
              <w:i/>
              <w:lang w:val="en"/>
            </w:rPr>
            <w:t xml:space="preserve">ACM Comput. Surv. </w:t>
          </w:r>
          <w:r w:rsidRPr="00382EDA">
            <w:rPr>
              <w:lang w:val="en"/>
            </w:rPr>
            <w:t>54, 1–43. DOI: 10.1145/3386867</w:t>
          </w:r>
        </w:p>
        <w:p w14:paraId="4681ED70" w14:textId="77777777" w:rsidR="00382EDA" w:rsidRDefault="00382EDA" w:rsidP="00382EDA">
          <w:pPr>
            <w:pStyle w:val="CitaviBibliographyEntry"/>
            <w:rPr>
              <w:i/>
              <w:lang w:val="en"/>
            </w:rPr>
          </w:pPr>
          <w:r>
            <w:rPr>
              <w:lang w:val="en"/>
            </w:rPr>
            <w:t>24.</w:t>
          </w:r>
          <w:r>
            <w:rPr>
              <w:lang w:val="en"/>
            </w:rPr>
            <w:tab/>
          </w:r>
          <w:bookmarkStart w:id="115" w:name="_CTVL00142ced9547f004324b210c9bf6a40fc26"/>
          <w:r>
            <w:rPr>
              <w:lang w:val="en"/>
            </w:rPr>
            <w:t>Triantafyllopoulos, A. et al. (2023) An overview of affective speech synthesis and conversion in the deep learning era.</w:t>
          </w:r>
          <w:bookmarkEnd w:id="115"/>
          <w:r>
            <w:rPr>
              <w:lang w:val="en"/>
            </w:rPr>
            <w:t xml:space="preserve"> </w:t>
          </w:r>
          <w:r w:rsidRPr="00382EDA">
            <w:rPr>
              <w:i/>
              <w:lang w:val="en"/>
            </w:rPr>
            <w:t>Proceedings of the IEEE</w:t>
          </w:r>
        </w:p>
        <w:p w14:paraId="5E84D74B" w14:textId="77777777" w:rsidR="00382EDA" w:rsidRDefault="00382EDA" w:rsidP="00382EDA">
          <w:pPr>
            <w:pStyle w:val="CitaviBibliographyEntry"/>
            <w:rPr>
              <w:lang w:val="en"/>
            </w:rPr>
          </w:pPr>
          <w:r>
            <w:rPr>
              <w:lang w:val="en"/>
            </w:rPr>
            <w:t>25.</w:t>
          </w:r>
          <w:r>
            <w:rPr>
              <w:lang w:val="en"/>
            </w:rPr>
            <w:tab/>
          </w:r>
          <w:bookmarkStart w:id="116" w:name="_CTVL001e756301a1d1043738864e448e45e01b6"/>
          <w:r>
            <w:rPr>
              <w:lang w:val="en"/>
            </w:rPr>
            <w:t>Schreibelmayr, S. and Mara, M. (2022) Robot Voices in Daily Life: Vocal Human-Likeness and Application Context as Determinants of User Acceptance.</w:t>
          </w:r>
          <w:bookmarkEnd w:id="116"/>
          <w:r>
            <w:rPr>
              <w:lang w:val="en"/>
            </w:rPr>
            <w:t xml:space="preserve"> </w:t>
          </w:r>
          <w:r w:rsidRPr="00382EDA">
            <w:rPr>
              <w:i/>
              <w:lang w:val="en"/>
            </w:rPr>
            <w:t xml:space="preserve">Frontiers in Psychology </w:t>
          </w:r>
          <w:r w:rsidRPr="00382EDA">
            <w:rPr>
              <w:lang w:val="en"/>
            </w:rPr>
            <w:t>13, 1–17. DOI: 10.3389/fpsyg.2022.787499</w:t>
          </w:r>
        </w:p>
        <w:p w14:paraId="60AA6474" w14:textId="77777777" w:rsidR="00382EDA" w:rsidRDefault="00382EDA" w:rsidP="00382EDA">
          <w:pPr>
            <w:pStyle w:val="CitaviBibliographyEntry"/>
            <w:rPr>
              <w:lang w:val="en"/>
            </w:rPr>
          </w:pPr>
          <w:r>
            <w:rPr>
              <w:lang w:val="en"/>
            </w:rPr>
            <w:t>26.</w:t>
          </w:r>
          <w:r>
            <w:rPr>
              <w:lang w:val="en"/>
            </w:rPr>
            <w:tab/>
          </w:r>
          <w:bookmarkStart w:id="117" w:name="_CTVL0019b104d07c5514130a5329f927c8a04c3"/>
          <w:r>
            <w:rPr>
              <w:lang w:val="en"/>
            </w:rPr>
            <w:t>Baird, A. et al. (2018) The Perception and Analysis of the Likeability and Human Likeness of Synthesized Speech. In</w:t>
          </w:r>
          <w:bookmarkEnd w:id="117"/>
          <w:r>
            <w:rPr>
              <w:lang w:val="en"/>
            </w:rPr>
            <w:t xml:space="preserve"> </w:t>
          </w:r>
          <w:r w:rsidRPr="00382EDA">
            <w:rPr>
              <w:i/>
              <w:lang w:val="en"/>
            </w:rPr>
            <w:t xml:space="preserve">Interspeech 2018, </w:t>
          </w:r>
          <w:r w:rsidRPr="00382EDA">
            <w:rPr>
              <w:lang w:val="en"/>
            </w:rPr>
            <w:t>pp. 2863–2867, ISCA</w:t>
          </w:r>
        </w:p>
        <w:p w14:paraId="70B28D12" w14:textId="77777777" w:rsidR="00382EDA" w:rsidRDefault="00382EDA" w:rsidP="00382EDA">
          <w:pPr>
            <w:pStyle w:val="CitaviBibliographyEntry"/>
            <w:rPr>
              <w:lang w:val="en"/>
            </w:rPr>
          </w:pPr>
          <w:r>
            <w:rPr>
              <w:lang w:val="en"/>
            </w:rPr>
            <w:t>27.</w:t>
          </w:r>
          <w:r>
            <w:rPr>
              <w:lang w:val="en"/>
            </w:rPr>
            <w:tab/>
          </w:r>
          <w:bookmarkStart w:id="118" w:name="_CTVL001336c0a9a324c431a956472a7daab8a11"/>
          <w:r>
            <w:rPr>
              <w:lang w:val="en"/>
            </w:rPr>
            <w:t>Lee, E.-J. (2010) The more humanlike, the better? How speech type and users’ cognitive style affect social responses to computers.</w:t>
          </w:r>
          <w:bookmarkEnd w:id="118"/>
          <w:r>
            <w:rPr>
              <w:lang w:val="en"/>
            </w:rPr>
            <w:t xml:space="preserve"> </w:t>
          </w:r>
          <w:r w:rsidRPr="00382EDA">
            <w:rPr>
              <w:i/>
              <w:lang w:val="en"/>
            </w:rPr>
            <w:t xml:space="preserve">Computers in Human Behavior </w:t>
          </w:r>
          <w:r w:rsidRPr="00382EDA">
            <w:rPr>
              <w:lang w:val="en"/>
            </w:rPr>
            <w:t>26, 665–672. DOI: 10.1016/j.chb.2010.01.003</w:t>
          </w:r>
        </w:p>
        <w:p w14:paraId="5031B75F" w14:textId="77777777" w:rsidR="00382EDA" w:rsidRDefault="00382EDA" w:rsidP="00382EDA">
          <w:pPr>
            <w:pStyle w:val="CitaviBibliographyEntry"/>
            <w:rPr>
              <w:lang w:val="en"/>
            </w:rPr>
          </w:pPr>
          <w:r>
            <w:rPr>
              <w:lang w:val="en"/>
            </w:rPr>
            <w:t>28.</w:t>
          </w:r>
          <w:r>
            <w:rPr>
              <w:lang w:val="en"/>
            </w:rPr>
            <w:tab/>
          </w:r>
          <w:bookmarkStart w:id="119" w:name="_CTVL0019de342935bc34d6eb106ecb858f07a56"/>
          <w:r>
            <w:rPr>
              <w:lang w:val="en"/>
            </w:rPr>
            <w:t>Lu, L. et al. (2021) Leveraging “human-likeness” of robotic service at restaurants.</w:t>
          </w:r>
          <w:bookmarkEnd w:id="119"/>
          <w:r>
            <w:rPr>
              <w:lang w:val="en"/>
            </w:rPr>
            <w:t xml:space="preserve"> </w:t>
          </w:r>
          <w:r w:rsidRPr="00382EDA">
            <w:rPr>
              <w:i/>
              <w:lang w:val="en"/>
            </w:rPr>
            <w:t xml:space="preserve">International Journal of Hospitality Management </w:t>
          </w:r>
          <w:r w:rsidRPr="00382EDA">
            <w:rPr>
              <w:lang w:val="en"/>
            </w:rPr>
            <w:t>94, 1–9. DOI: 10.1016/j.ijhm.2020.102823</w:t>
          </w:r>
        </w:p>
        <w:p w14:paraId="6C916F2D" w14:textId="77777777" w:rsidR="00382EDA" w:rsidRDefault="00382EDA" w:rsidP="00382EDA">
          <w:pPr>
            <w:pStyle w:val="CitaviBibliographyEntry"/>
            <w:rPr>
              <w:lang w:val="en"/>
            </w:rPr>
          </w:pPr>
          <w:r>
            <w:rPr>
              <w:lang w:val="en"/>
            </w:rPr>
            <w:t>29.</w:t>
          </w:r>
          <w:r>
            <w:rPr>
              <w:lang w:val="en"/>
            </w:rPr>
            <w:tab/>
          </w:r>
          <w:bookmarkStart w:id="120" w:name="_CTVL00184e133aa0c454898b9147ba64277f299"/>
          <w:r>
            <w:rPr>
              <w:lang w:val="en"/>
            </w:rPr>
            <w:t>Cambre, J. and Kulkarni, C. (2019) One Voice Fits All?</w:t>
          </w:r>
          <w:bookmarkEnd w:id="120"/>
          <w:r>
            <w:rPr>
              <w:lang w:val="en"/>
            </w:rPr>
            <w:t xml:space="preserve"> </w:t>
          </w:r>
          <w:r w:rsidRPr="00382EDA">
            <w:rPr>
              <w:i/>
              <w:lang w:val="en"/>
            </w:rPr>
            <w:t xml:space="preserve">Proc. ACM Hum.-Comput. Interact. </w:t>
          </w:r>
          <w:r w:rsidRPr="00382EDA">
            <w:rPr>
              <w:lang w:val="en"/>
            </w:rPr>
            <w:t>3, 1–19. DOI: 10.1145/3359325</w:t>
          </w:r>
        </w:p>
        <w:p w14:paraId="608DE3F2" w14:textId="77777777" w:rsidR="00382EDA" w:rsidRDefault="00382EDA" w:rsidP="00382EDA">
          <w:pPr>
            <w:pStyle w:val="CitaviBibliographyEntry"/>
            <w:rPr>
              <w:lang w:val="en"/>
            </w:rPr>
          </w:pPr>
          <w:r>
            <w:rPr>
              <w:lang w:val="en"/>
            </w:rPr>
            <w:t>30.</w:t>
          </w:r>
          <w:r>
            <w:rPr>
              <w:lang w:val="en"/>
            </w:rPr>
            <w:tab/>
          </w:r>
          <w:bookmarkStart w:id="121" w:name="_CTVL00170f75375b0c34b92abebbca1768e589c"/>
          <w:r>
            <w:rPr>
              <w:lang w:val="en"/>
            </w:rPr>
            <w:t>Eyssel, F. et al. (2012) 'If you sound like me, you must be more human'. In</w:t>
          </w:r>
          <w:bookmarkEnd w:id="121"/>
          <w:r>
            <w:rPr>
              <w:lang w:val="en"/>
            </w:rPr>
            <w:t xml:space="preserve"> </w:t>
          </w:r>
          <w:r w:rsidRPr="00382EDA">
            <w:rPr>
              <w:i/>
              <w:lang w:val="en"/>
            </w:rPr>
            <w:t xml:space="preserve">HRI' 12. Proceedings of the seventh annual ACM/IEEE Conference on Human-Robot Interaction : March 5-8, 2012 Boston, Massachusetts, USA </w:t>
          </w:r>
          <w:r w:rsidRPr="00382EDA">
            <w:rPr>
              <w:lang w:val="en"/>
            </w:rPr>
            <w:t>(Yanco, H. et al., eds), pp. 125–126, Association for Computing Machinery</w:t>
          </w:r>
        </w:p>
        <w:p w14:paraId="0B93C03B" w14:textId="77777777" w:rsidR="00382EDA" w:rsidRDefault="00382EDA" w:rsidP="00382EDA">
          <w:pPr>
            <w:pStyle w:val="CitaviBibliographyEntry"/>
            <w:rPr>
              <w:lang w:val="en"/>
            </w:rPr>
          </w:pPr>
          <w:r>
            <w:rPr>
              <w:lang w:val="en"/>
            </w:rPr>
            <w:t>31.</w:t>
          </w:r>
          <w:r>
            <w:rPr>
              <w:lang w:val="en"/>
            </w:rPr>
            <w:tab/>
          </w:r>
          <w:bookmarkStart w:id="122" w:name="_CTVL0019ff412bf88904205a6f3735f033af842"/>
          <w:r>
            <w:rPr>
              <w:lang w:val="en"/>
            </w:rPr>
            <w:t>Im, H. et al. (2023) Let voice assistants sound like a machine: Voice and task type effects on perceived fluency, competence, and consumer attitude.</w:t>
          </w:r>
          <w:bookmarkEnd w:id="122"/>
          <w:r>
            <w:rPr>
              <w:lang w:val="en"/>
            </w:rPr>
            <w:t xml:space="preserve"> </w:t>
          </w:r>
          <w:r w:rsidRPr="00382EDA">
            <w:rPr>
              <w:i/>
              <w:lang w:val="en"/>
            </w:rPr>
            <w:t xml:space="preserve">Computers in Human Behavior </w:t>
          </w:r>
          <w:r w:rsidRPr="00382EDA">
            <w:rPr>
              <w:lang w:val="en"/>
            </w:rPr>
            <w:t>145, 107791. DOI: 10.1016/j.chb.2023.107791</w:t>
          </w:r>
        </w:p>
        <w:p w14:paraId="56BA3B5D" w14:textId="77777777" w:rsidR="00382EDA" w:rsidRDefault="00382EDA" w:rsidP="00382EDA">
          <w:pPr>
            <w:pStyle w:val="CitaviBibliographyEntry"/>
            <w:rPr>
              <w:lang w:val="en"/>
            </w:rPr>
          </w:pPr>
          <w:r>
            <w:rPr>
              <w:lang w:val="en"/>
            </w:rPr>
            <w:t>32.</w:t>
          </w:r>
          <w:r>
            <w:rPr>
              <w:lang w:val="en"/>
            </w:rPr>
            <w:tab/>
          </w:r>
          <w:bookmarkStart w:id="123" w:name="_CTVL001f05185d98a9441be95c3e6edcabe352d"/>
          <w:r>
            <w:rPr>
              <w:lang w:val="en"/>
            </w:rPr>
            <w:t>McGinn, C. and Torre, I. (2019 - 2019) Can you Tell the Robot by the Voice? An Exploratory Study on the Role of Voice in the Perception of Robots. In</w:t>
          </w:r>
          <w:bookmarkEnd w:id="123"/>
          <w:r>
            <w:rPr>
              <w:lang w:val="en"/>
            </w:rPr>
            <w:t xml:space="preserve"> </w:t>
          </w:r>
          <w:r w:rsidRPr="00382EDA">
            <w:rPr>
              <w:i/>
              <w:lang w:val="en"/>
            </w:rPr>
            <w:t xml:space="preserve">2019 14th ACM/IEEE International Conference on Human-Robot Interaction (HRI), </w:t>
          </w:r>
          <w:r w:rsidRPr="00382EDA">
            <w:rPr>
              <w:lang w:val="en"/>
            </w:rPr>
            <w:t>pp. 211–221, IEEE</w:t>
          </w:r>
        </w:p>
        <w:p w14:paraId="6047AF75" w14:textId="77777777" w:rsidR="00382EDA" w:rsidRDefault="00382EDA" w:rsidP="00382EDA">
          <w:pPr>
            <w:pStyle w:val="CitaviBibliographyEntry"/>
            <w:rPr>
              <w:lang w:val="en"/>
            </w:rPr>
          </w:pPr>
          <w:r>
            <w:rPr>
              <w:lang w:val="en"/>
            </w:rPr>
            <w:t>33.</w:t>
          </w:r>
          <w:r>
            <w:rPr>
              <w:lang w:val="en"/>
            </w:rPr>
            <w:tab/>
          </w:r>
          <w:bookmarkStart w:id="124" w:name="_CTVL00120728d07d052409b8c97a27a3cfc4717"/>
          <w:r>
            <w:rPr>
              <w:lang w:val="en"/>
            </w:rPr>
            <w:t>Mitchell, W.J. et al. (2011) A mismatch in the human realism of face and voice produces an uncanny valley.</w:t>
          </w:r>
          <w:bookmarkEnd w:id="124"/>
          <w:r>
            <w:rPr>
              <w:lang w:val="en"/>
            </w:rPr>
            <w:t xml:space="preserve"> </w:t>
          </w:r>
          <w:r w:rsidRPr="00382EDA">
            <w:rPr>
              <w:i/>
              <w:lang w:val="en"/>
            </w:rPr>
            <w:t xml:space="preserve">i-Perception </w:t>
          </w:r>
          <w:r w:rsidRPr="00382EDA">
            <w:rPr>
              <w:lang w:val="en"/>
            </w:rPr>
            <w:t>2, 10–12. DOI: 10.1068/i0415</w:t>
          </w:r>
        </w:p>
        <w:p w14:paraId="33268152" w14:textId="77777777" w:rsidR="00382EDA" w:rsidRDefault="00382EDA" w:rsidP="00382EDA">
          <w:pPr>
            <w:pStyle w:val="CitaviBibliographyEntry"/>
            <w:rPr>
              <w:lang w:val="en"/>
            </w:rPr>
          </w:pPr>
          <w:r>
            <w:rPr>
              <w:lang w:val="en"/>
            </w:rPr>
            <w:t>34.</w:t>
          </w:r>
          <w:r>
            <w:rPr>
              <w:lang w:val="en"/>
            </w:rPr>
            <w:tab/>
          </w:r>
          <w:bookmarkStart w:id="125" w:name="_CTVL00125d4d8430d794cccb355109d2ce051ce"/>
          <w:r>
            <w:rPr>
              <w:lang w:val="en"/>
            </w:rPr>
            <w:t>Yorkston, K.M. et al. (1999)</w:t>
          </w:r>
          <w:bookmarkEnd w:id="125"/>
          <w:r>
            <w:rPr>
              <w:lang w:val="en"/>
            </w:rPr>
            <w:t xml:space="preserve"> </w:t>
          </w:r>
          <w:r w:rsidRPr="00382EDA">
            <w:rPr>
              <w:i/>
              <w:lang w:val="en"/>
            </w:rPr>
            <w:t xml:space="preserve">Management of motor speech disorders in children and adults, </w:t>
          </w:r>
          <w:r w:rsidRPr="00382EDA">
            <w:rPr>
              <w:lang w:val="en"/>
            </w:rPr>
            <w:t>Pro-ed Austin, TX</w:t>
          </w:r>
        </w:p>
        <w:p w14:paraId="58DAFACB" w14:textId="77777777" w:rsidR="00382EDA" w:rsidRDefault="00382EDA" w:rsidP="00382EDA">
          <w:pPr>
            <w:pStyle w:val="CitaviBibliographyEntry"/>
            <w:rPr>
              <w:lang w:val="en"/>
            </w:rPr>
          </w:pPr>
          <w:r>
            <w:rPr>
              <w:lang w:val="en"/>
            </w:rPr>
            <w:t>35.</w:t>
          </w:r>
          <w:r>
            <w:rPr>
              <w:lang w:val="en"/>
            </w:rPr>
            <w:tab/>
          </w:r>
          <w:bookmarkStart w:id="126" w:name="_CTVL0010669a1f449a44641b1bb9ea328d0b29e"/>
          <w:r>
            <w:rPr>
              <w:lang w:val="en"/>
            </w:rPr>
            <w:t>Mawalim, C.O. et al. (2022) Speaker anonymization by modifying fundamental frequency and x-vector singular value.</w:t>
          </w:r>
          <w:bookmarkEnd w:id="126"/>
          <w:r>
            <w:rPr>
              <w:lang w:val="en"/>
            </w:rPr>
            <w:t xml:space="preserve"> </w:t>
          </w:r>
          <w:r w:rsidRPr="00382EDA">
            <w:rPr>
              <w:i/>
              <w:lang w:val="en"/>
            </w:rPr>
            <w:t xml:space="preserve">Computer Speech &amp; Language </w:t>
          </w:r>
          <w:r w:rsidRPr="00382EDA">
            <w:rPr>
              <w:lang w:val="en"/>
            </w:rPr>
            <w:t>73, 1–17. DOI: 10.1016/j.csl.2021.101326</w:t>
          </w:r>
        </w:p>
        <w:p w14:paraId="11F40025" w14:textId="77777777" w:rsidR="00382EDA" w:rsidRDefault="00382EDA" w:rsidP="00382EDA">
          <w:pPr>
            <w:pStyle w:val="CitaviBibliographyEntry"/>
            <w:rPr>
              <w:lang w:val="en"/>
            </w:rPr>
          </w:pPr>
          <w:r>
            <w:rPr>
              <w:lang w:val="en"/>
            </w:rPr>
            <w:t>36.</w:t>
          </w:r>
          <w:r>
            <w:rPr>
              <w:lang w:val="en"/>
            </w:rPr>
            <w:tab/>
          </w:r>
          <w:bookmarkStart w:id="127" w:name="_CTVL001a0a26c980df9436cb8a925b9aef5bcab"/>
          <w:r>
            <w:rPr>
              <w:lang w:val="en"/>
            </w:rPr>
            <w:t>Hu, P. et al. (2021) Dual humanness and trust in conversational AI: A person-centered approach.</w:t>
          </w:r>
          <w:bookmarkEnd w:id="127"/>
          <w:r>
            <w:rPr>
              <w:lang w:val="en"/>
            </w:rPr>
            <w:t xml:space="preserve"> </w:t>
          </w:r>
          <w:r w:rsidRPr="00382EDA">
            <w:rPr>
              <w:i/>
              <w:lang w:val="en"/>
            </w:rPr>
            <w:t xml:space="preserve">Computers in Human Behavior </w:t>
          </w:r>
          <w:r w:rsidRPr="00382EDA">
            <w:rPr>
              <w:lang w:val="en"/>
            </w:rPr>
            <w:t>119, 106727. DOI: 10.1016/j.chb.2021.106727</w:t>
          </w:r>
        </w:p>
        <w:p w14:paraId="275DC0A8" w14:textId="77777777" w:rsidR="00382EDA" w:rsidRDefault="00382EDA" w:rsidP="00382EDA">
          <w:pPr>
            <w:pStyle w:val="CitaviBibliographyEntry"/>
            <w:rPr>
              <w:lang w:val="en"/>
            </w:rPr>
          </w:pPr>
          <w:r>
            <w:rPr>
              <w:lang w:val="en"/>
            </w:rPr>
            <w:t>37.</w:t>
          </w:r>
          <w:r>
            <w:rPr>
              <w:lang w:val="en"/>
            </w:rPr>
            <w:tab/>
          </w:r>
          <w:bookmarkStart w:id="128" w:name="_CTVL0018ce0de860a5c41cd95b5c2949122efc6"/>
          <w:r>
            <w:rPr>
              <w:lang w:val="en"/>
            </w:rPr>
            <w:t>Nusbaum, H.C. et al. (1997) Measuring the naturalness of synthetic speech.</w:t>
          </w:r>
          <w:bookmarkEnd w:id="128"/>
          <w:r>
            <w:rPr>
              <w:lang w:val="en"/>
            </w:rPr>
            <w:t xml:space="preserve"> </w:t>
          </w:r>
          <w:r w:rsidRPr="00382EDA">
            <w:rPr>
              <w:i/>
              <w:lang w:val="en"/>
            </w:rPr>
            <w:t xml:space="preserve">International Journal of Speech Technology </w:t>
          </w:r>
          <w:r w:rsidRPr="00382EDA">
            <w:rPr>
              <w:lang w:val="en"/>
            </w:rPr>
            <w:t>2, 7–19</w:t>
          </w:r>
        </w:p>
        <w:p w14:paraId="5E64F8FF" w14:textId="77777777" w:rsidR="00382EDA" w:rsidRDefault="00382EDA" w:rsidP="00382EDA">
          <w:pPr>
            <w:pStyle w:val="CitaviBibliographyEntry"/>
            <w:rPr>
              <w:lang w:val="en"/>
            </w:rPr>
          </w:pPr>
          <w:r>
            <w:rPr>
              <w:lang w:val="en"/>
            </w:rPr>
            <w:t>38.</w:t>
          </w:r>
          <w:r>
            <w:rPr>
              <w:lang w:val="en"/>
            </w:rPr>
            <w:tab/>
          </w:r>
          <w:bookmarkStart w:id="129" w:name="_CTVL001cb3dca543f4445dd95bfd8233cab7281"/>
          <w:r>
            <w:rPr>
              <w:lang w:val="en"/>
            </w:rPr>
            <w:t>Mayo, C. et al. (2011) Listeners’ weighting of acoustic cues to synthetic speech naturalness: A multidimensional scaling analysis.</w:t>
          </w:r>
          <w:bookmarkEnd w:id="129"/>
          <w:r>
            <w:rPr>
              <w:lang w:val="en"/>
            </w:rPr>
            <w:t xml:space="preserve"> </w:t>
          </w:r>
          <w:r w:rsidRPr="00382EDA">
            <w:rPr>
              <w:i/>
              <w:lang w:val="en"/>
            </w:rPr>
            <w:t xml:space="preserve">Speech Commun </w:t>
          </w:r>
          <w:r w:rsidRPr="00382EDA">
            <w:rPr>
              <w:lang w:val="en"/>
            </w:rPr>
            <w:t>53, 311–326. DOI: 10.1016/j.specom.2010.10.003</w:t>
          </w:r>
        </w:p>
        <w:p w14:paraId="64F62569" w14:textId="77777777" w:rsidR="00382EDA" w:rsidRDefault="00382EDA" w:rsidP="00382EDA">
          <w:pPr>
            <w:pStyle w:val="CitaviBibliographyEntry"/>
            <w:rPr>
              <w:lang w:val="en"/>
            </w:rPr>
          </w:pPr>
          <w:r>
            <w:rPr>
              <w:lang w:val="en"/>
            </w:rPr>
            <w:t>39.</w:t>
          </w:r>
          <w:r>
            <w:rPr>
              <w:lang w:val="en"/>
            </w:rPr>
            <w:tab/>
          </w:r>
          <w:bookmarkStart w:id="130" w:name="_CTVL001ddf2261829a143b5b43f6808d8527183"/>
          <w:r>
            <w:rPr>
              <w:lang w:val="en"/>
            </w:rPr>
            <w:t>Abdulrahman, A. and Richards, D. (2022) Is Natural Necessary? Human Voice versus Synthetic Voice for Intelligent Virtual Agents.</w:t>
          </w:r>
          <w:bookmarkEnd w:id="130"/>
          <w:r>
            <w:rPr>
              <w:lang w:val="en"/>
            </w:rPr>
            <w:t xml:space="preserve"> </w:t>
          </w:r>
          <w:r w:rsidRPr="00382EDA">
            <w:rPr>
              <w:i/>
              <w:lang w:val="en"/>
            </w:rPr>
            <w:t xml:space="preserve">MTI </w:t>
          </w:r>
          <w:r w:rsidRPr="00382EDA">
            <w:rPr>
              <w:lang w:val="en"/>
            </w:rPr>
            <w:t>6, 51. DOI: 10.3390/mti6070051</w:t>
          </w:r>
        </w:p>
        <w:p w14:paraId="7E828916" w14:textId="77777777" w:rsidR="00382EDA" w:rsidRDefault="00382EDA" w:rsidP="00382EDA">
          <w:pPr>
            <w:pStyle w:val="CitaviBibliographyEntry"/>
            <w:rPr>
              <w:lang w:val="en"/>
            </w:rPr>
          </w:pPr>
          <w:r>
            <w:rPr>
              <w:lang w:val="en"/>
            </w:rPr>
            <w:t>40.</w:t>
          </w:r>
          <w:r>
            <w:rPr>
              <w:lang w:val="en"/>
            </w:rPr>
            <w:tab/>
          </w:r>
          <w:bookmarkStart w:id="131" w:name="_CTVL00112cb11d5f07e4a4fa077d5b119b964ee"/>
          <w:r>
            <w:rPr>
              <w:lang w:val="en"/>
            </w:rPr>
            <w:t>Urakami, J. et al. (2020) The Effect of Naturalness of Voice and Empathic Responses on Enjoyment, Attitudes and Motivation for Interacting with a Voice User Interface. In</w:t>
          </w:r>
          <w:bookmarkEnd w:id="131"/>
          <w:r>
            <w:rPr>
              <w:lang w:val="en"/>
            </w:rPr>
            <w:t xml:space="preserve"> </w:t>
          </w:r>
          <w:r w:rsidRPr="00382EDA">
            <w:rPr>
              <w:i/>
              <w:lang w:val="en"/>
            </w:rPr>
            <w:t xml:space="preserve">Human-Computer Interaction. Multimodal and Natural Interaction </w:t>
          </w:r>
          <w:r w:rsidRPr="00382EDA">
            <w:rPr>
              <w:lang w:val="en"/>
            </w:rPr>
            <w:t>(Kurosu, M., ed), pp. 244–259, Springer International Publishing</w:t>
          </w:r>
        </w:p>
        <w:p w14:paraId="30098590" w14:textId="77777777" w:rsidR="00382EDA" w:rsidRDefault="00382EDA" w:rsidP="00382EDA">
          <w:pPr>
            <w:pStyle w:val="CitaviBibliographyEntry"/>
            <w:rPr>
              <w:lang w:val="en"/>
            </w:rPr>
          </w:pPr>
          <w:r>
            <w:rPr>
              <w:lang w:val="en"/>
            </w:rPr>
            <w:lastRenderedPageBreak/>
            <w:t>41.</w:t>
          </w:r>
          <w:r>
            <w:rPr>
              <w:lang w:val="en"/>
            </w:rPr>
            <w:tab/>
          </w:r>
          <w:bookmarkStart w:id="132" w:name="_CTVL001a77e43335938474caf43c1ac87097ad7"/>
          <w:r>
            <w:rPr>
              <w:lang w:val="en"/>
            </w:rPr>
            <w:t>Velner, E. et al. (2020) Intonation in Robot Speech. In</w:t>
          </w:r>
          <w:bookmarkEnd w:id="132"/>
          <w:r>
            <w:rPr>
              <w:lang w:val="en"/>
            </w:rPr>
            <w:t xml:space="preserve"> </w:t>
          </w:r>
          <w:r w:rsidRPr="00382EDA">
            <w:rPr>
              <w:i/>
              <w:lang w:val="en"/>
            </w:rPr>
            <w:t xml:space="preserve">Proceedings of the 2020 ACM/IEEE International Conference on Human-Robot Interaction </w:t>
          </w:r>
          <w:r w:rsidRPr="00382EDA">
            <w:rPr>
              <w:lang w:val="en"/>
            </w:rPr>
            <w:t>(Belpaeme, T. et al., eds), pp. 569–578, ACM</w:t>
          </w:r>
        </w:p>
        <w:p w14:paraId="519AAF55" w14:textId="77777777" w:rsidR="00382EDA" w:rsidRDefault="00382EDA" w:rsidP="00382EDA">
          <w:pPr>
            <w:pStyle w:val="CitaviBibliographyEntry"/>
            <w:rPr>
              <w:lang w:val="en"/>
            </w:rPr>
          </w:pPr>
          <w:r>
            <w:rPr>
              <w:lang w:val="en"/>
            </w:rPr>
            <w:t>42.</w:t>
          </w:r>
          <w:r>
            <w:rPr>
              <w:lang w:val="en"/>
            </w:rPr>
            <w:tab/>
          </w:r>
          <w:bookmarkStart w:id="133" w:name="_CTVL00187f98e1725584bfc80361a8a028d5115"/>
          <w:r>
            <w:rPr>
              <w:lang w:val="en"/>
            </w:rPr>
            <w:t>Yamasaki, R. et al. (2017) Perturbation Measurements on the Degree of Naturalness of Synthesized Vowels.</w:t>
          </w:r>
          <w:bookmarkEnd w:id="133"/>
          <w:r>
            <w:rPr>
              <w:lang w:val="en"/>
            </w:rPr>
            <w:t xml:space="preserve"> </w:t>
          </w:r>
          <w:r w:rsidRPr="00382EDA">
            <w:rPr>
              <w:i/>
              <w:lang w:val="en"/>
            </w:rPr>
            <w:t xml:space="preserve">Journal of Voice </w:t>
          </w:r>
          <w:r w:rsidRPr="00382EDA">
            <w:rPr>
              <w:lang w:val="en"/>
            </w:rPr>
            <w:t>31, 389.e1-389.e8. DOI: 10.1016/j.jvoice.2016.09.020</w:t>
          </w:r>
        </w:p>
        <w:p w14:paraId="0416DB67" w14:textId="77777777" w:rsidR="00382EDA" w:rsidRDefault="00382EDA" w:rsidP="00382EDA">
          <w:pPr>
            <w:pStyle w:val="CitaviBibliographyEntry"/>
            <w:rPr>
              <w:lang w:val="en"/>
            </w:rPr>
          </w:pPr>
          <w:r>
            <w:rPr>
              <w:lang w:val="en"/>
            </w:rPr>
            <w:t>43.</w:t>
          </w:r>
          <w:r>
            <w:rPr>
              <w:lang w:val="en"/>
            </w:rPr>
            <w:tab/>
          </w:r>
          <w:bookmarkStart w:id="134" w:name="_CTVL0015833af7483784f0c929908e878248ca6"/>
          <w:r>
            <w:rPr>
              <w:lang w:val="en"/>
            </w:rPr>
            <w:t>Ko, S. et al. (2023) The Effects of Robot Voices and Appearances on Users’ Emotion Recognition and Subjective Perception.</w:t>
          </w:r>
          <w:bookmarkEnd w:id="134"/>
          <w:r>
            <w:rPr>
              <w:lang w:val="en"/>
            </w:rPr>
            <w:t xml:space="preserve"> </w:t>
          </w:r>
          <w:r w:rsidRPr="00382EDA">
            <w:rPr>
              <w:i/>
              <w:lang w:val="en"/>
            </w:rPr>
            <w:t xml:space="preserve">Int. J. Human. Robot. </w:t>
          </w:r>
          <w:r w:rsidRPr="00382EDA">
            <w:rPr>
              <w:lang w:val="en"/>
            </w:rPr>
            <w:t>20. DOI: 10.1142/S0219843623500019</w:t>
          </w:r>
        </w:p>
        <w:p w14:paraId="084DA24F" w14:textId="77777777" w:rsidR="00382EDA" w:rsidRDefault="00382EDA" w:rsidP="00382EDA">
          <w:pPr>
            <w:pStyle w:val="CitaviBibliographyEntry"/>
            <w:rPr>
              <w:lang w:val="en"/>
            </w:rPr>
          </w:pPr>
          <w:r>
            <w:rPr>
              <w:lang w:val="en"/>
            </w:rPr>
            <w:t>44.</w:t>
          </w:r>
          <w:r>
            <w:rPr>
              <w:lang w:val="en"/>
            </w:rPr>
            <w:tab/>
          </w:r>
          <w:bookmarkStart w:id="135" w:name="_CTVL001f5c5b3728c9c434d96e91d4a4b29a457"/>
          <w:r>
            <w:rPr>
              <w:lang w:val="en"/>
            </w:rPr>
            <w:t>Abur, D. et al. (2021) Feedback and Feedforward Auditory-Motor Processes for Voice and Articulation in Parkinson's Disease.</w:t>
          </w:r>
          <w:bookmarkEnd w:id="135"/>
          <w:r>
            <w:rPr>
              <w:lang w:val="en"/>
            </w:rPr>
            <w:t xml:space="preserve"> </w:t>
          </w:r>
          <w:r w:rsidRPr="00382EDA">
            <w:rPr>
              <w:i/>
              <w:lang w:val="en"/>
            </w:rPr>
            <w:t xml:space="preserve">J Speech Lang Hear Res </w:t>
          </w:r>
          <w:r w:rsidRPr="00382EDA">
            <w:rPr>
              <w:lang w:val="en"/>
            </w:rPr>
            <w:t>64, 4682–4694. DOI: 10.1044/2021_JSLHR-21-00153</w:t>
          </w:r>
        </w:p>
        <w:p w14:paraId="00F7516F" w14:textId="77777777" w:rsidR="00382EDA" w:rsidRDefault="00382EDA" w:rsidP="00382EDA">
          <w:pPr>
            <w:pStyle w:val="CitaviBibliographyEntry"/>
            <w:rPr>
              <w:lang w:val="en"/>
            </w:rPr>
          </w:pPr>
          <w:r>
            <w:rPr>
              <w:lang w:val="en"/>
            </w:rPr>
            <w:t>45.</w:t>
          </w:r>
          <w:r>
            <w:rPr>
              <w:lang w:val="en"/>
            </w:rPr>
            <w:tab/>
          </w:r>
          <w:bookmarkStart w:id="136" w:name="_CTVL0010715d864bf2142b6b4450b3ffb1f10ac"/>
          <w:r>
            <w:rPr>
              <w:lang w:val="en"/>
            </w:rPr>
            <w:t>Klopfenstein, M. (2015) Relationship between acoustic measures and speech naturalness ratings in Parkinson's disease: A within-speaker approach.</w:t>
          </w:r>
          <w:bookmarkEnd w:id="136"/>
          <w:r>
            <w:rPr>
              <w:lang w:val="en"/>
            </w:rPr>
            <w:t xml:space="preserve"> </w:t>
          </w:r>
          <w:r w:rsidRPr="00382EDA">
            <w:rPr>
              <w:i/>
              <w:lang w:val="en"/>
            </w:rPr>
            <w:t xml:space="preserve">Clinical Linguistics &amp; Phonetics </w:t>
          </w:r>
          <w:r w:rsidRPr="00382EDA">
            <w:rPr>
              <w:lang w:val="en"/>
            </w:rPr>
            <w:t>29, 938–954. DOI: 10.3109/02699206.2015.1081293</w:t>
          </w:r>
        </w:p>
        <w:p w14:paraId="1FA590E0" w14:textId="77777777" w:rsidR="00382EDA" w:rsidRDefault="00382EDA" w:rsidP="00382EDA">
          <w:pPr>
            <w:pStyle w:val="CitaviBibliographyEntry"/>
            <w:rPr>
              <w:lang w:val="en"/>
            </w:rPr>
          </w:pPr>
          <w:r>
            <w:rPr>
              <w:lang w:val="en"/>
            </w:rPr>
            <w:t>46.</w:t>
          </w:r>
          <w:r>
            <w:rPr>
              <w:lang w:val="en"/>
            </w:rPr>
            <w:tab/>
          </w:r>
          <w:bookmarkStart w:id="137" w:name="_CTVL001432c16bfcde8486cafc9f2c5967aadf3"/>
          <w:r>
            <w:rPr>
              <w:lang w:val="en"/>
            </w:rPr>
            <w:t>Klopfenstein, M. (2016) Speech naturalness ratings and perceptual correlates of highly natural and unnatural speech in hypokinetic dysarthria secondary to Parkinson’s disease.</w:t>
          </w:r>
          <w:bookmarkEnd w:id="137"/>
          <w:r>
            <w:rPr>
              <w:lang w:val="en"/>
            </w:rPr>
            <w:t xml:space="preserve"> </w:t>
          </w:r>
          <w:r w:rsidRPr="00382EDA">
            <w:rPr>
              <w:i/>
              <w:lang w:val="en"/>
            </w:rPr>
            <w:t xml:space="preserve">JIRCD </w:t>
          </w:r>
          <w:r w:rsidRPr="00382EDA">
            <w:rPr>
              <w:lang w:val="en"/>
            </w:rPr>
            <w:t>7, 123–146. DOI: 10.1558/jircd.v7i1.27932</w:t>
          </w:r>
        </w:p>
        <w:p w14:paraId="682D3A85" w14:textId="77777777" w:rsidR="00382EDA" w:rsidRDefault="00382EDA" w:rsidP="00382EDA">
          <w:pPr>
            <w:pStyle w:val="CitaviBibliographyEntry"/>
            <w:rPr>
              <w:lang w:val="en"/>
            </w:rPr>
          </w:pPr>
          <w:r>
            <w:rPr>
              <w:lang w:val="en"/>
            </w:rPr>
            <w:t>47.</w:t>
          </w:r>
          <w:r>
            <w:rPr>
              <w:lang w:val="en"/>
            </w:rPr>
            <w:tab/>
          </w:r>
          <w:bookmarkStart w:id="138" w:name="_CTVL001537a00cedb02469e9b37ac7dcfd8caf8"/>
          <w:r>
            <w:rPr>
              <w:lang w:val="en"/>
            </w:rPr>
            <w:t>Moya-Galé, G. et al. (2024) Perceptual consequences of online group speech treatment for individuals with Parkinson's disease: A pilot study case series.</w:t>
          </w:r>
          <w:bookmarkEnd w:id="138"/>
          <w:r>
            <w:rPr>
              <w:lang w:val="en"/>
            </w:rPr>
            <w:t xml:space="preserve"> </w:t>
          </w:r>
          <w:r w:rsidRPr="00382EDA">
            <w:rPr>
              <w:i/>
              <w:lang w:val="en"/>
            </w:rPr>
            <w:t xml:space="preserve">International Journal of Speech-Language Pathology, </w:t>
          </w:r>
          <w:r w:rsidRPr="00382EDA">
            <w:rPr>
              <w:lang w:val="en"/>
            </w:rPr>
            <w:t>1–16. DOI: 10.1080/17549507.2024.2330538</w:t>
          </w:r>
        </w:p>
        <w:p w14:paraId="3D6EA1B4" w14:textId="77777777" w:rsidR="00382EDA" w:rsidRDefault="00382EDA" w:rsidP="00382EDA">
          <w:pPr>
            <w:pStyle w:val="CitaviBibliographyEntry"/>
            <w:rPr>
              <w:lang w:val="en"/>
            </w:rPr>
          </w:pPr>
          <w:r>
            <w:rPr>
              <w:lang w:val="en"/>
            </w:rPr>
            <w:t>48.</w:t>
          </w:r>
          <w:r>
            <w:rPr>
              <w:lang w:val="en"/>
            </w:rPr>
            <w:tab/>
          </w:r>
          <w:bookmarkStart w:id="139" w:name="_CTVL001fc3e2954d7904694bbbc3c5213c1779b"/>
          <w:r>
            <w:rPr>
              <w:lang w:val="en"/>
            </w:rPr>
            <w:t>Eadie, T.L. and Doyle, P.C. (2002) Direct Magnitude Estimation and Interval Scaling of Naturalness and Severity in Tracheoesophageal (TE) Speakers.</w:t>
          </w:r>
          <w:bookmarkEnd w:id="139"/>
          <w:r>
            <w:rPr>
              <w:lang w:val="en"/>
            </w:rPr>
            <w:t xml:space="preserve"> </w:t>
          </w:r>
          <w:r w:rsidRPr="00382EDA">
            <w:rPr>
              <w:i/>
              <w:lang w:val="en"/>
            </w:rPr>
            <w:t xml:space="preserve">J Speech Lang Hear Res </w:t>
          </w:r>
          <w:r w:rsidRPr="00382EDA">
            <w:rPr>
              <w:lang w:val="en"/>
            </w:rPr>
            <w:t>45, 1088–1096. DOI: 10.1044/1092-4388(2002/087)</w:t>
          </w:r>
        </w:p>
        <w:p w14:paraId="7A2A102B" w14:textId="77777777" w:rsidR="00382EDA" w:rsidRDefault="00382EDA" w:rsidP="00382EDA">
          <w:pPr>
            <w:pStyle w:val="CitaviBibliographyEntry"/>
            <w:rPr>
              <w:lang w:val="en"/>
            </w:rPr>
          </w:pPr>
          <w:r>
            <w:rPr>
              <w:lang w:val="en"/>
            </w:rPr>
            <w:t>49.</w:t>
          </w:r>
          <w:r>
            <w:rPr>
              <w:lang w:val="en"/>
            </w:rPr>
            <w:tab/>
          </w:r>
          <w:bookmarkStart w:id="140" w:name="_CTVL0016fb6fe0193014b3a81361d605bd78864"/>
          <w:r>
            <w:rPr>
              <w:lang w:val="en"/>
            </w:rPr>
            <w:t>Eadie, T.L. et al. (2008) Influence of speaker gender on listener judgments of tracheoesophageal speech.</w:t>
          </w:r>
          <w:bookmarkEnd w:id="140"/>
          <w:r>
            <w:rPr>
              <w:lang w:val="en"/>
            </w:rPr>
            <w:t xml:space="preserve"> </w:t>
          </w:r>
          <w:r w:rsidRPr="00382EDA">
            <w:rPr>
              <w:i/>
              <w:lang w:val="en"/>
            </w:rPr>
            <w:t xml:space="preserve">Journal of Voice </w:t>
          </w:r>
          <w:r w:rsidRPr="00382EDA">
            <w:rPr>
              <w:lang w:val="en"/>
            </w:rPr>
            <w:t>22, 43–57. DOI: 10.1016/j.jvoice.2006.08.008</w:t>
          </w:r>
        </w:p>
        <w:p w14:paraId="552C3FA3" w14:textId="77777777" w:rsidR="00382EDA" w:rsidRDefault="00382EDA" w:rsidP="00382EDA">
          <w:pPr>
            <w:pStyle w:val="CitaviBibliographyEntry"/>
            <w:rPr>
              <w:lang w:val="en"/>
            </w:rPr>
          </w:pPr>
          <w:r>
            <w:rPr>
              <w:lang w:val="en"/>
            </w:rPr>
            <w:t>50.</w:t>
          </w:r>
          <w:r>
            <w:rPr>
              <w:lang w:val="en"/>
            </w:rPr>
            <w:tab/>
          </w:r>
          <w:bookmarkStart w:id="141" w:name="_CTVL001a1e5bbaffeea488994d4c328929ebf3f"/>
          <w:r>
            <w:rPr>
              <w:lang w:val="en"/>
            </w:rPr>
            <w:t>Yorkston, K.M. et al. (1990) The effect of rate control on the intelligibility and naturalness of dysarthric speech.</w:t>
          </w:r>
          <w:bookmarkEnd w:id="141"/>
          <w:r>
            <w:rPr>
              <w:lang w:val="en"/>
            </w:rPr>
            <w:t xml:space="preserve"> </w:t>
          </w:r>
          <w:r w:rsidRPr="00382EDA">
            <w:rPr>
              <w:i/>
              <w:lang w:val="en"/>
            </w:rPr>
            <w:t xml:space="preserve">The Journal of speech and hearing disorders </w:t>
          </w:r>
          <w:r w:rsidRPr="00382EDA">
            <w:rPr>
              <w:lang w:val="en"/>
            </w:rPr>
            <w:t>55, 550–560. DOI: 10.1044/jshd.5503.550</w:t>
          </w:r>
        </w:p>
        <w:p w14:paraId="246B0955" w14:textId="77777777" w:rsidR="00382EDA" w:rsidRDefault="00382EDA" w:rsidP="00382EDA">
          <w:pPr>
            <w:pStyle w:val="CitaviBibliographyEntry"/>
            <w:rPr>
              <w:lang w:val="en"/>
            </w:rPr>
          </w:pPr>
          <w:r>
            <w:rPr>
              <w:lang w:val="en"/>
            </w:rPr>
            <w:t>51.</w:t>
          </w:r>
          <w:r>
            <w:rPr>
              <w:lang w:val="en"/>
            </w:rPr>
            <w:tab/>
          </w:r>
          <w:bookmarkStart w:id="142" w:name="_CTVL001cadaf14523614780b0eb2a4b96498e2d"/>
          <w:r>
            <w:rPr>
              <w:lang w:val="en"/>
            </w:rPr>
            <w:t>Schölderle, T. et al. (2023) Speech Naturalness in the Assessment of Childhood Dysarthria.</w:t>
          </w:r>
          <w:bookmarkEnd w:id="142"/>
          <w:r>
            <w:rPr>
              <w:lang w:val="en"/>
            </w:rPr>
            <w:t xml:space="preserve"> </w:t>
          </w:r>
          <w:r w:rsidRPr="00382EDA">
            <w:rPr>
              <w:i/>
              <w:lang w:val="en"/>
            </w:rPr>
            <w:t xml:space="preserve">American Journal of Speech-language Pathology </w:t>
          </w:r>
          <w:r w:rsidRPr="00382EDA">
            <w:rPr>
              <w:lang w:val="en"/>
            </w:rPr>
            <w:t>32, 1633–1643. DOI: 10.1044/2023_AJSLP-23-00023</w:t>
          </w:r>
        </w:p>
        <w:p w14:paraId="2DF56E80" w14:textId="77777777" w:rsidR="00382EDA" w:rsidRDefault="00382EDA" w:rsidP="00382EDA">
          <w:pPr>
            <w:pStyle w:val="CitaviBibliographyEntry"/>
            <w:rPr>
              <w:lang w:val="en"/>
            </w:rPr>
          </w:pPr>
          <w:r>
            <w:rPr>
              <w:lang w:val="en"/>
            </w:rPr>
            <w:t>52.</w:t>
          </w:r>
          <w:r>
            <w:rPr>
              <w:lang w:val="en"/>
            </w:rPr>
            <w:tab/>
          </w:r>
          <w:bookmarkStart w:id="143" w:name="_CTVL001dcaa3987f50f448aa57200c4e419a4e5"/>
          <w:r>
            <w:rPr>
              <w:lang w:val="en"/>
            </w:rPr>
            <w:t>Lehner, K. and Ziegler, W. (2022) Clinical measures of communication limitations in dysarthria assessed through crowdsourcing: specificity, sensitivity, and retest-reliability.</w:t>
          </w:r>
          <w:bookmarkEnd w:id="143"/>
          <w:r>
            <w:rPr>
              <w:lang w:val="en"/>
            </w:rPr>
            <w:t xml:space="preserve"> </w:t>
          </w:r>
          <w:r w:rsidRPr="00382EDA">
            <w:rPr>
              <w:i/>
              <w:lang w:val="en"/>
            </w:rPr>
            <w:t xml:space="preserve">Clinical Linguistics &amp; Phonetics </w:t>
          </w:r>
          <w:r w:rsidRPr="00382EDA">
            <w:rPr>
              <w:lang w:val="en"/>
            </w:rPr>
            <w:t>36, 988–1009. DOI: 10.1080/02699206.2021.1979658</w:t>
          </w:r>
        </w:p>
        <w:p w14:paraId="61C8669D" w14:textId="77777777" w:rsidR="00382EDA" w:rsidRDefault="00382EDA" w:rsidP="00382EDA">
          <w:pPr>
            <w:pStyle w:val="CitaviBibliographyEntry"/>
            <w:rPr>
              <w:lang w:val="en"/>
            </w:rPr>
          </w:pPr>
          <w:r>
            <w:rPr>
              <w:lang w:val="en"/>
            </w:rPr>
            <w:t>53.</w:t>
          </w:r>
          <w:r>
            <w:rPr>
              <w:lang w:val="en"/>
            </w:rPr>
            <w:tab/>
          </w:r>
          <w:bookmarkStart w:id="144" w:name="_CTVL001ff38ec5511fa4aaab9ed21aa63670c02"/>
          <w:r>
            <w:rPr>
              <w:lang w:val="en"/>
            </w:rPr>
            <w:t>Vogel, A.P. et al. (2019) Speech treatment improves dysarthria in multisystemic ataxia: a rater-blinded, controlled pilot-study in ARSACS.</w:t>
          </w:r>
          <w:bookmarkEnd w:id="144"/>
          <w:r>
            <w:rPr>
              <w:lang w:val="en"/>
            </w:rPr>
            <w:t xml:space="preserve"> </w:t>
          </w:r>
          <w:r w:rsidRPr="00382EDA">
            <w:rPr>
              <w:i/>
              <w:lang w:val="en"/>
            </w:rPr>
            <w:t xml:space="preserve">Journal of neurology </w:t>
          </w:r>
          <w:r w:rsidRPr="00382EDA">
            <w:rPr>
              <w:lang w:val="en"/>
            </w:rPr>
            <w:t>266, 1260–1266. DOI: 10.1007/s00415-019-09258-4</w:t>
          </w:r>
        </w:p>
        <w:p w14:paraId="4758456C" w14:textId="77777777" w:rsidR="00382EDA" w:rsidRDefault="00382EDA" w:rsidP="00382EDA">
          <w:pPr>
            <w:pStyle w:val="CitaviBibliographyEntry"/>
            <w:rPr>
              <w:lang w:val="en"/>
            </w:rPr>
          </w:pPr>
          <w:r>
            <w:rPr>
              <w:lang w:val="en"/>
            </w:rPr>
            <w:t>54.</w:t>
          </w:r>
          <w:r>
            <w:rPr>
              <w:lang w:val="en"/>
            </w:rPr>
            <w:tab/>
          </w:r>
          <w:bookmarkStart w:id="145" w:name="_CTVL001cc5cfaab78634f0498aff523f11b1fd0"/>
          <w:r>
            <w:rPr>
              <w:lang w:val="en"/>
            </w:rPr>
            <w:t>Jones, H.N. et al. (2019) Auditory-Perceptual Speech Features in Children With Down Syndrome.</w:t>
          </w:r>
          <w:bookmarkEnd w:id="145"/>
          <w:r>
            <w:rPr>
              <w:lang w:val="en"/>
            </w:rPr>
            <w:t xml:space="preserve"> </w:t>
          </w:r>
          <w:r w:rsidRPr="00382EDA">
            <w:rPr>
              <w:i/>
              <w:lang w:val="en"/>
            </w:rPr>
            <w:t xml:space="preserve">American journal on intellectual and developmental disabilities </w:t>
          </w:r>
          <w:r w:rsidRPr="00382EDA">
            <w:rPr>
              <w:lang w:val="en"/>
            </w:rPr>
            <w:t>124, 324–338. DOI: 10.1352/1944-7558-124.4.324</w:t>
          </w:r>
        </w:p>
        <w:p w14:paraId="30FE15B9" w14:textId="77777777" w:rsidR="00382EDA" w:rsidRDefault="00382EDA" w:rsidP="00382EDA">
          <w:pPr>
            <w:pStyle w:val="CitaviBibliographyEntry"/>
            <w:rPr>
              <w:i/>
              <w:lang w:val="en"/>
            </w:rPr>
          </w:pPr>
          <w:r>
            <w:rPr>
              <w:lang w:val="en"/>
            </w:rPr>
            <w:t>55.</w:t>
          </w:r>
          <w:r>
            <w:rPr>
              <w:lang w:val="en"/>
            </w:rPr>
            <w:tab/>
          </w:r>
          <w:bookmarkStart w:id="146" w:name="_CTVL001c33bb1c6b27e44c39530db03049fa031"/>
          <w:r>
            <w:rPr>
              <w:lang w:val="en"/>
            </w:rPr>
            <w:t>Assmann, P.F. et al. (2006) Effects of frequency shifts on perceived naturalness and gender information in speech. In</w:t>
          </w:r>
          <w:bookmarkEnd w:id="146"/>
          <w:r>
            <w:rPr>
              <w:lang w:val="en"/>
            </w:rPr>
            <w:t xml:space="preserve"> </w:t>
          </w:r>
          <w:r w:rsidRPr="00382EDA">
            <w:rPr>
              <w:i/>
              <w:lang w:val="en"/>
            </w:rPr>
            <w:t>INTERSPEECH</w:t>
          </w:r>
        </w:p>
        <w:p w14:paraId="1AB4FEA2" w14:textId="77777777" w:rsidR="00382EDA" w:rsidRDefault="00382EDA" w:rsidP="00382EDA">
          <w:pPr>
            <w:pStyle w:val="CitaviBibliographyEntry"/>
            <w:rPr>
              <w:lang w:val="en"/>
            </w:rPr>
          </w:pPr>
          <w:r>
            <w:rPr>
              <w:lang w:val="en"/>
            </w:rPr>
            <w:t>56.</w:t>
          </w:r>
          <w:r>
            <w:rPr>
              <w:lang w:val="en"/>
            </w:rPr>
            <w:tab/>
          </w:r>
          <w:bookmarkStart w:id="147" w:name="_CTVL0016a6f74b49bda4923b3e7d77f5a7e4472"/>
          <w:r>
            <w:rPr>
              <w:lang w:val="en"/>
            </w:rPr>
            <w:t>Venkatraman, A. and Sivasankar, M.P. (2018) Continuous Vocal Fry Simulated in Laboratory Subjects: A Preliminary Report on Voice Production and Listener Ratings.</w:t>
          </w:r>
          <w:bookmarkEnd w:id="147"/>
          <w:r>
            <w:rPr>
              <w:lang w:val="en"/>
            </w:rPr>
            <w:t xml:space="preserve"> </w:t>
          </w:r>
          <w:r w:rsidRPr="00382EDA">
            <w:rPr>
              <w:i/>
              <w:lang w:val="en"/>
            </w:rPr>
            <w:t xml:space="preserve">American Journal of Speech-language Pathology </w:t>
          </w:r>
          <w:r w:rsidRPr="00382EDA">
            <w:rPr>
              <w:lang w:val="en"/>
            </w:rPr>
            <w:t>27, 1539–1545. DOI: 10.1044/2018_AJSLP-17-0212</w:t>
          </w:r>
        </w:p>
        <w:p w14:paraId="47CF4BFD" w14:textId="77777777" w:rsidR="00382EDA" w:rsidRDefault="00382EDA" w:rsidP="00382EDA">
          <w:pPr>
            <w:pStyle w:val="CitaviBibliographyEntry"/>
            <w:rPr>
              <w:lang w:val="en"/>
            </w:rPr>
          </w:pPr>
          <w:r>
            <w:rPr>
              <w:lang w:val="en"/>
            </w:rPr>
            <w:t>57.</w:t>
          </w:r>
          <w:r>
            <w:rPr>
              <w:lang w:val="en"/>
            </w:rPr>
            <w:tab/>
          </w:r>
          <w:bookmarkStart w:id="148" w:name="_CTVL0011668ab7cd410419e9aefa6881534a39a"/>
          <w:r>
            <w:rPr>
              <w:lang w:val="en"/>
            </w:rPr>
            <w:t>Kapolowicz, M.R. et al. (2022) Effects of Spectral Envelope and Fundamental Frequency Shifts on the Perception of Foreign-Accented Speech.</w:t>
          </w:r>
          <w:bookmarkEnd w:id="148"/>
          <w:r>
            <w:rPr>
              <w:lang w:val="en"/>
            </w:rPr>
            <w:t xml:space="preserve"> </w:t>
          </w:r>
          <w:r w:rsidRPr="00382EDA">
            <w:rPr>
              <w:i/>
              <w:lang w:val="en"/>
            </w:rPr>
            <w:t xml:space="preserve">Language and speech </w:t>
          </w:r>
          <w:r w:rsidRPr="00382EDA">
            <w:rPr>
              <w:lang w:val="en"/>
            </w:rPr>
            <w:t>65, 418–443. DOI: 10.1177/00238309211029679</w:t>
          </w:r>
        </w:p>
        <w:p w14:paraId="6274DAAD" w14:textId="77777777" w:rsidR="00382EDA" w:rsidRDefault="00382EDA" w:rsidP="00382EDA">
          <w:pPr>
            <w:pStyle w:val="CitaviBibliographyEntry"/>
            <w:rPr>
              <w:lang w:val="en"/>
            </w:rPr>
          </w:pPr>
          <w:r>
            <w:rPr>
              <w:lang w:val="en"/>
            </w:rPr>
            <w:lastRenderedPageBreak/>
            <w:t>58.</w:t>
          </w:r>
          <w:r>
            <w:rPr>
              <w:lang w:val="en"/>
            </w:rPr>
            <w:tab/>
          </w:r>
          <w:bookmarkStart w:id="149" w:name="_CTVL001d8e5a7d3a7924fc3aad5dd8287ced150"/>
          <w:r>
            <w:rPr>
              <w:lang w:val="en"/>
            </w:rPr>
            <w:t>Tamagawa, R. et al. (2011) The Effects of Synthesized Voice Accents on User Perceptions of Robots.</w:t>
          </w:r>
          <w:bookmarkEnd w:id="149"/>
          <w:r>
            <w:rPr>
              <w:lang w:val="en"/>
            </w:rPr>
            <w:t xml:space="preserve"> </w:t>
          </w:r>
          <w:r w:rsidRPr="00382EDA">
            <w:rPr>
              <w:i/>
              <w:lang w:val="en"/>
            </w:rPr>
            <w:t xml:space="preserve">Int J of Soc Robotics </w:t>
          </w:r>
          <w:r w:rsidRPr="00382EDA">
            <w:rPr>
              <w:lang w:val="en"/>
            </w:rPr>
            <w:t>3, 253–262. DOI: 10.1007/s12369-011-0100-4</w:t>
          </w:r>
        </w:p>
        <w:p w14:paraId="2056D05A" w14:textId="77777777" w:rsidR="00382EDA" w:rsidRDefault="00382EDA" w:rsidP="00382EDA">
          <w:pPr>
            <w:pStyle w:val="CitaviBibliographyEntry"/>
            <w:rPr>
              <w:lang w:val="en"/>
            </w:rPr>
          </w:pPr>
          <w:r>
            <w:rPr>
              <w:lang w:val="en"/>
            </w:rPr>
            <w:t>59.</w:t>
          </w:r>
          <w:r>
            <w:rPr>
              <w:lang w:val="en"/>
            </w:rPr>
            <w:tab/>
          </w:r>
          <w:bookmarkStart w:id="150" w:name="_CTVL001911c749244c740a7b84a7c7cf28c79b3"/>
          <w:r>
            <w:rPr>
              <w:lang w:val="en"/>
            </w:rPr>
            <w:t>Mackey, L.S. et al. (1997) Effect of speech dialect on speech naturalness ratings: a systematic replication of Martin, Haroldson, and Triden (1984).</w:t>
          </w:r>
          <w:bookmarkEnd w:id="150"/>
          <w:r>
            <w:rPr>
              <w:lang w:val="en"/>
            </w:rPr>
            <w:t xml:space="preserve"> </w:t>
          </w:r>
          <w:r w:rsidRPr="00382EDA">
            <w:rPr>
              <w:i/>
              <w:lang w:val="en"/>
            </w:rPr>
            <w:t xml:space="preserve">J Speech Lang Hear Res </w:t>
          </w:r>
          <w:r w:rsidRPr="00382EDA">
            <w:rPr>
              <w:lang w:val="en"/>
            </w:rPr>
            <w:t>40, 349–360. DOI: 10.1044/jslhr.4002.349</w:t>
          </w:r>
        </w:p>
        <w:p w14:paraId="2E280342" w14:textId="77777777" w:rsidR="00382EDA" w:rsidRDefault="00382EDA" w:rsidP="00382EDA">
          <w:pPr>
            <w:pStyle w:val="CitaviBibliographyEntry"/>
            <w:rPr>
              <w:lang w:val="en"/>
            </w:rPr>
          </w:pPr>
          <w:r>
            <w:rPr>
              <w:lang w:val="en"/>
            </w:rPr>
            <w:t>60.</w:t>
          </w:r>
          <w:r>
            <w:rPr>
              <w:lang w:val="en"/>
            </w:rPr>
            <w:tab/>
          </w:r>
          <w:bookmarkStart w:id="151" w:name="_CTVL0010059c4a0093a4b149839794fadc949e3"/>
          <w:r>
            <w:rPr>
              <w:lang w:val="en"/>
            </w:rPr>
            <w:t>Goy, H. et al. (2016) Effects of age on speech and voice quality ratings.</w:t>
          </w:r>
          <w:bookmarkEnd w:id="151"/>
          <w:r>
            <w:rPr>
              <w:lang w:val="en"/>
            </w:rPr>
            <w:t xml:space="preserve"> </w:t>
          </w:r>
          <w:r w:rsidRPr="00382EDA">
            <w:rPr>
              <w:i/>
              <w:lang w:val="en"/>
            </w:rPr>
            <w:t xml:space="preserve">The Journal of the Acoustical Society of America </w:t>
          </w:r>
          <w:r w:rsidRPr="00382EDA">
            <w:rPr>
              <w:lang w:val="en"/>
            </w:rPr>
            <w:t>139, 1648. DOI: 10.1121/1.4945094</w:t>
          </w:r>
        </w:p>
        <w:p w14:paraId="2549F22B" w14:textId="77777777" w:rsidR="00382EDA" w:rsidRDefault="00382EDA" w:rsidP="00382EDA">
          <w:pPr>
            <w:pStyle w:val="CitaviBibliographyEntry"/>
            <w:rPr>
              <w:lang w:val="en"/>
            </w:rPr>
          </w:pPr>
          <w:r>
            <w:rPr>
              <w:lang w:val="en"/>
            </w:rPr>
            <w:t>61.</w:t>
          </w:r>
          <w:r>
            <w:rPr>
              <w:lang w:val="en"/>
            </w:rPr>
            <w:tab/>
          </w:r>
          <w:bookmarkStart w:id="152" w:name="_CTVL001c8231789e4d14d77913aa17a88f839d9"/>
          <w:r>
            <w:rPr>
              <w:lang w:val="en"/>
            </w:rPr>
            <w:t>Coughlin-Woods, S. et al. (2005) Ratings of speech naturalness of children ages 8-16 years.</w:t>
          </w:r>
          <w:bookmarkEnd w:id="152"/>
          <w:r>
            <w:rPr>
              <w:lang w:val="en"/>
            </w:rPr>
            <w:t xml:space="preserve"> </w:t>
          </w:r>
          <w:r w:rsidRPr="00382EDA">
            <w:rPr>
              <w:i/>
              <w:lang w:val="en"/>
            </w:rPr>
            <w:t xml:space="preserve">Percept Motor Skill </w:t>
          </w:r>
          <w:r w:rsidRPr="00382EDA">
            <w:rPr>
              <w:lang w:val="en"/>
            </w:rPr>
            <w:t>100, 295–304. DOI: 10.2466/pms.100.2.295-304</w:t>
          </w:r>
        </w:p>
        <w:p w14:paraId="557C83F7" w14:textId="77777777" w:rsidR="00382EDA" w:rsidRDefault="00382EDA" w:rsidP="00382EDA">
          <w:pPr>
            <w:pStyle w:val="CitaviBibliographyEntry"/>
            <w:rPr>
              <w:lang w:val="en"/>
            </w:rPr>
          </w:pPr>
          <w:r>
            <w:rPr>
              <w:lang w:val="en"/>
            </w:rPr>
            <w:t>62.</w:t>
          </w:r>
          <w:r>
            <w:rPr>
              <w:lang w:val="en"/>
            </w:rPr>
            <w:tab/>
          </w:r>
          <w:bookmarkStart w:id="153" w:name="_CTVL0015eb8ea740b8b4b32b5bd3c19a883932a"/>
          <w:r>
            <w:rPr>
              <w:lang w:val="en"/>
            </w:rPr>
            <w:t>Baird, A. et al. (2017) Perception of Paralinguistic Traits in Synthesized Voices. In</w:t>
          </w:r>
          <w:bookmarkEnd w:id="153"/>
          <w:r>
            <w:rPr>
              <w:lang w:val="en"/>
            </w:rPr>
            <w:t xml:space="preserve"> </w:t>
          </w:r>
          <w:r w:rsidRPr="00382EDA">
            <w:rPr>
              <w:i/>
              <w:lang w:val="en"/>
            </w:rPr>
            <w:t xml:space="preserve">Proceedings of the 12th International Audio Mostly Conference on Augmented and Participatory Sound and Music Experiences </w:t>
          </w:r>
          <w:r w:rsidRPr="00382EDA">
            <w:rPr>
              <w:lang w:val="en"/>
            </w:rPr>
            <w:t>(Fazekas, G. et al., eds), pp. 1–5, ACM</w:t>
          </w:r>
        </w:p>
        <w:p w14:paraId="4F6085BE" w14:textId="77777777" w:rsidR="00382EDA" w:rsidRDefault="00382EDA" w:rsidP="00382EDA">
          <w:pPr>
            <w:pStyle w:val="CitaviBibliographyEntry"/>
            <w:rPr>
              <w:lang w:val="en"/>
            </w:rPr>
          </w:pPr>
          <w:r>
            <w:rPr>
              <w:lang w:val="en"/>
            </w:rPr>
            <w:t>63.</w:t>
          </w:r>
          <w:r>
            <w:rPr>
              <w:lang w:val="en"/>
            </w:rPr>
            <w:tab/>
          </w:r>
          <w:bookmarkStart w:id="154" w:name="_CTVL001c0e2675ecdaf4536acede0659e31b5d4"/>
          <w:r>
            <w:rPr>
              <w:lang w:val="en"/>
            </w:rPr>
            <w:t>Merritt, B. and Bent, T. (2020) Perceptual Evaluation of Speech Naturalness in Speakers of Varying Gender Identities.</w:t>
          </w:r>
          <w:bookmarkEnd w:id="154"/>
          <w:r>
            <w:rPr>
              <w:lang w:val="en"/>
            </w:rPr>
            <w:t xml:space="preserve"> </w:t>
          </w:r>
          <w:r w:rsidRPr="00382EDA">
            <w:rPr>
              <w:i/>
              <w:lang w:val="en"/>
            </w:rPr>
            <w:t xml:space="preserve">J Speech Lang Hear Res </w:t>
          </w:r>
          <w:r w:rsidRPr="00382EDA">
            <w:rPr>
              <w:lang w:val="en"/>
            </w:rPr>
            <w:t>63, 2054–2069. DOI: 10.1044/2020_JSLHR-19-00337</w:t>
          </w:r>
        </w:p>
        <w:p w14:paraId="089A6424" w14:textId="77777777" w:rsidR="00382EDA" w:rsidRDefault="00382EDA" w:rsidP="00382EDA">
          <w:pPr>
            <w:pStyle w:val="CitaviBibliographyEntry"/>
            <w:rPr>
              <w:lang w:val="en"/>
            </w:rPr>
          </w:pPr>
          <w:r>
            <w:rPr>
              <w:lang w:val="en"/>
            </w:rPr>
            <w:t>64.</w:t>
          </w:r>
          <w:r>
            <w:rPr>
              <w:lang w:val="en"/>
            </w:rPr>
            <w:tab/>
          </w:r>
          <w:bookmarkStart w:id="155" w:name="_CTVL00166cf4fb4ebf64a718a45565302ccef7e"/>
          <w:r>
            <w:rPr>
              <w:lang w:val="en"/>
            </w:rPr>
            <w:t>Baird, A. et al. (2018) The Perception of Vocal Traits in Synthesized Voices: Age, Gender, and Human Likeness.</w:t>
          </w:r>
          <w:bookmarkEnd w:id="155"/>
          <w:r>
            <w:rPr>
              <w:lang w:val="en"/>
            </w:rPr>
            <w:t xml:space="preserve"> </w:t>
          </w:r>
          <w:r w:rsidRPr="00382EDA">
            <w:rPr>
              <w:i/>
              <w:lang w:val="en"/>
            </w:rPr>
            <w:t xml:space="preserve">J. Audio Eng. Soc. </w:t>
          </w:r>
          <w:r w:rsidRPr="00382EDA">
            <w:rPr>
              <w:lang w:val="en"/>
            </w:rPr>
            <w:t>66, 277–285. DOI: 10.17743/jaes.2018.0023</w:t>
          </w:r>
        </w:p>
        <w:p w14:paraId="5E8C007D" w14:textId="77777777" w:rsidR="00382EDA" w:rsidRDefault="00382EDA" w:rsidP="00382EDA">
          <w:pPr>
            <w:pStyle w:val="CitaviBibliographyEntry"/>
            <w:rPr>
              <w:lang w:val="en"/>
            </w:rPr>
          </w:pPr>
          <w:r>
            <w:rPr>
              <w:lang w:val="en"/>
            </w:rPr>
            <w:t>65.</w:t>
          </w:r>
          <w:r>
            <w:rPr>
              <w:lang w:val="en"/>
            </w:rPr>
            <w:tab/>
          </w:r>
          <w:bookmarkStart w:id="156" w:name="_CTVL001941e20b2cc4345d5bd1da4445c2e0edd"/>
          <w:r>
            <w:rPr>
              <w:lang w:val="en"/>
            </w:rPr>
            <w:t>Aylett, M.P. et al. (2020) Speech Synthesis for the Generation of Artificial Personality.</w:t>
          </w:r>
          <w:bookmarkEnd w:id="156"/>
          <w:r>
            <w:rPr>
              <w:lang w:val="en"/>
            </w:rPr>
            <w:t xml:space="preserve"> </w:t>
          </w:r>
          <w:r w:rsidRPr="00382EDA">
            <w:rPr>
              <w:i/>
              <w:lang w:val="en"/>
            </w:rPr>
            <w:t xml:space="preserve">IEEE Trans. Affective Comput. </w:t>
          </w:r>
          <w:r w:rsidRPr="00382EDA">
            <w:rPr>
              <w:lang w:val="en"/>
            </w:rPr>
            <w:t>11, 361–372. DOI: 10.1109/TAFFC.2017.2763134</w:t>
          </w:r>
        </w:p>
        <w:p w14:paraId="07A826BF" w14:textId="77777777" w:rsidR="00382EDA" w:rsidRDefault="00382EDA" w:rsidP="00382EDA">
          <w:pPr>
            <w:pStyle w:val="CitaviBibliographyEntry"/>
            <w:rPr>
              <w:lang w:val="en"/>
            </w:rPr>
          </w:pPr>
          <w:r>
            <w:rPr>
              <w:lang w:val="en"/>
            </w:rPr>
            <w:t>66.</w:t>
          </w:r>
          <w:r>
            <w:rPr>
              <w:lang w:val="en"/>
            </w:rPr>
            <w:tab/>
          </w:r>
          <w:bookmarkStart w:id="157" w:name="_CTVL0012ead538fd3a7428b9af7a691865655a5"/>
          <w:r>
            <w:rPr>
              <w:lang w:val="en"/>
            </w:rPr>
            <w:t>Kramer, R.S.S. et al. (2024) The psychometrics of rating facial attractiveness using different response scales.</w:t>
          </w:r>
          <w:bookmarkEnd w:id="157"/>
          <w:r>
            <w:rPr>
              <w:lang w:val="en"/>
            </w:rPr>
            <w:t xml:space="preserve"> </w:t>
          </w:r>
          <w:r w:rsidRPr="00382EDA">
            <w:rPr>
              <w:i/>
              <w:lang w:val="en"/>
            </w:rPr>
            <w:t xml:space="preserve">Perception </w:t>
          </w:r>
          <w:r w:rsidRPr="00382EDA">
            <w:rPr>
              <w:lang w:val="en"/>
            </w:rPr>
            <w:t>53, 645–660. DOI: 10.1177/03010066241256221</w:t>
          </w:r>
        </w:p>
        <w:p w14:paraId="53270D5B" w14:textId="77777777" w:rsidR="00382EDA" w:rsidRDefault="00382EDA" w:rsidP="00382EDA">
          <w:pPr>
            <w:pStyle w:val="CitaviBibliographyEntry"/>
            <w:rPr>
              <w:lang w:val="en"/>
            </w:rPr>
          </w:pPr>
          <w:r>
            <w:rPr>
              <w:lang w:val="en"/>
            </w:rPr>
            <w:t>67.</w:t>
          </w:r>
          <w:r>
            <w:rPr>
              <w:lang w:val="en"/>
            </w:rPr>
            <w:tab/>
          </w:r>
          <w:bookmarkStart w:id="158" w:name="_CTVL001e492b92eb4714b948d4d212ebae94a24"/>
          <w:r>
            <w:rPr>
              <w:lang w:val="en"/>
            </w:rPr>
            <w:t>Martin, R.R. et al. (1984) Stuttering and speech naturalness.</w:t>
          </w:r>
          <w:bookmarkEnd w:id="158"/>
          <w:r>
            <w:rPr>
              <w:lang w:val="en"/>
            </w:rPr>
            <w:t xml:space="preserve"> </w:t>
          </w:r>
          <w:r w:rsidRPr="00382EDA">
            <w:rPr>
              <w:i/>
              <w:lang w:val="en"/>
            </w:rPr>
            <w:t xml:space="preserve">The Journal of speech and hearing disorders </w:t>
          </w:r>
          <w:r w:rsidRPr="00382EDA">
            <w:rPr>
              <w:lang w:val="en"/>
            </w:rPr>
            <w:t>49, 53–58. DOI: 10.1044/jshd.4901.53</w:t>
          </w:r>
        </w:p>
        <w:p w14:paraId="404E065A" w14:textId="77777777" w:rsidR="00382EDA" w:rsidRDefault="00382EDA" w:rsidP="00382EDA">
          <w:pPr>
            <w:pStyle w:val="CitaviBibliographyEntry"/>
            <w:rPr>
              <w:lang w:val="en"/>
            </w:rPr>
          </w:pPr>
          <w:r>
            <w:rPr>
              <w:lang w:val="en"/>
            </w:rPr>
            <w:t>68.</w:t>
          </w:r>
          <w:r>
            <w:rPr>
              <w:lang w:val="en"/>
            </w:rPr>
            <w:tab/>
          </w:r>
          <w:bookmarkStart w:id="159" w:name="_CTVL001374ff03861b442ee8c072a0f16b2b98b"/>
          <w:r>
            <w:rPr>
              <w:lang w:val="en"/>
            </w:rPr>
            <w:t>van Eck, N.J. and Waltman, L. (2010) Software survey: VOSviewer, a computer program for bibliometric mapping.</w:t>
          </w:r>
          <w:bookmarkEnd w:id="159"/>
          <w:r>
            <w:rPr>
              <w:lang w:val="en"/>
            </w:rPr>
            <w:t xml:space="preserve"> </w:t>
          </w:r>
          <w:r w:rsidRPr="00382EDA">
            <w:rPr>
              <w:i/>
              <w:lang w:val="en"/>
            </w:rPr>
            <w:t xml:space="preserve">Scientometrics </w:t>
          </w:r>
          <w:r w:rsidRPr="00382EDA">
            <w:rPr>
              <w:lang w:val="en"/>
            </w:rPr>
            <w:t>84, 523–538. DOI: 10.1007/s11192-009-0146-3</w:t>
          </w:r>
        </w:p>
        <w:p w14:paraId="6C2B557D" w14:textId="77777777" w:rsidR="00382EDA" w:rsidRDefault="00382EDA" w:rsidP="00382EDA">
          <w:pPr>
            <w:pStyle w:val="CitaviBibliographyEntry"/>
            <w:rPr>
              <w:lang w:val="en"/>
            </w:rPr>
          </w:pPr>
          <w:r>
            <w:rPr>
              <w:lang w:val="en"/>
            </w:rPr>
            <w:t>69.</w:t>
          </w:r>
          <w:r>
            <w:rPr>
              <w:lang w:val="en"/>
            </w:rPr>
            <w:tab/>
          </w:r>
          <w:bookmarkStart w:id="160" w:name="_CTVL001fd79a6f791a44d41938bb87f18345f12"/>
          <w:r>
            <w:rPr>
              <w:lang w:val="en"/>
            </w:rPr>
            <w:t>van der Linden, S. (2023)</w:t>
          </w:r>
          <w:bookmarkEnd w:id="160"/>
          <w:r>
            <w:rPr>
              <w:lang w:val="en"/>
            </w:rPr>
            <w:t xml:space="preserve"> </w:t>
          </w:r>
          <w:r w:rsidRPr="00382EDA">
            <w:rPr>
              <w:i/>
              <w:lang w:val="en"/>
            </w:rPr>
            <w:t xml:space="preserve">Foolproof: Why we fall for misinformation and how to build immunity, </w:t>
          </w:r>
          <w:r w:rsidRPr="00382EDA">
            <w:rPr>
              <w:lang w:val="en"/>
            </w:rPr>
            <w:t>WW Norton &amp; Company.</w:t>
          </w:r>
        </w:p>
        <w:p w14:paraId="6FB6B2F3" w14:textId="77777777" w:rsidR="00382EDA" w:rsidRDefault="00382EDA" w:rsidP="00382EDA">
          <w:pPr>
            <w:pStyle w:val="CitaviBibliographyEntry"/>
            <w:rPr>
              <w:lang w:val="en"/>
            </w:rPr>
          </w:pPr>
          <w:r>
            <w:rPr>
              <w:lang w:val="en"/>
            </w:rPr>
            <w:t>70.</w:t>
          </w:r>
          <w:r>
            <w:rPr>
              <w:lang w:val="en"/>
            </w:rPr>
            <w:tab/>
          </w:r>
          <w:bookmarkStart w:id="161" w:name="_CTVL001c55df83edd664e40830d27e44bda3491"/>
          <w:r>
            <w:rPr>
              <w:lang w:val="en"/>
            </w:rPr>
            <w:t>Fiske, S.T. (2018) Stereotype Content: Warmth and Competence Endure.</w:t>
          </w:r>
          <w:bookmarkEnd w:id="161"/>
          <w:r>
            <w:rPr>
              <w:lang w:val="en"/>
            </w:rPr>
            <w:t xml:space="preserve"> </w:t>
          </w:r>
          <w:r w:rsidRPr="00382EDA">
            <w:rPr>
              <w:i/>
              <w:lang w:val="en"/>
            </w:rPr>
            <w:t xml:space="preserve">Curr Dir Psychol Sci </w:t>
          </w:r>
          <w:r w:rsidRPr="00382EDA">
            <w:rPr>
              <w:lang w:val="en"/>
            </w:rPr>
            <w:t>27, 67–73. DOI: 10.1177/0963721417738825</w:t>
          </w:r>
        </w:p>
        <w:p w14:paraId="79B8C3E1" w14:textId="77777777" w:rsidR="00382EDA" w:rsidRDefault="00382EDA" w:rsidP="00382EDA">
          <w:pPr>
            <w:pStyle w:val="CitaviBibliographyEntry"/>
            <w:rPr>
              <w:lang w:val="en"/>
            </w:rPr>
          </w:pPr>
          <w:r>
            <w:rPr>
              <w:lang w:val="en"/>
            </w:rPr>
            <w:t>71.</w:t>
          </w:r>
          <w:r>
            <w:rPr>
              <w:lang w:val="en"/>
            </w:rPr>
            <w:tab/>
          </w:r>
          <w:bookmarkStart w:id="162" w:name="_CTVL0017ca9782c37e54ae69715bdb1fce54f11"/>
          <w:r>
            <w:rPr>
              <w:lang w:val="en"/>
            </w:rPr>
            <w:t>Todorov, A. et al. (2008) Understanding evaluation of faces on social dimensions.</w:t>
          </w:r>
          <w:bookmarkEnd w:id="162"/>
          <w:r>
            <w:rPr>
              <w:lang w:val="en"/>
            </w:rPr>
            <w:t xml:space="preserve"> </w:t>
          </w:r>
          <w:r w:rsidRPr="00382EDA">
            <w:rPr>
              <w:i/>
              <w:lang w:val="en"/>
            </w:rPr>
            <w:t xml:space="preserve">Trends Cogn Sci </w:t>
          </w:r>
          <w:r w:rsidRPr="00382EDA">
            <w:rPr>
              <w:lang w:val="en"/>
            </w:rPr>
            <w:t>12, 455–460. DOI: 10.1016/j.tics.2008.10.001</w:t>
          </w:r>
        </w:p>
        <w:p w14:paraId="0B3613DF" w14:textId="77777777" w:rsidR="00382EDA" w:rsidRDefault="00382EDA" w:rsidP="00382EDA">
          <w:pPr>
            <w:pStyle w:val="CitaviBibliographyEntry"/>
            <w:rPr>
              <w:lang w:val="en"/>
            </w:rPr>
          </w:pPr>
          <w:r>
            <w:rPr>
              <w:lang w:val="en"/>
            </w:rPr>
            <w:t>72.</w:t>
          </w:r>
          <w:r>
            <w:rPr>
              <w:lang w:val="en"/>
            </w:rPr>
            <w:tab/>
          </w:r>
          <w:bookmarkStart w:id="163" w:name="_CTVL001c7ab9ce77a03455eb7fd195059b0d116"/>
          <w:r>
            <w:rPr>
              <w:lang w:val="en"/>
            </w:rPr>
            <w:t>Sutherland, C.A.M. et al. (2013) Social inferences from faces: ambient images generate a three-dimensional model.</w:t>
          </w:r>
          <w:bookmarkEnd w:id="163"/>
          <w:r>
            <w:rPr>
              <w:lang w:val="en"/>
            </w:rPr>
            <w:t xml:space="preserve"> </w:t>
          </w:r>
          <w:r w:rsidRPr="00382EDA">
            <w:rPr>
              <w:i/>
              <w:lang w:val="en"/>
            </w:rPr>
            <w:t xml:space="preserve">Cognition </w:t>
          </w:r>
          <w:r w:rsidRPr="00382EDA">
            <w:rPr>
              <w:lang w:val="en"/>
            </w:rPr>
            <w:t>127, 105–118. DOI: 10.1016/j.cognition.2012.12.001</w:t>
          </w:r>
        </w:p>
        <w:p w14:paraId="26A64E21" w14:textId="77777777" w:rsidR="00382EDA" w:rsidRDefault="00382EDA" w:rsidP="00382EDA">
          <w:pPr>
            <w:pStyle w:val="CitaviBibliographyEntry"/>
            <w:rPr>
              <w:lang w:val="en"/>
            </w:rPr>
          </w:pPr>
          <w:r>
            <w:rPr>
              <w:lang w:val="en"/>
            </w:rPr>
            <w:t>73.</w:t>
          </w:r>
          <w:r>
            <w:rPr>
              <w:lang w:val="en"/>
            </w:rPr>
            <w:tab/>
          </w:r>
          <w:bookmarkStart w:id="164" w:name="_CTVL00114c6fb2614c1462da701d440f26d8f0f"/>
          <w:r>
            <w:rPr>
              <w:lang w:val="en"/>
            </w:rPr>
            <w:t>Sutherland, C.A.M. et al. (2016) Integrating social and facial models of person perception: Converging and diverging dimensions.</w:t>
          </w:r>
          <w:bookmarkEnd w:id="164"/>
          <w:r>
            <w:rPr>
              <w:lang w:val="en"/>
            </w:rPr>
            <w:t xml:space="preserve"> </w:t>
          </w:r>
          <w:r w:rsidRPr="00382EDA">
            <w:rPr>
              <w:i/>
              <w:lang w:val="en"/>
            </w:rPr>
            <w:t xml:space="preserve">Cognition </w:t>
          </w:r>
          <w:r w:rsidRPr="00382EDA">
            <w:rPr>
              <w:lang w:val="en"/>
            </w:rPr>
            <w:t>157, 257–267. DOI: 10.1016/j.cognition.2016.09.006</w:t>
          </w:r>
        </w:p>
        <w:p w14:paraId="0AF13067" w14:textId="77777777" w:rsidR="00382EDA" w:rsidRDefault="00382EDA" w:rsidP="00382EDA">
          <w:pPr>
            <w:pStyle w:val="CitaviBibliographyEntry"/>
            <w:rPr>
              <w:lang w:val="en"/>
            </w:rPr>
          </w:pPr>
          <w:r>
            <w:rPr>
              <w:lang w:val="en"/>
            </w:rPr>
            <w:t>74.</w:t>
          </w:r>
          <w:r>
            <w:rPr>
              <w:lang w:val="en"/>
            </w:rPr>
            <w:tab/>
          </w:r>
          <w:bookmarkStart w:id="165" w:name="_CTVL001a54500133cb04aa185303201aa6afaf2"/>
          <w:r>
            <w:rPr>
              <w:lang w:val="en"/>
            </w:rPr>
            <w:t>Nussbaum, C. et al. (2023) Perceived naturalness of emotional voice morphs.</w:t>
          </w:r>
          <w:bookmarkEnd w:id="165"/>
          <w:r>
            <w:rPr>
              <w:lang w:val="en"/>
            </w:rPr>
            <w:t xml:space="preserve"> </w:t>
          </w:r>
          <w:r w:rsidRPr="00382EDA">
            <w:rPr>
              <w:i/>
              <w:lang w:val="en"/>
            </w:rPr>
            <w:t xml:space="preserve">Cognition &amp; Emotion, </w:t>
          </w:r>
          <w:r w:rsidRPr="00382EDA">
            <w:rPr>
              <w:lang w:val="en"/>
            </w:rPr>
            <w:t>1–17. DOI: 10.1080/02699931.2023.2200920</w:t>
          </w:r>
        </w:p>
        <w:p w14:paraId="6CEA2077" w14:textId="77777777" w:rsidR="00382EDA" w:rsidRDefault="00382EDA" w:rsidP="00382EDA">
          <w:pPr>
            <w:pStyle w:val="CitaviBibliographyEntry"/>
            <w:rPr>
              <w:lang w:val="en"/>
            </w:rPr>
          </w:pPr>
          <w:r>
            <w:rPr>
              <w:lang w:val="en"/>
            </w:rPr>
            <w:t>75.</w:t>
          </w:r>
          <w:r>
            <w:rPr>
              <w:lang w:val="en"/>
            </w:rPr>
            <w:tab/>
          </w:r>
          <w:bookmarkStart w:id="166" w:name="_CTVL00143bb7b4582484d2480dc87b1039233fb"/>
          <w:r>
            <w:rPr>
              <w:lang w:val="en"/>
            </w:rPr>
            <w:t>Mori, M. et al. (2012) The Uncanny Valley.</w:t>
          </w:r>
          <w:bookmarkEnd w:id="166"/>
          <w:r>
            <w:rPr>
              <w:lang w:val="en"/>
            </w:rPr>
            <w:t xml:space="preserve"> </w:t>
          </w:r>
          <w:r w:rsidRPr="00382EDA">
            <w:rPr>
              <w:i/>
              <w:lang w:val="en"/>
            </w:rPr>
            <w:t xml:space="preserve">IEEE Robot. Automat. Mag. </w:t>
          </w:r>
          <w:r w:rsidRPr="00382EDA">
            <w:rPr>
              <w:lang w:val="en"/>
            </w:rPr>
            <w:t>19, 98–100. DOI: 10.1109/mra.2012.2192811</w:t>
          </w:r>
        </w:p>
        <w:p w14:paraId="5DE80049" w14:textId="77777777" w:rsidR="00382EDA" w:rsidRDefault="00382EDA" w:rsidP="00382EDA">
          <w:pPr>
            <w:pStyle w:val="CitaviBibliographyEntry"/>
            <w:rPr>
              <w:lang w:val="en"/>
            </w:rPr>
          </w:pPr>
          <w:r>
            <w:rPr>
              <w:lang w:val="en"/>
            </w:rPr>
            <w:t>76.</w:t>
          </w:r>
          <w:r>
            <w:rPr>
              <w:lang w:val="en"/>
            </w:rPr>
            <w:tab/>
          </w:r>
          <w:bookmarkStart w:id="167" w:name="_CTVL0018cf762b66ae24429b5a54b99d6898cd6"/>
          <w:r>
            <w:rPr>
              <w:lang w:val="en"/>
            </w:rPr>
            <w:t>Romportl, J. (2014) Speech Synthesis and Uncanny Valley. In</w:t>
          </w:r>
          <w:bookmarkEnd w:id="167"/>
          <w:r>
            <w:rPr>
              <w:lang w:val="en"/>
            </w:rPr>
            <w:t xml:space="preserve"> </w:t>
          </w:r>
          <w:r w:rsidRPr="00382EDA">
            <w:rPr>
              <w:i/>
              <w:lang w:val="en"/>
            </w:rPr>
            <w:t xml:space="preserve">Text, speech and dialogue </w:t>
          </w:r>
          <w:r w:rsidRPr="00382EDA">
            <w:rPr>
              <w:lang w:val="en"/>
            </w:rPr>
            <w:t>(Horák, A. et al., eds), pp. 595–602, Springer International Publishing</w:t>
          </w:r>
        </w:p>
        <w:p w14:paraId="071884CA" w14:textId="77777777" w:rsidR="00382EDA" w:rsidRDefault="00382EDA" w:rsidP="00382EDA">
          <w:pPr>
            <w:pStyle w:val="CitaviBibliographyEntry"/>
            <w:rPr>
              <w:lang w:val="en"/>
            </w:rPr>
          </w:pPr>
          <w:r>
            <w:rPr>
              <w:lang w:val="en"/>
            </w:rPr>
            <w:t>77.</w:t>
          </w:r>
          <w:r>
            <w:rPr>
              <w:lang w:val="en"/>
            </w:rPr>
            <w:tab/>
          </w:r>
          <w:bookmarkStart w:id="168" w:name="_CTVL00140ec93e432c642ca8a09cb62d8b52d31"/>
          <w:r>
            <w:rPr>
              <w:lang w:val="en"/>
            </w:rPr>
            <w:t>Diel, A. and Lewis, M. (2024) Deviation from typical organic voices best explains a vocal uncanny valley.</w:t>
          </w:r>
          <w:bookmarkEnd w:id="168"/>
          <w:r>
            <w:rPr>
              <w:lang w:val="en"/>
            </w:rPr>
            <w:t xml:space="preserve"> </w:t>
          </w:r>
          <w:r w:rsidRPr="00382EDA">
            <w:rPr>
              <w:i/>
              <w:lang w:val="en"/>
            </w:rPr>
            <w:t xml:space="preserve">Computers in Human Behavior Reports </w:t>
          </w:r>
          <w:r w:rsidRPr="00382EDA">
            <w:rPr>
              <w:lang w:val="en"/>
            </w:rPr>
            <w:t>14, 100430. DOI: 10.1016/j.chbr.2024.100430</w:t>
          </w:r>
        </w:p>
        <w:p w14:paraId="5C150974" w14:textId="77777777" w:rsidR="00382EDA" w:rsidRDefault="00382EDA" w:rsidP="00382EDA">
          <w:pPr>
            <w:pStyle w:val="CitaviBibliographyEntry"/>
            <w:rPr>
              <w:lang w:val="en"/>
            </w:rPr>
          </w:pPr>
          <w:r>
            <w:rPr>
              <w:lang w:val="en"/>
            </w:rPr>
            <w:t>78.</w:t>
          </w:r>
          <w:r>
            <w:rPr>
              <w:lang w:val="en"/>
            </w:rPr>
            <w:tab/>
          </w:r>
          <w:bookmarkStart w:id="169" w:name="_CTVL0015a94f4972ba244ccae6afe9d5df33b4a"/>
          <w:r>
            <w:rPr>
              <w:lang w:val="en"/>
            </w:rPr>
            <w:t>van Prooije, T. et al. (2024) Perceptual and Acoustic Analysis of Speech in Spinocerebellar ataxia Type 1.</w:t>
          </w:r>
          <w:bookmarkEnd w:id="169"/>
          <w:r>
            <w:rPr>
              <w:lang w:val="en"/>
            </w:rPr>
            <w:t xml:space="preserve"> </w:t>
          </w:r>
          <w:r w:rsidRPr="00382EDA">
            <w:rPr>
              <w:i/>
              <w:lang w:val="en"/>
            </w:rPr>
            <w:t xml:space="preserve">Cerebellum, </w:t>
          </w:r>
          <w:r w:rsidRPr="00382EDA">
            <w:rPr>
              <w:lang w:val="en"/>
            </w:rPr>
            <w:t>112–120. DOI: 10.1007/s12311-023-01513-9</w:t>
          </w:r>
        </w:p>
        <w:p w14:paraId="4E1BFEAE" w14:textId="77777777" w:rsidR="00382EDA" w:rsidRDefault="00382EDA" w:rsidP="00382EDA">
          <w:pPr>
            <w:pStyle w:val="CitaviBibliographyEntry"/>
            <w:rPr>
              <w:lang w:val="en"/>
            </w:rPr>
          </w:pPr>
          <w:r>
            <w:rPr>
              <w:lang w:val="en"/>
            </w:rPr>
            <w:t>79.</w:t>
          </w:r>
          <w:r>
            <w:rPr>
              <w:lang w:val="en"/>
            </w:rPr>
            <w:tab/>
          </w:r>
          <w:bookmarkStart w:id="170" w:name="_CTVL0015f5cb147e9724e6da87514966070f76d"/>
          <w:r>
            <w:rPr>
              <w:lang w:val="en"/>
            </w:rPr>
            <w:t>Moore, B.C.J. and Tan, C.-T. (2003) Perceived naturalness of spectrally distorted speech and music.</w:t>
          </w:r>
          <w:bookmarkEnd w:id="170"/>
          <w:r>
            <w:rPr>
              <w:lang w:val="en"/>
            </w:rPr>
            <w:t xml:space="preserve"> </w:t>
          </w:r>
          <w:r w:rsidRPr="00382EDA">
            <w:rPr>
              <w:i/>
              <w:lang w:val="en"/>
            </w:rPr>
            <w:t xml:space="preserve">The Journal of the Acoustical Society of America </w:t>
          </w:r>
          <w:r w:rsidRPr="00382EDA">
            <w:rPr>
              <w:lang w:val="en"/>
            </w:rPr>
            <w:t>114, 408–419. DOI: 10.1121/1.1577552</w:t>
          </w:r>
        </w:p>
        <w:p w14:paraId="2C74F87A" w14:textId="77777777" w:rsidR="00382EDA" w:rsidRDefault="00382EDA" w:rsidP="00382EDA">
          <w:pPr>
            <w:pStyle w:val="CitaviBibliographyEntry"/>
            <w:rPr>
              <w:lang w:val="en"/>
            </w:rPr>
          </w:pPr>
          <w:r>
            <w:rPr>
              <w:lang w:val="en"/>
            </w:rPr>
            <w:lastRenderedPageBreak/>
            <w:t>80.</w:t>
          </w:r>
          <w:r>
            <w:rPr>
              <w:lang w:val="en"/>
            </w:rPr>
            <w:tab/>
          </w:r>
          <w:bookmarkStart w:id="171" w:name="_CTVL00122ae8252eaef42eca7bb1cc817bdcbb7"/>
          <w:r>
            <w:rPr>
              <w:lang w:val="en"/>
            </w:rPr>
            <w:t>Rao M V, A. et al. (2018) Effect of source filter interaction on isolated vowel-consonant-vowel perception.</w:t>
          </w:r>
          <w:bookmarkEnd w:id="171"/>
          <w:r>
            <w:rPr>
              <w:lang w:val="en"/>
            </w:rPr>
            <w:t xml:space="preserve"> </w:t>
          </w:r>
          <w:r w:rsidRPr="00382EDA">
            <w:rPr>
              <w:i/>
              <w:lang w:val="en"/>
            </w:rPr>
            <w:t xml:space="preserve">The Journal of the Acoustical Society of America </w:t>
          </w:r>
          <w:r w:rsidRPr="00382EDA">
            <w:rPr>
              <w:lang w:val="en"/>
            </w:rPr>
            <w:t>144, EL95. DOI: 10.1121/1.5049510</w:t>
          </w:r>
        </w:p>
        <w:p w14:paraId="4BE04A62" w14:textId="77777777" w:rsidR="00382EDA" w:rsidRDefault="00382EDA" w:rsidP="00382EDA">
          <w:pPr>
            <w:pStyle w:val="CitaviBibliographyEntry"/>
            <w:rPr>
              <w:lang w:val="en"/>
            </w:rPr>
          </w:pPr>
          <w:r>
            <w:rPr>
              <w:lang w:val="en"/>
            </w:rPr>
            <w:t>81.</w:t>
          </w:r>
          <w:r>
            <w:rPr>
              <w:lang w:val="en"/>
            </w:rPr>
            <w:tab/>
          </w:r>
          <w:bookmarkStart w:id="172" w:name="_CTVL001c63b743e03c7465c91b03de7033706b6"/>
          <w:r>
            <w:rPr>
              <w:lang w:val="en"/>
            </w:rPr>
            <w:t>Ratcliff, A. et al. (2002) Factors influencing ratings of speech naturalness in augmentative and alternative communication.</w:t>
          </w:r>
          <w:bookmarkEnd w:id="172"/>
          <w:r>
            <w:rPr>
              <w:lang w:val="en"/>
            </w:rPr>
            <w:t xml:space="preserve"> </w:t>
          </w:r>
          <w:r w:rsidRPr="00382EDA">
            <w:rPr>
              <w:i/>
              <w:lang w:val="en"/>
            </w:rPr>
            <w:t xml:space="preserve">Augmentative and Alternative Communication </w:t>
          </w:r>
          <w:r w:rsidRPr="00382EDA">
            <w:rPr>
              <w:lang w:val="en"/>
            </w:rPr>
            <w:t>18, 11–19. DOI: 10.1080/aac.18.1.11.19</w:t>
          </w:r>
        </w:p>
        <w:p w14:paraId="1E423F03" w14:textId="77777777" w:rsidR="00382EDA" w:rsidRDefault="00382EDA" w:rsidP="00382EDA">
          <w:pPr>
            <w:pStyle w:val="CitaviBibliographyEntry"/>
            <w:rPr>
              <w:lang w:val="en"/>
            </w:rPr>
          </w:pPr>
          <w:r>
            <w:rPr>
              <w:lang w:val="en"/>
            </w:rPr>
            <w:t>82.</w:t>
          </w:r>
          <w:r>
            <w:rPr>
              <w:lang w:val="en"/>
            </w:rPr>
            <w:tab/>
          </w:r>
          <w:bookmarkStart w:id="173" w:name="_CTVL0015a1db91b33d14ff99658fb9fdac7737e"/>
          <w:r>
            <w:rPr>
              <w:lang w:val="en"/>
            </w:rPr>
            <w:t>Meltzner, G.S. and Hillman, R.E. (2005) Impact of Aberrant Acoustic Properties on the Perception of Sound Quality in Electrolarynx Speech.</w:t>
          </w:r>
          <w:bookmarkEnd w:id="173"/>
          <w:r>
            <w:rPr>
              <w:lang w:val="en"/>
            </w:rPr>
            <w:t xml:space="preserve"> </w:t>
          </w:r>
          <w:r w:rsidRPr="00382EDA">
            <w:rPr>
              <w:i/>
              <w:lang w:val="en"/>
            </w:rPr>
            <w:t xml:space="preserve">J Speech Lang Hear Res </w:t>
          </w:r>
          <w:r w:rsidRPr="00382EDA">
            <w:rPr>
              <w:lang w:val="en"/>
            </w:rPr>
            <w:t>48, 766–779. DOI: 10.1044/1092-4388(2005/053)</w:t>
          </w:r>
        </w:p>
        <w:p w14:paraId="2793E2C1" w14:textId="77777777" w:rsidR="00382EDA" w:rsidRDefault="00382EDA" w:rsidP="00382EDA">
          <w:pPr>
            <w:pStyle w:val="CitaviBibliographyEntry"/>
            <w:rPr>
              <w:lang w:val="en"/>
            </w:rPr>
          </w:pPr>
          <w:r>
            <w:rPr>
              <w:lang w:val="en"/>
            </w:rPr>
            <w:t>83.</w:t>
          </w:r>
          <w:r>
            <w:rPr>
              <w:lang w:val="en"/>
            </w:rPr>
            <w:tab/>
          </w:r>
          <w:bookmarkStart w:id="174" w:name="_CTVL0014b62f6d8364c45ad9425ebd70e2a5d24"/>
          <w:r>
            <w:rPr>
              <w:lang w:val="en"/>
            </w:rPr>
            <w:t>Andics, A. et al. (2010) Neural mechanisms for voice recognition.</w:t>
          </w:r>
          <w:bookmarkEnd w:id="174"/>
          <w:r>
            <w:rPr>
              <w:lang w:val="en"/>
            </w:rPr>
            <w:t xml:space="preserve"> </w:t>
          </w:r>
          <w:r w:rsidRPr="00382EDA">
            <w:rPr>
              <w:i/>
              <w:lang w:val="en"/>
            </w:rPr>
            <w:t xml:space="preserve">Neuroimage </w:t>
          </w:r>
          <w:r w:rsidRPr="00382EDA">
            <w:rPr>
              <w:lang w:val="en"/>
            </w:rPr>
            <w:t>52, 1528–1540. DOI: 10.1016/j.neuroimage.2010.05.048</w:t>
          </w:r>
        </w:p>
        <w:p w14:paraId="5536BFA0" w14:textId="77777777" w:rsidR="00382EDA" w:rsidRDefault="00382EDA" w:rsidP="00382EDA">
          <w:pPr>
            <w:pStyle w:val="CitaviBibliographyEntry"/>
            <w:rPr>
              <w:lang w:val="en"/>
            </w:rPr>
          </w:pPr>
          <w:r>
            <w:rPr>
              <w:lang w:val="en"/>
            </w:rPr>
            <w:t>84.</w:t>
          </w:r>
          <w:r>
            <w:rPr>
              <w:lang w:val="en"/>
            </w:rPr>
            <w:tab/>
          </w:r>
          <w:bookmarkStart w:id="175" w:name="_CTVL001c4be4743a60640beae77c58ff49b0c9b"/>
          <w:r>
            <w:rPr>
              <w:lang w:val="en"/>
            </w:rPr>
            <w:t>Valentine, T. et al. (2016) Face-space: A unifying concept in face recognition research.</w:t>
          </w:r>
          <w:bookmarkEnd w:id="175"/>
          <w:r>
            <w:rPr>
              <w:lang w:val="en"/>
            </w:rPr>
            <w:t xml:space="preserve"> </w:t>
          </w:r>
          <w:r w:rsidRPr="00382EDA">
            <w:rPr>
              <w:i/>
              <w:lang w:val="en"/>
            </w:rPr>
            <w:t xml:space="preserve">Q J Exp Psychol (Hove) </w:t>
          </w:r>
          <w:r w:rsidRPr="00382EDA">
            <w:rPr>
              <w:lang w:val="en"/>
            </w:rPr>
            <w:t>69, 1996–2019. DOI: 10.1080/17470218.2014.990392</w:t>
          </w:r>
        </w:p>
        <w:p w14:paraId="1B9ED771" w14:textId="77777777" w:rsidR="00382EDA" w:rsidRDefault="00382EDA" w:rsidP="00382EDA">
          <w:pPr>
            <w:pStyle w:val="CitaviBibliographyEntry"/>
            <w:rPr>
              <w:lang w:val="en"/>
            </w:rPr>
          </w:pPr>
          <w:r>
            <w:rPr>
              <w:lang w:val="en"/>
            </w:rPr>
            <w:t>85.</w:t>
          </w:r>
          <w:r>
            <w:rPr>
              <w:lang w:val="en"/>
            </w:rPr>
            <w:tab/>
          </w:r>
          <w:bookmarkStart w:id="176" w:name="_CTVL001a472572f6ad04eff9d5b2d3b0efc71be"/>
          <w:r>
            <w:rPr>
              <w:lang w:val="en"/>
            </w:rPr>
            <w:t>Lima, C.F. et al. (2021) Authentic and posed emotional vocalizations trigger distinct facial responses.</w:t>
          </w:r>
          <w:bookmarkEnd w:id="176"/>
          <w:r>
            <w:rPr>
              <w:lang w:val="en"/>
            </w:rPr>
            <w:t xml:space="preserve"> </w:t>
          </w:r>
          <w:r w:rsidRPr="00382EDA">
            <w:rPr>
              <w:i/>
              <w:lang w:val="en"/>
            </w:rPr>
            <w:t xml:space="preserve">Cortex </w:t>
          </w:r>
          <w:r w:rsidRPr="00382EDA">
            <w:rPr>
              <w:lang w:val="en"/>
            </w:rPr>
            <w:t>141, 280–292. DOI: 10.1016/j.cortex.2021.04.015</w:t>
          </w:r>
        </w:p>
        <w:p w14:paraId="392C5D9B" w14:textId="77777777" w:rsidR="00382EDA" w:rsidRDefault="00382EDA" w:rsidP="00382EDA">
          <w:pPr>
            <w:pStyle w:val="CitaviBibliographyEntry"/>
            <w:rPr>
              <w:lang w:val="en"/>
            </w:rPr>
          </w:pPr>
          <w:r>
            <w:rPr>
              <w:lang w:val="en"/>
            </w:rPr>
            <w:t>86.</w:t>
          </w:r>
          <w:r>
            <w:rPr>
              <w:lang w:val="en"/>
            </w:rPr>
            <w:tab/>
          </w:r>
          <w:bookmarkStart w:id="177" w:name="_CTVL001b86ee8fa846646bd89cf8704c1c49406"/>
          <w:r>
            <w:rPr>
              <w:lang w:val="en"/>
            </w:rPr>
            <w:t>Sarzedas, J. et al. (2024) Blindness influences emotional authenticity perception in voices: Behavioral and ERP evidence.</w:t>
          </w:r>
          <w:bookmarkEnd w:id="177"/>
          <w:r>
            <w:rPr>
              <w:lang w:val="en"/>
            </w:rPr>
            <w:t xml:space="preserve"> </w:t>
          </w:r>
          <w:r w:rsidRPr="00382EDA">
            <w:rPr>
              <w:i/>
              <w:lang w:val="en"/>
            </w:rPr>
            <w:t xml:space="preserve">Cortex </w:t>
          </w:r>
          <w:r w:rsidRPr="00382EDA">
            <w:rPr>
              <w:lang w:val="en"/>
            </w:rPr>
            <w:t>172, 254–270. DOI: 10.1016/j.cortex.2023.11.005</w:t>
          </w:r>
        </w:p>
        <w:p w14:paraId="25C5F50C" w14:textId="77777777" w:rsidR="00382EDA" w:rsidRPr="00382EDA" w:rsidRDefault="00382EDA" w:rsidP="00382EDA">
          <w:pPr>
            <w:pStyle w:val="CitaviBibliographyEntry"/>
          </w:pPr>
          <w:r>
            <w:rPr>
              <w:lang w:val="en"/>
            </w:rPr>
            <w:t>87.</w:t>
          </w:r>
          <w:r>
            <w:rPr>
              <w:lang w:val="en"/>
            </w:rPr>
            <w:tab/>
          </w:r>
          <w:bookmarkStart w:id="178" w:name="_CTVL001ebaa446f7f2d4cd5974afd754ce56dd4"/>
          <w:r>
            <w:rPr>
              <w:lang w:val="en"/>
            </w:rPr>
            <w:t>Anikin, A. and Lima, C.F. (2017) Perceptual and acoustic differences between authentic and acted nonverbal emotional vocalizations.</w:t>
          </w:r>
          <w:bookmarkEnd w:id="178"/>
          <w:r>
            <w:rPr>
              <w:lang w:val="en"/>
            </w:rPr>
            <w:t xml:space="preserve"> </w:t>
          </w:r>
          <w:r w:rsidRPr="00382EDA">
            <w:rPr>
              <w:i/>
            </w:rPr>
            <w:t xml:space="preserve">Q J Exp Psychol (Hove) </w:t>
          </w:r>
          <w:r w:rsidRPr="00382EDA">
            <w:t>71, 622–641. DOI: 10.1080/17470218.2016.1270976</w:t>
          </w:r>
        </w:p>
        <w:p w14:paraId="6C432384" w14:textId="77777777" w:rsidR="00382EDA" w:rsidRDefault="00382EDA" w:rsidP="00382EDA">
          <w:pPr>
            <w:pStyle w:val="CitaviBibliographyEntry"/>
            <w:rPr>
              <w:lang w:val="en"/>
            </w:rPr>
          </w:pPr>
          <w:r w:rsidRPr="00382EDA">
            <w:t>88.</w:t>
          </w:r>
          <w:r w:rsidRPr="00382EDA">
            <w:tab/>
          </w:r>
          <w:bookmarkStart w:id="179" w:name="_CTVL001bf92f7c4b4d8411fb5c69439c6b07ae0"/>
          <w:r w:rsidRPr="00382EDA">
            <w:t xml:space="preserve">Kachel, S. et al. </w:t>
          </w:r>
          <w:r>
            <w:rPr>
              <w:lang w:val="en"/>
            </w:rPr>
            <w:t>(2020) Gender (Conformity) Matters: Cross-Dimensional and Cross-Modal Associations in Sexual Orientation Perception.</w:t>
          </w:r>
          <w:bookmarkEnd w:id="179"/>
          <w:r>
            <w:rPr>
              <w:lang w:val="en"/>
            </w:rPr>
            <w:t xml:space="preserve"> </w:t>
          </w:r>
          <w:r w:rsidRPr="00382EDA">
            <w:rPr>
              <w:i/>
              <w:lang w:val="en"/>
            </w:rPr>
            <w:t xml:space="preserve">Journal of Language and Social Psychology </w:t>
          </w:r>
          <w:r w:rsidRPr="00382EDA">
            <w:rPr>
              <w:lang w:val="en"/>
            </w:rPr>
            <w:t>39, 40–66. DOI: 10.1177/0261927X19883902</w:t>
          </w:r>
        </w:p>
        <w:p w14:paraId="0132A093" w14:textId="77777777" w:rsidR="00382EDA" w:rsidRDefault="00382EDA" w:rsidP="00382EDA">
          <w:pPr>
            <w:pStyle w:val="CitaviBibliographyEntry"/>
            <w:rPr>
              <w:lang w:val="en"/>
            </w:rPr>
          </w:pPr>
          <w:r>
            <w:rPr>
              <w:lang w:val="en"/>
            </w:rPr>
            <w:t>89.</w:t>
          </w:r>
          <w:r>
            <w:rPr>
              <w:lang w:val="en"/>
            </w:rPr>
            <w:tab/>
          </w:r>
          <w:bookmarkStart w:id="180" w:name="_CTVL0019a3d872751d74c3583e3bddb5e28eed7"/>
          <w:r>
            <w:rPr>
              <w:lang w:val="en"/>
            </w:rPr>
            <w:t>Mills, M. et al. (2017) Expanding the evidence: Developments and innovations in clinical practice, training and competency within voice and communication therapy for trans and gender diverse people.</w:t>
          </w:r>
          <w:bookmarkEnd w:id="180"/>
          <w:r>
            <w:rPr>
              <w:lang w:val="en"/>
            </w:rPr>
            <w:t xml:space="preserve"> </w:t>
          </w:r>
          <w:r w:rsidRPr="00382EDA">
            <w:rPr>
              <w:i/>
              <w:lang w:val="en"/>
            </w:rPr>
            <w:t xml:space="preserve">International Journal of Transgenderism </w:t>
          </w:r>
          <w:r w:rsidRPr="00382EDA">
            <w:rPr>
              <w:lang w:val="en"/>
            </w:rPr>
            <w:t>18, 328–342. DOI: 10.1080/15532739.2017.1329049</w:t>
          </w:r>
        </w:p>
        <w:p w14:paraId="04784C8C" w14:textId="77777777" w:rsidR="00382EDA" w:rsidRDefault="00382EDA" w:rsidP="00382EDA">
          <w:pPr>
            <w:pStyle w:val="CitaviBibliographyEntry"/>
            <w:rPr>
              <w:lang w:val="en"/>
            </w:rPr>
          </w:pPr>
          <w:r>
            <w:rPr>
              <w:lang w:val="en"/>
            </w:rPr>
            <w:t>90.</w:t>
          </w:r>
          <w:r>
            <w:rPr>
              <w:lang w:val="en"/>
            </w:rPr>
            <w:tab/>
          </w:r>
          <w:bookmarkStart w:id="181" w:name="_CTVL001f25d5692da5d457ba4ac843207d5bee7"/>
          <w:r>
            <w:rPr>
              <w:lang w:val="en"/>
            </w:rPr>
            <w:t>Eiff, C.I. von et al. (2022) Crossmodal benefits to vocal emotion perception in cochlear implant users.</w:t>
          </w:r>
          <w:bookmarkEnd w:id="181"/>
          <w:r>
            <w:rPr>
              <w:lang w:val="en"/>
            </w:rPr>
            <w:t xml:space="preserve"> </w:t>
          </w:r>
          <w:r w:rsidRPr="00382EDA">
            <w:rPr>
              <w:i/>
              <w:lang w:val="en"/>
            </w:rPr>
            <w:t xml:space="preserve">iScience </w:t>
          </w:r>
          <w:r w:rsidRPr="00382EDA">
            <w:rPr>
              <w:lang w:val="en"/>
            </w:rPr>
            <w:t>25, 105711. DOI: 10.1016/j.isci.2022.105711</w:t>
          </w:r>
        </w:p>
        <w:p w14:paraId="536B4072" w14:textId="77777777" w:rsidR="00382EDA" w:rsidRDefault="00382EDA" w:rsidP="00382EDA">
          <w:pPr>
            <w:pStyle w:val="CitaviBibliographyEntry"/>
            <w:rPr>
              <w:lang w:val="en"/>
            </w:rPr>
          </w:pPr>
          <w:r>
            <w:rPr>
              <w:lang w:val="en"/>
            </w:rPr>
            <w:t>91.</w:t>
          </w:r>
          <w:r>
            <w:rPr>
              <w:lang w:val="en"/>
            </w:rPr>
            <w:tab/>
          </w:r>
          <w:bookmarkStart w:id="182" w:name="_CTVL001ffaac0160e014e20882402a613ac8e97"/>
          <w:r>
            <w:rPr>
              <w:lang w:val="en"/>
            </w:rPr>
            <w:t>Schweinberger, S.R. and Eiff, C.I. von (2022) Enhancing socio-emotional communication and quality of life in young cochlear implant recipients: Perspectives from parameter-specific morphing and caricaturing.</w:t>
          </w:r>
          <w:bookmarkEnd w:id="182"/>
          <w:r>
            <w:rPr>
              <w:lang w:val="en"/>
            </w:rPr>
            <w:t xml:space="preserve"> </w:t>
          </w:r>
          <w:r w:rsidRPr="00382EDA">
            <w:rPr>
              <w:i/>
              <w:lang w:val="en"/>
            </w:rPr>
            <w:t xml:space="preserve">Frontiers in Neuroscience </w:t>
          </w:r>
          <w:r w:rsidRPr="00382EDA">
            <w:rPr>
              <w:lang w:val="en"/>
            </w:rPr>
            <w:t>16, 956917. DOI: 10.3389/fnins.2022.956917</w:t>
          </w:r>
        </w:p>
        <w:p w14:paraId="0327B91F" w14:textId="77777777" w:rsidR="00382EDA" w:rsidRDefault="00382EDA" w:rsidP="00382EDA">
          <w:pPr>
            <w:pStyle w:val="CitaviBibliographyEntry"/>
            <w:rPr>
              <w:lang w:val="en"/>
            </w:rPr>
          </w:pPr>
          <w:r>
            <w:rPr>
              <w:lang w:val="en"/>
            </w:rPr>
            <w:t>92.</w:t>
          </w:r>
          <w:r>
            <w:rPr>
              <w:lang w:val="en"/>
            </w:rPr>
            <w:tab/>
          </w:r>
          <w:bookmarkStart w:id="183" w:name="_CTVL0015f719101a6324ccf8bd88a1b6c297199"/>
          <w:r>
            <w:rPr>
              <w:lang w:val="en"/>
            </w:rPr>
            <w:t>Yamagishi, J. et al. (2012) Speech synthesis technologies for individuals with vocal disabilities: Voice banking and reconstruction.</w:t>
          </w:r>
          <w:bookmarkEnd w:id="183"/>
          <w:r>
            <w:rPr>
              <w:lang w:val="en"/>
            </w:rPr>
            <w:t xml:space="preserve"> </w:t>
          </w:r>
          <w:r w:rsidRPr="00382EDA">
            <w:rPr>
              <w:i/>
              <w:lang w:val="en"/>
            </w:rPr>
            <w:t xml:space="preserve">Acoust. Sci. &amp; Tech. </w:t>
          </w:r>
          <w:r w:rsidRPr="00382EDA">
            <w:rPr>
              <w:lang w:val="en"/>
            </w:rPr>
            <w:t>33, 1–5. DOI: 10.1250/ast.33.1</w:t>
          </w:r>
        </w:p>
        <w:p w14:paraId="5167212E" w14:textId="77777777" w:rsidR="00382EDA" w:rsidRDefault="00382EDA" w:rsidP="00382EDA">
          <w:pPr>
            <w:pStyle w:val="CitaviBibliographyEntry"/>
            <w:rPr>
              <w:lang w:val="en"/>
            </w:rPr>
          </w:pPr>
          <w:r>
            <w:rPr>
              <w:lang w:val="en"/>
            </w:rPr>
            <w:t>93.</w:t>
          </w:r>
          <w:r>
            <w:rPr>
              <w:lang w:val="en"/>
            </w:rPr>
            <w:tab/>
          </w:r>
          <w:bookmarkStart w:id="184" w:name="_CTVL0012050cdad0b5b4652ae9cccc5a3892f7f"/>
          <w:r>
            <w:rPr>
              <w:lang w:val="en"/>
            </w:rPr>
            <w:t>Belin, P. et al. (2004) Thinking the voice: neural correlates of voice perception.</w:t>
          </w:r>
          <w:bookmarkEnd w:id="184"/>
          <w:r>
            <w:rPr>
              <w:lang w:val="en"/>
            </w:rPr>
            <w:t xml:space="preserve"> </w:t>
          </w:r>
          <w:r w:rsidRPr="00382EDA">
            <w:rPr>
              <w:i/>
              <w:lang w:val="en"/>
            </w:rPr>
            <w:t xml:space="preserve">Trends Cogn Sci </w:t>
          </w:r>
          <w:r w:rsidRPr="00382EDA">
            <w:rPr>
              <w:lang w:val="en"/>
            </w:rPr>
            <w:t>8, 129–135. DOI: 10.1016/j.tics.2004.01.008</w:t>
          </w:r>
        </w:p>
        <w:p w14:paraId="1289DE4A" w14:textId="77777777" w:rsidR="00382EDA" w:rsidRDefault="00382EDA" w:rsidP="00382EDA">
          <w:pPr>
            <w:pStyle w:val="CitaviBibliographyEntry"/>
            <w:rPr>
              <w:lang w:val="en"/>
            </w:rPr>
          </w:pPr>
          <w:r>
            <w:rPr>
              <w:lang w:val="en"/>
            </w:rPr>
            <w:t>94.</w:t>
          </w:r>
          <w:r>
            <w:rPr>
              <w:lang w:val="en"/>
            </w:rPr>
            <w:tab/>
          </w:r>
          <w:bookmarkStart w:id="185" w:name="_CTVL0018473d197b6e74f58899b2d313eecae96"/>
          <w:r>
            <w:rPr>
              <w:lang w:val="en"/>
            </w:rPr>
            <w:t>Belin, P. et al. (2011) Understanding voice perception.</w:t>
          </w:r>
          <w:bookmarkEnd w:id="185"/>
          <w:r>
            <w:rPr>
              <w:lang w:val="en"/>
            </w:rPr>
            <w:t xml:space="preserve"> </w:t>
          </w:r>
          <w:r w:rsidRPr="00382EDA">
            <w:rPr>
              <w:i/>
              <w:lang w:val="en"/>
            </w:rPr>
            <w:t xml:space="preserve">Br. J. Psychol. </w:t>
          </w:r>
          <w:r w:rsidRPr="00382EDA">
            <w:rPr>
              <w:lang w:val="en"/>
            </w:rPr>
            <w:t>102, 711–725. DOI: 10.1111/j.2044-8295.2011.02041.x</w:t>
          </w:r>
        </w:p>
        <w:p w14:paraId="571B2CA2" w14:textId="77777777" w:rsidR="00382EDA" w:rsidRDefault="00382EDA" w:rsidP="00382EDA">
          <w:pPr>
            <w:pStyle w:val="CitaviBibliographyEntry"/>
            <w:rPr>
              <w:lang w:val="en"/>
            </w:rPr>
          </w:pPr>
          <w:r>
            <w:rPr>
              <w:lang w:val="en"/>
            </w:rPr>
            <w:t>95.</w:t>
          </w:r>
          <w:r>
            <w:rPr>
              <w:lang w:val="en"/>
            </w:rPr>
            <w:tab/>
          </w:r>
          <w:bookmarkStart w:id="186" w:name="_CTVL00131a6c35984344b52a0d8347d4d006714"/>
          <w:r>
            <w:rPr>
              <w:lang w:val="en"/>
            </w:rPr>
            <w:t>Lavan, N. and McGettigan, C. (2023) A model for person perception from familiar and unfamiliar voices.</w:t>
          </w:r>
          <w:bookmarkEnd w:id="186"/>
          <w:r>
            <w:rPr>
              <w:lang w:val="en"/>
            </w:rPr>
            <w:t xml:space="preserve"> </w:t>
          </w:r>
          <w:r w:rsidRPr="00382EDA">
            <w:rPr>
              <w:i/>
              <w:lang w:val="en"/>
            </w:rPr>
            <w:t xml:space="preserve">Commun Psychol </w:t>
          </w:r>
          <w:r w:rsidRPr="00382EDA">
            <w:rPr>
              <w:lang w:val="en"/>
            </w:rPr>
            <w:t>1, 1–11. DOI: 10.1038/s44271-023-00001-4</w:t>
          </w:r>
        </w:p>
        <w:p w14:paraId="087A93D9" w14:textId="77777777" w:rsidR="00382EDA" w:rsidRDefault="00382EDA" w:rsidP="00382EDA">
          <w:pPr>
            <w:pStyle w:val="CitaviBibliographyEntry"/>
            <w:rPr>
              <w:lang w:val="en"/>
            </w:rPr>
          </w:pPr>
          <w:r>
            <w:rPr>
              <w:lang w:val="en"/>
            </w:rPr>
            <w:t>96.</w:t>
          </w:r>
          <w:r>
            <w:rPr>
              <w:lang w:val="en"/>
            </w:rPr>
            <w:tab/>
          </w:r>
          <w:bookmarkStart w:id="187" w:name="_CTVL00119808fa8768244d5acfad02f822319c8"/>
          <w:r>
            <w:rPr>
              <w:lang w:val="en"/>
            </w:rPr>
            <w:t>Staib, M. and Frühholz, S. (2023) Distinct functional levels of human voice processing in the auditory cortex.</w:t>
          </w:r>
          <w:bookmarkEnd w:id="187"/>
          <w:r>
            <w:rPr>
              <w:lang w:val="en"/>
            </w:rPr>
            <w:t xml:space="preserve"> </w:t>
          </w:r>
          <w:r w:rsidRPr="00382EDA">
            <w:rPr>
              <w:i/>
              <w:lang w:val="en"/>
            </w:rPr>
            <w:t xml:space="preserve">Cerebral Cortex </w:t>
          </w:r>
          <w:r w:rsidRPr="00382EDA">
            <w:rPr>
              <w:lang w:val="en"/>
            </w:rPr>
            <w:t>33, 1170–1185. DOI: 10.1093/cercor/bhac128</w:t>
          </w:r>
        </w:p>
        <w:p w14:paraId="0E613921" w14:textId="77777777" w:rsidR="00382EDA" w:rsidRDefault="00382EDA" w:rsidP="00382EDA">
          <w:pPr>
            <w:pStyle w:val="CitaviBibliographyEntry"/>
            <w:rPr>
              <w:lang w:val="en"/>
            </w:rPr>
          </w:pPr>
          <w:r>
            <w:rPr>
              <w:lang w:val="en"/>
            </w:rPr>
            <w:t>97.</w:t>
          </w:r>
          <w:r>
            <w:rPr>
              <w:lang w:val="en"/>
            </w:rPr>
            <w:tab/>
          </w:r>
          <w:bookmarkStart w:id="188" w:name="_CTVL00198482fa15cf341799a789474eab72d9c"/>
          <w:r>
            <w:rPr>
              <w:lang w:val="en"/>
            </w:rPr>
            <w:t>Staib, M. and Frühholz, S. (2021) Cortical voice processing is grounded in elementary sound analyses for vocalization relevant sound patterns.</w:t>
          </w:r>
          <w:bookmarkEnd w:id="188"/>
          <w:r>
            <w:rPr>
              <w:lang w:val="en"/>
            </w:rPr>
            <w:t xml:space="preserve"> </w:t>
          </w:r>
          <w:r w:rsidRPr="00382EDA">
            <w:rPr>
              <w:i/>
              <w:lang w:val="en"/>
            </w:rPr>
            <w:t xml:space="preserve">Progress in neurobiology </w:t>
          </w:r>
          <w:r w:rsidRPr="00382EDA">
            <w:rPr>
              <w:lang w:val="en"/>
            </w:rPr>
            <w:t>200, 101982. DOI: 10.1016/j.pneurobio.2020.101982</w:t>
          </w:r>
        </w:p>
        <w:p w14:paraId="6CF332A6" w14:textId="77777777" w:rsidR="00382EDA" w:rsidRDefault="00382EDA" w:rsidP="00382EDA">
          <w:pPr>
            <w:pStyle w:val="CitaviBibliographyEntry"/>
            <w:rPr>
              <w:lang w:val="en"/>
            </w:rPr>
          </w:pPr>
          <w:r>
            <w:rPr>
              <w:lang w:val="en"/>
            </w:rPr>
            <w:t>98.</w:t>
          </w:r>
          <w:r>
            <w:rPr>
              <w:lang w:val="en"/>
            </w:rPr>
            <w:tab/>
          </w:r>
          <w:bookmarkStart w:id="189" w:name="_CTVL0018170ad2555154dc4b593804da1490f3a"/>
          <w:r>
            <w:rPr>
              <w:lang w:val="en"/>
            </w:rPr>
            <w:t>Pinheiro, A.P. et al. (2021) Emotional authenticity modulates affective and social trait inferences from voices.</w:t>
          </w:r>
          <w:bookmarkEnd w:id="189"/>
          <w:r>
            <w:rPr>
              <w:lang w:val="en"/>
            </w:rPr>
            <w:t xml:space="preserve"> </w:t>
          </w:r>
          <w:r w:rsidRPr="00382EDA">
            <w:rPr>
              <w:i/>
              <w:lang w:val="en"/>
            </w:rPr>
            <w:t xml:space="preserve">Philosophical transactions of the Royal Society of London. Series B, Biological sciences </w:t>
          </w:r>
          <w:r w:rsidRPr="00382EDA">
            <w:rPr>
              <w:lang w:val="en"/>
            </w:rPr>
            <w:t>376, 20200402. DOI: 10.1098/rstb.2020.0402</w:t>
          </w:r>
        </w:p>
        <w:p w14:paraId="502BE989" w14:textId="77777777" w:rsidR="00382EDA" w:rsidRDefault="00382EDA" w:rsidP="00382EDA">
          <w:pPr>
            <w:pStyle w:val="CitaviBibliographyEntry"/>
            <w:rPr>
              <w:lang w:val="en"/>
            </w:rPr>
          </w:pPr>
          <w:r>
            <w:rPr>
              <w:lang w:val="en"/>
            </w:rPr>
            <w:lastRenderedPageBreak/>
            <w:t>99.</w:t>
          </w:r>
          <w:r>
            <w:rPr>
              <w:lang w:val="en"/>
            </w:rPr>
            <w:tab/>
          </w:r>
          <w:bookmarkStart w:id="190" w:name="_CTVL0019809a29e46f84bd7a97220703d48a3c8"/>
          <w:r>
            <w:rPr>
              <w:lang w:val="en"/>
            </w:rPr>
            <w:t>Duville, M.M. et al. (2022) Neuronal and behavioral affective perceptions of human and naturalness-reduced emotional prosodies.</w:t>
          </w:r>
          <w:bookmarkEnd w:id="190"/>
          <w:r>
            <w:rPr>
              <w:lang w:val="en"/>
            </w:rPr>
            <w:t xml:space="preserve"> </w:t>
          </w:r>
          <w:r w:rsidRPr="00382EDA">
            <w:rPr>
              <w:i/>
              <w:lang w:val="en"/>
            </w:rPr>
            <w:t xml:space="preserve">Frontiers in computational neuroscience </w:t>
          </w:r>
          <w:r w:rsidRPr="00382EDA">
            <w:rPr>
              <w:lang w:val="en"/>
            </w:rPr>
            <w:t>16, 1022787. DOI: 10.3389/fncom.2022.1022787</w:t>
          </w:r>
        </w:p>
        <w:p w14:paraId="7635FB0B" w14:textId="77777777" w:rsidR="00382EDA" w:rsidRDefault="00382EDA" w:rsidP="00382EDA">
          <w:pPr>
            <w:pStyle w:val="CitaviBibliographyEntry"/>
            <w:rPr>
              <w:lang w:val="en"/>
            </w:rPr>
          </w:pPr>
          <w:r>
            <w:rPr>
              <w:lang w:val="en"/>
            </w:rPr>
            <w:t>100.</w:t>
          </w:r>
          <w:r>
            <w:rPr>
              <w:lang w:val="en"/>
            </w:rPr>
            <w:tab/>
          </w:r>
          <w:bookmarkStart w:id="191" w:name="_CTVL0012fdb7cb492e1407181b775e4ed5a8536"/>
          <w:r>
            <w:rPr>
              <w:lang w:val="en"/>
            </w:rPr>
            <w:t>Duville, M.M. et al. (2024) Improved emotion differentiation under reduced acoustic variability of speech in autism.</w:t>
          </w:r>
          <w:bookmarkEnd w:id="191"/>
          <w:r>
            <w:rPr>
              <w:lang w:val="en"/>
            </w:rPr>
            <w:t xml:space="preserve"> </w:t>
          </w:r>
          <w:r w:rsidRPr="00382EDA">
            <w:rPr>
              <w:i/>
              <w:lang w:val="en"/>
            </w:rPr>
            <w:t xml:space="preserve">BMC medicine </w:t>
          </w:r>
          <w:r w:rsidRPr="00382EDA">
            <w:rPr>
              <w:lang w:val="en"/>
            </w:rPr>
            <w:t>22, 121. DOI: 10.1186/s12916-024-03341-y</w:t>
          </w:r>
        </w:p>
        <w:p w14:paraId="58885395" w14:textId="77777777" w:rsidR="00382EDA" w:rsidRDefault="00382EDA" w:rsidP="00382EDA">
          <w:pPr>
            <w:pStyle w:val="CitaviBibliographyEntry"/>
            <w:rPr>
              <w:lang w:val="en"/>
            </w:rPr>
          </w:pPr>
          <w:r>
            <w:rPr>
              <w:lang w:val="en"/>
            </w:rPr>
            <w:t>101.</w:t>
          </w:r>
          <w:r>
            <w:rPr>
              <w:lang w:val="en"/>
            </w:rPr>
            <w:tab/>
          </w:r>
          <w:bookmarkStart w:id="192" w:name="_CTVL0019b2a9899904a4719bf8ba767e57fac3e"/>
          <w:r>
            <w:rPr>
              <w:lang w:val="en"/>
            </w:rPr>
            <w:t>Nussbaum, C. et al. (2022) Contributions of fundamental frequency and timbre to vocal emotion perception and their electrophysiological correlates.</w:t>
          </w:r>
          <w:bookmarkEnd w:id="192"/>
          <w:r>
            <w:rPr>
              <w:lang w:val="en"/>
            </w:rPr>
            <w:t xml:space="preserve"> </w:t>
          </w:r>
          <w:r w:rsidRPr="00382EDA">
            <w:rPr>
              <w:i/>
              <w:lang w:val="en"/>
            </w:rPr>
            <w:t xml:space="preserve">Social Cognitive and Affective Neuroscience </w:t>
          </w:r>
          <w:r w:rsidRPr="00382EDA">
            <w:rPr>
              <w:lang w:val="en"/>
            </w:rPr>
            <w:t>17, 1145–1154. DOI: 10.1093/scan/nsac033</w:t>
          </w:r>
        </w:p>
        <w:p w14:paraId="31FD0D38" w14:textId="77777777" w:rsidR="00382EDA" w:rsidRDefault="00382EDA" w:rsidP="00382EDA">
          <w:pPr>
            <w:pStyle w:val="CitaviBibliographyEntry"/>
            <w:rPr>
              <w:lang w:val="en"/>
            </w:rPr>
          </w:pPr>
          <w:r>
            <w:rPr>
              <w:lang w:val="en"/>
            </w:rPr>
            <w:t>102.</w:t>
          </w:r>
          <w:r>
            <w:rPr>
              <w:lang w:val="en"/>
            </w:rPr>
            <w:tab/>
          </w:r>
          <w:bookmarkStart w:id="193" w:name="_CTVL0015be1a851d514450794ad789f2cf8816e"/>
          <w:r>
            <w:rPr>
              <w:lang w:val="en"/>
            </w:rPr>
            <w:t>Kosilo, M. et al. (2021) The neural basis of authenticity recognition in laughter and crying.</w:t>
          </w:r>
          <w:bookmarkEnd w:id="193"/>
          <w:r>
            <w:rPr>
              <w:lang w:val="en"/>
            </w:rPr>
            <w:t xml:space="preserve"> </w:t>
          </w:r>
          <w:r w:rsidRPr="00382EDA">
            <w:rPr>
              <w:i/>
              <w:lang w:val="en"/>
            </w:rPr>
            <w:t xml:space="preserve">Scientific reports </w:t>
          </w:r>
          <w:r w:rsidRPr="00382EDA">
            <w:rPr>
              <w:lang w:val="en"/>
            </w:rPr>
            <w:t>11, 23750. DOI: 10.1038/s41598-021-03131-z</w:t>
          </w:r>
        </w:p>
        <w:p w14:paraId="7875FA2C" w14:textId="77777777" w:rsidR="00382EDA" w:rsidRDefault="00382EDA" w:rsidP="00382EDA">
          <w:pPr>
            <w:pStyle w:val="CitaviBibliographyEntry"/>
            <w:rPr>
              <w:lang w:val="en"/>
            </w:rPr>
          </w:pPr>
          <w:r>
            <w:rPr>
              <w:lang w:val="en"/>
            </w:rPr>
            <w:t>103.</w:t>
          </w:r>
          <w:r>
            <w:rPr>
              <w:lang w:val="en"/>
            </w:rPr>
            <w:tab/>
          </w:r>
          <w:bookmarkStart w:id="194" w:name="_CTVL00152ddb899d5f54143abd2967570779595"/>
          <w:r>
            <w:rPr>
              <w:lang w:val="en"/>
            </w:rPr>
            <w:t>Conde, T. et al. (2022) The time course of emotional authenticity detection in nonverbal vocalizations.</w:t>
          </w:r>
          <w:bookmarkEnd w:id="194"/>
          <w:r>
            <w:rPr>
              <w:lang w:val="en"/>
            </w:rPr>
            <w:t xml:space="preserve"> </w:t>
          </w:r>
          <w:r w:rsidRPr="00382EDA">
            <w:rPr>
              <w:i/>
              <w:lang w:val="en"/>
            </w:rPr>
            <w:t xml:space="preserve">Cortex; a journal devoted to the study of the nervous system and behavior </w:t>
          </w:r>
          <w:r w:rsidRPr="00382EDA">
            <w:rPr>
              <w:lang w:val="en"/>
            </w:rPr>
            <w:t>151, 116–132. DOI: 10.1016/j.cortex.2022.02.016</w:t>
          </w:r>
        </w:p>
        <w:p w14:paraId="7DF29107" w14:textId="77777777" w:rsidR="00382EDA" w:rsidRDefault="00382EDA" w:rsidP="00382EDA">
          <w:pPr>
            <w:pStyle w:val="CitaviBibliographyEntry"/>
            <w:rPr>
              <w:lang w:val="en"/>
            </w:rPr>
          </w:pPr>
          <w:r>
            <w:rPr>
              <w:lang w:val="en"/>
            </w:rPr>
            <w:t>104.</w:t>
          </w:r>
          <w:r>
            <w:rPr>
              <w:lang w:val="en"/>
            </w:rPr>
            <w:tab/>
          </w:r>
          <w:bookmarkStart w:id="195" w:name="_CTVL0013e125602c1bd44aeaf978eeb96515454"/>
          <w:r>
            <w:rPr>
              <w:lang w:val="en"/>
            </w:rPr>
            <w:t>Miller, E.J. et al. (2023) How do people respond to computer-generated versus human faces? A systematic review and meta-analyses.</w:t>
          </w:r>
          <w:bookmarkEnd w:id="195"/>
          <w:r>
            <w:rPr>
              <w:lang w:val="en"/>
            </w:rPr>
            <w:t xml:space="preserve"> </w:t>
          </w:r>
          <w:r w:rsidRPr="00382EDA">
            <w:rPr>
              <w:i/>
              <w:lang w:val="en"/>
            </w:rPr>
            <w:t xml:space="preserve">Computers in Human Behavior Reports, </w:t>
          </w:r>
          <w:r w:rsidRPr="00382EDA">
            <w:rPr>
              <w:lang w:val="en"/>
            </w:rPr>
            <w:t>100283. DOI: 10.1016/j.chbr.2023.100283</w:t>
          </w:r>
        </w:p>
        <w:p w14:paraId="63A85866" w14:textId="77777777" w:rsidR="00382EDA" w:rsidRDefault="00382EDA" w:rsidP="00382EDA">
          <w:pPr>
            <w:pStyle w:val="CitaviBibliographyEntry"/>
            <w:rPr>
              <w:lang w:val="en"/>
            </w:rPr>
          </w:pPr>
          <w:r>
            <w:rPr>
              <w:lang w:val="en"/>
            </w:rPr>
            <w:t>105.</w:t>
          </w:r>
          <w:r>
            <w:rPr>
              <w:lang w:val="en"/>
            </w:rPr>
            <w:tab/>
          </w:r>
          <w:bookmarkStart w:id="196" w:name="_CTVL001aa6a6c4ea0734d81a15f5b2bdf7fabde"/>
          <w:r>
            <w:rPr>
              <w:lang w:val="en"/>
            </w:rPr>
            <w:t>Miller, E.J. et al. (2023) AI Hyperrealism: Why AI Faces Are Perceived as More Real Than Human Ones.</w:t>
          </w:r>
          <w:bookmarkEnd w:id="196"/>
          <w:r>
            <w:rPr>
              <w:lang w:val="en"/>
            </w:rPr>
            <w:t xml:space="preserve"> </w:t>
          </w:r>
          <w:r w:rsidRPr="00382EDA">
            <w:rPr>
              <w:i/>
              <w:lang w:val="en"/>
            </w:rPr>
            <w:t xml:space="preserve">Psychol Sci </w:t>
          </w:r>
          <w:r w:rsidRPr="00382EDA">
            <w:rPr>
              <w:lang w:val="en"/>
            </w:rPr>
            <w:t>34, 1390–1403. DOI: 10.1177/09567976231207095</w:t>
          </w:r>
        </w:p>
        <w:p w14:paraId="23E7570B" w14:textId="77777777" w:rsidR="00382EDA" w:rsidRDefault="00382EDA" w:rsidP="00382EDA">
          <w:pPr>
            <w:pStyle w:val="CitaviBibliographyEntry"/>
            <w:rPr>
              <w:lang w:val="en"/>
            </w:rPr>
          </w:pPr>
          <w:r>
            <w:rPr>
              <w:lang w:val="en"/>
            </w:rPr>
            <w:t>106.</w:t>
          </w:r>
          <w:r>
            <w:rPr>
              <w:lang w:val="en"/>
            </w:rPr>
            <w:tab/>
          </w:r>
          <w:bookmarkStart w:id="197" w:name="_CTVL001deef13d60b6949409c9dc53183368f84"/>
          <w:r>
            <w:rPr>
              <w:lang w:val="en"/>
            </w:rPr>
            <w:t>Cabral, J.P. et al. (2017) The Influence of Synthetic Voice on the Evaluation of a Virtual Character. In</w:t>
          </w:r>
          <w:bookmarkEnd w:id="197"/>
          <w:r>
            <w:rPr>
              <w:lang w:val="en"/>
            </w:rPr>
            <w:t xml:space="preserve"> </w:t>
          </w:r>
          <w:r w:rsidRPr="00382EDA">
            <w:rPr>
              <w:i/>
              <w:lang w:val="en"/>
            </w:rPr>
            <w:t xml:space="preserve">Interspeech 2017, </w:t>
          </w:r>
          <w:r w:rsidRPr="00382EDA">
            <w:rPr>
              <w:lang w:val="en"/>
            </w:rPr>
            <w:t>pp. 229–233, ISCA</w:t>
          </w:r>
        </w:p>
        <w:p w14:paraId="511051FC" w14:textId="77777777" w:rsidR="00382EDA" w:rsidRDefault="00382EDA" w:rsidP="00382EDA">
          <w:pPr>
            <w:pStyle w:val="CitaviBibliographyEntry"/>
            <w:rPr>
              <w:lang w:val="en"/>
            </w:rPr>
          </w:pPr>
          <w:r>
            <w:rPr>
              <w:lang w:val="en"/>
            </w:rPr>
            <w:t>107.</w:t>
          </w:r>
          <w:r>
            <w:rPr>
              <w:lang w:val="en"/>
            </w:rPr>
            <w:tab/>
          </w:r>
          <w:bookmarkStart w:id="198" w:name="_CTVL001177306e7104c479a8f86190cef383385"/>
          <w:r>
            <w:rPr>
              <w:lang w:val="en"/>
            </w:rPr>
            <w:t>Ehret, J. et al. (2021) Do Prosody and Embodiment Influence the Perceived Naturalness of Conversational Agents’ Speech?</w:t>
          </w:r>
          <w:bookmarkEnd w:id="198"/>
          <w:r>
            <w:rPr>
              <w:lang w:val="en"/>
            </w:rPr>
            <w:t xml:space="preserve"> </w:t>
          </w:r>
          <w:r w:rsidRPr="00382EDA">
            <w:rPr>
              <w:i/>
              <w:lang w:val="en"/>
            </w:rPr>
            <w:t xml:space="preserve">ACM Trans. Appl. Percept. </w:t>
          </w:r>
          <w:r w:rsidRPr="00382EDA">
            <w:rPr>
              <w:lang w:val="en"/>
            </w:rPr>
            <w:t>18, 1–15. DOI: 10.1145/3486580</w:t>
          </w:r>
        </w:p>
        <w:p w14:paraId="12BED468" w14:textId="77777777" w:rsidR="00382EDA" w:rsidRDefault="00382EDA" w:rsidP="00382EDA">
          <w:pPr>
            <w:pStyle w:val="CitaviBibliographyEntry"/>
            <w:rPr>
              <w:lang w:val="en"/>
            </w:rPr>
          </w:pPr>
          <w:r>
            <w:rPr>
              <w:lang w:val="en"/>
            </w:rPr>
            <w:t>108.</w:t>
          </w:r>
          <w:r>
            <w:rPr>
              <w:lang w:val="en"/>
            </w:rPr>
            <w:tab/>
          </w:r>
          <w:bookmarkStart w:id="199" w:name="_CTVL0016aa408af973a4dee88aefd116d180589"/>
          <w:r>
            <w:rPr>
              <w:lang w:val="en"/>
            </w:rPr>
            <w:t>Ferstl, Y. et al. (2021) Human or Robot? Investigating voice, appearance and gesture motion realism of conversational social agents. In</w:t>
          </w:r>
          <w:bookmarkEnd w:id="199"/>
          <w:r>
            <w:rPr>
              <w:lang w:val="en"/>
            </w:rPr>
            <w:t xml:space="preserve"> </w:t>
          </w:r>
          <w:r w:rsidRPr="00382EDA">
            <w:rPr>
              <w:i/>
              <w:lang w:val="en"/>
            </w:rPr>
            <w:t xml:space="preserve">Proceedings of the 21th ACM International Conference on Intelligent Virtual Agents, </w:t>
          </w:r>
          <w:r w:rsidRPr="00382EDA">
            <w:rPr>
              <w:lang w:val="en"/>
            </w:rPr>
            <w:t>pp. 76–83, ACM</w:t>
          </w:r>
        </w:p>
        <w:p w14:paraId="489A6C41" w14:textId="77777777" w:rsidR="00382EDA" w:rsidRDefault="00382EDA" w:rsidP="00382EDA">
          <w:pPr>
            <w:pStyle w:val="CitaviBibliographyEntry"/>
            <w:rPr>
              <w:lang w:val="en"/>
            </w:rPr>
          </w:pPr>
          <w:r>
            <w:rPr>
              <w:lang w:val="en"/>
            </w:rPr>
            <w:t>109.</w:t>
          </w:r>
          <w:r>
            <w:rPr>
              <w:lang w:val="en"/>
            </w:rPr>
            <w:tab/>
          </w:r>
          <w:bookmarkStart w:id="200" w:name="_CTVL0016d28527776634854ab2b02120a88e349"/>
          <w:r>
            <w:rPr>
              <w:lang w:val="en"/>
            </w:rPr>
            <w:t>Gong, L. and Nass, C. (2007) When a Talking-Face Computer Agent is Half-Human and Half-Humanoid: Human Identity and Consistency Preference.</w:t>
          </w:r>
          <w:bookmarkEnd w:id="200"/>
          <w:r>
            <w:rPr>
              <w:lang w:val="en"/>
            </w:rPr>
            <w:t xml:space="preserve"> </w:t>
          </w:r>
          <w:r w:rsidRPr="00382EDA">
            <w:rPr>
              <w:i/>
              <w:lang w:val="en"/>
            </w:rPr>
            <w:t xml:space="preserve">Human Comm Res </w:t>
          </w:r>
          <w:r w:rsidRPr="00382EDA">
            <w:rPr>
              <w:lang w:val="en"/>
            </w:rPr>
            <w:t>33, 163–193. DOI: 10.1111/j.1468-2958.2007.00295.x</w:t>
          </w:r>
        </w:p>
        <w:p w14:paraId="68DD9CA9" w14:textId="77777777" w:rsidR="00382EDA" w:rsidRDefault="00382EDA" w:rsidP="00382EDA">
          <w:pPr>
            <w:pStyle w:val="CitaviBibliographyEntry"/>
            <w:rPr>
              <w:lang w:val="en"/>
            </w:rPr>
          </w:pPr>
          <w:r>
            <w:rPr>
              <w:lang w:val="en"/>
            </w:rPr>
            <w:t>110.</w:t>
          </w:r>
          <w:r>
            <w:rPr>
              <w:lang w:val="en"/>
            </w:rPr>
            <w:tab/>
          </w:r>
          <w:bookmarkStart w:id="201" w:name="_CTVL001c1e2c296da764b7096f8f63f723bcd22"/>
          <w:r>
            <w:rPr>
              <w:lang w:val="en"/>
            </w:rPr>
            <w:t>Higgins, D. et al. (2022) Sympathy for the digital: Influence of synthetic voice on affinity, social presence and empathy for photorealistic virtual humans.</w:t>
          </w:r>
          <w:bookmarkEnd w:id="201"/>
          <w:r>
            <w:rPr>
              <w:lang w:val="en"/>
            </w:rPr>
            <w:t xml:space="preserve"> </w:t>
          </w:r>
          <w:r w:rsidRPr="00382EDA">
            <w:rPr>
              <w:i/>
              <w:lang w:val="en"/>
            </w:rPr>
            <w:t xml:space="preserve">Computers &amp; Graphics </w:t>
          </w:r>
          <w:r w:rsidRPr="00382EDA">
            <w:rPr>
              <w:lang w:val="en"/>
            </w:rPr>
            <w:t>104, 116–128. DOI: 10.1016/j.cag.2022.03.009</w:t>
          </w:r>
        </w:p>
        <w:p w14:paraId="2105303C" w14:textId="77777777" w:rsidR="00382EDA" w:rsidRDefault="00382EDA" w:rsidP="00382EDA">
          <w:pPr>
            <w:pStyle w:val="CitaviBibliographyEntry"/>
            <w:rPr>
              <w:lang w:val="en"/>
            </w:rPr>
          </w:pPr>
          <w:r>
            <w:rPr>
              <w:lang w:val="en"/>
            </w:rPr>
            <w:t>111.</w:t>
          </w:r>
          <w:r>
            <w:rPr>
              <w:lang w:val="en"/>
            </w:rPr>
            <w:tab/>
          </w:r>
          <w:bookmarkStart w:id="202" w:name="_CTVL0017810d0e58efc4d3f9c5d15e6e7338928"/>
          <w:r>
            <w:rPr>
              <w:lang w:val="en"/>
            </w:rPr>
            <w:t>Li, M. et al. (2023) Effects of robot gaze and voice human-likeness on users’ subjective perception, visual attention, and cerebral activity in voice conversations.</w:t>
          </w:r>
          <w:bookmarkEnd w:id="202"/>
          <w:r>
            <w:rPr>
              <w:lang w:val="en"/>
            </w:rPr>
            <w:t xml:space="preserve"> </w:t>
          </w:r>
          <w:r w:rsidRPr="00382EDA">
            <w:rPr>
              <w:i/>
              <w:lang w:val="en"/>
            </w:rPr>
            <w:t xml:space="preserve">Computers in Human Behavior </w:t>
          </w:r>
          <w:r w:rsidRPr="00382EDA">
            <w:rPr>
              <w:lang w:val="en"/>
            </w:rPr>
            <w:t>141, 107645. DOI: 10.1016/j.chb.2022.107645</w:t>
          </w:r>
        </w:p>
        <w:p w14:paraId="543B2C0D" w14:textId="77777777" w:rsidR="00382EDA" w:rsidRDefault="00382EDA" w:rsidP="00382EDA">
          <w:pPr>
            <w:pStyle w:val="CitaviBibliographyEntry"/>
            <w:rPr>
              <w:lang w:val="en"/>
            </w:rPr>
          </w:pPr>
          <w:r>
            <w:rPr>
              <w:lang w:val="en"/>
            </w:rPr>
            <w:t>112.</w:t>
          </w:r>
          <w:r>
            <w:rPr>
              <w:lang w:val="en"/>
            </w:rPr>
            <w:tab/>
          </w:r>
          <w:bookmarkStart w:id="203" w:name="_CTVL001f2006f1362364ea39afc1da0b4fa1c78"/>
          <w:r>
            <w:rPr>
              <w:lang w:val="en"/>
            </w:rPr>
            <w:t>Parmar, D. et al. (2022) Designing Empathic Virtual Agents: Manipulating Animation, Voice, Rendering, and Empathy to Create Persuasive Agents.</w:t>
          </w:r>
          <w:bookmarkEnd w:id="203"/>
          <w:r>
            <w:rPr>
              <w:lang w:val="en"/>
            </w:rPr>
            <w:t xml:space="preserve"> </w:t>
          </w:r>
          <w:r w:rsidRPr="00382EDA">
            <w:rPr>
              <w:i/>
              <w:lang w:val="en"/>
            </w:rPr>
            <w:t xml:space="preserve">Autonomous agents and multi-agent systems </w:t>
          </w:r>
          <w:r w:rsidRPr="00382EDA">
            <w:rPr>
              <w:lang w:val="en"/>
            </w:rPr>
            <w:t>36. DOI: 10.1007/s10458-021-09539-1</w:t>
          </w:r>
        </w:p>
        <w:p w14:paraId="21534C23" w14:textId="77777777" w:rsidR="00382EDA" w:rsidRDefault="00382EDA" w:rsidP="00382EDA">
          <w:pPr>
            <w:pStyle w:val="CitaviBibliographyEntry"/>
            <w:rPr>
              <w:lang w:val="en"/>
            </w:rPr>
          </w:pPr>
          <w:r>
            <w:rPr>
              <w:lang w:val="en"/>
            </w:rPr>
            <w:t>113.</w:t>
          </w:r>
          <w:r>
            <w:rPr>
              <w:lang w:val="en"/>
            </w:rPr>
            <w:tab/>
          </w:r>
          <w:bookmarkStart w:id="204" w:name="_CTVL0012ee235348c9e4c64bce4ee1d5e2192b4"/>
          <w:r>
            <w:rPr>
              <w:lang w:val="en"/>
            </w:rPr>
            <w:t>Sarigul, B. and Urgen, B.A. (2023) Audio–Visual Predictive Processing in the Perception of Humans and Robots.</w:t>
          </w:r>
          <w:bookmarkEnd w:id="204"/>
          <w:r>
            <w:rPr>
              <w:lang w:val="en"/>
            </w:rPr>
            <w:t xml:space="preserve"> </w:t>
          </w:r>
          <w:r w:rsidRPr="00382EDA">
            <w:rPr>
              <w:i/>
              <w:lang w:val="en"/>
            </w:rPr>
            <w:t xml:space="preserve">Int J of Soc Robotics </w:t>
          </w:r>
          <w:r w:rsidRPr="00382EDA">
            <w:rPr>
              <w:lang w:val="en"/>
            </w:rPr>
            <w:t>15, 855–865. DOI: 10.1007/s12369-023-00990-6</w:t>
          </w:r>
        </w:p>
        <w:p w14:paraId="60904B55" w14:textId="77777777" w:rsidR="00382EDA" w:rsidRDefault="00382EDA" w:rsidP="00382EDA">
          <w:pPr>
            <w:pStyle w:val="CitaviBibliographyEntry"/>
            <w:rPr>
              <w:lang w:val="en"/>
            </w:rPr>
          </w:pPr>
          <w:r>
            <w:rPr>
              <w:lang w:val="en"/>
            </w:rPr>
            <w:t>114.</w:t>
          </w:r>
          <w:r>
            <w:rPr>
              <w:lang w:val="en"/>
            </w:rPr>
            <w:tab/>
          </w:r>
          <w:bookmarkStart w:id="205" w:name="_CTVL0010f72801f3289448e994a30bcd51ab1fd"/>
          <w:r>
            <w:rPr>
              <w:lang w:val="en"/>
            </w:rPr>
            <w:t>Lowry, H. et al. (2013) Behavioural responses of wildlife to urban environments.</w:t>
          </w:r>
          <w:bookmarkEnd w:id="205"/>
          <w:r>
            <w:rPr>
              <w:lang w:val="en"/>
            </w:rPr>
            <w:t xml:space="preserve"> </w:t>
          </w:r>
          <w:r w:rsidRPr="00382EDA">
            <w:rPr>
              <w:i/>
              <w:lang w:val="en"/>
            </w:rPr>
            <w:t xml:space="preserve">Biological reviews of the Cambridge Philosophical Society </w:t>
          </w:r>
          <w:r w:rsidRPr="00382EDA">
            <w:rPr>
              <w:lang w:val="en"/>
            </w:rPr>
            <w:t>88, 537–549. DOI: 10.1111/brv.12012</w:t>
          </w:r>
        </w:p>
        <w:p w14:paraId="0698C7F7" w14:textId="77777777" w:rsidR="00382EDA" w:rsidRDefault="00382EDA" w:rsidP="00382EDA">
          <w:pPr>
            <w:pStyle w:val="CitaviBibliographyEntry"/>
            <w:rPr>
              <w:lang w:val="en"/>
            </w:rPr>
          </w:pPr>
          <w:r>
            <w:rPr>
              <w:lang w:val="en"/>
            </w:rPr>
            <w:t>115.</w:t>
          </w:r>
          <w:r>
            <w:rPr>
              <w:lang w:val="en"/>
            </w:rPr>
            <w:tab/>
          </w:r>
          <w:bookmarkStart w:id="206" w:name="_CTVL001d3a1bb1aabad42f4a82d00410cd2279e"/>
          <w:r>
            <w:rPr>
              <w:lang w:val="en"/>
            </w:rPr>
            <w:t>Kauk, J. et al. (2024) The adaptive community-response (ACR) method for collecting misinformation on social media.</w:t>
          </w:r>
          <w:bookmarkEnd w:id="206"/>
          <w:r>
            <w:rPr>
              <w:lang w:val="en"/>
            </w:rPr>
            <w:t xml:space="preserve"> </w:t>
          </w:r>
          <w:r w:rsidRPr="00382EDA">
            <w:rPr>
              <w:i/>
              <w:lang w:val="en"/>
            </w:rPr>
            <w:t xml:space="preserve">J Big Data </w:t>
          </w:r>
          <w:r w:rsidRPr="00382EDA">
            <w:rPr>
              <w:lang w:val="en"/>
            </w:rPr>
            <w:t>11. DOI: 10.1186/s40537-024-00894-w</w:t>
          </w:r>
        </w:p>
        <w:p w14:paraId="6F54FCC0" w14:textId="30989A6A" w:rsidR="00B014AB" w:rsidRDefault="00382EDA" w:rsidP="00382EDA">
          <w:pPr>
            <w:pStyle w:val="CitaviBibliographyEntry"/>
            <w:rPr>
              <w:lang w:val="en"/>
            </w:rPr>
          </w:pPr>
          <w:r>
            <w:rPr>
              <w:lang w:val="en"/>
            </w:rPr>
            <w:t>116.</w:t>
          </w:r>
          <w:r>
            <w:rPr>
              <w:lang w:val="en"/>
            </w:rPr>
            <w:tab/>
          </w:r>
          <w:bookmarkStart w:id="207" w:name="_CTVL001087bfcc64895492fb6b85a51b4236313"/>
          <w:r>
            <w:rPr>
              <w:lang w:val="en"/>
            </w:rPr>
            <w:t>Malisz, Z. et al. (2020) Modern speech synthesis for phonetic sciences: a discussion and an evaluation. DOI: 10.31234/osf.io/dxvh</w:t>
          </w:r>
          <w:bookmarkEnd w:id="207"/>
          <w:r>
            <w:rPr>
              <w:lang w:val="en"/>
            </w:rPr>
            <w:t>c</w:t>
          </w:r>
          <w:r w:rsidR="00B014AB">
            <w:rPr>
              <w:lang w:val="en"/>
            </w:rPr>
            <w:fldChar w:fldCharType="end"/>
          </w:r>
          <w:commentRangeEnd w:id="91"/>
          <w:r w:rsidR="00806635">
            <w:rPr>
              <w:rStyle w:val="Kommentarzeichen"/>
            </w:rPr>
            <w:commentReference w:id="91"/>
          </w:r>
        </w:p>
      </w:sdtContent>
    </w:sdt>
    <w:p w14:paraId="11F31C17" w14:textId="77777777" w:rsidR="00B014AB" w:rsidRPr="00041975" w:rsidRDefault="00B014AB" w:rsidP="00417A8A">
      <w:pPr>
        <w:spacing w:line="480" w:lineRule="auto"/>
        <w:rPr>
          <w:lang w:val="en"/>
        </w:rPr>
      </w:pPr>
    </w:p>
    <w:sectPr w:rsidR="00B014AB" w:rsidRPr="00041975" w:rsidSect="008255C2">
      <w:headerReference w:type="even" r:id="rId22"/>
      <w:headerReference w:type="default" r:id="rId23"/>
      <w:footerReference w:type="even" r:id="rId24"/>
      <w:footerReference w:type="default" r:id="rId25"/>
      <w:headerReference w:type="first" r:id="rId26"/>
      <w:footerReference w:type="first" r:id="rId27"/>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hristine Nussbaum" w:date="2025-01-09T15:17:00Z" w:initials="CN">
    <w:p w14:paraId="64DEB715" w14:textId="00E21A19" w:rsidR="007E2D94" w:rsidRDefault="007E2D94">
      <w:pPr>
        <w:pStyle w:val="Kommentartext"/>
      </w:pPr>
      <w:r>
        <w:rPr>
          <w:rStyle w:val="Kommentarzeichen"/>
        </w:rPr>
        <w:annotationRef/>
      </w:r>
      <w:r>
        <w:t xml:space="preserve">Ich habe alle Änderungen angenommen, bis auf die, die ich gern nochmal diskutieren möchte.  </w:t>
      </w:r>
    </w:p>
  </w:comment>
  <w:comment w:id="33" w:author="Drayton, Lindsey (ELS-HBE)" w:date="2024-11-27T12:29:00Z" w:initials="LD">
    <w:p w14:paraId="60C525EB" w14:textId="0B5D2B18" w:rsidR="00AA2755" w:rsidRPr="007E2D94" w:rsidRDefault="00AA2755">
      <w:pPr>
        <w:pStyle w:val="Kommentartext"/>
        <w:rPr>
          <w:lang w:val="en-US"/>
        </w:rPr>
      </w:pPr>
      <w:r>
        <w:rPr>
          <w:rStyle w:val="Kommentarzeichen"/>
        </w:rPr>
        <w:annotationRef/>
      </w:r>
      <w:r w:rsidRPr="007E2D94">
        <w:rPr>
          <w:noProof/>
          <w:lang w:val="en-US"/>
        </w:rPr>
        <w:t xml:space="preserve">This is missing from the Glossary. </w:t>
      </w:r>
    </w:p>
  </w:comment>
  <w:comment w:id="57" w:author="Drayton, Lindsey (ELS-HBE)" w:date="2024-11-27T12:59:00Z" w:initials="LD">
    <w:p w14:paraId="6E1BE502" w14:textId="7F3AD5F9" w:rsidR="005B70E2" w:rsidRPr="007E2D94" w:rsidRDefault="005B70E2">
      <w:pPr>
        <w:pStyle w:val="Kommentartext"/>
        <w:rPr>
          <w:lang w:val="en-US"/>
        </w:rPr>
      </w:pPr>
      <w:r>
        <w:rPr>
          <w:rStyle w:val="Kommentarzeichen"/>
        </w:rPr>
        <w:annotationRef/>
      </w:r>
      <w:r w:rsidR="000435E6" w:rsidRPr="007E2D94">
        <w:rPr>
          <w:noProof/>
          <w:lang w:val="en-US"/>
        </w:rPr>
        <w:t xml:space="preserve">Is there any additional support you can provide beyond the VosViewer analysis? It would be good if this point did not rely solely on this analysis. </w:t>
      </w:r>
    </w:p>
  </w:comment>
  <w:comment w:id="60" w:author="Drayton, Lindsey (ELS-HBE)" w:date="2024-11-27T13:01:00Z" w:initials="LD">
    <w:p w14:paraId="1531F30B" w14:textId="67757BC5" w:rsidR="005B70E2" w:rsidRPr="007E2D94" w:rsidRDefault="005B70E2">
      <w:pPr>
        <w:pStyle w:val="Kommentartext"/>
        <w:rPr>
          <w:lang w:val="en-US"/>
        </w:rPr>
      </w:pPr>
      <w:r>
        <w:rPr>
          <w:rStyle w:val="Kommentarzeichen"/>
        </w:rPr>
        <w:annotationRef/>
      </w:r>
      <w:r w:rsidRPr="007E2D94">
        <w:rPr>
          <w:noProof/>
          <w:lang w:val="en-US"/>
        </w:rPr>
        <w:t xml:space="preserve">Please note that TiCS articles </w:t>
      </w:r>
      <w:r w:rsidR="00BC25E9" w:rsidRPr="007E2D94">
        <w:rPr>
          <w:noProof/>
          <w:lang w:val="en-US"/>
        </w:rPr>
        <w:t xml:space="preserve">generally should not use italics for emphasis. Please revise the manuscript accordingly. You might consider including some italicized terms, such as deviation-based naturalness and human-likeness-based naturalness in the Glossary. </w:t>
      </w:r>
    </w:p>
  </w:comment>
  <w:comment w:id="69" w:author="Drayton, Lindsey (ELS-HBE)" w:date="2025-01-08T16:00:00Z" w:initials="LD">
    <w:p w14:paraId="4555B769" w14:textId="0F4EC9DF" w:rsidR="00BC25E9" w:rsidRPr="007E2D94" w:rsidRDefault="00BC25E9">
      <w:pPr>
        <w:pStyle w:val="Kommentartext"/>
        <w:rPr>
          <w:lang w:val="en-US"/>
        </w:rPr>
      </w:pPr>
      <w:r>
        <w:rPr>
          <w:rStyle w:val="Kommentarzeichen"/>
        </w:rPr>
        <w:annotationRef/>
      </w:r>
      <w:r w:rsidRPr="007E2D94">
        <w:rPr>
          <w:lang w:val="en-US"/>
        </w:rPr>
        <w:t>What’s the point of this?</w:t>
      </w:r>
    </w:p>
  </w:comment>
  <w:comment w:id="70" w:author="Drayton, Lindsey (ELS-HBE)" w:date="2024-11-27T13:08:00Z" w:initials="LD">
    <w:p w14:paraId="117B521B" w14:textId="02CCF70A" w:rsidR="00C026D9" w:rsidRPr="007E2D94" w:rsidRDefault="00C026D9">
      <w:pPr>
        <w:pStyle w:val="Kommentartext"/>
        <w:rPr>
          <w:lang w:val="en-US"/>
        </w:rPr>
      </w:pPr>
      <w:r>
        <w:rPr>
          <w:rStyle w:val="Kommentarzeichen"/>
        </w:rPr>
        <w:annotationRef/>
      </w:r>
      <w:r w:rsidRPr="007E2D94">
        <w:rPr>
          <w:noProof/>
          <w:lang w:val="en-US"/>
        </w:rPr>
        <w:t xml:space="preserve">The sections are not numbered, so please do not refer to Section 5. </w:t>
      </w:r>
    </w:p>
  </w:comment>
  <w:comment w:id="74" w:author="Drayton, Lindsey (ELS-HBE)" w:date="2025-01-08T16:05:00Z" w:initials="LD">
    <w:p w14:paraId="79031ADF" w14:textId="77777777" w:rsidR="00017DD5" w:rsidRPr="007E2D94" w:rsidRDefault="00017DD5" w:rsidP="00017DD5">
      <w:pPr>
        <w:pStyle w:val="Kommentartext"/>
        <w:rPr>
          <w:lang w:val="en-US"/>
        </w:rPr>
      </w:pPr>
      <w:r>
        <w:rPr>
          <w:rStyle w:val="Kommentarzeichen"/>
        </w:rPr>
        <w:annotationRef/>
      </w:r>
      <w:r w:rsidRPr="007E2D94">
        <w:rPr>
          <w:lang w:val="en-US"/>
        </w:rPr>
        <w:t>This phrasing is a bit confusing. Please reword.  Maybe:</w:t>
      </w:r>
    </w:p>
    <w:p w14:paraId="589B2356" w14:textId="77777777" w:rsidR="00017DD5" w:rsidRPr="007E2D94" w:rsidRDefault="00017DD5" w:rsidP="00017DD5">
      <w:pPr>
        <w:pStyle w:val="Kommentartext"/>
        <w:rPr>
          <w:lang w:val="en-US"/>
        </w:rPr>
      </w:pPr>
    </w:p>
    <w:p w14:paraId="4E7E549C" w14:textId="242F40F9" w:rsidR="00017DD5" w:rsidRPr="00C5579D" w:rsidRDefault="00C5579D" w:rsidP="00017DD5">
      <w:pPr>
        <w:pStyle w:val="Kommentartext"/>
        <w:rPr>
          <w:lang w:val="en-US"/>
        </w:rPr>
      </w:pPr>
      <w:r w:rsidRPr="00EE2F6D">
        <w:rPr>
          <w:lang w:val="en-US"/>
        </w:rPr>
        <w:t xml:space="preserve">This allows us to </w:t>
      </w:r>
      <w:r>
        <w:rPr>
          <w:lang w:val="en-US"/>
        </w:rPr>
        <w:t>link the mechanisms underlying</w:t>
      </w:r>
      <w:r w:rsidRPr="00EE2F6D">
        <w:rPr>
          <w:lang w:val="en-US"/>
        </w:rPr>
        <w:t xml:space="preserve"> voice naturalness assessments </w:t>
      </w:r>
      <w:r>
        <w:rPr>
          <w:lang w:val="en-US"/>
        </w:rPr>
        <w:t>to the</w:t>
      </w:r>
      <w:r w:rsidRPr="00EE2F6D">
        <w:rPr>
          <w:lang w:val="en-US"/>
        </w:rPr>
        <w:t xml:space="preserve"> appropriate level of voice analy</w:t>
      </w:r>
      <w:r>
        <w:rPr>
          <w:lang w:val="en-US"/>
        </w:rPr>
        <w:t>si</w:t>
      </w:r>
      <w:r w:rsidRPr="00EE2F6D">
        <w:rPr>
          <w:lang w:val="en-US"/>
        </w:rPr>
        <w:t xml:space="preserve">s. </w:t>
      </w:r>
    </w:p>
  </w:comment>
  <w:comment w:id="75" w:author="Drayton, Lindsey (ELS-HBE)" w:date="2025-01-08T16:18:00Z" w:initials="LD">
    <w:p w14:paraId="229CA635" w14:textId="45A94F16" w:rsidR="00C5579D" w:rsidRPr="007E2D94" w:rsidRDefault="00C5579D">
      <w:pPr>
        <w:pStyle w:val="Kommentartext"/>
        <w:rPr>
          <w:lang w:val="en-US"/>
        </w:rPr>
      </w:pPr>
      <w:r>
        <w:rPr>
          <w:rStyle w:val="Kommentarzeichen"/>
        </w:rPr>
        <w:annotationRef/>
      </w:r>
      <w:r w:rsidRPr="007E2D94">
        <w:rPr>
          <w:rStyle w:val="Kommentarzeichen"/>
          <w:lang w:val="en-US"/>
        </w:rPr>
        <w:t xml:space="preserve">Readers won’t necessarily know what you mean by voice object, so please give examples. </w:t>
      </w:r>
    </w:p>
  </w:comment>
  <w:comment w:id="76" w:author="Drayton, Lindsey (ELS-HBE)" w:date="2025-01-08T16:16:00Z" w:initials="LD">
    <w:p w14:paraId="5A670484" w14:textId="77777777" w:rsidR="00C5579D" w:rsidRPr="007E2D94" w:rsidRDefault="00C5579D">
      <w:pPr>
        <w:pStyle w:val="Kommentartext"/>
        <w:rPr>
          <w:lang w:val="en-US"/>
        </w:rPr>
      </w:pPr>
      <w:r>
        <w:rPr>
          <w:rStyle w:val="Kommentarzeichen"/>
        </w:rPr>
        <w:annotationRef/>
      </w:r>
      <w:r w:rsidRPr="007E2D94">
        <w:rPr>
          <w:lang w:val="en-US"/>
        </w:rPr>
        <w:t>Maybe:</w:t>
      </w:r>
    </w:p>
    <w:p w14:paraId="5722EBFB" w14:textId="77777777" w:rsidR="00C5579D" w:rsidRPr="007E2D94" w:rsidRDefault="00C5579D">
      <w:pPr>
        <w:pStyle w:val="Kommentartext"/>
        <w:rPr>
          <w:lang w:val="en-US"/>
        </w:rPr>
      </w:pPr>
    </w:p>
    <w:p w14:paraId="4AD8D216" w14:textId="1F32362F" w:rsidR="00C5579D" w:rsidRPr="007E2D94" w:rsidRDefault="00C5579D">
      <w:pPr>
        <w:pStyle w:val="Kommentartext"/>
        <w:rPr>
          <w:lang w:val="en-US"/>
        </w:rPr>
      </w:pPr>
      <w:r w:rsidRPr="007E2D94">
        <w:rPr>
          <w:lang w:val="en-US"/>
        </w:rPr>
        <w:t xml:space="preserve">Whereas </w:t>
      </w:r>
      <w:r>
        <w:rPr>
          <w:lang w:val="en-US"/>
        </w:rPr>
        <w:t xml:space="preserve">voice naturalness </w:t>
      </w:r>
      <w:r w:rsidRPr="00EE2F6D">
        <w:rPr>
          <w:lang w:val="en-US"/>
        </w:rPr>
        <w:t xml:space="preserve">assessments </w:t>
      </w:r>
      <w:r>
        <w:rPr>
          <w:lang w:val="en-US"/>
        </w:rPr>
        <w:t xml:space="preserve">likely </w:t>
      </w:r>
      <w:r w:rsidR="00421E83">
        <w:rPr>
          <w:lang w:val="en-US"/>
        </w:rPr>
        <w:t>take place</w:t>
      </w:r>
      <w:r>
        <w:rPr>
          <w:lang w:val="en-US"/>
        </w:rPr>
        <w:t xml:space="preserve"> at the earlier stages of voice object analysis, </w:t>
      </w:r>
      <w:r w:rsidR="00421E83">
        <w:rPr>
          <w:lang w:val="en-US"/>
        </w:rPr>
        <w:t xml:space="preserve">authenticity assessments likely take place at later stages involving voice information analysis. </w:t>
      </w:r>
    </w:p>
  </w:comment>
  <w:comment w:id="81" w:author="Drayton, Lindsey (ELS-HBE)" w:date="2025-01-08T16:25:00Z" w:initials="LD">
    <w:p w14:paraId="00AAE8BA" w14:textId="595BFB33" w:rsidR="001429AD" w:rsidRPr="007E2D94" w:rsidRDefault="001429AD">
      <w:pPr>
        <w:pStyle w:val="Kommentartext"/>
        <w:rPr>
          <w:lang w:val="en-US"/>
        </w:rPr>
      </w:pPr>
      <w:r>
        <w:rPr>
          <w:rStyle w:val="Kommentarzeichen"/>
        </w:rPr>
        <w:annotationRef/>
      </w:r>
      <w:r w:rsidRPr="007E2D94">
        <w:rPr>
          <w:lang w:val="en-US"/>
        </w:rPr>
        <w:t>Doesn’t this conflict with the predictions made in the previous paragraphs?</w:t>
      </w:r>
    </w:p>
  </w:comment>
  <w:comment w:id="84" w:author="Drayton, Lindsey (ELS-HBE)" w:date="2025-01-08T16:38:00Z" w:initials="LD">
    <w:p w14:paraId="0DE35512" w14:textId="6D9D583A" w:rsidR="00331A01" w:rsidRPr="007E2D94" w:rsidRDefault="00331A01">
      <w:pPr>
        <w:pStyle w:val="Kommentartext"/>
        <w:rPr>
          <w:lang w:val="en-US"/>
        </w:rPr>
      </w:pPr>
      <w:r>
        <w:rPr>
          <w:rStyle w:val="Kommentarzeichen"/>
        </w:rPr>
        <w:annotationRef/>
      </w:r>
      <w:bookmarkStart w:id="85" w:name="_GoBack"/>
      <w:bookmarkEnd w:id="85"/>
      <w:proofErr w:type="gramStart"/>
      <w:r w:rsidRPr="007E2D94">
        <w:rPr>
          <w:lang w:val="en-US"/>
        </w:rPr>
        <w:t>I‘</w:t>
      </w:r>
      <w:proofErr w:type="gramEnd"/>
    </w:p>
  </w:comment>
  <w:comment w:id="83" w:author="Drayton, Lindsey (ELS-HBE)" w:date="2025-01-08T16:39:00Z" w:initials="LD">
    <w:p w14:paraId="3EBD489A" w14:textId="55493DCC" w:rsidR="00331A01" w:rsidRPr="007E2D94" w:rsidRDefault="00331A01">
      <w:pPr>
        <w:pStyle w:val="Kommentartext"/>
        <w:rPr>
          <w:lang w:val="en-US"/>
        </w:rPr>
      </w:pPr>
      <w:r>
        <w:rPr>
          <w:rStyle w:val="Kommentarzeichen"/>
        </w:rPr>
        <w:annotationRef/>
      </w:r>
      <w:r w:rsidRPr="007E2D94">
        <w:rPr>
          <w:lang w:val="en-US"/>
        </w:rPr>
        <w:t>Maybe performed rather than enacted?</w:t>
      </w:r>
    </w:p>
  </w:comment>
  <w:comment w:id="88" w:author="Drayton, Lindsey (ELS-HBE)" w:date="2025-01-08T16:41:00Z" w:initials="LD">
    <w:p w14:paraId="718261AE" w14:textId="24EB26EA" w:rsidR="00331A01" w:rsidRPr="007E2D94" w:rsidRDefault="00331A01">
      <w:pPr>
        <w:pStyle w:val="Kommentartext"/>
        <w:rPr>
          <w:lang w:val="en-US"/>
        </w:rPr>
      </w:pPr>
      <w:r>
        <w:rPr>
          <w:rStyle w:val="Kommentarzeichen"/>
        </w:rPr>
        <w:annotationRef/>
      </w:r>
      <w:r w:rsidRPr="007E2D94">
        <w:rPr>
          <w:lang w:val="en-US"/>
        </w:rPr>
        <w:t xml:space="preserve">Please do not refer to Section 3, as the sections are not numbered. </w:t>
      </w:r>
    </w:p>
  </w:comment>
  <w:comment w:id="89" w:author="Drayton, Lindsey (ELS-HBE)" w:date="2025-01-08T16:47:00Z" w:initials="LD">
    <w:p w14:paraId="4AA4F7BD" w14:textId="6D6FDEF0" w:rsidR="00CC6A6A" w:rsidRPr="007E2D94" w:rsidRDefault="00CC6A6A">
      <w:pPr>
        <w:pStyle w:val="Kommentartext"/>
        <w:rPr>
          <w:lang w:val="en-US"/>
        </w:rPr>
      </w:pPr>
      <w:r>
        <w:rPr>
          <w:rStyle w:val="Kommentarzeichen"/>
        </w:rPr>
        <w:annotationRef/>
      </w:r>
      <w:r w:rsidRPr="007E2D94">
        <w:rPr>
          <w:lang w:val="en-US"/>
        </w:rPr>
        <w:t xml:space="preserve">Here and elsewhere, do not refer to Section 3 as the section will not numbered.  </w:t>
      </w:r>
    </w:p>
  </w:comment>
  <w:comment w:id="90" w:author="Drayton, Lindsey (ELS-HBE)" w:date="2025-01-08T16:49:00Z" w:initials="LD">
    <w:p w14:paraId="2B25E621" w14:textId="76E80653" w:rsidR="00CC6A6A" w:rsidRPr="007E2D94" w:rsidRDefault="00CC6A6A">
      <w:pPr>
        <w:pStyle w:val="Kommentartext"/>
        <w:rPr>
          <w:lang w:val="en-US"/>
        </w:rPr>
      </w:pPr>
      <w:r>
        <w:rPr>
          <w:rStyle w:val="Kommentarzeichen"/>
        </w:rPr>
        <w:annotationRef/>
      </w:r>
      <w:r w:rsidRPr="007E2D94">
        <w:rPr>
          <w:lang w:val="en-US"/>
        </w:rPr>
        <w:t xml:space="preserve">Prosody isn’t included in the Glossary! Please add it.  </w:t>
      </w:r>
    </w:p>
  </w:comment>
  <w:comment w:id="91" w:author="Drayton, Lindsey (ELS-HBE)" w:date="2025-01-08T17:13:00Z" w:initials="LD">
    <w:p w14:paraId="682E6C8A" w14:textId="1745052B" w:rsidR="00806635" w:rsidRPr="007E2D94" w:rsidRDefault="00806635">
      <w:pPr>
        <w:pStyle w:val="Kommentartext"/>
        <w:rPr>
          <w:lang w:val="en-US"/>
        </w:rPr>
      </w:pPr>
      <w:r>
        <w:rPr>
          <w:rStyle w:val="Kommentarzeichen"/>
        </w:rPr>
        <w:annotationRef/>
      </w:r>
      <w:r w:rsidRPr="007E2D94">
        <w:rPr>
          <w:lang w:val="en-US"/>
        </w:rPr>
        <w:t xml:space="preserve">Ref [24[ and perhaps others are missing key citation </w:t>
      </w:r>
      <w:proofErr w:type="spellStart"/>
      <w:r w:rsidRPr="007E2D94">
        <w:rPr>
          <w:lang w:val="en-US"/>
        </w:rPr>
        <w:t>informatioin</w:t>
      </w:r>
      <w:proofErr w:type="spellEnd"/>
      <w:r w:rsidRPr="007E2D94">
        <w:rPr>
          <w:lang w:val="en-US"/>
        </w:rP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4DEB715" w15:done="0"/>
  <w15:commentEx w15:paraId="60C525EB" w15:done="0"/>
  <w15:commentEx w15:paraId="6E1BE502" w15:done="0"/>
  <w15:commentEx w15:paraId="1531F30B" w15:done="0"/>
  <w15:commentEx w15:paraId="4555B769" w15:done="0"/>
  <w15:commentEx w15:paraId="117B521B" w15:done="0"/>
  <w15:commentEx w15:paraId="4E7E549C" w15:done="0"/>
  <w15:commentEx w15:paraId="229CA635" w15:done="0"/>
  <w15:commentEx w15:paraId="4AD8D216" w15:done="0"/>
  <w15:commentEx w15:paraId="00AAE8BA" w15:done="0"/>
  <w15:commentEx w15:paraId="0DE35512" w15:done="0"/>
  <w15:commentEx w15:paraId="3EBD489A" w15:done="0"/>
  <w15:commentEx w15:paraId="718261AE" w15:done="0"/>
  <w15:commentEx w15:paraId="4AA4F7BD" w15:done="0"/>
  <w15:commentEx w15:paraId="2B25E621" w15:done="0"/>
  <w15:commentEx w15:paraId="682E6C8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DCEBAAE" w16cex:dateUtc="2024-11-27T20:29:00Z"/>
  <w16cex:commentExtensible w16cex:durableId="505D1FFB" w16cex:dateUtc="2024-11-27T20:59:00Z"/>
  <w16cex:commentExtensible w16cex:durableId="200B966C" w16cex:dateUtc="2024-11-27T21:01:00Z"/>
  <w16cex:commentExtensible w16cex:durableId="462E8BE0" w16cex:dateUtc="2025-01-09T00:00:00Z"/>
  <w16cex:commentExtensible w16cex:durableId="68DFEF07" w16cex:dateUtc="2024-11-27T21:08:00Z"/>
  <w16cex:commentExtensible w16cex:durableId="17CA8A15" w16cex:dateUtc="2025-01-09T00:05:00Z"/>
  <w16cex:commentExtensible w16cex:durableId="27FFE9A5" w16cex:dateUtc="2025-01-09T00:18:00Z"/>
  <w16cex:commentExtensible w16cex:durableId="15370F85" w16cex:dateUtc="2025-01-09T00:16:00Z"/>
  <w16cex:commentExtensible w16cex:durableId="2142B9EF" w16cex:dateUtc="2025-01-09T00:25:00Z"/>
  <w16cex:commentExtensible w16cex:durableId="0EC975FA" w16cex:dateUtc="2025-01-09T00:38:00Z"/>
  <w16cex:commentExtensible w16cex:durableId="726F0936" w16cex:dateUtc="2025-01-09T00:39:00Z"/>
  <w16cex:commentExtensible w16cex:durableId="7449EE56" w16cex:dateUtc="2025-01-09T00:39:00Z"/>
  <w16cex:commentExtensible w16cex:durableId="0A01C444" w16cex:dateUtc="2025-01-09T00:41:00Z"/>
  <w16cex:commentExtensible w16cex:durableId="4016A7D2" w16cex:dateUtc="2025-01-09T00:47:00Z"/>
  <w16cex:commentExtensible w16cex:durableId="5FCEF169" w16cex:dateUtc="2025-01-09T00:49:00Z"/>
  <w16cex:commentExtensible w16cex:durableId="55268EB2" w16cex:dateUtc="2025-01-09T01: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DEB715" w16cid:durableId="2B2A6719"/>
  <w16cid:commentId w16cid:paraId="60C525EB" w16cid:durableId="0DCEBAAE"/>
  <w16cid:commentId w16cid:paraId="6E1BE502" w16cid:durableId="505D1FFB"/>
  <w16cid:commentId w16cid:paraId="1531F30B" w16cid:durableId="200B966C"/>
  <w16cid:commentId w16cid:paraId="4555B769" w16cid:durableId="462E8BE0"/>
  <w16cid:commentId w16cid:paraId="117B521B" w16cid:durableId="68DFEF07"/>
  <w16cid:commentId w16cid:paraId="4E7E549C" w16cid:durableId="17CA8A15"/>
  <w16cid:commentId w16cid:paraId="229CA635" w16cid:durableId="27FFE9A5"/>
  <w16cid:commentId w16cid:paraId="4AD8D216" w16cid:durableId="15370F85"/>
  <w16cid:commentId w16cid:paraId="00AAE8BA" w16cid:durableId="2142B9EF"/>
  <w16cid:commentId w16cid:paraId="0DE35512" w16cid:durableId="0EC975FA"/>
  <w16cid:commentId w16cid:paraId="3EBD489A" w16cid:durableId="726F0936"/>
  <w16cid:commentId w16cid:paraId="718261AE" w16cid:durableId="0A01C444"/>
  <w16cid:commentId w16cid:paraId="4AA4F7BD" w16cid:durableId="4016A7D2"/>
  <w16cid:commentId w16cid:paraId="2B25E621" w16cid:durableId="5FCEF169"/>
  <w16cid:commentId w16cid:paraId="682E6C8A" w16cid:durableId="55268E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56DE0" w14:textId="77777777" w:rsidR="002021D9" w:rsidRDefault="002021D9" w:rsidP="00353624">
      <w:pPr>
        <w:spacing w:after="0" w:line="240" w:lineRule="auto"/>
      </w:pPr>
      <w:r>
        <w:separator/>
      </w:r>
    </w:p>
  </w:endnote>
  <w:endnote w:type="continuationSeparator" w:id="0">
    <w:p w14:paraId="6D1FBDE4" w14:textId="77777777" w:rsidR="002021D9" w:rsidRDefault="002021D9" w:rsidP="003536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A1DC3" w14:textId="77777777" w:rsidR="00D62831" w:rsidRDefault="00D6283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33317909"/>
      <w:docPartObj>
        <w:docPartGallery w:val="Page Numbers (Bottom of Page)"/>
        <w:docPartUnique/>
      </w:docPartObj>
    </w:sdtPr>
    <w:sdtEndPr/>
    <w:sdtContent>
      <w:p w14:paraId="0449A416" w14:textId="603EC905" w:rsidR="00D62831" w:rsidRDefault="00D62831">
        <w:pPr>
          <w:pStyle w:val="Fuzeile"/>
          <w:jc w:val="center"/>
        </w:pPr>
        <w:r>
          <w:fldChar w:fldCharType="begin"/>
        </w:r>
        <w:r>
          <w:instrText>PAGE   \* MERGEFORMAT</w:instrText>
        </w:r>
        <w:r>
          <w:fldChar w:fldCharType="separate"/>
        </w:r>
        <w:r>
          <w:t>2</w:t>
        </w:r>
        <w:r>
          <w:fldChar w:fldCharType="end"/>
        </w:r>
      </w:p>
    </w:sdtContent>
  </w:sdt>
  <w:p w14:paraId="003F88F3" w14:textId="77777777" w:rsidR="00D62831" w:rsidRDefault="00D6283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AE8933" w14:textId="77777777" w:rsidR="00D62831" w:rsidRDefault="00D6283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BA6715" w14:textId="77777777" w:rsidR="002021D9" w:rsidRDefault="002021D9" w:rsidP="00353624">
      <w:pPr>
        <w:spacing w:after="0" w:line="240" w:lineRule="auto"/>
      </w:pPr>
      <w:r>
        <w:separator/>
      </w:r>
    </w:p>
  </w:footnote>
  <w:footnote w:type="continuationSeparator" w:id="0">
    <w:p w14:paraId="284B64FE" w14:textId="77777777" w:rsidR="002021D9" w:rsidRDefault="002021D9" w:rsidP="003536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1609E3" w14:textId="77777777" w:rsidR="00D62831" w:rsidRDefault="00D6283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9FBA1" w14:textId="2EFDA487" w:rsidR="00D62831" w:rsidRPr="008255C2" w:rsidRDefault="00D62831" w:rsidP="008255C2">
    <w:pPr>
      <w:pStyle w:val="Kopfzeile"/>
      <w:jc w:val="center"/>
      <w:rPr>
        <w:lang w:val="en-US"/>
      </w:rPr>
    </w:pPr>
    <w:r w:rsidRPr="008255C2">
      <w:rPr>
        <w:lang w:val="en-US"/>
      </w:rPr>
      <w:t>Running head: Understanding Voice N</w:t>
    </w:r>
    <w:r>
      <w:rPr>
        <w:lang w:val="en-US"/>
      </w:rPr>
      <w:t>aturalness</w:t>
    </w:r>
  </w:p>
  <w:p w14:paraId="62FF4DC1" w14:textId="77777777" w:rsidR="00D62831" w:rsidRPr="008255C2" w:rsidRDefault="00D62831">
    <w:pPr>
      <w:pStyle w:val="Kopfzeile"/>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763951" w14:textId="77777777" w:rsidR="00D62831" w:rsidRDefault="00D6283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9030D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701EA72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47AD8E0"/>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70061B0A"/>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0112670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17E596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230654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6642DFA"/>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DBE83E8"/>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EDC8A8F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10A1917"/>
    <w:multiLevelType w:val="hybridMultilevel"/>
    <w:tmpl w:val="8474E41E"/>
    <w:lvl w:ilvl="0" w:tplc="F3D2649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0B404C9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EC303B6"/>
    <w:multiLevelType w:val="hybridMultilevel"/>
    <w:tmpl w:val="2F66C1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35857D6"/>
    <w:multiLevelType w:val="hybridMultilevel"/>
    <w:tmpl w:val="0EF4F0D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1CF2211C"/>
    <w:multiLevelType w:val="hybridMultilevel"/>
    <w:tmpl w:val="D652B1C0"/>
    <w:lvl w:ilvl="0" w:tplc="04070001">
      <w:start w:val="1"/>
      <w:numFmt w:val="bullet"/>
      <w:lvlText w:val=""/>
      <w:lvlJc w:val="left"/>
      <w:pPr>
        <w:ind w:left="1068"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DE0430"/>
    <w:multiLevelType w:val="hybridMultilevel"/>
    <w:tmpl w:val="95346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394409"/>
    <w:multiLevelType w:val="hybridMultilevel"/>
    <w:tmpl w:val="C10EE5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2DE4AB2"/>
    <w:multiLevelType w:val="hybridMultilevel"/>
    <w:tmpl w:val="250EFC1A"/>
    <w:lvl w:ilvl="0" w:tplc="AABC715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34D6B4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258D48E0"/>
    <w:multiLevelType w:val="hybridMultilevel"/>
    <w:tmpl w:val="8CF61ED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3B711E59"/>
    <w:multiLevelType w:val="hybridMultilevel"/>
    <w:tmpl w:val="CBC252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D4D7AC9"/>
    <w:multiLevelType w:val="hybridMultilevel"/>
    <w:tmpl w:val="7EFACB2A"/>
    <w:lvl w:ilvl="0" w:tplc="224C03F0">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35F5E4F"/>
    <w:multiLevelType w:val="hybridMultilevel"/>
    <w:tmpl w:val="8C9231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6A44A05"/>
    <w:multiLevelType w:val="hybridMultilevel"/>
    <w:tmpl w:val="739A7D82"/>
    <w:lvl w:ilvl="0" w:tplc="B28AC8F8">
      <w:numFmt w:val="bullet"/>
      <w:lvlText w:val="-"/>
      <w:lvlJc w:val="left"/>
      <w:pPr>
        <w:ind w:left="1068" w:hanging="360"/>
      </w:pPr>
      <w:rPr>
        <w:rFonts w:ascii="Calibri" w:eastAsiaTheme="minorHAnsi" w:hAnsi="Calibri" w:cs="Calibri"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4" w15:restartNumberingAfterBreak="0">
    <w:nsid w:val="4AA01328"/>
    <w:multiLevelType w:val="hybridMultilevel"/>
    <w:tmpl w:val="E8EAD668"/>
    <w:lvl w:ilvl="0" w:tplc="5E0441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5D75A9"/>
    <w:multiLevelType w:val="hybridMultilevel"/>
    <w:tmpl w:val="49D00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ED75DB"/>
    <w:multiLevelType w:val="hybridMultilevel"/>
    <w:tmpl w:val="243EE0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65303DD"/>
    <w:multiLevelType w:val="hybridMultilevel"/>
    <w:tmpl w:val="AFA61A9E"/>
    <w:lvl w:ilvl="0" w:tplc="11ECF9AA">
      <w:start w:val="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745C4B4D"/>
    <w:multiLevelType w:val="hybridMultilevel"/>
    <w:tmpl w:val="388CD60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6"/>
  </w:num>
  <w:num w:numId="2">
    <w:abstractNumId w:val="20"/>
  </w:num>
  <w:num w:numId="3">
    <w:abstractNumId w:val="17"/>
  </w:num>
  <w:num w:numId="4">
    <w:abstractNumId w:val="21"/>
  </w:num>
  <w:num w:numId="5">
    <w:abstractNumId w:val="13"/>
  </w:num>
  <w:num w:numId="6">
    <w:abstractNumId w:val="28"/>
  </w:num>
  <w:num w:numId="7">
    <w:abstractNumId w:val="11"/>
  </w:num>
  <w:num w:numId="8">
    <w:abstractNumId w:val="10"/>
  </w:num>
  <w:num w:numId="9">
    <w:abstractNumId w:val="18"/>
  </w:num>
  <w:num w:numId="10">
    <w:abstractNumId w:val="27"/>
  </w:num>
  <w:num w:numId="11">
    <w:abstractNumId w:val="16"/>
  </w:num>
  <w:num w:numId="12">
    <w:abstractNumId w:val="15"/>
  </w:num>
  <w:num w:numId="13">
    <w:abstractNumId w:val="25"/>
  </w:num>
  <w:num w:numId="14">
    <w:abstractNumId w:val="12"/>
  </w:num>
  <w:num w:numId="15">
    <w:abstractNumId w:val="0"/>
  </w:num>
  <w:num w:numId="16">
    <w:abstractNumId w:val="1"/>
  </w:num>
  <w:num w:numId="17">
    <w:abstractNumId w:val="2"/>
  </w:num>
  <w:num w:numId="18">
    <w:abstractNumId w:val="3"/>
  </w:num>
  <w:num w:numId="19">
    <w:abstractNumId w:val="4"/>
  </w:num>
  <w:num w:numId="20">
    <w:abstractNumId w:val="5"/>
  </w:num>
  <w:num w:numId="21">
    <w:abstractNumId w:val="6"/>
  </w:num>
  <w:num w:numId="22">
    <w:abstractNumId w:val="7"/>
  </w:num>
  <w:num w:numId="23">
    <w:abstractNumId w:val="8"/>
  </w:num>
  <w:num w:numId="24">
    <w:abstractNumId w:val="9"/>
  </w:num>
  <w:num w:numId="25">
    <w:abstractNumId w:val="23"/>
  </w:num>
  <w:num w:numId="26">
    <w:abstractNumId w:val="14"/>
  </w:num>
  <w:num w:numId="27">
    <w:abstractNumId w:val="24"/>
  </w:num>
  <w:num w:numId="28">
    <w:abstractNumId w:val="22"/>
  </w:num>
  <w:num w:numId="29">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ine Nussbaum">
    <w15:presenceInfo w15:providerId="None" w15:userId="Christine Nussbaum"/>
  </w15:person>
  <w15:person w15:author="Drayton, Lindsey (ELS-HBE)">
    <w15:presenceInfo w15:providerId="AD" w15:userId="S::DRAYTONL@science.regn.net::24394b44-aa74-4183-8035-f59094a58c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13B"/>
    <w:rsid w:val="00001397"/>
    <w:rsid w:val="00004401"/>
    <w:rsid w:val="00010CC5"/>
    <w:rsid w:val="00012FB6"/>
    <w:rsid w:val="00017DD5"/>
    <w:rsid w:val="0002272B"/>
    <w:rsid w:val="00030FFA"/>
    <w:rsid w:val="00034974"/>
    <w:rsid w:val="00037F39"/>
    <w:rsid w:val="00041975"/>
    <w:rsid w:val="000422E3"/>
    <w:rsid w:val="00042F94"/>
    <w:rsid w:val="000435E6"/>
    <w:rsid w:val="000468FB"/>
    <w:rsid w:val="00053DB7"/>
    <w:rsid w:val="00061716"/>
    <w:rsid w:val="00063B16"/>
    <w:rsid w:val="00063CC1"/>
    <w:rsid w:val="00065912"/>
    <w:rsid w:val="00066611"/>
    <w:rsid w:val="00070D52"/>
    <w:rsid w:val="00070DE1"/>
    <w:rsid w:val="00073465"/>
    <w:rsid w:val="00073C4D"/>
    <w:rsid w:val="00074FE8"/>
    <w:rsid w:val="00081E70"/>
    <w:rsid w:val="00082093"/>
    <w:rsid w:val="000835B2"/>
    <w:rsid w:val="00083C4F"/>
    <w:rsid w:val="00084405"/>
    <w:rsid w:val="00085503"/>
    <w:rsid w:val="00085DD3"/>
    <w:rsid w:val="000867A3"/>
    <w:rsid w:val="00093076"/>
    <w:rsid w:val="00094F39"/>
    <w:rsid w:val="00095C1C"/>
    <w:rsid w:val="000960BD"/>
    <w:rsid w:val="000A3824"/>
    <w:rsid w:val="000A56EC"/>
    <w:rsid w:val="000A58DB"/>
    <w:rsid w:val="000B67B8"/>
    <w:rsid w:val="000C2393"/>
    <w:rsid w:val="000C3818"/>
    <w:rsid w:val="000C544A"/>
    <w:rsid w:val="000D2C22"/>
    <w:rsid w:val="000D3015"/>
    <w:rsid w:val="000D56B2"/>
    <w:rsid w:val="000E1E1B"/>
    <w:rsid w:val="000E43D1"/>
    <w:rsid w:val="000E43FB"/>
    <w:rsid w:val="000F306B"/>
    <w:rsid w:val="000F5E27"/>
    <w:rsid w:val="000F5E5B"/>
    <w:rsid w:val="0011142C"/>
    <w:rsid w:val="001146EC"/>
    <w:rsid w:val="00121B2E"/>
    <w:rsid w:val="0012222C"/>
    <w:rsid w:val="00123A29"/>
    <w:rsid w:val="001258D0"/>
    <w:rsid w:val="00132E67"/>
    <w:rsid w:val="0013360F"/>
    <w:rsid w:val="00135DCF"/>
    <w:rsid w:val="00140813"/>
    <w:rsid w:val="00142576"/>
    <w:rsid w:val="001429AD"/>
    <w:rsid w:val="001463E1"/>
    <w:rsid w:val="00146A43"/>
    <w:rsid w:val="00155195"/>
    <w:rsid w:val="00157328"/>
    <w:rsid w:val="00157540"/>
    <w:rsid w:val="00164D04"/>
    <w:rsid w:val="00164F35"/>
    <w:rsid w:val="00166ECB"/>
    <w:rsid w:val="001679BA"/>
    <w:rsid w:val="00170706"/>
    <w:rsid w:val="00170AF7"/>
    <w:rsid w:val="00173323"/>
    <w:rsid w:val="00173D2E"/>
    <w:rsid w:val="00177F43"/>
    <w:rsid w:val="00183DBC"/>
    <w:rsid w:val="001861F8"/>
    <w:rsid w:val="00187908"/>
    <w:rsid w:val="00193273"/>
    <w:rsid w:val="00194F2B"/>
    <w:rsid w:val="00195182"/>
    <w:rsid w:val="001A2F18"/>
    <w:rsid w:val="001A4DF7"/>
    <w:rsid w:val="001A6490"/>
    <w:rsid w:val="001A64B7"/>
    <w:rsid w:val="001B022B"/>
    <w:rsid w:val="001B5811"/>
    <w:rsid w:val="001B7A30"/>
    <w:rsid w:val="001B7F85"/>
    <w:rsid w:val="001C0B8D"/>
    <w:rsid w:val="001C3155"/>
    <w:rsid w:val="001C3A8E"/>
    <w:rsid w:val="001C6A63"/>
    <w:rsid w:val="001D0CB0"/>
    <w:rsid w:val="001D0D74"/>
    <w:rsid w:val="001D2752"/>
    <w:rsid w:val="001D3C78"/>
    <w:rsid w:val="001D3F41"/>
    <w:rsid w:val="001E0BA8"/>
    <w:rsid w:val="001E4D86"/>
    <w:rsid w:val="001E6C9F"/>
    <w:rsid w:val="001F0EC4"/>
    <w:rsid w:val="001F299C"/>
    <w:rsid w:val="001F3518"/>
    <w:rsid w:val="001F5182"/>
    <w:rsid w:val="001F532E"/>
    <w:rsid w:val="001F5AEE"/>
    <w:rsid w:val="001F6815"/>
    <w:rsid w:val="001F6AA8"/>
    <w:rsid w:val="001F7041"/>
    <w:rsid w:val="0020215E"/>
    <w:rsid w:val="002021D9"/>
    <w:rsid w:val="00206B41"/>
    <w:rsid w:val="00212DF7"/>
    <w:rsid w:val="00213B0F"/>
    <w:rsid w:val="00213D6A"/>
    <w:rsid w:val="002150AF"/>
    <w:rsid w:val="0021687F"/>
    <w:rsid w:val="00223620"/>
    <w:rsid w:val="00225095"/>
    <w:rsid w:val="00226C63"/>
    <w:rsid w:val="00235ABB"/>
    <w:rsid w:val="0023780B"/>
    <w:rsid w:val="0024244C"/>
    <w:rsid w:val="002426E6"/>
    <w:rsid w:val="00254451"/>
    <w:rsid w:val="0026080A"/>
    <w:rsid w:val="00265AEB"/>
    <w:rsid w:val="00271DB5"/>
    <w:rsid w:val="00272404"/>
    <w:rsid w:val="0028476D"/>
    <w:rsid w:val="00287F61"/>
    <w:rsid w:val="00292E83"/>
    <w:rsid w:val="0029535F"/>
    <w:rsid w:val="002954CE"/>
    <w:rsid w:val="002A06B9"/>
    <w:rsid w:val="002A35F7"/>
    <w:rsid w:val="002B1C23"/>
    <w:rsid w:val="002B52AE"/>
    <w:rsid w:val="002C574A"/>
    <w:rsid w:val="002D3A3A"/>
    <w:rsid w:val="002D3EB3"/>
    <w:rsid w:val="002D6C92"/>
    <w:rsid w:val="002E044F"/>
    <w:rsid w:val="002E1408"/>
    <w:rsid w:val="002E2F7B"/>
    <w:rsid w:val="002E409E"/>
    <w:rsid w:val="002E4F0D"/>
    <w:rsid w:val="002F1B24"/>
    <w:rsid w:val="002F444A"/>
    <w:rsid w:val="002F6059"/>
    <w:rsid w:val="002F6288"/>
    <w:rsid w:val="002F6FC8"/>
    <w:rsid w:val="003006E2"/>
    <w:rsid w:val="003009F2"/>
    <w:rsid w:val="00300A15"/>
    <w:rsid w:val="00302388"/>
    <w:rsid w:val="00310AC5"/>
    <w:rsid w:val="00310FA6"/>
    <w:rsid w:val="00311198"/>
    <w:rsid w:val="00311440"/>
    <w:rsid w:val="003121B2"/>
    <w:rsid w:val="00321142"/>
    <w:rsid w:val="00322971"/>
    <w:rsid w:val="00323EF2"/>
    <w:rsid w:val="0033088B"/>
    <w:rsid w:val="00331A01"/>
    <w:rsid w:val="003328F6"/>
    <w:rsid w:val="00332CD6"/>
    <w:rsid w:val="00335405"/>
    <w:rsid w:val="003359DA"/>
    <w:rsid w:val="00340FEF"/>
    <w:rsid w:val="0034416E"/>
    <w:rsid w:val="00345124"/>
    <w:rsid w:val="00345179"/>
    <w:rsid w:val="003457F6"/>
    <w:rsid w:val="0034699D"/>
    <w:rsid w:val="00347CBF"/>
    <w:rsid w:val="0035017E"/>
    <w:rsid w:val="00353624"/>
    <w:rsid w:val="0036286C"/>
    <w:rsid w:val="00366DDC"/>
    <w:rsid w:val="0037048C"/>
    <w:rsid w:val="00382EDA"/>
    <w:rsid w:val="0039400B"/>
    <w:rsid w:val="00396F35"/>
    <w:rsid w:val="003A2E81"/>
    <w:rsid w:val="003A3148"/>
    <w:rsid w:val="003A75ED"/>
    <w:rsid w:val="003B000A"/>
    <w:rsid w:val="003B390A"/>
    <w:rsid w:val="003B423D"/>
    <w:rsid w:val="003B4BDC"/>
    <w:rsid w:val="003B687A"/>
    <w:rsid w:val="003C7C23"/>
    <w:rsid w:val="003D1E93"/>
    <w:rsid w:val="003D3321"/>
    <w:rsid w:val="003E2D28"/>
    <w:rsid w:val="003E3289"/>
    <w:rsid w:val="003E5AD2"/>
    <w:rsid w:val="003E61B4"/>
    <w:rsid w:val="003F0DA0"/>
    <w:rsid w:val="003F2A25"/>
    <w:rsid w:val="003F5795"/>
    <w:rsid w:val="00400D4C"/>
    <w:rsid w:val="00405101"/>
    <w:rsid w:val="0040683C"/>
    <w:rsid w:val="0041290D"/>
    <w:rsid w:val="0041749E"/>
    <w:rsid w:val="00417803"/>
    <w:rsid w:val="00417A8A"/>
    <w:rsid w:val="004210B1"/>
    <w:rsid w:val="0042146B"/>
    <w:rsid w:val="00421B0B"/>
    <w:rsid w:val="00421E83"/>
    <w:rsid w:val="004242C5"/>
    <w:rsid w:val="004258F3"/>
    <w:rsid w:val="00426A0C"/>
    <w:rsid w:val="004275A8"/>
    <w:rsid w:val="004313C7"/>
    <w:rsid w:val="00435D50"/>
    <w:rsid w:val="0044344C"/>
    <w:rsid w:val="004539A9"/>
    <w:rsid w:val="00453D98"/>
    <w:rsid w:val="00455BC5"/>
    <w:rsid w:val="00455EAF"/>
    <w:rsid w:val="0046095C"/>
    <w:rsid w:val="0046228B"/>
    <w:rsid w:val="0046435C"/>
    <w:rsid w:val="00466801"/>
    <w:rsid w:val="004742EB"/>
    <w:rsid w:val="0048384E"/>
    <w:rsid w:val="00483985"/>
    <w:rsid w:val="00483E8E"/>
    <w:rsid w:val="004867E0"/>
    <w:rsid w:val="004876E0"/>
    <w:rsid w:val="004923D6"/>
    <w:rsid w:val="00492B0E"/>
    <w:rsid w:val="0049339E"/>
    <w:rsid w:val="004942D0"/>
    <w:rsid w:val="004954B0"/>
    <w:rsid w:val="00495542"/>
    <w:rsid w:val="004974EE"/>
    <w:rsid w:val="004976B6"/>
    <w:rsid w:val="004A1755"/>
    <w:rsid w:val="004A2906"/>
    <w:rsid w:val="004A2FDC"/>
    <w:rsid w:val="004A470F"/>
    <w:rsid w:val="004A527D"/>
    <w:rsid w:val="004A5A61"/>
    <w:rsid w:val="004A5A69"/>
    <w:rsid w:val="004B4D43"/>
    <w:rsid w:val="004B7F82"/>
    <w:rsid w:val="004C273C"/>
    <w:rsid w:val="004C5F92"/>
    <w:rsid w:val="004D5D3A"/>
    <w:rsid w:val="004D67A8"/>
    <w:rsid w:val="004E074C"/>
    <w:rsid w:val="004E4C84"/>
    <w:rsid w:val="004F018A"/>
    <w:rsid w:val="004F3B86"/>
    <w:rsid w:val="004F3E20"/>
    <w:rsid w:val="004F5F70"/>
    <w:rsid w:val="00500628"/>
    <w:rsid w:val="005028B4"/>
    <w:rsid w:val="00505D57"/>
    <w:rsid w:val="0052257D"/>
    <w:rsid w:val="00533F4D"/>
    <w:rsid w:val="00535AEF"/>
    <w:rsid w:val="00536854"/>
    <w:rsid w:val="00536DA1"/>
    <w:rsid w:val="00537FDF"/>
    <w:rsid w:val="00540E45"/>
    <w:rsid w:val="00540EA3"/>
    <w:rsid w:val="00543E14"/>
    <w:rsid w:val="00544374"/>
    <w:rsid w:val="00554077"/>
    <w:rsid w:val="0056605D"/>
    <w:rsid w:val="00570F96"/>
    <w:rsid w:val="0057287E"/>
    <w:rsid w:val="00576C9A"/>
    <w:rsid w:val="00581C07"/>
    <w:rsid w:val="005841EC"/>
    <w:rsid w:val="0058483B"/>
    <w:rsid w:val="0058543C"/>
    <w:rsid w:val="005867D7"/>
    <w:rsid w:val="005873C7"/>
    <w:rsid w:val="00597C0D"/>
    <w:rsid w:val="005A72AA"/>
    <w:rsid w:val="005A7700"/>
    <w:rsid w:val="005B0B57"/>
    <w:rsid w:val="005B23B6"/>
    <w:rsid w:val="005B337E"/>
    <w:rsid w:val="005B4197"/>
    <w:rsid w:val="005B4F48"/>
    <w:rsid w:val="005B6A3E"/>
    <w:rsid w:val="005B70E2"/>
    <w:rsid w:val="005B7151"/>
    <w:rsid w:val="005C69CD"/>
    <w:rsid w:val="005C6A43"/>
    <w:rsid w:val="005D10A3"/>
    <w:rsid w:val="005E0F61"/>
    <w:rsid w:val="005E1EEF"/>
    <w:rsid w:val="005E5112"/>
    <w:rsid w:val="005E655E"/>
    <w:rsid w:val="005F4446"/>
    <w:rsid w:val="005F6EF6"/>
    <w:rsid w:val="00601BED"/>
    <w:rsid w:val="00603E19"/>
    <w:rsid w:val="006049B7"/>
    <w:rsid w:val="006065F0"/>
    <w:rsid w:val="00613D89"/>
    <w:rsid w:val="00615634"/>
    <w:rsid w:val="00617C7D"/>
    <w:rsid w:val="0062078F"/>
    <w:rsid w:val="0062610A"/>
    <w:rsid w:val="006307E0"/>
    <w:rsid w:val="00632F41"/>
    <w:rsid w:val="00633F4A"/>
    <w:rsid w:val="006424FE"/>
    <w:rsid w:val="006516E7"/>
    <w:rsid w:val="00654432"/>
    <w:rsid w:val="0065498F"/>
    <w:rsid w:val="00661398"/>
    <w:rsid w:val="006613F4"/>
    <w:rsid w:val="00661A06"/>
    <w:rsid w:val="00671456"/>
    <w:rsid w:val="00671BA2"/>
    <w:rsid w:val="006809EA"/>
    <w:rsid w:val="00680D80"/>
    <w:rsid w:val="0068217D"/>
    <w:rsid w:val="00684059"/>
    <w:rsid w:val="00685F62"/>
    <w:rsid w:val="00692885"/>
    <w:rsid w:val="00692A2C"/>
    <w:rsid w:val="006948C4"/>
    <w:rsid w:val="006953C3"/>
    <w:rsid w:val="00695867"/>
    <w:rsid w:val="00695B1D"/>
    <w:rsid w:val="00696416"/>
    <w:rsid w:val="006A3795"/>
    <w:rsid w:val="006B0612"/>
    <w:rsid w:val="006B2EB7"/>
    <w:rsid w:val="006B3FA1"/>
    <w:rsid w:val="006B4363"/>
    <w:rsid w:val="006C403A"/>
    <w:rsid w:val="006C4186"/>
    <w:rsid w:val="006C7529"/>
    <w:rsid w:val="006E0845"/>
    <w:rsid w:val="006F12C8"/>
    <w:rsid w:val="006F33CB"/>
    <w:rsid w:val="006F48C6"/>
    <w:rsid w:val="006F55D2"/>
    <w:rsid w:val="006F5F47"/>
    <w:rsid w:val="00700CFB"/>
    <w:rsid w:val="0070164F"/>
    <w:rsid w:val="00701727"/>
    <w:rsid w:val="00704AA6"/>
    <w:rsid w:val="00715A6B"/>
    <w:rsid w:val="00716FB2"/>
    <w:rsid w:val="00722DDF"/>
    <w:rsid w:val="00731B16"/>
    <w:rsid w:val="0073244B"/>
    <w:rsid w:val="0073364D"/>
    <w:rsid w:val="0074390B"/>
    <w:rsid w:val="00761766"/>
    <w:rsid w:val="0076188E"/>
    <w:rsid w:val="0076269A"/>
    <w:rsid w:val="00763504"/>
    <w:rsid w:val="007713EC"/>
    <w:rsid w:val="00771C88"/>
    <w:rsid w:val="007749AE"/>
    <w:rsid w:val="007752B3"/>
    <w:rsid w:val="00781C6E"/>
    <w:rsid w:val="00783AF1"/>
    <w:rsid w:val="00786959"/>
    <w:rsid w:val="00786C7C"/>
    <w:rsid w:val="00791859"/>
    <w:rsid w:val="007A4043"/>
    <w:rsid w:val="007A78EF"/>
    <w:rsid w:val="007B20C7"/>
    <w:rsid w:val="007B21CF"/>
    <w:rsid w:val="007B26CB"/>
    <w:rsid w:val="007B38EC"/>
    <w:rsid w:val="007C7BAB"/>
    <w:rsid w:val="007D11CD"/>
    <w:rsid w:val="007D2225"/>
    <w:rsid w:val="007D2EF6"/>
    <w:rsid w:val="007D5C69"/>
    <w:rsid w:val="007D7099"/>
    <w:rsid w:val="007D75AE"/>
    <w:rsid w:val="007E090A"/>
    <w:rsid w:val="007E2D94"/>
    <w:rsid w:val="007E3481"/>
    <w:rsid w:val="007E3E58"/>
    <w:rsid w:val="007F138B"/>
    <w:rsid w:val="007F6E01"/>
    <w:rsid w:val="008013D7"/>
    <w:rsid w:val="00806635"/>
    <w:rsid w:val="00810C4D"/>
    <w:rsid w:val="00813EC9"/>
    <w:rsid w:val="00822483"/>
    <w:rsid w:val="00824B77"/>
    <w:rsid w:val="00824F87"/>
    <w:rsid w:val="008255BD"/>
    <w:rsid w:val="008255C2"/>
    <w:rsid w:val="0082663D"/>
    <w:rsid w:val="00831DF3"/>
    <w:rsid w:val="00834A69"/>
    <w:rsid w:val="0083726F"/>
    <w:rsid w:val="00847DC1"/>
    <w:rsid w:val="00852A71"/>
    <w:rsid w:val="0086290E"/>
    <w:rsid w:val="00872562"/>
    <w:rsid w:val="0087523D"/>
    <w:rsid w:val="0087677E"/>
    <w:rsid w:val="00876F79"/>
    <w:rsid w:val="00882493"/>
    <w:rsid w:val="008832B1"/>
    <w:rsid w:val="00883505"/>
    <w:rsid w:val="00883E83"/>
    <w:rsid w:val="0088537C"/>
    <w:rsid w:val="008902A2"/>
    <w:rsid w:val="00891F46"/>
    <w:rsid w:val="008A6B92"/>
    <w:rsid w:val="008B4471"/>
    <w:rsid w:val="008B5242"/>
    <w:rsid w:val="008C20D3"/>
    <w:rsid w:val="008C2E8F"/>
    <w:rsid w:val="008C4D88"/>
    <w:rsid w:val="008D1317"/>
    <w:rsid w:val="008D1A57"/>
    <w:rsid w:val="008E2FE6"/>
    <w:rsid w:val="008E7DBB"/>
    <w:rsid w:val="008F0296"/>
    <w:rsid w:val="008F0EA8"/>
    <w:rsid w:val="008F2E4D"/>
    <w:rsid w:val="008F47E3"/>
    <w:rsid w:val="008F6DA6"/>
    <w:rsid w:val="00901E8D"/>
    <w:rsid w:val="00903703"/>
    <w:rsid w:val="0090706B"/>
    <w:rsid w:val="009073C7"/>
    <w:rsid w:val="00910521"/>
    <w:rsid w:val="00916250"/>
    <w:rsid w:val="00920B34"/>
    <w:rsid w:val="00930F55"/>
    <w:rsid w:val="00931AE7"/>
    <w:rsid w:val="0093311A"/>
    <w:rsid w:val="0094257C"/>
    <w:rsid w:val="00944424"/>
    <w:rsid w:val="00944805"/>
    <w:rsid w:val="009535E5"/>
    <w:rsid w:val="009603C6"/>
    <w:rsid w:val="00961A9B"/>
    <w:rsid w:val="00962589"/>
    <w:rsid w:val="00966CAE"/>
    <w:rsid w:val="00973E11"/>
    <w:rsid w:val="00974576"/>
    <w:rsid w:val="00976793"/>
    <w:rsid w:val="0098210D"/>
    <w:rsid w:val="0098387A"/>
    <w:rsid w:val="00987DE8"/>
    <w:rsid w:val="00995C57"/>
    <w:rsid w:val="009A0327"/>
    <w:rsid w:val="009A28E2"/>
    <w:rsid w:val="009A4C6D"/>
    <w:rsid w:val="009A6159"/>
    <w:rsid w:val="009A6D9E"/>
    <w:rsid w:val="009B0C1F"/>
    <w:rsid w:val="009B481F"/>
    <w:rsid w:val="009B4B39"/>
    <w:rsid w:val="009B5CA9"/>
    <w:rsid w:val="009C71D2"/>
    <w:rsid w:val="009E0962"/>
    <w:rsid w:val="009E2AB9"/>
    <w:rsid w:val="009E5870"/>
    <w:rsid w:val="009E58AB"/>
    <w:rsid w:val="009E74B4"/>
    <w:rsid w:val="009E7B97"/>
    <w:rsid w:val="009F02C4"/>
    <w:rsid w:val="009F18D6"/>
    <w:rsid w:val="00A00FC9"/>
    <w:rsid w:val="00A017E1"/>
    <w:rsid w:val="00A0435C"/>
    <w:rsid w:val="00A1207D"/>
    <w:rsid w:val="00A1269A"/>
    <w:rsid w:val="00A137C1"/>
    <w:rsid w:val="00A14CEF"/>
    <w:rsid w:val="00A2143E"/>
    <w:rsid w:val="00A3050E"/>
    <w:rsid w:val="00A37DC7"/>
    <w:rsid w:val="00A42BBE"/>
    <w:rsid w:val="00A451E8"/>
    <w:rsid w:val="00A51877"/>
    <w:rsid w:val="00A56368"/>
    <w:rsid w:val="00A631E6"/>
    <w:rsid w:val="00A6337D"/>
    <w:rsid w:val="00A669E8"/>
    <w:rsid w:val="00A67141"/>
    <w:rsid w:val="00A73AF3"/>
    <w:rsid w:val="00A74F68"/>
    <w:rsid w:val="00A7608F"/>
    <w:rsid w:val="00A93398"/>
    <w:rsid w:val="00A93F56"/>
    <w:rsid w:val="00A96DD2"/>
    <w:rsid w:val="00AA013B"/>
    <w:rsid w:val="00AA2755"/>
    <w:rsid w:val="00AA47E7"/>
    <w:rsid w:val="00AA766C"/>
    <w:rsid w:val="00AB04B8"/>
    <w:rsid w:val="00AB64FC"/>
    <w:rsid w:val="00AC001E"/>
    <w:rsid w:val="00AC5A01"/>
    <w:rsid w:val="00AC5DAB"/>
    <w:rsid w:val="00AC6F22"/>
    <w:rsid w:val="00AD0A1C"/>
    <w:rsid w:val="00AD2679"/>
    <w:rsid w:val="00AD3570"/>
    <w:rsid w:val="00AD4D35"/>
    <w:rsid w:val="00AE12F0"/>
    <w:rsid w:val="00AE3B4C"/>
    <w:rsid w:val="00AE5DA6"/>
    <w:rsid w:val="00AF0E10"/>
    <w:rsid w:val="00AF4BD9"/>
    <w:rsid w:val="00AF7C68"/>
    <w:rsid w:val="00B014AB"/>
    <w:rsid w:val="00B02B59"/>
    <w:rsid w:val="00B04FF0"/>
    <w:rsid w:val="00B0600A"/>
    <w:rsid w:val="00B06EDE"/>
    <w:rsid w:val="00B0730A"/>
    <w:rsid w:val="00B2598B"/>
    <w:rsid w:val="00B31EE2"/>
    <w:rsid w:val="00B35167"/>
    <w:rsid w:val="00B35D0C"/>
    <w:rsid w:val="00B43F04"/>
    <w:rsid w:val="00B5238A"/>
    <w:rsid w:val="00B53B58"/>
    <w:rsid w:val="00B54716"/>
    <w:rsid w:val="00B61E66"/>
    <w:rsid w:val="00B63F24"/>
    <w:rsid w:val="00B649B0"/>
    <w:rsid w:val="00B662E7"/>
    <w:rsid w:val="00B66733"/>
    <w:rsid w:val="00B74CD0"/>
    <w:rsid w:val="00B81370"/>
    <w:rsid w:val="00B83F3E"/>
    <w:rsid w:val="00B86049"/>
    <w:rsid w:val="00B90DAD"/>
    <w:rsid w:val="00B9566A"/>
    <w:rsid w:val="00B95EC8"/>
    <w:rsid w:val="00BA0BEB"/>
    <w:rsid w:val="00BA0D96"/>
    <w:rsid w:val="00BA22A6"/>
    <w:rsid w:val="00BB0189"/>
    <w:rsid w:val="00BB0C04"/>
    <w:rsid w:val="00BB523A"/>
    <w:rsid w:val="00BC25E9"/>
    <w:rsid w:val="00BC2BA5"/>
    <w:rsid w:val="00BC6468"/>
    <w:rsid w:val="00BC69C7"/>
    <w:rsid w:val="00BD0FF9"/>
    <w:rsid w:val="00BD527A"/>
    <w:rsid w:val="00BD5E03"/>
    <w:rsid w:val="00BD5FF9"/>
    <w:rsid w:val="00BD78FA"/>
    <w:rsid w:val="00BE01A0"/>
    <w:rsid w:val="00BE0756"/>
    <w:rsid w:val="00BE2284"/>
    <w:rsid w:val="00BF321F"/>
    <w:rsid w:val="00BF44F9"/>
    <w:rsid w:val="00BF71D0"/>
    <w:rsid w:val="00C00A82"/>
    <w:rsid w:val="00C026D9"/>
    <w:rsid w:val="00C06192"/>
    <w:rsid w:val="00C16B93"/>
    <w:rsid w:val="00C22065"/>
    <w:rsid w:val="00C23B54"/>
    <w:rsid w:val="00C25F85"/>
    <w:rsid w:val="00C27989"/>
    <w:rsid w:val="00C34691"/>
    <w:rsid w:val="00C35BE0"/>
    <w:rsid w:val="00C35DFD"/>
    <w:rsid w:val="00C40DA5"/>
    <w:rsid w:val="00C43D54"/>
    <w:rsid w:val="00C45C6C"/>
    <w:rsid w:val="00C46164"/>
    <w:rsid w:val="00C466D3"/>
    <w:rsid w:val="00C530F5"/>
    <w:rsid w:val="00C5579D"/>
    <w:rsid w:val="00C6055C"/>
    <w:rsid w:val="00C608EF"/>
    <w:rsid w:val="00C64A2C"/>
    <w:rsid w:val="00C65EB4"/>
    <w:rsid w:val="00C710E3"/>
    <w:rsid w:val="00C71BCF"/>
    <w:rsid w:val="00C73820"/>
    <w:rsid w:val="00C77223"/>
    <w:rsid w:val="00C81D8A"/>
    <w:rsid w:val="00C81FF5"/>
    <w:rsid w:val="00C87E84"/>
    <w:rsid w:val="00C93889"/>
    <w:rsid w:val="00C96E2A"/>
    <w:rsid w:val="00C97556"/>
    <w:rsid w:val="00CA1194"/>
    <w:rsid w:val="00CB0D44"/>
    <w:rsid w:val="00CB2682"/>
    <w:rsid w:val="00CB7440"/>
    <w:rsid w:val="00CC1803"/>
    <w:rsid w:val="00CC25A1"/>
    <w:rsid w:val="00CC4436"/>
    <w:rsid w:val="00CC6799"/>
    <w:rsid w:val="00CC6A6A"/>
    <w:rsid w:val="00CC6DD9"/>
    <w:rsid w:val="00CC6F20"/>
    <w:rsid w:val="00CD27D8"/>
    <w:rsid w:val="00CE1C58"/>
    <w:rsid w:val="00CE4FC4"/>
    <w:rsid w:val="00CE70DA"/>
    <w:rsid w:val="00CE74B7"/>
    <w:rsid w:val="00CF2D15"/>
    <w:rsid w:val="00CF523A"/>
    <w:rsid w:val="00CF56FE"/>
    <w:rsid w:val="00CF61EC"/>
    <w:rsid w:val="00D10E0E"/>
    <w:rsid w:val="00D114BD"/>
    <w:rsid w:val="00D15012"/>
    <w:rsid w:val="00D207F0"/>
    <w:rsid w:val="00D21553"/>
    <w:rsid w:val="00D2474C"/>
    <w:rsid w:val="00D2703A"/>
    <w:rsid w:val="00D33462"/>
    <w:rsid w:val="00D35D00"/>
    <w:rsid w:val="00D439EB"/>
    <w:rsid w:val="00D4672F"/>
    <w:rsid w:val="00D522B7"/>
    <w:rsid w:val="00D5483F"/>
    <w:rsid w:val="00D54B01"/>
    <w:rsid w:val="00D60DC6"/>
    <w:rsid w:val="00D62831"/>
    <w:rsid w:val="00D62EDB"/>
    <w:rsid w:val="00D63816"/>
    <w:rsid w:val="00D667F8"/>
    <w:rsid w:val="00D66F73"/>
    <w:rsid w:val="00D7205B"/>
    <w:rsid w:val="00D73D6F"/>
    <w:rsid w:val="00D743C8"/>
    <w:rsid w:val="00D77E9D"/>
    <w:rsid w:val="00D820EE"/>
    <w:rsid w:val="00D833C6"/>
    <w:rsid w:val="00D833D8"/>
    <w:rsid w:val="00D83754"/>
    <w:rsid w:val="00D86C87"/>
    <w:rsid w:val="00D90BC8"/>
    <w:rsid w:val="00D92469"/>
    <w:rsid w:val="00D94004"/>
    <w:rsid w:val="00D94355"/>
    <w:rsid w:val="00D958D1"/>
    <w:rsid w:val="00D979F4"/>
    <w:rsid w:val="00DA1798"/>
    <w:rsid w:val="00DA29E9"/>
    <w:rsid w:val="00DA2C53"/>
    <w:rsid w:val="00DA2D62"/>
    <w:rsid w:val="00DA3458"/>
    <w:rsid w:val="00DB0EBC"/>
    <w:rsid w:val="00DB0F2D"/>
    <w:rsid w:val="00DB46E0"/>
    <w:rsid w:val="00DB4D26"/>
    <w:rsid w:val="00DC047B"/>
    <w:rsid w:val="00DC0779"/>
    <w:rsid w:val="00DC0C35"/>
    <w:rsid w:val="00DC13C5"/>
    <w:rsid w:val="00DC15EB"/>
    <w:rsid w:val="00DC366B"/>
    <w:rsid w:val="00DC39E4"/>
    <w:rsid w:val="00DD0BC8"/>
    <w:rsid w:val="00DD2DDD"/>
    <w:rsid w:val="00DD7D30"/>
    <w:rsid w:val="00DE5352"/>
    <w:rsid w:val="00DE7155"/>
    <w:rsid w:val="00DF72BD"/>
    <w:rsid w:val="00E051B0"/>
    <w:rsid w:val="00E06BEF"/>
    <w:rsid w:val="00E06C47"/>
    <w:rsid w:val="00E1179E"/>
    <w:rsid w:val="00E127AD"/>
    <w:rsid w:val="00E13D98"/>
    <w:rsid w:val="00E14549"/>
    <w:rsid w:val="00E17059"/>
    <w:rsid w:val="00E17614"/>
    <w:rsid w:val="00E224AF"/>
    <w:rsid w:val="00E238F4"/>
    <w:rsid w:val="00E23F80"/>
    <w:rsid w:val="00E42BC8"/>
    <w:rsid w:val="00E620BA"/>
    <w:rsid w:val="00E63E52"/>
    <w:rsid w:val="00E659E4"/>
    <w:rsid w:val="00E676B3"/>
    <w:rsid w:val="00E73740"/>
    <w:rsid w:val="00E76077"/>
    <w:rsid w:val="00E76F70"/>
    <w:rsid w:val="00E8339F"/>
    <w:rsid w:val="00E86755"/>
    <w:rsid w:val="00E867D7"/>
    <w:rsid w:val="00E87D16"/>
    <w:rsid w:val="00E9336E"/>
    <w:rsid w:val="00EA03D4"/>
    <w:rsid w:val="00EA0A03"/>
    <w:rsid w:val="00EA1FAC"/>
    <w:rsid w:val="00EB3DF4"/>
    <w:rsid w:val="00EB6448"/>
    <w:rsid w:val="00EB6A07"/>
    <w:rsid w:val="00EC2C75"/>
    <w:rsid w:val="00ED5ABF"/>
    <w:rsid w:val="00ED5ECC"/>
    <w:rsid w:val="00ED6AEC"/>
    <w:rsid w:val="00EE6ADB"/>
    <w:rsid w:val="00EF0791"/>
    <w:rsid w:val="00EF1443"/>
    <w:rsid w:val="00EF3E58"/>
    <w:rsid w:val="00EF42B4"/>
    <w:rsid w:val="00EF4E4F"/>
    <w:rsid w:val="00EF5250"/>
    <w:rsid w:val="00F058C0"/>
    <w:rsid w:val="00F06D4C"/>
    <w:rsid w:val="00F06F8B"/>
    <w:rsid w:val="00F1016C"/>
    <w:rsid w:val="00F123BC"/>
    <w:rsid w:val="00F216BC"/>
    <w:rsid w:val="00F2662A"/>
    <w:rsid w:val="00F27A80"/>
    <w:rsid w:val="00F35C66"/>
    <w:rsid w:val="00F35CA2"/>
    <w:rsid w:val="00F368AE"/>
    <w:rsid w:val="00F465C1"/>
    <w:rsid w:val="00F46AE9"/>
    <w:rsid w:val="00F46E2D"/>
    <w:rsid w:val="00F47FAB"/>
    <w:rsid w:val="00F5336F"/>
    <w:rsid w:val="00F60041"/>
    <w:rsid w:val="00F600BA"/>
    <w:rsid w:val="00F60C42"/>
    <w:rsid w:val="00F61678"/>
    <w:rsid w:val="00F624E4"/>
    <w:rsid w:val="00F62518"/>
    <w:rsid w:val="00F719E9"/>
    <w:rsid w:val="00F73D82"/>
    <w:rsid w:val="00F76B74"/>
    <w:rsid w:val="00F77143"/>
    <w:rsid w:val="00F77B02"/>
    <w:rsid w:val="00F85206"/>
    <w:rsid w:val="00F858EE"/>
    <w:rsid w:val="00F8759A"/>
    <w:rsid w:val="00F905A6"/>
    <w:rsid w:val="00F919FB"/>
    <w:rsid w:val="00F92060"/>
    <w:rsid w:val="00F9376C"/>
    <w:rsid w:val="00F9691C"/>
    <w:rsid w:val="00FA7BEC"/>
    <w:rsid w:val="00FB1A12"/>
    <w:rsid w:val="00FB5D61"/>
    <w:rsid w:val="00FB76F4"/>
    <w:rsid w:val="00FC0944"/>
    <w:rsid w:val="00FC1778"/>
    <w:rsid w:val="00FC2595"/>
    <w:rsid w:val="00FC65F0"/>
    <w:rsid w:val="00FD069E"/>
    <w:rsid w:val="00FD28C0"/>
    <w:rsid w:val="00FD4DD7"/>
    <w:rsid w:val="00FD7E8A"/>
    <w:rsid w:val="00FE65D1"/>
    <w:rsid w:val="00FF30EE"/>
    <w:rsid w:val="00FF3695"/>
    <w:rsid w:val="00FF4A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65FB9"/>
  <w15:chartTrackingRefBased/>
  <w15:docId w15:val="{E81F4B32-3C7F-4949-B60B-42E72E5F8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629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A017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01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B014A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B014AB"/>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B014AB"/>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B014AB"/>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B014AB"/>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B014AB"/>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0730A"/>
    <w:pPr>
      <w:ind w:left="720"/>
      <w:contextualSpacing/>
    </w:pPr>
  </w:style>
  <w:style w:type="character" w:styleId="Fett">
    <w:name w:val="Strong"/>
    <w:basedOn w:val="Absatz-Standardschriftart"/>
    <w:uiPriority w:val="22"/>
    <w:qFormat/>
    <w:rsid w:val="008C2E8F"/>
    <w:rPr>
      <w:b/>
      <w:bCs/>
    </w:rPr>
  </w:style>
  <w:style w:type="paragraph" w:styleId="KeinLeerraum">
    <w:name w:val="No Spacing"/>
    <w:uiPriority w:val="1"/>
    <w:qFormat/>
    <w:rsid w:val="00DA2D62"/>
    <w:pPr>
      <w:spacing w:after="0" w:line="240" w:lineRule="auto"/>
    </w:pPr>
    <w:rPr>
      <w:lang w:val="en-GB"/>
    </w:rPr>
  </w:style>
  <w:style w:type="character" w:customStyle="1" w:styleId="berschrift1Zchn">
    <w:name w:val="Überschrift 1 Zchn"/>
    <w:basedOn w:val="Absatz-Standardschriftart"/>
    <w:link w:val="berschrift1"/>
    <w:uiPriority w:val="9"/>
    <w:rsid w:val="0086290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A017E1"/>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345179"/>
    <w:pPr>
      <w:outlineLvl w:val="9"/>
    </w:pPr>
    <w:rPr>
      <w:lang w:eastAsia="de-DE"/>
    </w:rPr>
  </w:style>
  <w:style w:type="paragraph" w:styleId="Verzeichnis1">
    <w:name w:val="toc 1"/>
    <w:basedOn w:val="Standard"/>
    <w:next w:val="Standard"/>
    <w:autoRedefine/>
    <w:uiPriority w:val="39"/>
    <w:unhideWhenUsed/>
    <w:rsid w:val="00345179"/>
    <w:pPr>
      <w:spacing w:after="100"/>
    </w:pPr>
  </w:style>
  <w:style w:type="paragraph" w:styleId="Verzeichnis2">
    <w:name w:val="toc 2"/>
    <w:basedOn w:val="Standard"/>
    <w:next w:val="Standard"/>
    <w:autoRedefine/>
    <w:uiPriority w:val="39"/>
    <w:unhideWhenUsed/>
    <w:rsid w:val="00345179"/>
    <w:pPr>
      <w:spacing w:after="100"/>
      <w:ind w:left="220"/>
    </w:pPr>
  </w:style>
  <w:style w:type="character" w:styleId="Hyperlink">
    <w:name w:val="Hyperlink"/>
    <w:basedOn w:val="Absatz-Standardschriftart"/>
    <w:uiPriority w:val="99"/>
    <w:unhideWhenUsed/>
    <w:rsid w:val="00345179"/>
    <w:rPr>
      <w:color w:val="0563C1" w:themeColor="hyperlink"/>
      <w:u w:val="single"/>
    </w:rPr>
  </w:style>
  <w:style w:type="character" w:styleId="Kommentarzeichen">
    <w:name w:val="annotation reference"/>
    <w:basedOn w:val="Absatz-Standardschriftart"/>
    <w:uiPriority w:val="99"/>
    <w:semiHidden/>
    <w:unhideWhenUsed/>
    <w:rsid w:val="00FD4DD7"/>
    <w:rPr>
      <w:sz w:val="16"/>
      <w:szCs w:val="16"/>
    </w:rPr>
  </w:style>
  <w:style w:type="paragraph" w:styleId="Kommentartext">
    <w:name w:val="annotation text"/>
    <w:basedOn w:val="Standard"/>
    <w:link w:val="KommentartextZchn"/>
    <w:uiPriority w:val="99"/>
    <w:unhideWhenUsed/>
    <w:rsid w:val="00FD4DD7"/>
    <w:pPr>
      <w:spacing w:line="240" w:lineRule="auto"/>
    </w:pPr>
    <w:rPr>
      <w:sz w:val="20"/>
      <w:szCs w:val="20"/>
    </w:rPr>
  </w:style>
  <w:style w:type="character" w:customStyle="1" w:styleId="KommentartextZchn">
    <w:name w:val="Kommentartext Zchn"/>
    <w:basedOn w:val="Absatz-Standardschriftart"/>
    <w:link w:val="Kommentartext"/>
    <w:uiPriority w:val="99"/>
    <w:rsid w:val="00FD4DD7"/>
    <w:rPr>
      <w:sz w:val="20"/>
      <w:szCs w:val="20"/>
    </w:rPr>
  </w:style>
  <w:style w:type="paragraph" w:styleId="Kommentarthema">
    <w:name w:val="annotation subject"/>
    <w:basedOn w:val="Kommentartext"/>
    <w:next w:val="Kommentartext"/>
    <w:link w:val="KommentarthemaZchn"/>
    <w:uiPriority w:val="99"/>
    <w:semiHidden/>
    <w:unhideWhenUsed/>
    <w:rsid w:val="00FD4DD7"/>
    <w:rPr>
      <w:b/>
      <w:bCs/>
    </w:rPr>
  </w:style>
  <w:style w:type="character" w:customStyle="1" w:styleId="KommentarthemaZchn">
    <w:name w:val="Kommentarthema Zchn"/>
    <w:basedOn w:val="KommentartextZchn"/>
    <w:link w:val="Kommentarthema"/>
    <w:uiPriority w:val="99"/>
    <w:semiHidden/>
    <w:rsid w:val="00FD4DD7"/>
    <w:rPr>
      <w:b/>
      <w:bCs/>
      <w:sz w:val="20"/>
      <w:szCs w:val="20"/>
    </w:rPr>
  </w:style>
  <w:style w:type="paragraph" w:styleId="Kopfzeile">
    <w:name w:val="header"/>
    <w:basedOn w:val="Standard"/>
    <w:link w:val="KopfzeileZchn"/>
    <w:uiPriority w:val="99"/>
    <w:unhideWhenUsed/>
    <w:rsid w:val="00353624"/>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353624"/>
  </w:style>
  <w:style w:type="paragraph" w:styleId="Fuzeile">
    <w:name w:val="footer"/>
    <w:basedOn w:val="Standard"/>
    <w:link w:val="FuzeileZchn"/>
    <w:uiPriority w:val="99"/>
    <w:unhideWhenUsed/>
    <w:rsid w:val="00353624"/>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353624"/>
  </w:style>
  <w:style w:type="paragraph" w:styleId="Sprechblasentext">
    <w:name w:val="Balloon Text"/>
    <w:basedOn w:val="Standard"/>
    <w:link w:val="SprechblasentextZchn"/>
    <w:uiPriority w:val="99"/>
    <w:semiHidden/>
    <w:unhideWhenUsed/>
    <w:rsid w:val="0008209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82093"/>
    <w:rPr>
      <w:rFonts w:ascii="Segoe UI" w:hAnsi="Segoe UI" w:cs="Segoe UI"/>
      <w:sz w:val="18"/>
      <w:szCs w:val="18"/>
    </w:rPr>
  </w:style>
  <w:style w:type="paragraph" w:styleId="berarbeitung">
    <w:name w:val="Revision"/>
    <w:hidden/>
    <w:uiPriority w:val="99"/>
    <w:semiHidden/>
    <w:rsid w:val="002A06B9"/>
    <w:pPr>
      <w:spacing w:after="0" w:line="240" w:lineRule="auto"/>
    </w:pPr>
  </w:style>
  <w:style w:type="paragraph" w:styleId="Beschriftung">
    <w:name w:val="caption"/>
    <w:basedOn w:val="Standard"/>
    <w:next w:val="Standard"/>
    <w:uiPriority w:val="35"/>
    <w:unhideWhenUsed/>
    <w:qFormat/>
    <w:rsid w:val="00671456"/>
    <w:pPr>
      <w:spacing w:after="200" w:line="240" w:lineRule="auto"/>
    </w:pPr>
    <w:rPr>
      <w:i/>
      <w:iCs/>
      <w:color w:val="44546A" w:themeColor="text2"/>
      <w:sz w:val="18"/>
      <w:szCs w:val="18"/>
    </w:rPr>
  </w:style>
  <w:style w:type="character" w:styleId="NichtaufgelsteErwhnung">
    <w:name w:val="Unresolved Mention"/>
    <w:basedOn w:val="Absatz-Standardschriftart"/>
    <w:uiPriority w:val="99"/>
    <w:semiHidden/>
    <w:unhideWhenUsed/>
    <w:rsid w:val="00671456"/>
    <w:rPr>
      <w:color w:val="605E5C"/>
      <w:shd w:val="clear" w:color="auto" w:fill="E1DFDD"/>
    </w:rPr>
  </w:style>
  <w:style w:type="character" w:styleId="Platzhaltertext">
    <w:name w:val="Placeholder Text"/>
    <w:basedOn w:val="Absatz-Standardschriftart"/>
    <w:uiPriority w:val="99"/>
    <w:semiHidden/>
    <w:rsid w:val="00B014AB"/>
    <w:rPr>
      <w:color w:val="808080"/>
    </w:rPr>
  </w:style>
  <w:style w:type="paragraph" w:customStyle="1" w:styleId="CitaviBibliographyEntry">
    <w:name w:val="Citavi Bibliography Entry"/>
    <w:basedOn w:val="Standard"/>
    <w:link w:val="CitaviBibliographyEntryZchn"/>
    <w:uiPriority w:val="99"/>
    <w:rsid w:val="00B014AB"/>
    <w:pPr>
      <w:tabs>
        <w:tab w:val="left" w:pos="397"/>
      </w:tabs>
      <w:spacing w:after="0"/>
      <w:ind w:left="397" w:hanging="397"/>
    </w:pPr>
  </w:style>
  <w:style w:type="character" w:customStyle="1" w:styleId="CitaviBibliographyEntryZchn">
    <w:name w:val="Citavi Bibliography Entry Zchn"/>
    <w:basedOn w:val="Absatz-Standardschriftart"/>
    <w:link w:val="CitaviBibliographyEntry"/>
    <w:uiPriority w:val="99"/>
    <w:rsid w:val="00B014AB"/>
  </w:style>
  <w:style w:type="paragraph" w:customStyle="1" w:styleId="CitaviBibliographyHeading">
    <w:name w:val="Citavi Bibliography Heading"/>
    <w:basedOn w:val="berschrift1"/>
    <w:link w:val="CitaviBibliographyHeadingZchn"/>
    <w:uiPriority w:val="99"/>
    <w:rsid w:val="00B014AB"/>
  </w:style>
  <w:style w:type="character" w:customStyle="1" w:styleId="CitaviBibliographyHeadingZchn">
    <w:name w:val="Citavi Bibliography Heading Zchn"/>
    <w:basedOn w:val="Absatz-Standardschriftart"/>
    <w:link w:val="CitaviBibliographyHeading"/>
    <w:uiPriority w:val="99"/>
    <w:rsid w:val="00B014AB"/>
    <w:rPr>
      <w:rFonts w:asciiTheme="majorHAnsi" w:eastAsiaTheme="majorEastAsia" w:hAnsiTheme="majorHAnsi" w:cstheme="majorBidi"/>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B014AB"/>
  </w:style>
  <w:style w:type="character" w:customStyle="1" w:styleId="CitaviChapterBibliographyHeadingZchn">
    <w:name w:val="Citavi Chapter Bibliography Heading Zchn"/>
    <w:basedOn w:val="Absatz-Standardschriftart"/>
    <w:link w:val="CitaviChapterBibliographyHeading"/>
    <w:uiPriority w:val="99"/>
    <w:rsid w:val="00B014AB"/>
    <w:rPr>
      <w:rFonts w:asciiTheme="majorHAnsi" w:eastAsiaTheme="majorEastAsia" w:hAnsiTheme="majorHAnsi" w:cstheme="majorBidi"/>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B014AB"/>
    <w:pPr>
      <w:outlineLvl w:val="9"/>
    </w:pPr>
    <w:rPr>
      <w:lang w:val="en-US"/>
    </w:rPr>
  </w:style>
  <w:style w:type="character" w:customStyle="1" w:styleId="CitaviBibliographySubheading1Zchn">
    <w:name w:val="Citavi Bibliography Subheading 1 Zchn"/>
    <w:basedOn w:val="Absatz-Standardschriftart"/>
    <w:link w:val="CitaviBibliographySubheading1"/>
    <w:uiPriority w:val="99"/>
    <w:rsid w:val="00B014AB"/>
    <w:rPr>
      <w:rFonts w:asciiTheme="majorHAnsi" w:eastAsiaTheme="majorEastAsia" w:hAnsiTheme="majorHAnsi" w:cstheme="majorBidi"/>
      <w:color w:val="2F5496" w:themeColor="accent1" w:themeShade="BF"/>
      <w:sz w:val="26"/>
      <w:szCs w:val="26"/>
      <w:lang w:val="en-US"/>
    </w:rPr>
  </w:style>
  <w:style w:type="paragraph" w:customStyle="1" w:styleId="CitaviBibliographySubheading2">
    <w:name w:val="Citavi Bibliography Subheading 2"/>
    <w:basedOn w:val="berschrift3"/>
    <w:link w:val="CitaviBibliographySubheading2Zchn"/>
    <w:uiPriority w:val="99"/>
    <w:rsid w:val="00B014AB"/>
    <w:pPr>
      <w:outlineLvl w:val="9"/>
    </w:pPr>
    <w:rPr>
      <w:lang w:val="en-US"/>
    </w:rPr>
  </w:style>
  <w:style w:type="character" w:customStyle="1" w:styleId="CitaviBibliographySubheading2Zchn">
    <w:name w:val="Citavi Bibliography Subheading 2 Zchn"/>
    <w:basedOn w:val="Absatz-Standardschriftart"/>
    <w:link w:val="CitaviBibliographySubheading2"/>
    <w:uiPriority w:val="99"/>
    <w:rsid w:val="00B014AB"/>
    <w:rPr>
      <w:rFonts w:asciiTheme="majorHAnsi" w:eastAsiaTheme="majorEastAsia" w:hAnsiTheme="majorHAnsi" w:cstheme="majorBidi"/>
      <w:color w:val="1F3763" w:themeColor="accent1" w:themeShade="7F"/>
      <w:sz w:val="24"/>
      <w:szCs w:val="24"/>
      <w:lang w:val="en-US"/>
    </w:rPr>
  </w:style>
  <w:style w:type="character" w:customStyle="1" w:styleId="berschrift3Zchn">
    <w:name w:val="Überschrift 3 Zchn"/>
    <w:basedOn w:val="Absatz-Standardschriftart"/>
    <w:link w:val="berschrift3"/>
    <w:uiPriority w:val="9"/>
    <w:semiHidden/>
    <w:rsid w:val="00B014AB"/>
    <w:rPr>
      <w:rFonts w:asciiTheme="majorHAnsi" w:eastAsiaTheme="majorEastAsia" w:hAnsiTheme="majorHAnsi" w:cstheme="majorBidi"/>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B014AB"/>
    <w:pPr>
      <w:outlineLvl w:val="9"/>
    </w:pPr>
    <w:rPr>
      <w:lang w:val="en-US"/>
    </w:rPr>
  </w:style>
  <w:style w:type="character" w:customStyle="1" w:styleId="CitaviBibliographySubheading3Zchn">
    <w:name w:val="Citavi Bibliography Subheading 3 Zchn"/>
    <w:basedOn w:val="Absatz-Standardschriftart"/>
    <w:link w:val="CitaviBibliographySubheading3"/>
    <w:uiPriority w:val="99"/>
    <w:rsid w:val="00B014AB"/>
    <w:rPr>
      <w:rFonts w:asciiTheme="majorHAnsi" w:eastAsiaTheme="majorEastAsia" w:hAnsiTheme="majorHAnsi" w:cstheme="majorBidi"/>
      <w:i/>
      <w:iCs/>
      <w:color w:val="2F5496" w:themeColor="accent1" w:themeShade="BF"/>
      <w:lang w:val="en-US"/>
    </w:rPr>
  </w:style>
  <w:style w:type="character" w:customStyle="1" w:styleId="berschrift4Zchn">
    <w:name w:val="Überschrift 4 Zchn"/>
    <w:basedOn w:val="Absatz-Standardschriftart"/>
    <w:link w:val="berschrift4"/>
    <w:uiPriority w:val="9"/>
    <w:semiHidden/>
    <w:rsid w:val="00B014AB"/>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B014AB"/>
    <w:pPr>
      <w:outlineLvl w:val="9"/>
    </w:pPr>
    <w:rPr>
      <w:lang w:val="en-US"/>
    </w:rPr>
  </w:style>
  <w:style w:type="character" w:customStyle="1" w:styleId="CitaviBibliographySubheading4Zchn">
    <w:name w:val="Citavi Bibliography Subheading 4 Zchn"/>
    <w:basedOn w:val="Absatz-Standardschriftart"/>
    <w:link w:val="CitaviBibliographySubheading4"/>
    <w:uiPriority w:val="99"/>
    <w:rsid w:val="00B014AB"/>
    <w:rPr>
      <w:rFonts w:asciiTheme="majorHAnsi" w:eastAsiaTheme="majorEastAsia" w:hAnsiTheme="majorHAnsi" w:cstheme="majorBidi"/>
      <w:color w:val="2F5496" w:themeColor="accent1" w:themeShade="BF"/>
      <w:lang w:val="en-US"/>
    </w:rPr>
  </w:style>
  <w:style w:type="character" w:customStyle="1" w:styleId="berschrift5Zchn">
    <w:name w:val="Überschrift 5 Zchn"/>
    <w:basedOn w:val="Absatz-Standardschriftart"/>
    <w:link w:val="berschrift5"/>
    <w:uiPriority w:val="9"/>
    <w:semiHidden/>
    <w:rsid w:val="00B014AB"/>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B014AB"/>
    <w:pPr>
      <w:outlineLvl w:val="9"/>
    </w:pPr>
    <w:rPr>
      <w:lang w:val="en-US"/>
    </w:rPr>
  </w:style>
  <w:style w:type="character" w:customStyle="1" w:styleId="CitaviBibliographySubheading5Zchn">
    <w:name w:val="Citavi Bibliography Subheading 5 Zchn"/>
    <w:basedOn w:val="Absatz-Standardschriftart"/>
    <w:link w:val="CitaviBibliographySubheading5"/>
    <w:uiPriority w:val="99"/>
    <w:rsid w:val="00B014AB"/>
    <w:rPr>
      <w:rFonts w:asciiTheme="majorHAnsi" w:eastAsiaTheme="majorEastAsia" w:hAnsiTheme="majorHAnsi" w:cstheme="majorBidi"/>
      <w:color w:val="1F3763" w:themeColor="accent1" w:themeShade="7F"/>
      <w:lang w:val="en-US"/>
    </w:rPr>
  </w:style>
  <w:style w:type="character" w:customStyle="1" w:styleId="berschrift6Zchn">
    <w:name w:val="Überschrift 6 Zchn"/>
    <w:basedOn w:val="Absatz-Standardschriftart"/>
    <w:link w:val="berschrift6"/>
    <w:uiPriority w:val="9"/>
    <w:semiHidden/>
    <w:rsid w:val="00B014AB"/>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B014AB"/>
    <w:pPr>
      <w:outlineLvl w:val="9"/>
    </w:pPr>
    <w:rPr>
      <w:lang w:val="en-US"/>
    </w:rPr>
  </w:style>
  <w:style w:type="character" w:customStyle="1" w:styleId="CitaviBibliographySubheading6Zchn">
    <w:name w:val="Citavi Bibliography Subheading 6 Zchn"/>
    <w:basedOn w:val="Absatz-Standardschriftart"/>
    <w:link w:val="CitaviBibliographySubheading6"/>
    <w:uiPriority w:val="99"/>
    <w:rsid w:val="00B014AB"/>
    <w:rPr>
      <w:rFonts w:asciiTheme="majorHAnsi" w:eastAsiaTheme="majorEastAsia" w:hAnsiTheme="majorHAnsi" w:cstheme="majorBidi"/>
      <w:i/>
      <w:iCs/>
      <w:color w:val="1F3763" w:themeColor="accent1" w:themeShade="7F"/>
      <w:lang w:val="en-US"/>
    </w:rPr>
  </w:style>
  <w:style w:type="character" w:customStyle="1" w:styleId="berschrift7Zchn">
    <w:name w:val="Überschrift 7 Zchn"/>
    <w:basedOn w:val="Absatz-Standardschriftart"/>
    <w:link w:val="berschrift7"/>
    <w:uiPriority w:val="9"/>
    <w:semiHidden/>
    <w:rsid w:val="00B014AB"/>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B014AB"/>
    <w:pPr>
      <w:outlineLvl w:val="9"/>
    </w:pPr>
    <w:rPr>
      <w:lang w:val="en-US"/>
    </w:rPr>
  </w:style>
  <w:style w:type="character" w:customStyle="1" w:styleId="CitaviBibliographySubheading7Zchn">
    <w:name w:val="Citavi Bibliography Subheading 7 Zchn"/>
    <w:basedOn w:val="Absatz-Standardschriftart"/>
    <w:link w:val="CitaviBibliographySubheading7"/>
    <w:uiPriority w:val="99"/>
    <w:rsid w:val="00B014AB"/>
    <w:rPr>
      <w:rFonts w:asciiTheme="majorHAnsi" w:eastAsiaTheme="majorEastAsia" w:hAnsiTheme="majorHAnsi" w:cstheme="majorBid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B014AB"/>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B014AB"/>
    <w:pPr>
      <w:outlineLvl w:val="9"/>
    </w:pPr>
    <w:rPr>
      <w:lang w:val="en-US"/>
    </w:rPr>
  </w:style>
  <w:style w:type="character" w:customStyle="1" w:styleId="CitaviBibliographySubheading8Zchn">
    <w:name w:val="Citavi Bibliography Subheading 8 Zchn"/>
    <w:basedOn w:val="Absatz-Standardschriftart"/>
    <w:link w:val="CitaviBibliographySubheading8"/>
    <w:uiPriority w:val="99"/>
    <w:rsid w:val="00B014AB"/>
    <w:rPr>
      <w:rFonts w:asciiTheme="majorHAnsi" w:eastAsiaTheme="majorEastAsia" w:hAnsiTheme="majorHAnsi" w:cstheme="majorBidi"/>
      <w: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B014AB"/>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455EA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teraturverzeichnis">
    <w:name w:val="Bibliography"/>
    <w:basedOn w:val="Standard"/>
    <w:next w:val="Standard"/>
    <w:uiPriority w:val="37"/>
    <w:semiHidden/>
    <w:unhideWhenUsed/>
    <w:rsid w:val="00771C88"/>
  </w:style>
  <w:style w:type="character" w:styleId="Buchtitel">
    <w:name w:val="Book Title"/>
    <w:basedOn w:val="Absatz-Standardschriftart"/>
    <w:uiPriority w:val="33"/>
    <w:qFormat/>
    <w:rsid w:val="00771C88"/>
    <w:rPr>
      <w:b/>
      <w:bCs/>
      <w:i/>
      <w:iCs/>
      <w:spacing w:val="5"/>
    </w:rPr>
  </w:style>
  <w:style w:type="character" w:styleId="IntensiverVerweis">
    <w:name w:val="Intense Reference"/>
    <w:basedOn w:val="Absatz-Standardschriftart"/>
    <w:uiPriority w:val="32"/>
    <w:qFormat/>
    <w:rsid w:val="00771C88"/>
    <w:rPr>
      <w:b/>
      <w:bCs/>
      <w:smallCaps/>
      <w:color w:val="4472C4" w:themeColor="accent1"/>
      <w:spacing w:val="5"/>
    </w:rPr>
  </w:style>
  <w:style w:type="character" w:styleId="SchwacherVerweis">
    <w:name w:val="Subtle Reference"/>
    <w:basedOn w:val="Absatz-Standardschriftart"/>
    <w:uiPriority w:val="31"/>
    <w:qFormat/>
    <w:rsid w:val="00771C88"/>
    <w:rPr>
      <w:smallCaps/>
      <w:color w:val="5A5A5A" w:themeColor="text1" w:themeTint="A5"/>
    </w:rPr>
  </w:style>
  <w:style w:type="character" w:styleId="IntensiveHervorhebung">
    <w:name w:val="Intense Emphasis"/>
    <w:basedOn w:val="Absatz-Standardschriftart"/>
    <w:uiPriority w:val="21"/>
    <w:qFormat/>
    <w:rsid w:val="00771C88"/>
    <w:rPr>
      <w:i/>
      <w:iCs/>
      <w:color w:val="4472C4" w:themeColor="accent1"/>
    </w:rPr>
  </w:style>
  <w:style w:type="character" w:styleId="SchwacheHervorhebung">
    <w:name w:val="Subtle Emphasis"/>
    <w:basedOn w:val="Absatz-Standardschriftart"/>
    <w:uiPriority w:val="19"/>
    <w:qFormat/>
    <w:rsid w:val="00771C88"/>
    <w:rPr>
      <w:i/>
      <w:iCs/>
      <w:color w:val="404040" w:themeColor="text1" w:themeTint="BF"/>
    </w:rPr>
  </w:style>
  <w:style w:type="paragraph" w:styleId="IntensivesZitat">
    <w:name w:val="Intense Quote"/>
    <w:basedOn w:val="Standard"/>
    <w:next w:val="Standard"/>
    <w:link w:val="IntensivesZitatZchn"/>
    <w:uiPriority w:val="30"/>
    <w:qFormat/>
    <w:rsid w:val="00771C8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771C88"/>
    <w:rPr>
      <w:i/>
      <w:iCs/>
      <w:color w:val="4472C4" w:themeColor="accent1"/>
    </w:rPr>
  </w:style>
  <w:style w:type="paragraph" w:styleId="Zitat">
    <w:name w:val="Quote"/>
    <w:basedOn w:val="Standard"/>
    <w:next w:val="Standard"/>
    <w:link w:val="ZitatZchn"/>
    <w:uiPriority w:val="29"/>
    <w:qFormat/>
    <w:rsid w:val="00771C8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771C88"/>
    <w:rPr>
      <w:i/>
      <w:iCs/>
      <w:color w:val="404040" w:themeColor="text1" w:themeTint="BF"/>
    </w:rPr>
  </w:style>
  <w:style w:type="table" w:styleId="MittlereListe1-Akzent1">
    <w:name w:val="Medium List 1 Accen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771C88"/>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771C88"/>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771C88"/>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771C88"/>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771C88"/>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771C88"/>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771C88"/>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771C88"/>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771C8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771C88"/>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771C88"/>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771C88"/>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771C88"/>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771C8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Variable">
    <w:name w:val="HTML Variable"/>
    <w:basedOn w:val="Absatz-Standardschriftart"/>
    <w:uiPriority w:val="99"/>
    <w:semiHidden/>
    <w:unhideWhenUsed/>
    <w:rsid w:val="00771C88"/>
    <w:rPr>
      <w:i/>
      <w:iCs/>
    </w:rPr>
  </w:style>
  <w:style w:type="character" w:styleId="HTMLSchreibmaschine">
    <w:name w:val="HTML Typewriter"/>
    <w:basedOn w:val="Absatz-Standardschriftart"/>
    <w:uiPriority w:val="99"/>
    <w:semiHidden/>
    <w:unhideWhenUsed/>
    <w:rsid w:val="00771C88"/>
    <w:rPr>
      <w:rFonts w:ascii="Consolas" w:hAnsi="Consolas"/>
      <w:sz w:val="20"/>
      <w:szCs w:val="20"/>
    </w:rPr>
  </w:style>
  <w:style w:type="character" w:styleId="HTMLBeispiel">
    <w:name w:val="HTML Sample"/>
    <w:basedOn w:val="Absatz-Standardschriftart"/>
    <w:uiPriority w:val="99"/>
    <w:semiHidden/>
    <w:unhideWhenUsed/>
    <w:rsid w:val="00771C88"/>
    <w:rPr>
      <w:rFonts w:ascii="Consolas" w:hAnsi="Consolas"/>
      <w:sz w:val="24"/>
      <w:szCs w:val="24"/>
    </w:rPr>
  </w:style>
  <w:style w:type="paragraph" w:styleId="HTMLVorformatiert">
    <w:name w:val="HTML Preformatted"/>
    <w:basedOn w:val="Standard"/>
    <w:link w:val="HTMLVorformatiertZchn"/>
    <w:uiPriority w:val="99"/>
    <w:semiHidden/>
    <w:unhideWhenUsed/>
    <w:rsid w:val="00771C88"/>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771C88"/>
    <w:rPr>
      <w:rFonts w:ascii="Consolas" w:hAnsi="Consolas"/>
      <w:sz w:val="20"/>
      <w:szCs w:val="20"/>
    </w:rPr>
  </w:style>
  <w:style w:type="character" w:styleId="HTMLTastatur">
    <w:name w:val="HTML Keyboard"/>
    <w:basedOn w:val="Absatz-Standardschriftart"/>
    <w:uiPriority w:val="99"/>
    <w:semiHidden/>
    <w:unhideWhenUsed/>
    <w:rsid w:val="00771C88"/>
    <w:rPr>
      <w:rFonts w:ascii="Consolas" w:hAnsi="Consolas"/>
      <w:sz w:val="20"/>
      <w:szCs w:val="20"/>
    </w:rPr>
  </w:style>
  <w:style w:type="character" w:styleId="HTMLDefinition">
    <w:name w:val="HTML Definition"/>
    <w:basedOn w:val="Absatz-Standardschriftart"/>
    <w:uiPriority w:val="99"/>
    <w:semiHidden/>
    <w:unhideWhenUsed/>
    <w:rsid w:val="00771C88"/>
    <w:rPr>
      <w:i/>
      <w:iCs/>
    </w:rPr>
  </w:style>
  <w:style w:type="character" w:styleId="HTMLCode">
    <w:name w:val="HTML Code"/>
    <w:basedOn w:val="Absatz-Standardschriftart"/>
    <w:uiPriority w:val="99"/>
    <w:semiHidden/>
    <w:unhideWhenUsed/>
    <w:rsid w:val="00771C88"/>
    <w:rPr>
      <w:rFonts w:ascii="Consolas" w:hAnsi="Consolas"/>
      <w:sz w:val="20"/>
      <w:szCs w:val="20"/>
    </w:rPr>
  </w:style>
  <w:style w:type="character" w:styleId="HTMLZitat">
    <w:name w:val="HTML Cite"/>
    <w:basedOn w:val="Absatz-Standardschriftart"/>
    <w:uiPriority w:val="99"/>
    <w:semiHidden/>
    <w:unhideWhenUsed/>
    <w:rsid w:val="00771C88"/>
    <w:rPr>
      <w:i/>
      <w:iCs/>
    </w:rPr>
  </w:style>
  <w:style w:type="paragraph" w:styleId="HTMLAdresse">
    <w:name w:val="HTML Address"/>
    <w:basedOn w:val="Standard"/>
    <w:link w:val="HTMLAdresseZchn"/>
    <w:uiPriority w:val="99"/>
    <w:semiHidden/>
    <w:unhideWhenUsed/>
    <w:rsid w:val="00771C88"/>
    <w:pPr>
      <w:spacing w:after="0" w:line="240" w:lineRule="auto"/>
    </w:pPr>
    <w:rPr>
      <w:i/>
      <w:iCs/>
    </w:rPr>
  </w:style>
  <w:style w:type="character" w:customStyle="1" w:styleId="HTMLAdresseZchn">
    <w:name w:val="HTML Adresse Zchn"/>
    <w:basedOn w:val="Absatz-Standardschriftart"/>
    <w:link w:val="HTMLAdresse"/>
    <w:uiPriority w:val="99"/>
    <w:semiHidden/>
    <w:rsid w:val="00771C88"/>
    <w:rPr>
      <w:i/>
      <w:iCs/>
    </w:rPr>
  </w:style>
  <w:style w:type="character" w:styleId="HTMLAkronym">
    <w:name w:val="HTML Acronym"/>
    <w:basedOn w:val="Absatz-Standardschriftart"/>
    <w:uiPriority w:val="99"/>
    <w:semiHidden/>
    <w:unhideWhenUsed/>
    <w:rsid w:val="00771C88"/>
  </w:style>
  <w:style w:type="paragraph" w:styleId="NurText">
    <w:name w:val="Plain Text"/>
    <w:basedOn w:val="Standard"/>
    <w:link w:val="NurTextZchn"/>
    <w:uiPriority w:val="99"/>
    <w:semiHidden/>
    <w:unhideWhenUsed/>
    <w:rsid w:val="00771C88"/>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771C88"/>
    <w:rPr>
      <w:rFonts w:ascii="Consolas" w:hAnsi="Consolas"/>
      <w:sz w:val="21"/>
      <w:szCs w:val="21"/>
    </w:rPr>
  </w:style>
  <w:style w:type="paragraph" w:styleId="Dokumentstruktur">
    <w:name w:val="Document Map"/>
    <w:basedOn w:val="Standard"/>
    <w:link w:val="DokumentstrukturZchn"/>
    <w:uiPriority w:val="99"/>
    <w:semiHidden/>
    <w:unhideWhenUsed/>
    <w:rsid w:val="00771C88"/>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771C88"/>
    <w:rPr>
      <w:rFonts w:ascii="Segoe UI" w:hAnsi="Segoe UI" w:cs="Segoe UI"/>
      <w:sz w:val="16"/>
      <w:szCs w:val="16"/>
    </w:rPr>
  </w:style>
  <w:style w:type="character" w:styleId="Hervorhebung">
    <w:name w:val="Emphasis"/>
    <w:basedOn w:val="Absatz-Standardschriftart"/>
    <w:uiPriority w:val="20"/>
    <w:qFormat/>
    <w:rsid w:val="00771C88"/>
    <w:rPr>
      <w:i/>
      <w:iCs/>
    </w:rPr>
  </w:style>
  <w:style w:type="character" w:styleId="BesuchterLink">
    <w:name w:val="FollowedHyperlink"/>
    <w:basedOn w:val="Absatz-Standardschriftart"/>
    <w:uiPriority w:val="99"/>
    <w:semiHidden/>
    <w:unhideWhenUsed/>
    <w:rsid w:val="00771C88"/>
    <w:rPr>
      <w:color w:val="954F72" w:themeColor="followedHyperlink"/>
      <w:u w:val="single"/>
    </w:rPr>
  </w:style>
  <w:style w:type="paragraph" w:styleId="Blocktext">
    <w:name w:val="Block Text"/>
    <w:basedOn w:val="Standard"/>
    <w:uiPriority w:val="99"/>
    <w:semiHidden/>
    <w:unhideWhenUsed/>
    <w:rsid w:val="00771C8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Textkrper-Einzug3">
    <w:name w:val="Body Text Indent 3"/>
    <w:basedOn w:val="Standard"/>
    <w:link w:val="Textkrper-Einzug3Zchn"/>
    <w:uiPriority w:val="99"/>
    <w:semiHidden/>
    <w:unhideWhenUsed/>
    <w:rsid w:val="00771C88"/>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771C88"/>
    <w:rPr>
      <w:sz w:val="16"/>
      <w:szCs w:val="16"/>
    </w:rPr>
  </w:style>
  <w:style w:type="paragraph" w:styleId="Textkrper-Einzug2">
    <w:name w:val="Body Text Indent 2"/>
    <w:basedOn w:val="Standard"/>
    <w:link w:val="Textkrper-Einzug2Zchn"/>
    <w:uiPriority w:val="99"/>
    <w:semiHidden/>
    <w:unhideWhenUsed/>
    <w:rsid w:val="00771C88"/>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771C88"/>
  </w:style>
  <w:style w:type="paragraph" w:styleId="Textkrper3">
    <w:name w:val="Body Text 3"/>
    <w:basedOn w:val="Standard"/>
    <w:link w:val="Textkrper3Zchn"/>
    <w:uiPriority w:val="99"/>
    <w:semiHidden/>
    <w:unhideWhenUsed/>
    <w:rsid w:val="00771C88"/>
    <w:pPr>
      <w:spacing w:after="120"/>
    </w:pPr>
    <w:rPr>
      <w:sz w:val="16"/>
      <w:szCs w:val="16"/>
    </w:rPr>
  </w:style>
  <w:style w:type="character" w:customStyle="1" w:styleId="Textkrper3Zchn">
    <w:name w:val="Textkörper 3 Zchn"/>
    <w:basedOn w:val="Absatz-Standardschriftart"/>
    <w:link w:val="Textkrper3"/>
    <w:uiPriority w:val="99"/>
    <w:semiHidden/>
    <w:rsid w:val="00771C88"/>
    <w:rPr>
      <w:sz w:val="16"/>
      <w:szCs w:val="16"/>
    </w:rPr>
  </w:style>
  <w:style w:type="paragraph" w:styleId="Textkrper2">
    <w:name w:val="Body Text 2"/>
    <w:basedOn w:val="Standard"/>
    <w:link w:val="Textkrper2Zchn"/>
    <w:uiPriority w:val="99"/>
    <w:semiHidden/>
    <w:unhideWhenUsed/>
    <w:rsid w:val="00771C88"/>
    <w:pPr>
      <w:spacing w:after="120" w:line="480" w:lineRule="auto"/>
    </w:pPr>
  </w:style>
  <w:style w:type="character" w:customStyle="1" w:styleId="Textkrper2Zchn">
    <w:name w:val="Textkörper 2 Zchn"/>
    <w:basedOn w:val="Absatz-Standardschriftart"/>
    <w:link w:val="Textkrper2"/>
    <w:uiPriority w:val="99"/>
    <w:semiHidden/>
    <w:rsid w:val="00771C88"/>
  </w:style>
  <w:style w:type="paragraph" w:styleId="Fu-Endnotenberschrift">
    <w:name w:val="Note Heading"/>
    <w:basedOn w:val="Standard"/>
    <w:next w:val="Standard"/>
    <w:link w:val="Fu-EndnotenberschriftZchn"/>
    <w:uiPriority w:val="99"/>
    <w:semiHidden/>
    <w:unhideWhenUsed/>
    <w:rsid w:val="00771C88"/>
    <w:pPr>
      <w:spacing w:after="0" w:line="240" w:lineRule="auto"/>
    </w:pPr>
  </w:style>
  <w:style w:type="character" w:customStyle="1" w:styleId="Fu-EndnotenberschriftZchn">
    <w:name w:val="Fuß/-Endnotenüberschrift Zchn"/>
    <w:basedOn w:val="Absatz-Standardschriftart"/>
    <w:link w:val="Fu-Endnotenberschrift"/>
    <w:uiPriority w:val="99"/>
    <w:semiHidden/>
    <w:rsid w:val="00771C88"/>
  </w:style>
  <w:style w:type="paragraph" w:styleId="Textkrper-Zeileneinzug">
    <w:name w:val="Body Text Indent"/>
    <w:basedOn w:val="Standard"/>
    <w:link w:val="Textkrper-ZeileneinzugZchn"/>
    <w:uiPriority w:val="99"/>
    <w:semiHidden/>
    <w:unhideWhenUsed/>
    <w:rsid w:val="00771C88"/>
    <w:pPr>
      <w:spacing w:after="120"/>
      <w:ind w:left="283"/>
    </w:pPr>
  </w:style>
  <w:style w:type="character" w:customStyle="1" w:styleId="Textkrper-ZeileneinzugZchn">
    <w:name w:val="Textkörper-Zeileneinzug Zchn"/>
    <w:basedOn w:val="Absatz-Standardschriftart"/>
    <w:link w:val="Textkrper-Zeileneinzug"/>
    <w:uiPriority w:val="99"/>
    <w:semiHidden/>
    <w:rsid w:val="00771C88"/>
  </w:style>
  <w:style w:type="paragraph" w:styleId="Textkrper-Erstzeileneinzug2">
    <w:name w:val="Body Text First Indent 2"/>
    <w:basedOn w:val="Textkrper-Zeileneinzug"/>
    <w:link w:val="Textkrper-Erstzeileneinzug2Zchn"/>
    <w:uiPriority w:val="99"/>
    <w:semiHidden/>
    <w:unhideWhenUsed/>
    <w:rsid w:val="00771C88"/>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771C88"/>
  </w:style>
  <w:style w:type="paragraph" w:styleId="Textkrper">
    <w:name w:val="Body Text"/>
    <w:basedOn w:val="Standard"/>
    <w:link w:val="TextkrperZchn"/>
    <w:uiPriority w:val="99"/>
    <w:semiHidden/>
    <w:unhideWhenUsed/>
    <w:rsid w:val="00771C88"/>
    <w:pPr>
      <w:spacing w:after="120"/>
    </w:pPr>
  </w:style>
  <w:style w:type="character" w:customStyle="1" w:styleId="TextkrperZchn">
    <w:name w:val="Textkörper Zchn"/>
    <w:basedOn w:val="Absatz-Standardschriftart"/>
    <w:link w:val="Textkrper"/>
    <w:uiPriority w:val="99"/>
    <w:semiHidden/>
    <w:rsid w:val="00771C88"/>
  </w:style>
  <w:style w:type="paragraph" w:styleId="Textkrper-Erstzeileneinzug">
    <w:name w:val="Body Text First Indent"/>
    <w:basedOn w:val="Textkrper"/>
    <w:link w:val="Textkrper-ErstzeileneinzugZchn"/>
    <w:uiPriority w:val="99"/>
    <w:semiHidden/>
    <w:unhideWhenUsed/>
    <w:rsid w:val="00771C88"/>
    <w:pPr>
      <w:spacing w:after="160"/>
      <w:ind w:firstLine="360"/>
    </w:pPr>
  </w:style>
  <w:style w:type="character" w:customStyle="1" w:styleId="Textkrper-ErstzeileneinzugZchn">
    <w:name w:val="Textkörper-Erstzeileneinzug Zchn"/>
    <w:basedOn w:val="TextkrperZchn"/>
    <w:link w:val="Textkrper-Erstzeileneinzug"/>
    <w:uiPriority w:val="99"/>
    <w:semiHidden/>
    <w:rsid w:val="00771C88"/>
  </w:style>
  <w:style w:type="paragraph" w:styleId="Datum">
    <w:name w:val="Date"/>
    <w:basedOn w:val="Standard"/>
    <w:next w:val="Standard"/>
    <w:link w:val="DatumZchn"/>
    <w:uiPriority w:val="99"/>
    <w:semiHidden/>
    <w:unhideWhenUsed/>
    <w:rsid w:val="00771C88"/>
  </w:style>
  <w:style w:type="character" w:customStyle="1" w:styleId="DatumZchn">
    <w:name w:val="Datum Zchn"/>
    <w:basedOn w:val="Absatz-Standardschriftart"/>
    <w:link w:val="Datum"/>
    <w:uiPriority w:val="99"/>
    <w:semiHidden/>
    <w:rsid w:val="00771C88"/>
  </w:style>
  <w:style w:type="paragraph" w:styleId="Anrede">
    <w:name w:val="Salutation"/>
    <w:basedOn w:val="Standard"/>
    <w:next w:val="Standard"/>
    <w:link w:val="AnredeZchn"/>
    <w:uiPriority w:val="99"/>
    <w:semiHidden/>
    <w:unhideWhenUsed/>
    <w:rsid w:val="00771C88"/>
  </w:style>
  <w:style w:type="character" w:customStyle="1" w:styleId="AnredeZchn">
    <w:name w:val="Anrede Zchn"/>
    <w:basedOn w:val="Absatz-Standardschriftart"/>
    <w:link w:val="Anrede"/>
    <w:uiPriority w:val="99"/>
    <w:semiHidden/>
    <w:rsid w:val="00771C88"/>
  </w:style>
  <w:style w:type="paragraph" w:styleId="Untertitel">
    <w:name w:val="Subtitle"/>
    <w:basedOn w:val="Standard"/>
    <w:next w:val="Standard"/>
    <w:link w:val="UntertitelZchn"/>
    <w:uiPriority w:val="11"/>
    <w:qFormat/>
    <w:rsid w:val="00771C88"/>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771C88"/>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771C8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771C88"/>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771C88"/>
    <w:pPr>
      <w:spacing w:after="120"/>
      <w:ind w:left="1415"/>
      <w:contextualSpacing/>
    </w:pPr>
  </w:style>
  <w:style w:type="paragraph" w:styleId="Listenfortsetzung4">
    <w:name w:val="List Continue 4"/>
    <w:basedOn w:val="Standard"/>
    <w:uiPriority w:val="99"/>
    <w:semiHidden/>
    <w:unhideWhenUsed/>
    <w:rsid w:val="00771C88"/>
    <w:pPr>
      <w:spacing w:after="120"/>
      <w:ind w:left="1132"/>
      <w:contextualSpacing/>
    </w:pPr>
  </w:style>
  <w:style w:type="paragraph" w:styleId="Listenfortsetzung3">
    <w:name w:val="List Continue 3"/>
    <w:basedOn w:val="Standard"/>
    <w:uiPriority w:val="99"/>
    <w:semiHidden/>
    <w:unhideWhenUsed/>
    <w:rsid w:val="00771C88"/>
    <w:pPr>
      <w:spacing w:after="120"/>
      <w:ind w:left="849"/>
      <w:contextualSpacing/>
    </w:pPr>
  </w:style>
  <w:style w:type="paragraph" w:styleId="Listenfortsetzung2">
    <w:name w:val="List Continue 2"/>
    <w:basedOn w:val="Standard"/>
    <w:uiPriority w:val="99"/>
    <w:semiHidden/>
    <w:unhideWhenUsed/>
    <w:rsid w:val="00771C88"/>
    <w:pPr>
      <w:spacing w:after="120"/>
      <w:ind w:left="566"/>
      <w:contextualSpacing/>
    </w:pPr>
  </w:style>
  <w:style w:type="paragraph" w:styleId="Listenfortsetzung">
    <w:name w:val="List Continue"/>
    <w:basedOn w:val="Standard"/>
    <w:uiPriority w:val="99"/>
    <w:semiHidden/>
    <w:unhideWhenUsed/>
    <w:rsid w:val="00771C88"/>
    <w:pPr>
      <w:spacing w:after="120"/>
      <w:ind w:left="283"/>
      <w:contextualSpacing/>
    </w:pPr>
  </w:style>
  <w:style w:type="paragraph" w:styleId="Unterschrift">
    <w:name w:val="Signature"/>
    <w:basedOn w:val="Standard"/>
    <w:link w:val="UnterschriftZchn"/>
    <w:uiPriority w:val="99"/>
    <w:semiHidden/>
    <w:unhideWhenUsed/>
    <w:rsid w:val="00771C88"/>
    <w:pPr>
      <w:spacing w:after="0" w:line="240" w:lineRule="auto"/>
      <w:ind w:left="4252"/>
    </w:pPr>
  </w:style>
  <w:style w:type="character" w:customStyle="1" w:styleId="UnterschriftZchn">
    <w:name w:val="Unterschrift Zchn"/>
    <w:basedOn w:val="Absatz-Standardschriftart"/>
    <w:link w:val="Unterschrift"/>
    <w:uiPriority w:val="99"/>
    <w:semiHidden/>
    <w:rsid w:val="00771C88"/>
  </w:style>
  <w:style w:type="paragraph" w:styleId="Gruformel">
    <w:name w:val="Closing"/>
    <w:basedOn w:val="Standard"/>
    <w:link w:val="GruformelZchn"/>
    <w:uiPriority w:val="99"/>
    <w:semiHidden/>
    <w:unhideWhenUsed/>
    <w:rsid w:val="00771C88"/>
    <w:pPr>
      <w:spacing w:after="0" w:line="240" w:lineRule="auto"/>
      <w:ind w:left="4252"/>
    </w:pPr>
  </w:style>
  <w:style w:type="character" w:customStyle="1" w:styleId="GruformelZchn">
    <w:name w:val="Grußformel Zchn"/>
    <w:basedOn w:val="Absatz-Standardschriftart"/>
    <w:link w:val="Gruformel"/>
    <w:uiPriority w:val="99"/>
    <w:semiHidden/>
    <w:rsid w:val="00771C88"/>
  </w:style>
  <w:style w:type="paragraph" w:styleId="Titel">
    <w:name w:val="Title"/>
    <w:basedOn w:val="Standard"/>
    <w:next w:val="Standard"/>
    <w:link w:val="TitelZchn"/>
    <w:uiPriority w:val="10"/>
    <w:qFormat/>
    <w:rsid w:val="00771C8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71C88"/>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771C88"/>
    <w:pPr>
      <w:numPr>
        <w:numId w:val="15"/>
      </w:numPr>
      <w:contextualSpacing/>
    </w:pPr>
  </w:style>
  <w:style w:type="paragraph" w:styleId="Listennummer4">
    <w:name w:val="List Number 4"/>
    <w:basedOn w:val="Standard"/>
    <w:uiPriority w:val="99"/>
    <w:semiHidden/>
    <w:unhideWhenUsed/>
    <w:rsid w:val="00771C88"/>
    <w:pPr>
      <w:numPr>
        <w:numId w:val="16"/>
      </w:numPr>
      <w:contextualSpacing/>
    </w:pPr>
  </w:style>
  <w:style w:type="paragraph" w:styleId="Listennummer3">
    <w:name w:val="List Number 3"/>
    <w:basedOn w:val="Standard"/>
    <w:uiPriority w:val="99"/>
    <w:semiHidden/>
    <w:unhideWhenUsed/>
    <w:rsid w:val="00771C88"/>
    <w:pPr>
      <w:numPr>
        <w:numId w:val="17"/>
      </w:numPr>
      <w:contextualSpacing/>
    </w:pPr>
  </w:style>
  <w:style w:type="paragraph" w:styleId="Listennummer2">
    <w:name w:val="List Number 2"/>
    <w:basedOn w:val="Standard"/>
    <w:uiPriority w:val="99"/>
    <w:semiHidden/>
    <w:unhideWhenUsed/>
    <w:rsid w:val="00771C88"/>
    <w:pPr>
      <w:numPr>
        <w:numId w:val="18"/>
      </w:numPr>
      <w:contextualSpacing/>
    </w:pPr>
  </w:style>
  <w:style w:type="paragraph" w:styleId="Aufzhlungszeichen5">
    <w:name w:val="List Bullet 5"/>
    <w:basedOn w:val="Standard"/>
    <w:uiPriority w:val="99"/>
    <w:semiHidden/>
    <w:unhideWhenUsed/>
    <w:rsid w:val="00771C88"/>
    <w:pPr>
      <w:numPr>
        <w:numId w:val="19"/>
      </w:numPr>
      <w:contextualSpacing/>
    </w:pPr>
  </w:style>
  <w:style w:type="paragraph" w:styleId="Aufzhlungszeichen4">
    <w:name w:val="List Bullet 4"/>
    <w:basedOn w:val="Standard"/>
    <w:uiPriority w:val="99"/>
    <w:semiHidden/>
    <w:unhideWhenUsed/>
    <w:rsid w:val="00771C88"/>
    <w:pPr>
      <w:numPr>
        <w:numId w:val="20"/>
      </w:numPr>
      <w:contextualSpacing/>
    </w:pPr>
  </w:style>
  <w:style w:type="paragraph" w:styleId="Aufzhlungszeichen3">
    <w:name w:val="List Bullet 3"/>
    <w:basedOn w:val="Standard"/>
    <w:uiPriority w:val="99"/>
    <w:semiHidden/>
    <w:unhideWhenUsed/>
    <w:rsid w:val="00771C88"/>
    <w:pPr>
      <w:numPr>
        <w:numId w:val="21"/>
      </w:numPr>
      <w:contextualSpacing/>
    </w:pPr>
  </w:style>
  <w:style w:type="paragraph" w:styleId="Aufzhlungszeichen2">
    <w:name w:val="List Bullet 2"/>
    <w:basedOn w:val="Standard"/>
    <w:uiPriority w:val="99"/>
    <w:semiHidden/>
    <w:unhideWhenUsed/>
    <w:rsid w:val="00771C88"/>
    <w:pPr>
      <w:numPr>
        <w:numId w:val="22"/>
      </w:numPr>
      <w:contextualSpacing/>
    </w:pPr>
  </w:style>
  <w:style w:type="paragraph" w:styleId="Liste5">
    <w:name w:val="List 5"/>
    <w:basedOn w:val="Standard"/>
    <w:uiPriority w:val="99"/>
    <w:semiHidden/>
    <w:unhideWhenUsed/>
    <w:rsid w:val="00771C88"/>
    <w:pPr>
      <w:ind w:left="1415" w:hanging="283"/>
      <w:contextualSpacing/>
    </w:pPr>
  </w:style>
  <w:style w:type="paragraph" w:styleId="Liste4">
    <w:name w:val="List 4"/>
    <w:basedOn w:val="Standard"/>
    <w:uiPriority w:val="99"/>
    <w:semiHidden/>
    <w:unhideWhenUsed/>
    <w:rsid w:val="00771C88"/>
    <w:pPr>
      <w:ind w:left="1132" w:hanging="283"/>
      <w:contextualSpacing/>
    </w:pPr>
  </w:style>
  <w:style w:type="paragraph" w:styleId="Liste3">
    <w:name w:val="List 3"/>
    <w:basedOn w:val="Standard"/>
    <w:uiPriority w:val="99"/>
    <w:semiHidden/>
    <w:unhideWhenUsed/>
    <w:rsid w:val="00771C88"/>
    <w:pPr>
      <w:ind w:left="849" w:hanging="283"/>
      <w:contextualSpacing/>
    </w:pPr>
  </w:style>
  <w:style w:type="paragraph" w:styleId="Liste2">
    <w:name w:val="List 2"/>
    <w:basedOn w:val="Standard"/>
    <w:uiPriority w:val="99"/>
    <w:semiHidden/>
    <w:unhideWhenUsed/>
    <w:rsid w:val="00771C88"/>
    <w:pPr>
      <w:ind w:left="566" w:hanging="283"/>
      <w:contextualSpacing/>
    </w:pPr>
  </w:style>
  <w:style w:type="paragraph" w:styleId="Listennummer">
    <w:name w:val="List Number"/>
    <w:basedOn w:val="Standard"/>
    <w:uiPriority w:val="99"/>
    <w:semiHidden/>
    <w:unhideWhenUsed/>
    <w:rsid w:val="00771C88"/>
    <w:pPr>
      <w:numPr>
        <w:numId w:val="23"/>
      </w:numPr>
      <w:contextualSpacing/>
    </w:pPr>
  </w:style>
  <w:style w:type="paragraph" w:styleId="Aufzhlungszeichen">
    <w:name w:val="List Bullet"/>
    <w:basedOn w:val="Standard"/>
    <w:uiPriority w:val="99"/>
    <w:semiHidden/>
    <w:unhideWhenUsed/>
    <w:rsid w:val="00771C88"/>
    <w:pPr>
      <w:numPr>
        <w:numId w:val="24"/>
      </w:numPr>
      <w:contextualSpacing/>
    </w:pPr>
  </w:style>
  <w:style w:type="paragraph" w:styleId="Liste">
    <w:name w:val="List"/>
    <w:basedOn w:val="Standard"/>
    <w:uiPriority w:val="99"/>
    <w:semiHidden/>
    <w:unhideWhenUsed/>
    <w:rsid w:val="00771C88"/>
    <w:pPr>
      <w:ind w:left="283" w:hanging="283"/>
      <w:contextualSpacing/>
    </w:pPr>
  </w:style>
  <w:style w:type="paragraph" w:styleId="RGV-berschrift">
    <w:name w:val="toa heading"/>
    <w:basedOn w:val="Standard"/>
    <w:next w:val="Standard"/>
    <w:uiPriority w:val="99"/>
    <w:semiHidden/>
    <w:unhideWhenUsed/>
    <w:rsid w:val="00771C88"/>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771C88"/>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krotextZchn">
    <w:name w:val="Makrotext Zchn"/>
    <w:basedOn w:val="Absatz-Standardschriftart"/>
    <w:link w:val="Makrotext"/>
    <w:uiPriority w:val="99"/>
    <w:semiHidden/>
    <w:rsid w:val="00771C88"/>
    <w:rPr>
      <w:rFonts w:ascii="Consolas" w:hAnsi="Consolas"/>
      <w:sz w:val="20"/>
      <w:szCs w:val="20"/>
    </w:rPr>
  </w:style>
  <w:style w:type="paragraph" w:styleId="Rechtsgrundlagenverzeichnis">
    <w:name w:val="table of authorities"/>
    <w:basedOn w:val="Standard"/>
    <w:next w:val="Standard"/>
    <w:uiPriority w:val="99"/>
    <w:semiHidden/>
    <w:unhideWhenUsed/>
    <w:rsid w:val="00771C88"/>
    <w:pPr>
      <w:spacing w:after="0"/>
      <w:ind w:left="220" w:hanging="220"/>
    </w:pPr>
  </w:style>
  <w:style w:type="paragraph" w:styleId="Endnotentext">
    <w:name w:val="endnote text"/>
    <w:basedOn w:val="Standard"/>
    <w:link w:val="EndnotentextZchn"/>
    <w:uiPriority w:val="99"/>
    <w:semiHidden/>
    <w:unhideWhenUsed/>
    <w:rsid w:val="00771C88"/>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771C88"/>
    <w:rPr>
      <w:sz w:val="20"/>
      <w:szCs w:val="20"/>
    </w:rPr>
  </w:style>
  <w:style w:type="character" w:styleId="Endnotenzeichen">
    <w:name w:val="endnote reference"/>
    <w:basedOn w:val="Absatz-Standardschriftart"/>
    <w:uiPriority w:val="99"/>
    <w:semiHidden/>
    <w:unhideWhenUsed/>
    <w:rsid w:val="00771C88"/>
    <w:rPr>
      <w:vertAlign w:val="superscript"/>
    </w:rPr>
  </w:style>
  <w:style w:type="character" w:styleId="Seitenzahl">
    <w:name w:val="page number"/>
    <w:basedOn w:val="Absatz-Standardschriftart"/>
    <w:uiPriority w:val="99"/>
    <w:semiHidden/>
    <w:unhideWhenUsed/>
    <w:rsid w:val="00771C88"/>
  </w:style>
  <w:style w:type="character" w:styleId="Zeilennummer">
    <w:name w:val="line number"/>
    <w:basedOn w:val="Absatz-Standardschriftart"/>
    <w:uiPriority w:val="99"/>
    <w:semiHidden/>
    <w:unhideWhenUsed/>
    <w:rsid w:val="00771C88"/>
  </w:style>
  <w:style w:type="character" w:styleId="Funotenzeichen">
    <w:name w:val="footnote reference"/>
    <w:basedOn w:val="Absatz-Standardschriftart"/>
    <w:uiPriority w:val="99"/>
    <w:semiHidden/>
    <w:unhideWhenUsed/>
    <w:rsid w:val="00771C88"/>
    <w:rPr>
      <w:vertAlign w:val="superscript"/>
    </w:rPr>
  </w:style>
  <w:style w:type="paragraph" w:styleId="Umschlagabsenderadresse">
    <w:name w:val="envelope return"/>
    <w:basedOn w:val="Standard"/>
    <w:uiPriority w:val="99"/>
    <w:semiHidden/>
    <w:unhideWhenUsed/>
    <w:rsid w:val="00771C88"/>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771C88"/>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771C88"/>
    <w:pPr>
      <w:spacing w:after="0"/>
    </w:pPr>
  </w:style>
  <w:style w:type="paragraph" w:styleId="Index1">
    <w:name w:val="index 1"/>
    <w:basedOn w:val="Standard"/>
    <w:next w:val="Standard"/>
    <w:autoRedefine/>
    <w:uiPriority w:val="99"/>
    <w:semiHidden/>
    <w:unhideWhenUsed/>
    <w:rsid w:val="00771C88"/>
    <w:pPr>
      <w:spacing w:after="0" w:line="240" w:lineRule="auto"/>
      <w:ind w:left="220" w:hanging="220"/>
    </w:pPr>
  </w:style>
  <w:style w:type="paragraph" w:styleId="Indexberschrift">
    <w:name w:val="index heading"/>
    <w:basedOn w:val="Standard"/>
    <w:next w:val="Index1"/>
    <w:uiPriority w:val="99"/>
    <w:semiHidden/>
    <w:unhideWhenUsed/>
    <w:rsid w:val="00771C88"/>
    <w:rPr>
      <w:rFonts w:asciiTheme="majorHAnsi" w:eastAsiaTheme="majorEastAsia" w:hAnsiTheme="majorHAnsi" w:cstheme="majorBidi"/>
      <w:b/>
      <w:bCs/>
    </w:rPr>
  </w:style>
  <w:style w:type="paragraph" w:styleId="Funotentext">
    <w:name w:val="footnote text"/>
    <w:basedOn w:val="Standard"/>
    <w:link w:val="FunotentextZchn"/>
    <w:uiPriority w:val="99"/>
    <w:semiHidden/>
    <w:unhideWhenUsed/>
    <w:rsid w:val="00771C8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771C88"/>
    <w:rPr>
      <w:sz w:val="20"/>
      <w:szCs w:val="20"/>
    </w:rPr>
  </w:style>
  <w:style w:type="paragraph" w:styleId="Standardeinzug">
    <w:name w:val="Normal Indent"/>
    <w:basedOn w:val="Standard"/>
    <w:uiPriority w:val="99"/>
    <w:semiHidden/>
    <w:unhideWhenUsed/>
    <w:rsid w:val="00771C88"/>
    <w:pPr>
      <w:ind w:left="720"/>
    </w:pPr>
  </w:style>
  <w:style w:type="paragraph" w:styleId="Verzeichnis9">
    <w:name w:val="toc 9"/>
    <w:basedOn w:val="Standard"/>
    <w:next w:val="Standard"/>
    <w:autoRedefine/>
    <w:uiPriority w:val="39"/>
    <w:semiHidden/>
    <w:unhideWhenUsed/>
    <w:rsid w:val="00771C88"/>
    <w:pPr>
      <w:spacing w:after="100"/>
      <w:ind w:left="1760"/>
    </w:pPr>
  </w:style>
  <w:style w:type="paragraph" w:styleId="Verzeichnis8">
    <w:name w:val="toc 8"/>
    <w:basedOn w:val="Standard"/>
    <w:next w:val="Standard"/>
    <w:autoRedefine/>
    <w:uiPriority w:val="39"/>
    <w:semiHidden/>
    <w:unhideWhenUsed/>
    <w:rsid w:val="00771C88"/>
    <w:pPr>
      <w:spacing w:after="100"/>
      <w:ind w:left="1540"/>
    </w:pPr>
  </w:style>
  <w:style w:type="paragraph" w:styleId="Verzeichnis7">
    <w:name w:val="toc 7"/>
    <w:basedOn w:val="Standard"/>
    <w:next w:val="Standard"/>
    <w:autoRedefine/>
    <w:uiPriority w:val="39"/>
    <w:semiHidden/>
    <w:unhideWhenUsed/>
    <w:rsid w:val="00771C88"/>
    <w:pPr>
      <w:spacing w:after="100"/>
      <w:ind w:left="1320"/>
    </w:pPr>
  </w:style>
  <w:style w:type="paragraph" w:styleId="Verzeichnis6">
    <w:name w:val="toc 6"/>
    <w:basedOn w:val="Standard"/>
    <w:next w:val="Standard"/>
    <w:autoRedefine/>
    <w:uiPriority w:val="39"/>
    <w:semiHidden/>
    <w:unhideWhenUsed/>
    <w:rsid w:val="00771C88"/>
    <w:pPr>
      <w:spacing w:after="100"/>
      <w:ind w:left="1100"/>
    </w:pPr>
  </w:style>
  <w:style w:type="paragraph" w:styleId="Verzeichnis5">
    <w:name w:val="toc 5"/>
    <w:basedOn w:val="Standard"/>
    <w:next w:val="Standard"/>
    <w:autoRedefine/>
    <w:uiPriority w:val="39"/>
    <w:semiHidden/>
    <w:unhideWhenUsed/>
    <w:rsid w:val="00771C88"/>
    <w:pPr>
      <w:spacing w:after="100"/>
      <w:ind w:left="880"/>
    </w:pPr>
  </w:style>
  <w:style w:type="paragraph" w:styleId="Verzeichnis4">
    <w:name w:val="toc 4"/>
    <w:basedOn w:val="Standard"/>
    <w:next w:val="Standard"/>
    <w:autoRedefine/>
    <w:uiPriority w:val="39"/>
    <w:semiHidden/>
    <w:unhideWhenUsed/>
    <w:rsid w:val="00771C88"/>
    <w:pPr>
      <w:spacing w:after="100"/>
      <w:ind w:left="660"/>
    </w:pPr>
  </w:style>
  <w:style w:type="paragraph" w:styleId="Verzeichnis3">
    <w:name w:val="toc 3"/>
    <w:basedOn w:val="Standard"/>
    <w:next w:val="Standard"/>
    <w:autoRedefine/>
    <w:uiPriority w:val="39"/>
    <w:semiHidden/>
    <w:unhideWhenUsed/>
    <w:rsid w:val="00771C88"/>
    <w:pPr>
      <w:spacing w:after="100"/>
      <w:ind w:left="440"/>
    </w:pPr>
  </w:style>
  <w:style w:type="paragraph" w:styleId="Index9">
    <w:name w:val="index 9"/>
    <w:basedOn w:val="Standard"/>
    <w:next w:val="Standard"/>
    <w:autoRedefine/>
    <w:uiPriority w:val="99"/>
    <w:semiHidden/>
    <w:unhideWhenUsed/>
    <w:rsid w:val="00771C88"/>
    <w:pPr>
      <w:spacing w:after="0" w:line="240" w:lineRule="auto"/>
      <w:ind w:left="1980" w:hanging="220"/>
    </w:pPr>
  </w:style>
  <w:style w:type="paragraph" w:styleId="Index8">
    <w:name w:val="index 8"/>
    <w:basedOn w:val="Standard"/>
    <w:next w:val="Standard"/>
    <w:autoRedefine/>
    <w:uiPriority w:val="99"/>
    <w:semiHidden/>
    <w:unhideWhenUsed/>
    <w:rsid w:val="00771C88"/>
    <w:pPr>
      <w:spacing w:after="0" w:line="240" w:lineRule="auto"/>
      <w:ind w:left="1760" w:hanging="220"/>
    </w:pPr>
  </w:style>
  <w:style w:type="paragraph" w:styleId="Index7">
    <w:name w:val="index 7"/>
    <w:basedOn w:val="Standard"/>
    <w:next w:val="Standard"/>
    <w:autoRedefine/>
    <w:uiPriority w:val="99"/>
    <w:semiHidden/>
    <w:unhideWhenUsed/>
    <w:rsid w:val="00771C88"/>
    <w:pPr>
      <w:spacing w:after="0" w:line="240" w:lineRule="auto"/>
      <w:ind w:left="1540" w:hanging="220"/>
    </w:pPr>
  </w:style>
  <w:style w:type="paragraph" w:styleId="Index6">
    <w:name w:val="index 6"/>
    <w:basedOn w:val="Standard"/>
    <w:next w:val="Standard"/>
    <w:autoRedefine/>
    <w:uiPriority w:val="99"/>
    <w:semiHidden/>
    <w:unhideWhenUsed/>
    <w:rsid w:val="00771C88"/>
    <w:pPr>
      <w:spacing w:after="0" w:line="240" w:lineRule="auto"/>
      <w:ind w:left="1320" w:hanging="220"/>
    </w:pPr>
  </w:style>
  <w:style w:type="paragraph" w:styleId="Index5">
    <w:name w:val="index 5"/>
    <w:basedOn w:val="Standard"/>
    <w:next w:val="Standard"/>
    <w:autoRedefine/>
    <w:uiPriority w:val="99"/>
    <w:semiHidden/>
    <w:unhideWhenUsed/>
    <w:rsid w:val="00771C88"/>
    <w:pPr>
      <w:spacing w:after="0" w:line="240" w:lineRule="auto"/>
      <w:ind w:left="1100" w:hanging="220"/>
    </w:pPr>
  </w:style>
  <w:style w:type="paragraph" w:styleId="Index4">
    <w:name w:val="index 4"/>
    <w:basedOn w:val="Standard"/>
    <w:next w:val="Standard"/>
    <w:autoRedefine/>
    <w:uiPriority w:val="99"/>
    <w:semiHidden/>
    <w:unhideWhenUsed/>
    <w:rsid w:val="00771C88"/>
    <w:pPr>
      <w:spacing w:after="0" w:line="240" w:lineRule="auto"/>
      <w:ind w:left="880" w:hanging="220"/>
    </w:pPr>
  </w:style>
  <w:style w:type="paragraph" w:styleId="Index3">
    <w:name w:val="index 3"/>
    <w:basedOn w:val="Standard"/>
    <w:next w:val="Standard"/>
    <w:autoRedefine/>
    <w:uiPriority w:val="99"/>
    <w:semiHidden/>
    <w:unhideWhenUsed/>
    <w:rsid w:val="00771C88"/>
    <w:pPr>
      <w:spacing w:after="0" w:line="240" w:lineRule="auto"/>
      <w:ind w:left="660" w:hanging="220"/>
    </w:pPr>
  </w:style>
  <w:style w:type="paragraph" w:styleId="Index2">
    <w:name w:val="index 2"/>
    <w:basedOn w:val="Standard"/>
    <w:next w:val="Standard"/>
    <w:autoRedefine/>
    <w:uiPriority w:val="99"/>
    <w:semiHidden/>
    <w:unhideWhenUsed/>
    <w:rsid w:val="00771C88"/>
    <w:pPr>
      <w:spacing w:after="0" w:line="240" w:lineRule="auto"/>
      <w:ind w:left="440" w:hanging="220"/>
    </w:pPr>
  </w:style>
  <w:style w:type="paragraph" w:customStyle="1" w:styleId="EndNoteBibliography">
    <w:name w:val="EndNote Bibliography"/>
    <w:basedOn w:val="Standard"/>
    <w:link w:val="EndNoteBibliographyZchn"/>
    <w:rsid w:val="00722DDF"/>
    <w:pPr>
      <w:spacing w:after="0" w:line="240" w:lineRule="auto"/>
    </w:pPr>
    <w:rPr>
      <w:rFonts w:ascii="Calibri" w:hAnsi="Calibri" w:cs="Calibri"/>
      <w:kern w:val="2"/>
      <w:sz w:val="24"/>
      <w:szCs w:val="24"/>
      <w:lang w:val="en-US"/>
      <w14:ligatures w14:val="standardContextual"/>
    </w:rPr>
  </w:style>
  <w:style w:type="character" w:customStyle="1" w:styleId="EndNoteBibliographyZchn">
    <w:name w:val="EndNote Bibliography Zchn"/>
    <w:basedOn w:val="Absatz-Standardschriftart"/>
    <w:link w:val="EndNoteBibliography"/>
    <w:rsid w:val="00722DDF"/>
    <w:rPr>
      <w:rFonts w:ascii="Calibri" w:hAnsi="Calibri" w:cs="Calibri"/>
      <w:kern w:val="2"/>
      <w:sz w:val="24"/>
      <w:szCs w:val="24"/>
      <w:lang w:val="en-US"/>
      <w14:ligatures w14:val="standardContextual"/>
    </w:rPr>
  </w:style>
  <w:style w:type="table" w:styleId="Tabellenraster">
    <w:name w:val="Table Grid"/>
    <w:basedOn w:val="NormaleTabelle"/>
    <w:uiPriority w:val="39"/>
    <w:rsid w:val="001F7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143630">
      <w:bodyDiv w:val="1"/>
      <w:marLeft w:val="0"/>
      <w:marRight w:val="0"/>
      <w:marTop w:val="0"/>
      <w:marBottom w:val="0"/>
      <w:divBdr>
        <w:top w:val="none" w:sz="0" w:space="0" w:color="auto"/>
        <w:left w:val="none" w:sz="0" w:space="0" w:color="auto"/>
        <w:bottom w:val="none" w:sz="0" w:space="0" w:color="auto"/>
        <w:right w:val="none" w:sz="0" w:space="0" w:color="auto"/>
      </w:divBdr>
    </w:div>
    <w:div w:id="151678412">
      <w:bodyDiv w:val="1"/>
      <w:marLeft w:val="0"/>
      <w:marRight w:val="0"/>
      <w:marTop w:val="0"/>
      <w:marBottom w:val="0"/>
      <w:divBdr>
        <w:top w:val="none" w:sz="0" w:space="0" w:color="auto"/>
        <w:left w:val="none" w:sz="0" w:space="0" w:color="auto"/>
        <w:bottom w:val="none" w:sz="0" w:space="0" w:color="auto"/>
        <w:right w:val="none" w:sz="0" w:space="0" w:color="auto"/>
      </w:divBdr>
    </w:div>
    <w:div w:id="713429313">
      <w:bodyDiv w:val="1"/>
      <w:marLeft w:val="0"/>
      <w:marRight w:val="0"/>
      <w:marTop w:val="0"/>
      <w:marBottom w:val="0"/>
      <w:divBdr>
        <w:top w:val="none" w:sz="0" w:space="0" w:color="auto"/>
        <w:left w:val="none" w:sz="0" w:space="0" w:color="auto"/>
        <w:bottom w:val="none" w:sz="0" w:space="0" w:color="auto"/>
        <w:right w:val="none" w:sz="0" w:space="0" w:color="auto"/>
      </w:divBdr>
    </w:div>
    <w:div w:id="860125846">
      <w:bodyDiv w:val="1"/>
      <w:marLeft w:val="0"/>
      <w:marRight w:val="0"/>
      <w:marTop w:val="0"/>
      <w:marBottom w:val="0"/>
      <w:divBdr>
        <w:top w:val="none" w:sz="0" w:space="0" w:color="auto"/>
        <w:left w:val="none" w:sz="0" w:space="0" w:color="auto"/>
        <w:bottom w:val="none" w:sz="0" w:space="0" w:color="auto"/>
        <w:right w:val="none" w:sz="0" w:space="0" w:color="auto"/>
      </w:divBdr>
    </w:div>
    <w:div w:id="1009017339">
      <w:bodyDiv w:val="1"/>
      <w:marLeft w:val="0"/>
      <w:marRight w:val="0"/>
      <w:marTop w:val="0"/>
      <w:marBottom w:val="0"/>
      <w:divBdr>
        <w:top w:val="none" w:sz="0" w:space="0" w:color="auto"/>
        <w:left w:val="none" w:sz="0" w:space="0" w:color="auto"/>
        <w:bottom w:val="none" w:sz="0" w:space="0" w:color="auto"/>
        <w:right w:val="none" w:sz="0" w:space="0" w:color="auto"/>
      </w:divBdr>
    </w:div>
    <w:div w:id="1070466949">
      <w:bodyDiv w:val="1"/>
      <w:marLeft w:val="0"/>
      <w:marRight w:val="0"/>
      <w:marTop w:val="0"/>
      <w:marBottom w:val="0"/>
      <w:divBdr>
        <w:top w:val="none" w:sz="0" w:space="0" w:color="auto"/>
        <w:left w:val="none" w:sz="0" w:space="0" w:color="auto"/>
        <w:bottom w:val="none" w:sz="0" w:space="0" w:color="auto"/>
        <w:right w:val="none" w:sz="0" w:space="0" w:color="auto"/>
      </w:divBdr>
    </w:div>
    <w:div w:id="1187140986">
      <w:bodyDiv w:val="1"/>
      <w:marLeft w:val="0"/>
      <w:marRight w:val="0"/>
      <w:marTop w:val="0"/>
      <w:marBottom w:val="0"/>
      <w:divBdr>
        <w:top w:val="none" w:sz="0" w:space="0" w:color="auto"/>
        <w:left w:val="none" w:sz="0" w:space="0" w:color="auto"/>
        <w:bottom w:val="none" w:sz="0" w:space="0" w:color="auto"/>
        <w:right w:val="none" w:sz="0" w:space="0" w:color="auto"/>
      </w:divBdr>
    </w:div>
    <w:div w:id="1255357707">
      <w:bodyDiv w:val="1"/>
      <w:marLeft w:val="0"/>
      <w:marRight w:val="0"/>
      <w:marTop w:val="0"/>
      <w:marBottom w:val="0"/>
      <w:divBdr>
        <w:top w:val="none" w:sz="0" w:space="0" w:color="auto"/>
        <w:left w:val="none" w:sz="0" w:space="0" w:color="auto"/>
        <w:bottom w:val="none" w:sz="0" w:space="0" w:color="auto"/>
        <w:right w:val="none" w:sz="0" w:space="0" w:color="auto"/>
      </w:divBdr>
    </w:div>
    <w:div w:id="1297104041">
      <w:bodyDiv w:val="1"/>
      <w:marLeft w:val="0"/>
      <w:marRight w:val="0"/>
      <w:marTop w:val="0"/>
      <w:marBottom w:val="0"/>
      <w:divBdr>
        <w:top w:val="none" w:sz="0" w:space="0" w:color="auto"/>
        <w:left w:val="none" w:sz="0" w:space="0" w:color="auto"/>
        <w:bottom w:val="none" w:sz="0" w:space="0" w:color="auto"/>
        <w:right w:val="none" w:sz="0" w:space="0" w:color="auto"/>
      </w:divBdr>
      <w:divsChild>
        <w:div w:id="1481385618">
          <w:marLeft w:val="0"/>
          <w:marRight w:val="0"/>
          <w:marTop w:val="0"/>
          <w:marBottom w:val="0"/>
          <w:divBdr>
            <w:top w:val="none" w:sz="0" w:space="0" w:color="auto"/>
            <w:left w:val="none" w:sz="0" w:space="0" w:color="auto"/>
            <w:bottom w:val="none" w:sz="0" w:space="0" w:color="auto"/>
            <w:right w:val="none" w:sz="0" w:space="0" w:color="auto"/>
          </w:divBdr>
          <w:divsChild>
            <w:div w:id="1482429967">
              <w:marLeft w:val="0"/>
              <w:marRight w:val="0"/>
              <w:marTop w:val="0"/>
              <w:marBottom w:val="0"/>
              <w:divBdr>
                <w:top w:val="none" w:sz="0" w:space="0" w:color="auto"/>
                <w:left w:val="none" w:sz="0" w:space="0" w:color="auto"/>
                <w:bottom w:val="none" w:sz="0" w:space="0" w:color="auto"/>
                <w:right w:val="none" w:sz="0" w:space="0" w:color="auto"/>
              </w:divBdr>
              <w:divsChild>
                <w:div w:id="14477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78629">
      <w:bodyDiv w:val="1"/>
      <w:marLeft w:val="0"/>
      <w:marRight w:val="0"/>
      <w:marTop w:val="0"/>
      <w:marBottom w:val="0"/>
      <w:divBdr>
        <w:top w:val="none" w:sz="0" w:space="0" w:color="auto"/>
        <w:left w:val="none" w:sz="0" w:space="0" w:color="auto"/>
        <w:bottom w:val="none" w:sz="0" w:space="0" w:color="auto"/>
        <w:right w:val="none" w:sz="0" w:space="0" w:color="auto"/>
      </w:divBdr>
    </w:div>
    <w:div w:id="1339163521">
      <w:bodyDiv w:val="1"/>
      <w:marLeft w:val="0"/>
      <w:marRight w:val="0"/>
      <w:marTop w:val="0"/>
      <w:marBottom w:val="0"/>
      <w:divBdr>
        <w:top w:val="none" w:sz="0" w:space="0" w:color="auto"/>
        <w:left w:val="none" w:sz="0" w:space="0" w:color="auto"/>
        <w:bottom w:val="none" w:sz="0" w:space="0" w:color="auto"/>
        <w:right w:val="none" w:sz="0" w:space="0" w:color="auto"/>
      </w:divBdr>
    </w:div>
    <w:div w:id="1354454261">
      <w:bodyDiv w:val="1"/>
      <w:marLeft w:val="0"/>
      <w:marRight w:val="0"/>
      <w:marTop w:val="0"/>
      <w:marBottom w:val="0"/>
      <w:divBdr>
        <w:top w:val="none" w:sz="0" w:space="0" w:color="auto"/>
        <w:left w:val="none" w:sz="0" w:space="0" w:color="auto"/>
        <w:bottom w:val="none" w:sz="0" w:space="0" w:color="auto"/>
        <w:right w:val="none" w:sz="0" w:space="0" w:color="auto"/>
      </w:divBdr>
      <w:divsChild>
        <w:div w:id="854227905">
          <w:marLeft w:val="0"/>
          <w:marRight w:val="0"/>
          <w:marTop w:val="0"/>
          <w:marBottom w:val="0"/>
          <w:divBdr>
            <w:top w:val="none" w:sz="0" w:space="0" w:color="auto"/>
            <w:left w:val="none" w:sz="0" w:space="0" w:color="auto"/>
            <w:bottom w:val="none" w:sz="0" w:space="0" w:color="auto"/>
            <w:right w:val="none" w:sz="0" w:space="0" w:color="auto"/>
          </w:divBdr>
          <w:divsChild>
            <w:div w:id="2101028154">
              <w:marLeft w:val="0"/>
              <w:marRight w:val="0"/>
              <w:marTop w:val="0"/>
              <w:marBottom w:val="0"/>
              <w:divBdr>
                <w:top w:val="none" w:sz="0" w:space="0" w:color="auto"/>
                <w:left w:val="none" w:sz="0" w:space="0" w:color="auto"/>
                <w:bottom w:val="none" w:sz="0" w:space="0" w:color="auto"/>
                <w:right w:val="none" w:sz="0" w:space="0" w:color="auto"/>
              </w:divBdr>
              <w:divsChild>
                <w:div w:id="2196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18938">
      <w:bodyDiv w:val="1"/>
      <w:marLeft w:val="0"/>
      <w:marRight w:val="0"/>
      <w:marTop w:val="0"/>
      <w:marBottom w:val="0"/>
      <w:divBdr>
        <w:top w:val="none" w:sz="0" w:space="0" w:color="auto"/>
        <w:left w:val="none" w:sz="0" w:space="0" w:color="auto"/>
        <w:bottom w:val="none" w:sz="0" w:space="0" w:color="auto"/>
        <w:right w:val="none" w:sz="0" w:space="0" w:color="auto"/>
      </w:divBdr>
    </w:div>
    <w:div w:id="1533032703">
      <w:bodyDiv w:val="1"/>
      <w:marLeft w:val="0"/>
      <w:marRight w:val="0"/>
      <w:marTop w:val="0"/>
      <w:marBottom w:val="0"/>
      <w:divBdr>
        <w:top w:val="none" w:sz="0" w:space="0" w:color="auto"/>
        <w:left w:val="none" w:sz="0" w:space="0" w:color="auto"/>
        <w:bottom w:val="none" w:sz="0" w:space="0" w:color="auto"/>
        <w:right w:val="none" w:sz="0" w:space="0" w:color="auto"/>
      </w:divBdr>
    </w:div>
    <w:div w:id="1791850501">
      <w:bodyDiv w:val="1"/>
      <w:marLeft w:val="0"/>
      <w:marRight w:val="0"/>
      <w:marTop w:val="0"/>
      <w:marBottom w:val="0"/>
      <w:divBdr>
        <w:top w:val="none" w:sz="0" w:space="0" w:color="auto"/>
        <w:left w:val="none" w:sz="0" w:space="0" w:color="auto"/>
        <w:bottom w:val="none" w:sz="0" w:space="0" w:color="auto"/>
        <w:right w:val="none" w:sz="0" w:space="0" w:color="auto"/>
      </w:divBdr>
    </w:div>
    <w:div w:id="1793280229">
      <w:bodyDiv w:val="1"/>
      <w:marLeft w:val="0"/>
      <w:marRight w:val="0"/>
      <w:marTop w:val="0"/>
      <w:marBottom w:val="0"/>
      <w:divBdr>
        <w:top w:val="none" w:sz="0" w:space="0" w:color="auto"/>
        <w:left w:val="none" w:sz="0" w:space="0" w:color="auto"/>
        <w:bottom w:val="none" w:sz="0" w:space="0" w:color="auto"/>
        <w:right w:val="none" w:sz="0" w:space="0" w:color="auto"/>
      </w:divBdr>
    </w:div>
    <w:div w:id="207653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lgpsy.uni-jena.de/christine-nussbaum/" TargetMode="External"/><Relationship Id="rId13" Type="http://schemas.microsoft.com/office/2016/09/relationships/commentsIds" Target="commentsIds.xml"/><Relationship Id="rId18" Type="http://schemas.openxmlformats.org/officeDocument/2006/relationships/hyperlink" Target="https://osf.io/asfqv/?view_only=62f8d88705bb4363903983c8bd08a2cf" TargetMode="External"/><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s://www.vocs.eu.com/" TargetMode="Externa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hyperlink" Target="https://osf.io/asfqv/?view_only=62f8d88705bb4363903983c8bd08a2cf"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osf.io/asfqv/?view_only=62f8d88705bb4363903983c8bd08a2cf" TargetMode="External"/><Relationship Id="rId20" Type="http://schemas.openxmlformats.org/officeDocument/2006/relationships/hyperlink" Target="https://www.voice.uni-jena.de/"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oter" Target="footer1.xml"/><Relationship Id="rId32"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osf.io/asfqv/?view_only=62f8d88705bb4363903983c8bd08a2cf"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osf.io/asfqv/?view_only=62f8d88705bb4363903983c8bd08a2cf" TargetMode="External"/><Relationship Id="rId19" Type="http://schemas.openxmlformats.org/officeDocument/2006/relationships/hyperlink" Target="https://osf.io/asfqv/?view_only=62f8d88705bb4363903983c8bd08a2cf"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christine.nussbaum@uni-jena.de" TargetMode="External"/><Relationship Id="rId14" Type="http://schemas.openxmlformats.org/officeDocument/2006/relationships/hyperlink" Target="https://chatgpt.com/?oai" TargetMode="External"/><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Allgemein"/>
          <w:gallery w:val="placeholder"/>
        </w:category>
        <w:types>
          <w:type w:val="bbPlcHdr"/>
        </w:types>
        <w:behaviors>
          <w:behavior w:val="content"/>
        </w:behaviors>
        <w:guid w:val="{7EE1666A-58C3-4E57-9149-AB847E3F884C}"/>
      </w:docPartPr>
      <w:docPartBody>
        <w:p w:rsidR="00AF0169" w:rsidRDefault="007C1D5F">
          <w:r w:rsidRPr="00301E63">
            <w:rPr>
              <w:rStyle w:val="Platzhaltertext"/>
            </w:rPr>
            <w:t>Klicken oder tippen Sie hier, um Text einzugeben.</w:t>
          </w:r>
        </w:p>
      </w:docPartBody>
    </w:docPart>
    <w:docPart>
      <w:docPartPr>
        <w:name w:val="BC57A0DC02524EEB9A8A4ED0D501EFB3"/>
        <w:category>
          <w:name w:val="Allgemein"/>
          <w:gallery w:val="placeholder"/>
        </w:category>
        <w:types>
          <w:type w:val="bbPlcHdr"/>
        </w:types>
        <w:behaviors>
          <w:behavior w:val="content"/>
        </w:behaviors>
        <w:guid w:val="{FD0F93AF-2DD7-46D8-89CF-B7C64CF39796}"/>
      </w:docPartPr>
      <w:docPartBody>
        <w:p w:rsidR="00B65634" w:rsidRDefault="00E57FBD" w:rsidP="00E57FBD">
          <w:pPr>
            <w:pStyle w:val="BC57A0DC02524EEB9A8A4ED0D501EFB3"/>
          </w:pPr>
          <w:r w:rsidRPr="00301E63">
            <w:rPr>
              <w:rStyle w:val="Platzhaltertext"/>
            </w:rPr>
            <w:t>Klicken oder tippen Sie hier, um Text einzugeben.</w:t>
          </w:r>
        </w:p>
      </w:docPartBody>
    </w:docPart>
    <w:docPart>
      <w:docPartPr>
        <w:name w:val="E6482FB7A8E1414CBB551CEFDF608EA1"/>
        <w:category>
          <w:name w:val="Allgemein"/>
          <w:gallery w:val="placeholder"/>
        </w:category>
        <w:types>
          <w:type w:val="bbPlcHdr"/>
        </w:types>
        <w:behaviors>
          <w:behavior w:val="content"/>
        </w:behaviors>
        <w:guid w:val="{59600BF8-B63B-4ABB-81E7-D7AEE6E3F622}"/>
      </w:docPartPr>
      <w:docPartBody>
        <w:p w:rsidR="00A82F29" w:rsidRDefault="00903964" w:rsidP="00903964">
          <w:pPr>
            <w:pStyle w:val="E6482FB7A8E1414CBB551CEFDF608EA1"/>
          </w:pPr>
          <w:r w:rsidRPr="00301E63">
            <w:rPr>
              <w:rStyle w:val="Platzhaltertext"/>
            </w:rPr>
            <w:t>Klicken oder tippen Sie hier, um Text einzugeben.</w:t>
          </w:r>
        </w:p>
      </w:docPartBody>
    </w:docPart>
    <w:docPart>
      <w:docPartPr>
        <w:name w:val="47FF37C41052426494ED43D9F5D2ADC9"/>
        <w:category>
          <w:name w:val="Allgemein"/>
          <w:gallery w:val="placeholder"/>
        </w:category>
        <w:types>
          <w:type w:val="bbPlcHdr"/>
        </w:types>
        <w:behaviors>
          <w:behavior w:val="content"/>
        </w:behaviors>
        <w:guid w:val="{221461C6-B492-488E-A71F-5FD465FA6EEB}"/>
      </w:docPartPr>
      <w:docPartBody>
        <w:p w:rsidR="00A82F29" w:rsidRDefault="00903964" w:rsidP="00903964">
          <w:pPr>
            <w:pStyle w:val="47FF37C41052426494ED43D9F5D2ADC9"/>
          </w:pPr>
          <w:r w:rsidRPr="00301E63">
            <w:rPr>
              <w:rStyle w:val="Platzhaltertext"/>
            </w:rPr>
            <w:t>Klicken oder tippen Sie hier, um Text einzugeben.</w:t>
          </w:r>
        </w:p>
      </w:docPartBody>
    </w:docPart>
    <w:docPart>
      <w:docPartPr>
        <w:name w:val="9842BECB5A33456CA718D814520F33C4"/>
        <w:category>
          <w:name w:val="Allgemein"/>
          <w:gallery w:val="placeholder"/>
        </w:category>
        <w:types>
          <w:type w:val="bbPlcHdr"/>
        </w:types>
        <w:behaviors>
          <w:behavior w:val="content"/>
        </w:behaviors>
        <w:guid w:val="{C242E848-0D72-40E1-8C37-8DDDF8F9A5B8}"/>
      </w:docPartPr>
      <w:docPartBody>
        <w:p w:rsidR="00A82F29" w:rsidRDefault="00903964" w:rsidP="00903964">
          <w:pPr>
            <w:pStyle w:val="9842BECB5A33456CA718D814520F33C4"/>
          </w:pPr>
          <w:r w:rsidRPr="00301E63">
            <w:rPr>
              <w:rStyle w:val="Platzhaltertext"/>
            </w:rPr>
            <w:t>Klicken oder tippen Sie hier, um Text einzugeben.</w:t>
          </w:r>
        </w:p>
      </w:docPartBody>
    </w:docPart>
    <w:docPart>
      <w:docPartPr>
        <w:name w:val="9EFCC323C2E7C64681BBE11B2A242D38"/>
        <w:category>
          <w:name w:val="General"/>
          <w:gallery w:val="placeholder"/>
        </w:category>
        <w:types>
          <w:type w:val="bbPlcHdr"/>
        </w:types>
        <w:behaviors>
          <w:behavior w:val="content"/>
        </w:behaviors>
        <w:guid w:val="{DA792BAE-3EB1-1749-BC17-93F60E14596E}"/>
      </w:docPartPr>
      <w:docPartBody>
        <w:p w:rsidR="00BB6C22" w:rsidRDefault="000C2A33" w:rsidP="000C2A33">
          <w:pPr>
            <w:pStyle w:val="9EFCC323C2E7C64681BBE11B2A242D38"/>
          </w:pPr>
          <w:r w:rsidRPr="00301E63">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5F"/>
    <w:rsid w:val="000A068B"/>
    <w:rsid w:val="000B188C"/>
    <w:rsid w:val="000C2A33"/>
    <w:rsid w:val="000C3290"/>
    <w:rsid w:val="000F336C"/>
    <w:rsid w:val="001258D0"/>
    <w:rsid w:val="00135DCF"/>
    <w:rsid w:val="00163A62"/>
    <w:rsid w:val="00186FD8"/>
    <w:rsid w:val="001A31D7"/>
    <w:rsid w:val="001A3334"/>
    <w:rsid w:val="001B7F85"/>
    <w:rsid w:val="001D7C87"/>
    <w:rsid w:val="00201174"/>
    <w:rsid w:val="0020215E"/>
    <w:rsid w:val="00207BE7"/>
    <w:rsid w:val="00232F62"/>
    <w:rsid w:val="00236B86"/>
    <w:rsid w:val="002426E6"/>
    <w:rsid w:val="00242976"/>
    <w:rsid w:val="00244BE1"/>
    <w:rsid w:val="00256765"/>
    <w:rsid w:val="002776C1"/>
    <w:rsid w:val="00287CAB"/>
    <w:rsid w:val="003117D3"/>
    <w:rsid w:val="00323C10"/>
    <w:rsid w:val="00323EF2"/>
    <w:rsid w:val="00352BE6"/>
    <w:rsid w:val="00381436"/>
    <w:rsid w:val="003920D8"/>
    <w:rsid w:val="003B3EE0"/>
    <w:rsid w:val="003B423D"/>
    <w:rsid w:val="003C7C23"/>
    <w:rsid w:val="003E2D28"/>
    <w:rsid w:val="0041290D"/>
    <w:rsid w:val="00462ABB"/>
    <w:rsid w:val="00475846"/>
    <w:rsid w:val="004A527D"/>
    <w:rsid w:val="004E12CA"/>
    <w:rsid w:val="00536854"/>
    <w:rsid w:val="00554077"/>
    <w:rsid w:val="00555702"/>
    <w:rsid w:val="00582059"/>
    <w:rsid w:val="005A7700"/>
    <w:rsid w:val="005B5F2E"/>
    <w:rsid w:val="006124BE"/>
    <w:rsid w:val="00661398"/>
    <w:rsid w:val="00661A06"/>
    <w:rsid w:val="00673117"/>
    <w:rsid w:val="0068217D"/>
    <w:rsid w:val="006A118F"/>
    <w:rsid w:val="006A77AA"/>
    <w:rsid w:val="006B3FA1"/>
    <w:rsid w:val="006E07EF"/>
    <w:rsid w:val="006F058E"/>
    <w:rsid w:val="006F4F0E"/>
    <w:rsid w:val="0070103E"/>
    <w:rsid w:val="007350BD"/>
    <w:rsid w:val="00755066"/>
    <w:rsid w:val="0076188E"/>
    <w:rsid w:val="00763504"/>
    <w:rsid w:val="0076783D"/>
    <w:rsid w:val="007878E1"/>
    <w:rsid w:val="007B1874"/>
    <w:rsid w:val="007C1D5F"/>
    <w:rsid w:val="008013D7"/>
    <w:rsid w:val="008209FE"/>
    <w:rsid w:val="00824B77"/>
    <w:rsid w:val="00842469"/>
    <w:rsid w:val="008B49BA"/>
    <w:rsid w:val="008D326A"/>
    <w:rsid w:val="00903964"/>
    <w:rsid w:val="00930F55"/>
    <w:rsid w:val="0093622C"/>
    <w:rsid w:val="0094257C"/>
    <w:rsid w:val="00946E0E"/>
    <w:rsid w:val="009C0814"/>
    <w:rsid w:val="009C6C8D"/>
    <w:rsid w:val="009D23F9"/>
    <w:rsid w:val="009E2606"/>
    <w:rsid w:val="009F648B"/>
    <w:rsid w:val="00A14CEF"/>
    <w:rsid w:val="00A231AC"/>
    <w:rsid w:val="00A42BBE"/>
    <w:rsid w:val="00A5424D"/>
    <w:rsid w:val="00A77B83"/>
    <w:rsid w:val="00A82F29"/>
    <w:rsid w:val="00A866DD"/>
    <w:rsid w:val="00A952A6"/>
    <w:rsid w:val="00AA2086"/>
    <w:rsid w:val="00AD3570"/>
    <w:rsid w:val="00AF0169"/>
    <w:rsid w:val="00B339B1"/>
    <w:rsid w:val="00B35167"/>
    <w:rsid w:val="00B65634"/>
    <w:rsid w:val="00B66733"/>
    <w:rsid w:val="00B95004"/>
    <w:rsid w:val="00BB0C04"/>
    <w:rsid w:val="00BB6C22"/>
    <w:rsid w:val="00BF1066"/>
    <w:rsid w:val="00C00481"/>
    <w:rsid w:val="00C27989"/>
    <w:rsid w:val="00C46148"/>
    <w:rsid w:val="00C64A2C"/>
    <w:rsid w:val="00C65944"/>
    <w:rsid w:val="00C67F03"/>
    <w:rsid w:val="00C73820"/>
    <w:rsid w:val="00C929E3"/>
    <w:rsid w:val="00CA6DD5"/>
    <w:rsid w:val="00CB5C46"/>
    <w:rsid w:val="00CF293F"/>
    <w:rsid w:val="00D059E2"/>
    <w:rsid w:val="00D112B1"/>
    <w:rsid w:val="00D33C3E"/>
    <w:rsid w:val="00D674F7"/>
    <w:rsid w:val="00D67777"/>
    <w:rsid w:val="00D84831"/>
    <w:rsid w:val="00D97B89"/>
    <w:rsid w:val="00DA46D2"/>
    <w:rsid w:val="00DC0C35"/>
    <w:rsid w:val="00DC282A"/>
    <w:rsid w:val="00DD7D30"/>
    <w:rsid w:val="00DE7B8A"/>
    <w:rsid w:val="00E1507A"/>
    <w:rsid w:val="00E224AF"/>
    <w:rsid w:val="00E40062"/>
    <w:rsid w:val="00E57FBD"/>
    <w:rsid w:val="00E63BF5"/>
    <w:rsid w:val="00E92644"/>
    <w:rsid w:val="00E97E96"/>
    <w:rsid w:val="00ED5ECC"/>
    <w:rsid w:val="00F84A9A"/>
    <w:rsid w:val="00FC1EF4"/>
    <w:rsid w:val="00FF6DF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C2A33"/>
    <w:rPr>
      <w:color w:val="808080"/>
    </w:rPr>
  </w:style>
  <w:style w:type="paragraph" w:customStyle="1" w:styleId="BC57A0DC02524EEB9A8A4ED0D501EFB3">
    <w:name w:val="BC57A0DC02524EEB9A8A4ED0D501EFB3"/>
    <w:rsid w:val="00E57FBD"/>
    <w:pPr>
      <w:spacing w:line="278" w:lineRule="auto"/>
    </w:pPr>
    <w:rPr>
      <w:kern w:val="2"/>
      <w:sz w:val="24"/>
      <w:szCs w:val="24"/>
      <w:lang w:val="en-US" w:eastAsia="en-US"/>
      <w14:ligatures w14:val="standardContextual"/>
    </w:rPr>
  </w:style>
  <w:style w:type="paragraph" w:customStyle="1" w:styleId="E6482FB7A8E1414CBB551CEFDF608EA1">
    <w:name w:val="E6482FB7A8E1414CBB551CEFDF608EA1"/>
    <w:rsid w:val="00903964"/>
    <w:pPr>
      <w:spacing w:line="278" w:lineRule="auto"/>
    </w:pPr>
    <w:rPr>
      <w:kern w:val="2"/>
      <w:sz w:val="24"/>
      <w:szCs w:val="24"/>
      <w:lang w:val="en-US" w:eastAsia="en-US"/>
      <w14:ligatures w14:val="standardContextual"/>
    </w:rPr>
  </w:style>
  <w:style w:type="paragraph" w:customStyle="1" w:styleId="47FF37C41052426494ED43D9F5D2ADC9">
    <w:name w:val="47FF37C41052426494ED43D9F5D2ADC9"/>
    <w:rsid w:val="00903964"/>
    <w:pPr>
      <w:spacing w:line="278" w:lineRule="auto"/>
    </w:pPr>
    <w:rPr>
      <w:kern w:val="2"/>
      <w:sz w:val="24"/>
      <w:szCs w:val="24"/>
      <w:lang w:val="en-US" w:eastAsia="en-US"/>
      <w14:ligatures w14:val="standardContextual"/>
    </w:rPr>
  </w:style>
  <w:style w:type="paragraph" w:customStyle="1" w:styleId="9842BECB5A33456CA718D814520F33C4">
    <w:name w:val="9842BECB5A33456CA718D814520F33C4"/>
    <w:rsid w:val="00903964"/>
    <w:pPr>
      <w:spacing w:line="278" w:lineRule="auto"/>
    </w:pPr>
    <w:rPr>
      <w:kern w:val="2"/>
      <w:sz w:val="24"/>
      <w:szCs w:val="24"/>
      <w:lang w:val="en-US" w:eastAsia="en-US"/>
      <w14:ligatures w14:val="standardContextual"/>
    </w:rPr>
  </w:style>
  <w:style w:type="paragraph" w:customStyle="1" w:styleId="9EFCC323C2E7C64681BBE11B2A242D38">
    <w:name w:val="9EFCC323C2E7C64681BBE11B2A242D38"/>
    <w:rsid w:val="000C2A33"/>
    <w:pPr>
      <w:spacing w:line="278" w:lineRule="auto"/>
    </w:pPr>
    <w:rPr>
      <w:kern w:val="2"/>
      <w:sz w:val="24"/>
      <w:szCs w:val="24"/>
      <w:lang w:val="en-US" w:eastAsia="en-US"/>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EFAD7-F551-48F8-8812-659793082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171956</Words>
  <Characters>1083327</Characters>
  <Application>Microsoft Office Word</Application>
  <DocSecurity>0</DocSecurity>
  <Lines>9027</Lines>
  <Paragraphs>2505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1252778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christine.nussbaum</dc:creator>
  <cp:keywords/>
  <dc:description/>
  <cp:lastModifiedBy>Christine Nussbaum</cp:lastModifiedBy>
  <cp:revision>17</cp:revision>
  <cp:lastPrinted>2024-05-02T13:02:00Z</cp:lastPrinted>
  <dcterms:created xsi:type="dcterms:W3CDTF">2025-01-09T01:15:00Z</dcterms:created>
  <dcterms:modified xsi:type="dcterms:W3CDTF">2025-01-09T14:40:00Z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0">
    <vt:lpwstr>10ff812f-c5a4-43c1-8030-289e5dd3f661</vt:lpwstr>
  </property>
  <property fmtid="{D5CDD505-2E9C-101B-9397-08002B2CF9AE}" pid="3" name="CitaviDocumentProperty_7">
    <vt:lpwstr>LibraryCNussbaum</vt:lpwstr>
  </property>
  <property fmtid="{D5CDD505-2E9C-101B-9397-08002B2CF9AE}" pid="4" name="CitaviDocumentProperty_8">
    <vt:lpwstr>CloudProjectKey=xud3xgg861m0hk8a0a24t2ak7mdcek4vkbkbm2dq163; ProjectName=LibraryCNussbaum</vt:lpwstr>
  </property>
  <property fmtid="{D5CDD505-2E9C-101B-9397-08002B2CF9AE}" pid="5" name="CitaviDocumentProperty_1">
    <vt:lpwstr>6.11.0.0</vt:lpwstr>
  </property>
  <property fmtid="{D5CDD505-2E9C-101B-9397-08002B2CF9AE}" pid="6" name="CitaviDocumentProperty_6">
    <vt:lpwstr>False</vt:lpwstr>
  </property>
  <property fmtid="{D5CDD505-2E9C-101B-9397-08002B2CF9AE}" pid="7" name="MSIP_Label_549ac42a-3eb4-4074-b885-aea26bd6241e_Enabled">
    <vt:lpwstr>true</vt:lpwstr>
  </property>
  <property fmtid="{D5CDD505-2E9C-101B-9397-08002B2CF9AE}" pid="8" name="MSIP_Label_549ac42a-3eb4-4074-b885-aea26bd6241e_SetDate">
    <vt:lpwstr>2024-11-27T20:48:03Z</vt:lpwstr>
  </property>
  <property fmtid="{D5CDD505-2E9C-101B-9397-08002B2CF9AE}" pid="9" name="MSIP_Label_549ac42a-3eb4-4074-b885-aea26bd6241e_Method">
    <vt:lpwstr>Standard</vt:lpwstr>
  </property>
  <property fmtid="{D5CDD505-2E9C-101B-9397-08002B2CF9AE}" pid="10" name="MSIP_Label_549ac42a-3eb4-4074-b885-aea26bd6241e_Name">
    <vt:lpwstr>General Business</vt:lpwstr>
  </property>
  <property fmtid="{D5CDD505-2E9C-101B-9397-08002B2CF9AE}" pid="11" name="MSIP_Label_549ac42a-3eb4-4074-b885-aea26bd6241e_SiteId">
    <vt:lpwstr>9274ee3f-9425-4109-a27f-9fb15c10675d</vt:lpwstr>
  </property>
  <property fmtid="{D5CDD505-2E9C-101B-9397-08002B2CF9AE}" pid="12" name="MSIP_Label_549ac42a-3eb4-4074-b885-aea26bd6241e_ActionId">
    <vt:lpwstr>9712ed7a-1435-4f3a-9ce0-759c7c09ca28</vt:lpwstr>
  </property>
  <property fmtid="{D5CDD505-2E9C-101B-9397-08002B2CF9AE}" pid="13" name="MSIP_Label_549ac42a-3eb4-4074-b885-aea26bd6241e_ContentBits">
    <vt:lpwstr>0</vt:lpwstr>
  </property>
</Properties>
</file>