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83F7" w14:textId="1FB3BD04" w:rsidR="00206ED1" w:rsidRPr="00D5400C" w:rsidRDefault="00206ED1" w:rsidP="000D56B2">
      <w:pPr>
        <w:pStyle w:val="berschrift2"/>
        <w:spacing w:line="480" w:lineRule="auto"/>
        <w:jc w:val="both"/>
        <w:rPr>
          <w:i/>
          <w:iCs/>
          <w:color w:val="385623" w:themeColor="accent6" w:themeShade="80"/>
          <w:lang w:val="en-US"/>
        </w:rPr>
      </w:pPr>
      <w:bookmarkStart w:id="0" w:name="_Toc160791732"/>
      <w:bookmarkStart w:id="1" w:name="_Hlk188022480"/>
      <w:proofErr w:type="spellStart"/>
      <w:r w:rsidRPr="00D5400C">
        <w:rPr>
          <w:i/>
          <w:iCs/>
          <w:color w:val="385623" w:themeColor="accent6" w:themeShade="80"/>
          <w:lang w:val="en-US"/>
        </w:rPr>
        <w:t>Vorschlag</w:t>
      </w:r>
      <w:proofErr w:type="spellEnd"/>
      <w:r w:rsidRPr="00D5400C">
        <w:rPr>
          <w:i/>
          <w:iCs/>
          <w:color w:val="385623" w:themeColor="accent6" w:themeShade="80"/>
          <w:lang w:val="en-US"/>
        </w:rPr>
        <w:t xml:space="preserve"> Sascha: </w:t>
      </w:r>
    </w:p>
    <w:p w14:paraId="3B9985E4" w14:textId="76157146" w:rsidR="00BF321F" w:rsidRPr="000D56B2" w:rsidRDefault="00BF321F" w:rsidP="000D56B2">
      <w:pPr>
        <w:pStyle w:val="berschrift2"/>
        <w:spacing w:line="480" w:lineRule="auto"/>
        <w:jc w:val="both"/>
        <w:rPr>
          <w:i/>
          <w:iCs/>
          <w:lang w:val="en-US"/>
        </w:rPr>
      </w:pPr>
      <w:r w:rsidRPr="000D56B2">
        <w:rPr>
          <w:i/>
          <w:iCs/>
          <w:lang w:val="en-US"/>
        </w:rPr>
        <w:t>Definitions of naturalness</w:t>
      </w:r>
      <w:bookmarkEnd w:id="0"/>
    </w:p>
    <w:p w14:paraId="3FBCC4BB" w14:textId="33B91F44" w:rsidR="00D207F0" w:rsidRDefault="00D207F0" w:rsidP="00543E14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We propose a taxonomy with two distinct types: </w:t>
      </w:r>
      <w:r w:rsidRPr="001463E1">
        <w:rPr>
          <w:lang w:val="en-US"/>
        </w:rPr>
        <w:t xml:space="preserve">Deviation-based naturalness and </w:t>
      </w:r>
      <w:r w:rsidR="00791859" w:rsidRPr="001463E1">
        <w:rPr>
          <w:lang w:val="en-US"/>
        </w:rPr>
        <w:t>h</w:t>
      </w:r>
      <w:r w:rsidRPr="001463E1">
        <w:rPr>
          <w:lang w:val="en-US"/>
        </w:rPr>
        <w:t>uman-likeness</w:t>
      </w:r>
      <w:r w:rsidR="001463E1" w:rsidRPr="001463E1">
        <w:rPr>
          <w:lang w:val="en-US"/>
        </w:rPr>
        <w:t>-</w:t>
      </w:r>
      <w:r w:rsidRPr="001463E1">
        <w:rPr>
          <w:lang w:val="en-US"/>
        </w:rPr>
        <w:t xml:space="preserve">based </w:t>
      </w:r>
      <w:r w:rsidRPr="00BE01A0">
        <w:rPr>
          <w:lang w:val="en-US"/>
        </w:rPr>
        <w:t>naturalness</w:t>
      </w:r>
      <w:r w:rsidR="00791859" w:rsidRPr="00BE01A0">
        <w:rPr>
          <w:lang w:val="en-US"/>
        </w:rPr>
        <w:t xml:space="preserve"> (</w:t>
      </w:r>
      <w:r w:rsidR="00791859" w:rsidRPr="00BE01A0">
        <w:rPr>
          <w:b/>
          <w:bCs/>
          <w:lang w:val="en-US"/>
        </w:rPr>
        <w:t>Fig</w:t>
      </w:r>
      <w:r w:rsidR="00132E67">
        <w:rPr>
          <w:b/>
          <w:bCs/>
          <w:lang w:val="en-US"/>
        </w:rPr>
        <w:t>ure</w:t>
      </w:r>
      <w:r w:rsidR="00791859" w:rsidRPr="00BE01A0">
        <w:rPr>
          <w:b/>
          <w:bCs/>
          <w:lang w:val="en-US"/>
        </w:rPr>
        <w:t xml:space="preserve"> </w:t>
      </w:r>
      <w:r w:rsidR="00177F43" w:rsidRPr="00BE01A0">
        <w:rPr>
          <w:b/>
          <w:bCs/>
          <w:lang w:val="en-US"/>
        </w:rPr>
        <w:t>2</w:t>
      </w:r>
      <w:r w:rsidR="00791859" w:rsidRPr="00BE01A0">
        <w:rPr>
          <w:lang w:val="en-US"/>
        </w:rPr>
        <w:t>)</w:t>
      </w:r>
      <w:r w:rsidRPr="00BE01A0">
        <w:rPr>
          <w:lang w:val="en-US"/>
        </w:rPr>
        <w:t xml:space="preserve">. </w:t>
      </w:r>
      <w:r w:rsidRPr="00A56368">
        <w:rPr>
          <w:lang w:val="en-US"/>
        </w:rPr>
        <w:t xml:space="preserve">In </w:t>
      </w:r>
      <w:r w:rsidRPr="00CD7011">
        <w:rPr>
          <w:b/>
          <w:iCs/>
          <w:lang w:val="en-US"/>
        </w:rPr>
        <w:t>deviation-based naturalness</w:t>
      </w:r>
      <w:r w:rsidRPr="00A56368">
        <w:rPr>
          <w:lang w:val="en-US"/>
        </w:rPr>
        <w:t xml:space="preserve">, naturalness is defined as the deviation </w:t>
      </w:r>
      <w:ins w:id="2" w:author="Sascha Frühholz" w:date="2025-01-17T16:01:00Z">
        <w:r w:rsidR="009474CA">
          <w:rPr>
            <w:lang w:val="en-US"/>
          </w:rPr>
          <w:t xml:space="preserve">away </w:t>
        </w:r>
      </w:ins>
      <w:r w:rsidRPr="00A56368">
        <w:rPr>
          <w:lang w:val="en-US"/>
        </w:rPr>
        <w:t>from a reference</w:t>
      </w:r>
      <w:del w:id="3" w:author="Sascha Frühholz" w:date="2025-01-17T16:01:00Z">
        <w:r w:rsidRPr="00A56368" w:rsidDel="009474CA">
          <w:rPr>
            <w:lang w:val="en-US"/>
          </w:rPr>
          <w:delText xml:space="preserve"> </w:delText>
        </w:r>
      </w:del>
      <w:ins w:id="4" w:author="Sascha Frühholz" w:date="2025-01-17T16:01:00Z">
        <w:r w:rsidR="009474CA">
          <w:rPr>
            <w:lang w:val="en-US"/>
          </w:rPr>
          <w:t xml:space="preserve"> </w:t>
        </w:r>
      </w:ins>
      <w:r w:rsidRPr="00A56368">
        <w:rPr>
          <w:lang w:val="en-US"/>
        </w:rPr>
        <w:t>that represe</w:t>
      </w:r>
      <w:r>
        <w:rPr>
          <w:lang w:val="en-US"/>
        </w:rPr>
        <w:t xml:space="preserve">nts maximum naturalness. </w:t>
      </w:r>
      <w:r w:rsidR="001463E1">
        <w:rPr>
          <w:lang w:val="en-US"/>
        </w:rPr>
        <w:t>Example</w:t>
      </w:r>
      <w:r>
        <w:rPr>
          <w:lang w:val="en-US"/>
        </w:rPr>
        <w:t xml:space="preserve"> instruction</w:t>
      </w:r>
      <w:r w:rsidR="00353624">
        <w:rPr>
          <w:lang w:val="en-US"/>
        </w:rPr>
        <w:t>s</w:t>
      </w:r>
      <w:r>
        <w:rPr>
          <w:lang w:val="en-US"/>
        </w:rPr>
        <w:t xml:space="preserve"> for raters could be “Does this voice sound distorted?</w:t>
      </w:r>
      <w:r w:rsidR="001463E1">
        <w:rPr>
          <w:lang w:val="en-US"/>
        </w:rPr>
        <w:t>”</w:t>
      </w:r>
      <w:r w:rsidR="002D3EB3">
        <w:rPr>
          <w:lang w:val="en-US"/>
        </w:rPr>
        <w:t>,</w:t>
      </w:r>
      <w:r>
        <w:rPr>
          <w:lang w:val="en-US"/>
        </w:rPr>
        <w:t xml:space="preserve"> “Does this voice sound </w:t>
      </w:r>
      <w:r w:rsidR="00BD0FF9" w:rsidRPr="00326146">
        <w:rPr>
          <w:lang w:val="en-US"/>
        </w:rPr>
        <w:t>unusual</w:t>
      </w:r>
      <w:r w:rsidR="000422E3" w:rsidRPr="00326146">
        <w:rPr>
          <w:lang w:val="en-US"/>
        </w:rPr>
        <w:t>?</w:t>
      </w:r>
      <w:r w:rsidRPr="00326146">
        <w:rPr>
          <w:lang w:val="en-US"/>
        </w:rPr>
        <w:t>”</w:t>
      </w:r>
      <w:r w:rsidR="001463E1" w:rsidRPr="00326146">
        <w:rPr>
          <w:lang w:val="en-US"/>
        </w:rPr>
        <w:t>,</w:t>
      </w:r>
      <w:r w:rsidR="002D3EB3" w:rsidRPr="00326146">
        <w:rPr>
          <w:lang w:val="en-US"/>
        </w:rPr>
        <w:t xml:space="preserve"> </w:t>
      </w:r>
      <w:r w:rsidR="002D3EB3">
        <w:rPr>
          <w:lang w:val="en-US"/>
        </w:rPr>
        <w:t>or just “</w:t>
      </w:r>
      <w:r w:rsidR="001463E1">
        <w:rPr>
          <w:lang w:val="en-US"/>
        </w:rPr>
        <w:t>D</w:t>
      </w:r>
      <w:r w:rsidR="002D3EB3">
        <w:rPr>
          <w:lang w:val="en-US"/>
        </w:rPr>
        <w:t>oes this voice sound natural?”</w:t>
      </w:r>
      <w:r>
        <w:rPr>
          <w:lang w:val="en-US"/>
        </w:rPr>
        <w:t xml:space="preserve">. This conceptualization needs two important </w:t>
      </w:r>
      <w:r w:rsidR="00791859">
        <w:rPr>
          <w:lang w:val="en-US"/>
        </w:rPr>
        <w:t>specifications</w:t>
      </w:r>
      <w:r>
        <w:rPr>
          <w:lang w:val="en-US"/>
        </w:rPr>
        <w:t xml:space="preserve">: </w:t>
      </w:r>
      <w:r w:rsidRPr="003A7776">
        <w:rPr>
          <w:lang w:val="en-US"/>
        </w:rPr>
        <w:t xml:space="preserve">the </w:t>
      </w:r>
      <w:r w:rsidRPr="003A7776">
        <w:rPr>
          <w:iCs/>
          <w:lang w:val="en-US"/>
        </w:rPr>
        <w:t>reference</w:t>
      </w:r>
      <w:r w:rsidRPr="003A7776">
        <w:rPr>
          <w:lang w:val="en-US"/>
        </w:rPr>
        <w:t xml:space="preserve"> representing</w:t>
      </w:r>
      <w:r>
        <w:rPr>
          <w:lang w:val="en-US"/>
        </w:rPr>
        <w:t xml:space="preserve"> maximum naturalness</w:t>
      </w:r>
      <w:r w:rsidR="00E659E4">
        <w:rPr>
          <w:lang w:val="en-US"/>
        </w:rPr>
        <w:t>,</w:t>
      </w:r>
      <w:r>
        <w:rPr>
          <w:lang w:val="en-US"/>
        </w:rPr>
        <w:t xml:space="preserve"> </w:t>
      </w:r>
      <w:r w:rsidRPr="003A7776">
        <w:rPr>
          <w:lang w:val="en-US"/>
        </w:rPr>
        <w:t xml:space="preserve">and the </w:t>
      </w:r>
      <w:r w:rsidRPr="003A7776">
        <w:rPr>
          <w:iCs/>
          <w:lang w:val="en-US"/>
        </w:rPr>
        <w:t>type of deviation</w:t>
      </w:r>
      <w:r w:rsidRPr="003A7776">
        <w:rPr>
          <w:lang w:val="en-US"/>
        </w:rPr>
        <w:t xml:space="preserve">. </w:t>
      </w:r>
      <w:r w:rsidR="00791859" w:rsidRPr="003A7776">
        <w:rPr>
          <w:lang w:val="en-US"/>
        </w:rPr>
        <w:t>In</w:t>
      </w:r>
      <w:r w:rsidR="00791859">
        <w:rPr>
          <w:lang w:val="en-US"/>
        </w:rPr>
        <w:t xml:space="preserve"> some cases, the </w:t>
      </w:r>
      <w:r>
        <w:rPr>
          <w:lang w:val="en-US"/>
        </w:rPr>
        <w:t xml:space="preserve">reference </w:t>
      </w:r>
      <w:r w:rsidR="001463E1">
        <w:rPr>
          <w:lang w:val="en-US"/>
        </w:rPr>
        <w:t>is</w:t>
      </w:r>
      <w:r>
        <w:rPr>
          <w:lang w:val="en-US"/>
        </w:rPr>
        <w:t xml:space="preserve"> explicitly provided e.g. through a </w:t>
      </w:r>
      <w:r w:rsidRPr="001F0EC4">
        <w:rPr>
          <w:lang w:val="en-US"/>
        </w:rPr>
        <w:t xml:space="preserve">comparison or baseline stimulus (see </w:t>
      </w:r>
      <w:sdt>
        <w:sdtPr>
          <w:rPr>
            <w:lang w:val="en-US"/>
          </w:rPr>
          <w:alias w:val="To edit, see citavi.com/edit"/>
          <w:tag w:val="CitaviPlaceholder#cf80cd59-e454-422b-989b-e1d6ce950d44"/>
          <w:id w:val="1756544055"/>
          <w:placeholder>
            <w:docPart w:val="DefaultPlaceholder_-1854013440"/>
          </w:placeholder>
        </w:sdtPr>
        <w:sdtContent>
          <w:r w:rsidR="00177F43" w:rsidRPr="001F0EC4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+dHJ1ZTwvaW4+XHJcbiAgPG9zPjExMjwvb3M+XHJcbiAgPHBzPjExMjwvcHM+XHJcbjwvc3A+XHJcbjxlcD5cclxuICA8bj4xMjA8L24+XHJcbiAgPGluPnRydWU8L2luPlxyXG4gIDxvcz4xMjA8L29zPlxyXG4gIDxwcz4xMjA8L3BzPlxyXG48L2VwPlxyXG48b3M+MTEyLTEyMDwvb3M+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==}</w:instrText>
          </w:r>
          <w:r w:rsidR="00177F43" w:rsidRPr="001F0EC4">
            <w:rPr>
              <w:lang w:val="en-US"/>
            </w:rPr>
            <w:fldChar w:fldCharType="separate"/>
          </w:r>
          <w:r w:rsidR="008D1A57" w:rsidRPr="001F0EC4">
            <w:rPr>
              <w:lang w:val="en-US"/>
            </w:rPr>
            <w:t>[78]</w:t>
          </w:r>
          <w:r w:rsidR="00177F43" w:rsidRPr="001F0EC4">
            <w:rPr>
              <w:lang w:val="en-US"/>
            </w:rPr>
            <w:fldChar w:fldCharType="end"/>
          </w:r>
        </w:sdtContent>
      </w:sdt>
      <w:r w:rsidRPr="001F0EC4">
        <w:rPr>
          <w:lang w:val="en-US"/>
        </w:rPr>
        <w:t xml:space="preserve">). </w:t>
      </w:r>
      <w:bookmarkStart w:id="5" w:name="_Hlk180744338"/>
      <w:r w:rsidRPr="001F0EC4">
        <w:rPr>
          <w:lang w:val="en-US"/>
        </w:rPr>
        <w:t xml:space="preserve">However, in many studies, raters are instructed to use an inner implicit reference </w:t>
      </w:r>
      <w:r w:rsidR="00B5238A" w:rsidRPr="001F0EC4">
        <w:rPr>
          <w:lang w:val="en-US"/>
        </w:rPr>
        <w:t>that</w:t>
      </w:r>
      <w:r w:rsidRPr="001F0EC4">
        <w:rPr>
          <w:lang w:val="en-US"/>
        </w:rPr>
        <w:t xml:space="preserve"> is based on their experience and expectations</w:t>
      </w:r>
      <w:r w:rsidR="001C3A8E" w:rsidRPr="001F0EC4">
        <w:rPr>
          <w:lang w:val="en-US"/>
        </w:rPr>
        <w:t xml:space="preserve">, </w:t>
      </w:r>
      <w:bookmarkStart w:id="6" w:name="_Hlk180746933"/>
      <w:r w:rsidR="001C3A8E" w:rsidRPr="001F0EC4">
        <w:rPr>
          <w:lang w:val="en-US"/>
        </w:rPr>
        <w:t>e.g.</w:t>
      </w:r>
      <w:r w:rsidR="004923D6" w:rsidRPr="001F0EC4">
        <w:rPr>
          <w:lang w:val="en-US"/>
        </w:rPr>
        <w:t>,</w:t>
      </w:r>
      <w:r w:rsidR="001C3A8E" w:rsidRPr="001F0EC4">
        <w:rPr>
          <w:lang w:val="en-US"/>
        </w:rPr>
        <w:t xml:space="preserve"> </w:t>
      </w:r>
      <w:r w:rsidR="00DC366B" w:rsidRPr="001F0EC4">
        <w:rPr>
          <w:lang w:val="en-US"/>
        </w:rPr>
        <w:t xml:space="preserve">judge </w:t>
      </w:r>
      <w:r w:rsidR="00DC366B" w:rsidRPr="003A7776">
        <w:rPr>
          <w:lang w:val="en-US"/>
        </w:rPr>
        <w:t>whether</w:t>
      </w:r>
      <w:r w:rsidR="001C3A8E" w:rsidRPr="003A7776">
        <w:rPr>
          <w:lang w:val="en-US"/>
        </w:rPr>
        <w:t xml:space="preserve"> </w:t>
      </w:r>
      <w:r w:rsidR="00065912" w:rsidRPr="003A7776">
        <w:rPr>
          <w:lang w:val="en-US"/>
        </w:rPr>
        <w:t>“</w:t>
      </w:r>
      <w:r w:rsidR="00065912" w:rsidRPr="003A7776">
        <w:rPr>
          <w:iCs/>
          <w:lang w:val="en-US"/>
        </w:rPr>
        <w:t>it conforms to the expected standard of unimpaired speech</w:t>
      </w:r>
      <w:r w:rsidR="00065912" w:rsidRPr="003A7776">
        <w:rPr>
          <w:lang w:val="en-US"/>
        </w:rPr>
        <w:t>”</w:t>
      </w:r>
      <w:r w:rsidR="00065912" w:rsidRPr="001F0EC4">
        <w:rPr>
          <w:lang w:val="en-US"/>
        </w:rPr>
        <w:t xml:space="preserve"> </w:t>
      </w:r>
      <w:bookmarkEnd w:id="6"/>
      <w:sdt>
        <w:sdtPr>
          <w:rPr>
            <w:lang w:val="en-US"/>
          </w:rPr>
          <w:alias w:val="To edit, see citavi.com/edit"/>
          <w:tag w:val="CitaviPlaceholder#aa1a4ec9-3886-43a8-aa75-27553081efe5"/>
          <w:id w:val="239995752"/>
          <w:placeholder>
            <w:docPart w:val="DefaultPlaceholder_-1854013440"/>
          </w:placeholder>
        </w:sdtPr>
        <w:sdtContent>
          <w:r w:rsidR="00065912" w:rsidRPr="001F0EC4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+XHJcbiAgPGluPnRydWU8L2luPlxyXG4gIDxvcz45ODg8L29zPlxyXG4gIDxwcz45ODg8L3BzPlxyXG48L3NwPlxyXG48ZXA+XHJcbiAgPG4+MTAwOTwvbj5cclxuICA8aW4+dHJ1ZTwvaW4+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}</w:instrText>
          </w:r>
          <w:r w:rsidR="00065912" w:rsidRPr="001F0EC4">
            <w:rPr>
              <w:lang w:val="en-US"/>
            </w:rPr>
            <w:fldChar w:fldCharType="separate"/>
          </w:r>
          <w:r w:rsidR="00142576" w:rsidRPr="001F0EC4">
            <w:rPr>
              <w:lang w:val="en-US"/>
            </w:rPr>
            <w:t>[52]</w:t>
          </w:r>
          <w:r w:rsidR="00065912" w:rsidRPr="001F0EC4">
            <w:rPr>
              <w:lang w:val="en-US"/>
            </w:rPr>
            <w:fldChar w:fldCharType="end"/>
          </w:r>
        </w:sdtContent>
      </w:sdt>
      <w:r w:rsidR="00791859" w:rsidRPr="001F0EC4">
        <w:rPr>
          <w:lang w:val="en-US"/>
        </w:rPr>
        <w:t>.</w:t>
      </w:r>
      <w:r w:rsidR="00177F43" w:rsidRPr="001F0EC4">
        <w:rPr>
          <w:lang w:val="en-US"/>
        </w:rPr>
        <w:t xml:space="preserve"> </w:t>
      </w:r>
      <w:bookmarkEnd w:id="5"/>
      <w:r w:rsidR="00791859" w:rsidRPr="001F0EC4">
        <w:rPr>
          <w:lang w:val="en-US"/>
        </w:rPr>
        <w:t xml:space="preserve">The type of deviation </w:t>
      </w:r>
      <w:r w:rsidR="002D3EB3" w:rsidRPr="001F0EC4">
        <w:rPr>
          <w:lang w:val="en-US"/>
        </w:rPr>
        <w:t xml:space="preserve">is specified through the vocal material. It </w:t>
      </w:r>
      <w:r w:rsidR="00791859" w:rsidRPr="001F0EC4">
        <w:rPr>
          <w:lang w:val="en-US"/>
        </w:rPr>
        <w:t>can virtually cover all acoustic features, ranging from specific manipulations (e.g</w:t>
      </w:r>
      <w:r w:rsidR="00791859">
        <w:rPr>
          <w:lang w:val="en-US"/>
        </w:rPr>
        <w:t>.</w:t>
      </w:r>
      <w:r w:rsidR="004923D6">
        <w:rPr>
          <w:lang w:val="en-US"/>
        </w:rPr>
        <w:t>,</w:t>
      </w:r>
      <w:r w:rsidR="00791859">
        <w:rPr>
          <w:lang w:val="en-US"/>
        </w:rPr>
        <w:t xml:space="preserve"> </w:t>
      </w:r>
      <w:r w:rsidR="001C3A8E">
        <w:rPr>
          <w:lang w:val="en-US"/>
        </w:rPr>
        <w:t>spectral features</w:t>
      </w:r>
      <w:r w:rsidR="007D11CD">
        <w:rPr>
          <w:lang w:val="en-US"/>
        </w:rPr>
        <w:t xml:space="preserve"> or speech rate</w:t>
      </w:r>
      <w:r w:rsidR="001C3A8E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37d23c84-ac58-459d-a2b8-1147e75e8b4b"/>
          <w:id w:val="1918890515"/>
          <w:placeholder>
            <w:docPart w:val="DefaultPlaceholder_-1854013440"/>
          </w:placeholder>
        </w:sdtPr>
        <w:sdtContent>
          <w:r w:rsidR="001C3A8E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+XHJcbiAgPG4+NDA4PC9uPlxyXG4gIDxpbj50cnVlPC9pbj5cclxuICA8b3M+NDA4PC9vcz5cclxuICA8cHM+NDA4PC9wcz5cclxuPC9zcD5cclxuPGVwPlxyXG4gIDxuPjQxOTwvbj5cclxuICA8aW4+dHJ1ZTwvaW4+XHJcbiAgPG9zPjQxOTwvb3M+XHJcbiAgPHBzPjQxOTwvcHM+XHJcbjwvZXA+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+XHJcbiAgPG5zPk9taXQ8L25zPlxyXG4gIDxvcz5FTDk1PC9vcz5cclxuICA8cHM+RUw5NTwvcHM+XHJcbjwvc3A+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+MTE8L29zPlxyXG4gIDxwcz4xMTwvcHM+XHJcbjwvc3A+XHJcbjxlcD5cclxuICA8bj4xOTwvbj5cclxuICA8aW4+dHJ1ZTwvaW4+XHJcbiAgPG9zPjE5PC9vcz5cclxuICA8cHM+MTk8L3BzPlxyXG48L2VwPlxyXG48b3M+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=}</w:instrText>
          </w:r>
          <w:r w:rsidR="001C3A8E">
            <w:rPr>
              <w:lang w:val="en-US"/>
            </w:rPr>
            <w:fldChar w:fldCharType="separate"/>
          </w:r>
          <w:r w:rsidR="008D1A57">
            <w:rPr>
              <w:lang w:val="en-US"/>
            </w:rPr>
            <w:t>[79–81]</w:t>
          </w:r>
          <w:r w:rsidR="001C3A8E">
            <w:rPr>
              <w:lang w:val="en-US"/>
            </w:rPr>
            <w:fldChar w:fldCharType="end"/>
          </w:r>
        </w:sdtContent>
      </w:sdt>
      <w:r w:rsidR="00791859">
        <w:rPr>
          <w:lang w:val="en-US"/>
        </w:rPr>
        <w:t>) to complex multivariate vocal patterns (e.g.</w:t>
      </w:r>
      <w:r w:rsidR="004923D6">
        <w:rPr>
          <w:lang w:val="en-US"/>
        </w:rPr>
        <w:t>,</w:t>
      </w:r>
      <w:r w:rsidR="00791859">
        <w:rPr>
          <w:lang w:val="en-US"/>
        </w:rPr>
        <w:t xml:space="preserve"> in distorted or pathological voices</w:t>
      </w:r>
      <w:r w:rsidR="002D3EB3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d9a4708c-3ac6-45f0-97ae-5faa5ad19094"/>
          <w:id w:val="-1726439265"/>
          <w:placeholder>
            <w:docPart w:val="DefaultPlaceholder_-1854013440"/>
          </w:placeholder>
        </w:sdtPr>
        <w:sdtContent>
          <w:r w:rsidR="001C3A8E">
            <w:rPr>
              <w:lang w:val="en-US"/>
            </w:rPr>
            <w:fldChar w:fldCharType="begin"/>
          </w:r>
          <w:r w:rsidR="00537E47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+XHJcbiAgPG4+NzY2PC9uPlxyXG4gIDxpbj50cnVlPC9pbj5cclxuICA8b3M+NzY2PC9vcz5cclxuICA8cHM+NzY2PC9wcz5cclxuPC9zcD5cclxuPGVwPlxyXG4gIDxuPjc3OTwvbj5cclxuICA8aW4+dHJ1ZTwvaW4+XHJcbiAgPG9zPjc3OTwvb3M+XHJcbiAgPHBzPjc3OTwvcHM+XHJcbjwvZXA+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=}</w:instrText>
          </w:r>
          <w:r w:rsidR="001C3A8E">
            <w:rPr>
              <w:lang w:val="en-US"/>
            </w:rPr>
            <w:fldChar w:fldCharType="separate"/>
          </w:r>
          <w:r w:rsidR="008D1A57">
            <w:rPr>
              <w:lang w:val="en-US"/>
            </w:rPr>
            <w:t>[82]</w:t>
          </w:r>
          <w:r w:rsidR="001C3A8E">
            <w:rPr>
              <w:lang w:val="en-US"/>
            </w:rPr>
            <w:fldChar w:fldCharType="end"/>
          </w:r>
        </w:sdtContent>
      </w:sdt>
      <w:r w:rsidR="00791859">
        <w:rPr>
          <w:lang w:val="en-US"/>
        </w:rPr>
        <w:t xml:space="preserve">). </w:t>
      </w:r>
    </w:p>
    <w:p w14:paraId="7291897C" w14:textId="5521ACFB" w:rsidR="00206ED1" w:rsidRDefault="00095C1C" w:rsidP="000D56B2">
      <w:pPr>
        <w:spacing w:line="480" w:lineRule="auto"/>
        <w:jc w:val="both"/>
        <w:rPr>
          <w:lang w:val="en-US"/>
        </w:rPr>
      </w:pPr>
      <w:r w:rsidRPr="003A7776">
        <w:rPr>
          <w:b/>
          <w:iCs/>
          <w:lang w:val="en-US"/>
        </w:rPr>
        <w:t>Human-likeness</w:t>
      </w:r>
      <w:r w:rsidR="001463E1" w:rsidRPr="003A7776">
        <w:rPr>
          <w:b/>
          <w:iCs/>
          <w:lang w:val="en-US"/>
        </w:rPr>
        <w:t>-</w:t>
      </w:r>
      <w:r w:rsidRPr="003A7776">
        <w:rPr>
          <w:b/>
          <w:iCs/>
          <w:lang w:val="en-US"/>
        </w:rPr>
        <w:t>based naturalness</w:t>
      </w:r>
      <w:r>
        <w:rPr>
          <w:lang w:val="en-US"/>
        </w:rPr>
        <w:t xml:space="preserve"> define</w:t>
      </w:r>
      <w:r w:rsidR="002D3EB3">
        <w:rPr>
          <w:lang w:val="en-US"/>
        </w:rPr>
        <w:t>s</w:t>
      </w:r>
      <w:r>
        <w:rPr>
          <w:lang w:val="en-US"/>
        </w:rPr>
        <w:t xml:space="preserve"> naturalness by it</w:t>
      </w:r>
      <w:r w:rsidR="004742EB">
        <w:rPr>
          <w:lang w:val="en-US"/>
        </w:rPr>
        <w:t>s</w:t>
      </w:r>
      <w:r>
        <w:rPr>
          <w:lang w:val="en-US"/>
        </w:rPr>
        <w:t xml:space="preserve"> resemblance to a real human voice</w:t>
      </w:r>
      <w:ins w:id="7" w:author="Sascha Frühholz" w:date="2025-01-17T16:02:00Z">
        <w:r w:rsidR="009474CA">
          <w:rPr>
            <w:lang w:val="en-US"/>
          </w:rPr>
          <w:t xml:space="preserve"> and is thus performed as an assessment of a </w:t>
        </w:r>
      </w:ins>
      <w:ins w:id="8" w:author="Stefan Schweinberger" w:date="2025-01-20T10:47:00Z">
        <w:r w:rsidR="00CA2F2B">
          <w:rPr>
            <w:lang w:val="en-US"/>
          </w:rPr>
          <w:t xml:space="preserve">human </w:t>
        </w:r>
      </w:ins>
      <w:ins w:id="9" w:author="Sascha Frühholz" w:date="2025-01-17T16:02:00Z">
        <w:r w:rsidR="009474CA">
          <w:rPr>
            <w:lang w:val="en-US"/>
          </w:rPr>
          <w:t>reference</w:t>
        </w:r>
      </w:ins>
      <w:r>
        <w:rPr>
          <w:lang w:val="en-US"/>
        </w:rPr>
        <w:t xml:space="preserve">. </w:t>
      </w:r>
      <w:r w:rsidR="004923D6">
        <w:rPr>
          <w:lang w:val="en-US"/>
        </w:rPr>
        <w:t>I</w:t>
      </w:r>
      <w:r>
        <w:rPr>
          <w:lang w:val="en-US"/>
        </w:rPr>
        <w:t>nstruction</w:t>
      </w:r>
      <w:r w:rsidR="004923D6">
        <w:rPr>
          <w:lang w:val="en-US"/>
        </w:rPr>
        <w:t>s</w:t>
      </w:r>
      <w:r>
        <w:rPr>
          <w:lang w:val="en-US"/>
        </w:rPr>
        <w:t xml:space="preserve"> for raters could be “Does this voice sound like a real human speaker?”</w:t>
      </w:r>
      <w:r w:rsidR="001463E1">
        <w:rPr>
          <w:lang w:val="en-US"/>
        </w:rPr>
        <w:t xml:space="preserve"> or “How human-like does the voice sound to you?”</w:t>
      </w:r>
      <w:r w:rsidR="007A78EF">
        <w:rPr>
          <w:lang w:val="en-US"/>
        </w:rPr>
        <w:t xml:space="preserve"> </w:t>
      </w:r>
      <w:bookmarkStart w:id="10" w:name="_Hlk187659885"/>
      <w:r>
        <w:rPr>
          <w:lang w:val="en-US"/>
        </w:rPr>
        <w:t xml:space="preserve">Compared to the deviation-based definition, </w:t>
      </w:r>
      <w:del w:id="11" w:author="Sascha Frühholz" w:date="2025-01-17T15:20:00Z">
        <w:r w:rsidDel="000D7229">
          <w:rPr>
            <w:lang w:val="en-US"/>
          </w:rPr>
          <w:delText xml:space="preserve">it </w:delText>
        </w:r>
      </w:del>
      <w:del w:id="12" w:author="Sascha Frühholz" w:date="2025-01-17T15:16:00Z">
        <w:r w:rsidR="00973FEE" w:rsidRPr="00973FEE" w:rsidDel="000D7229">
          <w:rPr>
            <w:color w:val="C00000"/>
            <w:lang w:val="en-US"/>
          </w:rPr>
          <w:delText>requires</w:delText>
        </w:r>
        <w:r w:rsidDel="000D7229">
          <w:rPr>
            <w:lang w:val="en-US"/>
          </w:rPr>
          <w:delText xml:space="preserve"> </w:delText>
        </w:r>
      </w:del>
      <w:ins w:id="13" w:author="Sascha Frühholz" w:date="2025-01-17T15:16:00Z">
        <w:r w:rsidR="000D7229">
          <w:rPr>
            <w:color w:val="C00000"/>
            <w:lang w:val="en-US"/>
          </w:rPr>
          <w:t>the concept of human-likeness</w:t>
        </w:r>
      </w:ins>
      <w:ins w:id="14" w:author="Sascha Frühholz" w:date="2025-01-17T15:24:00Z">
        <w:r w:rsidR="000D7229">
          <w:rPr>
            <w:color w:val="C00000"/>
            <w:lang w:val="en-US"/>
          </w:rPr>
          <w:t>-</w:t>
        </w:r>
      </w:ins>
      <w:ins w:id="15" w:author="Sascha Frühholz" w:date="2025-01-17T15:16:00Z">
        <w:r w:rsidR="000D7229">
          <w:rPr>
            <w:color w:val="C00000"/>
            <w:lang w:val="en-US"/>
          </w:rPr>
          <w:t>based natural</w:t>
        </w:r>
      </w:ins>
      <w:ins w:id="16" w:author="Sascha Frühholz" w:date="2025-01-17T15:17:00Z">
        <w:r w:rsidR="000D7229">
          <w:rPr>
            <w:color w:val="C00000"/>
            <w:lang w:val="en-US"/>
          </w:rPr>
          <w:t xml:space="preserve">ness </w:t>
        </w:r>
      </w:ins>
      <w:del w:id="17" w:author="Sascha Frühholz" w:date="2025-01-17T15:17:00Z">
        <w:r w:rsidDel="000D7229">
          <w:rPr>
            <w:lang w:val="en-US"/>
          </w:rPr>
          <w:delText xml:space="preserve">an </w:delText>
        </w:r>
      </w:del>
      <w:ins w:id="18" w:author="Sascha Frühholz" w:date="2025-01-17T15:20:00Z">
        <w:r w:rsidR="000D7229">
          <w:rPr>
            <w:lang w:val="en-US"/>
          </w:rPr>
          <w:t>has</w:t>
        </w:r>
      </w:ins>
      <w:ins w:id="19" w:author="Sascha Frühholz" w:date="2025-01-17T15:17:00Z">
        <w:r w:rsidR="000D7229">
          <w:rPr>
            <w:lang w:val="en-US"/>
          </w:rPr>
          <w:t xml:space="preserve"> an </w:t>
        </w:r>
      </w:ins>
      <w:del w:id="20" w:author="Sascha Frühholz" w:date="2025-01-17T15:18:00Z">
        <w:r w:rsidDel="000D7229">
          <w:rPr>
            <w:lang w:val="en-US"/>
          </w:rPr>
          <w:delText xml:space="preserve">important </w:delText>
        </w:r>
      </w:del>
      <w:r>
        <w:rPr>
          <w:lang w:val="en-US"/>
        </w:rPr>
        <w:t xml:space="preserve">additional </w:t>
      </w:r>
      <w:ins w:id="21" w:author="Sascha Frühholz" w:date="2025-01-17T15:25:00Z">
        <w:r w:rsidR="000D7229">
          <w:rPr>
            <w:lang w:val="en-US"/>
          </w:rPr>
          <w:t>necessary</w:t>
        </w:r>
      </w:ins>
      <w:ins w:id="22" w:author="Sascha Frühholz" w:date="2025-01-17T15:19:00Z">
        <w:r w:rsidR="000D7229">
          <w:rPr>
            <w:lang w:val="en-US"/>
          </w:rPr>
          <w:t xml:space="preserve"> </w:t>
        </w:r>
      </w:ins>
      <w:ins w:id="23" w:author="Sascha Frühholz" w:date="2025-01-17T15:44:00Z">
        <w:r w:rsidR="00462AA3">
          <w:rPr>
            <w:lang w:val="en-US"/>
          </w:rPr>
          <w:t xml:space="preserve">and obligatory </w:t>
        </w:r>
      </w:ins>
      <w:del w:id="24" w:author="Sascha Frühholz" w:date="2025-01-17T15:17:00Z">
        <w:r w:rsidDel="000D7229">
          <w:rPr>
            <w:lang w:val="en-US"/>
          </w:rPr>
          <w:delText>assumption</w:delText>
        </w:r>
      </w:del>
      <w:ins w:id="25" w:author="Sascha Frühholz" w:date="2025-01-17T15:17:00Z">
        <w:r w:rsidR="000D7229">
          <w:rPr>
            <w:lang w:val="en-US"/>
          </w:rPr>
          <w:t>feature</w:t>
        </w:r>
      </w:ins>
      <w:r>
        <w:rPr>
          <w:lang w:val="en-US"/>
        </w:rPr>
        <w:t xml:space="preserve">: </w:t>
      </w:r>
      <w:bookmarkEnd w:id="10"/>
      <w:r>
        <w:rPr>
          <w:lang w:val="en-US"/>
        </w:rPr>
        <w:t xml:space="preserve">the existence of a non-human voice </w:t>
      </w:r>
      <w:del w:id="26" w:author="Sascha Frühholz" w:date="2025-01-17T15:43:00Z">
        <w:r w:rsidDel="00462AA3">
          <w:rPr>
            <w:lang w:val="en-US"/>
          </w:rPr>
          <w:delText>category</w:delText>
        </w:r>
      </w:del>
      <w:ins w:id="27" w:author="Sascha Frühholz" w:date="2025-01-17T15:43:00Z">
        <w:r w:rsidR="00462AA3">
          <w:rPr>
            <w:lang w:val="en-US"/>
          </w:rPr>
          <w:t xml:space="preserve">space </w:t>
        </w:r>
      </w:ins>
      <w:ins w:id="28" w:author="Sascha Frühholz" w:date="2025-01-17T15:22:00Z">
        <w:r w:rsidR="000D7229">
          <w:rPr>
            <w:lang w:val="en-US"/>
          </w:rPr>
          <w:t>(e.g. artificial</w:t>
        </w:r>
      </w:ins>
      <w:ins w:id="29" w:author="Sascha Frühholz" w:date="2025-01-17T15:46:00Z">
        <w:r w:rsidR="00462AA3">
          <w:rPr>
            <w:lang w:val="en-US"/>
          </w:rPr>
          <w:t>ly generated</w:t>
        </w:r>
      </w:ins>
      <w:ins w:id="30" w:author="Sascha Frühholz" w:date="2025-01-17T15:22:00Z">
        <w:r w:rsidR="000D7229">
          <w:rPr>
            <w:lang w:val="en-US"/>
          </w:rPr>
          <w:t xml:space="preserve"> voice</w:t>
        </w:r>
      </w:ins>
      <w:ins w:id="31" w:author="Sascha Frühholz" w:date="2025-01-17T15:46:00Z">
        <w:r w:rsidR="00462AA3">
          <w:rPr>
            <w:lang w:val="en-US"/>
          </w:rPr>
          <w:t xml:space="preserve"> sounds</w:t>
        </w:r>
      </w:ins>
      <w:ins w:id="32" w:author="Sascha Frühholz" w:date="2025-01-17T15:22:00Z">
        <w:r w:rsidR="000D7229">
          <w:rPr>
            <w:lang w:val="en-US"/>
          </w:rPr>
          <w:t xml:space="preserve">) </w:t>
        </w:r>
      </w:ins>
      <w:ins w:id="33" w:author="Sascha Frühholz" w:date="2025-01-17T15:17:00Z">
        <w:r w:rsidR="000D7229">
          <w:rPr>
            <w:lang w:val="en-US"/>
          </w:rPr>
          <w:t xml:space="preserve">and </w:t>
        </w:r>
      </w:ins>
      <w:ins w:id="34" w:author="Sascha Frühholz" w:date="2025-01-17T15:23:00Z">
        <w:r w:rsidR="000D7229">
          <w:rPr>
            <w:lang w:val="en-US"/>
          </w:rPr>
          <w:t>occasionally a</w:t>
        </w:r>
      </w:ins>
      <w:ins w:id="35" w:author="Sascha Frühholz" w:date="2025-01-17T15:17:00Z">
        <w:r w:rsidR="000D7229">
          <w:rPr>
            <w:lang w:val="en-US"/>
          </w:rPr>
          <w:t xml:space="preserve"> non-human sound space</w:t>
        </w:r>
      </w:ins>
      <w:ins w:id="36" w:author="Sascha Frühholz" w:date="2025-01-17T15:22:00Z">
        <w:r w:rsidR="000D7229">
          <w:rPr>
            <w:lang w:val="en-US"/>
          </w:rPr>
          <w:t xml:space="preserve"> (voice-like sounds</w:t>
        </w:r>
      </w:ins>
      <w:ins w:id="37" w:author="Stefan Schweinberger" w:date="2025-01-20T10:54:00Z">
        <w:r w:rsidR="009439EE">
          <w:rPr>
            <w:lang w:val="en-US"/>
          </w:rPr>
          <w:t>,</w:t>
        </w:r>
      </w:ins>
      <w:ins w:id="38" w:author="Sascha Frühholz" w:date="2025-01-17T15:22:00Z">
        <w:del w:id="39" w:author="Stefan Schweinberger" w:date="2025-01-20T10:48:00Z">
          <w:r w:rsidR="000D7229" w:rsidDel="00CA2F2B">
            <w:rPr>
              <w:lang w:val="en-US"/>
            </w:rPr>
            <w:delText xml:space="preserve">, e.g. </w:delText>
          </w:r>
        </w:del>
      </w:ins>
      <w:ins w:id="40" w:author="Sascha Frühholz" w:date="2025-01-17T15:23:00Z">
        <w:del w:id="41" w:author="Stefan Schweinberger" w:date="2025-01-20T10:48:00Z">
          <w:r w:rsidR="000D7229" w:rsidDel="00CA2F2B">
            <w:rPr>
              <w:lang w:val="en-US"/>
            </w:rPr>
            <w:delText>some</w:delText>
          </w:r>
        </w:del>
      </w:ins>
      <w:ins w:id="42" w:author="Stefan Schweinberger" w:date="2025-01-20T10:48:00Z">
        <w:r w:rsidR="00CA2F2B">
          <w:rPr>
            <w:lang w:val="en-US"/>
          </w:rPr>
          <w:t xml:space="preserve"> as in</w:t>
        </w:r>
      </w:ins>
      <w:ins w:id="43" w:author="Sascha Frühholz" w:date="2025-01-17T15:23:00Z">
        <w:r w:rsidR="000D7229">
          <w:rPr>
            <w:lang w:val="en-US"/>
          </w:rPr>
          <w:t xml:space="preserve"> </w:t>
        </w:r>
      </w:ins>
      <w:ins w:id="44" w:author="Sascha Frühholz" w:date="2025-01-17T15:22:00Z">
        <w:r w:rsidR="000D7229">
          <w:rPr>
            <w:lang w:val="en-US"/>
          </w:rPr>
          <w:t>music</w:t>
        </w:r>
      </w:ins>
      <w:ins w:id="45" w:author="Sascha Frühholz" w:date="2025-01-17T15:23:00Z">
        <w:r w:rsidR="000D7229">
          <w:rPr>
            <w:lang w:val="en-US"/>
          </w:rPr>
          <w:t>al sounds</w:t>
        </w:r>
      </w:ins>
      <w:ins w:id="46" w:author="Sascha Frühholz" w:date="2025-01-17T15:24:00Z">
        <w:r w:rsidR="000D7229">
          <w:rPr>
            <w:lang w:val="en-US"/>
          </w:rPr>
          <w:t xml:space="preserve"> or sound patterns</w:t>
        </w:r>
      </w:ins>
      <w:ins w:id="47" w:author="Sascha Frühholz" w:date="2025-01-17T15:22:00Z">
        <w:r w:rsidR="000D7229">
          <w:rPr>
            <w:lang w:val="en-US"/>
          </w:rPr>
          <w:t>)</w:t>
        </w:r>
      </w:ins>
      <w:ins w:id="48" w:author="Sascha Frühholz" w:date="2025-01-17T15:17:00Z">
        <w:r w:rsidR="000D7229">
          <w:rPr>
            <w:lang w:val="en-US"/>
          </w:rPr>
          <w:t xml:space="preserve">. This </w:t>
        </w:r>
      </w:ins>
      <w:del w:id="49" w:author="Sascha Frühholz" w:date="2025-01-17T15:20:00Z">
        <w:r w:rsidDel="000D7229">
          <w:rPr>
            <w:lang w:val="en-US"/>
          </w:rPr>
          <w:delText>, and hence</w:delText>
        </w:r>
      </w:del>
      <w:ins w:id="50" w:author="Sascha Frühholz" w:date="2025-01-17T15:20:00Z">
        <w:r w:rsidR="000D7229">
          <w:rPr>
            <w:lang w:val="en-US"/>
          </w:rPr>
          <w:t>highlights the notion of</w:t>
        </w:r>
      </w:ins>
      <w:r>
        <w:rPr>
          <w:lang w:val="en-US"/>
        </w:rPr>
        <w:t xml:space="preserve"> a categorical boundary to human voices</w:t>
      </w:r>
      <w:del w:id="51" w:author="Sascha Frühholz" w:date="2025-01-17T15:18:00Z">
        <w:r w:rsidDel="000D7229">
          <w:rPr>
            <w:lang w:val="en-US"/>
          </w:rPr>
          <w:delText xml:space="preserve"> (</w:delText>
        </w:r>
      </w:del>
      <w:ins w:id="52" w:author="Sascha Frühholz" w:date="2025-01-17T15:18:00Z">
        <w:r w:rsidR="000D7229">
          <w:rPr>
            <w:lang w:val="en-US"/>
          </w:rPr>
          <w:t xml:space="preserve">, </w:t>
        </w:r>
      </w:ins>
      <w:r>
        <w:rPr>
          <w:lang w:val="en-US"/>
        </w:rPr>
        <w:t xml:space="preserve">although the transition between </w:t>
      </w:r>
      <w:r w:rsidR="00265AEB">
        <w:rPr>
          <w:lang w:val="en-US"/>
        </w:rPr>
        <w:t>categories</w:t>
      </w:r>
      <w:r>
        <w:rPr>
          <w:lang w:val="en-US"/>
        </w:rPr>
        <w:t xml:space="preserve"> can be continuous</w:t>
      </w:r>
      <w:del w:id="53" w:author="Sascha Frühholz" w:date="2025-01-17T15:18:00Z">
        <w:r w:rsidDel="000D7229">
          <w:rPr>
            <w:lang w:val="en-US"/>
          </w:rPr>
          <w:delText>)</w:delText>
        </w:r>
      </w:del>
      <w:r>
        <w:rPr>
          <w:lang w:val="en-US"/>
        </w:rPr>
        <w:t xml:space="preserve">. In other words, a definition of </w:t>
      </w:r>
      <w:del w:id="54" w:author="Sascha Frühholz" w:date="2025-01-17T15:25:00Z">
        <w:r w:rsidDel="000D7229">
          <w:rPr>
            <w:lang w:val="en-US"/>
          </w:rPr>
          <w:delText xml:space="preserve">human-likeness is only </w:delText>
        </w:r>
      </w:del>
      <w:del w:id="55" w:author="Sascha Frühholz" w:date="2025-01-17T15:24:00Z">
        <w:r w:rsidDel="000D7229">
          <w:rPr>
            <w:lang w:val="en-US"/>
          </w:rPr>
          <w:delText xml:space="preserve">meaningful </w:delText>
        </w:r>
      </w:del>
      <w:ins w:id="56" w:author="Sascha Frühholz" w:date="2025-01-17T15:25:00Z">
        <w:r w:rsidR="000D7229">
          <w:rPr>
            <w:lang w:val="en-US"/>
          </w:rPr>
          <w:t xml:space="preserve">human likeness is only </w:t>
        </w:r>
      </w:ins>
      <w:ins w:id="57" w:author="Sascha Frühholz" w:date="2025-01-17T15:58:00Z">
        <w:r w:rsidR="002B087E">
          <w:rPr>
            <w:lang w:val="en-US"/>
          </w:rPr>
          <w:t>essential</w:t>
        </w:r>
      </w:ins>
      <w:ins w:id="58" w:author="Sascha Frühholz" w:date="2025-01-17T15:24:00Z">
        <w:r w:rsidR="000D7229">
          <w:rPr>
            <w:lang w:val="en-US"/>
          </w:rPr>
          <w:t xml:space="preserve"> </w:t>
        </w:r>
      </w:ins>
      <w:r>
        <w:rPr>
          <w:lang w:val="en-US"/>
        </w:rPr>
        <w:t xml:space="preserve">if we assume that voices </w:t>
      </w:r>
      <w:ins w:id="59" w:author="Sascha Frühholz" w:date="2025-01-17T15:21:00Z">
        <w:del w:id="60" w:author="Stefan Schweinberger" w:date="2025-01-20T10:55:00Z">
          <w:r w:rsidR="000D7229" w:rsidDel="009439EE">
            <w:rPr>
              <w:lang w:val="en-US"/>
            </w:rPr>
            <w:delText xml:space="preserve">and voice-like sounds </w:delText>
          </w:r>
        </w:del>
      </w:ins>
      <w:r>
        <w:rPr>
          <w:lang w:val="en-US"/>
        </w:rPr>
        <w:t xml:space="preserve">can be non-human in principle. </w:t>
      </w:r>
      <w:ins w:id="61" w:author="Sascha Frühholz" w:date="2025-01-17T16:03:00Z">
        <w:r w:rsidR="009474CA">
          <w:rPr>
            <w:lang w:val="en-US"/>
          </w:rPr>
          <w:t>Although</w:t>
        </w:r>
      </w:ins>
      <w:ins w:id="62" w:author="Sascha Frühholz" w:date="2025-01-17T16:02:00Z">
        <w:r w:rsidR="009474CA">
          <w:rPr>
            <w:lang w:val="en-US"/>
          </w:rPr>
          <w:t xml:space="preserve"> </w:t>
        </w:r>
      </w:ins>
      <w:ins w:id="63" w:author="Sascha Frühholz" w:date="2025-01-17T16:03:00Z">
        <w:del w:id="64" w:author="Stefan Schweinberger" w:date="2025-01-20T10:56:00Z">
          <w:r w:rsidR="009474CA" w:rsidDel="009439EE">
            <w:rPr>
              <w:lang w:val="en-US"/>
            </w:rPr>
            <w:delText xml:space="preserve">the first type of </w:delText>
          </w:r>
        </w:del>
        <w:r w:rsidR="009474CA">
          <w:rPr>
            <w:lang w:val="en-US"/>
          </w:rPr>
          <w:t>deviation-based naturalness can</w:t>
        </w:r>
      </w:ins>
      <w:ins w:id="65" w:author="Sascha Frühholz" w:date="2025-01-17T16:04:00Z">
        <w:r w:rsidR="009474CA">
          <w:rPr>
            <w:lang w:val="en-US"/>
          </w:rPr>
          <w:t>, in certain cases, cross the boundary to the non-human voice space</w:t>
        </w:r>
      </w:ins>
      <w:ins w:id="66" w:author="Stefan Schweinberger" w:date="2025-01-20T10:56:00Z">
        <w:r w:rsidR="009439EE">
          <w:rPr>
            <w:lang w:val="en-US"/>
          </w:rPr>
          <w:t xml:space="preserve"> as well</w:t>
        </w:r>
      </w:ins>
      <w:ins w:id="67" w:author="Sascha Frühholz" w:date="2025-01-17T16:04:00Z">
        <w:r w:rsidR="009474CA">
          <w:rPr>
            <w:lang w:val="en-US"/>
          </w:rPr>
          <w:t xml:space="preserve">, this boundary is not essential for the definition of </w:t>
        </w:r>
      </w:ins>
      <w:ins w:id="68" w:author="Stefan Schweinberger" w:date="2025-01-20T10:49:00Z">
        <w:r w:rsidR="00CA2F2B">
          <w:rPr>
            <w:lang w:val="en-US"/>
          </w:rPr>
          <w:t xml:space="preserve">deviation-based </w:t>
        </w:r>
      </w:ins>
      <w:ins w:id="69" w:author="Sascha Frühholz" w:date="2025-01-17T16:04:00Z">
        <w:del w:id="70" w:author="Stefan Schweinberger" w:date="2025-01-20T10:49:00Z">
          <w:r w:rsidR="009474CA" w:rsidDel="00CA2F2B">
            <w:rPr>
              <w:lang w:val="en-US"/>
            </w:rPr>
            <w:delText xml:space="preserve">this type of </w:delText>
          </w:r>
        </w:del>
        <w:r w:rsidR="009474CA">
          <w:rPr>
            <w:lang w:val="en-US"/>
          </w:rPr>
          <w:t>naturalness.</w:t>
        </w:r>
      </w:ins>
      <w:ins w:id="71" w:author="Sascha Frühholz" w:date="2025-01-17T16:03:00Z">
        <w:r w:rsidR="009474CA">
          <w:rPr>
            <w:lang w:val="en-US"/>
          </w:rPr>
          <w:t xml:space="preserve"> </w:t>
        </w:r>
      </w:ins>
      <w:r>
        <w:rPr>
          <w:lang w:val="en-US"/>
        </w:rPr>
        <w:t xml:space="preserve">Apart from this </w:t>
      </w:r>
      <w:del w:id="72" w:author="Sascha Frühholz" w:date="2025-01-17T15:47:00Z">
        <w:r w:rsidDel="00462AA3">
          <w:rPr>
            <w:lang w:val="en-US"/>
          </w:rPr>
          <w:delText xml:space="preserve">important </w:delText>
        </w:r>
      </w:del>
      <w:ins w:id="73" w:author="Sascha Frühholz" w:date="2025-01-17T15:47:00Z">
        <w:r w:rsidR="00462AA3">
          <w:rPr>
            <w:lang w:val="en-US"/>
          </w:rPr>
          <w:t xml:space="preserve">critical </w:t>
        </w:r>
      </w:ins>
      <w:r>
        <w:rPr>
          <w:lang w:val="en-US"/>
        </w:rPr>
        <w:t>distinction, human-likeness</w:t>
      </w:r>
      <w:r w:rsidR="001463E1">
        <w:rPr>
          <w:lang w:val="en-US"/>
        </w:rPr>
        <w:t>-</w:t>
      </w:r>
      <w:r>
        <w:rPr>
          <w:lang w:val="en-US"/>
        </w:rPr>
        <w:t xml:space="preserve">based naturalness </w:t>
      </w:r>
      <w:r w:rsidR="004923D6">
        <w:rPr>
          <w:lang w:val="en-US"/>
        </w:rPr>
        <w:t>may</w:t>
      </w:r>
      <w:r>
        <w:rPr>
          <w:lang w:val="en-US"/>
        </w:rPr>
        <w:t xml:space="preserve"> </w:t>
      </w:r>
      <w:del w:id="74" w:author="Sascha Frühholz" w:date="2025-01-17T15:47:00Z">
        <w:r w:rsidDel="00462AA3">
          <w:rPr>
            <w:lang w:val="en-US"/>
          </w:rPr>
          <w:delText>be seen as</w:delText>
        </w:r>
      </w:del>
      <w:ins w:id="75" w:author="Sascha Frühholz" w:date="2025-01-17T15:47:00Z">
        <w:r w:rsidR="00462AA3">
          <w:rPr>
            <w:lang w:val="en-US"/>
          </w:rPr>
          <w:t>represent</w:t>
        </w:r>
      </w:ins>
      <w:r>
        <w:rPr>
          <w:lang w:val="en-US"/>
        </w:rPr>
        <w:t xml:space="preserve"> a special case of deviation-based </w:t>
      </w:r>
      <w:r>
        <w:rPr>
          <w:lang w:val="en-US"/>
        </w:rPr>
        <w:lastRenderedPageBreak/>
        <w:t>naturalness</w:t>
      </w:r>
      <w:r w:rsidR="001463E1">
        <w:rPr>
          <w:lang w:val="en-US"/>
        </w:rPr>
        <w:t>:</w:t>
      </w:r>
      <w:r>
        <w:rPr>
          <w:lang w:val="en-US"/>
        </w:rPr>
        <w:t xml:space="preserve"> the reference is a human </w:t>
      </w:r>
      <w:r w:rsidR="004742EB">
        <w:rPr>
          <w:lang w:val="en-US"/>
        </w:rPr>
        <w:t>voice</w:t>
      </w:r>
      <w:r w:rsidR="002D3EB3">
        <w:rPr>
          <w:lang w:val="en-US"/>
        </w:rPr>
        <w:t xml:space="preserve"> </w:t>
      </w:r>
      <w:r w:rsidR="00BD0FF9">
        <w:rPr>
          <w:lang w:val="en-US"/>
        </w:rPr>
        <w:t>(or listeners´ representation of a human voice),</w:t>
      </w:r>
      <w:r>
        <w:rPr>
          <w:lang w:val="en-US"/>
        </w:rPr>
        <w:t xml:space="preserve"> and the deviation </w:t>
      </w:r>
      <w:del w:id="76" w:author="Sascha Frühholz" w:date="2025-01-17T15:44:00Z">
        <w:r w:rsidR="00353624" w:rsidDel="00462AA3">
          <w:rPr>
            <w:lang w:val="en-US"/>
          </w:rPr>
          <w:delText>lies</w:delText>
        </w:r>
        <w:r w:rsidDel="00462AA3">
          <w:rPr>
            <w:lang w:val="en-US"/>
          </w:rPr>
          <w:delText xml:space="preserve"> </w:delText>
        </w:r>
      </w:del>
      <w:ins w:id="77" w:author="Sascha Frühholz" w:date="2025-01-17T15:44:00Z">
        <w:r w:rsidR="00462AA3">
          <w:rPr>
            <w:lang w:val="en-US"/>
          </w:rPr>
          <w:t xml:space="preserve">is </w:t>
        </w:r>
      </w:ins>
      <w:ins w:id="78" w:author="Sascha Frühholz" w:date="2025-01-17T15:47:00Z">
        <w:r w:rsidR="00462AA3">
          <w:rPr>
            <w:lang w:val="en-US"/>
          </w:rPr>
          <w:t>primarily</w:t>
        </w:r>
      </w:ins>
      <w:ins w:id="79" w:author="Sascha Frühholz" w:date="2025-01-17T15:44:00Z">
        <w:r w:rsidR="00462AA3">
          <w:rPr>
            <w:lang w:val="en-US"/>
          </w:rPr>
          <w:t xml:space="preserve"> </w:t>
        </w:r>
      </w:ins>
      <w:ins w:id="80" w:author="Sascha Frühholz" w:date="2025-01-17T15:45:00Z">
        <w:r w:rsidR="00462AA3">
          <w:rPr>
            <w:lang w:val="en-US"/>
          </w:rPr>
          <w:t>assessed along the</w:t>
        </w:r>
      </w:ins>
      <w:del w:id="81" w:author="Sascha Frühholz" w:date="2025-01-17T15:45:00Z">
        <w:r w:rsidDel="00462AA3">
          <w:rPr>
            <w:lang w:val="en-US"/>
          </w:rPr>
          <w:delText>on the</w:delText>
        </w:r>
      </w:del>
      <w:r>
        <w:rPr>
          <w:lang w:val="en-US"/>
        </w:rPr>
        <w:t xml:space="preserve"> human/non-human spectrum. </w:t>
      </w:r>
      <w:ins w:id="82" w:author="Sascha Frühholz" w:date="2025-01-17T16:06:00Z">
        <w:r w:rsidR="009474CA">
          <w:rPr>
            <w:lang w:val="en-US"/>
          </w:rPr>
          <w:t>T</w:t>
        </w:r>
        <w:r w:rsidR="009474CA" w:rsidRPr="009474CA">
          <w:rPr>
            <w:lang w:val="en-US"/>
          </w:rPr>
          <w:t xml:space="preserve">he above considerations </w:t>
        </w:r>
        <w:del w:id="83" w:author="Stefan Schweinberger" w:date="2025-01-20T10:49:00Z">
          <w:r w:rsidR="009474CA" w:rsidDel="00CA2F2B">
            <w:rPr>
              <w:lang w:val="en-US"/>
            </w:rPr>
            <w:delText xml:space="preserve">especially </w:delText>
          </w:r>
        </w:del>
        <w:r w:rsidR="009474CA" w:rsidRPr="009474CA">
          <w:rPr>
            <w:lang w:val="en-US"/>
          </w:rPr>
          <w:t xml:space="preserve">suggest that the human-likeness-based conceptualization is particularly well-suited for research </w:t>
        </w:r>
      </w:ins>
      <w:ins w:id="84" w:author="Sascha Frühholz" w:date="2025-01-17T16:07:00Z">
        <w:r w:rsidR="009474CA">
          <w:rPr>
            <w:lang w:val="en-US"/>
          </w:rPr>
          <w:t>into</w:t>
        </w:r>
      </w:ins>
      <w:ins w:id="85" w:author="Sascha Frühholz" w:date="2025-01-17T16:06:00Z">
        <w:r w:rsidR="009474CA" w:rsidRPr="009474CA">
          <w:rPr>
            <w:lang w:val="en-US"/>
          </w:rPr>
          <w:t xml:space="preserve"> synthetic voices.</w:t>
        </w:r>
        <w:r w:rsidR="009474CA">
          <w:rPr>
            <w:lang w:val="en-US"/>
          </w:rPr>
          <w:t xml:space="preserve"> </w:t>
        </w:r>
      </w:ins>
    </w:p>
    <w:p w14:paraId="4269D0AB" w14:textId="77777777" w:rsidR="00206ED1" w:rsidRDefault="00206ED1">
      <w:pPr>
        <w:rPr>
          <w:lang w:val="en-US"/>
        </w:rPr>
      </w:pPr>
      <w:r>
        <w:rPr>
          <w:lang w:val="en-US"/>
        </w:rPr>
        <w:br w:type="page"/>
      </w:r>
    </w:p>
    <w:p w14:paraId="36DEB605" w14:textId="61BD1BCF" w:rsidR="00206ED1" w:rsidRPr="00D5400C" w:rsidRDefault="00206ED1" w:rsidP="00206ED1">
      <w:pPr>
        <w:pStyle w:val="berschrift2"/>
        <w:spacing w:line="480" w:lineRule="auto"/>
        <w:jc w:val="both"/>
        <w:rPr>
          <w:i/>
          <w:iCs/>
          <w:color w:val="385623" w:themeColor="accent6" w:themeShade="80"/>
          <w:lang w:val="en-US"/>
        </w:rPr>
      </w:pPr>
      <w:proofErr w:type="spellStart"/>
      <w:r w:rsidRPr="00D5400C">
        <w:rPr>
          <w:i/>
          <w:iCs/>
          <w:color w:val="385623" w:themeColor="accent6" w:themeShade="80"/>
          <w:lang w:val="en-US"/>
        </w:rPr>
        <w:lastRenderedPageBreak/>
        <w:t>Vorschlag</w:t>
      </w:r>
      <w:proofErr w:type="spellEnd"/>
      <w:r w:rsidRPr="00D5400C">
        <w:rPr>
          <w:i/>
          <w:iCs/>
          <w:color w:val="385623" w:themeColor="accent6" w:themeShade="80"/>
          <w:lang w:val="en-US"/>
        </w:rPr>
        <w:t xml:space="preserve"> Tine</w:t>
      </w:r>
    </w:p>
    <w:p w14:paraId="3A4C7893" w14:textId="2FADBAA9" w:rsidR="00206ED1" w:rsidRPr="000D56B2" w:rsidRDefault="00206ED1" w:rsidP="00206ED1">
      <w:pPr>
        <w:pStyle w:val="berschrift2"/>
        <w:spacing w:line="480" w:lineRule="auto"/>
        <w:jc w:val="both"/>
        <w:rPr>
          <w:i/>
          <w:iCs/>
          <w:lang w:val="en-US"/>
        </w:rPr>
      </w:pPr>
      <w:r w:rsidRPr="000D56B2">
        <w:rPr>
          <w:i/>
          <w:iCs/>
          <w:lang w:val="en-US"/>
        </w:rPr>
        <w:t>Definitions of naturalness</w:t>
      </w:r>
    </w:p>
    <w:p w14:paraId="22BA725A" w14:textId="20EB6272" w:rsidR="00206ED1" w:rsidRDefault="00206ED1" w:rsidP="00206ED1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We propose a taxonomy with two distinct types: </w:t>
      </w:r>
      <w:r w:rsidRPr="001463E1">
        <w:rPr>
          <w:lang w:val="en-US"/>
        </w:rPr>
        <w:t xml:space="preserve">Deviation-based naturalness and human-likeness-based </w:t>
      </w:r>
      <w:r w:rsidRPr="00BE01A0">
        <w:rPr>
          <w:lang w:val="en-US"/>
        </w:rPr>
        <w:t>naturalness (</w:t>
      </w:r>
      <w:r w:rsidRPr="00BE01A0">
        <w:rPr>
          <w:b/>
          <w:bCs/>
          <w:lang w:val="en-US"/>
        </w:rPr>
        <w:t>Fig</w:t>
      </w:r>
      <w:r>
        <w:rPr>
          <w:b/>
          <w:bCs/>
          <w:lang w:val="en-US"/>
        </w:rPr>
        <w:t>ure</w:t>
      </w:r>
      <w:r w:rsidRPr="00BE01A0">
        <w:rPr>
          <w:b/>
          <w:bCs/>
          <w:lang w:val="en-US"/>
        </w:rPr>
        <w:t xml:space="preserve"> 2</w:t>
      </w:r>
      <w:r w:rsidRPr="00BE01A0">
        <w:rPr>
          <w:lang w:val="en-US"/>
        </w:rPr>
        <w:t xml:space="preserve">). </w:t>
      </w:r>
      <w:r w:rsidRPr="00A56368">
        <w:rPr>
          <w:lang w:val="en-US"/>
        </w:rPr>
        <w:t xml:space="preserve">In </w:t>
      </w:r>
      <w:r w:rsidRPr="00CD7011">
        <w:rPr>
          <w:b/>
          <w:iCs/>
          <w:lang w:val="en-US"/>
        </w:rPr>
        <w:t>deviation-based naturalness</w:t>
      </w:r>
      <w:r w:rsidRPr="00A56368">
        <w:rPr>
          <w:lang w:val="en-US"/>
        </w:rPr>
        <w:t>, naturalness is defined as the deviation from a reference that represe</w:t>
      </w:r>
      <w:r>
        <w:rPr>
          <w:lang w:val="en-US"/>
        </w:rPr>
        <w:t xml:space="preserve">nts maximum naturalness. Example instructions for raters could be “Does this voice sound distorted?”, “Does this voice sound </w:t>
      </w:r>
      <w:r w:rsidRPr="00326146">
        <w:rPr>
          <w:lang w:val="en-US"/>
        </w:rPr>
        <w:t xml:space="preserve">unusual?”, </w:t>
      </w:r>
      <w:r>
        <w:rPr>
          <w:lang w:val="en-US"/>
        </w:rPr>
        <w:t xml:space="preserve">or just “Does this voice sound natural?”. This conceptualization needs two important specifications: </w:t>
      </w:r>
      <w:r w:rsidRPr="003A7776">
        <w:rPr>
          <w:lang w:val="en-US"/>
        </w:rPr>
        <w:t xml:space="preserve">the </w:t>
      </w:r>
      <w:r w:rsidRPr="003A7776">
        <w:rPr>
          <w:iCs/>
          <w:lang w:val="en-US"/>
        </w:rPr>
        <w:t>reference</w:t>
      </w:r>
      <w:r w:rsidRPr="003A7776">
        <w:rPr>
          <w:lang w:val="en-US"/>
        </w:rPr>
        <w:t xml:space="preserve"> representing</w:t>
      </w:r>
      <w:r>
        <w:rPr>
          <w:lang w:val="en-US"/>
        </w:rPr>
        <w:t xml:space="preserve"> maximum naturalness, </w:t>
      </w:r>
      <w:r w:rsidRPr="003A7776">
        <w:rPr>
          <w:lang w:val="en-US"/>
        </w:rPr>
        <w:t xml:space="preserve">and the </w:t>
      </w:r>
      <w:r w:rsidRPr="003A7776">
        <w:rPr>
          <w:iCs/>
          <w:lang w:val="en-US"/>
        </w:rPr>
        <w:t>type of deviation</w:t>
      </w:r>
      <w:r w:rsidRPr="003A7776">
        <w:rPr>
          <w:lang w:val="en-US"/>
        </w:rPr>
        <w:t>. In</w:t>
      </w:r>
      <w:r>
        <w:rPr>
          <w:lang w:val="en-US"/>
        </w:rPr>
        <w:t xml:space="preserve"> some cases, the reference is explicitly provided e.g. through a </w:t>
      </w:r>
      <w:r w:rsidRPr="001F0EC4">
        <w:rPr>
          <w:lang w:val="en-US"/>
        </w:rPr>
        <w:t xml:space="preserve">comparison or baseline stimulus (see </w:t>
      </w:r>
      <w:sdt>
        <w:sdtPr>
          <w:rPr>
            <w:lang w:val="en-US"/>
          </w:rPr>
          <w:alias w:val="To edit, see citavi.com/edit"/>
          <w:tag w:val="CitaviPlaceholder#cf80cd59-e454-422b-989b-e1d6ce950d44"/>
          <w:id w:val="-1155684017"/>
          <w:placeholder>
            <w:docPart w:val="1B5A575D1C1440D28E9788CB29CE4F35"/>
          </w:placeholder>
        </w:sdtPr>
        <w:sdtContent>
          <w:r w:rsidRPr="001F0EC4"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+dHJ1ZTwvaW4+XHJcbiAgPG9zPjExMjwvb3M+XHJcbiAgPHBzPjExMjwvcHM+XHJcbjwvc3A+XHJcbjxlcD5cclxuICA8bj4xMjA8L24+XHJcbiAgPGluPnRydWU8L2luPlxyXG4gIDxvcz4xMjA8L29zPlxyXG4gIDxwcz4xMjA8L3BzPlxyXG48L2VwPlxyXG48b3M+MTEyLTEyMDwvb3M+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==}</w:instrText>
          </w:r>
          <w:r w:rsidRPr="001F0EC4">
            <w:rPr>
              <w:lang w:val="en-US"/>
            </w:rPr>
            <w:fldChar w:fldCharType="separate"/>
          </w:r>
          <w:r w:rsidRPr="001F0EC4">
            <w:rPr>
              <w:lang w:val="en-US"/>
            </w:rPr>
            <w:t>[78]</w:t>
          </w:r>
          <w:r w:rsidRPr="001F0EC4">
            <w:rPr>
              <w:lang w:val="en-US"/>
            </w:rPr>
            <w:fldChar w:fldCharType="end"/>
          </w:r>
        </w:sdtContent>
      </w:sdt>
      <w:r w:rsidRPr="001F0EC4">
        <w:rPr>
          <w:lang w:val="en-US"/>
        </w:rPr>
        <w:t xml:space="preserve">). However, in many studies, raters are instructed to use an inner implicit reference that is based on their experience and expectations, e.g., judge </w:t>
      </w:r>
      <w:r w:rsidRPr="003A7776">
        <w:rPr>
          <w:lang w:val="en-US"/>
        </w:rPr>
        <w:t>whether “</w:t>
      </w:r>
      <w:r w:rsidRPr="003A7776">
        <w:rPr>
          <w:iCs/>
          <w:lang w:val="en-US"/>
        </w:rPr>
        <w:t>it conforms to the expected standard of unimpaired speech</w:t>
      </w:r>
      <w:r w:rsidRPr="003A7776">
        <w:rPr>
          <w:lang w:val="en-US"/>
        </w:rPr>
        <w:t>”</w:t>
      </w:r>
      <w:r w:rsidRPr="001F0EC4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aa1a4ec9-3886-43a8-aa75-27553081efe5"/>
          <w:id w:val="-1643262856"/>
          <w:placeholder>
            <w:docPart w:val="1B5A575D1C1440D28E9788CB29CE4F35"/>
          </w:placeholder>
        </w:sdtPr>
        <w:sdtContent>
          <w:r w:rsidRPr="001F0EC4"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+XHJcbiAgPGluPnRydWU8L2luPlxyXG4gIDxvcz45ODg8L29zPlxyXG4gIDxwcz45ODg8L3BzPlxyXG48L3NwPlxyXG48ZXA+XHJcbiAgPG4+MTAwOTwvbj5cclxuICA8aW4+dHJ1ZTwvaW4+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}</w:instrText>
          </w:r>
          <w:r w:rsidRPr="001F0EC4">
            <w:rPr>
              <w:lang w:val="en-US"/>
            </w:rPr>
            <w:fldChar w:fldCharType="separate"/>
          </w:r>
          <w:r w:rsidRPr="001F0EC4">
            <w:rPr>
              <w:lang w:val="en-US"/>
            </w:rPr>
            <w:t>[52]</w:t>
          </w:r>
          <w:r w:rsidRPr="001F0EC4">
            <w:rPr>
              <w:lang w:val="en-US"/>
            </w:rPr>
            <w:fldChar w:fldCharType="end"/>
          </w:r>
        </w:sdtContent>
      </w:sdt>
      <w:r w:rsidRPr="001F0EC4">
        <w:rPr>
          <w:lang w:val="en-US"/>
        </w:rPr>
        <w:t>. The type of deviation is specified through the vocal material. It can virtually cover all acoustic features, ranging from specific manipulations (e.g</w:t>
      </w:r>
      <w:r>
        <w:rPr>
          <w:lang w:val="en-US"/>
        </w:rPr>
        <w:t xml:space="preserve">., spectral features or speech rate </w:t>
      </w:r>
      <w:sdt>
        <w:sdtPr>
          <w:rPr>
            <w:lang w:val="en-US"/>
          </w:rPr>
          <w:alias w:val="To edit, see citavi.com/edit"/>
          <w:tag w:val="CitaviPlaceholder#37d23c84-ac58-459d-a2b8-1147e75e8b4b"/>
          <w:id w:val="-1944219537"/>
          <w:placeholder>
            <w:docPart w:val="1B5A575D1C1440D28E9788CB29CE4F35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+XHJcbiAgPG4+NDA4PC9uPlxyXG4gIDxpbj50cnVlPC9pbj5cclxuICA8b3M+NDA4PC9vcz5cclxuICA8cHM+NDA4PC9wcz5cclxuPC9zcD5cclxuPGVwPlxyXG4gIDxuPjQxOTwvbj5cclxuICA8aW4+dHJ1ZTwvaW4+XHJcbiAgPG9zPjQxOTwvb3M+XHJcbiAgPHBzPjQxOTwvcHM+XHJcbjwvZXA+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+XHJcbiAgPG5zPk9taXQ8L25zPlxyXG4gIDxvcz5FTDk1PC9vcz5cclxuICA8cHM+RUw5NTwvcHM+XHJcbjwvc3A+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+MTE8L29zPlxyXG4gIDxwcz4xMTwvcHM+XHJcbjwvc3A+XHJcbjxlcD5cclxuICA8bj4xOTwvbj5cclxuICA8aW4+dHJ1ZTwvaW4+XHJcbiAgPG9zPjE5PC9vcz5cclxuICA8cHM+MTk8L3BzPlxyXG48L2VwPlxyXG48b3M+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[79–81]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) to complex multivariate vocal patterns (e.g., in distorted or pathological voices </w:t>
      </w:r>
      <w:sdt>
        <w:sdtPr>
          <w:rPr>
            <w:lang w:val="en-US"/>
          </w:rPr>
          <w:alias w:val="To edit, see citavi.com/edit"/>
          <w:tag w:val="CitaviPlaceholder#d9a4708c-3ac6-45f0-97ae-5faa5ad19094"/>
          <w:id w:val="1061831136"/>
          <w:placeholder>
            <w:docPart w:val="1B5A575D1C1440D28E9788CB29CE4F35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+XHJcbiAgPG4+NzY2PC9uPlxyXG4gIDxpbj50cnVlPC9pbj5cclxuICA8b3M+NzY2PC9vcz5cclxuICA8cHM+NzY2PC9wcz5cclxuPC9zcD5cclxuPGVwPlxyXG4gIDxuPjc3OTwvbj5cclxuICA8aW4+dHJ1ZTwvaW4+XHJcbiAgPG9zPjc3OTwvb3M+XHJcbiAgPHBzPjc3OTwvcHM+XHJcbjwvZXA+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[82]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). </w:t>
      </w:r>
    </w:p>
    <w:p w14:paraId="65C19D17" w14:textId="31BFC3EE" w:rsidR="00206ED1" w:rsidRPr="00206ED1" w:rsidRDefault="00206ED1" w:rsidP="00206ED1">
      <w:pPr>
        <w:spacing w:line="480" w:lineRule="auto"/>
        <w:jc w:val="both"/>
        <w:rPr>
          <w:color w:val="C00000"/>
          <w:lang w:val="en-US"/>
        </w:rPr>
      </w:pPr>
      <w:r w:rsidRPr="003A7776">
        <w:rPr>
          <w:b/>
          <w:iCs/>
          <w:lang w:val="en-US"/>
        </w:rPr>
        <w:t>Human-likeness-based naturalness</w:t>
      </w:r>
      <w:r>
        <w:rPr>
          <w:lang w:val="en-US"/>
        </w:rPr>
        <w:t xml:space="preserve"> defines naturalness by its resemblance to a real human voice. Instructions for raters could be “Does this voice sound like a real human speaker?” or “How human-like does the voice sound to you?” Compared to the deviation-based definition, </w:t>
      </w:r>
      <w:r>
        <w:rPr>
          <w:color w:val="C00000"/>
          <w:lang w:val="en-US"/>
        </w:rPr>
        <w:t xml:space="preserve">the concept of human-likeness-based naturalness </w:t>
      </w:r>
      <w:del w:id="86" w:author="Stefan Schweinberger" w:date="2025-01-20T12:14:00Z">
        <w:r w:rsidDel="00B544FF">
          <w:rPr>
            <w:lang w:val="en-US"/>
          </w:rPr>
          <w:delText xml:space="preserve">has </w:delText>
        </w:r>
      </w:del>
      <w:ins w:id="87" w:author="Stefan Schweinberger" w:date="2025-01-20T12:14:00Z">
        <w:r w:rsidR="00B544FF">
          <w:rPr>
            <w:lang w:val="en-US"/>
          </w:rPr>
          <w:t>requires</w:t>
        </w:r>
        <w:r w:rsidR="00B544FF">
          <w:rPr>
            <w:lang w:val="en-US"/>
          </w:rPr>
          <w:t xml:space="preserve"> </w:t>
        </w:r>
      </w:ins>
      <w:r>
        <w:rPr>
          <w:lang w:val="en-US"/>
        </w:rPr>
        <w:t xml:space="preserve">an </w:t>
      </w:r>
      <w:r w:rsidRPr="00206ED1">
        <w:rPr>
          <w:color w:val="C00000"/>
          <w:lang w:val="en-US"/>
        </w:rPr>
        <w:t xml:space="preserve">additional </w:t>
      </w:r>
      <w:commentRangeStart w:id="88"/>
      <w:del w:id="89" w:author="Stefan Schweinberger" w:date="2025-01-20T12:12:00Z">
        <w:r w:rsidRPr="00206ED1" w:rsidDel="004027D8">
          <w:rPr>
            <w:color w:val="C00000"/>
            <w:lang w:val="en-US"/>
          </w:rPr>
          <w:delText xml:space="preserve">necessary and </w:delText>
        </w:r>
      </w:del>
      <w:r w:rsidRPr="00206ED1">
        <w:rPr>
          <w:color w:val="C00000"/>
          <w:lang w:val="en-US"/>
        </w:rPr>
        <w:t xml:space="preserve">obligatory </w:t>
      </w:r>
      <w:commentRangeEnd w:id="88"/>
      <w:r w:rsidR="006468FF">
        <w:rPr>
          <w:rStyle w:val="Kommentarzeichen"/>
        </w:rPr>
        <w:commentReference w:id="88"/>
      </w:r>
      <w:del w:id="90" w:author="Stefan Schweinberger" w:date="2025-01-20T12:14:00Z">
        <w:r w:rsidRPr="00206ED1" w:rsidDel="00B544FF">
          <w:rPr>
            <w:color w:val="C00000"/>
            <w:lang w:val="en-US"/>
          </w:rPr>
          <w:delText>feature</w:delText>
        </w:r>
      </w:del>
      <w:ins w:id="91" w:author="Stefan Schweinberger" w:date="2025-01-20T12:14:00Z">
        <w:r w:rsidR="00B544FF">
          <w:rPr>
            <w:color w:val="C00000"/>
            <w:lang w:val="en-US"/>
          </w:rPr>
          <w:t>assumpti</w:t>
        </w:r>
      </w:ins>
      <w:ins w:id="92" w:author="Stefan Schweinberger" w:date="2025-01-20T12:15:00Z">
        <w:r w:rsidR="00B544FF">
          <w:rPr>
            <w:color w:val="C00000"/>
            <w:lang w:val="en-US"/>
          </w:rPr>
          <w:t>on</w:t>
        </w:r>
      </w:ins>
      <w:r>
        <w:rPr>
          <w:lang w:val="en-US"/>
        </w:rPr>
        <w:t xml:space="preserve">: the existence of a </w:t>
      </w:r>
      <w:r w:rsidRPr="00206ED1">
        <w:rPr>
          <w:color w:val="C00000"/>
          <w:lang w:val="en-US"/>
        </w:rPr>
        <w:t>non</w:t>
      </w:r>
      <w:r>
        <w:rPr>
          <w:lang w:val="en-US"/>
        </w:rPr>
        <w:t>-</w:t>
      </w:r>
      <w:r w:rsidRPr="00206ED1">
        <w:rPr>
          <w:color w:val="C00000"/>
          <w:lang w:val="en-US"/>
        </w:rPr>
        <w:t>human voice space</w:t>
      </w:r>
      <w:r>
        <w:rPr>
          <w:lang w:val="en-US"/>
        </w:rPr>
        <w:t xml:space="preserve">. </w:t>
      </w:r>
      <w:r w:rsidRPr="00206ED1">
        <w:rPr>
          <w:color w:val="C00000"/>
          <w:lang w:val="en-US"/>
        </w:rPr>
        <w:t>This highlights the notion of</w:t>
      </w:r>
      <w:r>
        <w:rPr>
          <w:lang w:val="en-US"/>
        </w:rPr>
        <w:t xml:space="preserve"> a categorical boundary to human voices, although the transition between categories can be continuous. In other words, a definition of human-likeness is only meaningful if we assume that voices can be non-human in principle. </w:t>
      </w:r>
      <w:r w:rsidRPr="00206ED1">
        <w:rPr>
          <w:color w:val="C00000"/>
          <w:lang w:val="en-US"/>
        </w:rPr>
        <w:t xml:space="preserve">Although </w:t>
      </w:r>
      <w:del w:id="93" w:author="Stefan Schweinberger" w:date="2025-01-20T12:13:00Z">
        <w:r w:rsidRPr="00206ED1" w:rsidDel="004027D8">
          <w:rPr>
            <w:color w:val="C00000"/>
            <w:lang w:val="en-US"/>
          </w:rPr>
          <w:delText xml:space="preserve">the first type </w:delText>
        </w:r>
        <w:r w:rsidR="00424DE3" w:rsidDel="004027D8">
          <w:rPr>
            <w:color w:val="C00000"/>
            <w:lang w:val="en-US"/>
          </w:rPr>
          <w:delText xml:space="preserve"> - </w:delText>
        </w:r>
        <w:r w:rsidRPr="00206ED1" w:rsidDel="004027D8">
          <w:rPr>
            <w:color w:val="C00000"/>
            <w:lang w:val="en-US"/>
          </w:rPr>
          <w:delText xml:space="preserve"> </w:delText>
        </w:r>
      </w:del>
      <w:r w:rsidRPr="00206ED1">
        <w:rPr>
          <w:color w:val="C00000"/>
          <w:lang w:val="en-US"/>
        </w:rPr>
        <w:t>deviation-based naturalness</w:t>
      </w:r>
      <w:r w:rsidR="00424DE3">
        <w:rPr>
          <w:color w:val="C00000"/>
          <w:lang w:val="en-US"/>
        </w:rPr>
        <w:t xml:space="preserve"> </w:t>
      </w:r>
      <w:del w:id="94" w:author="Stefan Schweinberger" w:date="2025-01-20T12:13:00Z">
        <w:r w:rsidR="00424DE3" w:rsidDel="004027D8">
          <w:rPr>
            <w:color w:val="C00000"/>
            <w:lang w:val="en-US"/>
          </w:rPr>
          <w:delText xml:space="preserve">- </w:delText>
        </w:r>
        <w:r w:rsidRPr="00206ED1" w:rsidDel="004027D8">
          <w:rPr>
            <w:color w:val="C00000"/>
            <w:lang w:val="en-US"/>
          </w:rPr>
          <w:delText xml:space="preserve"> can</w:delText>
        </w:r>
      </w:del>
      <w:ins w:id="95" w:author="Stefan Schweinberger" w:date="2025-01-20T12:13:00Z">
        <w:r w:rsidR="004027D8">
          <w:rPr>
            <w:color w:val="C00000"/>
            <w:lang w:val="en-US"/>
          </w:rPr>
          <w:t>may</w:t>
        </w:r>
      </w:ins>
      <w:r w:rsidRPr="00206ED1">
        <w:rPr>
          <w:color w:val="C00000"/>
          <w:lang w:val="en-US"/>
        </w:rPr>
        <w:t xml:space="preserve">, in certain cases, cross the boundary to the non-human voice space, this boundary is not essential for </w:t>
      </w:r>
      <w:r w:rsidR="0055466F">
        <w:rPr>
          <w:color w:val="C00000"/>
          <w:lang w:val="en-US"/>
        </w:rPr>
        <w:t>its</w:t>
      </w:r>
      <w:r w:rsidRPr="00206ED1">
        <w:rPr>
          <w:color w:val="C00000"/>
          <w:lang w:val="en-US"/>
        </w:rPr>
        <w:t xml:space="preserve"> definition</w:t>
      </w:r>
      <w:r>
        <w:rPr>
          <w:lang w:val="en-US"/>
        </w:rPr>
        <w:t xml:space="preserve">. Apart from this </w:t>
      </w:r>
      <w:r w:rsidRPr="00206ED1">
        <w:rPr>
          <w:color w:val="C00000"/>
          <w:lang w:val="en-US"/>
        </w:rPr>
        <w:t xml:space="preserve">critical </w:t>
      </w:r>
      <w:r>
        <w:rPr>
          <w:lang w:val="en-US"/>
        </w:rPr>
        <w:t>distinction</w:t>
      </w:r>
      <w:r w:rsidR="0055466F">
        <w:rPr>
          <w:lang w:val="en-US"/>
        </w:rPr>
        <w:t xml:space="preserve">, </w:t>
      </w:r>
      <w:r w:rsidR="0055466F" w:rsidRPr="0055466F">
        <w:rPr>
          <w:color w:val="C00000"/>
          <w:lang w:val="en-US"/>
        </w:rPr>
        <w:t>however</w:t>
      </w:r>
      <w:r>
        <w:rPr>
          <w:lang w:val="en-US"/>
        </w:rPr>
        <w:t xml:space="preserve">, human-likeness-based naturalness may </w:t>
      </w:r>
      <w:r w:rsidRPr="00206ED1">
        <w:rPr>
          <w:color w:val="C00000"/>
          <w:lang w:val="en-US"/>
        </w:rPr>
        <w:t xml:space="preserve">represent </w:t>
      </w:r>
      <w:r>
        <w:rPr>
          <w:lang w:val="en-US"/>
        </w:rPr>
        <w:t xml:space="preserve">a special case of deviation-based naturalness: the reference is a human voice (or listeners´ representation of a human voice), and the deviation is </w:t>
      </w:r>
      <w:r w:rsidRPr="00206ED1">
        <w:rPr>
          <w:color w:val="C00000"/>
          <w:lang w:val="en-US"/>
        </w:rPr>
        <w:t xml:space="preserve">assessed along the </w:t>
      </w:r>
      <w:r w:rsidRPr="00206ED1">
        <w:rPr>
          <w:color w:val="C00000"/>
          <w:lang w:val="en-US"/>
        </w:rPr>
        <w:lastRenderedPageBreak/>
        <w:t>human/non-human spectrum</w:t>
      </w:r>
      <w:r>
        <w:rPr>
          <w:lang w:val="en-US"/>
        </w:rPr>
        <w:t xml:space="preserve">. </w:t>
      </w:r>
      <w:r w:rsidRPr="00206ED1">
        <w:rPr>
          <w:color w:val="C00000"/>
          <w:lang w:val="en-US"/>
        </w:rPr>
        <w:t xml:space="preserve">The above considerations </w:t>
      </w:r>
      <w:del w:id="96" w:author="Stefan Schweinberger" w:date="2025-01-20T12:13:00Z">
        <w:r w:rsidRPr="00206ED1" w:rsidDel="004027D8">
          <w:rPr>
            <w:color w:val="C00000"/>
            <w:lang w:val="en-US"/>
          </w:rPr>
          <w:delText xml:space="preserve">especially </w:delText>
        </w:r>
      </w:del>
      <w:r w:rsidRPr="00206ED1">
        <w:rPr>
          <w:color w:val="C00000"/>
          <w:lang w:val="en-US"/>
        </w:rPr>
        <w:t xml:space="preserve">suggest that the human-likeness-based conceptualization is particularly well-suited for research into synthetic voices. </w:t>
      </w:r>
    </w:p>
    <w:bookmarkEnd w:id="1"/>
    <w:p w14:paraId="1CD4C9A6" w14:textId="77777777" w:rsidR="001463E1" w:rsidRDefault="001463E1" w:rsidP="000D56B2">
      <w:pPr>
        <w:spacing w:line="480" w:lineRule="auto"/>
        <w:jc w:val="both"/>
        <w:rPr>
          <w:color w:val="C00000"/>
          <w:lang w:val="en-US"/>
        </w:rPr>
      </w:pPr>
    </w:p>
    <w:sectPr w:rsidR="001463E1" w:rsidSect="008255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8" w:author="christine.nussbaum" w:date="2025-01-17T18:09:00Z" w:initials="c">
    <w:p w14:paraId="45FAF21E" w14:textId="77777777" w:rsidR="006468FF" w:rsidRDefault="006468FF" w:rsidP="006468FF">
      <w:pPr>
        <w:pStyle w:val="Kommentartext"/>
      </w:pPr>
      <w:r>
        <w:rPr>
          <w:rStyle w:val="Kommentarzeichen"/>
        </w:rPr>
        <w:annotationRef/>
      </w:r>
      <w:r>
        <w:t>Ist eigentlich bisschen redundant, oder?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FAF2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A226C77" w16cex:dateUtc="2025-01-17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FAF21E" w16cid:durableId="5A226C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1A05" w14:textId="77777777" w:rsidR="00A94447" w:rsidRDefault="00A94447" w:rsidP="00353624">
      <w:pPr>
        <w:spacing w:after="0" w:line="240" w:lineRule="auto"/>
      </w:pPr>
      <w:r>
        <w:separator/>
      </w:r>
    </w:p>
  </w:endnote>
  <w:endnote w:type="continuationSeparator" w:id="0">
    <w:p w14:paraId="3D674111" w14:textId="77777777" w:rsidR="00A94447" w:rsidRDefault="00A94447" w:rsidP="0035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1DC3" w14:textId="77777777" w:rsidR="00622143" w:rsidRDefault="006221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317909"/>
      <w:docPartObj>
        <w:docPartGallery w:val="Page Numbers (Bottom of Page)"/>
        <w:docPartUnique/>
      </w:docPartObj>
    </w:sdtPr>
    <w:sdtContent>
      <w:p w14:paraId="0449A416" w14:textId="603EC905" w:rsidR="00622143" w:rsidRDefault="0062214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3F88F3" w14:textId="77777777" w:rsidR="00622143" w:rsidRDefault="0062214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8933" w14:textId="77777777" w:rsidR="00622143" w:rsidRDefault="006221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6469" w14:textId="77777777" w:rsidR="00A94447" w:rsidRDefault="00A94447" w:rsidP="00353624">
      <w:pPr>
        <w:spacing w:after="0" w:line="240" w:lineRule="auto"/>
      </w:pPr>
      <w:r>
        <w:separator/>
      </w:r>
    </w:p>
  </w:footnote>
  <w:footnote w:type="continuationSeparator" w:id="0">
    <w:p w14:paraId="350F1B12" w14:textId="77777777" w:rsidR="00A94447" w:rsidRDefault="00A94447" w:rsidP="0035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09E3" w14:textId="77777777" w:rsidR="00622143" w:rsidRDefault="0062214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FBA1" w14:textId="2EFDA487" w:rsidR="00622143" w:rsidRPr="008255C2" w:rsidRDefault="00622143" w:rsidP="008255C2">
    <w:pPr>
      <w:pStyle w:val="Kopfzeile"/>
      <w:jc w:val="center"/>
      <w:rPr>
        <w:lang w:val="en-US"/>
      </w:rPr>
    </w:pPr>
    <w:r w:rsidRPr="008255C2">
      <w:rPr>
        <w:lang w:val="en-US"/>
      </w:rPr>
      <w:t>Running head: Understanding Voice N</w:t>
    </w:r>
    <w:r>
      <w:rPr>
        <w:lang w:val="en-US"/>
      </w:rPr>
      <w:t>aturalness</w:t>
    </w:r>
  </w:p>
  <w:p w14:paraId="62FF4DC1" w14:textId="77777777" w:rsidR="00622143" w:rsidRPr="008255C2" w:rsidRDefault="0062214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3951" w14:textId="77777777" w:rsidR="00622143" w:rsidRDefault="0062214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9030D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1EA72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7AD8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1B0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2670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E596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654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42DF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BE83E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A8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A1917"/>
    <w:multiLevelType w:val="hybridMultilevel"/>
    <w:tmpl w:val="8474E41E"/>
    <w:lvl w:ilvl="0" w:tplc="F3D26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04C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C303B6"/>
    <w:multiLevelType w:val="hybridMultilevel"/>
    <w:tmpl w:val="2F66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857D6"/>
    <w:multiLevelType w:val="hybridMultilevel"/>
    <w:tmpl w:val="0EF4F0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2211C"/>
    <w:multiLevelType w:val="hybridMultilevel"/>
    <w:tmpl w:val="D652B1C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E0430"/>
    <w:multiLevelType w:val="hybridMultilevel"/>
    <w:tmpl w:val="9534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94409"/>
    <w:multiLevelType w:val="hybridMultilevel"/>
    <w:tmpl w:val="C10EE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E4AB2"/>
    <w:multiLevelType w:val="hybridMultilevel"/>
    <w:tmpl w:val="250EFC1A"/>
    <w:lvl w:ilvl="0" w:tplc="AAB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D6B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11E59"/>
    <w:multiLevelType w:val="hybridMultilevel"/>
    <w:tmpl w:val="CBC25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D7AC9"/>
    <w:multiLevelType w:val="hybridMultilevel"/>
    <w:tmpl w:val="7EFACB2A"/>
    <w:lvl w:ilvl="0" w:tplc="224C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F5E4F"/>
    <w:multiLevelType w:val="hybridMultilevel"/>
    <w:tmpl w:val="8C9231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44A05"/>
    <w:multiLevelType w:val="hybridMultilevel"/>
    <w:tmpl w:val="739A7D82"/>
    <w:lvl w:ilvl="0" w:tplc="B28AC8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AA01328"/>
    <w:multiLevelType w:val="hybridMultilevel"/>
    <w:tmpl w:val="E8EAD668"/>
    <w:lvl w:ilvl="0" w:tplc="5E044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D75A9"/>
    <w:multiLevelType w:val="hybridMultilevel"/>
    <w:tmpl w:val="49D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D75DB"/>
    <w:multiLevelType w:val="hybridMultilevel"/>
    <w:tmpl w:val="243EE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303DD"/>
    <w:multiLevelType w:val="hybridMultilevel"/>
    <w:tmpl w:val="AFA61A9E"/>
    <w:lvl w:ilvl="0" w:tplc="11ECF9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C4B4D"/>
    <w:multiLevelType w:val="hybridMultilevel"/>
    <w:tmpl w:val="388CD6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365678">
    <w:abstractNumId w:val="26"/>
  </w:num>
  <w:num w:numId="2" w16cid:durableId="659625831">
    <w:abstractNumId w:val="20"/>
  </w:num>
  <w:num w:numId="3" w16cid:durableId="1128400905">
    <w:abstractNumId w:val="17"/>
  </w:num>
  <w:num w:numId="4" w16cid:durableId="1605263485">
    <w:abstractNumId w:val="21"/>
  </w:num>
  <w:num w:numId="5" w16cid:durableId="1724716432">
    <w:abstractNumId w:val="13"/>
  </w:num>
  <w:num w:numId="6" w16cid:durableId="1247424276">
    <w:abstractNumId w:val="28"/>
  </w:num>
  <w:num w:numId="7" w16cid:durableId="1489519596">
    <w:abstractNumId w:val="11"/>
  </w:num>
  <w:num w:numId="8" w16cid:durableId="519778059">
    <w:abstractNumId w:val="10"/>
  </w:num>
  <w:num w:numId="9" w16cid:durableId="170604526">
    <w:abstractNumId w:val="18"/>
  </w:num>
  <w:num w:numId="10" w16cid:durableId="2039963500">
    <w:abstractNumId w:val="27"/>
  </w:num>
  <w:num w:numId="11" w16cid:durableId="1058280807">
    <w:abstractNumId w:val="16"/>
  </w:num>
  <w:num w:numId="12" w16cid:durableId="2092504837">
    <w:abstractNumId w:val="15"/>
  </w:num>
  <w:num w:numId="13" w16cid:durableId="820537114">
    <w:abstractNumId w:val="25"/>
  </w:num>
  <w:num w:numId="14" w16cid:durableId="996881061">
    <w:abstractNumId w:val="12"/>
  </w:num>
  <w:num w:numId="15" w16cid:durableId="1281689599">
    <w:abstractNumId w:val="0"/>
  </w:num>
  <w:num w:numId="16" w16cid:durableId="954679067">
    <w:abstractNumId w:val="1"/>
  </w:num>
  <w:num w:numId="17" w16cid:durableId="1981882590">
    <w:abstractNumId w:val="2"/>
  </w:num>
  <w:num w:numId="18" w16cid:durableId="1482429771">
    <w:abstractNumId w:val="3"/>
  </w:num>
  <w:num w:numId="19" w16cid:durableId="1768185639">
    <w:abstractNumId w:val="4"/>
  </w:num>
  <w:num w:numId="20" w16cid:durableId="415899649">
    <w:abstractNumId w:val="5"/>
  </w:num>
  <w:num w:numId="21" w16cid:durableId="991448390">
    <w:abstractNumId w:val="6"/>
  </w:num>
  <w:num w:numId="22" w16cid:durableId="1804031353">
    <w:abstractNumId w:val="7"/>
  </w:num>
  <w:num w:numId="23" w16cid:durableId="1647054226">
    <w:abstractNumId w:val="8"/>
  </w:num>
  <w:num w:numId="24" w16cid:durableId="885407274">
    <w:abstractNumId w:val="9"/>
  </w:num>
  <w:num w:numId="25" w16cid:durableId="136803398">
    <w:abstractNumId w:val="23"/>
  </w:num>
  <w:num w:numId="26" w16cid:durableId="1899316086">
    <w:abstractNumId w:val="14"/>
  </w:num>
  <w:num w:numId="27" w16cid:durableId="1576166295">
    <w:abstractNumId w:val="24"/>
  </w:num>
  <w:num w:numId="28" w16cid:durableId="400640826">
    <w:abstractNumId w:val="22"/>
  </w:num>
  <w:num w:numId="29" w16cid:durableId="119862060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scha Frühholz">
    <w15:presenceInfo w15:providerId="AD" w15:userId="S::sascha.fruehholz@psychologie.uzh.ch::4a6c0754-b4b6-4a56-8e6f-46fe99ba9faa"/>
  </w15:person>
  <w15:person w15:author="Stefan Schweinberger">
    <w15:presenceInfo w15:providerId="None" w15:userId="Stefan Schweinberger"/>
  </w15:person>
  <w15:person w15:author="christine.nussbaum">
    <w15:presenceInfo w15:providerId="AD" w15:userId="S::christine.nussbaum@uni-jena.de::94e65631-3463-4783-acd6-cf4969c56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B"/>
    <w:rsid w:val="00001397"/>
    <w:rsid w:val="00004401"/>
    <w:rsid w:val="00010CC5"/>
    <w:rsid w:val="00012FB6"/>
    <w:rsid w:val="00017DD5"/>
    <w:rsid w:val="0002272B"/>
    <w:rsid w:val="00030FFA"/>
    <w:rsid w:val="00034974"/>
    <w:rsid w:val="00035966"/>
    <w:rsid w:val="00037F39"/>
    <w:rsid w:val="00041975"/>
    <w:rsid w:val="000422E3"/>
    <w:rsid w:val="00042F94"/>
    <w:rsid w:val="000435E6"/>
    <w:rsid w:val="000468FB"/>
    <w:rsid w:val="00053DB7"/>
    <w:rsid w:val="00061716"/>
    <w:rsid w:val="00061935"/>
    <w:rsid w:val="00063B16"/>
    <w:rsid w:val="00063CC1"/>
    <w:rsid w:val="00065912"/>
    <w:rsid w:val="00066611"/>
    <w:rsid w:val="00070D52"/>
    <w:rsid w:val="00070DE1"/>
    <w:rsid w:val="00073465"/>
    <w:rsid w:val="00073C4D"/>
    <w:rsid w:val="00074FE8"/>
    <w:rsid w:val="00081E70"/>
    <w:rsid w:val="00082093"/>
    <w:rsid w:val="000835B2"/>
    <w:rsid w:val="00083C4F"/>
    <w:rsid w:val="00084405"/>
    <w:rsid w:val="00085503"/>
    <w:rsid w:val="00085DD3"/>
    <w:rsid w:val="000867A3"/>
    <w:rsid w:val="000915C3"/>
    <w:rsid w:val="00093076"/>
    <w:rsid w:val="00094F39"/>
    <w:rsid w:val="00095C1C"/>
    <w:rsid w:val="000960BD"/>
    <w:rsid w:val="000A3824"/>
    <w:rsid w:val="000A56EC"/>
    <w:rsid w:val="000A58DB"/>
    <w:rsid w:val="000B67B8"/>
    <w:rsid w:val="000C2393"/>
    <w:rsid w:val="000C3818"/>
    <w:rsid w:val="000C544A"/>
    <w:rsid w:val="000D2C22"/>
    <w:rsid w:val="000D3015"/>
    <w:rsid w:val="000D3804"/>
    <w:rsid w:val="000D56B2"/>
    <w:rsid w:val="000D7229"/>
    <w:rsid w:val="000E1956"/>
    <w:rsid w:val="000E1E1B"/>
    <w:rsid w:val="000E43D1"/>
    <w:rsid w:val="000E43FB"/>
    <w:rsid w:val="000F306B"/>
    <w:rsid w:val="000F5E27"/>
    <w:rsid w:val="000F5E5B"/>
    <w:rsid w:val="0011142C"/>
    <w:rsid w:val="001146EC"/>
    <w:rsid w:val="00121B2E"/>
    <w:rsid w:val="0012222C"/>
    <w:rsid w:val="00123A29"/>
    <w:rsid w:val="001258D0"/>
    <w:rsid w:val="00130AB7"/>
    <w:rsid w:val="00130BBC"/>
    <w:rsid w:val="00132E67"/>
    <w:rsid w:val="0013360F"/>
    <w:rsid w:val="00135DCF"/>
    <w:rsid w:val="00140813"/>
    <w:rsid w:val="00142576"/>
    <w:rsid w:val="001429AD"/>
    <w:rsid w:val="00145880"/>
    <w:rsid w:val="001463E1"/>
    <w:rsid w:val="00146A43"/>
    <w:rsid w:val="00152A19"/>
    <w:rsid w:val="00155195"/>
    <w:rsid w:val="00157328"/>
    <w:rsid w:val="00157540"/>
    <w:rsid w:val="00161C6F"/>
    <w:rsid w:val="00164D04"/>
    <w:rsid w:val="00164F35"/>
    <w:rsid w:val="00166ECB"/>
    <w:rsid w:val="001679BA"/>
    <w:rsid w:val="00170706"/>
    <w:rsid w:val="00170AF7"/>
    <w:rsid w:val="00173323"/>
    <w:rsid w:val="00173D2E"/>
    <w:rsid w:val="00177F43"/>
    <w:rsid w:val="00183DBC"/>
    <w:rsid w:val="001841EA"/>
    <w:rsid w:val="0018557D"/>
    <w:rsid w:val="001861F8"/>
    <w:rsid w:val="00187908"/>
    <w:rsid w:val="00193273"/>
    <w:rsid w:val="00194F2B"/>
    <w:rsid w:val="00195182"/>
    <w:rsid w:val="001A2F18"/>
    <w:rsid w:val="001A4DF7"/>
    <w:rsid w:val="001A6490"/>
    <w:rsid w:val="001A64B7"/>
    <w:rsid w:val="001B022B"/>
    <w:rsid w:val="001B5811"/>
    <w:rsid w:val="001B7A30"/>
    <w:rsid w:val="001B7F85"/>
    <w:rsid w:val="001C0B8D"/>
    <w:rsid w:val="001C3155"/>
    <w:rsid w:val="001C3A8E"/>
    <w:rsid w:val="001C6A63"/>
    <w:rsid w:val="001D0CB0"/>
    <w:rsid w:val="001D0D74"/>
    <w:rsid w:val="001D2752"/>
    <w:rsid w:val="001D3C78"/>
    <w:rsid w:val="001D3F41"/>
    <w:rsid w:val="001E0BA8"/>
    <w:rsid w:val="001E4D86"/>
    <w:rsid w:val="001E6C9F"/>
    <w:rsid w:val="001F0EC4"/>
    <w:rsid w:val="001F299C"/>
    <w:rsid w:val="001F3518"/>
    <w:rsid w:val="001F5182"/>
    <w:rsid w:val="001F532E"/>
    <w:rsid w:val="001F5AEE"/>
    <w:rsid w:val="001F6815"/>
    <w:rsid w:val="001F6AA8"/>
    <w:rsid w:val="001F7041"/>
    <w:rsid w:val="0020215E"/>
    <w:rsid w:val="00206B41"/>
    <w:rsid w:val="00206ED1"/>
    <w:rsid w:val="00212DF7"/>
    <w:rsid w:val="00213B0F"/>
    <w:rsid w:val="00213D6A"/>
    <w:rsid w:val="002150AF"/>
    <w:rsid w:val="0021687F"/>
    <w:rsid w:val="00222F4A"/>
    <w:rsid w:val="00223620"/>
    <w:rsid w:val="00225095"/>
    <w:rsid w:val="00226C63"/>
    <w:rsid w:val="00235ABB"/>
    <w:rsid w:val="0023780B"/>
    <w:rsid w:val="0024244C"/>
    <w:rsid w:val="002426E6"/>
    <w:rsid w:val="00254451"/>
    <w:rsid w:val="0026080A"/>
    <w:rsid w:val="00265AEB"/>
    <w:rsid w:val="00271DB5"/>
    <w:rsid w:val="00272404"/>
    <w:rsid w:val="0028476D"/>
    <w:rsid w:val="00287F61"/>
    <w:rsid w:val="00292E83"/>
    <w:rsid w:val="0029535F"/>
    <w:rsid w:val="002954CE"/>
    <w:rsid w:val="002A06B9"/>
    <w:rsid w:val="002A35F7"/>
    <w:rsid w:val="002B087E"/>
    <w:rsid w:val="002B1C23"/>
    <w:rsid w:val="002B52AE"/>
    <w:rsid w:val="002B6EE3"/>
    <w:rsid w:val="002C574A"/>
    <w:rsid w:val="002D3A3A"/>
    <w:rsid w:val="002D3EB3"/>
    <w:rsid w:val="002D6C92"/>
    <w:rsid w:val="002E044F"/>
    <w:rsid w:val="002E1408"/>
    <w:rsid w:val="002E2F7B"/>
    <w:rsid w:val="002E409E"/>
    <w:rsid w:val="002E4F0D"/>
    <w:rsid w:val="002F1B24"/>
    <w:rsid w:val="002F444A"/>
    <w:rsid w:val="002F6059"/>
    <w:rsid w:val="002F6288"/>
    <w:rsid w:val="002F6FC8"/>
    <w:rsid w:val="003006E2"/>
    <w:rsid w:val="003009F2"/>
    <w:rsid w:val="00300A15"/>
    <w:rsid w:val="00302388"/>
    <w:rsid w:val="00310AC5"/>
    <w:rsid w:val="00310FA6"/>
    <w:rsid w:val="00311198"/>
    <w:rsid w:val="00311440"/>
    <w:rsid w:val="003121B2"/>
    <w:rsid w:val="00321142"/>
    <w:rsid w:val="00322971"/>
    <w:rsid w:val="00323EF2"/>
    <w:rsid w:val="003246A9"/>
    <w:rsid w:val="00326146"/>
    <w:rsid w:val="0033088B"/>
    <w:rsid w:val="00331A01"/>
    <w:rsid w:val="003328F6"/>
    <w:rsid w:val="00332CD6"/>
    <w:rsid w:val="00335405"/>
    <w:rsid w:val="003359DA"/>
    <w:rsid w:val="00340FEF"/>
    <w:rsid w:val="0034416E"/>
    <w:rsid w:val="00345124"/>
    <w:rsid w:val="00345179"/>
    <w:rsid w:val="003457F6"/>
    <w:rsid w:val="0034699D"/>
    <w:rsid w:val="00347CBF"/>
    <w:rsid w:val="0035017E"/>
    <w:rsid w:val="00353624"/>
    <w:rsid w:val="0036286C"/>
    <w:rsid w:val="00366DDC"/>
    <w:rsid w:val="0037048C"/>
    <w:rsid w:val="00382EDA"/>
    <w:rsid w:val="00383371"/>
    <w:rsid w:val="0039400B"/>
    <w:rsid w:val="00396F35"/>
    <w:rsid w:val="003A2E81"/>
    <w:rsid w:val="003A3148"/>
    <w:rsid w:val="003A75ED"/>
    <w:rsid w:val="003A7776"/>
    <w:rsid w:val="003B000A"/>
    <w:rsid w:val="003B390A"/>
    <w:rsid w:val="003B423D"/>
    <w:rsid w:val="003B4BDC"/>
    <w:rsid w:val="003B687A"/>
    <w:rsid w:val="003C76CB"/>
    <w:rsid w:val="003C7C23"/>
    <w:rsid w:val="003D1E93"/>
    <w:rsid w:val="003D3321"/>
    <w:rsid w:val="003D749C"/>
    <w:rsid w:val="003E2D28"/>
    <w:rsid w:val="003E3289"/>
    <w:rsid w:val="003E5AD2"/>
    <w:rsid w:val="003E61B4"/>
    <w:rsid w:val="003F0DA0"/>
    <w:rsid w:val="003F2A25"/>
    <w:rsid w:val="003F5795"/>
    <w:rsid w:val="00400D4C"/>
    <w:rsid w:val="004027D8"/>
    <w:rsid w:val="00405101"/>
    <w:rsid w:val="0040683C"/>
    <w:rsid w:val="0041290D"/>
    <w:rsid w:val="0041749E"/>
    <w:rsid w:val="00417803"/>
    <w:rsid w:val="00417A8A"/>
    <w:rsid w:val="004210B1"/>
    <w:rsid w:val="0042146B"/>
    <w:rsid w:val="00421B0B"/>
    <w:rsid w:val="00421E83"/>
    <w:rsid w:val="004242C5"/>
    <w:rsid w:val="00424DE3"/>
    <w:rsid w:val="004258F3"/>
    <w:rsid w:val="00426A0C"/>
    <w:rsid w:val="004275A8"/>
    <w:rsid w:val="004313C7"/>
    <w:rsid w:val="00435D50"/>
    <w:rsid w:val="0044344C"/>
    <w:rsid w:val="004539A9"/>
    <w:rsid w:val="00453D98"/>
    <w:rsid w:val="00455BC5"/>
    <w:rsid w:val="00455EAF"/>
    <w:rsid w:val="0046095C"/>
    <w:rsid w:val="0046228B"/>
    <w:rsid w:val="00462AA3"/>
    <w:rsid w:val="0046435C"/>
    <w:rsid w:val="00466801"/>
    <w:rsid w:val="004742EB"/>
    <w:rsid w:val="0048384E"/>
    <w:rsid w:val="00483985"/>
    <w:rsid w:val="00483E8E"/>
    <w:rsid w:val="004867E0"/>
    <w:rsid w:val="004876E0"/>
    <w:rsid w:val="004923D6"/>
    <w:rsid w:val="00492B0E"/>
    <w:rsid w:val="0049339E"/>
    <w:rsid w:val="004942D0"/>
    <w:rsid w:val="004954B0"/>
    <w:rsid w:val="00495542"/>
    <w:rsid w:val="004974EE"/>
    <w:rsid w:val="004976B6"/>
    <w:rsid w:val="004A1755"/>
    <w:rsid w:val="004A2906"/>
    <w:rsid w:val="004A2FDC"/>
    <w:rsid w:val="004A470F"/>
    <w:rsid w:val="004A527D"/>
    <w:rsid w:val="004A5A61"/>
    <w:rsid w:val="004A5A69"/>
    <w:rsid w:val="004B4D43"/>
    <w:rsid w:val="004B7F82"/>
    <w:rsid w:val="004C273C"/>
    <w:rsid w:val="004C5F92"/>
    <w:rsid w:val="004C65B9"/>
    <w:rsid w:val="004D5D3A"/>
    <w:rsid w:val="004D67A8"/>
    <w:rsid w:val="004E074C"/>
    <w:rsid w:val="004E4C84"/>
    <w:rsid w:val="004E61CA"/>
    <w:rsid w:val="004F018A"/>
    <w:rsid w:val="004F3B86"/>
    <w:rsid w:val="004F3E20"/>
    <w:rsid w:val="004F5F70"/>
    <w:rsid w:val="00500628"/>
    <w:rsid w:val="00500BFE"/>
    <w:rsid w:val="005028B4"/>
    <w:rsid w:val="00505D57"/>
    <w:rsid w:val="0052257D"/>
    <w:rsid w:val="00533F4D"/>
    <w:rsid w:val="00535AEF"/>
    <w:rsid w:val="00536854"/>
    <w:rsid w:val="00536DA1"/>
    <w:rsid w:val="00537E47"/>
    <w:rsid w:val="00537FDF"/>
    <w:rsid w:val="00540E45"/>
    <w:rsid w:val="00540EA3"/>
    <w:rsid w:val="00543E14"/>
    <w:rsid w:val="00544374"/>
    <w:rsid w:val="00554077"/>
    <w:rsid w:val="0055466F"/>
    <w:rsid w:val="005577E7"/>
    <w:rsid w:val="0056605D"/>
    <w:rsid w:val="00570F96"/>
    <w:rsid w:val="0057287E"/>
    <w:rsid w:val="00576C9A"/>
    <w:rsid w:val="00577D2D"/>
    <w:rsid w:val="00581C07"/>
    <w:rsid w:val="005841EC"/>
    <w:rsid w:val="0058483B"/>
    <w:rsid w:val="0058543C"/>
    <w:rsid w:val="005867D7"/>
    <w:rsid w:val="005873C7"/>
    <w:rsid w:val="00597C0D"/>
    <w:rsid w:val="005A72AA"/>
    <w:rsid w:val="005A7700"/>
    <w:rsid w:val="005B0B57"/>
    <w:rsid w:val="005B23B6"/>
    <w:rsid w:val="005B337E"/>
    <w:rsid w:val="005B4197"/>
    <w:rsid w:val="005B4F48"/>
    <w:rsid w:val="005B6A3E"/>
    <w:rsid w:val="005B70E2"/>
    <w:rsid w:val="005B7151"/>
    <w:rsid w:val="005C69CD"/>
    <w:rsid w:val="005C6A43"/>
    <w:rsid w:val="005D10A3"/>
    <w:rsid w:val="005E0F61"/>
    <w:rsid w:val="005E1EEF"/>
    <w:rsid w:val="005E5112"/>
    <w:rsid w:val="005E655E"/>
    <w:rsid w:val="005F4446"/>
    <w:rsid w:val="005F6EF6"/>
    <w:rsid w:val="00601BED"/>
    <w:rsid w:val="00603E19"/>
    <w:rsid w:val="006049B7"/>
    <w:rsid w:val="006065F0"/>
    <w:rsid w:val="00613D89"/>
    <w:rsid w:val="00615634"/>
    <w:rsid w:val="00617C7D"/>
    <w:rsid w:val="0062078F"/>
    <w:rsid w:val="00622143"/>
    <w:rsid w:val="0062610A"/>
    <w:rsid w:val="006307E0"/>
    <w:rsid w:val="00632F41"/>
    <w:rsid w:val="00633F4A"/>
    <w:rsid w:val="006424FE"/>
    <w:rsid w:val="006468FF"/>
    <w:rsid w:val="006516E7"/>
    <w:rsid w:val="00654432"/>
    <w:rsid w:val="0065498F"/>
    <w:rsid w:val="00661398"/>
    <w:rsid w:val="006613F4"/>
    <w:rsid w:val="00661A06"/>
    <w:rsid w:val="006628D2"/>
    <w:rsid w:val="00671456"/>
    <w:rsid w:val="00671BA2"/>
    <w:rsid w:val="006809EA"/>
    <w:rsid w:val="00680D80"/>
    <w:rsid w:val="0068217D"/>
    <w:rsid w:val="00684059"/>
    <w:rsid w:val="00685F62"/>
    <w:rsid w:val="00692885"/>
    <w:rsid w:val="00692A2C"/>
    <w:rsid w:val="006948C4"/>
    <w:rsid w:val="006953C3"/>
    <w:rsid w:val="00695867"/>
    <w:rsid w:val="00695B1D"/>
    <w:rsid w:val="00696416"/>
    <w:rsid w:val="006A0217"/>
    <w:rsid w:val="006A2520"/>
    <w:rsid w:val="006A3795"/>
    <w:rsid w:val="006B0612"/>
    <w:rsid w:val="006B2EB7"/>
    <w:rsid w:val="006B3FA1"/>
    <w:rsid w:val="006B4363"/>
    <w:rsid w:val="006C403A"/>
    <w:rsid w:val="006C4186"/>
    <w:rsid w:val="006C7529"/>
    <w:rsid w:val="006E0845"/>
    <w:rsid w:val="006F12C8"/>
    <w:rsid w:val="006F33CB"/>
    <w:rsid w:val="006F48C6"/>
    <w:rsid w:val="006F55D2"/>
    <w:rsid w:val="006F5F47"/>
    <w:rsid w:val="00700CFB"/>
    <w:rsid w:val="0070164F"/>
    <w:rsid w:val="00701727"/>
    <w:rsid w:val="00704AA6"/>
    <w:rsid w:val="00715A6B"/>
    <w:rsid w:val="00716FB2"/>
    <w:rsid w:val="00722DDF"/>
    <w:rsid w:val="00731B16"/>
    <w:rsid w:val="0073244B"/>
    <w:rsid w:val="0073364D"/>
    <w:rsid w:val="0074390B"/>
    <w:rsid w:val="00761766"/>
    <w:rsid w:val="0076188E"/>
    <w:rsid w:val="0076269A"/>
    <w:rsid w:val="00763504"/>
    <w:rsid w:val="007713EC"/>
    <w:rsid w:val="00771C88"/>
    <w:rsid w:val="007749AE"/>
    <w:rsid w:val="007752B3"/>
    <w:rsid w:val="00781C6E"/>
    <w:rsid w:val="00783AF1"/>
    <w:rsid w:val="00786959"/>
    <w:rsid w:val="00786C7C"/>
    <w:rsid w:val="00791859"/>
    <w:rsid w:val="007A4043"/>
    <w:rsid w:val="007A78EF"/>
    <w:rsid w:val="007B1612"/>
    <w:rsid w:val="007B20C7"/>
    <w:rsid w:val="007B21CF"/>
    <w:rsid w:val="007B26CB"/>
    <w:rsid w:val="007B38EC"/>
    <w:rsid w:val="007B3F54"/>
    <w:rsid w:val="007C7BAB"/>
    <w:rsid w:val="007D11CD"/>
    <w:rsid w:val="007D2225"/>
    <w:rsid w:val="007D2EF6"/>
    <w:rsid w:val="007D5C69"/>
    <w:rsid w:val="007D7099"/>
    <w:rsid w:val="007D75AE"/>
    <w:rsid w:val="007E090A"/>
    <w:rsid w:val="007E2D94"/>
    <w:rsid w:val="007E3481"/>
    <w:rsid w:val="007E3E58"/>
    <w:rsid w:val="007F138B"/>
    <w:rsid w:val="007F6E01"/>
    <w:rsid w:val="00800324"/>
    <w:rsid w:val="008013D7"/>
    <w:rsid w:val="00806635"/>
    <w:rsid w:val="00810C4D"/>
    <w:rsid w:val="00813EC9"/>
    <w:rsid w:val="00822483"/>
    <w:rsid w:val="00824B77"/>
    <w:rsid w:val="00824F87"/>
    <w:rsid w:val="008255BD"/>
    <w:rsid w:val="008255C2"/>
    <w:rsid w:val="0082663D"/>
    <w:rsid w:val="00831DF3"/>
    <w:rsid w:val="00834A69"/>
    <w:rsid w:val="0083726F"/>
    <w:rsid w:val="00847DC1"/>
    <w:rsid w:val="00851B92"/>
    <w:rsid w:val="00852A71"/>
    <w:rsid w:val="00853D77"/>
    <w:rsid w:val="0086290E"/>
    <w:rsid w:val="00872562"/>
    <w:rsid w:val="0087523D"/>
    <w:rsid w:val="0087677E"/>
    <w:rsid w:val="00876F79"/>
    <w:rsid w:val="00882493"/>
    <w:rsid w:val="008832B1"/>
    <w:rsid w:val="00883505"/>
    <w:rsid w:val="00883E83"/>
    <w:rsid w:val="0088537C"/>
    <w:rsid w:val="008874E2"/>
    <w:rsid w:val="008902A2"/>
    <w:rsid w:val="00891F46"/>
    <w:rsid w:val="008A6B92"/>
    <w:rsid w:val="008B4471"/>
    <w:rsid w:val="008B5242"/>
    <w:rsid w:val="008C20D3"/>
    <w:rsid w:val="008C2E8F"/>
    <w:rsid w:val="008C4D88"/>
    <w:rsid w:val="008D1317"/>
    <w:rsid w:val="008D1A57"/>
    <w:rsid w:val="008E2FE6"/>
    <w:rsid w:val="008E30ED"/>
    <w:rsid w:val="008E7DBB"/>
    <w:rsid w:val="008F0296"/>
    <w:rsid w:val="008F0EA8"/>
    <w:rsid w:val="008F2E4D"/>
    <w:rsid w:val="008F47E3"/>
    <w:rsid w:val="008F6DA6"/>
    <w:rsid w:val="00901E8D"/>
    <w:rsid w:val="00903703"/>
    <w:rsid w:val="0090706B"/>
    <w:rsid w:val="009073C7"/>
    <w:rsid w:val="00910521"/>
    <w:rsid w:val="00916250"/>
    <w:rsid w:val="00920B34"/>
    <w:rsid w:val="00930F55"/>
    <w:rsid w:val="00931AE7"/>
    <w:rsid w:val="0093311A"/>
    <w:rsid w:val="00935557"/>
    <w:rsid w:val="0094257C"/>
    <w:rsid w:val="009439EE"/>
    <w:rsid w:val="00944424"/>
    <w:rsid w:val="00944805"/>
    <w:rsid w:val="009474CA"/>
    <w:rsid w:val="009535E5"/>
    <w:rsid w:val="009603C6"/>
    <w:rsid w:val="00961A9B"/>
    <w:rsid w:val="00962589"/>
    <w:rsid w:val="00966CAE"/>
    <w:rsid w:val="00973E11"/>
    <w:rsid w:val="00973FEE"/>
    <w:rsid w:val="00974576"/>
    <w:rsid w:val="00976793"/>
    <w:rsid w:val="0098210D"/>
    <w:rsid w:val="0098387A"/>
    <w:rsid w:val="00987DE8"/>
    <w:rsid w:val="00995C57"/>
    <w:rsid w:val="009A0327"/>
    <w:rsid w:val="009A28E2"/>
    <w:rsid w:val="009A4C6D"/>
    <w:rsid w:val="009A6159"/>
    <w:rsid w:val="009A6D9E"/>
    <w:rsid w:val="009B0C1F"/>
    <w:rsid w:val="009B481F"/>
    <w:rsid w:val="009B4B39"/>
    <w:rsid w:val="009B5CA9"/>
    <w:rsid w:val="009C71D2"/>
    <w:rsid w:val="009E0962"/>
    <w:rsid w:val="009E2AB9"/>
    <w:rsid w:val="009E5870"/>
    <w:rsid w:val="009E58AB"/>
    <w:rsid w:val="009E74B4"/>
    <w:rsid w:val="009E7B97"/>
    <w:rsid w:val="009F02C4"/>
    <w:rsid w:val="009F18D6"/>
    <w:rsid w:val="00A00FC9"/>
    <w:rsid w:val="00A017E1"/>
    <w:rsid w:val="00A0435C"/>
    <w:rsid w:val="00A1207D"/>
    <w:rsid w:val="00A1269A"/>
    <w:rsid w:val="00A137C1"/>
    <w:rsid w:val="00A14CEF"/>
    <w:rsid w:val="00A2143E"/>
    <w:rsid w:val="00A3050E"/>
    <w:rsid w:val="00A37DC7"/>
    <w:rsid w:val="00A37EB6"/>
    <w:rsid w:val="00A42BBE"/>
    <w:rsid w:val="00A451E8"/>
    <w:rsid w:val="00A51877"/>
    <w:rsid w:val="00A56368"/>
    <w:rsid w:val="00A631E6"/>
    <w:rsid w:val="00A6337D"/>
    <w:rsid w:val="00A669E8"/>
    <w:rsid w:val="00A67141"/>
    <w:rsid w:val="00A73AF3"/>
    <w:rsid w:val="00A74F68"/>
    <w:rsid w:val="00A7608F"/>
    <w:rsid w:val="00A87397"/>
    <w:rsid w:val="00A93398"/>
    <w:rsid w:val="00A93F56"/>
    <w:rsid w:val="00A94447"/>
    <w:rsid w:val="00A96DD2"/>
    <w:rsid w:val="00AA013B"/>
    <w:rsid w:val="00AA2755"/>
    <w:rsid w:val="00AA47E7"/>
    <w:rsid w:val="00AA766C"/>
    <w:rsid w:val="00AB04B8"/>
    <w:rsid w:val="00AB64FC"/>
    <w:rsid w:val="00AC001E"/>
    <w:rsid w:val="00AC5A01"/>
    <w:rsid w:val="00AC5DAB"/>
    <w:rsid w:val="00AC6F22"/>
    <w:rsid w:val="00AD0A1C"/>
    <w:rsid w:val="00AD2679"/>
    <w:rsid w:val="00AD3570"/>
    <w:rsid w:val="00AD4D35"/>
    <w:rsid w:val="00AE12F0"/>
    <w:rsid w:val="00AE3B4C"/>
    <w:rsid w:val="00AE5DA6"/>
    <w:rsid w:val="00AF0E10"/>
    <w:rsid w:val="00AF32EA"/>
    <w:rsid w:val="00AF4BD9"/>
    <w:rsid w:val="00AF7C68"/>
    <w:rsid w:val="00B014AB"/>
    <w:rsid w:val="00B02B59"/>
    <w:rsid w:val="00B04FF0"/>
    <w:rsid w:val="00B0600A"/>
    <w:rsid w:val="00B06EDE"/>
    <w:rsid w:val="00B0730A"/>
    <w:rsid w:val="00B13482"/>
    <w:rsid w:val="00B2598B"/>
    <w:rsid w:val="00B31EE2"/>
    <w:rsid w:val="00B35167"/>
    <w:rsid w:val="00B35D0C"/>
    <w:rsid w:val="00B43F04"/>
    <w:rsid w:val="00B5238A"/>
    <w:rsid w:val="00B53B58"/>
    <w:rsid w:val="00B544FF"/>
    <w:rsid w:val="00B54716"/>
    <w:rsid w:val="00B61E66"/>
    <w:rsid w:val="00B63F24"/>
    <w:rsid w:val="00B649B0"/>
    <w:rsid w:val="00B662E7"/>
    <w:rsid w:val="00B66733"/>
    <w:rsid w:val="00B74CD0"/>
    <w:rsid w:val="00B81370"/>
    <w:rsid w:val="00B83F3E"/>
    <w:rsid w:val="00B86049"/>
    <w:rsid w:val="00B90DAD"/>
    <w:rsid w:val="00B9566A"/>
    <w:rsid w:val="00B95EC8"/>
    <w:rsid w:val="00BA0BEB"/>
    <w:rsid w:val="00BA0D96"/>
    <w:rsid w:val="00BA22A6"/>
    <w:rsid w:val="00BB0189"/>
    <w:rsid w:val="00BB0C04"/>
    <w:rsid w:val="00BB523A"/>
    <w:rsid w:val="00BC25E9"/>
    <w:rsid w:val="00BC2BA5"/>
    <w:rsid w:val="00BC6468"/>
    <w:rsid w:val="00BC69C7"/>
    <w:rsid w:val="00BD0FF9"/>
    <w:rsid w:val="00BD11DA"/>
    <w:rsid w:val="00BD527A"/>
    <w:rsid w:val="00BD5E03"/>
    <w:rsid w:val="00BD5FF9"/>
    <w:rsid w:val="00BD78FA"/>
    <w:rsid w:val="00BE01A0"/>
    <w:rsid w:val="00BE0756"/>
    <w:rsid w:val="00BE2284"/>
    <w:rsid w:val="00BF321F"/>
    <w:rsid w:val="00BF44F9"/>
    <w:rsid w:val="00BF71D0"/>
    <w:rsid w:val="00C00A82"/>
    <w:rsid w:val="00C026D9"/>
    <w:rsid w:val="00C06192"/>
    <w:rsid w:val="00C16B93"/>
    <w:rsid w:val="00C22065"/>
    <w:rsid w:val="00C221D1"/>
    <w:rsid w:val="00C23B54"/>
    <w:rsid w:val="00C25F85"/>
    <w:rsid w:val="00C27989"/>
    <w:rsid w:val="00C34691"/>
    <w:rsid w:val="00C35BE0"/>
    <w:rsid w:val="00C35DFD"/>
    <w:rsid w:val="00C40DA5"/>
    <w:rsid w:val="00C43D54"/>
    <w:rsid w:val="00C45C6C"/>
    <w:rsid w:val="00C46164"/>
    <w:rsid w:val="00C466D3"/>
    <w:rsid w:val="00C530F5"/>
    <w:rsid w:val="00C5579D"/>
    <w:rsid w:val="00C6055C"/>
    <w:rsid w:val="00C608EF"/>
    <w:rsid w:val="00C64A2C"/>
    <w:rsid w:val="00C65EB4"/>
    <w:rsid w:val="00C710E3"/>
    <w:rsid w:val="00C71BCF"/>
    <w:rsid w:val="00C73820"/>
    <w:rsid w:val="00C77223"/>
    <w:rsid w:val="00C81D8A"/>
    <w:rsid w:val="00C81FF5"/>
    <w:rsid w:val="00C87E84"/>
    <w:rsid w:val="00C93889"/>
    <w:rsid w:val="00C96E2A"/>
    <w:rsid w:val="00C97556"/>
    <w:rsid w:val="00CA1194"/>
    <w:rsid w:val="00CA2F2B"/>
    <w:rsid w:val="00CB0D44"/>
    <w:rsid w:val="00CB2682"/>
    <w:rsid w:val="00CB7440"/>
    <w:rsid w:val="00CC1803"/>
    <w:rsid w:val="00CC25A1"/>
    <w:rsid w:val="00CC4436"/>
    <w:rsid w:val="00CC6799"/>
    <w:rsid w:val="00CC6A6A"/>
    <w:rsid w:val="00CC6DD9"/>
    <w:rsid w:val="00CC6F20"/>
    <w:rsid w:val="00CD27D8"/>
    <w:rsid w:val="00CD7011"/>
    <w:rsid w:val="00CE1C58"/>
    <w:rsid w:val="00CE4FC4"/>
    <w:rsid w:val="00CE70DA"/>
    <w:rsid w:val="00CE74B7"/>
    <w:rsid w:val="00CF2D15"/>
    <w:rsid w:val="00CF523A"/>
    <w:rsid w:val="00CF56FE"/>
    <w:rsid w:val="00CF61EC"/>
    <w:rsid w:val="00D10E0E"/>
    <w:rsid w:val="00D114BD"/>
    <w:rsid w:val="00D15012"/>
    <w:rsid w:val="00D17C73"/>
    <w:rsid w:val="00D207F0"/>
    <w:rsid w:val="00D21553"/>
    <w:rsid w:val="00D2474C"/>
    <w:rsid w:val="00D2703A"/>
    <w:rsid w:val="00D33462"/>
    <w:rsid w:val="00D35D00"/>
    <w:rsid w:val="00D439EB"/>
    <w:rsid w:val="00D4672F"/>
    <w:rsid w:val="00D50486"/>
    <w:rsid w:val="00D522B7"/>
    <w:rsid w:val="00D5400C"/>
    <w:rsid w:val="00D5483F"/>
    <w:rsid w:val="00D54B01"/>
    <w:rsid w:val="00D60DC6"/>
    <w:rsid w:val="00D62831"/>
    <w:rsid w:val="00D62EDB"/>
    <w:rsid w:val="00D63816"/>
    <w:rsid w:val="00D667F8"/>
    <w:rsid w:val="00D66F73"/>
    <w:rsid w:val="00D7205B"/>
    <w:rsid w:val="00D73D6F"/>
    <w:rsid w:val="00D743C8"/>
    <w:rsid w:val="00D77E9D"/>
    <w:rsid w:val="00D820EE"/>
    <w:rsid w:val="00D833C6"/>
    <w:rsid w:val="00D833D8"/>
    <w:rsid w:val="00D83754"/>
    <w:rsid w:val="00D86C87"/>
    <w:rsid w:val="00D90BC8"/>
    <w:rsid w:val="00D92469"/>
    <w:rsid w:val="00D94004"/>
    <w:rsid w:val="00D94355"/>
    <w:rsid w:val="00D958D1"/>
    <w:rsid w:val="00D979F4"/>
    <w:rsid w:val="00DA1798"/>
    <w:rsid w:val="00DA29E9"/>
    <w:rsid w:val="00DA2C53"/>
    <w:rsid w:val="00DA2D62"/>
    <w:rsid w:val="00DA3458"/>
    <w:rsid w:val="00DB0EBC"/>
    <w:rsid w:val="00DB0F2D"/>
    <w:rsid w:val="00DB46E0"/>
    <w:rsid w:val="00DB4D26"/>
    <w:rsid w:val="00DC047B"/>
    <w:rsid w:val="00DC0779"/>
    <w:rsid w:val="00DC0C35"/>
    <w:rsid w:val="00DC13C5"/>
    <w:rsid w:val="00DC15EB"/>
    <w:rsid w:val="00DC366B"/>
    <w:rsid w:val="00DC39E4"/>
    <w:rsid w:val="00DD0BC8"/>
    <w:rsid w:val="00DD2DDD"/>
    <w:rsid w:val="00DD7D30"/>
    <w:rsid w:val="00DE5352"/>
    <w:rsid w:val="00DE7155"/>
    <w:rsid w:val="00DF5EBB"/>
    <w:rsid w:val="00DF72BD"/>
    <w:rsid w:val="00E051B0"/>
    <w:rsid w:val="00E06BEF"/>
    <w:rsid w:val="00E06C47"/>
    <w:rsid w:val="00E1179E"/>
    <w:rsid w:val="00E127AD"/>
    <w:rsid w:val="00E13D98"/>
    <w:rsid w:val="00E14549"/>
    <w:rsid w:val="00E17059"/>
    <w:rsid w:val="00E17614"/>
    <w:rsid w:val="00E224AF"/>
    <w:rsid w:val="00E238F4"/>
    <w:rsid w:val="00E23F80"/>
    <w:rsid w:val="00E33505"/>
    <w:rsid w:val="00E42BC8"/>
    <w:rsid w:val="00E620BA"/>
    <w:rsid w:val="00E63E52"/>
    <w:rsid w:val="00E659E4"/>
    <w:rsid w:val="00E676B3"/>
    <w:rsid w:val="00E73740"/>
    <w:rsid w:val="00E76077"/>
    <w:rsid w:val="00E76F70"/>
    <w:rsid w:val="00E81AF5"/>
    <w:rsid w:val="00E8339F"/>
    <w:rsid w:val="00E86755"/>
    <w:rsid w:val="00E867D7"/>
    <w:rsid w:val="00E87D16"/>
    <w:rsid w:val="00E9336E"/>
    <w:rsid w:val="00EA03D4"/>
    <w:rsid w:val="00EA0A03"/>
    <w:rsid w:val="00EA1FAC"/>
    <w:rsid w:val="00EB3DF4"/>
    <w:rsid w:val="00EB6448"/>
    <w:rsid w:val="00EB6A07"/>
    <w:rsid w:val="00EC2C75"/>
    <w:rsid w:val="00ED5ABF"/>
    <w:rsid w:val="00ED5ECC"/>
    <w:rsid w:val="00ED6AEC"/>
    <w:rsid w:val="00EE6ADB"/>
    <w:rsid w:val="00EF0791"/>
    <w:rsid w:val="00EF1443"/>
    <w:rsid w:val="00EF27F6"/>
    <w:rsid w:val="00EF3E58"/>
    <w:rsid w:val="00EF42B4"/>
    <w:rsid w:val="00EF4E4F"/>
    <w:rsid w:val="00EF5250"/>
    <w:rsid w:val="00F015AA"/>
    <w:rsid w:val="00F058C0"/>
    <w:rsid w:val="00F06D4C"/>
    <w:rsid w:val="00F06F8B"/>
    <w:rsid w:val="00F1016C"/>
    <w:rsid w:val="00F123BC"/>
    <w:rsid w:val="00F216BC"/>
    <w:rsid w:val="00F2662A"/>
    <w:rsid w:val="00F27A80"/>
    <w:rsid w:val="00F35C66"/>
    <w:rsid w:val="00F35CA2"/>
    <w:rsid w:val="00F368AE"/>
    <w:rsid w:val="00F4523B"/>
    <w:rsid w:val="00F465C1"/>
    <w:rsid w:val="00F46AE9"/>
    <w:rsid w:val="00F46E2D"/>
    <w:rsid w:val="00F47FAB"/>
    <w:rsid w:val="00F5336F"/>
    <w:rsid w:val="00F60041"/>
    <w:rsid w:val="00F600BA"/>
    <w:rsid w:val="00F60C42"/>
    <w:rsid w:val="00F61678"/>
    <w:rsid w:val="00F624E4"/>
    <w:rsid w:val="00F62518"/>
    <w:rsid w:val="00F719E9"/>
    <w:rsid w:val="00F73D82"/>
    <w:rsid w:val="00F76B74"/>
    <w:rsid w:val="00F77143"/>
    <w:rsid w:val="00F77B02"/>
    <w:rsid w:val="00F85206"/>
    <w:rsid w:val="00F858EE"/>
    <w:rsid w:val="00F8759A"/>
    <w:rsid w:val="00F905A6"/>
    <w:rsid w:val="00F919FB"/>
    <w:rsid w:val="00F92060"/>
    <w:rsid w:val="00F9376C"/>
    <w:rsid w:val="00F9691C"/>
    <w:rsid w:val="00FA7BEC"/>
    <w:rsid w:val="00FB1A12"/>
    <w:rsid w:val="00FB5D61"/>
    <w:rsid w:val="00FB76F4"/>
    <w:rsid w:val="00FC0944"/>
    <w:rsid w:val="00FC1778"/>
    <w:rsid w:val="00FC2595"/>
    <w:rsid w:val="00FC65F0"/>
    <w:rsid w:val="00FD069E"/>
    <w:rsid w:val="00FD28C0"/>
    <w:rsid w:val="00FD4DD7"/>
    <w:rsid w:val="00FD7E8A"/>
    <w:rsid w:val="00FE65D1"/>
    <w:rsid w:val="00FF1515"/>
    <w:rsid w:val="00FF30EE"/>
    <w:rsid w:val="00FF3695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A65FB9"/>
  <w15:chartTrackingRefBased/>
  <w15:docId w15:val="{E81F4B32-3C7F-4949-B60B-42E72E5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1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14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14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14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14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14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14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30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C2E8F"/>
    <w:rPr>
      <w:b/>
      <w:bCs/>
    </w:rPr>
  </w:style>
  <w:style w:type="paragraph" w:styleId="KeinLeerraum">
    <w:name w:val="No Spacing"/>
    <w:uiPriority w:val="1"/>
    <w:qFormat/>
    <w:rsid w:val="00DA2D62"/>
    <w:pPr>
      <w:spacing w:after="0" w:line="240" w:lineRule="auto"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17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5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4517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4517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D4D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4D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4D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4D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4DD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624"/>
  </w:style>
  <w:style w:type="paragraph" w:styleId="Fuzeile">
    <w:name w:val="footer"/>
    <w:basedOn w:val="Standard"/>
    <w:link w:val="Fu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62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093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2A06B9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671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1456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B014AB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B014AB"/>
    <w:pPr>
      <w:tabs>
        <w:tab w:val="left" w:pos="397"/>
      </w:tabs>
      <w:spacing w:after="0"/>
      <w:ind w:left="397" w:hanging="397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B014AB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B014AB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B014AB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B014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1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B014A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14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B014A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14A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B014A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14A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B014A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14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B014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14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B014AB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B014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14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45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771C88"/>
  </w:style>
  <w:style w:type="character" w:styleId="Buchtitel">
    <w:name w:val="Book Title"/>
    <w:basedOn w:val="Absatz-Standardschriftart"/>
    <w:uiPriority w:val="33"/>
    <w:qFormat/>
    <w:rsid w:val="00771C88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771C88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771C88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771C88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771C88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C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C88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771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1C88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771C8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771C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771C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771C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771C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771C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771C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771C88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771C88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771C88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1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1C88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771C88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771C8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771C88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771C88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771C8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71C88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771C88"/>
  </w:style>
  <w:style w:type="paragraph" w:styleId="NurText">
    <w:name w:val="Plain Text"/>
    <w:basedOn w:val="Standard"/>
    <w:link w:val="NurTextZchn"/>
    <w:uiPriority w:val="99"/>
    <w:semiHidden/>
    <w:unhideWhenUsed/>
    <w:rsid w:val="00771C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71C88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71C8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71C88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771C88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771C88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771C8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71C8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71C88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71C8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71C88"/>
  </w:style>
  <w:style w:type="paragraph" w:styleId="Textkrper3">
    <w:name w:val="Body Text 3"/>
    <w:basedOn w:val="Standard"/>
    <w:link w:val="Textkrper3Zchn"/>
    <w:uiPriority w:val="99"/>
    <w:semiHidden/>
    <w:unhideWhenUsed/>
    <w:rsid w:val="00771C8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71C88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771C8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71C88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771C88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71C88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71C8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71C88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771C88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71C88"/>
  </w:style>
  <w:style w:type="paragraph" w:styleId="Textkrper">
    <w:name w:val="Body Text"/>
    <w:basedOn w:val="Standard"/>
    <w:link w:val="TextkrperZchn"/>
    <w:uiPriority w:val="99"/>
    <w:semiHidden/>
    <w:unhideWhenUsed/>
    <w:rsid w:val="00771C8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71C88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771C88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71C88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71C88"/>
  </w:style>
  <w:style w:type="character" w:customStyle="1" w:styleId="DatumZchn">
    <w:name w:val="Datum Zchn"/>
    <w:basedOn w:val="Absatz-Standardschriftart"/>
    <w:link w:val="Datum"/>
    <w:uiPriority w:val="99"/>
    <w:semiHidden/>
    <w:rsid w:val="00771C88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771C88"/>
  </w:style>
  <w:style w:type="character" w:customStyle="1" w:styleId="AnredeZchn">
    <w:name w:val="Anrede Zchn"/>
    <w:basedOn w:val="Absatz-Standardschriftart"/>
    <w:link w:val="Anrede"/>
    <w:uiPriority w:val="99"/>
    <w:semiHidden/>
    <w:rsid w:val="00771C88"/>
  </w:style>
  <w:style w:type="paragraph" w:styleId="Untertitel">
    <w:name w:val="Subtitle"/>
    <w:basedOn w:val="Standard"/>
    <w:next w:val="Standard"/>
    <w:link w:val="UntertitelZchn"/>
    <w:uiPriority w:val="11"/>
    <w:qFormat/>
    <w:rsid w:val="00771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C88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1C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1C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771C88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771C88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771C88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771C88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771C88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771C88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771C88"/>
  </w:style>
  <w:style w:type="paragraph" w:styleId="Gruformel">
    <w:name w:val="Closing"/>
    <w:basedOn w:val="Standard"/>
    <w:link w:val="GruformelZchn"/>
    <w:uiPriority w:val="99"/>
    <w:semiHidden/>
    <w:unhideWhenUsed/>
    <w:rsid w:val="00771C88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771C88"/>
  </w:style>
  <w:style w:type="paragraph" w:styleId="Titel">
    <w:name w:val="Title"/>
    <w:basedOn w:val="Standard"/>
    <w:next w:val="Standard"/>
    <w:link w:val="TitelZchn"/>
    <w:uiPriority w:val="10"/>
    <w:qFormat/>
    <w:rsid w:val="00771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771C88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771C88"/>
    <w:pPr>
      <w:numPr>
        <w:numId w:val="1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771C88"/>
    <w:pPr>
      <w:numPr>
        <w:numId w:val="1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771C88"/>
    <w:pPr>
      <w:numPr>
        <w:numId w:val="1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71C88"/>
    <w:pPr>
      <w:numPr>
        <w:numId w:val="19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71C88"/>
    <w:pPr>
      <w:numPr>
        <w:numId w:val="20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71C88"/>
    <w:pPr>
      <w:numPr>
        <w:numId w:val="2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71C88"/>
    <w:pPr>
      <w:numPr>
        <w:numId w:val="22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771C88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771C88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771C88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771C88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771C88"/>
    <w:pPr>
      <w:numPr>
        <w:numId w:val="23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771C88"/>
    <w:pPr>
      <w:numPr>
        <w:numId w:val="24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771C88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1C8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771C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71C88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771C88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71C8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71C8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71C88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771C88"/>
  </w:style>
  <w:style w:type="character" w:styleId="Zeilennummer">
    <w:name w:val="line number"/>
    <w:basedOn w:val="Absatz-Standardschriftart"/>
    <w:uiPriority w:val="99"/>
    <w:semiHidden/>
    <w:unhideWhenUsed/>
    <w:rsid w:val="00771C88"/>
  </w:style>
  <w:style w:type="character" w:styleId="Funotenzeichen">
    <w:name w:val="footnote reference"/>
    <w:basedOn w:val="Absatz-Standardschriftart"/>
    <w:uiPriority w:val="99"/>
    <w:semiHidden/>
    <w:unhideWhenUsed/>
    <w:rsid w:val="00771C88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771C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771C8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71C88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1C88"/>
    <w:rPr>
      <w:rFonts w:asciiTheme="majorHAnsi" w:eastAsiaTheme="majorEastAsia" w:hAnsiTheme="majorHAnsi" w:cstheme="majorBidi"/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1C8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1C88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771C88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71C88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71C88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71C88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71C88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71C88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71C88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71C88"/>
    <w:pPr>
      <w:spacing w:after="100"/>
      <w:ind w:left="4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771C88"/>
    <w:pPr>
      <w:spacing w:after="0" w:line="240" w:lineRule="auto"/>
      <w:ind w:left="440" w:hanging="220"/>
    </w:pPr>
  </w:style>
  <w:style w:type="paragraph" w:customStyle="1" w:styleId="EndNoteBibliography">
    <w:name w:val="EndNote Bibliography"/>
    <w:basedOn w:val="Standard"/>
    <w:link w:val="EndNoteBibliographyZchn"/>
    <w:rsid w:val="00722DDF"/>
    <w:pPr>
      <w:spacing w:after="0" w:line="240" w:lineRule="auto"/>
    </w:pPr>
    <w:rPr>
      <w:rFonts w:ascii="Calibri" w:hAnsi="Calibri" w:cs="Calibri"/>
      <w:kern w:val="2"/>
      <w:sz w:val="24"/>
      <w:szCs w:val="24"/>
      <w:lang w:val="en-US"/>
      <w14:ligatures w14:val="standardContextual"/>
    </w:rPr>
  </w:style>
  <w:style w:type="character" w:customStyle="1" w:styleId="EndNoteBibliographyZchn">
    <w:name w:val="EndNote Bibliography Zchn"/>
    <w:basedOn w:val="Absatz-Standardschriftart"/>
    <w:link w:val="EndNoteBibliography"/>
    <w:rsid w:val="00722DDF"/>
    <w:rPr>
      <w:rFonts w:ascii="Calibri" w:hAnsi="Calibri" w:cs="Calibri"/>
      <w:kern w:val="2"/>
      <w:sz w:val="24"/>
      <w:szCs w:val="24"/>
      <w:lang w:val="en-US"/>
      <w14:ligatures w14:val="standardContextual"/>
    </w:rPr>
  </w:style>
  <w:style w:type="table" w:styleId="Tabellenraster">
    <w:name w:val="Table Grid"/>
    <w:basedOn w:val="NormaleTabelle"/>
    <w:uiPriority w:val="39"/>
    <w:rsid w:val="001F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E1666A-58C3-4E57-9149-AB847E3F884C}"/>
      </w:docPartPr>
      <w:docPartBody>
        <w:p w:rsidR="00AF0169" w:rsidRDefault="007C1D5F">
          <w:r w:rsidRPr="00301E6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B5A575D1C1440D28E9788CB29CE4F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262D0E-ECBA-42E3-91AB-95FDD3FBC198}"/>
      </w:docPartPr>
      <w:docPartBody>
        <w:p w:rsidR="00200123" w:rsidRDefault="00C86A54" w:rsidP="00C86A54">
          <w:pPr>
            <w:pStyle w:val="1B5A575D1C1440D28E9788CB29CE4F35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5F"/>
    <w:rsid w:val="000A068B"/>
    <w:rsid w:val="000B188C"/>
    <w:rsid w:val="000C2A33"/>
    <w:rsid w:val="000C3290"/>
    <w:rsid w:val="000E60EC"/>
    <w:rsid w:val="000F336C"/>
    <w:rsid w:val="001258D0"/>
    <w:rsid w:val="00135DCF"/>
    <w:rsid w:val="00163A62"/>
    <w:rsid w:val="00186FD8"/>
    <w:rsid w:val="001A31D7"/>
    <w:rsid w:val="001A3334"/>
    <w:rsid w:val="001B7F85"/>
    <w:rsid w:val="001D7C87"/>
    <w:rsid w:val="00200123"/>
    <w:rsid w:val="00201174"/>
    <w:rsid w:val="0020215E"/>
    <w:rsid w:val="00207BE7"/>
    <w:rsid w:val="00232F62"/>
    <w:rsid w:val="00236B86"/>
    <w:rsid w:val="002426E6"/>
    <w:rsid w:val="00242976"/>
    <w:rsid w:val="00244BE1"/>
    <w:rsid w:val="00256765"/>
    <w:rsid w:val="002776C1"/>
    <w:rsid w:val="00287CAB"/>
    <w:rsid w:val="003117D3"/>
    <w:rsid w:val="00323C10"/>
    <w:rsid w:val="00323EF2"/>
    <w:rsid w:val="00381436"/>
    <w:rsid w:val="003920D8"/>
    <w:rsid w:val="003B3EE0"/>
    <w:rsid w:val="003B423D"/>
    <w:rsid w:val="003C7C23"/>
    <w:rsid w:val="003E2D28"/>
    <w:rsid w:val="0041290D"/>
    <w:rsid w:val="00462ABB"/>
    <w:rsid w:val="00475846"/>
    <w:rsid w:val="004A527D"/>
    <w:rsid w:val="004E12CA"/>
    <w:rsid w:val="00536854"/>
    <w:rsid w:val="00554077"/>
    <w:rsid w:val="00555702"/>
    <w:rsid w:val="00582059"/>
    <w:rsid w:val="005A7700"/>
    <w:rsid w:val="005B5F2E"/>
    <w:rsid w:val="005C0CD7"/>
    <w:rsid w:val="006124BE"/>
    <w:rsid w:val="00661398"/>
    <w:rsid w:val="00661A06"/>
    <w:rsid w:val="00673117"/>
    <w:rsid w:val="0068217D"/>
    <w:rsid w:val="006A118F"/>
    <w:rsid w:val="006A77AA"/>
    <w:rsid w:val="006B3FA1"/>
    <w:rsid w:val="006E07EF"/>
    <w:rsid w:val="006F058E"/>
    <w:rsid w:val="006F4F0E"/>
    <w:rsid w:val="0070103E"/>
    <w:rsid w:val="007350BD"/>
    <w:rsid w:val="00755066"/>
    <w:rsid w:val="0076188E"/>
    <w:rsid w:val="00763504"/>
    <w:rsid w:val="0076783D"/>
    <w:rsid w:val="007878E1"/>
    <w:rsid w:val="007B1612"/>
    <w:rsid w:val="007B1874"/>
    <w:rsid w:val="007C1D5F"/>
    <w:rsid w:val="007D1F9C"/>
    <w:rsid w:val="007E43E2"/>
    <w:rsid w:val="008013D7"/>
    <w:rsid w:val="008209FE"/>
    <w:rsid w:val="00824B77"/>
    <w:rsid w:val="00842469"/>
    <w:rsid w:val="008B49BA"/>
    <w:rsid w:val="008D326A"/>
    <w:rsid w:val="008F5460"/>
    <w:rsid w:val="00903964"/>
    <w:rsid w:val="00930F55"/>
    <w:rsid w:val="0093622C"/>
    <w:rsid w:val="0094257C"/>
    <w:rsid w:val="00946E0E"/>
    <w:rsid w:val="00965635"/>
    <w:rsid w:val="009C0814"/>
    <w:rsid w:val="009C6C8D"/>
    <w:rsid w:val="009D23F9"/>
    <w:rsid w:val="009E2606"/>
    <w:rsid w:val="009F648B"/>
    <w:rsid w:val="00A14CEF"/>
    <w:rsid w:val="00A231AC"/>
    <w:rsid w:val="00A42BBE"/>
    <w:rsid w:val="00A5424D"/>
    <w:rsid w:val="00A76D47"/>
    <w:rsid w:val="00A77B83"/>
    <w:rsid w:val="00A82F29"/>
    <w:rsid w:val="00A866DD"/>
    <w:rsid w:val="00A952A6"/>
    <w:rsid w:val="00AA2086"/>
    <w:rsid w:val="00AD3570"/>
    <w:rsid w:val="00AF0169"/>
    <w:rsid w:val="00B339B1"/>
    <w:rsid w:val="00B35167"/>
    <w:rsid w:val="00B65634"/>
    <w:rsid w:val="00B66733"/>
    <w:rsid w:val="00B95004"/>
    <w:rsid w:val="00BB0C04"/>
    <w:rsid w:val="00BB6C22"/>
    <w:rsid w:val="00BF1066"/>
    <w:rsid w:val="00C00481"/>
    <w:rsid w:val="00C27989"/>
    <w:rsid w:val="00C46148"/>
    <w:rsid w:val="00C64A2C"/>
    <w:rsid w:val="00C65944"/>
    <w:rsid w:val="00C6677A"/>
    <w:rsid w:val="00C67F03"/>
    <w:rsid w:val="00C73820"/>
    <w:rsid w:val="00C86A54"/>
    <w:rsid w:val="00C929E3"/>
    <w:rsid w:val="00CA6DD5"/>
    <w:rsid w:val="00CB5C46"/>
    <w:rsid w:val="00CF293F"/>
    <w:rsid w:val="00D059E2"/>
    <w:rsid w:val="00D112B1"/>
    <w:rsid w:val="00D33C3E"/>
    <w:rsid w:val="00D674F7"/>
    <w:rsid w:val="00D67777"/>
    <w:rsid w:val="00D84831"/>
    <w:rsid w:val="00D97B89"/>
    <w:rsid w:val="00DA46D2"/>
    <w:rsid w:val="00DC0C35"/>
    <w:rsid w:val="00DC282A"/>
    <w:rsid w:val="00DD7D30"/>
    <w:rsid w:val="00DE7B8A"/>
    <w:rsid w:val="00E1507A"/>
    <w:rsid w:val="00E224AF"/>
    <w:rsid w:val="00E40062"/>
    <w:rsid w:val="00E57FBD"/>
    <w:rsid w:val="00E63BF5"/>
    <w:rsid w:val="00E81AF5"/>
    <w:rsid w:val="00E92644"/>
    <w:rsid w:val="00E97E96"/>
    <w:rsid w:val="00ED5ECC"/>
    <w:rsid w:val="00F4523B"/>
    <w:rsid w:val="00F66485"/>
    <w:rsid w:val="00F84A9A"/>
    <w:rsid w:val="00FC1EF4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6A54"/>
    <w:rPr>
      <w:color w:val="808080"/>
    </w:rPr>
  </w:style>
  <w:style w:type="paragraph" w:customStyle="1" w:styleId="1B5A575D1C1440D28E9788CB29CE4F35">
    <w:name w:val="1B5A575D1C1440D28E9788CB29CE4F35"/>
    <w:rsid w:val="00C86A54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6A3C8-EA17-436F-AB30-58F361F53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11851</Words>
  <Characters>74666</Characters>
  <Application>Microsoft Office Word</Application>
  <DocSecurity>0</DocSecurity>
  <Lines>622</Lines>
  <Paragraphs>172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Stefan Schweinberger</cp:lastModifiedBy>
  <cp:revision>10</cp:revision>
  <cp:lastPrinted>2024-05-02T13:02:00Z</cp:lastPrinted>
  <dcterms:created xsi:type="dcterms:W3CDTF">2025-01-20T09:46:00Z</dcterms:created>
  <dcterms:modified xsi:type="dcterms:W3CDTF">2025-01-20T11:15:00Z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10ff812f-c5a4-43c1-8030-289e5dd3f661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8">
    <vt:lpwstr>CloudProjectKey=xud3xgg861m0hk8a0a24t2ak7mdcek4vkbkbm2dq163; ProjectName=LibraryCNussbaum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False</vt:lpwstr>
  </property>
  <property fmtid="{D5CDD505-2E9C-101B-9397-08002B2CF9AE}" pid="7" name="MSIP_Label_549ac42a-3eb4-4074-b885-aea26bd6241e_Enabled">
    <vt:lpwstr>true</vt:lpwstr>
  </property>
  <property fmtid="{D5CDD505-2E9C-101B-9397-08002B2CF9AE}" pid="8" name="MSIP_Label_549ac42a-3eb4-4074-b885-aea26bd6241e_SetDate">
    <vt:lpwstr>2024-11-27T20:48:03Z</vt:lpwstr>
  </property>
  <property fmtid="{D5CDD505-2E9C-101B-9397-08002B2CF9AE}" pid="9" name="MSIP_Label_549ac42a-3eb4-4074-b885-aea26bd6241e_Method">
    <vt:lpwstr>Standard</vt:lpwstr>
  </property>
  <property fmtid="{D5CDD505-2E9C-101B-9397-08002B2CF9AE}" pid="10" name="MSIP_Label_549ac42a-3eb4-4074-b885-aea26bd6241e_Name">
    <vt:lpwstr>General Business</vt:lpwstr>
  </property>
  <property fmtid="{D5CDD505-2E9C-101B-9397-08002B2CF9AE}" pid="11" name="MSIP_Label_549ac42a-3eb4-4074-b885-aea26bd6241e_SiteId">
    <vt:lpwstr>9274ee3f-9425-4109-a27f-9fb15c10675d</vt:lpwstr>
  </property>
  <property fmtid="{D5CDD505-2E9C-101B-9397-08002B2CF9AE}" pid="12" name="MSIP_Label_549ac42a-3eb4-4074-b885-aea26bd6241e_ActionId">
    <vt:lpwstr>9712ed7a-1435-4f3a-9ce0-759c7c09ca28</vt:lpwstr>
  </property>
  <property fmtid="{D5CDD505-2E9C-101B-9397-08002B2CF9AE}" pid="13" name="MSIP_Label_549ac42a-3eb4-4074-b885-aea26bd6241e_ContentBits">
    <vt:lpwstr>0</vt:lpwstr>
  </property>
  <property fmtid="{D5CDD505-2E9C-101B-9397-08002B2CF9AE}" pid="14" name="GrammarlyDocumentId">
    <vt:lpwstr>797cbfbfca6ce9899801955ccaa34279fb4999b301d823a50082fbd66218ecf5</vt:lpwstr>
  </property>
</Properties>
</file>