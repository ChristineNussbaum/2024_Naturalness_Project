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6E0C" w14:textId="3F69172C" w:rsidR="004942D0" w:rsidRPr="005E0F61" w:rsidRDefault="00B61E66" w:rsidP="00DA2D62">
      <w:pPr>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942D0">
      <w:pPr>
        <w:rPr>
          <w:rFonts w:ascii="Times New Roman" w:hAnsi="Times New Roman" w:cs="Times New Roman"/>
        </w:rPr>
      </w:pPr>
    </w:p>
    <w:p w14:paraId="24CB856D" w14:textId="223B0140" w:rsidR="004942D0" w:rsidRPr="005E0F61" w:rsidRDefault="00DA2D62" w:rsidP="00DA2D62">
      <w:pPr>
        <w:jc w:val="center"/>
        <w:rPr>
          <w:rFonts w:ascii="Times New Roman" w:hAnsi="Times New Roman" w:cs="Times New Roman"/>
        </w:rPr>
      </w:pPr>
      <w:r w:rsidRPr="005E0F61">
        <w:rPr>
          <w:rFonts w:ascii="Times New Roman" w:hAnsi="Times New Roman" w:cs="Times New Roman"/>
        </w:rPr>
        <w:t xml:space="preserve">Christine Nussbaum, </w:t>
      </w:r>
      <w:r w:rsidR="00882493" w:rsidRPr="005E0F61">
        <w:rPr>
          <w:rFonts w:ascii="Times New Roman" w:hAnsi="Times New Roman" w:cs="Times New Roman"/>
        </w:rPr>
        <w:t>Sascha Frühholz</w:t>
      </w:r>
      <w:r w:rsidRPr="005E0F61">
        <w:rPr>
          <w:rFonts w:ascii="Times New Roman" w:hAnsi="Times New Roman" w:cs="Times New Roman"/>
        </w:rPr>
        <w:t>, and Stefan R. Schweinberger</w:t>
      </w:r>
    </w:p>
    <w:p w14:paraId="730A1754" w14:textId="77777777" w:rsidR="00DA2D62" w:rsidRPr="005E0F61" w:rsidRDefault="00DA2D62" w:rsidP="00DB0EBC">
      <w:pPr>
        <w:rPr>
          <w:rFonts w:ascii="Times New Roman" w:hAnsi="Times New Roman" w:cs="Times New Roman"/>
        </w:rPr>
      </w:pPr>
    </w:p>
    <w:p w14:paraId="7EE7EFC4" w14:textId="02D724CF" w:rsidR="00DA2D62" w:rsidRPr="00085DD3" w:rsidRDefault="00DA2D62" w:rsidP="00DB0EBC">
      <w:pPr>
        <w:rPr>
          <w:rFonts w:ascii="Times New Roman" w:hAnsi="Times New Roman" w:cs="Times New Roman"/>
          <w:color w:val="FF0000"/>
          <w:lang w:val="en-US"/>
        </w:rPr>
      </w:pPr>
      <w:r w:rsidRPr="00DA2D62">
        <w:rPr>
          <w:rFonts w:ascii="Times New Roman" w:hAnsi="Times New Roman" w:cs="Times New Roman"/>
          <w:b/>
          <w:lang w:val="en-US"/>
        </w:rPr>
        <w:t xml:space="preserve">Abstract </w:t>
      </w:r>
      <w:r w:rsidRPr="00DA2D62">
        <w:rPr>
          <w:rFonts w:ascii="Times New Roman" w:hAnsi="Times New Roman" w:cs="Times New Roman"/>
          <w:lang w:val="en-US"/>
        </w:rPr>
        <w:t>(120 words)</w:t>
      </w:r>
      <w:r w:rsidR="00085DD3">
        <w:rPr>
          <w:rFonts w:ascii="Times New Roman" w:hAnsi="Times New Roman" w:cs="Times New Roman"/>
          <w:lang w:val="en-US"/>
        </w:rPr>
        <w:t xml:space="preserve"> </w:t>
      </w:r>
    </w:p>
    <w:p w14:paraId="14C97E2C" w14:textId="2001BE06" w:rsidR="00085DD3" w:rsidRPr="00DA2D62" w:rsidRDefault="00FD069E" w:rsidP="00085DD3">
      <w:pPr>
        <w:pStyle w:val="KeinLeerraum"/>
        <w:rPr>
          <w:rFonts w:ascii="Times New Roman" w:hAnsi="Times New Roman" w:cs="Times New Roman"/>
          <w:sz w:val="24"/>
          <w:lang w:val="en"/>
        </w:rPr>
      </w:pPr>
      <w:r w:rsidRPr="00DA2D62">
        <w:rPr>
          <w:rFonts w:ascii="Times New Roman" w:hAnsi="Times New Roman" w:cs="Times New Roman"/>
          <w:sz w:val="24"/>
          <w:lang w:val="en"/>
        </w:rPr>
        <w:t xml:space="preserve">Perceived naturalness of a voice is a prominent </w:t>
      </w:r>
      <w:r>
        <w:rPr>
          <w:rFonts w:ascii="Times New Roman" w:hAnsi="Times New Roman" w:cs="Times New Roman"/>
          <w:sz w:val="24"/>
          <w:lang w:val="en"/>
        </w:rPr>
        <w:t>property emerging from vocal sounds,</w:t>
      </w:r>
      <w:r w:rsidRPr="00DA2D62">
        <w:rPr>
          <w:rFonts w:ascii="Times New Roman" w:hAnsi="Times New Roman" w:cs="Times New Roman"/>
          <w:sz w:val="24"/>
          <w:lang w:val="en"/>
        </w:rPr>
        <w:t xml:space="preserve"> which affects our interaction with both human and artificial agents. Despite its importance, a systematic understanding of voice naturalness </w:t>
      </w:r>
      <w:r>
        <w:rPr>
          <w:rFonts w:ascii="Times New Roman" w:hAnsi="Times New Roman" w:cs="Times New Roman"/>
          <w:sz w:val="24"/>
          <w:lang w:val="en"/>
        </w:rPr>
        <w:t xml:space="preserve">is elusive. We argue this is due to </w:t>
      </w:r>
      <w:r w:rsidRPr="00DA2D62">
        <w:rPr>
          <w:rFonts w:ascii="Times New Roman" w:hAnsi="Times New Roman" w:cs="Times New Roman"/>
          <w:sz w:val="24"/>
          <w:lang w:val="en"/>
        </w:rPr>
        <w:t xml:space="preserve">(a) conceptual </w:t>
      </w:r>
      <w:proofErr w:type="spellStart"/>
      <w:r w:rsidRPr="00DA2D62">
        <w:rPr>
          <w:rFonts w:ascii="Times New Roman" w:hAnsi="Times New Roman" w:cs="Times New Roman"/>
          <w:sz w:val="24"/>
          <w:lang w:val="en"/>
        </w:rPr>
        <w:t>underspecification</w:t>
      </w:r>
      <w:proofErr w:type="spellEnd"/>
      <w:r w:rsidRPr="00DA2D62">
        <w:rPr>
          <w:rFonts w:ascii="Times New Roman" w:hAnsi="Times New Roman" w:cs="Times New Roman"/>
          <w:sz w:val="24"/>
          <w:lang w:val="en"/>
        </w:rPr>
        <w:t>, (b) inconsistent operationalization, (c)</w:t>
      </w:r>
      <w:r>
        <w:rPr>
          <w:rFonts w:ascii="Times New Roman" w:hAnsi="Times New Roman" w:cs="Times New Roman"/>
          <w:sz w:val="24"/>
          <w:lang w:val="en"/>
        </w:rPr>
        <w:t xml:space="preserve"> </w:t>
      </w:r>
      <w:r w:rsidRPr="00DA2D62">
        <w:rPr>
          <w:rFonts w:ascii="Times New Roman" w:hAnsi="Times New Roman" w:cs="Times New Roman"/>
          <w:sz w:val="24"/>
          <w:lang w:val="en"/>
        </w:rPr>
        <w:t xml:space="preserve">lack of exchange between research on human and </w:t>
      </w:r>
      <w:r>
        <w:rPr>
          <w:rFonts w:ascii="Times New Roman" w:hAnsi="Times New Roman" w:cs="Times New Roman"/>
          <w:sz w:val="24"/>
          <w:lang w:val="en"/>
        </w:rPr>
        <w:t>synthetic</w:t>
      </w:r>
      <w:r w:rsidRPr="00DA2D62">
        <w:rPr>
          <w:rFonts w:ascii="Times New Roman" w:hAnsi="Times New Roman" w:cs="Times New Roman"/>
          <w:sz w:val="24"/>
          <w:lang w:val="en"/>
        </w:rPr>
        <w:t xml:space="preserve"> </w:t>
      </w:r>
      <w:r>
        <w:rPr>
          <w:rFonts w:ascii="Times New Roman" w:hAnsi="Times New Roman" w:cs="Times New Roman"/>
          <w:sz w:val="24"/>
          <w:lang w:val="en"/>
        </w:rPr>
        <w:t>voices</w:t>
      </w:r>
      <w:r w:rsidRPr="00DA2D62">
        <w:rPr>
          <w:rFonts w:ascii="Times New Roman" w:hAnsi="Times New Roman" w:cs="Times New Roman"/>
          <w:sz w:val="24"/>
          <w:lang w:val="en"/>
        </w:rPr>
        <w:t xml:space="preserve"> and (d) insufficient anchoring in voice perception theory. </w:t>
      </w:r>
      <w:r>
        <w:rPr>
          <w:rFonts w:ascii="Times New Roman" w:hAnsi="Times New Roman" w:cs="Times New Roman"/>
          <w:sz w:val="24"/>
          <w:lang w:val="en"/>
        </w:rPr>
        <w:t>Here we reflect on</w:t>
      </w:r>
      <w:r w:rsidRPr="00DA2D62">
        <w:rPr>
          <w:rFonts w:ascii="Times New Roman" w:hAnsi="Times New Roman" w:cs="Times New Roman"/>
          <w:sz w:val="24"/>
          <w:lang w:val="en"/>
        </w:rPr>
        <w:t xml:space="preserve"> current insights into voice naturalness by pooling evidence from a wider interdisciplinary literature. Against that backdrop, </w:t>
      </w:r>
      <w:r>
        <w:rPr>
          <w:rFonts w:ascii="Times New Roman" w:hAnsi="Times New Roman" w:cs="Times New Roman"/>
          <w:sz w:val="24"/>
          <w:lang w:val="en"/>
        </w:rPr>
        <w:t>we</w:t>
      </w:r>
      <w:r w:rsidRPr="00DA2D62">
        <w:rPr>
          <w:rFonts w:ascii="Times New Roman" w:hAnsi="Times New Roman" w:cs="Times New Roman"/>
          <w:sz w:val="24"/>
          <w:lang w:val="en"/>
        </w:rPr>
        <w:t xml:space="preserve"> develop a concise definition of naturalness and propose a conceptual framework rooted both in empirical findings and theoretical models. </w:t>
      </w:r>
      <w:r>
        <w:rPr>
          <w:rFonts w:ascii="Times New Roman" w:hAnsi="Times New Roman" w:cs="Times New Roman"/>
          <w:sz w:val="24"/>
          <w:lang w:val="en"/>
        </w:rPr>
        <w:t>We</w:t>
      </w:r>
      <w:r w:rsidRPr="00DA2D62">
        <w:rPr>
          <w:rFonts w:ascii="Times New Roman" w:hAnsi="Times New Roman" w:cs="Times New Roman"/>
          <w:sz w:val="24"/>
          <w:lang w:val="en"/>
        </w:rPr>
        <w:t xml:space="preserve"> identify gaps in current understanding of voice naturalness and </w:t>
      </w:r>
      <w:r>
        <w:rPr>
          <w:rFonts w:ascii="Times New Roman" w:hAnsi="Times New Roman" w:cs="Times New Roman"/>
          <w:sz w:val="24"/>
          <w:lang w:val="en"/>
        </w:rPr>
        <w:t>sketch perspectives</w:t>
      </w:r>
      <w:r w:rsidRPr="00DA2D62">
        <w:rPr>
          <w:rFonts w:ascii="Times New Roman" w:hAnsi="Times New Roman" w:cs="Times New Roman"/>
          <w:sz w:val="24"/>
          <w:lang w:val="en"/>
        </w:rPr>
        <w:t xml:space="preserve"> for</w:t>
      </w:r>
      <w:r>
        <w:rPr>
          <w:rFonts w:ascii="Times New Roman" w:hAnsi="Times New Roman" w:cs="Times New Roman"/>
          <w:sz w:val="24"/>
          <w:lang w:val="en"/>
        </w:rPr>
        <w:t xml:space="preserve"> empirical progress</w:t>
      </w:r>
      <w:r w:rsidRPr="00DA2D62">
        <w:rPr>
          <w:rFonts w:ascii="Times New Roman" w:hAnsi="Times New Roman" w:cs="Times New Roman"/>
          <w:sz w:val="24"/>
          <w:lang w:val="en"/>
        </w:rPr>
        <w:t>.</w:t>
      </w:r>
    </w:p>
    <w:p w14:paraId="4FB60422" w14:textId="77777777" w:rsidR="00085DD3" w:rsidRPr="00DA2D62" w:rsidRDefault="00085DD3" w:rsidP="00DA2D62">
      <w:pPr>
        <w:pStyle w:val="KeinLeerraum"/>
        <w:rPr>
          <w:rFonts w:ascii="Times New Roman" w:hAnsi="Times New Roman" w:cs="Times New Roman"/>
          <w:sz w:val="24"/>
          <w:lang w:val="en"/>
        </w:rPr>
      </w:pPr>
    </w:p>
    <w:p w14:paraId="4940D50F" w14:textId="70BB5771" w:rsidR="00DA2D62" w:rsidRDefault="00DA2D62" w:rsidP="00DB0EBC">
      <w:pPr>
        <w:rPr>
          <w:lang w:val="en"/>
        </w:rPr>
      </w:pPr>
    </w:p>
    <w:p w14:paraId="5E167306" w14:textId="1E479974" w:rsidR="00DA2D62" w:rsidRPr="00DA2D62" w:rsidRDefault="00DA2D62" w:rsidP="00DB0EBC">
      <w:pPr>
        <w:rPr>
          <w:u w:val="single"/>
          <w:lang w:val="en"/>
        </w:rPr>
      </w:pPr>
    </w:p>
    <w:p w14:paraId="2435F321" w14:textId="0987FE17" w:rsidR="0082663D" w:rsidRPr="0086290E" w:rsidRDefault="0086290E">
      <w:pPr>
        <w:rPr>
          <w:lang w:val="en"/>
        </w:rPr>
      </w:pPr>
      <w:r w:rsidRPr="0086290E">
        <w:rPr>
          <w:lang w:val="en"/>
        </w:rPr>
        <w:t xml:space="preserve">Word Limit: </w:t>
      </w:r>
      <w:r w:rsidRPr="0086290E">
        <w:rPr>
          <w:color w:val="FF0000"/>
          <w:lang w:val="en"/>
        </w:rPr>
        <w:t>3500 words</w:t>
      </w:r>
    </w:p>
    <w:p w14:paraId="7FCEC505" w14:textId="67297B6D" w:rsidR="00345179" w:rsidRDefault="00345179">
      <w:pPr>
        <w:rPr>
          <w:lang w:val="en"/>
        </w:rPr>
      </w:pPr>
      <w:r>
        <w:rPr>
          <w:lang w:val="en"/>
        </w:rPr>
        <w:br w:type="page"/>
      </w:r>
    </w:p>
    <w:sdt>
      <w:sdtPr>
        <w:rPr>
          <w:rFonts w:asciiTheme="minorHAnsi" w:eastAsiaTheme="minorHAnsi" w:hAnsiTheme="minorHAnsi" w:cstheme="minorBidi"/>
          <w:color w:val="auto"/>
          <w:sz w:val="22"/>
          <w:szCs w:val="22"/>
          <w:lang w:eastAsia="en-US"/>
        </w:rPr>
        <w:id w:val="-942070170"/>
        <w:docPartObj>
          <w:docPartGallery w:val="Table of Contents"/>
          <w:docPartUnique/>
        </w:docPartObj>
      </w:sdtPr>
      <w:sdtEndPr>
        <w:rPr>
          <w:b/>
          <w:bCs/>
        </w:rPr>
      </w:sdtEndPr>
      <w:sdtContent>
        <w:p w14:paraId="6E187519" w14:textId="374F1011" w:rsidR="00345179" w:rsidRPr="005E0F61" w:rsidRDefault="00345179">
          <w:pPr>
            <w:pStyle w:val="Inhaltsverzeichnisberschrift"/>
            <w:rPr>
              <w:lang w:val="en-US"/>
            </w:rPr>
          </w:pPr>
          <w:proofErr w:type="spellStart"/>
          <w:r w:rsidRPr="005E0F61">
            <w:rPr>
              <w:lang w:val="en-US"/>
            </w:rPr>
            <w:t>Inhalt</w:t>
          </w:r>
          <w:proofErr w:type="spellEnd"/>
        </w:p>
        <w:p w14:paraId="7B497991" w14:textId="74AA1BDA" w:rsidR="00831DF3" w:rsidRDefault="00345179">
          <w:pPr>
            <w:pStyle w:val="Verzeichnis1"/>
            <w:tabs>
              <w:tab w:val="left" w:pos="480"/>
              <w:tab w:val="right" w:leader="dot" w:pos="9062"/>
            </w:tabs>
            <w:rPr>
              <w:rFonts w:eastAsiaTheme="minorEastAsia"/>
              <w:noProof/>
              <w:kern w:val="2"/>
              <w:sz w:val="24"/>
              <w:szCs w:val="24"/>
              <w:lang w:val="en-US"/>
              <w14:ligatures w14:val="standardContextual"/>
            </w:rPr>
          </w:pPr>
          <w:r>
            <w:fldChar w:fldCharType="begin"/>
          </w:r>
          <w:r w:rsidRPr="005E0F61">
            <w:rPr>
              <w:lang w:val="en-US"/>
            </w:rPr>
            <w:instrText xml:space="preserve"> TOC \o "1-3" \h \z \u </w:instrText>
          </w:r>
          <w:r>
            <w:fldChar w:fldCharType="separate"/>
          </w:r>
          <w:hyperlink w:anchor="_Toc160791725" w:history="1">
            <w:r w:rsidR="00831DF3" w:rsidRPr="00B47786">
              <w:rPr>
                <w:rStyle w:val="Hyperlink"/>
                <w:noProof/>
                <w:lang w:val="en"/>
              </w:rPr>
              <w:t>1.</w:t>
            </w:r>
            <w:r w:rsidR="00831DF3">
              <w:rPr>
                <w:rFonts w:eastAsiaTheme="minorEastAsia"/>
                <w:noProof/>
                <w:kern w:val="2"/>
                <w:sz w:val="24"/>
                <w:szCs w:val="24"/>
                <w:lang w:val="en-US"/>
                <w14:ligatures w14:val="standardContextual"/>
              </w:rPr>
              <w:tab/>
            </w:r>
            <w:r w:rsidR="00831DF3" w:rsidRPr="00B47786">
              <w:rPr>
                <w:rStyle w:val="Hyperlink"/>
                <w:noProof/>
                <w:lang w:val="en"/>
              </w:rPr>
              <w:t>Introduction – voice naturalness (450)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_Toc160791725 \h </w:instrText>
            </w:r>
            <w:r w:rsidR="00831DF3">
              <w:rPr>
                <w:noProof/>
                <w:webHidden/>
              </w:rPr>
            </w:r>
            <w:r w:rsidR="00831DF3">
              <w:rPr>
                <w:noProof/>
                <w:webHidden/>
              </w:rPr>
              <w:fldChar w:fldCharType="separate"/>
            </w:r>
            <w:r w:rsidR="0026080A" w:rsidRPr="005E0F61">
              <w:rPr>
                <w:noProof/>
                <w:webHidden/>
                <w:lang w:val="en-US"/>
              </w:rPr>
              <w:t>3</w:t>
            </w:r>
            <w:r w:rsidR="00831DF3">
              <w:rPr>
                <w:noProof/>
                <w:webHidden/>
              </w:rPr>
              <w:fldChar w:fldCharType="end"/>
            </w:r>
          </w:hyperlink>
        </w:p>
        <w:p w14:paraId="4CC9A0D1" w14:textId="162EDCCB" w:rsidR="00831DF3" w:rsidRDefault="00A51877">
          <w:pPr>
            <w:pStyle w:val="Verzeichnis1"/>
            <w:tabs>
              <w:tab w:val="left" w:pos="480"/>
              <w:tab w:val="right" w:leader="dot" w:pos="9062"/>
            </w:tabs>
            <w:rPr>
              <w:rFonts w:eastAsiaTheme="minorEastAsia"/>
              <w:noProof/>
              <w:kern w:val="2"/>
              <w:sz w:val="24"/>
              <w:szCs w:val="24"/>
              <w:lang w:val="en-US"/>
              <w14:ligatures w14:val="standardContextual"/>
            </w:rPr>
          </w:pPr>
          <w:hyperlink w:anchor="_Toc160791726" w:history="1">
            <w:r w:rsidR="00831DF3" w:rsidRPr="005E0F61">
              <w:rPr>
                <w:rStyle w:val="Hyperlink"/>
                <w:noProof/>
                <w:lang w:val="en-US"/>
              </w:rPr>
              <w:t>2.</w:t>
            </w:r>
            <w:r w:rsidR="00831DF3">
              <w:rPr>
                <w:rFonts w:eastAsiaTheme="minorEastAsia"/>
                <w:noProof/>
                <w:kern w:val="2"/>
                <w:sz w:val="24"/>
                <w:szCs w:val="24"/>
                <w:lang w:val="en-US"/>
                <w14:ligatures w14:val="standardContextual"/>
              </w:rPr>
              <w:tab/>
            </w:r>
            <w:r w:rsidR="00831DF3" w:rsidRPr="005E0F61">
              <w:rPr>
                <w:rStyle w:val="Hyperlink"/>
                <w:noProof/>
                <w:lang w:val="en-US"/>
              </w:rPr>
              <w:t>Current Problems (800)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_Toc160791726 \h </w:instrText>
            </w:r>
            <w:r w:rsidR="00831DF3">
              <w:rPr>
                <w:noProof/>
                <w:webHidden/>
              </w:rPr>
            </w:r>
            <w:r w:rsidR="00831DF3">
              <w:rPr>
                <w:noProof/>
                <w:webHidden/>
              </w:rPr>
              <w:fldChar w:fldCharType="separate"/>
            </w:r>
            <w:r w:rsidR="0026080A" w:rsidRPr="005E0F61">
              <w:rPr>
                <w:noProof/>
                <w:webHidden/>
                <w:lang w:val="en-US"/>
              </w:rPr>
              <w:t>3</w:t>
            </w:r>
            <w:r w:rsidR="00831DF3">
              <w:rPr>
                <w:noProof/>
                <w:webHidden/>
              </w:rPr>
              <w:fldChar w:fldCharType="end"/>
            </w:r>
          </w:hyperlink>
        </w:p>
        <w:p w14:paraId="6E2B568D" w14:textId="0BB50BA9" w:rsidR="00831DF3" w:rsidRDefault="00A51877">
          <w:pPr>
            <w:pStyle w:val="Verzeichnis2"/>
            <w:tabs>
              <w:tab w:val="left" w:pos="960"/>
              <w:tab w:val="right" w:leader="dot" w:pos="9062"/>
            </w:tabs>
            <w:rPr>
              <w:rFonts w:eastAsiaTheme="minorEastAsia"/>
              <w:noProof/>
              <w:kern w:val="2"/>
              <w:sz w:val="24"/>
              <w:szCs w:val="24"/>
              <w:lang w:val="en-US"/>
              <w14:ligatures w14:val="standardContextual"/>
            </w:rPr>
          </w:pPr>
          <w:hyperlink w:anchor="_Toc160791727" w:history="1">
            <w:r w:rsidR="00831DF3" w:rsidRPr="005E0F61">
              <w:rPr>
                <w:rStyle w:val="Hyperlink"/>
                <w:noProof/>
                <w:lang w:val="en-US"/>
              </w:rPr>
              <w:t>2.1.</w:t>
            </w:r>
            <w:r w:rsidR="00831DF3">
              <w:rPr>
                <w:rFonts w:eastAsiaTheme="minorEastAsia"/>
                <w:noProof/>
                <w:kern w:val="2"/>
                <w:sz w:val="24"/>
                <w:szCs w:val="24"/>
                <w:lang w:val="en-US"/>
                <w14:ligatures w14:val="standardContextual"/>
              </w:rPr>
              <w:tab/>
            </w:r>
            <w:r w:rsidR="00831DF3" w:rsidRPr="005E0F61">
              <w:rPr>
                <w:rStyle w:val="Hyperlink"/>
                <w:noProof/>
                <w:lang w:val="en-US"/>
              </w:rPr>
              <w:t>Conceptual Underspecification (300)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_Toc160791727 \h </w:instrText>
            </w:r>
            <w:r w:rsidR="00831DF3">
              <w:rPr>
                <w:noProof/>
                <w:webHidden/>
              </w:rPr>
            </w:r>
            <w:r w:rsidR="00831DF3">
              <w:rPr>
                <w:noProof/>
                <w:webHidden/>
              </w:rPr>
              <w:fldChar w:fldCharType="separate"/>
            </w:r>
            <w:r w:rsidR="0026080A" w:rsidRPr="005E0F61">
              <w:rPr>
                <w:noProof/>
                <w:webHidden/>
                <w:lang w:val="en-US"/>
              </w:rPr>
              <w:t>3</w:t>
            </w:r>
            <w:r w:rsidR="00831DF3">
              <w:rPr>
                <w:noProof/>
                <w:webHidden/>
              </w:rPr>
              <w:fldChar w:fldCharType="end"/>
            </w:r>
          </w:hyperlink>
        </w:p>
        <w:p w14:paraId="0FA45D41" w14:textId="6656A93D" w:rsidR="00831DF3" w:rsidRDefault="00A51877">
          <w:pPr>
            <w:pStyle w:val="Verzeichnis2"/>
            <w:tabs>
              <w:tab w:val="left" w:pos="960"/>
              <w:tab w:val="right" w:leader="dot" w:pos="9062"/>
            </w:tabs>
            <w:rPr>
              <w:rFonts w:eastAsiaTheme="minorEastAsia"/>
              <w:noProof/>
              <w:kern w:val="2"/>
              <w:sz w:val="24"/>
              <w:szCs w:val="24"/>
              <w:lang w:val="en-US"/>
              <w14:ligatures w14:val="standardContextual"/>
            </w:rPr>
          </w:pPr>
          <w:hyperlink w:anchor="_Toc160791728" w:history="1">
            <w:r w:rsidR="00831DF3" w:rsidRPr="005E0F61">
              <w:rPr>
                <w:rStyle w:val="Hyperlink"/>
                <w:noProof/>
                <w:lang w:val="en-US"/>
              </w:rPr>
              <w:t>2.2.</w:t>
            </w:r>
            <w:r w:rsidR="00831DF3">
              <w:rPr>
                <w:rFonts w:eastAsiaTheme="minorEastAsia"/>
                <w:noProof/>
                <w:kern w:val="2"/>
                <w:sz w:val="24"/>
                <w:szCs w:val="24"/>
                <w:lang w:val="en-US"/>
                <w14:ligatures w14:val="standardContextual"/>
              </w:rPr>
              <w:tab/>
            </w:r>
            <w:r w:rsidR="00831DF3" w:rsidRPr="005E0F61">
              <w:rPr>
                <w:rStyle w:val="Hyperlink"/>
                <w:noProof/>
                <w:lang w:val="en-US"/>
              </w:rPr>
              <w:t>Inconsistent Operationalization (2</w:t>
            </w:r>
            <w:r w:rsidR="00AE3B4C" w:rsidRPr="005E0F61">
              <w:rPr>
                <w:rStyle w:val="Hyperlink"/>
                <w:noProof/>
                <w:lang w:val="en-US"/>
              </w:rPr>
              <w:t>5</w:t>
            </w:r>
            <w:r w:rsidR="00831DF3" w:rsidRPr="005E0F61">
              <w:rPr>
                <w:rStyle w:val="Hyperlink"/>
                <w:noProof/>
                <w:lang w:val="en-US"/>
              </w:rPr>
              <w:t>0)</w:t>
            </w:r>
            <w:r w:rsidR="00831DF3" w:rsidRPr="005E0F61">
              <w:rPr>
                <w:noProof/>
                <w:webHidden/>
                <w:lang w:val="en-US"/>
              </w:rPr>
              <w:tab/>
            </w:r>
            <w:r w:rsidR="00831DF3">
              <w:rPr>
                <w:noProof/>
                <w:webHidden/>
              </w:rPr>
              <w:fldChar w:fldCharType="begin"/>
            </w:r>
            <w:r w:rsidR="00831DF3" w:rsidRPr="005E0F61">
              <w:rPr>
                <w:noProof/>
                <w:webHidden/>
                <w:lang w:val="en-US"/>
              </w:rPr>
              <w:instrText xml:space="preserve"> PAGEREF _Toc160791728 \h </w:instrText>
            </w:r>
            <w:r w:rsidR="00831DF3">
              <w:rPr>
                <w:noProof/>
                <w:webHidden/>
              </w:rPr>
            </w:r>
            <w:r w:rsidR="00831DF3">
              <w:rPr>
                <w:noProof/>
                <w:webHidden/>
              </w:rPr>
              <w:fldChar w:fldCharType="separate"/>
            </w:r>
            <w:r w:rsidR="0026080A" w:rsidRPr="005E0F61">
              <w:rPr>
                <w:noProof/>
                <w:webHidden/>
                <w:lang w:val="en-US"/>
              </w:rPr>
              <w:t>4</w:t>
            </w:r>
            <w:r w:rsidR="00831DF3">
              <w:rPr>
                <w:noProof/>
                <w:webHidden/>
              </w:rPr>
              <w:fldChar w:fldCharType="end"/>
            </w:r>
          </w:hyperlink>
        </w:p>
        <w:p w14:paraId="2F9A4E2C" w14:textId="45ADA540" w:rsidR="00831DF3" w:rsidRDefault="00A51877">
          <w:pPr>
            <w:pStyle w:val="Verzeichnis2"/>
            <w:tabs>
              <w:tab w:val="left" w:pos="960"/>
              <w:tab w:val="right" w:leader="dot" w:pos="9062"/>
            </w:tabs>
            <w:rPr>
              <w:rFonts w:eastAsiaTheme="minorEastAsia"/>
              <w:noProof/>
              <w:kern w:val="2"/>
              <w:sz w:val="24"/>
              <w:szCs w:val="24"/>
              <w:lang w:val="en-US"/>
              <w14:ligatures w14:val="standardContextual"/>
            </w:rPr>
          </w:pPr>
          <w:hyperlink w:anchor="_Toc160791729" w:history="1">
            <w:r w:rsidR="00831DF3" w:rsidRPr="00B47786">
              <w:rPr>
                <w:rStyle w:val="Hyperlink"/>
                <w:noProof/>
                <w:lang w:val="en-US"/>
              </w:rPr>
              <w:t>2.3.</w:t>
            </w:r>
            <w:r w:rsidR="00831DF3">
              <w:rPr>
                <w:rFonts w:eastAsiaTheme="minorEastAsia"/>
                <w:noProof/>
                <w:kern w:val="2"/>
                <w:sz w:val="24"/>
                <w:szCs w:val="24"/>
                <w:lang w:val="en-US"/>
                <w14:ligatures w14:val="standardContextual"/>
              </w:rPr>
              <w:tab/>
            </w:r>
            <w:r w:rsidR="00831DF3" w:rsidRPr="00B47786">
              <w:rPr>
                <w:rStyle w:val="Hyperlink"/>
                <w:noProof/>
                <w:lang w:val="en-US"/>
              </w:rPr>
              <w:t>Lack of exchange between different research domains (150)</w:t>
            </w:r>
            <w:r w:rsidR="00831DF3">
              <w:rPr>
                <w:noProof/>
                <w:webHidden/>
              </w:rPr>
              <w:tab/>
            </w:r>
            <w:r w:rsidR="00831DF3">
              <w:rPr>
                <w:noProof/>
                <w:webHidden/>
              </w:rPr>
              <w:fldChar w:fldCharType="begin"/>
            </w:r>
            <w:r w:rsidR="00831DF3">
              <w:rPr>
                <w:noProof/>
                <w:webHidden/>
              </w:rPr>
              <w:instrText xml:space="preserve"> PAGEREF _Toc160791729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DB5B35E" w14:textId="4B4CF0B5" w:rsidR="00831DF3" w:rsidRDefault="00A51877">
          <w:pPr>
            <w:pStyle w:val="Verzeichnis2"/>
            <w:tabs>
              <w:tab w:val="left" w:pos="960"/>
              <w:tab w:val="right" w:leader="dot" w:pos="9062"/>
            </w:tabs>
            <w:rPr>
              <w:rFonts w:eastAsiaTheme="minorEastAsia"/>
              <w:noProof/>
              <w:kern w:val="2"/>
              <w:sz w:val="24"/>
              <w:szCs w:val="24"/>
              <w:lang w:val="en-US"/>
              <w14:ligatures w14:val="standardContextual"/>
            </w:rPr>
          </w:pPr>
          <w:hyperlink w:anchor="_Toc160791730" w:history="1">
            <w:r w:rsidR="00831DF3" w:rsidRPr="00B47786">
              <w:rPr>
                <w:rStyle w:val="Hyperlink"/>
                <w:noProof/>
                <w:lang w:val="en-US"/>
              </w:rPr>
              <w:t>2.4.</w:t>
            </w:r>
            <w:r w:rsidR="00831DF3">
              <w:rPr>
                <w:rFonts w:eastAsiaTheme="minorEastAsia"/>
                <w:noProof/>
                <w:kern w:val="2"/>
                <w:sz w:val="24"/>
                <w:szCs w:val="24"/>
                <w:lang w:val="en-US"/>
                <w14:ligatures w14:val="standardContextual"/>
              </w:rPr>
              <w:tab/>
            </w:r>
            <w:r w:rsidR="00831DF3" w:rsidRPr="00B47786">
              <w:rPr>
                <w:rStyle w:val="Hyperlink"/>
                <w:noProof/>
                <w:lang w:val="en-US"/>
              </w:rPr>
              <w:t>Insufficient anchoring in voice perception theory (150)</w:t>
            </w:r>
            <w:r w:rsidR="00831DF3">
              <w:rPr>
                <w:noProof/>
                <w:webHidden/>
              </w:rPr>
              <w:tab/>
            </w:r>
            <w:r w:rsidR="00831DF3">
              <w:rPr>
                <w:noProof/>
                <w:webHidden/>
              </w:rPr>
              <w:fldChar w:fldCharType="begin"/>
            </w:r>
            <w:r w:rsidR="00831DF3">
              <w:rPr>
                <w:noProof/>
                <w:webHidden/>
              </w:rPr>
              <w:instrText xml:space="preserve"> PAGEREF _Toc160791730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EAEFEA1" w14:textId="63C762EF" w:rsidR="00831DF3" w:rsidRDefault="00A51877">
          <w:pPr>
            <w:pStyle w:val="Verzeichnis1"/>
            <w:tabs>
              <w:tab w:val="left" w:pos="480"/>
              <w:tab w:val="right" w:leader="dot" w:pos="9062"/>
            </w:tabs>
            <w:rPr>
              <w:rFonts w:eastAsiaTheme="minorEastAsia"/>
              <w:noProof/>
              <w:kern w:val="2"/>
              <w:sz w:val="24"/>
              <w:szCs w:val="24"/>
              <w:lang w:val="en-US"/>
              <w14:ligatures w14:val="standardContextual"/>
            </w:rPr>
          </w:pPr>
          <w:hyperlink w:anchor="_Toc160791731" w:history="1">
            <w:r w:rsidR="00831DF3" w:rsidRPr="00B47786">
              <w:rPr>
                <w:rStyle w:val="Hyperlink"/>
                <w:i/>
                <w:iCs/>
                <w:noProof/>
                <w:lang w:val="en-US"/>
              </w:rPr>
              <w:t>3.</w:t>
            </w:r>
            <w:r w:rsidR="00831DF3">
              <w:rPr>
                <w:rFonts w:eastAsiaTheme="minorEastAsia"/>
                <w:noProof/>
                <w:kern w:val="2"/>
                <w:sz w:val="24"/>
                <w:szCs w:val="24"/>
                <w:lang w:val="en-US"/>
                <w14:ligatures w14:val="standardContextual"/>
              </w:rPr>
              <w:tab/>
            </w:r>
            <w:r w:rsidR="00831DF3" w:rsidRPr="00B47786">
              <w:rPr>
                <w:rStyle w:val="Hyperlink"/>
                <w:noProof/>
                <w:lang w:val="en-US"/>
              </w:rPr>
              <w:t>Proposition of a concise framework for voice naturalness (900</w:t>
            </w:r>
            <w:r w:rsidR="00831DF3" w:rsidRPr="00B47786">
              <w:rPr>
                <w:rStyle w:val="Hyperlink"/>
                <w:i/>
                <w:iCs/>
                <w:noProof/>
                <w:lang w:val="en-US"/>
              </w:rPr>
              <w:t>)</w:t>
            </w:r>
            <w:r w:rsidR="00831DF3">
              <w:rPr>
                <w:noProof/>
                <w:webHidden/>
              </w:rPr>
              <w:tab/>
            </w:r>
            <w:r w:rsidR="00831DF3">
              <w:rPr>
                <w:noProof/>
                <w:webHidden/>
              </w:rPr>
              <w:fldChar w:fldCharType="begin"/>
            </w:r>
            <w:r w:rsidR="00831DF3">
              <w:rPr>
                <w:noProof/>
                <w:webHidden/>
              </w:rPr>
              <w:instrText xml:space="preserve"> PAGEREF _Toc160791731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2A6B4C64" w14:textId="5EFB93A9" w:rsidR="00831DF3" w:rsidRDefault="00A51877">
          <w:pPr>
            <w:pStyle w:val="Verzeichnis2"/>
            <w:tabs>
              <w:tab w:val="left" w:pos="960"/>
              <w:tab w:val="right" w:leader="dot" w:pos="9062"/>
            </w:tabs>
            <w:rPr>
              <w:rFonts w:eastAsiaTheme="minorEastAsia"/>
              <w:noProof/>
              <w:kern w:val="2"/>
              <w:sz w:val="24"/>
              <w:szCs w:val="24"/>
              <w:lang w:val="en-US"/>
              <w14:ligatures w14:val="standardContextual"/>
            </w:rPr>
          </w:pPr>
          <w:hyperlink w:anchor="_Toc160791732" w:history="1">
            <w:r w:rsidR="00831DF3" w:rsidRPr="00B47786">
              <w:rPr>
                <w:rStyle w:val="Hyperlink"/>
                <w:noProof/>
              </w:rPr>
              <w:t>3.1.</w:t>
            </w:r>
            <w:r w:rsidR="00831DF3">
              <w:rPr>
                <w:rFonts w:eastAsiaTheme="minorEastAsia"/>
                <w:noProof/>
                <w:kern w:val="2"/>
                <w:sz w:val="24"/>
                <w:szCs w:val="24"/>
                <w:lang w:val="en-US"/>
                <w14:ligatures w14:val="standardContextual"/>
              </w:rPr>
              <w:tab/>
            </w:r>
            <w:r w:rsidR="00831DF3" w:rsidRPr="00B47786">
              <w:rPr>
                <w:rStyle w:val="Hyperlink"/>
                <w:noProof/>
              </w:rPr>
              <w:t>Definitions of naturalness (500)</w:t>
            </w:r>
            <w:r w:rsidR="00831DF3">
              <w:rPr>
                <w:noProof/>
                <w:webHidden/>
              </w:rPr>
              <w:tab/>
            </w:r>
            <w:r w:rsidR="00831DF3">
              <w:rPr>
                <w:noProof/>
                <w:webHidden/>
              </w:rPr>
              <w:fldChar w:fldCharType="begin"/>
            </w:r>
            <w:r w:rsidR="00831DF3">
              <w:rPr>
                <w:noProof/>
                <w:webHidden/>
              </w:rPr>
              <w:instrText xml:space="preserve"> PAGEREF _Toc160791732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715E735D" w14:textId="1FEBC53F" w:rsidR="00831DF3" w:rsidRDefault="00A51877">
          <w:pPr>
            <w:pStyle w:val="Verzeichnis2"/>
            <w:tabs>
              <w:tab w:val="left" w:pos="960"/>
              <w:tab w:val="right" w:leader="dot" w:pos="9062"/>
            </w:tabs>
            <w:rPr>
              <w:rFonts w:eastAsiaTheme="minorEastAsia"/>
              <w:noProof/>
              <w:kern w:val="2"/>
              <w:sz w:val="24"/>
              <w:szCs w:val="24"/>
              <w:lang w:val="en-US"/>
              <w14:ligatures w14:val="standardContextual"/>
            </w:rPr>
          </w:pPr>
          <w:hyperlink w:anchor="_Toc160791733" w:history="1">
            <w:r w:rsidR="00831DF3" w:rsidRPr="00B47786">
              <w:rPr>
                <w:rStyle w:val="Hyperlink"/>
                <w:noProof/>
              </w:rPr>
              <w:t>3.2.</w:t>
            </w:r>
            <w:r w:rsidR="00831DF3">
              <w:rPr>
                <w:rFonts w:eastAsiaTheme="minorEastAsia"/>
                <w:noProof/>
                <w:kern w:val="2"/>
                <w:sz w:val="24"/>
                <w:szCs w:val="24"/>
                <w:lang w:val="en-US"/>
                <w14:ligatures w14:val="standardContextual"/>
              </w:rPr>
              <w:tab/>
            </w:r>
            <w:r w:rsidR="00831DF3" w:rsidRPr="00B47786">
              <w:rPr>
                <w:rStyle w:val="Hyperlink"/>
                <w:noProof/>
              </w:rPr>
              <w:t>Differentiation from other concepts (400)</w:t>
            </w:r>
            <w:r w:rsidR="00831DF3">
              <w:rPr>
                <w:noProof/>
                <w:webHidden/>
              </w:rPr>
              <w:tab/>
            </w:r>
            <w:r w:rsidR="00831DF3">
              <w:rPr>
                <w:noProof/>
                <w:webHidden/>
              </w:rPr>
              <w:fldChar w:fldCharType="begin"/>
            </w:r>
            <w:r w:rsidR="00831DF3">
              <w:rPr>
                <w:noProof/>
                <w:webHidden/>
              </w:rPr>
              <w:instrText xml:space="preserve"> PAGEREF _Toc160791733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4F7CAB39" w14:textId="58097713" w:rsidR="00831DF3" w:rsidRDefault="00A51877">
          <w:pPr>
            <w:pStyle w:val="Verzeichnis1"/>
            <w:tabs>
              <w:tab w:val="left" w:pos="480"/>
              <w:tab w:val="right" w:leader="dot" w:pos="9062"/>
            </w:tabs>
            <w:rPr>
              <w:rFonts w:eastAsiaTheme="minorEastAsia"/>
              <w:noProof/>
              <w:kern w:val="2"/>
              <w:sz w:val="24"/>
              <w:szCs w:val="24"/>
              <w:lang w:val="en-US"/>
              <w14:ligatures w14:val="standardContextual"/>
            </w:rPr>
          </w:pPr>
          <w:hyperlink w:anchor="_Toc160791734" w:history="1">
            <w:r w:rsidR="00831DF3" w:rsidRPr="00B47786">
              <w:rPr>
                <w:rStyle w:val="Hyperlink"/>
                <w:noProof/>
                <w:lang w:val="en-US"/>
              </w:rPr>
              <w:t>4.</w:t>
            </w:r>
            <w:r w:rsidR="00831DF3">
              <w:rPr>
                <w:rFonts w:eastAsiaTheme="minorEastAsia"/>
                <w:noProof/>
                <w:kern w:val="2"/>
                <w:sz w:val="24"/>
                <w:szCs w:val="24"/>
                <w:lang w:val="en-US"/>
                <w14:ligatures w14:val="standardContextual"/>
              </w:rPr>
              <w:tab/>
            </w:r>
            <w:r w:rsidR="00831DF3" w:rsidRPr="00B47786">
              <w:rPr>
                <w:rStyle w:val="Hyperlink"/>
                <w:noProof/>
                <w:lang w:val="en-US"/>
              </w:rPr>
              <w:t>Progressing in conjunction (400)</w:t>
            </w:r>
            <w:r w:rsidR="00831DF3">
              <w:rPr>
                <w:noProof/>
                <w:webHidden/>
              </w:rPr>
              <w:tab/>
            </w:r>
            <w:r w:rsidR="00831DF3">
              <w:rPr>
                <w:noProof/>
                <w:webHidden/>
              </w:rPr>
              <w:fldChar w:fldCharType="begin"/>
            </w:r>
            <w:r w:rsidR="00831DF3">
              <w:rPr>
                <w:noProof/>
                <w:webHidden/>
              </w:rPr>
              <w:instrText xml:space="preserve"> PAGEREF _Toc160791734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7CC18E08" w14:textId="2CA60043" w:rsidR="00831DF3" w:rsidRDefault="00A51877">
          <w:pPr>
            <w:pStyle w:val="Verzeichnis1"/>
            <w:tabs>
              <w:tab w:val="left" w:pos="480"/>
              <w:tab w:val="right" w:leader="dot" w:pos="9062"/>
            </w:tabs>
            <w:rPr>
              <w:rFonts w:eastAsiaTheme="minorEastAsia"/>
              <w:noProof/>
              <w:kern w:val="2"/>
              <w:sz w:val="24"/>
              <w:szCs w:val="24"/>
              <w:lang w:val="en-US"/>
              <w14:ligatures w14:val="standardContextual"/>
            </w:rPr>
          </w:pPr>
          <w:hyperlink w:anchor="_Toc160791735" w:history="1">
            <w:r w:rsidR="00831DF3" w:rsidRPr="00B47786">
              <w:rPr>
                <w:rStyle w:val="Hyperlink"/>
                <w:noProof/>
                <w:lang w:val="en-US"/>
              </w:rPr>
              <w:t>5.</w:t>
            </w:r>
            <w:r w:rsidR="00831DF3">
              <w:rPr>
                <w:rFonts w:eastAsiaTheme="minorEastAsia"/>
                <w:noProof/>
                <w:kern w:val="2"/>
                <w:sz w:val="24"/>
                <w:szCs w:val="24"/>
                <w:lang w:val="en-US"/>
                <w14:ligatures w14:val="standardContextual"/>
              </w:rPr>
              <w:tab/>
            </w:r>
            <w:r w:rsidR="00831DF3" w:rsidRPr="00B47786">
              <w:rPr>
                <w:rStyle w:val="Hyperlink"/>
                <w:noProof/>
                <w:lang w:val="en-US"/>
              </w:rPr>
              <w:t>Naturalness research rooted in voice perception theory (400)</w:t>
            </w:r>
            <w:r w:rsidR="00831DF3">
              <w:rPr>
                <w:noProof/>
                <w:webHidden/>
              </w:rPr>
              <w:tab/>
            </w:r>
            <w:r w:rsidR="00831DF3">
              <w:rPr>
                <w:noProof/>
                <w:webHidden/>
              </w:rPr>
              <w:fldChar w:fldCharType="begin"/>
            </w:r>
            <w:r w:rsidR="00831DF3">
              <w:rPr>
                <w:noProof/>
                <w:webHidden/>
              </w:rPr>
              <w:instrText xml:space="preserve"> PAGEREF _Toc160791735 \h </w:instrText>
            </w:r>
            <w:r w:rsidR="00831DF3">
              <w:rPr>
                <w:noProof/>
                <w:webHidden/>
              </w:rPr>
            </w:r>
            <w:r w:rsidR="00831DF3">
              <w:rPr>
                <w:noProof/>
                <w:webHidden/>
              </w:rPr>
              <w:fldChar w:fldCharType="separate"/>
            </w:r>
            <w:r w:rsidR="0026080A">
              <w:rPr>
                <w:noProof/>
                <w:webHidden/>
              </w:rPr>
              <w:t>8</w:t>
            </w:r>
            <w:r w:rsidR="00831DF3">
              <w:rPr>
                <w:noProof/>
                <w:webHidden/>
              </w:rPr>
              <w:fldChar w:fldCharType="end"/>
            </w:r>
          </w:hyperlink>
        </w:p>
        <w:p w14:paraId="2872D16D" w14:textId="720327DE" w:rsidR="00831DF3" w:rsidRDefault="00A51877">
          <w:pPr>
            <w:pStyle w:val="Verzeichnis1"/>
            <w:tabs>
              <w:tab w:val="left" w:pos="480"/>
              <w:tab w:val="right" w:leader="dot" w:pos="9062"/>
            </w:tabs>
            <w:rPr>
              <w:rFonts w:eastAsiaTheme="minorEastAsia"/>
              <w:noProof/>
              <w:kern w:val="2"/>
              <w:sz w:val="24"/>
              <w:szCs w:val="24"/>
              <w:lang w:val="en-US"/>
              <w14:ligatures w14:val="standardContextual"/>
            </w:rPr>
          </w:pPr>
          <w:hyperlink w:anchor="_Toc160791736" w:history="1">
            <w:r w:rsidR="00831DF3" w:rsidRPr="00B47786">
              <w:rPr>
                <w:rStyle w:val="Hyperlink"/>
                <w:noProof/>
                <w:lang w:val="en-US"/>
              </w:rPr>
              <w:t>6.</w:t>
            </w:r>
            <w:r w:rsidR="00831DF3">
              <w:rPr>
                <w:rFonts w:eastAsiaTheme="minorEastAsia"/>
                <w:noProof/>
                <w:kern w:val="2"/>
                <w:sz w:val="24"/>
                <w:szCs w:val="24"/>
                <w:lang w:val="en-US"/>
                <w14:ligatures w14:val="standardContextual"/>
              </w:rPr>
              <w:tab/>
            </w:r>
            <w:r w:rsidR="00831DF3" w:rsidRPr="00B47786">
              <w:rPr>
                <w:rStyle w:val="Hyperlink"/>
                <w:noProof/>
                <w:lang w:val="en-US"/>
              </w:rPr>
              <w:t>Open questions and future/outlook (400)</w:t>
            </w:r>
            <w:r w:rsidR="00831DF3">
              <w:rPr>
                <w:noProof/>
                <w:webHidden/>
              </w:rPr>
              <w:tab/>
            </w:r>
            <w:r w:rsidR="00831DF3">
              <w:rPr>
                <w:noProof/>
                <w:webHidden/>
              </w:rPr>
              <w:fldChar w:fldCharType="begin"/>
            </w:r>
            <w:r w:rsidR="00831DF3">
              <w:rPr>
                <w:noProof/>
                <w:webHidden/>
              </w:rPr>
              <w:instrText xml:space="preserve"> PAGEREF _Toc160791736 \h </w:instrText>
            </w:r>
            <w:r w:rsidR="00831DF3">
              <w:rPr>
                <w:noProof/>
                <w:webHidden/>
              </w:rPr>
            </w:r>
            <w:r w:rsidR="00831DF3">
              <w:rPr>
                <w:noProof/>
                <w:webHidden/>
              </w:rPr>
              <w:fldChar w:fldCharType="separate"/>
            </w:r>
            <w:r w:rsidR="0026080A">
              <w:rPr>
                <w:noProof/>
                <w:webHidden/>
              </w:rPr>
              <w:t>9</w:t>
            </w:r>
            <w:r w:rsidR="00831DF3">
              <w:rPr>
                <w:noProof/>
                <w:webHidden/>
              </w:rPr>
              <w:fldChar w:fldCharType="end"/>
            </w:r>
          </w:hyperlink>
        </w:p>
        <w:p w14:paraId="3B51229D" w14:textId="57D91AA3" w:rsidR="00345179" w:rsidRDefault="00345179">
          <w:r>
            <w:rPr>
              <w:b/>
              <w:bCs/>
            </w:rPr>
            <w:fldChar w:fldCharType="end"/>
          </w:r>
        </w:p>
      </w:sdtContent>
    </w:sdt>
    <w:p w14:paraId="6E6CB0D7" w14:textId="5AC91BB8" w:rsidR="0082663D" w:rsidRDefault="00345179" w:rsidP="0082663D">
      <w:pPr>
        <w:rPr>
          <w:lang w:val="en"/>
        </w:rPr>
      </w:pPr>
      <w:r>
        <w:rPr>
          <w:lang w:val="en"/>
        </w:rPr>
        <w:br w:type="page"/>
      </w:r>
    </w:p>
    <w:p w14:paraId="4C1FAEAC" w14:textId="252D457C" w:rsidR="0023780B" w:rsidRDefault="0086290E" w:rsidP="00F858EE">
      <w:pPr>
        <w:pStyle w:val="berschrift1"/>
        <w:numPr>
          <w:ilvl w:val="0"/>
          <w:numId w:val="7"/>
        </w:numPr>
        <w:rPr>
          <w:lang w:val="en"/>
        </w:rPr>
      </w:pPr>
      <w:bookmarkStart w:id="0" w:name="_Toc160791725"/>
      <w:r>
        <w:rPr>
          <w:lang w:val="en"/>
        </w:rPr>
        <w:lastRenderedPageBreak/>
        <w:t>Introduction – voice naturalness (</w:t>
      </w:r>
      <w:r w:rsidR="008255BD">
        <w:rPr>
          <w:lang w:val="en"/>
        </w:rPr>
        <w:t>450</w:t>
      </w:r>
      <w:r>
        <w:rPr>
          <w:lang w:val="en"/>
        </w:rPr>
        <w:t>)</w:t>
      </w:r>
      <w:bookmarkEnd w:id="0"/>
    </w:p>
    <w:p w14:paraId="0ED39163" w14:textId="77777777" w:rsidR="008255BD" w:rsidRPr="008255BD" w:rsidRDefault="008255BD" w:rsidP="008255BD">
      <w:pPr>
        <w:rPr>
          <w:lang w:val="en"/>
        </w:rPr>
      </w:pPr>
    </w:p>
    <w:p w14:paraId="54B5A6A4" w14:textId="7B9FAA9C" w:rsidR="00BF71D0" w:rsidRDefault="00BF71D0" w:rsidP="00BF71D0">
      <w:pPr>
        <w:rPr>
          <w:lang w:val="en-US"/>
        </w:rPr>
      </w:pPr>
      <w:bookmarkStart w:id="1" w:name="_Hlk160715361"/>
      <w:r w:rsidRPr="009073C7">
        <w:rPr>
          <w:lang w:val="en-US"/>
        </w:rPr>
        <w:t xml:space="preserve">Human behavior </w:t>
      </w:r>
      <w:r>
        <w:rPr>
          <w:lang w:val="en-US"/>
        </w:rPr>
        <w:t>is</w:t>
      </w:r>
      <w:r w:rsidRPr="009073C7">
        <w:rPr>
          <w:lang w:val="en-US"/>
        </w:rPr>
        <w:t xml:space="preserve"> influenced by the perceived quality of objects</w:t>
      </w:r>
      <w:r>
        <w:rPr>
          <w:lang w:val="en-US"/>
        </w:rPr>
        <w:t xml:space="preserve"> and</w:t>
      </w:r>
      <w:r w:rsidRPr="009073C7">
        <w:rPr>
          <w:lang w:val="en-US"/>
        </w:rPr>
        <w:t xml:space="preserve"> organisms that are encountered in our natural, social, and virtual environments. </w:t>
      </w:r>
      <w:r w:rsidRPr="002F1B24">
        <w:rPr>
          <w:lang w:val="en-US"/>
        </w:rPr>
        <w:t>An important quality dimension concerns perceived “naturalness</w:t>
      </w:r>
      <w:r>
        <w:rPr>
          <w:lang w:val="en-US"/>
        </w:rPr>
        <w:t>”</w:t>
      </w:r>
      <w:r w:rsidRPr="002F1B24">
        <w:rPr>
          <w:lang w:val="en-US"/>
        </w:rPr>
        <w:t>. Assessing naturalness</w:t>
      </w:r>
      <w:r w:rsidRPr="002F1B24">
        <w:rPr>
          <w:color w:val="C00000"/>
          <w:lang w:val="en-US"/>
        </w:rPr>
        <w:t xml:space="preserve"> </w:t>
      </w:r>
      <w:r w:rsidRPr="002F1B24">
        <w:rPr>
          <w:lang w:val="en-US"/>
        </w:rPr>
        <w:t xml:space="preserve">has an evolutionary meaning, as </w:t>
      </w:r>
      <w:r>
        <w:rPr>
          <w:lang w:val="en-US"/>
        </w:rPr>
        <w:t>it</w:t>
      </w:r>
      <w:r w:rsidRPr="002F1B24">
        <w:rPr>
          <w:lang w:val="en-US"/>
        </w:rPr>
        <w:t xml:space="preserve"> influences interactions, food choice, and social trust (</w:t>
      </w:r>
      <w:r w:rsidRPr="00853B15">
        <w:rPr>
          <w:color w:val="C00000"/>
          <w:lang w:val="en-US"/>
        </w:rPr>
        <w:t>Quelle</w:t>
      </w:r>
      <w:r w:rsidRPr="002F1B24">
        <w:rPr>
          <w:lang w:val="en-US"/>
        </w:rPr>
        <w:t xml:space="preserve">). </w:t>
      </w:r>
      <w:r w:rsidRPr="00853B15">
        <w:rPr>
          <w:lang w:val="en-US"/>
        </w:rPr>
        <w:t xml:space="preserve">Naturalness, from a biological </w:t>
      </w:r>
      <w:r w:rsidR="00CB0D44">
        <w:rPr>
          <w:lang w:val="en-US"/>
        </w:rPr>
        <w:t>perspective</w:t>
      </w:r>
      <w:r w:rsidRPr="00853B15">
        <w:rPr>
          <w:lang w:val="en-US"/>
        </w:rPr>
        <w:t>, can be understood as the adaptive norm, with extreme deviations supposedly being rather “unnatural” instances (</w:t>
      </w:r>
      <w:r w:rsidRPr="00853B15">
        <w:rPr>
          <w:color w:val="C00000"/>
          <w:lang w:val="en-US"/>
        </w:rPr>
        <w:t>Quelle</w:t>
      </w:r>
      <w:r w:rsidRPr="00853B15">
        <w:rPr>
          <w:lang w:val="en-US"/>
        </w:rPr>
        <w:t>). Besides the biological context, the recent emergence of AI-generated digital and virtual contexts has brought human-machine interactions to everyday life, and therefore questions of naturalness to the forefront of scientific research.</w:t>
      </w:r>
    </w:p>
    <w:p w14:paraId="3DBC857C" w14:textId="46E7672B" w:rsidR="00BD0FF9" w:rsidRPr="00BD0FF9" w:rsidRDefault="00BF71D0" w:rsidP="00BD0FF9">
      <w:pPr>
        <w:rPr>
          <w:lang w:val="en-US"/>
        </w:rPr>
      </w:pPr>
      <w:r w:rsidRPr="009C4864">
        <w:rPr>
          <w:lang w:val="en-US"/>
        </w:rPr>
        <w:t xml:space="preserve">A domain where features of (un)naturalness are of particular importance is the voice, </w:t>
      </w:r>
      <w:r w:rsidR="00CB0D44">
        <w:rPr>
          <w:lang w:val="en-US"/>
        </w:rPr>
        <w:t>as</w:t>
      </w:r>
      <w:r w:rsidRPr="009C4864">
        <w:rPr>
          <w:lang w:val="en-US"/>
        </w:rPr>
        <w:t xml:space="preserve"> one of the prime channels </w:t>
      </w:r>
      <w:r>
        <w:rPr>
          <w:lang w:val="en-US"/>
        </w:rPr>
        <w:t>for</w:t>
      </w:r>
      <w:r w:rsidR="00C35DFD">
        <w:rPr>
          <w:lang w:val="en-US"/>
        </w:rPr>
        <w:t xml:space="preserve"> communication for</w:t>
      </w:r>
      <w:r w:rsidRPr="009C4864">
        <w:rPr>
          <w:lang w:val="en-US"/>
        </w:rPr>
        <w:t xml:space="preserve"> </w:t>
      </w:r>
      <w:r>
        <w:rPr>
          <w:lang w:val="en-US"/>
        </w:rPr>
        <w:t>human</w:t>
      </w:r>
      <w:r w:rsidR="00C35DFD">
        <w:rPr>
          <w:lang w:val="en-US"/>
        </w:rPr>
        <w:t xml:space="preserve">s </w:t>
      </w:r>
      <w:sdt>
        <w:sdtPr>
          <w:rPr>
            <w:lang w:val="en-US"/>
          </w:rPr>
          <w:alias w:val="To edit, see citavi.com/edit"/>
          <w:tag w:val="CitaviPlaceholder#23c1187a-9ce1-4a83-aa8b-4fb37ef72c2f"/>
          <w:id w:val="1302190477"/>
          <w:placeholder>
            <w:docPart w:val="DefaultPlaceholder_-1854013440"/>
          </w:placeholder>
        </w:sdtPr>
        <w:sdtContent>
          <w:r w:rsidR="00B014AB">
            <w:rPr>
              <w:lang w:val="en-US"/>
            </w:rPr>
            <w:fldChar w:fldCharType="begin"/>
          </w:r>
          <w:r w:rsidR="004E074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3IiwiTGFzdE5hbWUiOiJZb3VuZyIsIk1pZGRsZU5hbWUiOiJXLiIsIlByb3RlY3RlZCI6ZmFsc2UsIlNleCI6MiwiQ3JlYXRlZEJ5IjoiX0NocmlzdGluZSIsIkNyZWF0ZWRPbiI6IjIwMTktMDMtMjVUMTA6MDQ6MTgiLCJNb2RpZmllZEJ5IjoiX0NocmlzdGluZSIsIklkIjoiM2ZkYzNmYzAtNjYyMi00ZmI5LTgwOWEtNmM3ZWE3M2I2ODliIiwiTW9kaWZpZWRPbiI6IjIwMTktMDMtMjVUMTA6MDQ6MjEiLCJQcm9qZWN0Ijp7IiRpZCI6IjgiLCIkdHlwZSI6IlN3aXNzQWNhZGVtaWMuQ2l0YXZpLlByb2plY3QsIFN3aXNzQWNhZGVtaWMuQ2l0YXZp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i4wMi4yMDIwIiwiRG9pIjoiMTAuMTAxNi9qLnRpY3MuMjAyMC4wMi4w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4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c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g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}</w:instrText>
          </w:r>
          <w:r w:rsidR="00B014AB">
            <w:rPr>
              <w:lang w:val="en-US"/>
            </w:rPr>
            <w:fldChar w:fldCharType="separate"/>
          </w:r>
          <w:r w:rsidR="004E074C">
            <w:rPr>
              <w:lang w:val="en-US"/>
            </w:rPr>
            <w:t>[1]</w:t>
          </w:r>
          <w:r w:rsidR="00B014AB">
            <w:rPr>
              <w:lang w:val="en-US"/>
            </w:rPr>
            <w:fldChar w:fldCharType="end"/>
          </w:r>
        </w:sdtContent>
      </w:sdt>
      <w:r>
        <w:rPr>
          <w:lang w:val="en-US"/>
        </w:rPr>
        <w:t xml:space="preserve"> and beyond</w:t>
      </w:r>
      <w:commentRangeStart w:id="2"/>
      <w:ins w:id="3" w:author="Stefan Schweinberger" w:date="2024-06-10T18:47:00Z">
        <w:r w:rsidR="00CB0D44">
          <w:rPr>
            <w:lang w:val="en-US"/>
          </w:rPr>
          <w:t xml:space="preserve">: </w:t>
        </w:r>
      </w:ins>
      <w:del w:id="4" w:author="Stefan Schweinberger" w:date="2024-06-10T18:47:00Z">
        <w:r w:rsidRPr="009C4864" w:rsidDel="00CB0D44">
          <w:rPr>
            <w:lang w:val="en-US"/>
          </w:rPr>
          <w:delText>,</w:delText>
        </w:r>
        <w:r w:rsidDel="00CB0D44">
          <w:rPr>
            <w:lang w:val="en-US"/>
          </w:rPr>
          <w:delText xml:space="preserve"> with</w:delText>
        </w:r>
        <w:r w:rsidRPr="009C4864" w:rsidDel="00CB0D44">
          <w:rPr>
            <w:lang w:val="en-US"/>
          </w:rPr>
          <w:delText xml:space="preserve"> s</w:delText>
        </w:r>
      </w:del>
      <w:ins w:id="5" w:author="Stefan Schweinberger" w:date="2024-06-10T18:47:00Z">
        <w:r w:rsidR="00CB0D44">
          <w:rPr>
            <w:lang w:val="en-US"/>
          </w:rPr>
          <w:t>S</w:t>
        </w:r>
      </w:ins>
      <w:r w:rsidRPr="009C4864">
        <w:rPr>
          <w:lang w:val="en-US"/>
        </w:rPr>
        <w:t xml:space="preserve">ynthetic voices </w:t>
      </w:r>
      <w:del w:id="6" w:author="Stefan Schweinberger" w:date="2024-06-10T18:48:00Z">
        <w:r w:rsidRPr="009C4864" w:rsidDel="00CB0D44">
          <w:rPr>
            <w:lang w:val="en-US"/>
          </w:rPr>
          <w:delText>now</w:delText>
        </w:r>
        <w:r w:rsidDel="00CB0D44">
          <w:rPr>
            <w:lang w:val="en-US"/>
          </w:rPr>
          <w:delText>adays</w:delText>
        </w:r>
        <w:r w:rsidRPr="009C4864" w:rsidDel="00CB0D44">
          <w:rPr>
            <w:lang w:val="en-US"/>
          </w:rPr>
          <w:delText xml:space="preserve"> often becom</w:delText>
        </w:r>
        <w:r w:rsidDel="00CB0D44">
          <w:rPr>
            <w:lang w:val="en-US"/>
          </w:rPr>
          <w:delText>ing</w:delText>
        </w:r>
        <w:r w:rsidRPr="009C4864" w:rsidDel="00CB0D44">
          <w:rPr>
            <w:lang w:val="en-US"/>
          </w:rPr>
          <w:delText xml:space="preserve"> the </w:delText>
        </w:r>
      </w:del>
      <w:ins w:id="7" w:author="Stefan Schweinberger" w:date="2024-06-10T18:48:00Z">
        <w:r w:rsidR="00CB0D44">
          <w:rPr>
            <w:lang w:val="en-US"/>
          </w:rPr>
          <w:t xml:space="preserve">increasingly emerge as </w:t>
        </w:r>
      </w:ins>
      <w:del w:id="8" w:author="Stefan Schweinberger" w:date="2024-06-10T18:48:00Z">
        <w:r w:rsidRPr="009C4864" w:rsidDel="00CB0D44">
          <w:rPr>
            <w:lang w:val="en-US"/>
          </w:rPr>
          <w:delText xml:space="preserve">main </w:delText>
        </w:r>
      </w:del>
      <w:ins w:id="9" w:author="Stefan Schweinberger" w:date="2024-06-10T18:48:00Z">
        <w:r w:rsidR="00CB0D44">
          <w:rPr>
            <w:lang w:val="en-US"/>
          </w:rPr>
          <w:t>maj</w:t>
        </w:r>
      </w:ins>
      <w:ins w:id="10" w:author="Stefan Schweinberger" w:date="2024-06-10T18:49:00Z">
        <w:r w:rsidR="00CB0D44">
          <w:rPr>
            <w:lang w:val="en-US"/>
          </w:rPr>
          <w:t>or</w:t>
        </w:r>
      </w:ins>
      <w:ins w:id="11" w:author="Stefan Schweinberger" w:date="2024-06-10T18:48:00Z">
        <w:r w:rsidR="00CB0D44" w:rsidRPr="009C4864">
          <w:rPr>
            <w:lang w:val="en-US"/>
          </w:rPr>
          <w:t xml:space="preserve"> </w:t>
        </w:r>
      </w:ins>
      <w:r w:rsidRPr="009C4864">
        <w:rPr>
          <w:lang w:val="en-US"/>
        </w:rPr>
        <w:t>carrier</w:t>
      </w:r>
      <w:ins w:id="12" w:author="Stefan Schweinberger" w:date="2024-06-10T18:49:00Z">
        <w:r w:rsidR="00CB0D44">
          <w:rPr>
            <w:lang w:val="en-US"/>
          </w:rPr>
          <w:t>s</w:t>
        </w:r>
      </w:ins>
      <w:r w:rsidRPr="009C4864">
        <w:rPr>
          <w:lang w:val="en-US"/>
        </w:rPr>
        <w:t xml:space="preserve"> </w:t>
      </w:r>
      <w:commentRangeEnd w:id="2"/>
      <w:r w:rsidR="00366DDC">
        <w:rPr>
          <w:rStyle w:val="Kommentarzeichen"/>
        </w:rPr>
        <w:commentReference w:id="2"/>
      </w:r>
      <w:r w:rsidRPr="009C4864">
        <w:rPr>
          <w:lang w:val="en-US"/>
        </w:rPr>
        <w:t>of communicative interactions, such as in customer service calls, gaming environments, or support platforms</w:t>
      </w:r>
      <w:r w:rsidR="00B014AB">
        <w:rPr>
          <w:lang w:val="en-US"/>
        </w:rPr>
        <w:t xml:space="preserve"> </w:t>
      </w:r>
      <w:sdt>
        <w:sdtPr>
          <w:rPr>
            <w:lang w:val="en-US"/>
          </w:rPr>
          <w:alias w:val="To edit, see citavi.com/edit"/>
          <w:tag w:val="CitaviPlaceholder#af69dadb-9429-4d58-8a92-292e97f807d8"/>
          <w:id w:val="918839528"/>
          <w:placeholder>
            <w:docPart w:val="DefaultPlaceholder_-1854013440"/>
          </w:placeholder>
        </w:sdtPr>
        <w:sdtContent>
          <w:r w:rsidR="00B014AB">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c3LzE0NjE0NDQ4MjExMDI0MTQyIiwiVXJpU3RyaW5nIjoiaHR0cHM6Ly9kb2kub3JnLzEwLjExNzcvMTQ2MTQ0NDgyMTEwMjQxND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TYvai5jaGIuMjAxNy4wOC4wNDQiLCJVcmlTdHJpbmciOiJodHRwczovL2RvaS5vcmcvMTAuMTAxNi9qLmNoYi4yMDE3LjA4LjA0N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}</w:instrText>
          </w:r>
          <w:r w:rsidR="00B014AB">
            <w:rPr>
              <w:lang w:val="en-US"/>
            </w:rPr>
            <w:fldChar w:fldCharType="separate"/>
          </w:r>
          <w:r w:rsidR="004E074C">
            <w:rPr>
              <w:lang w:val="en-US"/>
            </w:rPr>
            <w:t>[2,3]</w:t>
          </w:r>
          <w:r w:rsidR="00B014AB">
            <w:rPr>
              <w:lang w:val="en-US"/>
            </w:rPr>
            <w:fldChar w:fldCharType="end"/>
          </w:r>
        </w:sdtContent>
      </w:sdt>
      <w:r w:rsidRPr="009C4864">
        <w:rPr>
          <w:lang w:val="en-US"/>
        </w:rPr>
        <w:t xml:space="preserve">. </w:t>
      </w:r>
      <w:r>
        <w:rPr>
          <w:lang w:val="en-US"/>
        </w:rPr>
        <w:t xml:space="preserve">When listening to voices, we form an instant impression about them </w:t>
      </w:r>
      <w:sdt>
        <w:sdtPr>
          <w:rPr>
            <w:lang w:val="en-US"/>
          </w:rPr>
          <w:alias w:val="To edit, see citavi.com/edit"/>
          <w:tag w:val="CitaviPlaceholder#5c9029cb-2c71-488d-a051-df3f827c2bfc"/>
          <w:id w:val="1861626796"/>
          <w:placeholder>
            <w:docPart w:val="DefaultPlaceholder_-1854013440"/>
          </w:placeholder>
        </w:sdtPr>
        <w:sdtContent>
          <w:r w:rsidR="00B014AB">
            <w:rPr>
              <w:lang w:val="en-US"/>
            </w:rPr>
            <w:fldChar w:fldCharType="begin"/>
          </w:r>
          <w:r w:rsidR="004E074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TI4MjNhLWE4YTEtNGU3Yi04MjViLTE0YmY3YTE5YWNiZiIsIlJhbmdlTGVuZ3RoIjozLCJSZWZlcmVuY2VJZCI6IjMxYTZjMzU5LTg0MzQtNGI1Mi1hMGQ4LTM0N2Q0ZDAwNjcx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giLCIkdHlwZSI6IlN3aXNzQWNhZGVtaWMuQ2l0YXZpLlByb2plY3QsIFN3aXNzQWNhZGVtaWMuQ2l0YXZpIn19LHsiJGlkIjoiOS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OCJ9fV0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4In19XSwiTnVtYmVyIjoiMSIsIk9yZ2FuaXphdGlvbnMiOltdLCJPdGhlcnNJbnZvbHZlZCI6W10sIlBlcmlvZGljYWwiOnsiJGlkIjoiMTM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g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}</w:instrText>
          </w:r>
          <w:r w:rsidR="00B014AB">
            <w:rPr>
              <w:lang w:val="en-US"/>
            </w:rPr>
            <w:fldChar w:fldCharType="separate"/>
          </w:r>
          <w:r w:rsidR="004E074C">
            <w:rPr>
              <w:lang w:val="en-US"/>
            </w:rPr>
            <w:t>[4]</w:t>
          </w:r>
          <w:r w:rsidR="00B014AB">
            <w:rPr>
              <w:lang w:val="en-US"/>
            </w:rPr>
            <w:fldChar w:fldCharType="end"/>
          </w:r>
        </w:sdtContent>
      </w:sdt>
      <w:r>
        <w:rPr>
          <w:lang w:val="en-US"/>
        </w:rPr>
        <w:t>.</w:t>
      </w:r>
      <w:r w:rsidRPr="001261F5">
        <w:rPr>
          <w:lang w:val="en-US"/>
        </w:rPr>
        <w:t xml:space="preserve"> </w:t>
      </w:r>
      <w:r>
        <w:rPr>
          <w:lang w:val="en-US"/>
        </w:rPr>
        <w:t xml:space="preserve">Crucially, listeners seem to be very sensitive to (un-)natural voice features, which affects communicative quality. </w:t>
      </w:r>
      <w:proofErr w:type="spellStart"/>
      <w:r w:rsidR="00DC047B" w:rsidRPr="00DC047B">
        <w:rPr>
          <w:color w:val="C00000"/>
          <w:lang w:val="en-US"/>
        </w:rPr>
        <w:t>ToDo</w:t>
      </w:r>
      <w:proofErr w:type="spellEnd"/>
      <w:r w:rsidR="00DC047B" w:rsidRPr="00DC047B">
        <w:rPr>
          <w:color w:val="C00000"/>
          <w:lang w:val="en-US"/>
        </w:rPr>
        <w:t xml:space="preserve">: </w:t>
      </w:r>
      <w:proofErr w:type="spellStart"/>
      <w:r w:rsidR="00DC047B" w:rsidRPr="00DC047B">
        <w:rPr>
          <w:color w:val="C00000"/>
          <w:lang w:val="en-US"/>
        </w:rPr>
        <w:t>Satz</w:t>
      </w:r>
      <w:proofErr w:type="spellEnd"/>
      <w:r w:rsidR="00DC047B" w:rsidRPr="00DC047B">
        <w:rPr>
          <w:color w:val="C00000"/>
          <w:lang w:val="en-US"/>
        </w:rPr>
        <w:t xml:space="preserve">, </w:t>
      </w:r>
      <w:proofErr w:type="spellStart"/>
      <w:r w:rsidR="00DC047B" w:rsidRPr="00DC047B">
        <w:rPr>
          <w:color w:val="C00000"/>
          <w:lang w:val="en-US"/>
        </w:rPr>
        <w:t>wie</w:t>
      </w:r>
      <w:proofErr w:type="spellEnd"/>
      <w:r w:rsidR="00DC047B" w:rsidRPr="00DC047B">
        <w:rPr>
          <w:color w:val="C00000"/>
          <w:lang w:val="en-US"/>
        </w:rPr>
        <w:t xml:space="preserve"> </w:t>
      </w:r>
      <w:proofErr w:type="spellStart"/>
      <w:r w:rsidR="00DC047B" w:rsidRPr="00DC047B">
        <w:rPr>
          <w:color w:val="C00000"/>
          <w:lang w:val="en-US"/>
        </w:rPr>
        <w:t>eine</w:t>
      </w:r>
      <w:proofErr w:type="spellEnd"/>
      <w:r w:rsidR="00DC047B" w:rsidRPr="00DC047B">
        <w:rPr>
          <w:color w:val="C00000"/>
          <w:lang w:val="en-US"/>
        </w:rPr>
        <w:t xml:space="preserve"> </w:t>
      </w:r>
      <w:proofErr w:type="spellStart"/>
      <w:r w:rsidR="00DC047B" w:rsidRPr="00DC047B">
        <w:rPr>
          <w:color w:val="C00000"/>
          <w:lang w:val="en-US"/>
        </w:rPr>
        <w:t>unnatürliche</w:t>
      </w:r>
      <w:proofErr w:type="spellEnd"/>
      <w:r w:rsidR="00DC047B" w:rsidRPr="00DC047B">
        <w:rPr>
          <w:color w:val="C00000"/>
          <w:lang w:val="en-US"/>
        </w:rPr>
        <w:t xml:space="preserve"> </w:t>
      </w:r>
      <w:proofErr w:type="spellStart"/>
      <w:r w:rsidR="00DC047B" w:rsidRPr="00DC047B">
        <w:rPr>
          <w:color w:val="C00000"/>
          <w:lang w:val="en-US"/>
        </w:rPr>
        <w:t>Stimme</w:t>
      </w:r>
      <w:proofErr w:type="spellEnd"/>
      <w:r w:rsidR="00DC047B" w:rsidRPr="00DC047B">
        <w:rPr>
          <w:color w:val="C00000"/>
          <w:lang w:val="en-US"/>
        </w:rPr>
        <w:t xml:space="preserve"> </w:t>
      </w:r>
      <w:proofErr w:type="spellStart"/>
      <w:r w:rsidR="00DC047B" w:rsidRPr="00DC047B">
        <w:rPr>
          <w:color w:val="C00000"/>
          <w:lang w:val="en-US"/>
        </w:rPr>
        <w:t>klingen</w:t>
      </w:r>
      <w:proofErr w:type="spellEnd"/>
      <w:r w:rsidR="00DC047B" w:rsidRPr="00DC047B">
        <w:rPr>
          <w:color w:val="C00000"/>
          <w:lang w:val="en-US"/>
        </w:rPr>
        <w:t xml:space="preserve"> </w:t>
      </w:r>
      <w:proofErr w:type="spellStart"/>
      <w:r w:rsidR="00DC047B" w:rsidRPr="00DC047B">
        <w:rPr>
          <w:color w:val="C00000"/>
          <w:lang w:val="en-US"/>
        </w:rPr>
        <w:t>könnte</w:t>
      </w:r>
      <w:proofErr w:type="spellEnd"/>
      <w:r w:rsidR="00DC047B" w:rsidRPr="00DC047B">
        <w:rPr>
          <w:color w:val="C00000"/>
          <w:lang w:val="en-US"/>
        </w:rPr>
        <w:t xml:space="preserve">. </w:t>
      </w:r>
      <w:r>
        <w:rPr>
          <w:lang w:val="en-US"/>
        </w:rPr>
        <w:t xml:space="preserve">For </w:t>
      </w:r>
      <w:r w:rsidRPr="000231D0">
        <w:rPr>
          <w:b/>
          <w:lang w:val="en-US"/>
        </w:rPr>
        <w:t>human voices</w:t>
      </w:r>
      <w:r>
        <w:rPr>
          <w:lang w:val="en-US"/>
        </w:rPr>
        <w:t>, c</w:t>
      </w:r>
      <w:r w:rsidRPr="00F06F8B">
        <w:rPr>
          <w:lang w:val="en-US"/>
        </w:rPr>
        <w:t xml:space="preserve">onsistent evidence from different speech-language pathologies shows that impairments in speech naturalness affect everyday interaction to a degree that can result in social isolation, reduced quality of life, and even depression </w:t>
      </w:r>
      <w:sdt>
        <w:sdtPr>
          <w:rPr>
            <w:lang w:val="en-US"/>
          </w:rPr>
          <w:alias w:val="To edit, see citavi.com/edit"/>
          <w:tag w:val="CitaviPlaceholder#d7f82a95-ee91-4057-9148-f485d589e883"/>
          <w:id w:val="960540847"/>
          <w:placeholder>
            <w:docPart w:val="DefaultPlaceholder_-1854013440"/>
          </w:placeholder>
        </w:sdtPr>
        <w:sdtContent>
          <w:r w:rsidR="00B014AB">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zNkNWU0LWVhODAtNDQ4Ny1iNDAzLWYzNGIxOGVlMmNiYiIsIlJhbmdlTGVuZ3RoIjoyLCJSZWZlcmVuY2VJZCI6IjIyNzc5NzRjLWI3NzEtNGI2Ny1iNWYxLWU4OTQwOGUwZDhl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QxMzUvOTc4MTQ4MzM4MDgxMCIsIlVyaVN0cmluZyI6Imh0dHBzOi8vZG9pLm9yZy8xMC40MTM1Lzk3ODE0ODMzODA4MT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OCJ9fSx7IiRpZCI6IjIw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gifX0seyIkaWQiOiIyMS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gifX1d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gifX0seyIkaWQiOiIyNSIsIiR0eXBlIjoiU3dpc3NBY2FkZW1pYy5DaXRhdmkuTG9jYXRpb24sIFN3aXNzQWNhZGVtaWMuQ2l0YXZpIiwiQWRkcmVzcyI6eyIkaWQiOiIyNi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g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yO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g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}</w:instrText>
          </w:r>
          <w:r w:rsidR="00B014AB">
            <w:rPr>
              <w:lang w:val="en-US"/>
            </w:rPr>
            <w:fldChar w:fldCharType="separate"/>
          </w:r>
          <w:r w:rsidR="00C35DFD">
            <w:rPr>
              <w:lang w:val="en-US"/>
            </w:rPr>
            <w:t>[5,6]</w:t>
          </w:r>
          <w:r w:rsidR="00B014AB">
            <w:rPr>
              <w:lang w:val="en-US"/>
            </w:rPr>
            <w:fldChar w:fldCharType="end"/>
          </w:r>
        </w:sdtContent>
      </w:sdt>
      <w:r w:rsidRPr="00F06F8B">
        <w:rPr>
          <w:lang w:val="en-US"/>
        </w:rPr>
        <w:t>. Similarly, deliberate acoustic manipulations and distortions disrupt effective communication</w:t>
      </w:r>
      <w:r>
        <w:rPr>
          <w:lang w:val="en-US"/>
        </w:rPr>
        <w:t xml:space="preserve"> </w:t>
      </w:r>
      <w:sdt>
        <w:sdtPr>
          <w:rPr>
            <w:lang w:val="en-US"/>
          </w:rPr>
          <w:alias w:val="To edit, see citavi.com/edit"/>
          <w:tag w:val="CitaviPlaceholder#8409cd43-7c29-4db7-9901-125ef183ac76"/>
          <w:id w:val="-1994242836"/>
          <w:placeholder>
            <w:docPart w:val="DefaultPlaceholder_-1854013440"/>
          </w:placeholder>
        </w:sdtPr>
        <w:sdtContent>
          <w:r w:rsidR="00C35DFD">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N2IxMjMzLTk0MGItNGRhMi1hMTU3LTg1NDgwNzlkMzVjOCIsIlJhbmdlTGVuZ3RoIjoyLCJSZWZlcmVuY2VJZCI6IjVmNWNiMTQ3LWU5NzItNGU2ZC1hODc1LTE0OTY2MDcwZjc2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jEvMS4xNTc3NTUyIiwiVXJpU3RyaW5nIjoiaHR0cHM6Ly9kb2kub3JnLzEwLjExMjEvMS4xNTc3NT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OC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Y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3RpbmUgTnVzc2JhdW0iLCJJZCI6IjVmNWNiMTQ3LWU5NzItNGU2ZC1hODc1LTE0OTY2MDcwZjc2ZCIsIk1vZGlmaWVkT24iOiIyMDI0LTA3LTA4VDEzOjQzOjUzIiwiUHJvamVjdCI6eyIkcmVmIjoiOCJ9fSwiVXNlTnVtYmVyaW5nVHlwZU9mUGFyZW50RG9jdW1lbnQiOmZhbHNlfSx7IiRpZCI6IjE3IiwiJHR5cGUiOiJTd2lzc0FjYWRlbWljLkNpdGF2aS5DaXRhdGlvbnMuV29yZFBsYWNlaG9sZGVyRW50cnksIFN3aXNzQWNhZGVtaWMuQ2l0YXZpIiwiSWQiOiIyYTVmMTM0Ny0yNDk0LTQzODItODg2ZC04YTM3MGQ3YzM0ZWEiLCJSYW5nZVN0YXJ0IjoyLCJSZWZlcmVuY2VJZCI6ImE1NDUwMDEzLTNjYjAtNGFhMS04NTMwLTMyMDFhYTZhZmFmMi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HJlZiI6IjgifX0seyIkaWQiOiIyMy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yN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yN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I2IiwiJHR5cGUiOiJTd2lzc0FjYWRlbWljLkNpdGF2aS5Mb2NhdGlvbiwgU3dpc3NBY2FkZW1pYy5DaXRhdmkiLCJBZGRyZXNzIjp7IiRpZCI6IjI3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jkiLCIkdHlwZSI6IlN3aXNzQWNhZGVtaWMuQ2l0YXZpLkxvY2F0aW9uLCBTd2lzc0FjYWRlbWljLkNpdGF2aSIsIkFkZHJlc3MiOnsiJGlkIjoiMzA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zMi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MTAuMTAxNi9qLnNwZWNvbS4yMDIxLjA2LjAwMiIsIlVyaVN0cmluZyI6Imh0dHBzOi8vZG9pLm9yZy8xMC4xMDE2L2ouc3BlY29tLjIwMjEuMDYuMDAy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}</w:instrText>
          </w:r>
          <w:r w:rsidR="00C35DFD">
            <w:rPr>
              <w:lang w:val="en-US"/>
            </w:rPr>
            <w:fldChar w:fldCharType="separate"/>
          </w:r>
          <w:r w:rsidR="00C35DFD">
            <w:rPr>
              <w:lang w:val="en-US"/>
            </w:rPr>
            <w:t>[7–10]</w:t>
          </w:r>
          <w:r w:rsidR="00C35DFD">
            <w:rPr>
              <w:lang w:val="en-US"/>
            </w:rPr>
            <w:fldChar w:fldCharType="end"/>
          </w:r>
        </w:sdtContent>
      </w:sdt>
      <w:r>
        <w:rPr>
          <w:lang w:val="en-US"/>
        </w:rPr>
        <w:t>.</w:t>
      </w:r>
      <w:r>
        <w:rPr>
          <w:color w:val="C00000"/>
          <w:lang w:val="en-US"/>
        </w:rPr>
        <w:t xml:space="preserve"> </w:t>
      </w:r>
      <w:commentRangeStart w:id="13"/>
      <w:r w:rsidR="00BD0FF9" w:rsidRPr="000231D0">
        <w:rPr>
          <w:lang w:val="en-US"/>
        </w:rPr>
        <w:t xml:space="preserve">For </w:t>
      </w:r>
      <w:r w:rsidR="00BD0FF9" w:rsidRPr="000231D0">
        <w:rPr>
          <w:b/>
          <w:lang w:val="en-US"/>
        </w:rPr>
        <w:t>synthetic voices</w:t>
      </w:r>
      <w:r w:rsidR="00BD0FF9" w:rsidRPr="000231D0">
        <w:rPr>
          <w:lang w:val="en-US"/>
        </w:rPr>
        <w:t xml:space="preserve">, </w:t>
      </w:r>
      <w:r w:rsidR="00BD0FF9" w:rsidRPr="00F06F8B">
        <w:rPr>
          <w:lang w:val="en-US"/>
        </w:rPr>
        <w:t>one can hardly keep up with the rapid developments which make indefatigable efforts to resemble human vocal expression</w:t>
      </w:r>
      <w:r w:rsidR="00BD0FF9">
        <w:rPr>
          <w:lang w:val="en-US"/>
        </w:rPr>
        <w:t xml:space="preserve"> </w:t>
      </w:r>
      <w:sdt>
        <w:sdtPr>
          <w:rPr>
            <w:lang w:val="en-US"/>
          </w:rPr>
          <w:alias w:val="To edit, see citavi.com/edit"/>
          <w:tag w:val="CitaviPlaceholder#a7a8c7e1-3a57-4007-b64c-28a573ec5553"/>
          <w:id w:val="-1504664686"/>
          <w:placeholder>
            <w:docPart w:val="135CBBEE11814A38A14C071AE769B490"/>
          </w:placeholder>
        </w:sdtPr>
        <w:sdtContent>
          <w:r w:rsidR="00BD0FF9">
            <w:rPr>
              <w:lang w:val="en-US"/>
            </w:rPr>
            <w:fldChar w:fldCharType="begin"/>
          </w:r>
          <w:r w:rsidR="00BD0FF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MThjMTAwLTlhZDktNGE1Yy1iOTAwLWM2NDFlYWVmMzc3MSIsIlJhbmdlTGVuZ3RoIjozLCJSZWZlcmVuY2VJZCI6ImM2NTVlZGQ4LThkMGMtNDFhMC04ZWZmLTlhYWE4Y2RjZTM0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aWQiOiI4IiwiJHR5cGUiOiJTd2lzc0FjYWRlbWljLkNpdGF2aS5Qcm9qZWN0LCBTd2lzc0FjYWRlbWljLkNpdGF2aSJ9fSx7IiRpZCI6Ijk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gifX0seyIkaWQiOiIxMC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4In19LHsiJGlkIjoiMTE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gifX1d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OC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E1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4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4In19LHsiJGlkIjoiMjI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gifX0seyIkaWQiOiIyM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gifX0seyIkaWQiOiIyN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OCJ9fSx7IiRpZCI6IjI1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4In19LHsiJGlkIjoiMjY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gifX0seyIkaWQiOiIyNy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gifX0seyIkaWQiOiIyOC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4In19LHsiJGlkIjoiMjk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4In19LHsiJGlkIjoiMzA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4In19LHsiJGlkIjoiMzE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}</w:instrText>
          </w:r>
          <w:r w:rsidR="00BD0FF9">
            <w:rPr>
              <w:lang w:val="en-US"/>
            </w:rPr>
            <w:fldChar w:fldCharType="separate"/>
          </w:r>
          <w:r w:rsidR="00BD0FF9">
            <w:rPr>
              <w:lang w:val="en-US"/>
            </w:rPr>
            <w:t>[11,12]</w:t>
          </w:r>
          <w:r w:rsidR="00BD0FF9">
            <w:rPr>
              <w:lang w:val="en-US"/>
            </w:rPr>
            <w:fldChar w:fldCharType="end"/>
          </w:r>
        </w:sdtContent>
      </w:sdt>
      <w:r w:rsidR="00BD0FF9" w:rsidRPr="00F06F8B">
        <w:rPr>
          <w:lang w:val="en-US"/>
        </w:rPr>
        <w:t xml:space="preserve">. However, as of today, synthetic voices are consistently rated as less natural than human voices, which simultaneously affects perceived likeability, trustworthiness, and pleasantness </w:t>
      </w:r>
      <w:sdt>
        <w:sdtPr>
          <w:rPr>
            <w:lang w:val="en-US"/>
          </w:rPr>
          <w:alias w:val="To edit, see citavi.com/edit"/>
          <w:tag w:val="CitaviPlaceholder#5d3132b0-305f-4c35-bc05-196c6693f587"/>
          <w:id w:val="857480144"/>
          <w:placeholder>
            <w:docPart w:val="135CBBEE11814A38A14C071AE769B490"/>
          </w:placeholder>
        </w:sdtPr>
        <w:sdtContent>
          <w:r w:rsidR="00BD0FF9">
            <w:rPr>
              <w:lang w:val="en-US"/>
            </w:rPr>
            <w:fldChar w:fldCharType="begin"/>
          </w:r>
          <w:r w:rsidR="00BD0FF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2Q4NjUwLWJhNWYtNGI2Mi04M2U3LWQ5YTcyMzExOWUwYyIsIlJhbmdlTGVuZ3RoIjoz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lBNQzkxMzYyODgiLCJVcmlTdHJpbmciOiJodHRwczovL3d3dy5uY2JpLm5sbS5uaWguZ292L3BtYy9hcnRpY2xlcy9QTUM5MTM2Mjg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zVDEzOjIzOjE1IiwiTW9kaWZpZWRCeSI6Il9DaHJpc3RpbmUgTnVzc2JhdW0iLCJJZCI6IjNhMjMxOTU2LWU4N2MtNDRlOS1hM2E0LWJjOTQ4NjcwMTczNiIsIk1vZGlmaWVkT24iOiIyMDIzLTExLTIzVDEzOjIzOjE1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zM4OS9mcHN5Zy4yMDIyLjc4NzQ5OSIsIlVyaVN0cmluZyI6Imh0dHBzOi8vZG9pLm9yZy8xMC4zMzg5L2Zwc3lnLjIwMjIuNzg3NDk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N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Y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aHR0cHM6Ly93d3cuaXNjYS1zcGVlY2gub3JnL2FyY2hpdmUvaW50ZXJzcGVlY2hfMjAxOCIsIlVyaVN0cmluZyI6Imh0dHBzOi8vd3d3LmlzY2Etc3BlZWNoLm9yZy9hcmNoaXZlL2ludGVyc3BlZWNoXzIwMTgiLCJMaW5rZWRSZXNvdXJjZVN0YXR1cyI6OCwiUHJvcGVydGllcyI6eyIkaWQiOiI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jAtMDMtMjBUMTQ6MDA6MzgiLCJNb2RpZmllZEJ5IjoiX0NocmlzdGluZSIsIklkIjoiZjYzNjg5YzYtODMwOS00MjExLTljMTUtZmZlM2FlYWNjOTU5IiwiTW9kaWZpZWRPbiI6IjIwMjAtMDMtMjBUMTQ6MDA6NDYiLCJQcm9qZWN0Ijp7IiRyZWYiOiI1In19XSwiT3JnYW5pemF0aW9ucyI6W10sIk90aGVyc0ludm9sdmVkIjpbXSwiUGxhY2VPZlB1YmxpY2F0aW9uIjoiSVNDQSIsIlB1Ymxpc2hlcnMiOlt7IiRpZCI6IjUz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zVDEwOjI0OjIwIiwiTW9kaWZpZWRCeSI6Il9DaHJpc3RpbmUgTnVzc2JhdW0iLCJJZCI6ImMyZWE2MTMwLTc5OTYtNDRlMS1hZTc0LTFmNTExMjZmMzg1MyIsIk1vZGlmaWVkT24iOiIyMDIzLTExLTEzVDEwOjI0OjIwIiwiUHJvamVjdCI6eyIkcmVmIjoiNSJ9fV0sIk9yZ2FuaXphdGlvbnMiOltdLCJPdGhlcnNJbnZvbHZlZCI6W10sIlBhZ2VSYW5nZSI6IjxzcD5cclxuICA8bj4xMDI4MjM8L24+XHJcbiAgPGluPnRydWU8L2luPlxyXG4gIDxvcz4xMDI4MjM8L29zPlxyXG4gIDxwcz4xMDI4MjM8L3BzPlxyXG48L3NwPlxyXG48b3M+MTAyODIzPC9vcz4iLCJQZXJpb2RpY2FsIjp7IiRpZCI6IjY5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A3LTA5VDA5OjAzOjU1IiwiUHJvamVjdCI6eyIkcmVmIjoiNSJ9fSwiVXNlTnVtYmVyaW5nVHlwZU9mUGFyZW50RG9jdW1lbnQiOmZhbHNlfV0sIkZvcm1hdHRlZFRleHQiOnsiJGlkIjoiNzAiLCJDb3VudCI6MSwiVGV4dFVuaXRzIjpbeyIkaWQiOiI3MSIsIkZvbnRTdHlsZSI6eyIkaWQiOiI3MiIsIk5ldXRyYWwiOnRydWV9LCJSZWFkaW5nT3JkZXIiOjEsIlRleHQiOiJbMTPigJMxN10ifV19LCJUYWciOiJDaXRhdmlQbGFjZWhvbGRlciM1ZDMxMzJiMC0zMDVmLTRjMzUtYmMwNS0xOTZjNjY5M2Y1ODciLCJUZXh0IjoiWzEz4oCTMTddIiwiV0FJVmVyc2lvbiI6IjYuMTEuMC4wIn0=}</w:instrText>
          </w:r>
          <w:r w:rsidR="00BD0FF9">
            <w:rPr>
              <w:lang w:val="en-US"/>
            </w:rPr>
            <w:fldChar w:fldCharType="separate"/>
          </w:r>
          <w:r w:rsidR="00BD0FF9">
            <w:rPr>
              <w:lang w:val="en-US"/>
            </w:rPr>
            <w:t>[13–17]</w:t>
          </w:r>
          <w:r w:rsidR="00BD0FF9">
            <w:rPr>
              <w:lang w:val="en-US"/>
            </w:rPr>
            <w:fldChar w:fldCharType="end"/>
          </w:r>
        </w:sdtContent>
      </w:sdt>
      <w:r w:rsidR="00BD0FF9" w:rsidRPr="00F06F8B">
        <w:rPr>
          <w:lang w:val="en-US"/>
        </w:rPr>
        <w:t xml:space="preserve">. </w:t>
      </w:r>
      <w:commentRangeEnd w:id="13"/>
      <w:r w:rsidR="00BD0FF9">
        <w:rPr>
          <w:rStyle w:val="Kommentarzeichen"/>
        </w:rPr>
        <w:commentReference w:id="13"/>
      </w:r>
    </w:p>
    <w:p w14:paraId="7F52BB0E" w14:textId="0459C74F" w:rsidR="00BF71D0" w:rsidRDefault="00BF71D0" w:rsidP="00BF71D0">
      <w:pPr>
        <w:rPr>
          <w:lang w:val="en-US"/>
        </w:rPr>
      </w:pPr>
      <w:r>
        <w:rPr>
          <w:lang w:val="en-US"/>
        </w:rPr>
        <w:t xml:space="preserve">Given the widespread practical importance, it is crucial to put the role of voice naturalness into scientific focus. </w:t>
      </w:r>
      <w:bookmarkEnd w:id="1"/>
      <w:r>
        <w:rPr>
          <w:lang w:val="en-US"/>
        </w:rPr>
        <w:t xml:space="preserve">But although many recent studies provide useful empirical insights, we are currently looking at a rug rag rather than a research field. This has motivated us to take a step back and reflect on four problems in the present </w:t>
      </w:r>
      <w:r w:rsidR="00C35DFD">
        <w:rPr>
          <w:lang w:val="en-US"/>
        </w:rPr>
        <w:t>literature</w:t>
      </w:r>
      <w:r>
        <w:rPr>
          <w:lang w:val="en-US"/>
        </w:rPr>
        <w:t xml:space="preserve">: </w:t>
      </w:r>
      <w:r w:rsidRPr="0011142C">
        <w:rPr>
          <w:lang w:val="en-US"/>
        </w:rPr>
        <w:t xml:space="preserve">(a) conceptual </w:t>
      </w:r>
      <w:proofErr w:type="spellStart"/>
      <w:r w:rsidRPr="0011142C">
        <w:rPr>
          <w:lang w:val="en-US"/>
        </w:rPr>
        <w:t>underspecification</w:t>
      </w:r>
      <w:proofErr w:type="spellEnd"/>
      <w:r w:rsidRPr="0011142C">
        <w:rPr>
          <w:lang w:val="en-US"/>
        </w:rPr>
        <w:t xml:space="preserve">, (b) inconsistent operationalization, (c) lack of exchange between research </w:t>
      </w:r>
      <w:r>
        <w:rPr>
          <w:lang w:val="en-US"/>
        </w:rPr>
        <w:t>domains</w:t>
      </w:r>
      <w:r w:rsidRPr="0011142C">
        <w:rPr>
          <w:lang w:val="en-US"/>
        </w:rPr>
        <w:t xml:space="preserve"> and (d) insufficient anchoring in voice perception theory</w:t>
      </w:r>
      <w:r>
        <w:rPr>
          <w:lang w:val="en-US"/>
        </w:rPr>
        <w:t xml:space="preserve">. We argue that these problems have so far precluded </w:t>
      </w:r>
      <w:r w:rsidRPr="00187908">
        <w:rPr>
          <w:lang w:val="en-US"/>
        </w:rPr>
        <w:t>a systematic understanding of vocal naturalness</w:t>
      </w:r>
      <w:r>
        <w:rPr>
          <w:lang w:val="en-US"/>
        </w:rPr>
        <w:t>, i</w:t>
      </w:r>
      <w:r w:rsidRPr="00187908">
        <w:rPr>
          <w:lang w:val="en-US"/>
        </w:rPr>
        <w:t>mpeded the visibility to a wider readership</w:t>
      </w:r>
      <w:r>
        <w:rPr>
          <w:lang w:val="en-US"/>
        </w:rPr>
        <w:t xml:space="preserve">, </w:t>
      </w:r>
      <w:r w:rsidRPr="00187908">
        <w:rPr>
          <w:lang w:val="en-US"/>
        </w:rPr>
        <w:t>made us overlook crucial research questions</w:t>
      </w:r>
      <w:r>
        <w:rPr>
          <w:lang w:val="en-US"/>
        </w:rPr>
        <w:t>, and led</w:t>
      </w:r>
      <w:r w:rsidRPr="00187908">
        <w:rPr>
          <w:lang w:val="en-US"/>
        </w:rPr>
        <w:t xml:space="preserve"> to a divergence between theory and </w:t>
      </w:r>
      <w:r>
        <w:rPr>
          <w:lang w:val="en-US"/>
        </w:rPr>
        <w:t>practice. In what follows, we will elaborate on each of these problems, before proposing concrete measures to address them, starting with the development of a concise conceptual framework for voice naturalness. To this end, we aim</w:t>
      </w:r>
      <w:r w:rsidRPr="001261F5">
        <w:rPr>
          <w:lang w:val="en-US"/>
        </w:rPr>
        <w:t xml:space="preserve"> </w:t>
      </w:r>
      <w:r>
        <w:rPr>
          <w:lang w:val="en-US"/>
        </w:rPr>
        <w:t>to provide a useful basis for systematic and theory-driven research on voice naturalness in the future.</w:t>
      </w:r>
    </w:p>
    <w:p w14:paraId="0FADAF3F" w14:textId="3A7C202F" w:rsidR="0086290E" w:rsidRPr="00BF71D0" w:rsidRDefault="0086290E" w:rsidP="0086290E">
      <w:pPr>
        <w:rPr>
          <w:lang w:val="en-US"/>
        </w:rPr>
      </w:pPr>
    </w:p>
    <w:p w14:paraId="50897686" w14:textId="69930026" w:rsidR="00A017E1" w:rsidRDefault="0086290E" w:rsidP="00A017E1">
      <w:pPr>
        <w:pStyle w:val="berschrift1"/>
        <w:numPr>
          <w:ilvl w:val="0"/>
          <w:numId w:val="7"/>
        </w:numPr>
      </w:pPr>
      <w:bookmarkStart w:id="14" w:name="_Toc160791726"/>
      <w:proofErr w:type="spellStart"/>
      <w:r>
        <w:t>Current</w:t>
      </w:r>
      <w:proofErr w:type="spellEnd"/>
      <w:r>
        <w:t xml:space="preserve"> Problems (</w:t>
      </w:r>
      <w:r w:rsidR="00A017E1">
        <w:t>8</w:t>
      </w:r>
      <w:r>
        <w:t>00</w:t>
      </w:r>
      <w:r w:rsidR="00A017E1">
        <w:t>)</w:t>
      </w:r>
      <w:bookmarkEnd w:id="14"/>
    </w:p>
    <w:p w14:paraId="5FBE0330" w14:textId="053BD9BC" w:rsidR="00A017E1" w:rsidRDefault="00A017E1" w:rsidP="00A017E1">
      <w:pPr>
        <w:pStyle w:val="berschrift2"/>
        <w:numPr>
          <w:ilvl w:val="1"/>
          <w:numId w:val="7"/>
        </w:numPr>
      </w:pPr>
      <w:bookmarkStart w:id="15" w:name="_Toc160791727"/>
      <w:proofErr w:type="spellStart"/>
      <w:r>
        <w:t>Conceptual</w:t>
      </w:r>
      <w:proofErr w:type="spellEnd"/>
      <w:r>
        <w:t xml:space="preserve"> </w:t>
      </w:r>
      <w:proofErr w:type="spellStart"/>
      <w:r>
        <w:t>Underspecification</w:t>
      </w:r>
      <w:proofErr w:type="spellEnd"/>
      <w:r>
        <w:t xml:space="preserve"> (</w:t>
      </w:r>
      <w:r w:rsidR="0058483B">
        <w:t>3</w:t>
      </w:r>
      <w:r>
        <w:t>00)</w:t>
      </w:r>
      <w:bookmarkEnd w:id="15"/>
    </w:p>
    <w:p w14:paraId="7122B922" w14:textId="77777777" w:rsidR="002A35F7" w:rsidRDefault="002A35F7" w:rsidP="00A017E1">
      <w:pPr>
        <w:rPr>
          <w:lang w:val="en-US"/>
        </w:rPr>
      </w:pPr>
    </w:p>
    <w:p w14:paraId="338A3687" w14:textId="06936997" w:rsidR="0088537C" w:rsidRDefault="002A35F7" w:rsidP="003A3148">
      <w:pPr>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8D1317">
        <w:rPr>
          <w:color w:val="C00000"/>
          <w:lang w:val="en-US"/>
        </w:rPr>
        <w:t>see Figure 1, A-B</w:t>
      </w:r>
      <w:r w:rsidR="008D1317">
        <w:rPr>
          <w:lang w:val="en-US"/>
        </w:rPr>
        <w:t>)</w:t>
      </w:r>
      <w:r>
        <w:rPr>
          <w:lang w:val="en-US"/>
        </w:rPr>
        <w:t xml:space="preserve">. In fact, the majority does not </w:t>
      </w:r>
      <w:r w:rsidR="00540EA3">
        <w:rPr>
          <w:lang w:val="en-US"/>
        </w:rPr>
        <w:t xml:space="preserve">even </w:t>
      </w:r>
      <w:r>
        <w:rPr>
          <w:lang w:val="en-US"/>
        </w:rPr>
        <w:t>provide an explicit definition of naturalness at all (</w:t>
      </w:r>
      <w:r w:rsidR="00FD7E8A">
        <w:rPr>
          <w:color w:val="C00000"/>
          <w:lang w:val="en-US"/>
        </w:rPr>
        <w:t>see Box 1</w:t>
      </w:r>
      <w:r>
        <w:rPr>
          <w:lang w:val="en-US"/>
        </w:rPr>
        <w:t xml:space="preserve">). </w:t>
      </w:r>
      <w:r w:rsidR="00FD7E8A">
        <w:rPr>
          <w:lang w:val="en-US"/>
        </w:rPr>
        <w:t xml:space="preserve">In these studies, the conceptualization of naturalness can only be drawn implicitly from the </w:t>
      </w:r>
      <w:r w:rsidR="008B5242">
        <w:rPr>
          <w:lang w:val="en-US"/>
        </w:rPr>
        <w:t>empirical design</w:t>
      </w:r>
      <w:r w:rsidR="00FD7E8A">
        <w:rPr>
          <w:lang w:val="en-US"/>
        </w:rPr>
        <w:t>.</w:t>
      </w:r>
      <w:r w:rsidR="0088537C">
        <w:rPr>
          <w:lang w:val="en-US"/>
        </w:rPr>
        <w:t xml:space="preserve"> If definitions are provided, they vary tremendously across research contexts. In speech-</w:t>
      </w:r>
      <w:r w:rsidR="0088537C">
        <w:rPr>
          <w:lang w:val="en-US"/>
        </w:rPr>
        <w:lastRenderedPageBreak/>
        <w:t xml:space="preserve">language pathology, </w:t>
      </w:r>
      <w:r w:rsidR="00FF3695">
        <w:rPr>
          <w:lang w:val="en-US"/>
        </w:rPr>
        <w:t>several</w:t>
      </w:r>
      <w:r w:rsidR="0088537C">
        <w:rPr>
          <w:lang w:val="en-US"/>
        </w:rPr>
        <w:t xml:space="preserve"> researchers refer to the definition provided by </w:t>
      </w:r>
      <w:proofErr w:type="spellStart"/>
      <w:r w:rsidR="004E074C">
        <w:rPr>
          <w:lang w:val="en-US"/>
        </w:rPr>
        <w:t>Yorkston</w:t>
      </w:r>
      <w:proofErr w:type="spellEnd"/>
      <w:r w:rsidR="004E074C">
        <w:rPr>
          <w:lang w:val="en-US"/>
        </w:rPr>
        <w:t xml:space="preserve"> and </w:t>
      </w:r>
      <w:proofErr w:type="spellStart"/>
      <w:r w:rsidR="004E074C">
        <w:rPr>
          <w:lang w:val="en-US"/>
        </w:rPr>
        <w:t>collegues</w:t>
      </w:r>
      <w:proofErr w:type="spellEnd"/>
      <w:r w:rsidR="004E074C">
        <w:rPr>
          <w:lang w:val="en-US"/>
        </w:rPr>
        <w:t xml:space="preserve"> </w:t>
      </w:r>
      <w:r w:rsidR="004E074C" w:rsidRPr="00C35DFD">
        <w:rPr>
          <w:lang w:val="en-US"/>
        </w:rPr>
        <w:t>(1999)</w:t>
      </w:r>
      <w:r w:rsidR="0088537C" w:rsidRPr="00C35DFD">
        <w:rPr>
          <w:lang w:val="en-US"/>
        </w:rPr>
        <w:t>: “</w:t>
      </w:r>
      <w:r w:rsidR="0088537C" w:rsidRPr="00C35DFD">
        <w:rPr>
          <w:i/>
          <w:lang w:val="en-US"/>
        </w:rPr>
        <w:t>Naturalness is defined as conforming to the listener’s standards of rate, rhythm, intonation, and stress patterning and to the syntactic structure of the utterance being 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IsIlJhbmdlTGVuZ3RoIjo0LCJSZWZlcmVuY2VJZCI6IjI1ZDRkODQzLTBkNzktNGNjYy1iMzU1LTEwOWQyY2UwNTFj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HJ5biIsIkxhc3ROYW1lIjoiWW9ya3N0b24iLCJNaWRkbGVOYW1lIjoiTS4iLCJQcm90ZWN0ZWQiOmZhbHNlLCJTZXgiOjEsIkNyZWF0ZWRCeSI6Il9DaHJpc3RpbmUgTnVzc2JhdW0iLCJDcmVhdGVkT24iOiIyMDIxLTExLTE3VDA5OjIwOjIzIiwiTW9kaWZpZWRCeSI6Il9DaHJpc3RpbmUgTnVzc2JhdW0iLCJJZCI6IjkwMDEzNDA3LWViMTktNDcwOS04YThiLTNmODIyYWYyZmMxOSIsIk1vZGlmaWVkT24iOiIyMDIxLTExLTE3VDA5OjIwOjIzIiwiUHJvamVjdCI6eyIkaWQiOiI4IiwiJHR5cGUiOiJTd2lzc0FjYWRlbWljLkNpdGF2aS5Qcm9qZWN0LCBTd2lzc0FjYWRlbWljLkNpdGF2aSJ9fSx7IiRpZCI6Ijk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Ey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4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NC0wNi0wNlQxNDo1MzozNyIsIlByb2plY3QiOnsiJHJlZiI6IjgifX0sIlVzZU51bWJlcmluZ1R5cGVPZlBhcmVudERvY3VtZW50IjpmYWxzZX0seyIkaWQiOiIxMyIsIiR0eXBlIjoiU3dpc3NBY2FkZW1pYy5DaXRhdmkuQ2l0YXRpb25zLldvcmRQbGFjZWhvbGRlckVudHJ5LCBTd2lzc0FjYWRlbWljLkNpdGF2aSIsIklkIjoiMzZhYjUxOTUtYTU1MS00NzAxLWE4MjMtOTk4ZWEzNzdjNjZjIiwiUmFuZ2VMZW5ndGgiOjIsIlJlZmVyZW5jZUlkIjoiZmJhZTdmNmItMWYyNC00NDc0LWE5YzYtYjNiZDExZmIzMjNj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OCJ9fSx7IiRpZCI6IjE5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gifX0seyIkaWQiOiIyMC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gifX1d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g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yN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g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}</w:instrText>
          </w:r>
          <w:r w:rsidR="004E074C" w:rsidRPr="00C35DFD">
            <w:rPr>
              <w:lang w:val="en-US"/>
            </w:rPr>
            <w:fldChar w:fldCharType="separate"/>
          </w:r>
          <w:r w:rsidR="00C35DFD">
            <w:rPr>
              <w:lang w:val="en-US"/>
            </w:rPr>
            <w:t>[6,18]</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Content>
          <w:r w:rsidR="00F9376C" w:rsidRP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3NsLjIwMjEuMTAxMzI2IiwiVXJpU3RyaW5nIjoiaHR0cHM6Ly9kb2kub3JnLzEwLjEwMTYvai5jc2wuMjAyMS4xMDEzMj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}</w:instrText>
          </w:r>
          <w:r w:rsidR="00F9376C" w:rsidRPr="00C35DFD">
            <w:rPr>
              <w:lang w:val="en-US"/>
            </w:rPr>
            <w:fldChar w:fldCharType="separate"/>
          </w:r>
          <w:r w:rsidR="00C35DFD">
            <w:rPr>
              <w:lang w:val="en-US"/>
            </w:rPr>
            <w:t>[19]</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gifX1dLCJPcmdhbml6YXRpb25zIjpbXSwiT3RoZXJzSW52b2x2ZWQiOltdLCJQYWdlUmFuZ2UiOiI8c3A+XHJcbiAgPG4+MTA2NzI3PC9uPlxyXG4gIDxpbj50cnVlPC9pbj5cclxuICA8b3M+MTA2NzI3PC9vcz5cclxuICA8cHM+MTA2NzI3PC9wcz5cclxuPC9zcD5cclxuPG9zPjEwNjcyNzwvb3M+IiwiUGVyaW9kaWNhbCI6eyIkaWQiOiIxN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4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}</w:instrText>
          </w:r>
          <w:r w:rsidR="00F9376C" w:rsidRPr="00C35DFD">
            <w:rPr>
              <w:lang w:val="en-US"/>
            </w:rPr>
            <w:fldChar w:fldCharType="separate"/>
          </w:r>
          <w:r w:rsidR="00C35DFD">
            <w:rPr>
              <w:lang w:val="en-US"/>
            </w:rPr>
            <w:t>[20]</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anthropomorphism </w:t>
      </w:r>
      <w:r w:rsidR="002E1408">
        <w:rPr>
          <w:lang w:val="en-US"/>
        </w:rPr>
        <w:t>of voices.</w:t>
      </w:r>
    </w:p>
    <w:p w14:paraId="125D8D0D" w14:textId="027E0B87" w:rsidR="00987DE8" w:rsidRDefault="005B7151" w:rsidP="00987DE8">
      <w:pPr>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 Second, listener’s naturalness perception is the result of a complex multifactorial impression formation, </w:t>
      </w:r>
      <w:r w:rsidR="00D94355">
        <w:rPr>
          <w:lang w:val="en-US"/>
        </w:rPr>
        <w:t>presumably</w:t>
      </w:r>
      <w:r>
        <w:rPr>
          <w:lang w:val="en-US"/>
        </w:rPr>
        <w:t xml:space="preserve"> based on the integration and weighting of many 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4In19XSwiQ2l0YXRpb25LZXlVcGRhdGVUeXBlIjowLCJDb2xsYWJvcmF0b3JzIjpbXSwiRG9pIjoiMTAuMTAxNi9qLnNwZWNvbS4yMDEwLjEwLjAw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zcGVjb20uMjAxMC4xMC4wMDMiLCJVcmlTdHJpbmciOiJodHRwczovL2RvaS5vcmcvMTAuMTAxNi9qLnNwZWNvbS4yMDEwLjEwLjAw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}</w:instrText>
          </w:r>
          <w:r w:rsidR="007D11CD">
            <w:rPr>
              <w:lang w:val="en-US"/>
            </w:rPr>
            <w:fldChar w:fldCharType="separate"/>
          </w:r>
          <w:r w:rsidR="007D11CD">
            <w:rPr>
              <w:lang w:val="en-US"/>
            </w:rPr>
            <w:t>[21]</w:t>
          </w:r>
          <w:r w:rsidR="007D11CD">
            <w:rPr>
              <w:lang w:val="en-US"/>
            </w:rPr>
            <w:fldChar w:fldCharType="end"/>
          </w:r>
        </w:sdtContent>
      </w:sdt>
      <w:r>
        <w:rPr>
          <w:lang w:val="en-US"/>
        </w:rPr>
        <w:t>. Beyond th</w:t>
      </w:r>
      <w:r w:rsidR="00C43D54">
        <w:rPr>
          <w:lang w:val="en-US"/>
        </w:rPr>
        <w:t>at</w:t>
      </w:r>
      <w:r>
        <w:rPr>
          <w:lang w:val="en-US"/>
        </w:rPr>
        <w:t xml:space="preserve">, however, the conceptualizations are very heterogeneous because </w:t>
      </w:r>
      <w:r w:rsidR="00987DE8">
        <w:rPr>
          <w:lang w:val="en-US"/>
        </w:rPr>
        <w:t xml:space="preserve">they are tailored to the respective empirical focus. </w:t>
      </w:r>
      <w:r w:rsidR="006A3795">
        <w:rPr>
          <w:lang w:val="en-US"/>
        </w:rPr>
        <w:t>Unfortunately</w:t>
      </w:r>
      <w:r w:rsidR="00987DE8">
        <w:rPr>
          <w:lang w:val="en-US"/>
        </w:rPr>
        <w:t>, despite covering relevant aspects, 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the heterogeneous terminology </w:t>
      </w:r>
      <w:r w:rsidR="00910521">
        <w:rPr>
          <w:lang w:val="en-US"/>
        </w:rPr>
        <w:t>make it</w:t>
      </w:r>
      <w:r w:rsidR="00C22065">
        <w:rPr>
          <w:lang w:val="en-US"/>
        </w:rPr>
        <w:t xml:space="preserve"> very challenging</w:t>
      </w:r>
      <w:r w:rsidR="00910521">
        <w:rPr>
          <w:lang w:val="en-US"/>
        </w:rPr>
        <w:t xml:space="preserve"> to compare and integrate </w:t>
      </w:r>
      <w:r w:rsidR="00FD4DD7">
        <w:rPr>
          <w:lang w:val="en-US"/>
        </w:rPr>
        <w:t xml:space="preserve">different </w:t>
      </w:r>
      <w:r w:rsidR="00910521">
        <w:rPr>
          <w:lang w:val="en-US"/>
        </w:rPr>
        <w:t xml:space="preserve">insights </w:t>
      </w:r>
      <w:r w:rsidR="00FD4DD7">
        <w:rPr>
          <w:lang w:val="en-US"/>
        </w:rPr>
        <w:t>into</w:t>
      </w:r>
      <w:r w:rsidR="00910521">
        <w:rPr>
          <w:lang w:val="en-US"/>
        </w:rPr>
        <w:t xml:space="preserve"> voice naturalness.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in </w:t>
      </w:r>
      <w:r w:rsidR="00987DE8" w:rsidRPr="00987DE8">
        <w:rPr>
          <w:color w:val="C00000"/>
          <w:lang w:val="en-US"/>
        </w:rPr>
        <w:t>Section 3</w:t>
      </w:r>
      <w:r w:rsidR="00987DE8">
        <w:rPr>
          <w:lang w:val="en-US"/>
        </w:rPr>
        <w:t xml:space="preserve">. </w:t>
      </w:r>
    </w:p>
    <w:p w14:paraId="411431CB" w14:textId="77777777" w:rsidR="00671456" w:rsidRPr="00CE4FC4" w:rsidRDefault="00671456">
      <w:pPr>
        <w:rPr>
          <w:b/>
          <w:iCs/>
          <w:lang w:val="en-US"/>
        </w:rPr>
      </w:pPr>
      <w:r w:rsidRPr="00CE4FC4">
        <w:rPr>
          <w:b/>
          <w:i/>
          <w:lang w:val="en-US"/>
        </w:rPr>
        <w:br w:type="page"/>
      </w:r>
    </w:p>
    <w:p w14:paraId="17B7C627" w14:textId="3977C140" w:rsidR="00671456" w:rsidRPr="00CE4FC4" w:rsidRDefault="00671456" w:rsidP="00671456">
      <w:pPr>
        <w:pStyle w:val="Beschriftung"/>
        <w:rPr>
          <w:b/>
          <w:i w:val="0"/>
          <w:color w:val="auto"/>
          <w:sz w:val="22"/>
          <w:szCs w:val="22"/>
          <w:lang w:val="en-US"/>
        </w:rPr>
      </w:pPr>
      <w:r w:rsidRPr="00CE4FC4">
        <w:rPr>
          <w:b/>
          <w:i w:val="0"/>
          <w:color w:val="auto"/>
          <w:sz w:val="22"/>
          <w:szCs w:val="22"/>
          <w:lang w:val="en-US"/>
        </w:rPr>
        <w:lastRenderedPageBreak/>
        <w:t xml:space="preserve">Figure </w:t>
      </w:r>
      <w:r w:rsidRPr="008D1317">
        <w:rPr>
          <w:b/>
          <w:i w:val="0"/>
          <w:color w:val="auto"/>
          <w:sz w:val="22"/>
          <w:szCs w:val="22"/>
        </w:rPr>
        <w:fldChar w:fldCharType="begin"/>
      </w:r>
      <w:r w:rsidRPr="00CE4FC4">
        <w:rPr>
          <w:b/>
          <w:i w:val="0"/>
          <w:color w:val="auto"/>
          <w:sz w:val="22"/>
          <w:szCs w:val="22"/>
          <w:lang w:val="en-US"/>
        </w:rPr>
        <w:instrText xml:space="preserve"> SEQ Figure \* ARABIC </w:instrText>
      </w:r>
      <w:r w:rsidRPr="008D1317">
        <w:rPr>
          <w:b/>
          <w:i w:val="0"/>
          <w:color w:val="auto"/>
          <w:sz w:val="22"/>
          <w:szCs w:val="22"/>
        </w:rPr>
        <w:fldChar w:fldCharType="separate"/>
      </w:r>
      <w:r w:rsidRPr="00CE4FC4">
        <w:rPr>
          <w:b/>
          <w:i w:val="0"/>
          <w:noProof/>
          <w:color w:val="auto"/>
          <w:sz w:val="22"/>
          <w:szCs w:val="22"/>
          <w:lang w:val="en-US"/>
        </w:rPr>
        <w:t>1</w:t>
      </w:r>
      <w:r w:rsidRPr="008D1317">
        <w:rPr>
          <w:b/>
          <w:i w:val="0"/>
          <w:color w:val="auto"/>
          <w:sz w:val="22"/>
          <w:szCs w:val="22"/>
        </w:rPr>
        <w:fldChar w:fldCharType="end"/>
      </w:r>
    </w:p>
    <w:p w14:paraId="423D8360" w14:textId="39443D9A" w:rsidR="008D1317" w:rsidRPr="008D1317" w:rsidRDefault="008D1317" w:rsidP="008D1317">
      <w:pPr>
        <w:rPr>
          <w:lang w:val="en-US"/>
        </w:rPr>
      </w:pPr>
      <w:r w:rsidRPr="008D1317">
        <w:rPr>
          <w:lang w:val="en-US"/>
        </w:rPr>
        <w:t xml:space="preserve">Overview </w:t>
      </w:r>
      <w:r>
        <w:rPr>
          <w:lang w:val="en-US"/>
        </w:rPr>
        <w:t>over</w:t>
      </w:r>
      <w:r w:rsidRPr="008D1317">
        <w:rPr>
          <w:lang w:val="en-US"/>
        </w:rPr>
        <w:t xml:space="preserve"> terminology a</w:t>
      </w:r>
      <w:r>
        <w:rPr>
          <w:lang w:val="en-US"/>
        </w:rPr>
        <w:t>nd interconnectivity of voice naturalness research</w:t>
      </w:r>
    </w:p>
    <w:p w14:paraId="6D430441" w14:textId="3EC713C9" w:rsidR="00671456" w:rsidRDefault="00671456" w:rsidP="00671456">
      <w:pPr>
        <w:keepNext/>
      </w:pPr>
      <w:r>
        <w:rPr>
          <w:noProof/>
          <w:lang w:val="en-US"/>
        </w:rPr>
        <w:drawing>
          <wp:inline distT="0" distB="0" distL="0" distR="0" wp14:anchorId="041E5CE1" wp14:editId="2AE82043">
            <wp:extent cx="5486192" cy="7063472"/>
            <wp:effectExtent l="0" t="0" r="635"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86192" cy="7063472"/>
                    </a:xfrm>
                    <a:prstGeom prst="rect">
                      <a:avLst/>
                    </a:prstGeom>
                    <a:noFill/>
                    <a:ln>
                      <a:noFill/>
                    </a:ln>
                  </pic:spPr>
                </pic:pic>
              </a:graphicData>
            </a:graphic>
          </wp:inline>
        </w:drawing>
      </w:r>
    </w:p>
    <w:p w14:paraId="764ED418" w14:textId="106E5AD7" w:rsidR="00671456" w:rsidRPr="006307E0" w:rsidRDefault="00671456" w:rsidP="00671456">
      <w:pPr>
        <w:keepNext/>
        <w:rPr>
          <w:i/>
          <w:lang w:val="en-US"/>
        </w:rPr>
      </w:pPr>
      <w:r w:rsidRPr="006307E0">
        <w:rPr>
          <w:i/>
          <w:lang w:val="en-US"/>
        </w:rPr>
        <w:t xml:space="preserve">Note. </w:t>
      </w:r>
      <w:r w:rsidRPr="006307E0">
        <w:rPr>
          <w:b/>
          <w:i/>
          <w:lang w:val="en-US"/>
        </w:rPr>
        <w:t>A)</w:t>
      </w:r>
      <w:r w:rsidRPr="006307E0">
        <w:rPr>
          <w:i/>
          <w:lang w:val="en-US"/>
        </w:rPr>
        <w:t xml:space="preserve"> Word cloud depicting synonyms and closely related concepts from </w:t>
      </w:r>
      <w:r w:rsidRPr="0040683C">
        <w:rPr>
          <w:i/>
          <w:color w:val="C00000"/>
          <w:lang w:val="en-US"/>
        </w:rPr>
        <w:t>66</w:t>
      </w:r>
      <w:r w:rsidRPr="006307E0">
        <w:rPr>
          <w:i/>
          <w:lang w:val="en-US"/>
        </w:rPr>
        <w:t xml:space="preserve"> publications that target naturalness in voices (for details, see </w:t>
      </w:r>
      <w:r w:rsidRPr="006307E0">
        <w:rPr>
          <w:i/>
          <w:color w:val="C00000"/>
          <w:lang w:val="en-US"/>
        </w:rPr>
        <w:t>Box1</w:t>
      </w:r>
      <w:r w:rsidRPr="006307E0">
        <w:rPr>
          <w:i/>
          <w:lang w:val="en-US"/>
        </w:rPr>
        <w:t xml:space="preserve">). Word size represents </w:t>
      </w:r>
      <w:r w:rsidR="005873C7" w:rsidRPr="006307E0">
        <w:rPr>
          <w:i/>
          <w:lang w:val="en-US"/>
        </w:rPr>
        <w:t xml:space="preserve">number of </w:t>
      </w:r>
      <w:proofErr w:type="spellStart"/>
      <w:r w:rsidR="005873C7" w:rsidRPr="006307E0">
        <w:rPr>
          <w:i/>
          <w:lang w:val="en-US"/>
        </w:rPr>
        <w:t>occurences</w:t>
      </w:r>
      <w:proofErr w:type="spellEnd"/>
      <w:r w:rsidRPr="006307E0">
        <w:rPr>
          <w:i/>
          <w:lang w:val="en-US"/>
        </w:rPr>
        <w:t xml:space="preserve">. </w:t>
      </w:r>
      <w:r w:rsidRPr="006307E0">
        <w:rPr>
          <w:b/>
          <w:i/>
          <w:lang w:val="en-US"/>
        </w:rPr>
        <w:t>B)</w:t>
      </w:r>
      <w:r w:rsidRPr="006307E0">
        <w:rPr>
          <w:i/>
          <w:lang w:val="en-US"/>
        </w:rPr>
        <w:t xml:space="preserve"> A similar word cloud but generated by </w:t>
      </w:r>
      <w:proofErr w:type="spellStart"/>
      <w:r w:rsidRPr="006307E0">
        <w:rPr>
          <w:i/>
          <w:lang w:val="en-US"/>
        </w:rPr>
        <w:t>ChatGPT</w:t>
      </w:r>
      <w:proofErr w:type="spellEnd"/>
      <w:r w:rsidRPr="006307E0">
        <w:rPr>
          <w:i/>
          <w:lang w:val="en-US"/>
        </w:rPr>
        <w:t xml:space="preserve"> (</w:t>
      </w:r>
      <w:hyperlink r:id="rId12" w:history="1">
        <w:r w:rsidRPr="006307E0">
          <w:rPr>
            <w:rStyle w:val="Hyperlink"/>
            <w:i/>
            <w:lang w:val="en-US"/>
          </w:rPr>
          <w:t>https://chatgpt.com/?oai</w:t>
        </w:r>
      </w:hyperlink>
      <w:r w:rsidRPr="006307E0">
        <w:rPr>
          <w:i/>
          <w:lang w:val="en-US"/>
        </w:rPr>
        <w:t xml:space="preserve">, 29.04.2024), when prompted to generate </w:t>
      </w:r>
      <w:r w:rsidR="005873C7" w:rsidRPr="006307E0">
        <w:rPr>
          <w:i/>
          <w:lang w:val="en-US"/>
        </w:rPr>
        <w:t xml:space="preserve">10 synonyms each for pathological, synthetic/manipulated, and healthy voices, together with relative occurrence frequency. The full prompt and the generated </w:t>
      </w:r>
      <w:r w:rsidR="00CB0D44">
        <w:rPr>
          <w:i/>
          <w:lang w:val="en-US"/>
        </w:rPr>
        <w:t>response</w:t>
      </w:r>
      <w:r w:rsidR="00CB0D44" w:rsidRPr="006307E0">
        <w:rPr>
          <w:i/>
          <w:lang w:val="en-US"/>
        </w:rPr>
        <w:t xml:space="preserve"> </w:t>
      </w:r>
      <w:proofErr w:type="gramStart"/>
      <w:r w:rsidR="005873C7" w:rsidRPr="006307E0">
        <w:rPr>
          <w:i/>
          <w:lang w:val="en-US"/>
        </w:rPr>
        <w:t>is</w:t>
      </w:r>
      <w:proofErr w:type="gramEnd"/>
      <w:r w:rsidR="005873C7" w:rsidRPr="006307E0">
        <w:rPr>
          <w:i/>
          <w:lang w:val="en-US"/>
        </w:rPr>
        <w:t xml:space="preserve"> accessible on </w:t>
      </w:r>
      <w:r w:rsidR="005873C7" w:rsidRPr="006307E0">
        <w:rPr>
          <w:i/>
          <w:color w:val="C00000"/>
          <w:lang w:val="en-US"/>
        </w:rPr>
        <w:t>OSF</w:t>
      </w:r>
      <w:r w:rsidR="005873C7" w:rsidRPr="006307E0">
        <w:rPr>
          <w:i/>
          <w:lang w:val="en-US"/>
        </w:rPr>
        <w:t xml:space="preserve">. </w:t>
      </w:r>
      <w:r w:rsidR="005873C7" w:rsidRPr="006307E0">
        <w:rPr>
          <w:b/>
          <w:i/>
          <w:lang w:val="en-US"/>
        </w:rPr>
        <w:t>C)</w:t>
      </w:r>
      <w:r w:rsidR="005873C7" w:rsidRPr="006307E0">
        <w:rPr>
          <w:i/>
          <w:lang w:val="en-US"/>
        </w:rPr>
        <w:t xml:space="preserve"> A bibliographic network visualization using </w:t>
      </w:r>
      <w:proofErr w:type="spellStart"/>
      <w:r w:rsidR="005873C7" w:rsidRPr="006307E0">
        <w:rPr>
          <w:i/>
          <w:lang w:val="en-US"/>
        </w:rPr>
        <w:t>VOSviewer</w:t>
      </w:r>
      <w:proofErr w:type="spellEnd"/>
      <w:r w:rsidR="005873C7" w:rsidRPr="006307E0">
        <w:rPr>
          <w:i/>
          <w:lang w:val="en-US"/>
        </w:rPr>
        <w:t xml:space="preserve"> (</w:t>
      </w:r>
      <w:r w:rsidR="005873C7" w:rsidRPr="006307E0">
        <w:rPr>
          <w:i/>
          <w:color w:val="C00000"/>
          <w:lang w:val="en-US"/>
        </w:rPr>
        <w:t>Quelle</w:t>
      </w:r>
      <w:r w:rsidR="005873C7" w:rsidRPr="006307E0">
        <w:rPr>
          <w:i/>
          <w:lang w:val="en-US"/>
        </w:rPr>
        <w:t>)</w:t>
      </w:r>
      <w:r w:rsidR="006307E0" w:rsidRPr="006307E0">
        <w:rPr>
          <w:i/>
          <w:lang w:val="en-US"/>
        </w:rPr>
        <w:t xml:space="preserve">, covering publications related to voice naturalness across different domains and </w:t>
      </w:r>
      <w:r w:rsidR="006307E0" w:rsidRPr="006307E0">
        <w:rPr>
          <w:i/>
          <w:color w:val="C00000"/>
          <w:lang w:val="en-US"/>
        </w:rPr>
        <w:t>10</w:t>
      </w:r>
      <w:r w:rsidR="006307E0" w:rsidRPr="006307E0">
        <w:rPr>
          <w:i/>
          <w:lang w:val="en-US"/>
        </w:rPr>
        <w:t xml:space="preserve"> basic voice theory papers. Each colored </w:t>
      </w:r>
      <w:r w:rsidR="006307E0" w:rsidRPr="006307E0">
        <w:rPr>
          <w:i/>
          <w:lang w:val="en-US"/>
        </w:rPr>
        <w:lastRenderedPageBreak/>
        <w:t xml:space="preserve">dot represents a publication and grey links represent citations. Size of the dots indicate the number of links to other publications. Clustering (depicted by different dot colors) is performed automatically in </w:t>
      </w:r>
      <w:proofErr w:type="spellStart"/>
      <w:r w:rsidR="006307E0" w:rsidRPr="006307E0">
        <w:rPr>
          <w:i/>
          <w:lang w:val="en-US"/>
        </w:rPr>
        <w:t>VOSviewer</w:t>
      </w:r>
      <w:proofErr w:type="spellEnd"/>
      <w:r w:rsidR="006307E0" w:rsidRPr="006307E0">
        <w:rPr>
          <w:i/>
          <w:lang w:val="en-US"/>
        </w:rPr>
        <w:t xml:space="preserve">. Upon closer inspection, we inferred that the </w:t>
      </w:r>
      <w:r w:rsidR="006307E0" w:rsidRPr="006307E0">
        <w:rPr>
          <w:i/>
          <w:color w:val="C00000"/>
          <w:lang w:val="en-US"/>
        </w:rPr>
        <w:t>green</w:t>
      </w:r>
      <w:r w:rsidR="006307E0" w:rsidRPr="006307E0">
        <w:rPr>
          <w:i/>
          <w:lang w:val="en-US"/>
        </w:rPr>
        <w:t xml:space="preserve"> ones are the basic voice papers, </w:t>
      </w:r>
      <w:r w:rsidR="006307E0" w:rsidRPr="006307E0">
        <w:rPr>
          <w:i/>
          <w:color w:val="C00000"/>
          <w:lang w:val="en-US"/>
        </w:rPr>
        <w:t>red</w:t>
      </w:r>
      <w:r w:rsidR="006307E0" w:rsidRPr="006307E0">
        <w:rPr>
          <w:i/>
          <w:lang w:val="en-US"/>
        </w:rPr>
        <w:t xml:space="preserve"> correspond predominantly to publications on pathological voices and </w:t>
      </w:r>
      <w:r w:rsidR="006307E0" w:rsidRPr="006307E0">
        <w:rPr>
          <w:i/>
          <w:color w:val="C00000"/>
          <w:lang w:val="en-US"/>
        </w:rPr>
        <w:t>blue</w:t>
      </w:r>
      <w:r w:rsidR="006307E0" w:rsidRPr="006307E0">
        <w:rPr>
          <w:i/>
          <w:lang w:val="en-US"/>
        </w:rPr>
        <w:t xml:space="preserve"> ones to synthetic/manipulated ones. A full documentation and an interactive version of the bibliographic network can be found on </w:t>
      </w:r>
      <w:r w:rsidR="006307E0" w:rsidRPr="006307E0">
        <w:rPr>
          <w:i/>
          <w:color w:val="C00000"/>
          <w:lang w:val="en-US"/>
        </w:rPr>
        <w:t>OSF</w:t>
      </w:r>
      <w:r w:rsidR="006307E0" w:rsidRPr="006307E0">
        <w:rPr>
          <w:i/>
          <w:lang w:val="en-US"/>
        </w:rPr>
        <w:t xml:space="preserve">. </w:t>
      </w:r>
    </w:p>
    <w:p w14:paraId="43641542" w14:textId="5EEECA4B" w:rsidR="00671456" w:rsidRPr="00671456" w:rsidRDefault="00671456" w:rsidP="00671456">
      <w:pPr>
        <w:rPr>
          <w:lang w:val="en-US"/>
        </w:rPr>
      </w:pPr>
    </w:p>
    <w:p w14:paraId="16401B59" w14:textId="4C03323C" w:rsidR="00A017E1" w:rsidRDefault="00F77B02" w:rsidP="00A017E1">
      <w:pPr>
        <w:pStyle w:val="berschrift2"/>
        <w:numPr>
          <w:ilvl w:val="1"/>
          <w:numId w:val="7"/>
        </w:numPr>
      </w:pPr>
      <w:bookmarkStart w:id="16" w:name="_Toc160791728"/>
      <w:proofErr w:type="spellStart"/>
      <w:r>
        <w:t>Heteregeneous</w:t>
      </w:r>
      <w:proofErr w:type="spellEnd"/>
      <w:r>
        <w:t xml:space="preserve"> </w:t>
      </w:r>
      <w:proofErr w:type="spellStart"/>
      <w:r w:rsidR="00A017E1">
        <w:t>Operationalization</w:t>
      </w:r>
      <w:proofErr w:type="spellEnd"/>
      <w:r w:rsidR="00A017E1">
        <w:t xml:space="preserve"> (2</w:t>
      </w:r>
      <w:r w:rsidR="00AE3B4C">
        <w:t>5</w:t>
      </w:r>
      <w:r w:rsidR="00A017E1">
        <w:t>0)</w:t>
      </w:r>
      <w:bookmarkEnd w:id="16"/>
    </w:p>
    <w:p w14:paraId="60D58F31" w14:textId="2B1F6DA9" w:rsidR="00A017E1" w:rsidRDefault="00A017E1" w:rsidP="00A017E1"/>
    <w:p w14:paraId="56C7794E" w14:textId="67D01CAF" w:rsidR="00A017E1" w:rsidRPr="00C43D54" w:rsidRDefault="0098387A" w:rsidP="00C43D54">
      <w:pPr>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operationalization.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TGVuZ3RoIjozLCJSZWZlcmVuY2VJZCI6ImRkZjIyNjE4LTI5YTEtNDNiNS1iNDNmLTY4MDhkODUyNzE4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zM5MC9tdGk2MDcwMDUxIiwiVXJpU3RyaW5nIjoiaHR0cHM6Ly9kb2kub3JnLzEwLjMzOTAvbXRpNjA3MDA1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gifX1dLCJOdW1iZXIiOiI3IiwiT3JnYW5pemF0aW9ucyI6W10sIk90aGVyc0ludm9sdmVkIjpbXSwiUGFnZVJhbmdlIjoiPHNwPlxyXG4gIDxuPjUxPC9uPlxyXG4gIDxpbj50cnVlPC9pbj5cclxuICA8b3M+NTE8L29zPlxyXG4gIDxwcz41MTwvcHM+XHJcbjwvc3A+XHJcbjxvcz41MTwvb3M+IiwiUGVyaW9kaWNhbCI6eyIkaWQiOiIxMy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OC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A3Lzk3OC0zLTAzMC00OTA2Mi0xXzE3IiwiVXJpU3RyaW5nIjoiaHR0cHM6Ly9kb2kub3JnLzEwLjEwMDcvOTc4LTMtMDMwLTQ5MDYyLTFfMTc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OCJ9fV0sIkV2YWx1YXRpb25Db21wbGV4aXR5IjowLCJFdmFsdWF0aW9uU291cmNlVGV4dEZvcm1hdCI6MCwiR3JvdXBzIjpbXSwiSGFzTGFiZWwxIjpmYWxzZSwiSGFzTGFiZWwyIjpmYWxzZSwiSXNibiI6Ijk3OC0zLTAzMC00OTA2MS00IiwiS2V5d29yZHMiOltd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OCJ9fV0sIk9yZ2FuaXphdGlvbnMiOltdLCJPdGhlcnNJbnZvbHZlZCI6W10sIlBsYWNlT2ZQdWJsaWNhdGlvbiI6IkNoYW0iLCJQdWJsaXNoZXJzIjpbeyIkaWQiOiIzM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gifX1dLCJRdW90YXRpb25zIjpbXSwiUmF0aW5nIjowLCJSZWZlcmVuY2VUeXBlIjoiQm9va0VkaXRlZCIsIlNlcmllc1RpdGxlIjp7IiRpZCI6IjMx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OC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3LTA4VDEzOjQzOjUzIiwiUHJvamVjdCI6eyIkcmVmIjoiOC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4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g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E0NS8zMzE5NTAyIiwiVXJpU3RyaW5nIjoiaHR0cHM6Ly9kb2kub3JnLzEwLjExNDUvMzMxOTUwMi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}</w:instrText>
          </w:r>
          <w:r w:rsidR="00CE4FC4">
            <w:rPr>
              <w:lang w:val="en-US"/>
            </w:rPr>
            <w:fldChar w:fldCharType="separate"/>
          </w:r>
          <w:r w:rsidR="007D11CD">
            <w:rPr>
              <w:lang w:val="en-US"/>
            </w:rPr>
            <w:t>[22–24]</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gifX1dLCJOdW1iZXIiOiIwMSIsIk51bWJlck9mVm9sdW1lcyI6IjIzNTAwMDEiLCJPcmdhbml6YXRpb25zIjpbXSwiT3RoZXJzSW52b2x2ZWQiOltdLCJQZXJpb2RpY2FsIjp7IiRpZCI6IjE3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OC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}</w:instrText>
          </w:r>
          <w:r w:rsidR="00B662E7">
            <w:rPr>
              <w:lang w:val="en-US"/>
            </w:rPr>
            <w:fldChar w:fldCharType="separate"/>
          </w:r>
          <w:r w:rsidR="007D11CD">
            <w:rPr>
              <w:lang w:val="en-US"/>
            </w:rPr>
            <w:t>[25]</w:t>
          </w:r>
          <w:r w:rsidR="00B662E7">
            <w:rPr>
              <w:lang w:val="en-US"/>
            </w:rPr>
            <w:fldChar w:fldCharType="end"/>
          </w:r>
        </w:sdtContent>
      </w:sdt>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gifX1dLCJDaXRhdGlvbktleVVwZGF0ZVR5cGUiOjAsIkNvbGxhYm9yYXRvcnMiOltdLCJEYXRlMiI6IjAzLjExLjIwMjEiLCJEb2kiOiIxMC4xMDQ0LzIwMjFfSlNMSFItMjEtMDAxNTMiLCJFZGl0b3JzIjpbXSwiRXZhbHVhdGlvbkNvbXBsZXhpdHkiOjAsIkV2YWx1YXRpb25Tb3VyY2VUZXh0Rm9ybWF0IjowLCJHcm91cHMiOltdLCJIYXNMYWJlbDEiOmZhbHNlLCJIYXNMYWJlbDIiOmZhbHNlLCJLZXl3b3JkcyI6W10sIkxhbmd1YWdlIjoiZW5nIiwiTGFuZ3VhZ2VDb2RlIjoiZW4i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zQ3MzE1NzciLCJVcmlTdHJpbmciOiJodHRwOi8vd3d3Lm5jYmkubmxtLm5paC5nb3YvcHVibWVkLzM0NzMxNTc3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E3VDA5OjExOjI1IiwiTW9kaWZpZWRCeSI6Il9DaHJpc3RpbmUgTnVzc2JhdW0iLCJJZCI6IjA4YTNiYjg5LWIyZWQtNDM2Mi1iOGIzLTYwZjYwOWRhM2ZiNCIsIk1vZGlmaWVkT24iOiIyMDIzLTExLTE3VDA5OjExOjI1IiwiUHJvamVjdCI6eyIkcmVmIjoiOC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0NC8yMDIxX0pTTEhSLTIxLTAwMTUzIiwiVXJpU3RyaW5nIjoiaHR0cHM6Ly9kb2kub3JnLzEwLjEwNDQvMjAyMV9KU0xIUi0yMS0wMDE1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N1QwOToxMToyNSIsIk1vZGlmaWVkQnkiOiJfQ2hyaXN0aW5lIE51c3NiYXVtIiwiSWQiOiIyYzFiYmU4ZS04Y2Q1LTQ5ODQtYjNiMS03MjkzMDMxYTkzZDMiLCJNb2RpZmllZE9uIjoiMjAyMy0xMS0xN1QwOToxMToyNS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lBNQzkxNTA2NjYiLCJVcmlTdHJpbmciOiJodHRwczovL3d3dy5uY2JpLm5sbS5uaWguZ292L3BtYy9hcnRpY2xlcy9QTUM5MTUwNjY2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}</w:instrText>
          </w:r>
          <w:r w:rsidR="00CE4FC4">
            <w:rPr>
              <w:lang w:val="en-US"/>
            </w:rPr>
            <w:fldChar w:fldCharType="separate"/>
          </w:r>
          <w:r w:rsidR="007D11CD">
            <w:rPr>
              <w:lang w:val="en-US"/>
            </w:rPr>
            <w:t>[26,27]</w:t>
          </w:r>
          <w:r w:rsidR="00CE4FC4">
            <w:rPr>
              <w:lang w:val="en-US"/>
            </w:rPr>
            <w:fldChar w:fldCharType="end"/>
          </w:r>
        </w:sdtContent>
      </w:sdt>
      <w:r w:rsidR="00CE4FC4">
        <w:rPr>
          <w:lang w:val="en-US"/>
        </w:rPr>
        <w:t xml:space="preserve">, tracheoesophageal speech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0NC8xMDkyLTQzODgoMjAwMi8wODcpIiwiVXJpU3RyaW5nIjoiaHR0cHM6Ly9kb2kub3JnLzEwLjEwNDQvMTA5Mi00Mzg4KDIwMDIvMDg3K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g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z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cwNTUyMjMiLCJVcmlTdHJpbmciOiJodHRwOi8vd3d3Lm5jYmkubmxtLm5paC5nb3YvcHVibWVkLzE3MDU1Mj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MwVDE4OjUzOjQ3IiwiTW9kaWZpZWRCeSI6Il9DaHJpc3RpbmUgTnVzc2JhdW0iLCJJZCI6IjlhOWFmZTdlLTE2ODgtNDNkZi1iYWVkLWEzNjEwZGVjZGQ5NCIsIk1vZGlmaWVkT24iOiIyMDIzLTExLTMwVDE4OjUzOjQ3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xNi9qLmp2b2ljZS4yMDA2LjA4LjAwOCIsIlVyaVN0cmluZyI6Imh0dHBzOi8vZG9pLm9yZy8xMC4xMDE2L2ouanZvaWNlLjIwMDYuMDguMDA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}</w:instrText>
          </w:r>
          <w:r w:rsidR="00CE4FC4">
            <w:rPr>
              <w:lang w:val="en-US"/>
            </w:rPr>
            <w:fldChar w:fldCharType="separate"/>
          </w:r>
          <w:r w:rsidR="007D11CD">
            <w:rPr>
              <w:lang w:val="en-US"/>
            </w:rPr>
            <w:t>[28,29]</w:t>
          </w:r>
          <w:r w:rsidR="00CE4FC4">
            <w:rPr>
              <w:lang w:val="en-US"/>
            </w:rPr>
            <w:fldChar w:fldCharType="end"/>
          </w:r>
        </w:sdtContent>
      </w:sdt>
      <w:r w:rsidR="00CE4FC4">
        <w:rPr>
          <w:lang w:val="en-US"/>
        </w:rPr>
        <w:t>,</w:t>
      </w:r>
      <w:r w:rsidR="00B662E7">
        <w:rPr>
          <w:lang w:val="en-US"/>
        </w:rPr>
        <w:t xml:space="preserve"> dysarthria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0LCJSZWZlcmVuY2VJZCI6ImExZTViYmFmLWZlZWEtNDg4OS05NGQ0LWMzMjg5MjllYmYz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OCJ9fSx7IiRpZCI6IjEx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OCJ9fV0sIkNpdGF0aW9uS2V5VXBkYXRlVHlwZSI6MCwiQ29sbGFib3JhdG9ycyI6W10sIkRvaSI6IjEwLjEwNDQvanNoZC41NTAzLjU1M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g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4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g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}</w:instrText>
          </w:r>
          <w:r w:rsidR="00B662E7">
            <w:rPr>
              <w:lang w:val="en-US"/>
            </w:rPr>
            <w:fldChar w:fldCharType="separate"/>
          </w:r>
          <w:r w:rsidR="007D11CD">
            <w:rPr>
              <w:lang w:val="en-US"/>
            </w:rPr>
            <w:t>[30]</w:t>
          </w:r>
          <w:r w:rsidR="00B662E7">
            <w:rPr>
              <w:lang w:val="en-US"/>
            </w:rPr>
            <w:fldChar w:fldCharType="end"/>
          </w:r>
        </w:sdtContent>
      </w:sdt>
      <w:r w:rsidR="00B662E7">
        <w:rPr>
          <w:lang w:val="en-US"/>
        </w:rPr>
        <w:t xml:space="preserve">, 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OCJ9fV0sIk9yZ2FuaXphdGlvbnMiOltdLCJPdGhlcnNJbnZvbHZlZCI6W10sIlBhZ2VSYW5nZSI6IjxzcD5cclxuICA8bj4xMDYwNzM8L24+XHJcbiAgPGluPnRydWU8L2luPlxyXG4gIDxvcz4xMDYwNzM8L29zPlxyXG4gIDxwcz4xMDYwNzM8L3BzPlxyXG48L3NwPlxyXG48b3M+MTA2MDczPC9vcz4iLCJQZXJpb2RpY2FsIjp7IiRpZCI6IjIw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OC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}</w:instrText>
          </w:r>
          <w:r w:rsidR="00B662E7">
            <w:rPr>
              <w:lang w:val="en-US"/>
            </w:rPr>
            <w:fldChar w:fldCharType="separate"/>
          </w:r>
          <w:r w:rsidR="007D11CD">
            <w:rPr>
              <w:lang w:val="en-US"/>
            </w:rPr>
            <w:t>[31]</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Ex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Ey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4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NC0wNi0wNlQwOTo1NToxNyIsIlByb2plY3QiOnsiJHJlZiI6Ijg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QtMDYtMDZUMDk6NTU6MTciLCJQcm9qZWN0Ijp7IiRyZWYiOiI4In19LCJVc2VOdW1iZXJpbmdUeXBlT2ZQYXJlbnREb2N1bWVudCI6ZmFsc2V9XSwiRm9ybWF0dGVkVGV4dCI6eyIkaWQiOiIxMyIsIkNvdW50IjoxLCJUZXh0VW5pdHMiOlt7IiRpZCI6IjE0IiwiRm9udFN0eWxlIjp7IiRpZCI6IjE1IiwiTmV1dHJhbCI6dHJ1ZX0sIlJlYWRpbmdPcmRlciI6MSwiVGV4dCI6IlszMl0ifV19LCJUYWciOiJDaXRhdmlQbGFjZWhvbGRlciMzOTZlM2Y1ZS1kMDJlLTQ3YzctYmM0ZS1lYjNlNTliNTE2ZGQiLCJUZXh0IjoiWzMyXSIsIldBSVZlcnNpb24iOiI2LjE3LjAuMCJ9}</w:instrText>
          </w:r>
          <w:r w:rsidR="00CE4FC4">
            <w:rPr>
              <w:lang w:val="en-US"/>
            </w:rPr>
            <w:fldChar w:fldCharType="separate"/>
          </w:r>
          <w:r w:rsidR="007D11CD">
            <w:rPr>
              <w:lang w:val="en-US"/>
            </w:rPr>
            <w:t>[32]</w:t>
          </w:r>
          <w:r w:rsidR="00CE4FC4">
            <w:rPr>
              <w:lang w:val="en-US"/>
            </w:rPr>
            <w:fldChar w:fldCharType="end"/>
          </w:r>
        </w:sdtContent>
      </w:sdt>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IwMThfQUpTTFAtMTctMDIxMiIsIlVyaVN0cmluZyI6Imh0dHBzOi8vZG9pLm9yZy8xMC4xMDQ0LzIwMThfQUpTTFAtMTctMDIx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OC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k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4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}</w:instrText>
          </w:r>
          <w:r w:rsidR="00B662E7">
            <w:rPr>
              <w:lang w:val="en-US"/>
            </w:rPr>
            <w:fldChar w:fldCharType="separate"/>
          </w:r>
          <w:r w:rsidR="007D11CD">
            <w:rPr>
              <w:lang w:val="en-US"/>
            </w:rPr>
            <w:t>[33]</w:t>
          </w:r>
          <w:r w:rsidR="00B662E7">
            <w:rPr>
              <w:lang w:val="en-US"/>
            </w:rPr>
            <w:fldChar w:fldCharType="end"/>
          </w:r>
        </w:sdtContent>
      </w:sdt>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4In19LHsiJGlkIjoiMTI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yZWYiOiI4In19XSwiQ2l0YXRpb25LZXlVcGRhdGVUeXBlIjowLCJDb2xsYWJvcmF0b3JzIjpbXSwiRGF0ZTIiOiIwOS4wNy4yMDIxIiwiRG9pIjoiMTAuMTE3Ny8wMDIzODMwOTIxMTAyOTY3O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c3LzAwMjM4MzA5MjExMDI5Njc5IiwiVXJpU3RyaW5nIjoiaHR0cHM6Ly9kb2kub3JnLzEwLjExNzcvMDAyMzgzMDkyMTEwMjk2Nz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zk6NTgiLCJNb2RpZmllZEJ5IjoiX0NocmlzdGluZSBOdXNzYmF1bSIsIklkIjoiMGI4MGIzN2ItYzA3Yi00NDRhLTk1Y2QtYjBkM2NhYTljNGU5IiwiTW9kaWZpZWRPbiI6IjIwMjMtMTItMDhUMDk6Mzk6NTg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DI0MDYzMCIsIlVyaVN0cmluZyI6Imh0dHA6Ly93d3cubmNiaS5ubG0ubmloLmdvdi9wdWJtZWQvMzQyNDA2M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aWQiOiIyN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OCJ9fSx7IiRpZCI6Ij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OCJ9fSx7IiRpZCI6IjI3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OCJ9fSx7IiRpZCI6IjI4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4In19LHsiJGlkIjoiM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}</w:instrText>
          </w:r>
          <w:r w:rsidR="00B662E7">
            <w:rPr>
              <w:lang w:val="en-US"/>
            </w:rPr>
            <w:fldChar w:fldCharType="separate"/>
          </w:r>
          <w:r w:rsidR="007D11CD">
            <w:rPr>
              <w:lang w:val="en-US"/>
            </w:rPr>
            <w:t>[34,35]</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OTEzMDIwMyIsIlVyaVN0cmluZyI6Imh0dHA6Ly93d3cubmNiaS5ubG0ubmloLmdvdi9wdWJtZWQvOTEzMDIw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zo0MiIsIk1vZGlmaWVkQnkiOiJfQ2hyaXN0aW5lIE51c3NiYXVtIiwiSWQiOiI5MWJkMzk4Mi05MjAyLTQ2MTItOTVkYy04NWQxYzU1ZjkxZTEiLCJNb2RpZmllZE9uIjoiMjAyMS0xMS0xN1QwOTozMzo0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NDQvanNsaHIuNDAwMi4zNDkiLCJVcmlTdHJpbmciOiJodHRwczovL2RvaS5vcmcvMTAuMTA0NC9qc2xoci40MDAyLjM0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}</w:instrText>
          </w:r>
          <w:r w:rsidR="00B662E7">
            <w:rPr>
              <w:lang w:val="en-US"/>
            </w:rPr>
            <w:fldChar w:fldCharType="separate"/>
          </w:r>
          <w:r w:rsidR="007D11CD">
            <w:rPr>
              <w:lang w:val="en-US"/>
            </w:rPr>
            <w:t>[36]</w:t>
          </w:r>
          <w:r w:rsidR="00B662E7">
            <w:rPr>
              <w:lang w:val="en-US"/>
            </w:rPr>
            <w:fldChar w:fldCharType="end"/>
          </w:r>
        </w:sdtContent>
      </w:sdt>
      <w:r w:rsidR="00B662E7">
        <w:rPr>
          <w:lang w:val="en-US"/>
        </w:rPr>
        <w:t>,</w:t>
      </w:r>
      <w:r w:rsidR="00B53B58">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jEvMS40OTQ1MDk0IiwiVXJpU3RyaW5nIjoiaHR0cHM6Ly9kb2kub3JnLzEwLjExMjEvMS40OTQ1MDk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2VDE1OjMxOjU0IiwiTW9kaWZpZWRCeSI6Il9DaHJpc3RpbmUgTnVzc2JhdW0iLCJJZCI6ImI4NGIwN2IyLTE2YWEtNGQ2OC05NjMwLTJmNzQ3N2FhMDIxNSIsIk1vZGlmaWVkT24iOiIyMDIzLTEyLTA2VDE1OjMx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cxMDYzMTIiLCJVcmlTdHJpbmciOiJodHRwOi8vd3d3Lm5jYmkubmxtLm5paC5nb3YvcHVibWVkLzI3MTA2MzE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2VDE1OjMxOjU0IiwiTW9kaWZpZWRCeSI6Il9DaHJpc3RpbmUgTnVzc2JhdW0iLCJJZCI6IjIwYTZlNWJjLTE3MzAtNGMwMS1iMWNlLWUwNzg2NWNkZDgyNCIsIk1vZGlmaWVkT24iOiIyMDIzLTEyLTA2VDE1OjMxOjU0IiwiUHJvamVjdCI6eyIkcmVmIjoiOCJ9fV0sIk51bWJlciI6IjQiLCJPcmdhbml6YXRpb25zIjpbXSwiT3RoZXJzSW52b2x2ZWQiOltdLCJQYWdlUmFuZ2UiOiI8c3A+XHJcbiAgPG4+MTY0ODwvbj5cclxuICA8aW4+dHJ1ZTwvaW4+XHJcbiAgPG9zPjE2NDg8L29zPlxyXG4gIDxwcz4xNjQ4PC9wcz5cclxuPC9zcD5cclxuPG9zPjE2NDg8L29zPiIsIlBlcmlvZGljYWwiOnsiJGlkIjoiMTc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I0NjYvcG1zLjEwMC4yLjI5NS0zMDQiLCJVcmlTdHJpbmciOiJodHRwczovL2RvaS5vcmcvMTAuMjQ2Ni9wbXMuMTAwLjIuMjk1LTMwN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ToyMyIsIk1vZGlmaWVkQnkiOiJfQ2hyaXN0aW5lIE51c3NiYXVtIiwiSWQiOiJmNjk2MzIzNy0wZWQwLTQzOGQtOThhYy0zNTllM2MyNTZjOGUiLCJNb2RpZmllZE9uIjoiMjAyMS0xMS0xN1QwOTozNToyMyIsIlByb2plY3QiOnsiJHJlZiI6Ijg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1OTc0MzM3IiwiVXJpU3RyaW5nIjoiaHR0cDovL3d3dy5uY2JpLm5sbS5uaWguZ292L3B1Ym1lZC8xNTk3NDMzNy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gifX0seyIkaWQiOiIzOS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gifX0seyIkaWQiOiI0MC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4In19LHsiJGlkIjoiNDE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4In19LHsiJGlkIjoiNDI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4In19LHsiJGlkIjoiNDM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xVDA5OjAwOjA3IiwiTW9kaWZpZWRCeSI6Il9DaHJpc3RpbmUgTnVzc2JhdW0iLCJJZCI6IjJlOWU5YWQ4LTA0ZTItNDM2MC1iNDE2LWZiYWQ2MjU3ODdiMCIsIk1vZGlmaWVkT24iOiIyMDIzLTExLTIxVDA5OjAwOjA3IiwiUHJvamVjdCI6eyIkcmVmIjoiOCJ9fV0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}</w:instrText>
          </w:r>
          <w:r w:rsidR="00B662E7">
            <w:rPr>
              <w:lang w:val="en-US"/>
            </w:rPr>
            <w:fldChar w:fldCharType="separate"/>
          </w:r>
          <w:r w:rsidR="007D11CD">
            <w:rPr>
              <w:lang w:val="en-US"/>
            </w:rPr>
            <w:t>[37–39]</w:t>
          </w:r>
          <w:r w:rsidR="00B662E7">
            <w:rPr>
              <w:lang w:val="en-US"/>
            </w:rPr>
            <w:fldChar w:fldCharType="end"/>
          </w:r>
        </w:sdtContent>
      </w:sdt>
      <w:r w:rsidR="00B53B58">
        <w:rPr>
          <w:lang w:val="en-US"/>
        </w:rPr>
        <w:t xml:space="preserve">, </w:t>
      </w:r>
      <w:r w:rsidR="008B5242">
        <w:rPr>
          <w:lang w:val="en-US"/>
        </w:rPr>
        <w:t>and</w:t>
      </w:r>
      <w:r w:rsidR="00B53B58">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gifX1dLCJDaXRhdGlvbktleVVwZGF0ZVR5cGUiOjAsIkNvbGxhYm9yYXRvcnMiOltdLCJEYXRlMiI6IjI4LjExLjIwMTgiLCJEb2kiOiIxMC4xMDE2L2ouanZvaWNlLjIwMTguMTAuMDAyIiwiRWRpdG9ycyI6W10sIkV2YWx1YXRpb25Db21wbGV4aXR5IjowLCJFdmFsdWF0aW9uU291cmNlVGV4dEZvcm1hdCI6MCwiR3JvdXBzIjpbXSwiSGFzTGFiZWwxIjpmYWxzZSwiSGFzTGFiZWwyIjpmYWxzZSwiS2V5d29yZHMiOltdLCJMYW5ndWFnZSI6ImVuZyIsIkxhbmd1YWdlQ29kZSI6ImVuIi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g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OC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NDQvMjAyMF9KU0xIUi0xOS0wMDMzNyIsIlVyaVN0cmluZyI6Imh0dHBzOi8vZG9pLm9yZy8xMC4xMDQ0LzIwMjBfSlNMSFItMTktMDAzMzc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OCJ9fSx7IiRpZCI6IjQx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gifX0seyIkaWQiOiI0Mi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gifX0seyIkaWQiOiI0My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}</w:instrText>
          </w:r>
          <w:r w:rsidR="00B662E7">
            <w:rPr>
              <w:lang w:val="en-US"/>
            </w:rPr>
            <w:fldChar w:fldCharType="separate"/>
          </w:r>
          <w:r w:rsidR="007D11CD">
            <w:rPr>
              <w:lang w:val="en-US"/>
            </w:rPr>
            <w:t>[40–42]</w:t>
          </w:r>
          <w:r w:rsidR="00B662E7">
            <w:rPr>
              <w:lang w:val="en-US"/>
            </w:rPr>
            <w:fldChar w:fldCharType="end"/>
          </w:r>
        </w:sdtContent>
      </w:sdt>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w:t>
      </w:r>
      <w:r w:rsidR="00AE3B4C">
        <w:rPr>
          <w:lang w:val="en-US"/>
        </w:rPr>
        <w:t>the experimental designs and measurements, especially rating scales</w:t>
      </w:r>
      <w:r w:rsidR="00070DE1">
        <w:rPr>
          <w:lang w:val="en-US"/>
        </w:rPr>
        <w:t xml:space="preserve">, </w:t>
      </w:r>
      <w:r w:rsidR="00AE3B4C">
        <w:rPr>
          <w:lang w:val="en-US"/>
        </w:rPr>
        <w:t>which</w:t>
      </w:r>
      <w:r w:rsidR="00070DE1">
        <w:rPr>
          <w:lang w:val="en-US"/>
        </w:rPr>
        <w:t xml:space="preserve"> differ in the number of levels and denominations of endpoints. </w:t>
      </w:r>
      <w:r w:rsidR="008B4471">
        <w:rPr>
          <w:lang w:val="en-US"/>
        </w:rPr>
        <w:t xml:space="preserve">In principle, such empirical heterogeneity can be a powerful source of insight. However, an insufficient report of empirical details </w:t>
      </w:r>
      <w:r w:rsidR="008B5242">
        <w:rPr>
          <w:lang w:val="en-US"/>
        </w:rPr>
        <w:t>impedes</w:t>
      </w:r>
      <w:r w:rsidR="008B4471">
        <w:rPr>
          <w:lang w:val="en-US"/>
        </w:rPr>
        <w:t xml:space="preserve"> a meaningful integration of findings. Specifically, it is </w:t>
      </w:r>
      <w:r w:rsidR="0073364D">
        <w:rPr>
          <w:lang w:val="en-US"/>
        </w:rPr>
        <w:t xml:space="preserve">often </w:t>
      </w:r>
      <w:r w:rsidR="008B4471">
        <w:rPr>
          <w:lang w:val="en-US"/>
        </w:rPr>
        <w:t xml:space="preserve">not </w:t>
      </w:r>
      <w:r w:rsidR="008B5242">
        <w:rPr>
          <w:lang w:val="en-US"/>
        </w:rPr>
        <w:t>stated</w:t>
      </w:r>
      <w:r w:rsidR="008B4471">
        <w:rPr>
          <w:lang w:val="en-US"/>
        </w:rPr>
        <w:t xml:space="preserve"> how naturalness and the related experimental task was explained to the listeners</w:t>
      </w:r>
      <w:r w:rsidR="0073364D">
        <w:rPr>
          <w:lang w:val="en-US"/>
        </w:rPr>
        <w:t xml:space="preserve"> – but precise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the voice material often remain elusive, bearing a risk for potential undetected confounds. Finally,</w:t>
      </w:r>
      <w:r w:rsidR="00684059">
        <w:rPr>
          <w:lang w:val="en-US"/>
        </w:rPr>
        <w:t xml:space="preserve"> few studies only provide measurements on reliability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0NC9qc2hkLjQ5MDEuNTMiLCJVcmlTdHJpbmciOiJodHRwczovL2RvaS5vcmcvMTAuMTA0NC9qc2hkLjQ5MDEuNT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I6NTEiLCJNb2RpZmllZEJ5IjoiX0NocmlzdGluZSBOdXNzYmF1bSIsIklkIjoiMDZjMjM3NDktOThmOS00ZmYxLWJhYjctOTExM2M1ZTliZWQxIiwiTW9kaWZpZWRPbiI6IjIwMjEtMTEtMTdUMDk6MzI6NTE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2NzAwMjAyIiwiVXJpU3RyaW5nIjoiaHR0cDovL3d3dy5uY2JpLm5sbS5uaWguZ292L3B1Ym1lZC82NzAwMjA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}</w:instrText>
          </w:r>
          <w:r w:rsidR="00AE3B4C">
            <w:rPr>
              <w:lang w:val="en-US"/>
            </w:rPr>
            <w:fldChar w:fldCharType="separate"/>
          </w:r>
          <w:r w:rsidR="007D11CD">
            <w:rPr>
              <w:lang w:val="en-US"/>
            </w:rPr>
            <w:t>[43]</w:t>
          </w:r>
          <w:r w:rsidR="00AE3B4C">
            <w:rPr>
              <w:lang w:val="en-US"/>
            </w:rPr>
            <w:fldChar w:fldCharType="end"/>
          </w:r>
        </w:sdtContent>
      </w:sdt>
      <w:r w:rsidR="00C43D54">
        <w:rPr>
          <w:lang w:val="en-US"/>
        </w:rPr>
        <w:t xml:space="preserve">. To address these issues, we collected some practical recommendations as a guidance for future research in </w:t>
      </w:r>
      <w:r w:rsidR="00C43D54" w:rsidRPr="00C43D54">
        <w:rPr>
          <w:color w:val="C00000"/>
          <w:lang w:val="en-US"/>
        </w:rPr>
        <w:t>Box 2</w:t>
      </w:r>
      <w:r w:rsidR="00C43D54">
        <w:rPr>
          <w:lang w:val="en-US"/>
        </w:rPr>
        <w:t xml:space="preserve">. </w:t>
      </w:r>
      <w:proofErr w:type="spellStart"/>
      <w:r w:rsidR="00DC047B" w:rsidRPr="00DC047B">
        <w:rPr>
          <w:color w:val="C00000"/>
          <w:lang w:val="en-US"/>
        </w:rPr>
        <w:t>ToDo</w:t>
      </w:r>
      <w:proofErr w:type="spellEnd"/>
      <w:r w:rsidR="00DC047B" w:rsidRPr="00DC047B">
        <w:rPr>
          <w:color w:val="C00000"/>
          <w:lang w:val="en-US"/>
        </w:rPr>
        <w:t xml:space="preserve">: </w:t>
      </w:r>
      <w:proofErr w:type="spellStart"/>
      <w:r w:rsidR="00DC047B" w:rsidRPr="00DC047B">
        <w:rPr>
          <w:color w:val="C00000"/>
          <w:lang w:val="en-US"/>
        </w:rPr>
        <w:t>vllt</w:t>
      </w:r>
      <w:proofErr w:type="spellEnd"/>
      <w:r w:rsidR="00DC047B" w:rsidRPr="00DC047B">
        <w:rPr>
          <w:color w:val="C00000"/>
          <w:lang w:val="en-US"/>
        </w:rPr>
        <w:t xml:space="preserve"> </w:t>
      </w:r>
      <w:proofErr w:type="spellStart"/>
      <w:r w:rsidR="00DC047B" w:rsidRPr="00DC047B">
        <w:rPr>
          <w:color w:val="C00000"/>
          <w:lang w:val="en-US"/>
        </w:rPr>
        <w:t>Beispielstudie</w:t>
      </w:r>
      <w:proofErr w:type="spellEnd"/>
      <w:r w:rsidR="00DC047B" w:rsidRPr="00DC047B">
        <w:rPr>
          <w:color w:val="C00000"/>
          <w:lang w:val="en-US"/>
        </w:rPr>
        <w:t xml:space="preserve">/Design </w:t>
      </w:r>
      <w:proofErr w:type="spellStart"/>
      <w:r w:rsidR="00DC047B" w:rsidRPr="00DC047B">
        <w:rPr>
          <w:color w:val="C00000"/>
          <w:lang w:val="en-US"/>
        </w:rPr>
        <w:t>oder</w:t>
      </w:r>
      <w:proofErr w:type="spellEnd"/>
      <w:r w:rsidR="00DC047B" w:rsidRPr="00DC047B">
        <w:rPr>
          <w:color w:val="C00000"/>
          <w:lang w:val="en-US"/>
        </w:rPr>
        <w:t xml:space="preserve"> </w:t>
      </w:r>
      <w:proofErr w:type="spellStart"/>
      <w:r w:rsidR="00DC047B" w:rsidRPr="00DC047B">
        <w:rPr>
          <w:color w:val="C00000"/>
          <w:lang w:val="en-US"/>
        </w:rPr>
        <w:t>Instruktion</w:t>
      </w:r>
      <w:proofErr w:type="spellEnd"/>
      <w:r w:rsidR="00DC047B" w:rsidRPr="00DC047B">
        <w:rPr>
          <w:color w:val="C00000"/>
          <w:lang w:val="en-US"/>
        </w:rPr>
        <w:t xml:space="preserve"> </w:t>
      </w:r>
      <w:proofErr w:type="spellStart"/>
      <w:r w:rsidR="00DC047B" w:rsidRPr="00DC047B">
        <w:rPr>
          <w:color w:val="C00000"/>
          <w:lang w:val="en-US"/>
        </w:rPr>
        <w:t>für</w:t>
      </w:r>
      <w:proofErr w:type="spellEnd"/>
      <w:r w:rsidR="00DC047B" w:rsidRPr="00DC047B">
        <w:rPr>
          <w:color w:val="C00000"/>
          <w:lang w:val="en-US"/>
        </w:rPr>
        <w:t xml:space="preserve"> die </w:t>
      </w:r>
      <w:proofErr w:type="spellStart"/>
      <w:r w:rsidR="00DC047B" w:rsidRPr="00DC047B">
        <w:rPr>
          <w:color w:val="C00000"/>
          <w:lang w:val="en-US"/>
        </w:rPr>
        <w:t>Probanden</w:t>
      </w:r>
      <w:proofErr w:type="spellEnd"/>
    </w:p>
    <w:p w14:paraId="480D54C2" w14:textId="2E109307" w:rsidR="00A017E1" w:rsidRPr="00A017E1" w:rsidRDefault="00A017E1" w:rsidP="00A017E1">
      <w:pPr>
        <w:pStyle w:val="berschrift2"/>
        <w:numPr>
          <w:ilvl w:val="1"/>
          <w:numId w:val="7"/>
        </w:numPr>
        <w:rPr>
          <w:lang w:val="en-US"/>
        </w:rPr>
      </w:pPr>
      <w:bookmarkStart w:id="17" w:name="_Toc160791729"/>
      <w:r w:rsidRPr="00A017E1">
        <w:rPr>
          <w:lang w:val="en-US"/>
        </w:rPr>
        <w:t>Lack of exchange between differen</w:t>
      </w:r>
      <w:r>
        <w:rPr>
          <w:lang w:val="en-US"/>
        </w:rPr>
        <w:t>t research domains (</w:t>
      </w:r>
      <w:r w:rsidR="0058483B">
        <w:rPr>
          <w:lang w:val="en-US"/>
        </w:rPr>
        <w:t>15</w:t>
      </w:r>
      <w:r>
        <w:rPr>
          <w:lang w:val="en-US"/>
        </w:rPr>
        <w:t>0)</w:t>
      </w:r>
      <w:bookmarkEnd w:id="17"/>
    </w:p>
    <w:p w14:paraId="24D213AB" w14:textId="27D485A0" w:rsidR="009F02C4" w:rsidRDefault="009F02C4" w:rsidP="00AA766C">
      <w:pPr>
        <w:rPr>
          <w:lang w:val="en-US"/>
        </w:rPr>
      </w:pPr>
    </w:p>
    <w:p w14:paraId="7427FC61" w14:textId="45030922" w:rsidR="001F3518" w:rsidRPr="00AA766C" w:rsidRDefault="00AA766C" w:rsidP="00AA766C">
      <w:pPr>
        <w:rPr>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output is well-received within discipline</w:t>
      </w:r>
      <w:r w:rsidR="00D5483F">
        <w:rPr>
          <w:lang w:val="en-US"/>
        </w:rPr>
        <w:t>s</w:t>
      </w:r>
      <w:r w:rsidR="00AD0A1C">
        <w:rPr>
          <w:lang w:val="en-US"/>
        </w:rPr>
        <w:t xml:space="preserve">, </w:t>
      </w:r>
      <w:r w:rsidR="00D5483F">
        <w:rPr>
          <w:lang w:val="en-US"/>
        </w:rPr>
        <w:t>they</w:t>
      </w:r>
      <w:r w:rsidR="00AD0A1C">
        <w:rPr>
          <w:lang w:val="en-US"/>
        </w:rPr>
        <w:t xml:space="preserve"> </w:t>
      </w:r>
      <w:r w:rsidR="00D5483F">
        <w:rPr>
          <w:lang w:val="en-US"/>
        </w:rPr>
        <w:t>are</w:t>
      </w:r>
      <w:r w:rsidR="00BD0FF9">
        <w:rPr>
          <w:lang w:val="en-US"/>
        </w:rPr>
        <w:t xml:space="preserve"> remarkably</w:t>
      </w:r>
      <w:r w:rsidR="00AD0A1C">
        <w:rPr>
          <w:lang w:val="en-US"/>
        </w:rPr>
        <w:t xml:space="preserve"> poorly interconnected. </w:t>
      </w:r>
      <w:r w:rsidR="00BD0FF9" w:rsidRPr="00177F43">
        <w:rPr>
          <w:color w:val="C00000"/>
          <w:lang w:val="en-US"/>
        </w:rPr>
        <w:t xml:space="preserve">Figure </w:t>
      </w:r>
      <w:r w:rsidR="00BD0FF9">
        <w:rPr>
          <w:color w:val="C00000"/>
          <w:lang w:val="en-US"/>
        </w:rPr>
        <w:t>1C</w:t>
      </w:r>
      <w:r w:rsidR="00BD0FF9">
        <w:rPr>
          <w:lang w:val="en-US"/>
        </w:rPr>
        <w:t xml:space="preserve"> illustrates this via </w:t>
      </w:r>
      <w:r w:rsidR="00AD0A1C">
        <w:rPr>
          <w:lang w:val="en-US"/>
        </w:rPr>
        <w:t xml:space="preserve">a cross-citation analysis using </w:t>
      </w:r>
      <w:proofErr w:type="spellStart"/>
      <w:r w:rsidR="00AD0A1C">
        <w:rPr>
          <w:lang w:val="en-US"/>
        </w:rPr>
        <w:t>VOSViewer</w:t>
      </w:r>
      <w:proofErr w:type="spellEnd"/>
      <w:r w:rsidR="00AD0A1C">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Content>
          <w:r w:rsidR="00AE3B4C">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IwNTg1MzgwIiwiVXJpU3RyaW5nIjoiaHR0cDovL3d3dy5uY2JpLm5sbS5uaWguZ292L3B1Ym1lZC8yMDU4NTM4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S0yN1QxMjoxOTo1NCIsIk1vZGlmaWVkQnkiOiJfQ2hyaXN0aW5lIE51c3NiYXVtIiwiSWQiOiJjODIyNWYyYy1mOTczLTRlMDQtYjNhNS00Zjc2YWI2YzY2N2QiLCJNb2RpZmllZE9uIjoiMjAyNC0wNS0yN1QxMjoxOT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xMTkyLTAwOS0wMTQ2LTMiLCJVcmlTdHJpbmciOiJodHRwczovL2RvaS5vcmcvMTAuMTAwNy9zMTExOTItMDA5LTAxNDYt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S0yN1QxMjoxOTo1NCIsIk1vZGlmaWVkQnkiOiJfQ2hyaXN0aW5lIE51c3NiYXVtIiwiSWQiOiI4NTIzZmQ5ZS0wZmE2LTQ2YzYtODAxMS1jMWYyNDdhNzQxMmUiLCJNb2RpZmllZE9uIjoiMjAyNC0wNS0yN1QxMjoxOTo1N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I4ODM5MzIiLCJVcmlTdHJpbmciOiJodHRwczovL3d3dy5uY2JpLm5sbS5uaWguZ292L3BtYy9hcnRpY2xlcy9QTUMyODgzOTM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}</w:instrText>
          </w:r>
          <w:r w:rsidR="00AE3B4C">
            <w:rPr>
              <w:lang w:val="en-US"/>
            </w:rPr>
            <w:fldChar w:fldCharType="separate"/>
          </w:r>
          <w:r w:rsidR="007D11CD">
            <w:rPr>
              <w:lang w:val="en-US"/>
            </w:rPr>
            <w:t>[44]</w:t>
          </w:r>
          <w:r w:rsidR="00AE3B4C">
            <w:rPr>
              <w:lang w:val="en-US"/>
            </w:rPr>
            <w:fldChar w:fldCharType="end"/>
          </w:r>
        </w:sdtContent>
      </w:sdt>
      <w:r w:rsidR="00AD0A1C">
        <w:rPr>
          <w:lang w:val="en-US"/>
        </w:rPr>
        <w:t>, show</w:t>
      </w:r>
      <w:r w:rsidR="00810C4D">
        <w:rPr>
          <w:lang w:val="en-US"/>
        </w:rPr>
        <w:t>ing</w:t>
      </w:r>
      <w:r w:rsidR="00AD0A1C">
        <w:rPr>
          <w:lang w:val="en-US"/>
        </w:rPr>
        <w:t xml:space="preserve"> several distinct clusters of studies</w:t>
      </w:r>
      <w:r w:rsidR="00684059">
        <w:rPr>
          <w:lang w:val="en-US"/>
        </w:rPr>
        <w:t xml:space="preserve"> reminiscent of echo </w:t>
      </w:r>
      <w:r w:rsidR="00684059" w:rsidRPr="00177F43">
        <w:rPr>
          <w:lang w:val="en-US"/>
        </w:rPr>
        <w:t xml:space="preserve">chambers which are frequently discussed </w:t>
      </w:r>
      <w:r w:rsidR="00177F43" w:rsidRPr="00177F43">
        <w:rPr>
          <w:lang w:val="en-US"/>
        </w:rPr>
        <w:t>in</w:t>
      </w:r>
      <w:r w:rsidR="00684059" w:rsidRPr="00177F43">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77F43">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GVyIiwiTGFzdE5hbWUiOiJ2YW4gZGVyIExpbmRlbiIsIlByb3RlY3RlZCI6ZmFsc2UsIlNleCI6MCwiQ3JlYXRlZEJ5IjoieHVqdWlmZmhuNXMydHBtNzNrNWxsbjQ4eGsxajEwcDRiYzdzbDJvIiwiQ3JlYXRlZE9uIjoiMjAyNC0wNi0wNlQwODoyNzoxMFoiLCJNb2RpZmllZEJ5IjoieHVqdWlmZmhuNXMydHBtNzNrNWxsbjQ4eGsxajEwcDRiYzdzbDJvIiwiSWQiOiJkZDU2YTM3Yi1iNzIyLTQzYmYtYTg4Yi04NzU2MGRhMjEwNDciLCJNb2RpZmllZE9uIjoiMjAyNC0wNi0wNlQwODoyNzoxMFo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AwMDg0NjY3MTgi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}</w:instrText>
          </w:r>
          <w:r w:rsidR="00684059" w:rsidRPr="00177F43">
            <w:rPr>
              <w:lang w:val="en-US"/>
            </w:rPr>
            <w:fldChar w:fldCharType="separate"/>
          </w:r>
          <w:r w:rsidR="007D11CD">
            <w:rPr>
              <w:lang w:val="en-US"/>
            </w:rPr>
            <w:t>[45]</w:t>
          </w:r>
          <w:r w:rsidR="00684059" w:rsidRPr="00177F43">
            <w:rPr>
              <w:lang w:val="en-US"/>
            </w:rPr>
            <w:fldChar w:fldCharType="end"/>
          </w:r>
        </w:sdtContent>
      </w:sdt>
      <w:r w:rsidR="00B35D0C" w:rsidRPr="00177F43">
        <w:rPr>
          <w:lang w:val="en-US"/>
        </w:rPr>
        <w:t xml:space="preserve">. </w:t>
      </w:r>
      <w:r w:rsidR="00CF61EC" w:rsidRPr="00177F43">
        <w:rPr>
          <w:lang w:val="en-US"/>
        </w:rPr>
        <w:t>O</w:t>
      </w:r>
      <w:r w:rsidR="00D5483F" w:rsidRPr="00177F43">
        <w:rPr>
          <w:lang w:val="en-US"/>
        </w:rPr>
        <w:t>ne may argue that this is not problem</w:t>
      </w:r>
      <w:r w:rsidR="008B5242" w:rsidRPr="00177F43">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 and acoustically manipulated voices</w:t>
      </w:r>
      <w:r w:rsidR="00353624">
        <w:rPr>
          <w:lang w:val="en-US"/>
        </w:rPr>
        <w:t>,</w:t>
      </w:r>
      <w:r w:rsidR="00CF61EC">
        <w:rPr>
          <w:lang w:val="en-US"/>
        </w:rPr>
        <w:t xml:space="preserve"> </w:t>
      </w:r>
      <w:r w:rsidR="00BD0FF9">
        <w:rPr>
          <w:lang w:val="en-US"/>
        </w:rPr>
        <w:t xml:space="preserve">converging evidence emerges </w:t>
      </w:r>
      <w:r w:rsidR="00CF61EC">
        <w:rPr>
          <w:lang w:val="en-US"/>
        </w:rPr>
        <w:t xml:space="preserve">for a strong effect of </w:t>
      </w:r>
      <w:r w:rsidR="00810C4D">
        <w:rPr>
          <w:lang w:val="en-US"/>
        </w:rPr>
        <w:t>pitch</w:t>
      </w:r>
      <w:r w:rsidR="00CF61EC">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IsIlJhbmdlTGVuZ3RoIjozLCJSZWZlcmVuY2VJZCI6IjliMTA0ZDA3LWM1NTEtNDEzMC1hNTMyLTlmOTI3YzhhMDRj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GlkIjoiOCIsIiR0eXBlIjoiU3dpc3NBY2FkZW1pYy5DaXRhdmkuUHJvamVjdCwgU3dpc3NBY2FkZW1pYy5DaXRhdmkifX0seyIkaWQiOiI5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gifX0seyIkaWQiOiIxMC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gifX0seyIkaWQiOiIxMS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OCJ9fSx7IiRpZCI6IjE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gifX0seyIkaWQiOiIxMy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gifX1d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g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yMCIsIiR0eXBlIjoiU3dpc3NBY2FkZW1pYy5DaXRhdmkuUmVmZXJlbmNlLCBTd2lzc0FjYWRlbWljLkNpdGF2aSIsIkFic3RyYWN0Q29tcGxleGl0eSI6MCwiQWJzdHJhY3RTb3VyY2VUZXh0Rm9ybWF0IjowLCJBdXRob3JzIjpbXS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OCJ9fV0sIk9yZ2FuaXphdGlvbnMiOltdLCJPdGhlcnNJbnZvbHZlZCI6W10sIlBsYWNlT2ZQdWJsaWNhdGlvbiI6IklTQ0EiLCJQdWJsaXNoZXJzIjpbeyIkaWQiOiIyNy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4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NC0wNy0wOFQxMzo0Mzo1MyIsIlByb2plY3QiOnsiJHJlZiI6Ijg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OCJ9fSx7IiRpZCI6IjM0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OCJ9fSx7IiRpZCI6IjM1IiwiJHR5cGUiOiJTd2lzc0FjYWRlbWljLkNpdGF2aS5QZXJzb24sIFN3aXNzQWNhZGVtaWMuQ2l0YXZpIiwiRmlyc3ROYW1lIjoiSGVsZW5lIiwiTGFzdE5hbWUiOiJLcmV5c2EiLCJQcm90ZWN0ZWQiOmZhbHNlLCJTZXgiOjEsIkNyZWF0ZWRCeSI6Il9DaHJpc3RpbmUgTnVzc2JhdW0iLCJDcmVhdGVkT24iOiIyMDIyLTExLTI4VDE3OjQ5OjE0IiwiTW9kaWZpZWRCeSI6Il9DaHJpc3RpbmUgTnVzc2JhdW0iLCJJZCI6IjBiNTI2MGYwLTUzODctNDdlNS1iMjQ1LTNkZjYwZmUxOTA1NCIsIk1vZGlmaWVkT24iOiIyMDIyLTExLTI4VDE3OjQ5OjE0IiwiUHJvamVjdCI6eyIkcmVmIjoiOCJ9fSx7IiRpZCI6IjM2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gifX0seyIkaWQiOiI0MCIsIiR0eXBlIjoiU3dpc3NBY2FkZW1pYy5DaXRhdmkuTG9jYXRpb24sIFN3aXNzQWNhZGVtaWMuQ2l0YXZpIiwiQWRkcmVzcyI6eyIkaWQiOiI0M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g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Qz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4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OCJ9fV0sIkNpdGF0aW9uS2V5VXBkYXRlVHlwZSI6MCwiQ29sbGFib3JhdG9ycyI6W10sIkRvaSI6IjEwLjEwNDQvMjAxNV9KU0xIUi1TLTE0LTAyNDM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N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}</w:instrText>
          </w:r>
          <w:r w:rsidR="00AE3B4C">
            <w:rPr>
              <w:lang w:val="en-US"/>
            </w:rPr>
            <w:fldChar w:fldCharType="separate"/>
          </w:r>
          <w:r w:rsidR="005E0F61">
            <w:rPr>
              <w:lang w:val="en-US"/>
            </w:rPr>
            <w:t>[8,15,46]</w:t>
          </w:r>
          <w:r w:rsidR="00AE3B4C">
            <w:rPr>
              <w:lang w:val="en-US"/>
            </w:rPr>
            <w:fldChar w:fldCharType="end"/>
          </w:r>
        </w:sdtContent>
      </w:sdt>
      <w:r w:rsidR="00CF61EC">
        <w:rPr>
          <w:lang w:val="en-US"/>
        </w:rPr>
        <w:t>. Further</w:t>
      </w:r>
      <w:r w:rsidR="00EB3DF4">
        <w:rPr>
          <w:lang w:val="en-US"/>
        </w:rPr>
        <w:t xml:space="preserve">, </w:t>
      </w:r>
      <w:r w:rsidR="00CF61EC">
        <w:rPr>
          <w:lang w:val="en-US"/>
        </w:rPr>
        <w:t xml:space="preserve">while </w:t>
      </w:r>
      <w:r w:rsidR="00041975">
        <w:rPr>
          <w:lang w:val="en-US"/>
        </w:rPr>
        <w:t>several studies failed to find an uncanny valley effect for synthetic voices</w:t>
      </w:r>
      <w:r w:rsidR="0073364D">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FuIiwiTGFzdE5hbWUiOiJSb21wb3J0bCIsIlByb3RlY3RlZCI6ZmFsc2UsIlNleCI6MCwiQ3JlYXRlZEJ5IjoiX0NocmlzdGluZSBOdXNzYmF1bSIsIkNyZWF0ZWRPbiI6IjIwMjQtMDEtMDNUMTU6MTM6MTYiLCJNb2RpZmllZEJ5IjoiX0NocmlzdGluZSBOdXNzYmF1bSIsIklkIjoiMTYwMzlmN2QtM2IzZS00MGQwLTkyNDEtMmM0MjdhMzIzZjYyIiwiTW9kaWZpZWRPbiI6IjIwMjQtMDEtMDNUMTU6MTM6MTY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MzE5LTEwODE2LTJfNzIiLCJFZGl0b3JzIjpbXSwiRXZhbHVhdGlvbkNvbXBsZXhpdHkiOjAsIkV2YWx1YXRpb25Tb3VyY2VUZXh0Rm9ybWF0IjowLCJHcm91cHMiOltdLCJIYXNMYWJlbDEiOmZhbHNlLCJIYXNMYWJlbDIiOmZhbHNlLCJLZXl3b3JkcyI6W10sIkxhbmd1YWdlIjoiZW4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OC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yZWYiOiI4In19LHsiJGlkIjoiMzA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OCJ9fSx7IiRpZCI6IjMxIiwiJHR5cGUiOiJTd2lzc0FjYWRlbWljLkNpdGF2aS5QZXJzb24sIFN3aXNzQWNhZGVtaWMuQ2l0YXZpIiwiRmlyc3ROYW1lIjoiWXVlZmFuZyIsIkxhc3ROYW1lIjoiWmhvdSIsIlByb3RlY3RlZCI6ZmFsc2UsIlNleCI6MCwiQ3JlYXRlZEJ5IjoiX0NocmlzdGluZSBOdXNzYmF1bSIsIkNyZWF0ZWRPbiI6IjIwMjItMDQtMTlUMTI6MzY6MTkiLCJNb2RpZmllZEJ5IjoiX0NocmlzdGluZSBOdXNzYmF1bSIsIklkIjoiZGEyZDNiNGYtZDY3My00ZmY3LThkNjEtZDhhNTE1NmY3MzE5IiwiTW9kaWZpZWRPbiI6IjIwMjItMDQtMTlUMTI6MzY6MTkiLCJQcm9qZWN0Ijp7IiRyZWYiOiI4In19XS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4In19LHsiJGlkIjoiMzUiLCIkdHlwZSI6IlN3aXNzQWNhZGVtaWMuQ2l0YXZpLkxvY2F0aW9uLCBTd2lzc0FjYWRlbWljLkNpdGF2aSIsIkFkZHJlc3MiOnsiJGlkIjoiMzY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gifX0seyIkaWQiOiIzOCIsIiR0eXBlIjoiU3dpc3NBY2FkZW1pYy5DaXRhdmkuTG9jYXRpb24sIFN3aXNzQWNhZGVtaWMuQ2l0YXZpIiwiQWRkcmVzcyI6eyIkaWQiOiIzO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}</w:instrText>
          </w:r>
          <w:r w:rsidR="00684059">
            <w:rPr>
              <w:lang w:val="en-US"/>
            </w:rPr>
            <w:fldChar w:fldCharType="separate"/>
          </w:r>
          <w:r w:rsidR="005E0F61">
            <w:rPr>
              <w:lang w:val="en-US"/>
            </w:rPr>
            <w:t>[13,47]</w:t>
          </w:r>
          <w:r w:rsidR="00684059">
            <w:rPr>
              <w:lang w:val="en-US"/>
            </w:rPr>
            <w:fldChar w:fldCharType="end"/>
          </w:r>
        </w:sdtContent>
      </w:sdt>
      <w:r w:rsidR="00041975">
        <w:rPr>
          <w:lang w:val="en-US"/>
        </w:rPr>
        <w:t>, a recent study suggest it might exist for pathological ones</w:t>
      </w:r>
      <w:r w:rsidR="005E0F61">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Content>
          <w:r w:rsidR="005E0F61">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hUMTE6NDI6MjMiLCJNb2RpZmllZEJ5IjoiX0NocmlzdGluZSBOdXNzYmF1bSIsIklkIjoiN2Q4ZTc1ODctOGUxOS00MjgwLTk1NDUtZWYwM2Y4YzYxNDgzIiwiTW9kaWZpZWRPbiI6IjIwMjQtMDctMDhUMTE6NDI6MjMiLCJQcm9qZWN0Ijp7IiRyZWYiOiI4In19XSwiT3JnYW5pemF0aW9ucyI6W10sIk90aGVyc0ludm9sdmVkIjpbXSwiUGFnZVJhbmdlIjoiPHNwPlxyXG4gIDxuPjEwMDQzMDwvbj5cclxuICA8aW4+dHJ1ZTwvaW4+XHJcbiAgPG9zPjEwMDQzMDwvb3M+XHJcbiAgPHBzPjEwMDQzMDwvcHM+XHJcbjwvc3A+XHJcbjxvcz4xMDA0MzA8L29zPiIsIlBlcmlvZGljYWwiOnsiJGlkIjoiMTM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}</w:instrText>
          </w:r>
          <w:r w:rsidR="005E0F61">
            <w:rPr>
              <w:lang w:val="en-US"/>
            </w:rPr>
            <w:fldChar w:fldCharType="separate"/>
          </w:r>
          <w:r w:rsidR="005E0F61">
            <w:rPr>
              <w:lang w:val="en-US"/>
            </w:rPr>
            <w:t>[48]</w:t>
          </w:r>
          <w:r w:rsidR="005E0F61">
            <w:rPr>
              <w:lang w:val="en-US"/>
            </w:rPr>
            <w:fldChar w:fldCharType="end"/>
          </w:r>
        </w:sdtContent>
      </w:sdt>
      <w:r w:rsidR="00041975">
        <w:rPr>
          <w:lang w:val="en-US"/>
        </w:rPr>
        <w:t xml:space="preserve">. </w:t>
      </w:r>
      <w:r w:rsidR="008B5242">
        <w:rPr>
          <w:lang w:val="en-US"/>
        </w:rPr>
        <w:t>In fact</w:t>
      </w:r>
      <w:r w:rsidR="00041975">
        <w:rPr>
          <w:lang w:val="en-US"/>
        </w:rPr>
        <w:t>, we argue that th</w:t>
      </w:r>
      <w:r w:rsidR="00810C4D">
        <w:rPr>
          <w:lang w:val="en-US"/>
        </w:rPr>
        <w:t>e</w:t>
      </w:r>
      <w:r w:rsidR="00041975">
        <w:rPr>
          <w:lang w:val="en-US"/>
        </w:rPr>
        <w:t xml:space="preserve"> </w:t>
      </w:r>
      <w:r w:rsidR="00810C4D">
        <w:rPr>
          <w:lang w:val="en-US"/>
        </w:rPr>
        <w:t xml:space="preserve">lacking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research as a whole. </w:t>
      </w:r>
    </w:p>
    <w:p w14:paraId="7B07A593" w14:textId="5D314F36" w:rsidR="00A017E1" w:rsidRDefault="00A017E1" w:rsidP="00A017E1">
      <w:pPr>
        <w:pStyle w:val="berschrift2"/>
        <w:numPr>
          <w:ilvl w:val="1"/>
          <w:numId w:val="7"/>
        </w:numPr>
        <w:rPr>
          <w:lang w:val="en-US"/>
        </w:rPr>
      </w:pPr>
      <w:bookmarkStart w:id="18" w:name="_Toc160791730"/>
      <w:r>
        <w:rPr>
          <w:lang w:val="en-US"/>
        </w:rPr>
        <w:t>Insufficient anchoring in voice perception theory (</w:t>
      </w:r>
      <w:r w:rsidR="0058483B">
        <w:rPr>
          <w:lang w:val="en-US"/>
        </w:rPr>
        <w:t>15</w:t>
      </w:r>
      <w:r>
        <w:rPr>
          <w:lang w:val="en-US"/>
        </w:rPr>
        <w:t>0)</w:t>
      </w:r>
      <w:bookmarkEnd w:id="18"/>
    </w:p>
    <w:p w14:paraId="20403166" w14:textId="5B0047AF" w:rsidR="00A017E1" w:rsidRDefault="00A017E1" w:rsidP="007F138B">
      <w:pPr>
        <w:rPr>
          <w:lang w:val="en-US"/>
        </w:rPr>
      </w:pPr>
    </w:p>
    <w:p w14:paraId="05E0D106" w14:textId="305CCCA6" w:rsidR="007F138B" w:rsidRPr="00A0435C" w:rsidRDefault="007F138B" w:rsidP="00A0435C">
      <w:pPr>
        <w:rPr>
          <w:lang w:val="en-US"/>
        </w:rPr>
      </w:pPr>
      <w:r>
        <w:rPr>
          <w:lang w:val="en-US"/>
        </w:rPr>
        <w:t xml:space="preserve">The majority of naturalness research comes from applied fields, aiming to optimize artificial agents </w:t>
      </w:r>
      <w:r w:rsidR="008B5242">
        <w:rPr>
          <w:lang w:val="en-US"/>
        </w:rPr>
        <w:t xml:space="preserve">and </w:t>
      </w:r>
      <w:r>
        <w:rPr>
          <w:lang w:val="en-US"/>
        </w:rPr>
        <w:t xml:space="preserve">improving the quality of life in patients with voice disorders. These findings equip us with valuable </w:t>
      </w:r>
      <w:r w:rsidR="00A0435C">
        <w:rPr>
          <w:lang w:val="en-US"/>
        </w:rPr>
        <w:t xml:space="preserve">practical knowledge, but they are insufficiently anchored in voice perception theory. As an </w:t>
      </w:r>
      <w:r w:rsidR="00A0435C">
        <w:rPr>
          <w:lang w:val="en-US"/>
        </w:rPr>
        <w:lastRenderedPageBreak/>
        <w:t>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A0435C">
        <w:rPr>
          <w:color w:val="C00000"/>
          <w:lang w:val="en-US"/>
        </w:rPr>
        <w:t>Fig</w:t>
      </w:r>
      <w:r w:rsidR="00177F43">
        <w:rPr>
          <w:color w:val="C00000"/>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This leaves us with an intriguing divergence between increasing applied knowledge in rapidly developing branches (especially synthetic voices) on the one hand, </w:t>
      </w:r>
      <w:r w:rsidR="00A7608F">
        <w:rPr>
          <w:lang w:val="en-US"/>
        </w:rPr>
        <w:t>but</w:t>
      </w:r>
      <w:r w:rsidR="00A0435C">
        <w:rPr>
          <w:lang w:val="en-US"/>
        </w:rPr>
        <w:t xml:space="preserve"> a simultaneous lack of understanding </w:t>
      </w:r>
      <w:r w:rsidR="00BD0FF9">
        <w:rPr>
          <w:lang w:val="en-US"/>
        </w:rPr>
        <w:t>of</w:t>
      </w:r>
      <w:r w:rsidR="00A0435C">
        <w:rPr>
          <w:lang w:val="en-US"/>
        </w:rPr>
        <w:t xml:space="preserve"> basic mechanisms on the other. </w:t>
      </w:r>
      <w:r w:rsidR="00BD0FF9">
        <w:rPr>
          <w:lang w:val="en-US"/>
        </w:rPr>
        <w:t>T</w:t>
      </w:r>
      <w:r w:rsidR="0098210D">
        <w:rPr>
          <w:lang w:val="en-US"/>
        </w:rPr>
        <w:t xml:space="preserve">o fully understand how naturalness affects our perception and response to voices, this void needs to be filled. </w:t>
      </w:r>
    </w:p>
    <w:p w14:paraId="61D6F19C" w14:textId="353FC2BC" w:rsidR="00A017E1" w:rsidRPr="00084405" w:rsidRDefault="00BD0FF9" w:rsidP="00A017E1">
      <w:pPr>
        <w:pStyle w:val="berschrift1"/>
        <w:numPr>
          <w:ilvl w:val="0"/>
          <w:numId w:val="7"/>
        </w:numPr>
        <w:rPr>
          <w:i/>
          <w:iCs/>
          <w:lang w:val="en-US"/>
        </w:rPr>
      </w:pPr>
      <w:bookmarkStart w:id="19" w:name="_Toc160791731"/>
      <w:r w:rsidRPr="00BD0FF9">
        <w:rPr>
          <w:lang w:val="en-US"/>
        </w:rPr>
        <w:t xml:space="preserve">Toward a concise </w:t>
      </w:r>
      <w:r w:rsidR="00A017E1" w:rsidRPr="00A017E1">
        <w:rPr>
          <w:lang w:val="en-US"/>
        </w:rPr>
        <w:t xml:space="preserve">framework for </w:t>
      </w:r>
      <w:r w:rsidR="00D114BD">
        <w:rPr>
          <w:lang w:val="en-US"/>
        </w:rPr>
        <w:t xml:space="preserve">voice </w:t>
      </w:r>
      <w:r w:rsidR="00A017E1" w:rsidRPr="00A017E1">
        <w:rPr>
          <w:lang w:val="en-US"/>
        </w:rPr>
        <w:t>naturalness (</w:t>
      </w:r>
      <w:r w:rsidR="00831DF3">
        <w:rPr>
          <w:lang w:val="en-US"/>
        </w:rPr>
        <w:t>9</w:t>
      </w:r>
      <w:r w:rsidR="00A017E1" w:rsidRPr="00A017E1">
        <w:rPr>
          <w:lang w:val="en-US"/>
        </w:rPr>
        <w:t>00</w:t>
      </w:r>
      <w:r w:rsidR="00A017E1" w:rsidRPr="00084405">
        <w:rPr>
          <w:i/>
          <w:iCs/>
          <w:lang w:val="en-US"/>
        </w:rPr>
        <w:t>)</w:t>
      </w:r>
      <w:bookmarkEnd w:id="19"/>
    </w:p>
    <w:p w14:paraId="72F7030A" w14:textId="77777777" w:rsidR="008B5242" w:rsidRPr="00084405" w:rsidRDefault="008B5242" w:rsidP="00A017E1">
      <w:pPr>
        <w:rPr>
          <w:i/>
          <w:iCs/>
          <w:lang w:val="en-US"/>
        </w:rPr>
      </w:pPr>
    </w:p>
    <w:p w14:paraId="6D8DDD4D" w14:textId="529367D3" w:rsidR="00D114BD" w:rsidRDefault="00BD0FF9" w:rsidP="00A017E1">
      <w:pPr>
        <w:rPr>
          <w:lang w:val="en-US"/>
        </w:rPr>
      </w:pPr>
      <w:r>
        <w:rPr>
          <w:lang w:val="en-US"/>
        </w:rPr>
        <w:t>After identifying key problems</w:t>
      </w:r>
      <w:r w:rsidR="00D114BD">
        <w:rPr>
          <w:lang w:val="en-US"/>
        </w:rPr>
        <w:t xml:space="preserve">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5498A6C4" w14:textId="77777777" w:rsidR="00BF321F" w:rsidRDefault="00BF321F" w:rsidP="00BF321F">
      <w:pPr>
        <w:pStyle w:val="berschrift2"/>
        <w:numPr>
          <w:ilvl w:val="1"/>
          <w:numId w:val="7"/>
        </w:numPr>
      </w:pPr>
      <w:bookmarkStart w:id="20" w:name="_Toc160791732"/>
      <w:proofErr w:type="spellStart"/>
      <w:r>
        <w:t>Definitions</w:t>
      </w:r>
      <w:proofErr w:type="spellEnd"/>
      <w:r>
        <w:t xml:space="preserve"> </w:t>
      </w:r>
      <w:proofErr w:type="spellStart"/>
      <w:r>
        <w:t>of</w:t>
      </w:r>
      <w:proofErr w:type="spellEnd"/>
      <w:r>
        <w:t xml:space="preserve"> </w:t>
      </w:r>
      <w:proofErr w:type="spellStart"/>
      <w:r>
        <w:t>naturalness</w:t>
      </w:r>
      <w:proofErr w:type="spellEnd"/>
      <w:r>
        <w:t xml:space="preserve"> (500)</w:t>
      </w:r>
      <w:bookmarkEnd w:id="20"/>
    </w:p>
    <w:p w14:paraId="3B9985E4" w14:textId="77777777" w:rsidR="00BF321F" w:rsidRDefault="00BF321F" w:rsidP="00A017E1">
      <w:pPr>
        <w:rPr>
          <w:lang w:val="en-US"/>
        </w:rPr>
      </w:pPr>
    </w:p>
    <w:p w14:paraId="3FBCC4BB" w14:textId="47B96307" w:rsidR="00D207F0" w:rsidRDefault="00D207F0" w:rsidP="00A017E1">
      <w:pPr>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based naturalness</w:t>
      </w:r>
      <w:r w:rsidR="00791859">
        <w:rPr>
          <w:b/>
          <w:bCs/>
          <w:lang w:val="en-US"/>
        </w:rPr>
        <w:t xml:space="preserve"> (</w:t>
      </w:r>
      <w:r w:rsidR="00791859" w:rsidRPr="00791859">
        <w:rPr>
          <w:color w:val="C00000"/>
          <w:lang w:val="en-US"/>
        </w:rPr>
        <w:t xml:space="preserve">Fig </w:t>
      </w:r>
      <w:r w:rsidR="00177F43">
        <w:rPr>
          <w:color w:val="C00000"/>
          <w:lang w:val="en-US"/>
        </w:rPr>
        <w:t xml:space="preserve">2 </w:t>
      </w:r>
      <w:proofErr w:type="spellStart"/>
      <w:r w:rsidR="00177F43">
        <w:rPr>
          <w:color w:val="C00000"/>
          <w:lang w:val="en-US"/>
        </w:rPr>
        <w:t>ToDo</w:t>
      </w:r>
      <w:proofErr w:type="spellEnd"/>
      <w:r w:rsidR="00791859">
        <w:rPr>
          <w:b/>
          <w:bCs/>
          <w:lang w:val="en-US"/>
        </w:rPr>
        <w:t>)</w:t>
      </w:r>
      <w:r>
        <w:rPr>
          <w:lang w:val="en-US"/>
        </w:rPr>
        <w:t xml:space="preserve">. In </w:t>
      </w:r>
      <w:r w:rsidRPr="001463E1">
        <w:rPr>
          <w:b/>
          <w:bCs/>
          <w:lang w:val="en-US"/>
        </w:rPr>
        <w:t>deviation-based naturalness</w:t>
      </w:r>
      <w:r>
        <w:rPr>
          <w:lang w:val="en-US"/>
        </w:rPr>
        <w:t xml:space="preserve">, naturalness is defined as the deviation from a reference that represents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Pr>
          <w:lang w:val="en-US"/>
        </w:rPr>
        <w:t>unusual</w:t>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1463E1">
        <w:rPr>
          <w:b/>
          <w:bCs/>
          <w:lang w:val="en-US"/>
        </w:rPr>
        <w:t>reference</w:t>
      </w:r>
      <w:r>
        <w:rPr>
          <w:lang w:val="en-US"/>
        </w:rPr>
        <w:t xml:space="preserve"> representing maximum naturalness</w:t>
      </w:r>
      <w:r w:rsidR="00E659E4">
        <w:rPr>
          <w:lang w:val="en-US"/>
        </w:rPr>
        <w:t>,</w:t>
      </w:r>
      <w:r>
        <w:rPr>
          <w:lang w:val="en-US"/>
        </w:rPr>
        <w:t xml:space="preserve"> and the </w:t>
      </w:r>
      <w:r w:rsidRPr="001463E1">
        <w:rPr>
          <w:b/>
          <w:b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OCJ9fSx7IiRpZCI6IjEy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M2NjMzODI4IiwiVXJpU3RyaW5nIjoiaHR0cDovL3d3dy5uY2JpLm5sbS5uaWguZ292L3B1Ym1lZC8zNjYzMzgy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jo1OTozMCIsIk1vZGlmaWVkQnkiOiJfQ2hyaXN0aW5lIE51c3NiYXVtIiwiSWQiOiI0Y2VhMTZiZS1iYTc5LTRlM2QtOWZjOC0yYTc4ODIyODE1MjQiLCJNb2RpZmllZE9uIjoiMjAyMy0xMi0wNVQxMjo1OTozMC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DcvczEyMzExLTAyMy0wMTUxMy05IiwiVXJpU3RyaW5nIjoiaHR0cHM6Ly9kb2kub3JnLzEwLjEwMDcvczEyMzExLTAyMy0wMTUxMy05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}</w:instrText>
          </w:r>
          <w:r w:rsidR="00177F43">
            <w:rPr>
              <w:lang w:val="en-US"/>
            </w:rPr>
            <w:fldChar w:fldCharType="separate"/>
          </w:r>
          <w:r w:rsidR="005E0F61">
            <w:rPr>
              <w:lang w:val="en-US"/>
            </w:rPr>
            <w:t>[49]</w:t>
          </w:r>
          <w:r w:rsidR="00177F43">
            <w:rPr>
              <w:lang w:val="en-US"/>
            </w:rPr>
            <w:fldChar w:fldCharType="end"/>
          </w:r>
        </w:sdtContent>
      </w:sdt>
      <w:r>
        <w:rPr>
          <w:lang w:val="en-US"/>
        </w:rPr>
        <w:t>). However, in many studies, raters are instructed to use an inner implicit reference which is based on their experience and expectations</w:t>
      </w:r>
      <w:r w:rsidR="001C3A8E">
        <w:rPr>
          <w:lang w:val="en-US"/>
        </w:rPr>
        <w:t>, e.g. whether “</w:t>
      </w:r>
      <w:r w:rsidR="001C3A8E" w:rsidRPr="001C3A8E">
        <w:rPr>
          <w:i/>
          <w:lang w:val="en-US"/>
        </w:rPr>
        <w:t xml:space="preserve">the </w:t>
      </w:r>
      <w:r w:rsidR="001C3A8E" w:rsidRPr="002E1408">
        <w:rPr>
          <w:i/>
          <w:lang w:val="en-US"/>
        </w:rPr>
        <w:t xml:space="preserve">voice stimulus </w:t>
      </w:r>
      <w:r w:rsidR="001C3A8E">
        <w:rPr>
          <w:i/>
          <w:lang w:val="en-US"/>
        </w:rPr>
        <w:t xml:space="preserve">is </w:t>
      </w:r>
      <w:r w:rsidR="001C3A8E" w:rsidRPr="002E1408">
        <w:rPr>
          <w:i/>
          <w:lang w:val="en-US"/>
        </w:rPr>
        <w:t>perceived as a plausible outcome of the human speech production system</w:t>
      </w:r>
      <w:r w:rsidR="001C3A8E" w:rsidRPr="002E1408">
        <w:rPr>
          <w:lang w:val="en-US"/>
        </w:rPr>
        <w:t xml:space="preserve">“ </w:t>
      </w:r>
      <w:sdt>
        <w:sdtPr>
          <w:rPr>
            <w:lang w:val="en-US"/>
          </w:rPr>
          <w:alias w:val="To edit, see citavi.com/edit"/>
          <w:tag w:val="CitaviPlaceholder#7ce98970-af5d-4963-a2cf-8b5778647d27"/>
          <w:id w:val="-1739784881"/>
          <w:placeholder>
            <w:docPart w:val="DefaultPlaceholder_-1854013440"/>
          </w:placeholder>
        </w:sdtPr>
        <w:sdtContent>
          <w:r w:rsidR="001C3A8E">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Njc2ZGQ2LTQxNjEtNDZlZi04N2RjLTJkM2Q0OTYwZWU0OCIsIlJhbmdlTGVuZ3RoIjozLCJSZWZlcmVuY2VJZCI6ImE1NDUwMDEzLTNjYjAtNGFhMS04NTMwLTMyMDFhYTZhZmFm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xM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x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O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C0wNy0wOFQxMzo0Mzo1MyIsIlByb2plY3QiOnsiJHJlZiI6IjgifX0sIlVzZU51bWJlcmluZ1R5cGVPZlBhcmVudERvY3VtZW50IjpmYWxzZX1dLCJGb3JtYXR0ZWRUZXh0Ijp7IiRpZCI6IjE5IiwiQ291bnQiOjEsIlRleHRVbml0cyI6W3siJGlkIjoiMjAiLCJGb250U3R5bGUiOnsiJGlkIjoiMjEiLCJOZXV0cmFsIjp0cnVlfSwiUmVhZGluZ09yZGVyIjoxLCJUZXh0IjoiWzhdIn1dfSwiVGFnIjoiQ2l0YXZpUGxhY2Vob2xkZXIjN2NlOTg5NzAtYWY1ZC00OTYzLWEyY2YtOGI1Nzc4NjQ3ZDI3IiwiVGV4dCI6Ils4XSIsIldBSVZlcnNpb24iOiI2LjE3LjAuMCJ9}</w:instrText>
          </w:r>
          <w:r w:rsidR="001C3A8E">
            <w:rPr>
              <w:lang w:val="en-US"/>
            </w:rPr>
            <w:fldChar w:fldCharType="separate"/>
          </w:r>
          <w:r w:rsidR="005E0F61">
            <w:rPr>
              <w:lang w:val="en-US"/>
            </w:rPr>
            <w:t>[8]</w:t>
          </w:r>
          <w:r w:rsidR="001C3A8E">
            <w:rPr>
              <w:lang w:val="en-US"/>
            </w:rPr>
            <w:fldChar w:fldCharType="end"/>
          </w:r>
        </w:sdtContent>
      </w:sdt>
      <w:r w:rsidR="00791859">
        <w:rPr>
          <w:lang w:val="en-US"/>
        </w:rPr>
        <w:t>.</w:t>
      </w:r>
      <w:r w:rsidR="00177F43">
        <w:rPr>
          <w:lang w:val="en-US"/>
        </w:rPr>
        <w:t xml:space="preserve"> </w:t>
      </w:r>
      <w:r w:rsidR="00791859">
        <w:rPr>
          <w:lang w:val="en-US"/>
        </w:rPr>
        <w:t xml:space="preserve">The type of deviation </w:t>
      </w:r>
      <w:r w:rsidR="002D3EB3">
        <w:rPr>
          <w:lang w:val="en-US"/>
        </w:rPr>
        <w:t xml:space="preserve">is specified through the vocal material. It </w:t>
      </w:r>
      <w:r w:rsidR="00791859">
        <w:rPr>
          <w:lang w:val="en-US"/>
        </w:rPr>
        <w:t xml:space="preserve">can virtually cover all acoustic features, ranging from specific manipulations (e.g.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yLCJSZWZlcmVuY2VJZCI6IjVmNWNiMTQ3LWU5NzItNGU2ZC1hODc1LTE0OTY2MDcwZjc2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jEvMS4xNTc3NTUyIiwiVXJpU3RyaW5nIjoiaHR0cHM6Ly9kb2kub3JnLzEwLjExMjEvMS4xNTc3NT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OC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Y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xMC4xMTIxLzEuNTA0OTUxMCIsIlVyaVN0cmluZyI6Imh0dHBzOi8vZG9pLm9yZy8xMC4xMTIxLzEuNTA0OTUxM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}</w:instrText>
          </w:r>
          <w:r w:rsidR="001C3A8E">
            <w:rPr>
              <w:lang w:val="en-US"/>
            </w:rPr>
            <w:fldChar w:fldCharType="separate"/>
          </w:r>
          <w:r w:rsidR="005E0F61">
            <w:rPr>
              <w:lang w:val="en-US"/>
            </w:rPr>
            <w:t>[7,50,51]</w:t>
          </w:r>
          <w:r w:rsidR="001C3A8E">
            <w:rPr>
              <w:lang w:val="en-US"/>
            </w:rPr>
            <w:fldChar w:fldCharType="end"/>
          </w:r>
        </w:sdtContent>
      </w:sdt>
      <w:r w:rsidR="00791859">
        <w:rPr>
          <w:lang w:val="en-US"/>
        </w:rPr>
        <w:t>) to complex multivariate vocal patterns (e.g.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EwOTItNDM4OCgyMDA1LzA1MykiLCJVcmlTdHJpbmciOiJodHRwczovL2RvaS5vcmcvMTAuMTA0NC8xMDkyLTQzODgoMjAwNS8wNTMp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OC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z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}</w:instrText>
          </w:r>
          <w:r w:rsidR="001C3A8E">
            <w:rPr>
              <w:lang w:val="en-US"/>
            </w:rPr>
            <w:fldChar w:fldCharType="separate"/>
          </w:r>
          <w:r w:rsidR="005E0F61">
            <w:rPr>
              <w:lang w:val="en-US"/>
            </w:rPr>
            <w:t>[52]</w:t>
          </w:r>
          <w:r w:rsidR="001C3A8E">
            <w:rPr>
              <w:lang w:val="en-US"/>
            </w:rPr>
            <w:fldChar w:fldCharType="end"/>
          </w:r>
        </w:sdtContent>
      </w:sdt>
      <w:r w:rsidR="00791859">
        <w:rPr>
          <w:lang w:val="en-US"/>
        </w:rPr>
        <w:t xml:space="preserve">). </w:t>
      </w:r>
    </w:p>
    <w:p w14:paraId="7291897C" w14:textId="7C2D1915" w:rsidR="001463E1" w:rsidRDefault="00095C1C" w:rsidP="00A017E1">
      <w:pPr>
        <w:rPr>
          <w:color w:val="C00000"/>
          <w:lang w:val="en-US"/>
        </w:rPr>
      </w:pPr>
      <w:r w:rsidRPr="001463E1">
        <w:rPr>
          <w:b/>
          <w:bCs/>
          <w:lang w:val="en-US"/>
        </w:rPr>
        <w:t>Human-likeness</w:t>
      </w:r>
      <w:r w:rsidR="001463E1" w:rsidRPr="001463E1">
        <w:rPr>
          <w:b/>
          <w:bCs/>
          <w:lang w:val="en-US"/>
        </w:rPr>
        <w:t>-</w:t>
      </w:r>
      <w:r w:rsidRPr="001463E1">
        <w:rPr>
          <w:b/>
          <w:b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An instruction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based naturalness can be 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w:t>
      </w:r>
      <w:r w:rsidR="00BD0FF9">
        <w:rPr>
          <w:lang w:val="en-US"/>
        </w:rPr>
        <w:t>(</w:t>
      </w:r>
      <w:commentRangeStart w:id="21"/>
      <w:r w:rsidR="00BD0FF9">
        <w:rPr>
          <w:lang w:val="en-US"/>
        </w:rPr>
        <w:t>or listeners´ representation of a human voice</w:t>
      </w:r>
      <w:commentRangeEnd w:id="21"/>
      <w:r w:rsidR="00BD0FF9">
        <w:rPr>
          <w:rStyle w:val="Kommentarzeichen"/>
        </w:rPr>
        <w:commentReference w:id="21"/>
      </w:r>
      <w:r w:rsidR="00BD0FF9">
        <w:rPr>
          <w:lang w:val="en-US"/>
        </w:rPr>
        <w:t>),</w:t>
      </w:r>
      <w:bookmarkStart w:id="22" w:name="_GoBack"/>
      <w:bookmarkEnd w:id="22"/>
      <w:r>
        <w:rPr>
          <w:lang w:val="en-US"/>
        </w:rPr>
        <w:t xml:space="preserve"> and the deviation </w:t>
      </w:r>
      <w:r w:rsidR="00353624">
        <w:rPr>
          <w:lang w:val="en-US"/>
        </w:rPr>
        <w:t>lies</w:t>
      </w:r>
      <w:r>
        <w:rPr>
          <w:lang w:val="en-US"/>
        </w:rPr>
        <w:t xml:space="preserve"> on the human/non-human spectrum. </w:t>
      </w:r>
    </w:p>
    <w:p w14:paraId="5BCB78F4" w14:textId="522148B9" w:rsidR="009E2AB9" w:rsidRPr="000468FB" w:rsidRDefault="00603E19" w:rsidP="00A017E1">
      <w:pPr>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with its underlying assumptions. With future research </w:t>
      </w:r>
      <w:r w:rsidR="00701727">
        <w:rPr>
          <w:lang w:val="en-US"/>
        </w:rPr>
        <w:t>committed to</w:t>
      </w:r>
      <w:r>
        <w:rPr>
          <w:lang w:val="en-US"/>
        </w:rPr>
        <w:t xml:space="preserve"> one conceptual framework, systematic integration and comparison of findings could be greatly facilitated. In fact, b</w:t>
      </w:r>
      <w:r w:rsidR="00265AEB">
        <w:rPr>
          <w:lang w:val="en-US"/>
        </w:rPr>
        <w:t xml:space="preserve">oth conceptualizations </w:t>
      </w:r>
      <w:r w:rsidR="00E659E4">
        <w:rPr>
          <w:lang w:val="en-US"/>
        </w:rPr>
        <w:t xml:space="preserve">seem </w:t>
      </w:r>
      <w:r>
        <w:rPr>
          <w:lang w:val="en-US"/>
        </w:rPr>
        <w:t>already</w:t>
      </w:r>
      <w:r w:rsidR="00265AEB">
        <w:rPr>
          <w:lang w:val="en-US"/>
        </w:rPr>
        <w:t xml:space="preserve"> </w:t>
      </w:r>
      <w:r w:rsidR="007B38EC">
        <w:rPr>
          <w:lang w:val="en-US"/>
        </w:rPr>
        <w:t>prevalent</w:t>
      </w:r>
      <w:r w:rsidR="00265AEB">
        <w:rPr>
          <w:lang w:val="en-US"/>
        </w:rPr>
        <w:t xml:space="preserve">, </w:t>
      </w:r>
      <w:r w:rsidR="004867E0">
        <w:rPr>
          <w:lang w:val="en-US"/>
        </w:rPr>
        <w:t>but</w:t>
      </w:r>
      <w:r w:rsidR="00265AEB">
        <w:rPr>
          <w:lang w:val="en-US"/>
        </w:rPr>
        <w:t xml:space="preserve"> often </w:t>
      </w:r>
      <w:r w:rsidR="00E659E4">
        <w:rPr>
          <w:lang w:val="en-US"/>
        </w:rPr>
        <w:t xml:space="preserve">remain </w:t>
      </w:r>
      <w:r w:rsidR="00265AEB">
        <w:rPr>
          <w:lang w:val="en-US"/>
        </w:rPr>
        <w:t xml:space="preserve">implicit through certain design </w:t>
      </w:r>
      <w:r>
        <w:rPr>
          <w:lang w:val="en-US"/>
        </w:rPr>
        <w:t>choices</w:t>
      </w:r>
      <w:r w:rsidR="00701727">
        <w:rPr>
          <w:lang w:val="en-US"/>
        </w:rPr>
        <w:t xml:space="preserve"> </w:t>
      </w:r>
      <w:r w:rsidR="00E659E4">
        <w:rPr>
          <w:lang w:val="en-US"/>
        </w:rPr>
        <w:t xml:space="preserve">only </w:t>
      </w:r>
      <w:r w:rsidR="00701727">
        <w:rPr>
          <w:lang w:val="en-US"/>
        </w:rPr>
        <w:t>(</w:t>
      </w:r>
      <w:r w:rsidR="00701727" w:rsidRPr="00701727">
        <w:rPr>
          <w:color w:val="C00000"/>
          <w:lang w:val="en-US"/>
        </w:rPr>
        <w:t>see Box 1</w:t>
      </w:r>
      <w:r w:rsidR="00701727">
        <w:rPr>
          <w:lang w:val="en-US"/>
        </w:rPr>
        <w:t>)</w:t>
      </w:r>
      <w:r w:rsidR="00265AEB">
        <w:rPr>
          <w:lang w:val="en-US"/>
        </w:rPr>
        <w:t xml:space="preserve">. For example, comparing human to synthetic voices </w:t>
      </w:r>
      <w:r w:rsidR="00E659E4">
        <w:rPr>
          <w:lang w:val="en-US"/>
        </w:rPr>
        <w:t xml:space="preserve">typically </w:t>
      </w:r>
      <w:r w:rsidR="00265AEB">
        <w:rPr>
          <w:lang w:val="en-US"/>
        </w:rPr>
        <w:t>implies human-likeness 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701727">
        <w:rPr>
          <w:lang w:val="en-US"/>
        </w:rPr>
        <w:t xml:space="preserve"> </w:t>
      </w:r>
      <w:sdt>
        <w:sdtPr>
          <w:rPr>
            <w:lang w:val="en-US"/>
          </w:rPr>
          <w:alias w:val="To edit, see citavi.com/edit"/>
          <w:tag w:val="CitaviPlaceholder#ded38f07-acf4-4b16-a37e-ce69c5b868ff"/>
          <w:id w:val="-1176951251"/>
          <w:placeholder>
            <w:docPart w:val="DefaultPlaceholder_-1854013440"/>
          </w:placeholder>
        </w:sdtPr>
        <w:sdtContent>
          <w:r w:rsidR="00701727">
            <w:rPr>
              <w:lang w:val="en-US"/>
            </w:rPr>
            <w:fldChar w:fldCharType="begin"/>
          </w:r>
          <w:r w:rsidR="00701727">
            <w:rPr>
              <w:lang w:val="en-US"/>
            </w:rPr>
            <w:instrText>ADDIN CitaviPlaceholder{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4IiwiJHR5cGUiOiJTd2lzc0FjYWRlbWljLkNpdGF2aS5Qcm9qZWN0LCBTd2lzc0FjYWRlbWljLkNpdGF2aSJ9fSx7IiRpZCI6Ijk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4In19XSwiQ2l0YXRpb25LZXlVcGRhdGVUeXBlIjowLCJDb2xsYWJvcmF0b3JzIjpbXSwiRG9pIjoiMTAuMjEyMDMvcnMuMy5ycy0yNzg0MDY3L3Yx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EyMDMvcnMuMy5ycy0yNzg0MDY3L3YxIiwiVXJpU3RyaW5nIjoiaHR0cHM6Ly9kb2kub3JnLzEwLjIxMjAzL3JzLjMucnMtMjc4NDA2Ny92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}</w:instrText>
          </w:r>
          <w:r w:rsidR="00701727">
            <w:rPr>
              <w:lang w:val="en-US"/>
            </w:rPr>
            <w:fldChar w:fldCharType="separate"/>
          </w:r>
          <w:r w:rsidR="00701727">
            <w:rPr>
              <w:lang w:val="en-US"/>
            </w:rPr>
            <w:t>Diel and Lewis</w:t>
          </w:r>
          <w:r w:rsidR="00701727">
            <w:rPr>
              <w:lang w:val="en-US"/>
            </w:rPr>
            <w:fldChar w:fldCharType="end"/>
          </w:r>
        </w:sdtContent>
      </w:sdt>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r w:rsidR="005E0F6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hUMTE6NDI6MjMiLCJNb2RpZmllZEJ5IjoiX0NocmlzdGluZSBOdXNzYmF1bSIsIklkIjoiN2Q4ZTc1ODctOGUxOS00MjgwLTk1NDUtZWYwM2Y4YzYxNDgzIiwiTW9kaWZpZWRPbiI6IjIwMjQtMDctMDhUMTE6NDI6MjMiLCJQcm9qZWN0Ijp7IiRyZWYiOiI4In19XSwiT3JnYW5pemF0aW9ucyI6W10sIk90aGVyc0ludm9sdmVkIjpbXSwiUGFnZVJhbmdlIjoiPHNwPlxyXG4gIDxuPjEwMDQzMDwvbj5cclxuICA8aW4+dHJ1ZTwvaW4+XHJcbiAgPG9zPjEwMDQzMDwvb3M+XHJcbiAgPHBzPjEwMDQzMDwvcHM+XHJcbjwvc3A+XHJcbjxvcz4xMDA0MzA8L29zPiIsIlBlcmlvZGljYWwiOnsiJGlkIjoiMTM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}</w:instrText>
          </w:r>
          <w:r w:rsidR="005E0F61">
            <w:rPr>
              <w:lang w:val="en-US"/>
            </w:rPr>
            <w:fldChar w:fldCharType="separate"/>
          </w:r>
          <w:r w:rsidR="005E0F61">
            <w:rPr>
              <w:lang w:val="en-US"/>
            </w:rPr>
            <w:t>[48]</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w:t>
      </w:r>
      <w:r w:rsidR="009E2AB9">
        <w:rPr>
          <w:lang w:val="en-US"/>
        </w:rPr>
        <w:lastRenderedPageBreak/>
        <w:t xml:space="preserve">uncanniness resulted from “deviation from familiar categories” rather “categorical ambiguity”. </w:t>
      </w:r>
      <w:r w:rsidR="00D833D8" w:rsidRPr="00D833D8">
        <w:rPr>
          <w:lang w:val="en-US"/>
        </w:rPr>
        <w:t>This could reflect initial empirical observations in line with our proposed conceptual distinction</w:t>
      </w:r>
      <w:r w:rsidR="00D833D8">
        <w:rPr>
          <w:lang w:val="en-US"/>
        </w:rPr>
        <w:t>.</w:t>
      </w:r>
    </w:p>
    <w:p w14:paraId="5C04BBFF" w14:textId="3CAD18F4" w:rsidR="00A017E1" w:rsidRPr="00353624" w:rsidRDefault="00A017E1" w:rsidP="00A017E1">
      <w:pPr>
        <w:rPr>
          <w:lang w:val="en-US"/>
        </w:rPr>
      </w:pPr>
    </w:p>
    <w:p w14:paraId="25D0D87E" w14:textId="16A7DF1E" w:rsidR="00A017E1" w:rsidRPr="00FC1778" w:rsidRDefault="00BD0FF9" w:rsidP="00A017E1">
      <w:pPr>
        <w:pStyle w:val="berschrift2"/>
        <w:numPr>
          <w:ilvl w:val="1"/>
          <w:numId w:val="7"/>
        </w:numPr>
        <w:rPr>
          <w:lang w:val="en-US"/>
        </w:rPr>
      </w:pPr>
      <w:bookmarkStart w:id="23" w:name="_Toc160791733"/>
      <w:r w:rsidRPr="00BD0FF9">
        <w:rPr>
          <w:lang w:val="en-US"/>
        </w:rPr>
        <w:t xml:space="preserve">Delimiting distinctiveness and authenticity </w:t>
      </w:r>
      <w:r w:rsidR="00A017E1" w:rsidRPr="00FC1778">
        <w:rPr>
          <w:lang w:val="en-US"/>
        </w:rPr>
        <w:t>(</w:t>
      </w:r>
      <w:r w:rsidR="00831DF3" w:rsidRPr="00FC1778">
        <w:rPr>
          <w:lang w:val="en-US"/>
        </w:rPr>
        <w:t>4</w:t>
      </w:r>
      <w:r w:rsidR="00A017E1" w:rsidRPr="00FC1778">
        <w:rPr>
          <w:lang w:val="en-US"/>
        </w:rPr>
        <w:t>00)</w:t>
      </w:r>
      <w:bookmarkEnd w:id="23"/>
    </w:p>
    <w:p w14:paraId="1373534F" w14:textId="449AE93B" w:rsidR="002E044F" w:rsidRPr="00FC1778" w:rsidRDefault="002E044F" w:rsidP="002E044F">
      <w:pPr>
        <w:rPr>
          <w:lang w:val="en-US"/>
        </w:rPr>
      </w:pPr>
    </w:p>
    <w:p w14:paraId="7C0335C5" w14:textId="4FC27F85" w:rsidR="00FC1778" w:rsidRDefault="002E044F" w:rsidP="002E044F">
      <w:pPr>
        <w:rPr>
          <w:lang w:val="en-US"/>
        </w:rPr>
      </w:pPr>
      <w:r>
        <w:rPr>
          <w:lang w:val="en-US"/>
        </w:rPr>
        <w:t xml:space="preserve">In the following, we </w:t>
      </w:r>
      <w:r w:rsidR="00E659E4">
        <w:rPr>
          <w:lang w:val="en-US"/>
        </w:rPr>
        <w:t xml:space="preserve">briefly </w:t>
      </w:r>
      <w:r>
        <w:rPr>
          <w:lang w:val="en-US"/>
        </w:rPr>
        <w:t xml:space="preserve">discuss the demarcation of the proposed naturalness definitions 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1D3F41">
        <w:rPr>
          <w:b/>
          <w:lang w:val="en-US"/>
        </w:rPr>
        <w:t>Distinctiveness</w:t>
      </w:r>
      <w:r w:rsidR="001D3F41">
        <w:rPr>
          <w:b/>
          <w:lang w:val="en-US"/>
        </w:rPr>
        <w:t xml:space="preserve">, </w:t>
      </w:r>
      <w:r w:rsidR="001D3F41" w:rsidRPr="00004401">
        <w:rPr>
          <w:lang w:val="en-US"/>
        </w:rPr>
        <w:t>as opposed to typical</w:t>
      </w:r>
      <w:r w:rsidR="00004401" w:rsidRPr="00004401">
        <w:rPr>
          <w:lang w:val="en-US"/>
        </w:rPr>
        <w:t>ity</w:t>
      </w:r>
      <w:r w:rsidR="001D3F41">
        <w:rPr>
          <w:b/>
          <w:lang w:val="en-US"/>
        </w:rPr>
        <w:t>,</w:t>
      </w:r>
      <w:r w:rsidR="001D3F41">
        <w:rPr>
          <w:lang w:val="en-US"/>
        </w:rPr>
        <w:t xml:space="preserve"> has been defined as the degree to with faces or voices stick out due to rare or unusual features</w:t>
      </w:r>
      <w:r w:rsidR="00BD0FF9">
        <w:rPr>
          <w:lang w:val="en-US"/>
        </w:rPr>
        <w:t xml:space="preserve"> </w:t>
      </w:r>
      <w:r w:rsidR="00BD0FF9" w:rsidRPr="00BD0FF9">
        <w:rPr>
          <w:lang w:val="en-US"/>
        </w:rPr>
        <w:t>and this concept is commonly used to refer to voice identity</w:t>
      </w:r>
      <w:r w:rsidR="001D3F41">
        <w:rPr>
          <w:lang w:val="en-US"/>
        </w:rPr>
        <w:t xml:space="preserve"> (</w:t>
      </w:r>
      <w:r w:rsidR="001D3F41" w:rsidRPr="001D3F41">
        <w:rPr>
          <w:color w:val="C00000"/>
          <w:lang w:val="en-US"/>
        </w:rPr>
        <w:t>Quelle</w:t>
      </w:r>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as distinctive if they deviate substantially from a central tendency or norm in that space </w:t>
      </w:r>
      <w:sdt>
        <w:sdtPr>
          <w:rPr>
            <w:lang w:val="en-US"/>
          </w:rPr>
          <w:alias w:val="To edit, see citavi.com/edit"/>
          <w:tag w:val="CitaviPlaceholder#b54d2a47-5e98-4bec-9039-98aeb6b3e5e2"/>
          <w:id w:val="280076579"/>
          <w:placeholder>
            <w:docPart w:val="DefaultPlaceholder_-1854013440"/>
          </w:placeholder>
        </w:sdtPr>
        <w:sdtContent>
          <w:r w:rsidR="00BD0FF9">
            <w:rPr>
              <w:lang w:val="en-US"/>
            </w:rPr>
            <w:fldChar w:fldCharType="begin"/>
          </w:r>
          <w:r w:rsidR="00BD0FF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ODMzMzM0LWQxYzctNDVlNC05YTIzLWFkNTYxNTUzYjQ1NiIsIlJhbmdlTGVuZ3RoIjo0LCJSZWZlcmVuY2VJZCI6ImRhNjA5ZDVkLWVmYWYtNGI4YS1hZDRkLTJlOTE3OTY0NzFi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g2NjQ1NiIsIlVyaVN0cmluZyI6Imh0dHA6Ly93d3cubmNiaS5ubG0ubmloLmdvdi9wdWJtZWQvMTg2NjQ1N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c2MGZmYWYxLTk0YjMtNGE1OC1iZmMwLTI5YzY2ZTJiMjQ3YyIsIk1vZGlmaWVkT24iOiIyMDE5LTAyLTIxVDEyOjUwOjU0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IxMC4xMDgwLzE0NjQwNzQ5MTA4NDAwOTY2IiwiVXJpU3RyaW5nIjoiaHR0cHM6Ly9kb2kub3JnLzEwLjEwODAvMTQ2NDA3NDkxMDg0MDA5Nj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}</w:instrText>
          </w:r>
          <w:r w:rsidR="00BD0FF9">
            <w:rPr>
              <w:lang w:val="en-US"/>
            </w:rPr>
            <w:fldChar w:fldCharType="separate"/>
          </w:r>
          <w:r w:rsidR="00BD0FF9">
            <w:rPr>
              <w:lang w:val="en-US"/>
            </w:rPr>
            <w:t>[54]</w:t>
          </w:r>
          <w:r w:rsidR="00BD0FF9">
            <w:rPr>
              <w:lang w:val="en-US"/>
            </w:rPr>
            <w:fldChar w:fldCharType="end"/>
          </w:r>
        </w:sdtContent>
      </w:sdt>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E659E4">
        <w:rPr>
          <w:lang w:val="en-US"/>
        </w:rPr>
        <w:t xml:space="preserve">, </w:t>
      </w:r>
      <w:r w:rsidR="00004401">
        <w:rPr>
          <w:lang w:val="en-US"/>
        </w:rPr>
        <w:t xml:space="preserve">a norm/reference and a deviation. </w:t>
      </w:r>
      <w:commentRangeStart w:id="24"/>
      <w:del w:id="25" w:author="Stefan Schweinberger" w:date="2024-06-10T19:02:00Z">
        <w:r w:rsidR="00004401" w:rsidDel="00E659E4">
          <w:rPr>
            <w:lang w:val="en-US"/>
          </w:rPr>
          <w:delText xml:space="preserve">Therefore, we would assume that they are correlated.  </w:delText>
        </w:r>
      </w:del>
      <w:commentRangeEnd w:id="24"/>
      <w:r w:rsidR="00366DDC">
        <w:rPr>
          <w:rStyle w:val="Kommentarzeichen"/>
        </w:rPr>
        <w:commentReference w:id="24"/>
      </w:r>
      <w:r w:rsidR="00BD0FF9" w:rsidRPr="00BD0FF9">
        <w:rPr>
          <w:rStyle w:val="Kommentarzeichen"/>
          <w:lang w:val="en-US"/>
        </w:rPr>
        <w:t xml:space="preserve"> </w:t>
      </w:r>
      <w:commentRangeStart w:id="26"/>
      <w:r w:rsidR="00BD0FF9">
        <w:rPr>
          <w:lang w:val="en-US"/>
        </w:rPr>
        <w:t xml:space="preserve">However, we understand distinctiveness as a much broader term which captures many forms of perceptual deviations beyond naturalness. </w:t>
      </w:r>
      <w:commentRangeEnd w:id="26"/>
      <w:r w:rsidR="00BD0FF9">
        <w:rPr>
          <w:rStyle w:val="Kommentarzeichen"/>
        </w:rPr>
        <w:commentReference w:id="26"/>
      </w:r>
      <w:r w:rsidR="00716FB2">
        <w:rPr>
          <w:lang w:val="en-US"/>
        </w:rPr>
        <w:t>Thus, we assumed that unnatural voices would always be perceived as somewhat distinctive, but natural voice can b distinct</w:t>
      </w:r>
      <w:r w:rsidR="0087677E">
        <w:rPr>
          <w:lang w:val="en-US"/>
        </w:rPr>
        <w:t xml:space="preserve"> or</w:t>
      </w:r>
      <w:r w:rsidR="00716FB2">
        <w:rPr>
          <w:lang w:val="en-US"/>
        </w:rPr>
        <w:t xml:space="preserve"> typical. Impressions of human-based naturalness, however, could </w:t>
      </w:r>
      <w:r w:rsidR="00FC1778">
        <w:rPr>
          <w:lang w:val="en-US"/>
        </w:rPr>
        <w:t>potentially</w:t>
      </w:r>
      <w:r w:rsidR="00716FB2">
        <w:rPr>
          <w:lang w:val="en-US"/>
        </w:rPr>
        <w:t xml:space="preserve"> be quite </w:t>
      </w:r>
      <w:r w:rsidR="00FC1778">
        <w:rPr>
          <w:lang w:val="en-US"/>
        </w:rPr>
        <w:t>independent</w:t>
      </w:r>
      <w:r w:rsidR="00716FB2">
        <w:rPr>
          <w:lang w:val="en-US"/>
        </w:rPr>
        <w:t xml:space="preserve"> from impressions of distinctiveness, e.g. a person who is very accustomed with a smart-speaker device may not rate synthetic voices as very distinctive but still clearly non-human. In that vein, the link between distinctiveness and naturalness </w:t>
      </w:r>
      <w:r w:rsidR="00FC1778">
        <w:rPr>
          <w:lang w:val="en-US"/>
        </w:rPr>
        <w:t>may</w:t>
      </w:r>
      <w:r w:rsidR="00716FB2">
        <w:rPr>
          <w:lang w:val="en-US"/>
        </w:rPr>
        <w:t xml:space="preserve"> not </w:t>
      </w:r>
      <w:r w:rsidR="00FC1778">
        <w:rPr>
          <w:lang w:val="en-US"/>
        </w:rPr>
        <w:t xml:space="preserve">primarily be a </w:t>
      </w:r>
      <w:r w:rsidR="00716FB2">
        <w:rPr>
          <w:lang w:val="en-US"/>
        </w:rPr>
        <w:t>conceptual</w:t>
      </w:r>
      <w:r w:rsidR="00FC1778">
        <w:rPr>
          <w:lang w:val="en-US"/>
        </w:rPr>
        <w:t xml:space="preserve"> but an</w:t>
      </w:r>
      <w:r w:rsidR="00716FB2">
        <w:rPr>
          <w:lang w:val="en-US"/>
        </w:rPr>
        <w:t xml:space="preserve"> empirical </w:t>
      </w:r>
      <w:r w:rsidR="00FC1778">
        <w:rPr>
          <w:lang w:val="en-US"/>
        </w:rPr>
        <w:t>matter</w:t>
      </w:r>
      <w:r w:rsidR="00716FB2">
        <w:rPr>
          <w:lang w:val="en-US"/>
        </w:rPr>
        <w:t>.</w:t>
      </w:r>
    </w:p>
    <w:p w14:paraId="71F59662" w14:textId="0B8ED310" w:rsidR="003E61B4" w:rsidRDefault="00FC1778" w:rsidP="00FC1778">
      <w:pPr>
        <w:rPr>
          <w:lang w:val="en-US"/>
        </w:rPr>
      </w:pPr>
      <w:r>
        <w:rPr>
          <w:lang w:val="en-US"/>
        </w:rPr>
        <w:t xml:space="preserve">The other concept that deserves particular </w:t>
      </w:r>
      <w:r w:rsidR="001A6490">
        <w:rPr>
          <w:lang w:val="en-US"/>
        </w:rPr>
        <w:t>consideration</w:t>
      </w:r>
      <w:r>
        <w:rPr>
          <w:lang w:val="en-US"/>
        </w:rPr>
        <w:t xml:space="preserve"> is </w:t>
      </w:r>
      <w:r w:rsidRPr="00FC1778">
        <w:rPr>
          <w:b/>
          <w:lang w:val="en-US"/>
        </w:rPr>
        <w:t>authenticity</w:t>
      </w:r>
      <w:r>
        <w:rPr>
          <w:lang w:val="en-US"/>
        </w:rPr>
        <w:t xml:space="preserve">. </w:t>
      </w:r>
      <w:bookmarkStart w:id="27" w:name="_Hlk171408820"/>
      <w:commentRangeStart w:id="28"/>
      <w:r w:rsidR="00BD0FF9">
        <w:rPr>
          <w:lang w:val="en-US"/>
        </w:rPr>
        <w:t xml:space="preserve">When prompted for synonyms of naturalness, this was </w:t>
      </w:r>
      <w:proofErr w:type="spellStart"/>
      <w:r w:rsidR="00BD0FF9">
        <w:rPr>
          <w:lang w:val="en-US"/>
        </w:rPr>
        <w:t>ChatGPT´s</w:t>
      </w:r>
      <w:proofErr w:type="spellEnd"/>
      <w:r w:rsidR="00BD0FF9">
        <w:rPr>
          <w:lang w:val="en-US"/>
        </w:rPr>
        <w:t xml:space="preserve"> first reply (</w:t>
      </w:r>
      <w:r w:rsidR="00BD0FF9" w:rsidRPr="00B90DAD">
        <w:rPr>
          <w:b/>
          <w:color w:val="C00000"/>
          <w:lang w:val="en-US"/>
        </w:rPr>
        <w:t>Figure 1 B</w:t>
      </w:r>
      <w:r w:rsidR="00BD0FF9">
        <w:rPr>
          <w:lang w:val="en-US"/>
        </w:rPr>
        <w:t xml:space="preserve">), which serves only to suggest a semantic link between these two terms in openly accessible online sources. </w:t>
      </w:r>
      <w:commentRangeEnd w:id="28"/>
      <w:r w:rsidR="00BD0FF9">
        <w:rPr>
          <w:rStyle w:val="Kommentarzeichen"/>
        </w:rPr>
        <w:commentReference w:id="28"/>
      </w:r>
      <w:bookmarkEnd w:id="27"/>
      <w:r w:rsidR="00B90DAD">
        <w:rPr>
          <w:lang w:val="en-US"/>
        </w:rPr>
        <w:t>In the scientific literature, however, authenticity</w:t>
      </w:r>
      <w:r w:rsidR="00037F39">
        <w:rPr>
          <w:lang w:val="en-US"/>
        </w:rPr>
        <w:t xml:space="preserve"> is an established</w:t>
      </w:r>
      <w:r w:rsidR="00B90DAD">
        <w:rPr>
          <w:lang w:val="en-US"/>
        </w:rPr>
        <w:t xml:space="preserve"> </w:t>
      </w:r>
      <w:r w:rsidR="00037F39">
        <w:rPr>
          <w:lang w:val="en-US"/>
        </w:rPr>
        <w:t xml:space="preserve">concept with </w:t>
      </w:r>
      <w:r w:rsidR="00B90DAD">
        <w:rPr>
          <w:lang w:val="en-US"/>
        </w:rPr>
        <w:t>a somewhat different meaning.</w:t>
      </w:r>
      <w:r w:rsidR="00037F39">
        <w:rPr>
          <w:lang w:val="en-US"/>
        </w:rPr>
        <w:t xml:space="preserve"> Importantly, instead of the holistic </w:t>
      </w:r>
      <w:r w:rsidR="003359DA">
        <w:rPr>
          <w:lang w:val="en-US"/>
        </w:rPr>
        <w:t>impression of voices</w:t>
      </w:r>
      <w:r w:rsidR="00037F39">
        <w:rPr>
          <w:lang w:val="en-US"/>
        </w:rPr>
        <w:t>, it usually targets specific voice cues</w:t>
      </w:r>
      <w:r w:rsidR="00037F39" w:rsidRPr="00E127AD">
        <w:rPr>
          <w:lang w:val="en-US"/>
        </w:rPr>
        <w:t>. Emotional authenticity, for example, refers to the distinction between a posed and a “real”</w:t>
      </w:r>
      <w:r w:rsidR="009E0962" w:rsidRPr="00E127AD">
        <w:rPr>
          <w:lang w:val="en-US"/>
        </w:rPr>
        <w:t xml:space="preserve"> or spontaneous</w:t>
      </w:r>
      <w:r w:rsidR="00037F39" w:rsidRPr="00E127AD">
        <w:rPr>
          <w:lang w:val="en-US"/>
        </w:rPr>
        <w:t xml:space="preserve"> emotional expression, which leads to differential 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E127AD">
            <w:rPr>
              <w:lang w:val="en-US"/>
            </w:rPr>
            <w:fldChar w:fldCharType="begin"/>
          </w:r>
          <w:r w:rsidR="00BD0FF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Tg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M4MTIzNDA0IiwiVXJpU3RyaW5nIjoiaHR0cDovL3d3dy5uY2JpLm5sbS5uaWguZ292L3B1Ym1lZC8zODEyMzQwN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i0wNlQxMDowNjo0NyIsIk1vZGlmaWVkQnkiOiJfQ2hyaXN0aW5lIE51c3NiYXVtIiwiSWQiOiJhZWYzOWIyNy01NWY4LTQ5NDUtYjY3Mi04N2ZlM2VlN2Y1ZWIiLCJNb2RpZmllZE9uIjoiMjAyNC0wNi0wNlQxMDowNjo0Ny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EwLjEwMTYvai5jb3J0ZXguMjAyMy4xMS4wMDUiLCJVcmlTdHJpbmciOiJodHRwczovL2RvaS5vcmcvMTAuMTAxNi9qLmNvcnRleC4yMDIzLjExLjAwN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}</w:instrText>
          </w:r>
          <w:r w:rsidR="00037F39" w:rsidRPr="00E127AD">
            <w:rPr>
              <w:lang w:val="en-US"/>
            </w:rPr>
            <w:fldChar w:fldCharType="separate"/>
          </w:r>
          <w:r w:rsidR="00BD0FF9">
            <w:rPr>
              <w:lang w:val="en-US"/>
            </w:rPr>
            <w:t>[55–57]</w:t>
          </w:r>
          <w:r w:rsidR="00037F39" w:rsidRPr="00E127AD">
            <w:rPr>
              <w:lang w:val="en-US"/>
            </w:rPr>
            <w:fldChar w:fldCharType="end"/>
          </w:r>
        </w:sdtContent>
      </w:sdt>
      <w:r w:rsidR="00037F39" w:rsidRPr="00E127AD">
        <w:rPr>
          <w:lang w:val="en-US"/>
        </w:rPr>
        <w:t xml:space="preserve">. </w:t>
      </w:r>
      <w:r w:rsidR="003359DA" w:rsidRPr="00E127AD">
        <w:rPr>
          <w:lang w:val="en-US"/>
        </w:rPr>
        <w:t xml:space="preserve">In the context of voice cloning and </w:t>
      </w:r>
      <w:r w:rsidR="00A669E8" w:rsidRPr="00E127AD">
        <w:rPr>
          <w:lang w:val="en-US"/>
        </w:rPr>
        <w:t xml:space="preserve">the now very prevalent danger of </w:t>
      </w:r>
      <w:proofErr w:type="spellStart"/>
      <w:r w:rsidR="009E58AB">
        <w:rPr>
          <w:lang w:val="en-US"/>
        </w:rPr>
        <w:t>deepfakes</w:t>
      </w:r>
      <w:proofErr w:type="spellEnd"/>
      <w:r w:rsidR="009E58AB">
        <w:rPr>
          <w:lang w:val="en-US"/>
        </w:rPr>
        <w:t xml:space="preserve"> </w:t>
      </w:r>
      <w:sdt>
        <w:sdtPr>
          <w:rPr>
            <w:lang w:val="en-US"/>
          </w:rPr>
          <w:alias w:val="To edit, see citavi.com/edit"/>
          <w:tag w:val="CitaviPlaceholder#c4b3d74d-c2ed-42d9-bfce-6dc213f9cb65"/>
          <w:id w:val="297729544"/>
          <w:placeholder>
            <w:docPart w:val="DefaultPlaceholder_-1854013440"/>
          </w:placeholder>
        </w:sdtPr>
        <w:sdtContent>
          <w:r w:rsidR="009E58AB">
            <w:rPr>
              <w:lang w:val="en-US"/>
            </w:rPr>
            <w:fldChar w:fldCharType="begin"/>
          </w:r>
          <w:r w:rsidR="009E58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0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4dWp1aWZmaG41czJ0cG03M2s1bGxuNDh4azFqMTBwNGJjN3NsMm8iLCJDcmVhdGVkT24iOiIyMDI0LTA3LTA5VDA3OjE1OjA5WiIsIk1vZGlmaWVkQnkiOiJ4dWp1aWZmaG41czJ0cG03M2s1bGxuNDh4azFqMTBwNGJjN3NsMm8iLCJJZCI6IjM1NGM0NDdjLTZiMjYtNGEwZS05NjhlLWQ2YWFjYjI5MWVmMCIsIk1vZGlmaWVkT24iOiIyMDI0LTA3LTA5VDA3OjE1OjA5W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eHVqdWlmZmhuNXMydHBtNzNrNWxsbjQ4eGsxajEwcDRiYzdzbDJvIiwiQ3JlYXRlZE9uIjoiMjAyNC0wNy0wOVQwNzoxNTowOVoiLCJNb2RpZmllZEJ5IjoieHVqdWlmZmhuNXMydHBtNzNrNWxsbjQ4eGsxajEwcDRiYzdzbDJvIiwiSWQiOiIzMjVmN2Y5NC1kZjViLTRhMTUtYmU0NS0xMThjMDlkOWUyMzMiLCJNb2RpZmllZE9uIjoiMjAyNC0wNy0wOVQwNzoxNTowOVo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0LTA3LTA5VDA3OjE1OjA5WiIsIk1vZGlmaWVkQnkiOiJ4dWp1aWZmaG41czJ0cG03M2s1bGxuNDh4azFqMTBwNGJjN3NsMm8iLCJJZCI6IjI3MmI0MjAyLTMzY2ItNGFlMC1hZTM0LWQ4MDVhNzUyMGNhMyIsIk1vZGlmaWVkT24iOiIyMDI0LTA3LTA5VDA3OjE1OjA5Wi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4dWp1aWZmaG41czJ0cG03M2s1bGxuNDh4azFqMTBwNGJjN3NsMm8iLCJDcmVhdGVkT24iOiIyMDI0LTA3LTA5VDA3OjE1OjA5WiIsIk1vZGlmaWVkQnkiOiJ4dWp1aWZmaG41czJ0cG03M2s1bGxuNDh4azFqMTBwNGJjN3NsMm8iLCJJZCI6ImU0NmRiY2EwLTliNmItNGZhMi1hNTgxLTZmODBjNmM2ZTFlNiIsIk1vZGlmaWVkT24iOiIyMDI0LTA3LTA5VDA3OjE1OjA5Wi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}</w:instrText>
          </w:r>
          <w:r w:rsidR="009E58AB">
            <w:rPr>
              <w:lang w:val="en-US"/>
            </w:rPr>
            <w:fldChar w:fldCharType="separate"/>
          </w:r>
          <w:r w:rsidR="009E58AB">
            <w:rPr>
              <w:lang w:val="en-US"/>
            </w:rPr>
            <w:t>[58]</w:t>
          </w:r>
          <w:r w:rsidR="009E58AB">
            <w:rPr>
              <w:lang w:val="en-US"/>
            </w:rPr>
            <w:fldChar w:fldCharType="end"/>
          </w:r>
        </w:sdtContent>
      </w:sdt>
      <w:r w:rsidR="003359DA" w:rsidRPr="00E127AD">
        <w:rPr>
          <w:lang w:val="en-US"/>
        </w:rPr>
        <w:t xml:space="preserve">, </w:t>
      </w:r>
      <w:r w:rsidR="00012FB6">
        <w:rPr>
          <w:lang w:val="en-US"/>
        </w:rPr>
        <w:t xml:space="preserve">identity </w:t>
      </w:r>
      <w:r w:rsidR="003359DA" w:rsidRPr="00E127AD">
        <w:rPr>
          <w:lang w:val="en-US"/>
        </w:rPr>
        <w:t>authenticity is assessed with regard to a specific speake</w:t>
      </w:r>
      <w:r w:rsidR="00012FB6">
        <w:rPr>
          <w:lang w:val="en-US"/>
        </w:rPr>
        <w:t>r</w:t>
      </w:r>
      <w:r w:rsidR="003359DA" w:rsidRPr="00E127AD">
        <w:rPr>
          <w:lang w:val="en-US"/>
        </w:rPr>
        <w:t xml:space="preserve">. </w:t>
      </w:r>
      <w:r w:rsidR="003E61B4" w:rsidRPr="00E127AD">
        <w:rPr>
          <w:lang w:val="en-US"/>
        </w:rPr>
        <w:t xml:space="preserve">Likewise, </w:t>
      </w:r>
      <w:r w:rsidR="00E127AD" w:rsidRPr="00E127AD">
        <w:rPr>
          <w:lang w:val="en-US"/>
        </w:rPr>
        <w:t>voice gender</w:t>
      </w:r>
      <w:r w:rsidR="00E127AD">
        <w:rPr>
          <w:lang w:val="en-US"/>
        </w:rPr>
        <w:t xml:space="preserve"> cues can be rated for </w:t>
      </w:r>
      <w:r w:rsidR="00D820EE">
        <w:rPr>
          <w:lang w:val="en-US"/>
        </w:rPr>
        <w:t xml:space="preserve">gender </w:t>
      </w:r>
      <w:r w:rsidR="00E127AD">
        <w:rPr>
          <w:lang w:val="en-US"/>
        </w:rPr>
        <w:t xml:space="preserve">authenticity, which is closely related to judgement of gender conformity </w:t>
      </w:r>
      <w:sdt>
        <w:sdtPr>
          <w:rPr>
            <w:lang w:val="en-US"/>
          </w:rPr>
          <w:alias w:val="To edit, see citavi.com/edit"/>
          <w:tag w:val="CitaviPlaceholder#8b1838ae-f1de-4574-b8ca-b8af9479f58d"/>
          <w:id w:val="-1904058226"/>
          <w:placeholder>
            <w:docPart w:val="DefaultPlaceholder_-1854013440"/>
          </w:placeholder>
        </w:sdtPr>
        <w:sdtContent>
          <w:r w:rsidR="00E127AD">
            <w:rPr>
              <w:lang w:val="en-US"/>
            </w:rPr>
            <w:fldChar w:fldCharType="begin"/>
          </w:r>
          <w:r w:rsidR="009E58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0LTA3LTA5VDA5OjAxOjQ1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QtMDctMDlUMDk6MDE6NDUiLCJQcm9qZWN0Ijp7IiRyZWYiOiI1In19LCJVc2VOdW1iZXJpbmdUeXBlT2ZQYXJlbnREb2N1bWVudCI6ZmFsc2V9XSwiRm9ybWF0dGVkVGV4dCI6eyIkaWQiOiIyMiIsIkNvdW50IjoxLCJUZXh0VW5pdHMiOlt7IiRpZCI6IjIzIiwiRm9udFN0eWxlIjp7IiRpZCI6IjI0IiwiTmV1dHJhbCI6dHJ1ZX0sIlJlYWRpbmdPcmRlciI6MSwiVGV4dCI6Ils1OSw2MF0ifV19LCJUYWciOiJDaXRhdmlQbGFjZWhvbGRlciM4YjE4MzhhZS1mMWRlLTQ1NzQtYjhjYS1iOGFmOTQ3OWY1OGQiLCJUZXh0IjoiWzU5LDYwXSIsIldBSVZlcnNpb24iOiI2LjExLjAuMCJ9}</w:instrText>
          </w:r>
          <w:r w:rsidR="00E127AD">
            <w:rPr>
              <w:lang w:val="en-US"/>
            </w:rPr>
            <w:fldChar w:fldCharType="separate"/>
          </w:r>
          <w:r w:rsidR="009E58AB">
            <w:rPr>
              <w:lang w:val="en-US"/>
            </w:rPr>
            <w:t>[59,60]</w:t>
          </w:r>
          <w:r w:rsidR="00E127AD">
            <w:rPr>
              <w:lang w:val="en-US"/>
            </w:rPr>
            <w:fldChar w:fldCharType="end"/>
          </w:r>
        </w:sdtContent>
      </w:sdt>
      <w:r w:rsidR="00E127AD">
        <w:rPr>
          <w:lang w:val="en-US"/>
        </w:rPr>
        <w:t>. In principle, it can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However, since these are two very different research questions, we tend to keeping the concepts of naturalness and authenticity rather separate. </w:t>
      </w:r>
    </w:p>
    <w:p w14:paraId="73A32CC3" w14:textId="2946AF8A" w:rsidR="00A017E1" w:rsidRPr="00A017E1" w:rsidRDefault="009E58AB" w:rsidP="00A017E1">
      <w:pPr>
        <w:pStyle w:val="berschrift1"/>
        <w:numPr>
          <w:ilvl w:val="0"/>
          <w:numId w:val="7"/>
        </w:numPr>
        <w:rPr>
          <w:lang w:val="en-US"/>
        </w:rPr>
      </w:pPr>
      <w:bookmarkStart w:id="29" w:name="_Toc160791734"/>
      <w:commentRangeStart w:id="30"/>
      <w:r>
        <w:rPr>
          <w:lang w:val="en-US"/>
        </w:rPr>
        <w:t>P</w:t>
      </w:r>
      <w:r w:rsidRPr="00A017E1">
        <w:rPr>
          <w:lang w:val="en-US"/>
        </w:rPr>
        <w:t xml:space="preserve">rogressing in conjunction </w:t>
      </w:r>
      <w:commentRangeEnd w:id="30"/>
      <w:r>
        <w:rPr>
          <w:rStyle w:val="Kommentarzeichen"/>
          <w:rFonts w:asciiTheme="minorHAnsi" w:eastAsiaTheme="minorHAnsi" w:hAnsiTheme="minorHAnsi" w:cstheme="minorBidi"/>
          <w:color w:val="auto"/>
        </w:rPr>
        <w:commentReference w:id="30"/>
      </w:r>
      <w:r w:rsidRPr="00A017E1">
        <w:rPr>
          <w:lang w:val="en-US"/>
        </w:rPr>
        <w:t xml:space="preserve"> </w:t>
      </w:r>
      <w:r w:rsidR="00A017E1" w:rsidRPr="00A017E1">
        <w:rPr>
          <w:lang w:val="en-US"/>
        </w:rPr>
        <w:t>(</w:t>
      </w:r>
      <w:r w:rsidR="00F61678">
        <w:rPr>
          <w:lang w:val="en-US"/>
        </w:rPr>
        <w:t>40</w:t>
      </w:r>
      <w:r w:rsidR="00A017E1">
        <w:rPr>
          <w:lang w:val="en-US"/>
        </w:rPr>
        <w:t>0</w:t>
      </w:r>
      <w:r w:rsidR="00A017E1" w:rsidRPr="00A017E1">
        <w:rPr>
          <w:lang w:val="en-US"/>
        </w:rPr>
        <w:t>)</w:t>
      </w:r>
      <w:bookmarkEnd w:id="29"/>
    </w:p>
    <w:p w14:paraId="57A31105" w14:textId="29D6CE07" w:rsidR="00A017E1" w:rsidRDefault="00A017E1" w:rsidP="00A017E1">
      <w:pPr>
        <w:rPr>
          <w:lang w:val="en"/>
        </w:rPr>
      </w:pPr>
    </w:p>
    <w:p w14:paraId="2B95C4C1" w14:textId="77777777" w:rsidR="00944805" w:rsidRDefault="00944805" w:rsidP="00944805">
      <w:pPr>
        <w:rPr>
          <w:lang w:val="en-US"/>
        </w:rPr>
      </w:pPr>
      <w:r>
        <w:rPr>
          <w:lang w:val="en-US"/>
        </w:rPr>
        <w:t>In our view,</w:t>
      </w:r>
      <w:r w:rsidRPr="00C34691">
        <w:rPr>
          <w:lang w:val="en-US"/>
        </w:rPr>
        <w:t xml:space="preserve"> understanding of voice naturalness </w:t>
      </w:r>
      <w:r>
        <w:rPr>
          <w:lang w:val="en-US"/>
        </w:rPr>
        <w:t>requires</w:t>
      </w:r>
      <w:r w:rsidRPr="00C34691">
        <w:rPr>
          <w:lang w:val="en-US"/>
        </w:rPr>
        <w:t xml:space="preserve"> pooling evidence from all </w:t>
      </w:r>
      <w:r>
        <w:rPr>
          <w:lang w:val="en-US"/>
        </w:rPr>
        <w:t>relevant fields. Even when these may nurture different perspectives on voice naturalness, they are united by overarching questions: How do we form an impression on voice naturalness? Which acoustic features affect this impression?</w:t>
      </w:r>
      <w:r w:rsidRPr="00C34691">
        <w:rPr>
          <w:lang w:val="en-US"/>
        </w:rPr>
        <w:t xml:space="preserve"> </w:t>
      </w:r>
      <w:r>
        <w:rPr>
          <w:lang w:val="en-US"/>
        </w:rPr>
        <w:t xml:space="preserve">How does naturalness impact perception, interaction, and communication? Can we understand differences across individuals and listening contexts? </w:t>
      </w:r>
    </w:p>
    <w:p w14:paraId="72B002D2" w14:textId="77777777" w:rsidR="00944805" w:rsidRDefault="00944805" w:rsidP="00944805">
      <w:pPr>
        <w:rPr>
          <w:lang w:val="en-US"/>
        </w:rPr>
      </w:pPr>
      <w:bookmarkStart w:id="31" w:name="_Hlk160787226"/>
      <w:r>
        <w:rPr>
          <w:lang w:val="en-US"/>
        </w:rPr>
        <w:t xml:space="preserve">We hold that conceptual progress for disintegrated – but also highly interdisciplinary – naturalness research can be achieved by two steps: (a) converting, via an integrative perspective, empirical </w:t>
      </w:r>
      <w:r>
        <w:rPr>
          <w:lang w:val="en-US"/>
        </w:rPr>
        <w:lastRenderedPageBreak/>
        <w:t xml:space="preserve">heterogeneity (Section </w:t>
      </w:r>
      <w:r w:rsidRPr="006F12C8">
        <w:rPr>
          <w:color w:val="C00000"/>
          <w:lang w:val="en-US"/>
        </w:rPr>
        <w:t>2.2</w:t>
      </w:r>
      <w:r>
        <w:rPr>
          <w:lang w:val="en-US"/>
        </w:rPr>
        <w:t>) from an impediment into an advantage and (b) fostering mutually beneficial</w:t>
      </w:r>
      <w:r w:rsidRPr="006F12C8">
        <w:rPr>
          <w:lang w:val="en-US"/>
        </w:rPr>
        <w:t xml:space="preserve"> exchange between </w:t>
      </w:r>
      <w:r>
        <w:rPr>
          <w:lang w:val="en-US"/>
        </w:rPr>
        <w:t xml:space="preserve">fields. Awareness for the interdisciplinary nature of the field is crucial for implementing both steps: First, publications need to be findable and accessible for others, preferably through the establishment of common terminology that converts into common keywords. Second, findings need to be communicated inclusively for readerships from diverse backgrounds. This entails providing explicit definitions, avoiding technical jargon, incorporating scientific standards from other fields where appropriate, and discuss own findings against a wider interdisciplinary naturalness literature. Finally, conceptual and empirical aspects need to be reported with sufficient detail to promote comparability. In </w:t>
      </w:r>
      <w:r w:rsidRPr="00973E11">
        <w:rPr>
          <w:color w:val="C00000"/>
          <w:lang w:val="en-US"/>
        </w:rPr>
        <w:t>Box 2</w:t>
      </w:r>
      <w:r>
        <w:rPr>
          <w:lang w:val="en-US"/>
        </w:rPr>
        <w:t xml:space="preserve">, we converted these suggestions into practical recommendations. </w:t>
      </w:r>
    </w:p>
    <w:p w14:paraId="34C343DE" w14:textId="4C832854" w:rsidR="0041749E" w:rsidRDefault="00944805" w:rsidP="0041749E">
      <w:pPr>
        <w:rPr>
          <w:lang w:val="en-US"/>
        </w:rPr>
      </w:pPr>
      <w:r w:rsidRPr="00944805">
        <w:rPr>
          <w:lang w:val="en-US"/>
        </w:rPr>
        <w:t>We believe progress along these lines will not only enhance mutual inspiration between clinicians and engineers but could also foster innovative health technology. For instance, voice naturalness is a key objective for cochlear implant (CI) research, where a sensory prosthesis restitutes hearing in people with sensorineural deafness by resynthesizing auditory signals for direct electrical stimulation of the cochlea</w:t>
      </w:r>
      <w:r>
        <w:rPr>
          <w:lang w:val="en-US"/>
        </w:rPr>
        <w:t xml:space="preserve"> </w:t>
      </w:r>
      <w:r w:rsidRPr="00944805">
        <w:rPr>
          <w:lang w:val="en-US"/>
        </w:rPr>
        <w:t xml:space="preserve"> </w:t>
      </w:r>
      <w:sdt>
        <w:sdtPr>
          <w:rPr>
            <w:lang w:val="en-US"/>
          </w:rPr>
          <w:alias w:val="To edit, see citavi.com/edit"/>
          <w:tag w:val="CitaviPlaceholder#ac91a95d-2f27-456d-99ca-34f0f6784c88"/>
          <w:id w:val="-1904057676"/>
          <w:placeholder>
            <w:docPart w:val="DefaultPlaceholder_-1854013440"/>
          </w:placeholder>
        </w:sdtPr>
        <w:sdtContent>
          <w:r w:rsidR="00654432">
            <w:rPr>
              <w:lang w:val="en-US"/>
            </w:rPr>
            <w:fldChar w:fldCharType="begin"/>
          </w:r>
          <w:r w:rsidR="0065443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nh1anVpZmZobjVzMnRwbTczazVsbG40OHhrMWoxMHA0YmM3c2wybyIsIkNyZWF0ZWRPbiI6IjIwMjQtMDctMDlUMDc6Mzg6NDRaIiwiTW9kaWZpZWRCeSI6Inh1anVpZmZobjVzMnRwbTczazVsbG40OHhrMWoxMHA0YmM3c2wybyIsIklkIjoiODk3NGUzZjMtNmFiMS00NWQ0LTkwOWEtMGZlMzA4ODJlYzg1IiwiTW9kaWZpZWRPbiI6IjIwMjQtMDctMDlUMDc6Mzg6NDRa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4dWp1aWZmaG41czJ0cG03M2s1bGxuNDh4azFqMTBwNGJjN3NsMm8iLCJDcmVhdGVkT24iOiIyMDI0LTA3LTA5VDA3OjM4OjQ0WiIsIk1vZGlmaWVkQnkiOiJ4dWp1aWZmaG41czJ0cG03M2s1bGxuNDh4azFqMTBwNGJjN3NsMm8iLCJJZCI6ImZiNzMwNmQ4LTg3NDEtNGE3OS1iNDI2LTg3YWJjZTA2MmMyYSIsIk1vZGlmaWVkT24iOiIyMDI0LTA3LTA5VDA3OjM4OjQ0Wi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nh1anVpZmZobjVzMnRwbTczazVsbG40OHhrMWoxMHA0YmM3c2wybyIsIkNyZWF0ZWRPbiI6IjIwMjQtMDctMDlUMDc6Mzg6NDRaIiwiTW9kaWZpZWRCeSI6Inh1anVpZmZobjVzMnRwbTczazVsbG40OHhrMWoxMHA0YmM3c2wybyIsIklkIjoiODI1NzgzMjQtZDhmYS00NzU5LTllOGQtN2MyMjJiN2M0YzIxIiwiTW9kaWZpZWRPbiI6IjIwMjQtMDctMDlUMDc6Mzg6NDRa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2NTc4MzIxIiwiVXJpU3RyaW5nIjoiaHR0cDovL3d3dy5uY2JpLm5sbS5uaWguZ292L3B1Ym1lZC8zNjU3ODM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4dWp1aWZmaG41czJ0cG03M2s1bGxuNDh4azFqMTBwNGJjN3NsMm8iLCJDcmVhdGVkT24iOiIyMDI0LTA3LTA5VDA3OjM4OjQ0WiIsIk1vZGlmaWVkQnkiOiJ4dWp1aWZmaG41czJ0cG03M2s1bGxuNDh4azFqMTBwNGJjN3NsMm8iLCJJZCI6IjI0M2NjNzYzLWM4NWItNDVmMS1iOTkzLWExYmQwNTFjYjZjNyIsIk1vZGlmaWVkT24iOiIyMDI0LTA3LTA5VDA3OjM4OjQ0W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k3OTEzNDYiLCJVcmlTdHJpbmciOiJodHRwczovL3d3dy5uY2JpLm5sbS5uaWguZ292L3BtYy9hcnRpY2xlcy9QTUM5NzkxMzQ2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nh1anVpZmZobjVzMnRwbTczazVsbG40OHhrMWoxMHA0YmM3c2wybyIsIkNyZWF0ZWRPbiI6IjIwMjQtMDctMDlUMDc6Mzg6NDRaIiwiTW9kaWZpZWRCeSI6Inh1anVpZmZobjVzMnRwbTczazVsbG40OHhrMWoxMHA0YmM3c2wybyIsIklkIjoiYmNjZWExNWItNzZkOC00MzgzLTlkODAtOGZjMTQ2NjlkM2ZhIiwiTW9kaWZpZWRPbiI6IjIwMjQtMDctMDlUMDc6Mzg6NDRa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xNi9qLmlzY2kuMjAyMi4xMDU3MTEiLCJVcmlTdHJpbmciOiJodHRwczovL2RvaS5vcmcvMTAuMTAxNi9qLmlzY2kuMjAyMi4xMDU3MT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C0wNy0wOVQwNzozODo0NFoiLCJNb2RpZmllZEJ5IjoieHVqdWlmZmhuNXMydHBtNzNrNWxsbjQ4eGsxajEwcDRiYzdzbDJvIiwiSWQiOiI5YmQ4MWRjNi1lOTAxLTQzYmItOGYxMS03ZjA2NTE5NzZjMDkiLCJNb2RpZmllZE9uIjoiMjAyNC0wNy0wOVQwNzozODo0NFo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4dWp1aWZmaG41czJ0cG03M2s1bGxuNDh4azFqMTBwNGJjN3NsMm8iLCJDcmVhdGVkT24iOiIyMDI0LTA3LTA5VDA3OjM4OjQ0WiIsIk1vZGlmaWVkQnkiOiJ4dWp1aWZmaG41czJ0cG03M2s1bGxuNDh4azFqMTBwNGJjN3NsMm8iLCJJZCI6ImFlYzk4ZGIzLTFjZWEtNGVmYS05ZTc4LWRhY2JmYTZmN2VhNiIsIk1vZGlmaWVkT24iOiIyMDI0LTA3LTA5VDA3OjM4OjQ0Wi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}</w:instrText>
          </w:r>
          <w:r w:rsidR="00654432">
            <w:rPr>
              <w:lang w:val="en-US"/>
            </w:rPr>
            <w:fldChar w:fldCharType="separate"/>
          </w:r>
          <w:r w:rsidR="00654432">
            <w:rPr>
              <w:lang w:val="en-US"/>
            </w:rPr>
            <w:t>[e.g. 61]</w:t>
          </w:r>
          <w:r w:rsidR="00654432">
            <w:rPr>
              <w:lang w:val="en-US"/>
            </w:rPr>
            <w:fldChar w:fldCharType="end"/>
          </w:r>
        </w:sdtContent>
      </w:sdt>
      <w:r w:rsidRPr="00944805">
        <w:rPr>
          <w:lang w:val="en-US"/>
        </w:rPr>
        <w:t>, and real-time synthesis in CI sound processors could be modified to achieve better perceptual outcomes, ultimately benefiting of quality of life</w:t>
      </w:r>
      <w:r w:rsidR="00654432">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Pr>
              <w:lang w:val="en-US"/>
            </w:rPr>
            <w:fldChar w:fldCharType="begin"/>
          </w:r>
          <w:r w:rsidR="0065443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nh1anVpZmZobjVzMnRwbTczazVsbG40OHhrMWoxMHA0YmM3c2wybyIsIkNyZWF0ZWRPbiI6IjIwMjQtMDctMDlUMDc6Mzk6NDVaIiwiTW9kaWZpZWRCeSI6Inh1anVpZmZobjVzMnRwbTczazVsbG40OHhrMWoxMHA0YmM3c2wybyIsIklkIjoiYmJkNWE1MzUtZTBlZi00ZmVlLWJhNmQtMjBmMjA1ZDI0MjA5IiwiTW9kaWZpZWRPbiI6IjIwMjQtMDctMDlUMDc6Mzk6NDVa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M2MDkwMjg3IiwiVXJpU3RyaW5nIjoiaHR0cDovL3d3dy5uY2JpLm5sbS5uaWguZ292L3B1Ym1lZC8zNjA5MDI4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DctMDlUMDc6Mzk6NDVaIiwiTW9kaWZpZWRCeSI6Inh1anVpZmZobjVzMnRwbTczazVsbG40OHhrMWoxMHA0YmM3c2wybyIsIklkIjoiMWY3NWFiYmMtMGFmNC00ZGNhLTg0MDctYTQ3NmVhMmIyMTRmIiwiTW9kaWZpZWRPbiI6IjIwMjQtMDctMDlUMDc6Mzk6NDVa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eHVqdWlmZmhuNXMydHBtNzNrNWxsbjQ4eGsxajEwcDRiYzdzbDJvIiwiQ3JlYXRlZE9uIjoiMjAyNC0wNy0wOVQwNzozOTo0NVoiLCJNb2RpZmllZEJ5IjoieHVqdWlmZmhuNXMydHBtNzNrNWxsbjQ4eGsxajEwcDRiYzdzbDJvIiwiSWQiOiJmOGRkODNmYS1jMTQ0LTQ0YWMtYmFlOC1kNTdhNmQ5NGNjZDIiLCJNb2RpZmllZE9uIjoiMjAyNC0wNy0wOVQwNzozOTo0NVo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g5L2ZuaW5zLjIwMjIuOTU2OTE3IiwiVXJpU3RyaW5nIjoiaHR0cHM6Ly9kb2kub3JnLzEwLjMzODkvZm5pbnMuMjAyMi45NTY5MT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C0wNy0wOVQwNzozOTo0NVoiLCJNb2RpZmllZEJ5IjoieHVqdWlmZmhuNXMydHBtNzNrNWxsbjQ4eGsxajEwcDRiYzdzbDJvIiwiSWQiOiJjODRkMDhjOS1lODFhLTRjZDEtOGUwOC0xN2E0Y2JiYThmZTciLCJNb2RpZmllZE9uIjoiMjAyNC0wNy0wOVQwNzozOTo0NVo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}</w:instrText>
          </w:r>
          <w:r w:rsidR="00654432">
            <w:rPr>
              <w:lang w:val="en-US"/>
            </w:rPr>
            <w:fldChar w:fldCharType="separate"/>
          </w:r>
          <w:r w:rsidR="00654432">
            <w:rPr>
              <w:lang w:val="en-US"/>
            </w:rPr>
            <w:t>[62]</w:t>
          </w:r>
          <w:r w:rsidR="00654432">
            <w:rPr>
              <w:lang w:val="en-US"/>
            </w:rPr>
            <w:fldChar w:fldCharType="end"/>
          </w:r>
        </w:sdtContent>
      </w:sdt>
      <w:r w:rsidRPr="00944805">
        <w:rPr>
          <w:lang w:val="en-US"/>
        </w:rPr>
        <w:t>.</w:t>
      </w:r>
      <w:r>
        <w:rPr>
          <w:lang w:val="en-US"/>
        </w:rPr>
        <w:t xml:space="preserve"> </w:t>
      </w:r>
      <w:proofErr w:type="spellStart"/>
      <w:r w:rsidRPr="00654432">
        <w:rPr>
          <w:color w:val="C00000"/>
          <w:lang w:val="en-US"/>
        </w:rPr>
        <w:t>ToDo</w:t>
      </w:r>
      <w:proofErr w:type="spellEnd"/>
      <w:r w:rsidRPr="00654432">
        <w:rPr>
          <w:color w:val="C00000"/>
          <w:lang w:val="en-US"/>
        </w:rPr>
        <w:t>: add voice banking technology</w:t>
      </w:r>
      <w:r w:rsidR="00654432">
        <w:rPr>
          <w:color w:val="C00000"/>
          <w:lang w:val="en-US"/>
        </w:rPr>
        <w:t xml:space="preserve"> (</w:t>
      </w:r>
      <w:proofErr w:type="spellStart"/>
      <w:r w:rsidR="00654432">
        <w:rPr>
          <w:color w:val="C00000"/>
          <w:lang w:val="en-US"/>
        </w:rPr>
        <w:t>Hyppa</w:t>
      </w:r>
      <w:proofErr w:type="spellEnd"/>
      <w:r w:rsidR="00654432">
        <w:rPr>
          <w:color w:val="C00000"/>
          <w:lang w:val="en-US"/>
        </w:rPr>
        <w:t>-Martin)</w:t>
      </w:r>
      <w:r>
        <w:rPr>
          <w:lang w:val="en-US"/>
        </w:rPr>
        <w:t xml:space="preserve">. </w:t>
      </w:r>
    </w:p>
    <w:p w14:paraId="20C12FAD" w14:textId="0112F3F3" w:rsidR="00A017E1" w:rsidRDefault="00A017E1" w:rsidP="00A017E1">
      <w:pPr>
        <w:pStyle w:val="berschrift1"/>
        <w:numPr>
          <w:ilvl w:val="0"/>
          <w:numId w:val="7"/>
        </w:numPr>
        <w:rPr>
          <w:lang w:val="en-US"/>
        </w:rPr>
      </w:pPr>
      <w:bookmarkStart w:id="32" w:name="_Toc160791735"/>
      <w:bookmarkEnd w:id="31"/>
      <w:r w:rsidRPr="00A017E1">
        <w:rPr>
          <w:lang w:val="en-US"/>
        </w:rPr>
        <w:t>Naturalness research rooted in voice perception theory</w:t>
      </w:r>
      <w:r>
        <w:rPr>
          <w:lang w:val="en-US"/>
        </w:rPr>
        <w:t xml:space="preserve"> </w:t>
      </w:r>
      <w:r w:rsidRPr="00A017E1">
        <w:rPr>
          <w:lang w:val="en-US"/>
        </w:rPr>
        <w:t>(</w:t>
      </w:r>
      <w:r w:rsidR="00535AEF">
        <w:rPr>
          <w:lang w:val="en-US"/>
        </w:rPr>
        <w:t>5</w:t>
      </w:r>
      <w:r w:rsidRPr="00A017E1">
        <w:rPr>
          <w:lang w:val="en-US"/>
        </w:rPr>
        <w:t>00)</w:t>
      </w:r>
      <w:bookmarkEnd w:id="32"/>
    </w:p>
    <w:p w14:paraId="502778B7" w14:textId="154EDEEC" w:rsidR="00A017E1" w:rsidRDefault="00A017E1" w:rsidP="00A017E1">
      <w:pPr>
        <w:rPr>
          <w:lang w:val="en-US"/>
        </w:rPr>
      </w:pPr>
    </w:p>
    <w:p w14:paraId="353CD4F2" w14:textId="2AB2E6C3" w:rsidR="001B022B" w:rsidRDefault="005E5112" w:rsidP="00A017E1">
      <w:pPr>
        <w:rPr>
          <w:lang w:val="en-US"/>
        </w:rPr>
      </w:pPr>
      <w:r>
        <w:rPr>
          <w:lang w:val="en-US"/>
        </w:rPr>
        <w:t xml:space="preserve">Several authors have pointed out that research on naturalness is not sufficiently rooted in theory </w:t>
      </w:r>
      <w:sdt>
        <w:sdtPr>
          <w:rPr>
            <w:lang w:val="en-US"/>
          </w:rPr>
          <w:alias w:val="To edit, see citavi.com/edit"/>
          <w:tag w:val="CitaviPlaceholder#ed887f0b-34cc-48e4-828e-b6e3c1d8a614"/>
          <w:id w:val="1718165144"/>
          <w:placeholder>
            <w:docPart w:val="DefaultPlaceholder_-1854013440"/>
          </w:placeholder>
        </w:sdtPr>
        <w:sdtContent>
          <w:r w:rsidR="00701727">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yLCJSZWZlcmVuY2VJZCI6ImZiYWU3ZjZiLTFmMjQtNDQ3NC1hOWM2LWIzYmQxMWZiMzIz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pZCI6IjgiLCIkdHlwZSI6IlN3aXNzQWNhZGVtaWMuQ2l0YXZpLlByb2plY3QsIFN3aXNzQWNhZGVtaWMuQ2l0YXZpIn19LHsiJGlkIjoiOS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4In19LHsiJGlkIjoiMTA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4In19XS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4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Tc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E0NS8zMzg2ODY3IiwiVXJpU3RyaW5nIjoiaHR0cHM6Ly9kb2kub3JnLzEwLjExNDUvMzM4Njg2Ny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}</w:instrText>
          </w:r>
          <w:r w:rsidR="00701727">
            <w:rPr>
              <w:lang w:val="en-US"/>
            </w:rPr>
            <w:fldChar w:fldCharType="separate"/>
          </w:r>
          <w:r w:rsidR="00C35DFD">
            <w:rPr>
              <w:lang w:val="en-US"/>
            </w:rPr>
            <w:t>[6,11]</w:t>
          </w:r>
          <w:r w:rsidR="00701727">
            <w:rPr>
              <w:lang w:val="en-US"/>
            </w:rPr>
            <w:fldChar w:fldCharType="end"/>
          </w:r>
        </w:sdtContent>
      </w:sdt>
      <w:r>
        <w:rPr>
          <w:lang w:val="en-US"/>
        </w:rPr>
        <w:t xml:space="preserve">. As discussed in section </w:t>
      </w:r>
      <w:r w:rsidRPr="00F465C1">
        <w:rPr>
          <w:color w:val="C00000"/>
          <w:lang w:val="en-US"/>
        </w:rPr>
        <w:t>2.4</w:t>
      </w:r>
      <w:r>
        <w:rPr>
          <w:lang w:val="en-US"/>
        </w:rPr>
        <w:t>, the strongly applied orientation of the field comes at the expense of basic research, although several influential models on voice perception offer good staring points</w:t>
      </w:r>
      <w:r w:rsidR="006049B7">
        <w:rPr>
          <w:lang w:val="en-US"/>
        </w:rPr>
        <w:t>:</w:t>
      </w:r>
      <w:r>
        <w:rPr>
          <w:lang w:val="en-US"/>
        </w:rPr>
        <w:t xml:space="preserve"> The </w:t>
      </w:r>
      <w:r w:rsidR="00F465C1">
        <w:rPr>
          <w:lang w:val="en-US"/>
        </w:rPr>
        <w:t>voice</w:t>
      </w:r>
      <w:r>
        <w:rPr>
          <w:lang w:val="en-US"/>
        </w:rPr>
        <w:t xml:space="preserve">-space model proposed by </w:t>
      </w:r>
      <w:r w:rsidR="006049B7" w:rsidRPr="006049B7">
        <w:rPr>
          <w:color w:val="C00000"/>
          <w:lang w:val="en-US"/>
        </w:rPr>
        <w:t>Quelle</w:t>
      </w:r>
      <w:r w:rsidR="006049B7">
        <w:rPr>
          <w:lang w:val="en-US"/>
        </w:rPr>
        <w:t xml:space="preserve"> represents voices in terms of their acoustic deviation from one another or a potential reference. The functional model by </w:t>
      </w:r>
      <w:sdt>
        <w:sdtPr>
          <w:rPr>
            <w:lang w:val="en-US"/>
          </w:rPr>
          <w:alias w:val="To edit, see citavi.com/edit"/>
          <w:tag w:val="CitaviPlaceholder#94b3fc51-329e-4ac2-a7b3-dd4de8805961"/>
          <w:id w:val="1680935002"/>
          <w:placeholder>
            <w:docPart w:val="DefaultPlaceholder_-1854013440"/>
          </w:placeholder>
        </w:sdtPr>
        <w:sdtContent>
          <w:r w:rsidR="00701727">
            <w:rPr>
              <w:lang w:val="en-US"/>
            </w:rPr>
            <w:fldChar w:fldCharType="begin"/>
          </w:r>
          <w:r w:rsidR="00701727">
            <w:rPr>
              <w:lang w:val="en-US"/>
            </w:rPr>
            <w:instrText>ADDIN CitaviPlaceholder{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OCIsIiR0eXBlIjoiU3dpc3NBY2FkZW1pYy5DaXRhdmkuUHJvamVjdCwgU3dpc3NBY2FkZW1pYy5DaXRhdmkifX0seyIkaWQiOiI5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OCJ9fSx7IiRpZCI6IjEwIiwiJHR5cGUiOiJTd2lzc0FjYWRlbWljLkNpdGF2aS5QZXJzb24sIFN3aXNzQWNhZGVtaWMuQ2l0YXZpIiwiRmlyc3ROYW1lIjoiQy4iLCJMYXN0TmFtZSI6IkJlZGFyZCIsIlByb3RlY3RlZCI6ZmFsc2UsIlNleCI6MCwiQ3JlYXRlZEJ5IjoiX0NocmlzdGluZSIsIkNyZWF0ZWRPbiI6IjIwMTktMDItMjFUMTI6NTA6NDYiLCJNb2RpZmllZEJ5IjoiX0NocmlzdGluZSIsIklkIjoiZDBjN2U3NDEtZmNhYi00YzU5LWE4NDQtMjgyZGRmOTI3NTlmIiwiTW9kaWZpZWRPbiI6IjIwMTktMDItMjFUMTI6NTA6NDgiLCJQcm9qZWN0Ijp7IiRyZWYiOiI4In19XS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NTMwMTc1MyIsIlVyaVN0cmluZyI6Imh0dHA6Ly93d3cubmNiaS5ubG0ubmloLmdvdi9wdWJtZWQvMTUzMDE3NT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OWI5M2UyNzctZGQ0NC00ODU1LWJkODQtNTljM2VmN2ViZGQ1IiwiTW9kaWZpZWRPbiI6IjIwMTktMDItMjFUMTI6NTA6NT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dGljcy4yMDA0LjAxLjAwOCIsIlVyaVN0cmluZyI6Imh0dHBzOi8vZG9pLm9yZy8xMC4xMDE2L2oudGljcy4yMDA0LjAxLjAw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}</w:instrText>
          </w:r>
          <w:r w:rsidR="00701727">
            <w:rPr>
              <w:lang w:val="en-US"/>
            </w:rPr>
            <w:fldChar w:fldCharType="separate"/>
          </w:r>
          <w:r w:rsidR="00701727">
            <w:rPr>
              <w:lang w:val="en-US"/>
            </w:rPr>
            <w:t>Belin et al.</w:t>
          </w:r>
          <w:r w:rsidR="00701727">
            <w:rPr>
              <w:lang w:val="en-US"/>
            </w:rPr>
            <w:fldChar w:fldCharType="end"/>
          </w:r>
        </w:sdtContent>
      </w:sdt>
      <w:r w:rsidR="00701727">
        <w:rPr>
          <w:lang w:val="en-US"/>
        </w:rPr>
        <w:t xml:space="preserve"> </w:t>
      </w:r>
      <w:sdt>
        <w:sdtPr>
          <w:rPr>
            <w:lang w:val="en-US"/>
          </w:rPr>
          <w:alias w:val="To edit, see citavi.com/edit"/>
          <w:tag w:val="CitaviPlaceholder#ff451187-6cc3-4574-a4c4-aecce10fcf57"/>
          <w:id w:val="1660802086"/>
          <w:placeholder>
            <w:docPart w:val="DefaultPlaceholder_-1854013440"/>
          </w:placeholder>
        </w:sdtPr>
        <w:sdtContent>
          <w:r w:rsidR="00701727">
            <w:rPr>
              <w:lang w:val="en-US"/>
            </w:rPr>
            <w:fldChar w:fldCharType="begin"/>
          </w:r>
          <w:r w:rsidR="00654432">
            <w:rPr>
              <w:lang w:val="en-US"/>
            </w:rPr>
            <w:instrText>ADDIN CitaviPlaceholder{eyIkaWQiOiIxIiwiJHR5cGUiOiJTd2lzc0FjYWRlbWljLkNpdGF2aS5DaXRhdGlvbnMuV29yZFBsYWNlaG9sZGVyLCBTd2lzc0FjYWRlbWljLkNpdGF2aSIsIkFzc29jaWF0ZVdpdGhQbGFjZWhvbGRlclRhZyI6IkNpdGF2aVBsYWNlaG9sZGVyIzk0YjNmYzUxLTMyOWUtNGFjMi1hN2IzLWRkNGRlODgwNTk2MSIsIkVudHJpZXMiOlt7IiRpZCI6IjIiLCIkdHlwZSI6IlN3aXNzQWNhZGVtaWMuQ2l0YXZpLkNpdGF0aW9ucy5Xb3JkUGxhY2Vob2xkZXJFbnRyeSwgU3dpc3NBY2FkZW1pYy5DaXRhdmkiLCJJZCI6IjU0MTYxMDNkLTRhMDYtNGI2MS05ZDA4LTA1NWJiZjJiN2E5NyIsIlJhbmdlTGVuZ3RoIjo0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0LTA3LTA5VDA5OjAxOjQ1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WzYzXSJ9XX0sIlRhZyI6IkNpdGF2aVBsYWNlaG9sZGVyI2ZmNDUxMTg3LTZjYzMtNDU3NC1hNGM0LWFlY2NlMTBmY2Y1NyIsIlRleHQiOiJbNjNdIiwiV0FJVmVyc2lvbiI6IjYuMTEuMC4wIn0=}</w:instrText>
          </w:r>
          <w:r w:rsidR="00701727">
            <w:rPr>
              <w:lang w:val="en-US"/>
            </w:rPr>
            <w:fldChar w:fldCharType="separate"/>
          </w:r>
          <w:r w:rsidR="00654432">
            <w:rPr>
              <w:lang w:val="en-US"/>
            </w:rPr>
            <w:t>[63]</w:t>
          </w:r>
          <w:r w:rsidR="00701727">
            <w:rPr>
              <w:lang w:val="en-US"/>
            </w:rPr>
            <w:fldChar w:fldCharType="end"/>
          </w:r>
        </w:sdtContent>
      </w:sdt>
      <w:r w:rsidR="00701727">
        <w:rPr>
          <w:lang w:val="en-US"/>
        </w:rPr>
        <w:t xml:space="preserve"> </w:t>
      </w:r>
      <w:r w:rsidR="006049B7">
        <w:rPr>
          <w:lang w:val="en-US"/>
        </w:rPr>
        <w:t>assume</w:t>
      </w:r>
      <w:r w:rsidR="00F465C1">
        <w:rPr>
          <w:lang w:val="en-US"/>
        </w:rPr>
        <w:t>s</w:t>
      </w:r>
      <w:r w:rsidR="006049B7">
        <w:rPr>
          <w:lang w:val="en-US"/>
        </w:rPr>
        <w:t xml:space="preserve"> that an initial structural analysis of voices is followed by dissociable pathways processing vocal speech analysis, vocal affect analysis and voice recognition. Recently, </w:t>
      </w:r>
      <w:sdt>
        <w:sdtPr>
          <w:rPr>
            <w:lang w:val="en-US"/>
          </w:rPr>
          <w:alias w:val="To edit, see citavi.com/edit"/>
          <w:tag w:val="CitaviPlaceholder#10b0afd0-9099-417e-b30d-e283718bb6d3"/>
          <w:id w:val="-531730663"/>
          <w:placeholder>
            <w:docPart w:val="DefaultPlaceholder_-1854013440"/>
          </w:placeholder>
        </w:sdtPr>
        <w:sdtContent>
          <w:r w:rsidR="00701727">
            <w:rPr>
              <w:lang w:val="en-US"/>
            </w:rPr>
            <w:fldChar w:fldCharType="begin"/>
          </w:r>
          <w:r w:rsidR="00701727">
            <w:rPr>
              <w:lang w:val="en-US"/>
            </w:rPr>
            <w:instrText>ADDIN CitaviPlaceholder{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OCIsIiR0eXBlIjoiU3dpc3NBY2FkZW1pYy5DaXRhdmkuUHJvamVjdCwgU3dpc3NBY2FkZW1pYy5DaXRhdmkifX0seyIkaWQiOiI5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4In19XSwiQ2l0YXRpb25LZXlVcGRhdGVUeXBlIjowLCJDb2xsYWJvcmF0b3JzIjpbXSwiRG9pIjoiMTAuMTAzOC9zNDQyNzEtMDIzLTAwMDAx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M4L3M0NDI3MS0wMjMtMDAwMDEtNCIsIlVyaVN0cmluZyI6Imh0dHBzOi8vZG9pLm9yZy8xMC4xMDM4L3M0NDI3MS0wMjMtMDAwMDEt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}</w:instrText>
          </w:r>
          <w:r w:rsidR="00701727">
            <w:rPr>
              <w:lang w:val="en-US"/>
            </w:rPr>
            <w:fldChar w:fldCharType="separate"/>
          </w:r>
          <w:proofErr w:type="spellStart"/>
          <w:r w:rsidR="00701727">
            <w:rPr>
              <w:lang w:val="en-US"/>
            </w:rPr>
            <w:t>Lavan</w:t>
          </w:r>
          <w:proofErr w:type="spellEnd"/>
          <w:r w:rsidR="00701727">
            <w:rPr>
              <w:lang w:val="en-US"/>
            </w:rPr>
            <w:t xml:space="preserve"> and McGettigan</w:t>
          </w:r>
          <w:r w:rsidR="00701727">
            <w:rPr>
              <w:lang w:val="en-US"/>
            </w:rPr>
            <w:fldChar w:fldCharType="end"/>
          </w:r>
        </w:sdtContent>
      </w:sdt>
      <w:r w:rsidR="00701727">
        <w:rPr>
          <w:lang w:val="en-US"/>
        </w:rPr>
        <w:t xml:space="preserve"> </w:t>
      </w:r>
      <w:sdt>
        <w:sdtPr>
          <w:rPr>
            <w:lang w:val="en-US"/>
          </w:rPr>
          <w:alias w:val="To edit, see citavi.com/edit"/>
          <w:tag w:val="CitaviPlaceholder#9e9e8853-7bc8-41dd-bb64-1379e06b5f7c"/>
          <w:id w:val="-1999408831"/>
          <w:placeholder>
            <w:docPart w:val="DefaultPlaceholder_-1854013440"/>
          </w:placeholder>
        </w:sdtPr>
        <w:sdtContent>
          <w:r w:rsidR="00701727">
            <w:rPr>
              <w:lang w:val="en-US"/>
            </w:rPr>
            <w:fldChar w:fldCharType="begin"/>
          </w:r>
          <w:r w:rsidR="004E074C">
            <w:rPr>
              <w:lang w:val="en-US"/>
            </w:rPr>
            <w:instrText>ADDIN CitaviPlaceholder{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giLCIkdHlwZSI6IlN3aXNzQWNhZGVtaWMuQ2l0YXZpLlByb2plY3QsIFN3aXNzQWNhZGVtaWMuQ2l0YXZpIn19LHsiJGlkIjoiOS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OCJ9fV0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4In19XSwiTnVtYmVyIjoiMSIsIk9yZ2FuaXphdGlvbnMiOltdLCJPdGhlcnNJbnZvbHZlZCI6W10sIlBlcmlvZGljYWwiOnsiJGlkIjoiMTM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g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}</w:instrText>
          </w:r>
          <w:r w:rsidR="00701727">
            <w:rPr>
              <w:lang w:val="en-US"/>
            </w:rPr>
            <w:fldChar w:fldCharType="separate"/>
          </w:r>
          <w:r w:rsidR="004E074C">
            <w:rPr>
              <w:lang w:val="en-US"/>
            </w:rPr>
            <w:t>[4]</w:t>
          </w:r>
          <w:r w:rsidR="00701727">
            <w:rPr>
              <w:lang w:val="en-US"/>
            </w:rPr>
            <w:fldChar w:fldCharType="end"/>
          </w:r>
        </w:sdtContent>
      </w:sdt>
      <w:r w:rsidR="00701727">
        <w:rPr>
          <w:lang w:val="en-US"/>
        </w:rPr>
        <w:t xml:space="preserve"> </w:t>
      </w:r>
      <w:r w:rsidR="006049B7">
        <w:rPr>
          <w:lang w:val="en-US"/>
        </w:rPr>
        <w:t>integrated these previous models in a unifying framework, explaining how listeners form multiple impressions about both familiar and unfamiliar voices. Commonly studie</w:t>
      </w:r>
      <w:r w:rsidR="00535AEF">
        <w:rPr>
          <w:lang w:val="en-US"/>
        </w:rPr>
        <w:t xml:space="preserve">d person characteristics include identity, gender, age, emotion and personality of speakers. </w:t>
      </w:r>
    </w:p>
    <w:p w14:paraId="1849E33D" w14:textId="71EE6AAA" w:rsidR="005E5112" w:rsidRDefault="00535AEF" w:rsidP="00A017E1">
      <w:pPr>
        <w:rPr>
          <w:lang w:val="en-US"/>
        </w:rPr>
      </w:pPr>
      <w:r>
        <w:rPr>
          <w:lang w:val="en-US"/>
        </w:rPr>
        <w:t>Although voice naturalness is in principle covered by these models, it is never explicitly mentioned. This is particularly intriguing against the backdrop of a questions that has prompted extensive debate and empirical efforts in basic voice research: Are voices special (</w:t>
      </w:r>
      <w:r w:rsidRPr="00535AEF">
        <w:rPr>
          <w:color w:val="C00000"/>
          <w:lang w:val="en-US"/>
        </w:rPr>
        <w:t>Belin 2011</w:t>
      </w:r>
      <w:r>
        <w:rPr>
          <w:lang w:val="en-US"/>
        </w:rPr>
        <w:t>)? In other words, do voices recruit network and resources in the brain that are not recruited by other types of acoustic stimuli</w:t>
      </w:r>
      <w:r w:rsidR="001B022B">
        <w:rPr>
          <w:lang w:val="en-US"/>
        </w:rPr>
        <w:t>?</w:t>
      </w:r>
      <w:r>
        <w:rPr>
          <w:lang w:val="en-US"/>
        </w:rPr>
        <w:t xml:space="preserve"> </w:t>
      </w:r>
      <w:r w:rsidR="001B022B">
        <w:rPr>
          <w:lang w:val="en-US"/>
        </w:rPr>
        <w:t xml:space="preserve">Voices with varying degrees of naturalness provide a powerful tool to shed new light on this debate. </w:t>
      </w:r>
      <w:commentRangeStart w:id="33"/>
      <w:commentRangeStart w:id="34"/>
      <w:r w:rsidR="001B022B">
        <w:rPr>
          <w:lang w:val="en-US"/>
        </w:rPr>
        <w:t xml:space="preserve">What makes human voices special? What makes natural voices special? </w:t>
      </w:r>
      <w:commentRangeEnd w:id="33"/>
      <w:r w:rsidR="00083C4F">
        <w:rPr>
          <w:rStyle w:val="Kommentarzeichen"/>
        </w:rPr>
        <w:commentReference w:id="33"/>
      </w:r>
      <w:commentRangeEnd w:id="34"/>
      <w:r w:rsidR="00D94355">
        <w:rPr>
          <w:rStyle w:val="Kommentarzeichen"/>
        </w:rPr>
        <w:commentReference w:id="34"/>
      </w:r>
      <w:r w:rsidR="001B022B">
        <w:rPr>
          <w:lang w:val="en-US"/>
        </w:rPr>
        <w:t xml:space="preserve">In a nutshell, trying to understand the impact of naturalness on voice perception means trying to answer these questions. </w:t>
      </w:r>
    </w:p>
    <w:p w14:paraId="66A2B943" w14:textId="17EAEEB9" w:rsidR="005E5112" w:rsidRPr="00847DC1" w:rsidRDefault="001B022B" w:rsidP="00847DC1">
      <w:pPr>
        <w:rPr>
          <w:lang w:val="en-US"/>
        </w:rPr>
      </w:pPr>
      <w:r>
        <w:rPr>
          <w:lang w:val="en-US"/>
        </w:rPr>
        <w:t>This is not all. R</w:t>
      </w:r>
      <w:r w:rsidR="00535AEF">
        <w:rPr>
          <w:lang w:val="en-US"/>
        </w:rPr>
        <w:t xml:space="preserve">ooting naturalness research in voice perception theory prompts </w:t>
      </w:r>
      <w:r>
        <w:rPr>
          <w:lang w:val="en-US"/>
        </w:rPr>
        <w:t xml:space="preserve">further </w:t>
      </w:r>
      <w:r w:rsidR="00535AEF">
        <w:rPr>
          <w:lang w:val="en-US"/>
        </w:rPr>
        <w:t xml:space="preserve">crucial </w:t>
      </w:r>
      <w:r w:rsidR="00F465C1">
        <w:rPr>
          <w:lang w:val="en-US"/>
        </w:rPr>
        <w:t xml:space="preserve">questions </w:t>
      </w:r>
      <w:r w:rsidR="00535AEF">
        <w:rPr>
          <w:lang w:val="en-US"/>
        </w:rPr>
        <w:t xml:space="preserve">that </w:t>
      </w:r>
      <w:r>
        <w:rPr>
          <w:lang w:val="en-US"/>
        </w:rPr>
        <w:t>are not fully</w:t>
      </w:r>
      <w:r w:rsidR="00535AEF">
        <w:rPr>
          <w:lang w:val="en-US"/>
        </w:rPr>
        <w:t xml:space="preserve"> answered</w:t>
      </w:r>
      <w:r>
        <w:rPr>
          <w:lang w:val="en-US"/>
        </w:rPr>
        <w:t xml:space="preserve"> yet</w:t>
      </w:r>
      <w:r w:rsidR="00535AEF">
        <w:rPr>
          <w:lang w:val="en-US"/>
        </w:rPr>
        <w:t>.</w:t>
      </w:r>
      <w:r>
        <w:rPr>
          <w:lang w:val="en-US"/>
        </w:rPr>
        <w:t xml:space="preserve"> First, to which degree is naturalness a threat to ecological validity (</w:t>
      </w:r>
      <w:r w:rsidRPr="00F465C1">
        <w:rPr>
          <w:color w:val="C00000"/>
          <w:lang w:val="en-US"/>
        </w:rPr>
        <w:t>Nussbaum 2023</w:t>
      </w:r>
      <w:r>
        <w:rPr>
          <w:lang w:val="en-US"/>
        </w:rPr>
        <w:t>)? Many voice researchers use acoustic manipulation such as voice morphing which could have unintended side effects on perceived naturalness. If this can</w:t>
      </w:r>
      <w:r w:rsidR="00BD5E03">
        <w:rPr>
          <w:lang w:val="en-US"/>
        </w:rPr>
        <w:t>n</w:t>
      </w:r>
      <w:r>
        <w:rPr>
          <w:lang w:val="en-US"/>
        </w:rPr>
        <w:t xml:space="preserve">ot be avoided, </w:t>
      </w:r>
      <w:r w:rsidR="00DA3458">
        <w:rPr>
          <w:lang w:val="en-US"/>
        </w:rPr>
        <w:t xml:space="preserve">perceived naturalness </w:t>
      </w:r>
      <w:r>
        <w:rPr>
          <w:lang w:val="en-US"/>
        </w:rPr>
        <w:t>should be at least quantified</w:t>
      </w:r>
      <w:r w:rsidR="00DA3458">
        <w:rPr>
          <w:lang w:val="en-US"/>
        </w:rPr>
        <w:t>, and where possible be considered as a moderating variable</w:t>
      </w:r>
      <w:r>
        <w:rPr>
          <w:lang w:val="en-US"/>
        </w:rPr>
        <w:t xml:space="preserve">. Second, how does </w:t>
      </w:r>
      <w:r w:rsidR="00847DC1">
        <w:rPr>
          <w:lang w:val="en-US"/>
        </w:rPr>
        <w:t xml:space="preserve">naturalness interact with the processing of other voice characteristics? For example, first insights into the interplay of naturalness and emotionality suggest </w:t>
      </w:r>
      <w:r w:rsidR="00BD5E03">
        <w:rPr>
          <w:lang w:val="en-US"/>
        </w:rPr>
        <w:t>that […]</w:t>
      </w:r>
      <w:r w:rsidR="00847DC1">
        <w:rPr>
          <w:lang w:val="en-US"/>
        </w:rPr>
        <w:t xml:space="preserve"> (</w:t>
      </w:r>
      <w:proofErr w:type="spellStart"/>
      <w:r w:rsidR="00847DC1" w:rsidRPr="00847DC1">
        <w:rPr>
          <w:color w:val="C00000"/>
          <w:lang w:val="en-US"/>
        </w:rPr>
        <w:t>Quellen</w:t>
      </w:r>
      <w:proofErr w:type="spellEnd"/>
      <w:r w:rsidR="00847DC1">
        <w:rPr>
          <w:color w:val="C00000"/>
          <w:lang w:val="en-US"/>
        </w:rPr>
        <w:t>, shall I go into detail?</w:t>
      </w:r>
      <w:r w:rsidR="00847DC1">
        <w:rPr>
          <w:lang w:val="en-US"/>
        </w:rPr>
        <w:t xml:space="preserve">). </w:t>
      </w:r>
      <w:r w:rsidR="00E238F4">
        <w:rPr>
          <w:lang w:val="en-US"/>
        </w:rPr>
        <w:t>Third, [</w:t>
      </w:r>
      <w:proofErr w:type="spellStart"/>
      <w:r w:rsidR="00E238F4" w:rsidRPr="00E238F4">
        <w:rPr>
          <w:color w:val="C00000"/>
          <w:lang w:val="en-US"/>
        </w:rPr>
        <w:t>ToDo</w:t>
      </w:r>
      <w:proofErr w:type="spellEnd"/>
      <w:r w:rsidR="00E238F4" w:rsidRPr="00E238F4">
        <w:rPr>
          <w:color w:val="C00000"/>
          <w:lang w:val="en-US"/>
        </w:rPr>
        <w:t xml:space="preserve">, brain </w:t>
      </w:r>
      <w:proofErr w:type="gramStart"/>
      <w:r w:rsidR="00E238F4" w:rsidRPr="00E238F4">
        <w:rPr>
          <w:color w:val="C00000"/>
          <w:lang w:val="en-US"/>
        </w:rPr>
        <w:t>data?</w:t>
      </w:r>
      <w:r w:rsidR="00E238F4">
        <w:rPr>
          <w:color w:val="C00000"/>
          <w:lang w:val="en-US"/>
        </w:rPr>
        <w:t>,</w:t>
      </w:r>
      <w:proofErr w:type="gramEnd"/>
      <w:r w:rsidR="00E238F4">
        <w:rPr>
          <w:color w:val="C00000"/>
          <w:lang w:val="en-US"/>
        </w:rPr>
        <w:t xml:space="preserve"> or “is naturalness always better </w:t>
      </w:r>
      <w:r w:rsidR="00E238F4">
        <w:rPr>
          <w:color w:val="C00000"/>
          <w:lang w:val="en-US"/>
        </w:rPr>
        <w:lastRenderedPageBreak/>
        <w:t>than unnaturalness”</w:t>
      </w:r>
      <w:r w:rsidR="00EE6ADB">
        <w:rPr>
          <w:color w:val="C00000"/>
          <w:lang w:val="en-US"/>
        </w:rPr>
        <w:t>, role of experience and learning history</w:t>
      </w:r>
      <w:r w:rsidR="00E238F4">
        <w:rPr>
          <w:lang w:val="en-US"/>
        </w:rPr>
        <w:t xml:space="preserve">] </w:t>
      </w:r>
      <w:r w:rsidR="00847DC1">
        <w:rPr>
          <w:lang w:val="en-US"/>
        </w:rPr>
        <w:t xml:space="preserve">Note that </w:t>
      </w:r>
      <w:r w:rsidR="00F465C1">
        <w:rPr>
          <w:lang w:val="en-US"/>
        </w:rPr>
        <w:t>all</w:t>
      </w:r>
      <w:r w:rsidR="00E238F4">
        <w:rPr>
          <w:lang w:val="en-US"/>
        </w:rPr>
        <w:t xml:space="preserve"> of </w:t>
      </w:r>
      <w:r w:rsidR="00847DC1">
        <w:rPr>
          <w:lang w:val="en-US"/>
        </w:rPr>
        <w:t xml:space="preserve">these questions are of relevance beyond the vocal modality. </w:t>
      </w:r>
      <w:r w:rsidR="00A74F68">
        <w:rPr>
          <w:lang w:val="en-US"/>
        </w:rPr>
        <w:t>For fac</w:t>
      </w:r>
      <w:r w:rsidR="00D743C8">
        <w:rPr>
          <w:lang w:val="en-US"/>
        </w:rPr>
        <w:t>es</w:t>
      </w:r>
      <w:r w:rsidR="00A74F68">
        <w:rPr>
          <w:lang w:val="en-US"/>
        </w:rPr>
        <w:t xml:space="preserve">, </w:t>
      </w:r>
      <w:r w:rsidR="00DA3458">
        <w:rPr>
          <w:lang w:val="en-US"/>
        </w:rPr>
        <w:t xml:space="preserve">several </w:t>
      </w:r>
      <w:r w:rsidR="00F465C1">
        <w:rPr>
          <w:lang w:val="en-US"/>
        </w:rPr>
        <w:t>of these aspects are covered</w:t>
      </w:r>
      <w:r w:rsidR="00D743C8">
        <w:rPr>
          <w:lang w:val="en-US"/>
        </w:rPr>
        <w:t xml:space="preserve"> in</w:t>
      </w:r>
      <w:r w:rsidR="00A74F68">
        <w:rPr>
          <w:lang w:val="en-US"/>
        </w:rPr>
        <w:t xml:space="preserve"> recent meta-analysis</w:t>
      </w:r>
      <w:r w:rsidR="00E238F4">
        <w:rPr>
          <w:lang w:val="en-US"/>
        </w:rPr>
        <w:t xml:space="preserve"> (</w:t>
      </w:r>
      <w:r w:rsidR="00E238F4" w:rsidRPr="00E238F4">
        <w:rPr>
          <w:color w:val="C00000"/>
          <w:lang w:val="en-US"/>
        </w:rPr>
        <w:t>Miller 2023</w:t>
      </w:r>
      <w:r w:rsidR="00E238F4">
        <w:rPr>
          <w:lang w:val="en-US"/>
        </w:rPr>
        <w:t>)</w:t>
      </w:r>
      <w:r w:rsidR="00A74F68">
        <w:rPr>
          <w:lang w:val="en-US"/>
        </w:rPr>
        <w:t xml:space="preserve"> </w:t>
      </w:r>
    </w:p>
    <w:p w14:paraId="4ED20A8B" w14:textId="7C0B932E" w:rsidR="005E5112" w:rsidRPr="005E5112" w:rsidRDefault="005E5112" w:rsidP="005E5112">
      <w:pPr>
        <w:rPr>
          <w:color w:val="C00000"/>
          <w:lang w:val="en-US"/>
        </w:rPr>
      </w:pPr>
      <w:r w:rsidRPr="005E5112">
        <w:rPr>
          <w:color w:val="C00000"/>
          <w:lang w:val="en-US"/>
        </w:rPr>
        <w:t>(</w:t>
      </w:r>
      <w:r w:rsidR="00BD5E03">
        <w:rPr>
          <w:color w:val="C00000"/>
          <w:lang w:val="en-US"/>
        </w:rPr>
        <w:t xml:space="preserve">grade </w:t>
      </w:r>
      <w:proofErr w:type="spellStart"/>
      <w:r w:rsidR="00BD5E03">
        <w:rPr>
          <w:color w:val="C00000"/>
          <w:lang w:val="en-US"/>
        </w:rPr>
        <w:t>noch</w:t>
      </w:r>
      <w:proofErr w:type="spellEnd"/>
      <w:r w:rsidR="00BD5E03">
        <w:rPr>
          <w:color w:val="C00000"/>
          <w:lang w:val="en-US"/>
        </w:rPr>
        <w:t xml:space="preserve"> </w:t>
      </w:r>
      <w:proofErr w:type="spellStart"/>
      <w:r w:rsidR="00BD5E03">
        <w:rPr>
          <w:color w:val="C00000"/>
          <w:lang w:val="en-US"/>
        </w:rPr>
        <w:t>ein</w:t>
      </w:r>
      <w:proofErr w:type="spellEnd"/>
      <w:r w:rsidR="00BD5E03">
        <w:rPr>
          <w:color w:val="C00000"/>
          <w:lang w:val="en-US"/>
        </w:rPr>
        <w:t xml:space="preserve"> </w:t>
      </w:r>
      <w:proofErr w:type="spellStart"/>
      <w:r w:rsidR="00BD5E03">
        <w:rPr>
          <w:color w:val="C00000"/>
          <w:lang w:val="en-US"/>
        </w:rPr>
        <w:t>ziemlicher</w:t>
      </w:r>
      <w:proofErr w:type="spellEnd"/>
      <w:r w:rsidR="00BD5E03">
        <w:rPr>
          <w:color w:val="C00000"/>
          <w:lang w:val="en-US"/>
        </w:rPr>
        <w:t xml:space="preserve"> </w:t>
      </w:r>
      <w:proofErr w:type="spellStart"/>
      <w:r w:rsidR="00BD5E03">
        <w:rPr>
          <w:color w:val="C00000"/>
          <w:lang w:val="en-US"/>
        </w:rPr>
        <w:t>Flickenteppich</w:t>
      </w:r>
      <w:proofErr w:type="spellEnd"/>
      <w:proofErr w:type="gramStart"/>
      <w:r w:rsidR="00BD5E03">
        <w:rPr>
          <w:color w:val="C00000"/>
          <w:lang w:val="en-US"/>
        </w:rPr>
        <w:t>…,</w:t>
      </w:r>
      <w:r w:rsidRPr="005E5112">
        <w:rPr>
          <w:color w:val="C00000"/>
          <w:lang w:val="en-US"/>
        </w:rPr>
        <w:t>this</w:t>
      </w:r>
      <w:proofErr w:type="gramEnd"/>
      <w:r w:rsidRPr="005E5112">
        <w:rPr>
          <w:color w:val="C00000"/>
          <w:lang w:val="en-US"/>
        </w:rPr>
        <w:t xml:space="preserve"> is one of the sections where I hope for substantial refinement from </w:t>
      </w:r>
      <w:r w:rsidR="00082093">
        <w:rPr>
          <w:color w:val="C00000"/>
          <w:lang w:val="en-US"/>
        </w:rPr>
        <w:t>collaborators</w:t>
      </w:r>
      <w:r w:rsidR="00DA3458">
        <w:rPr>
          <w:color w:val="C00000"/>
          <w:lang w:val="en-US"/>
        </w:rPr>
        <w:t xml:space="preserve"> – </w:t>
      </w:r>
      <w:proofErr w:type="spellStart"/>
      <w:r w:rsidR="00822483">
        <w:rPr>
          <w:color w:val="C00000"/>
          <w:lang w:val="en-US"/>
        </w:rPr>
        <w:t>Stefan:_</w:t>
      </w:r>
      <w:r w:rsidR="00DA3458">
        <w:rPr>
          <w:color w:val="C00000"/>
          <w:lang w:val="en-US"/>
        </w:rPr>
        <w:t>ok</w:t>
      </w:r>
      <w:proofErr w:type="spellEnd"/>
      <w:r w:rsidR="00DA3458">
        <w:rPr>
          <w:color w:val="C00000"/>
          <w:lang w:val="en-US"/>
        </w:rPr>
        <w:t xml:space="preserve"> can do this, but for now, let´s wait for Sascha´s thoughts</w:t>
      </w:r>
      <w:r w:rsidRPr="005E5112">
        <w:rPr>
          <w:color w:val="C00000"/>
          <w:lang w:val="en-US"/>
        </w:rPr>
        <w:t>)</w:t>
      </w:r>
    </w:p>
    <w:p w14:paraId="7C27EF8F" w14:textId="14D92273" w:rsidR="00A017E1" w:rsidRDefault="00A017E1" w:rsidP="00A017E1">
      <w:pPr>
        <w:pStyle w:val="berschrift1"/>
        <w:numPr>
          <w:ilvl w:val="0"/>
          <w:numId w:val="7"/>
        </w:numPr>
        <w:rPr>
          <w:lang w:val="en-US"/>
        </w:rPr>
      </w:pPr>
      <w:bookmarkStart w:id="35" w:name="_Toc160791736"/>
      <w:commentRangeStart w:id="36"/>
      <w:commentRangeStart w:id="37"/>
      <w:r w:rsidRPr="00A017E1">
        <w:rPr>
          <w:lang w:val="en-US"/>
        </w:rPr>
        <w:t>Open questions and outlook</w:t>
      </w:r>
      <w:r>
        <w:rPr>
          <w:lang w:val="en-US"/>
        </w:rPr>
        <w:t xml:space="preserve"> </w:t>
      </w:r>
      <w:r w:rsidRPr="00A017E1">
        <w:rPr>
          <w:lang w:val="en-US"/>
        </w:rPr>
        <w:t>(</w:t>
      </w:r>
      <w:r w:rsidR="00831DF3">
        <w:rPr>
          <w:lang w:val="en-US"/>
        </w:rPr>
        <w:t>4</w:t>
      </w:r>
      <w:r w:rsidRPr="00A017E1">
        <w:rPr>
          <w:lang w:val="en-US"/>
        </w:rPr>
        <w:t>00)</w:t>
      </w:r>
      <w:bookmarkEnd w:id="35"/>
    </w:p>
    <w:p w14:paraId="1F3F3AD4" w14:textId="579661FA" w:rsidR="00831DF3" w:rsidRDefault="00831DF3" w:rsidP="00831DF3">
      <w:pPr>
        <w:rPr>
          <w:lang w:val="en-US"/>
        </w:rPr>
      </w:pPr>
    </w:p>
    <w:p w14:paraId="3F398BC7" w14:textId="57DFE61E" w:rsidR="00F719E9" w:rsidRDefault="00F719E9" w:rsidP="00831DF3">
      <w:pPr>
        <w:rPr>
          <w:lang w:val="en-US"/>
        </w:rPr>
      </w:pPr>
      <w:r>
        <w:rPr>
          <w:lang w:val="en-US"/>
        </w:rPr>
        <w:t xml:space="preserve">Topics to cover: </w:t>
      </w:r>
    </w:p>
    <w:p w14:paraId="607F92CE" w14:textId="72C3BF33" w:rsidR="00F719E9" w:rsidRPr="00831DF3" w:rsidRDefault="00F719E9" w:rsidP="00831DF3">
      <w:pPr>
        <w:rPr>
          <w:lang w:val="en-US"/>
        </w:rPr>
      </w:pPr>
      <w:r>
        <w:rPr>
          <w:lang w:val="en-US"/>
        </w:rPr>
        <w:t>- link to multimodal and visual research</w:t>
      </w:r>
    </w:p>
    <w:p w14:paraId="74AFDC80" w14:textId="2384C76D" w:rsidR="0041749E" w:rsidRDefault="0041749E" w:rsidP="0041749E">
      <w:pPr>
        <w:pBdr>
          <w:bottom w:val="single" w:sz="12" w:space="1" w:color="auto"/>
        </w:pBdr>
        <w:rPr>
          <w:lang w:val="en-US"/>
        </w:rPr>
      </w:pPr>
      <w:r>
        <w:rPr>
          <w:lang w:val="en-US"/>
        </w:rPr>
        <w:t>- putting the conceptualizations to the test and compare whether they lead to different outcomes</w:t>
      </w:r>
      <w:r>
        <w:rPr>
          <w:lang w:val="en-US"/>
        </w:rPr>
        <w:br/>
        <w:t>- systematic comparison of human-pathological, human-distorted, and synthetic voices</w:t>
      </w:r>
      <w:r>
        <w:rPr>
          <w:lang w:val="en-US"/>
        </w:rPr>
        <w:br/>
        <w:t>- categorical perception between human- and non-human voices?</w:t>
      </w:r>
      <w:r w:rsidR="00597C0D">
        <w:rPr>
          <w:lang w:val="en-US"/>
        </w:rPr>
        <w:br/>
        <w:t>- naturalness implications for ecological validity?</w:t>
      </w:r>
      <w:r w:rsidR="00847DC1">
        <w:rPr>
          <w:lang w:val="en-US"/>
        </w:rPr>
        <w:br/>
        <w:t>- in naturalness always better?</w:t>
      </w:r>
      <w:r>
        <w:rPr>
          <w:lang w:val="en-US"/>
        </w:rPr>
        <w:br/>
        <w:t>- individual differences</w:t>
      </w:r>
      <w:r>
        <w:rPr>
          <w:lang w:val="en-US"/>
        </w:rPr>
        <w:br/>
        <w:t>- neurocognitive insights (</w:t>
      </w:r>
      <w:proofErr w:type="spellStart"/>
      <w:r>
        <w:rPr>
          <w:lang w:val="en-US"/>
        </w:rPr>
        <w:t>aaaaaall</w:t>
      </w:r>
      <w:proofErr w:type="spellEnd"/>
      <w:r>
        <w:rPr>
          <w:lang w:val="en-US"/>
        </w:rPr>
        <w:t xml:space="preserve"> kinds of brain data)</w:t>
      </w:r>
      <w:commentRangeEnd w:id="36"/>
      <w:r w:rsidR="00DA3458">
        <w:rPr>
          <w:rStyle w:val="Kommentarzeichen"/>
        </w:rPr>
        <w:commentReference w:id="36"/>
      </w:r>
      <w:commentRangeEnd w:id="37"/>
      <w:r w:rsidR="00822483">
        <w:rPr>
          <w:rStyle w:val="Kommentarzeichen"/>
        </w:rPr>
        <w:commentReference w:id="37"/>
      </w:r>
    </w:p>
    <w:p w14:paraId="371BDA25" w14:textId="7A2D2E20" w:rsidR="0041749E" w:rsidRDefault="0041749E" w:rsidP="0041749E">
      <w:pPr>
        <w:pBdr>
          <w:bottom w:val="single" w:sz="12" w:space="1" w:color="auto"/>
        </w:pBdr>
        <w:rPr>
          <w:lang w:val="en-US"/>
        </w:rPr>
      </w:pPr>
      <w:r>
        <w:rPr>
          <w:lang w:val="en-US"/>
        </w:rPr>
        <w:t xml:space="preserve"> </w:t>
      </w:r>
    </w:p>
    <w:p w14:paraId="07A74F65" w14:textId="77777777" w:rsidR="006E0845" w:rsidRDefault="006E0845" w:rsidP="0086290E">
      <w:pPr>
        <w:pBdr>
          <w:bottom w:val="single" w:sz="12" w:space="1" w:color="auto"/>
        </w:pBdr>
        <w:rPr>
          <w:lang w:val="en-US"/>
        </w:rPr>
      </w:pPr>
    </w:p>
    <w:p w14:paraId="1E1E4DD3" w14:textId="77777777" w:rsidR="006E0845" w:rsidRPr="00A017E1" w:rsidRDefault="006E0845" w:rsidP="0086290E">
      <w:pPr>
        <w:rPr>
          <w:lang w:val="en-US"/>
        </w:rPr>
      </w:pPr>
    </w:p>
    <w:p w14:paraId="5B40E30D" w14:textId="77777777" w:rsidR="0086290E" w:rsidRPr="00A017E1" w:rsidRDefault="0086290E" w:rsidP="0086290E">
      <w:pPr>
        <w:rPr>
          <w:lang w:val="en-US"/>
        </w:rPr>
      </w:pPr>
    </w:p>
    <w:p w14:paraId="35F0C639" w14:textId="191D0D79" w:rsidR="006307E0" w:rsidRDefault="002A35F7" w:rsidP="006307E0">
      <w:pPr>
        <w:rPr>
          <w:lang w:val="en"/>
        </w:rPr>
      </w:pPr>
      <w:proofErr w:type="gramStart"/>
      <w:r>
        <w:rPr>
          <w:lang w:val="en"/>
        </w:rPr>
        <w:t>Box  1</w:t>
      </w:r>
      <w:proofErr w:type="gramEnd"/>
      <w:r>
        <w:rPr>
          <w:lang w:val="en"/>
        </w:rPr>
        <w:t xml:space="preserve"> (400 words): </w:t>
      </w:r>
      <w:r w:rsidR="004C5F92">
        <w:rPr>
          <w:lang w:val="en"/>
        </w:rPr>
        <w:t>A field in numbers</w:t>
      </w:r>
    </w:p>
    <w:p w14:paraId="55A11E43" w14:textId="21D19249" w:rsidR="00700CFB" w:rsidRDefault="001D0CB0" w:rsidP="00D35D00">
      <w:pPr>
        <w:rPr>
          <w:lang w:val="en"/>
        </w:rPr>
      </w:pPr>
      <w:r>
        <w:rPr>
          <w:lang w:val="en"/>
        </w:rPr>
        <w:t xml:space="preserve">For a more systematic overview on scientific insights into naturalness in voices, we conducted a literature search on Web of Science on 26 April 2023 using the </w:t>
      </w:r>
      <w:r w:rsidRPr="001D0CB0">
        <w:rPr>
          <w:lang w:val="en"/>
        </w:rPr>
        <w:t>search</w:t>
      </w:r>
      <w:r>
        <w:rPr>
          <w:lang w:val="en"/>
        </w:rPr>
        <w:t xml:space="preserve"> </w:t>
      </w:r>
      <w:r w:rsidRPr="001D0CB0">
        <w:rPr>
          <w:lang w:val="en"/>
        </w:rPr>
        <w:t xml:space="preserve">terms </w:t>
      </w:r>
      <w:r>
        <w:rPr>
          <w:lang w:val="en"/>
        </w:rPr>
        <w:t>“</w:t>
      </w:r>
      <w:r w:rsidRPr="001D0CB0">
        <w:rPr>
          <w:lang w:val="en"/>
        </w:rPr>
        <w:t>naturalness AND voice</w:t>
      </w:r>
      <w:r>
        <w:rPr>
          <w:lang w:val="en"/>
        </w:rPr>
        <w:t>” and “</w:t>
      </w:r>
      <w:r w:rsidRPr="001D0CB0">
        <w:rPr>
          <w:lang w:val="en"/>
        </w:rPr>
        <w:t>human-likeness AND voice</w:t>
      </w:r>
      <w:r>
        <w:rPr>
          <w:lang w:val="en"/>
        </w:rPr>
        <w:t>”</w:t>
      </w:r>
      <w:r w:rsidR="0040683C">
        <w:rPr>
          <w:lang w:val="en"/>
        </w:rPr>
        <w:t xml:space="preserve">, which was repeated on 28 May 2024 to detect the most recent papers. This initial search resulted </w:t>
      </w:r>
      <w:r w:rsidR="0040683C" w:rsidRPr="001C3155">
        <w:rPr>
          <w:lang w:val="en"/>
        </w:rPr>
        <w:t xml:space="preserve">in </w:t>
      </w:r>
      <w:r w:rsidR="005E0F61" w:rsidRPr="001C3155">
        <w:rPr>
          <w:lang w:val="en"/>
        </w:rPr>
        <w:t>339</w:t>
      </w:r>
      <w:r w:rsidR="0040683C" w:rsidRPr="001C3155">
        <w:rPr>
          <w:lang w:val="en"/>
        </w:rPr>
        <w:t xml:space="preserve"> </w:t>
      </w:r>
      <w:r w:rsidR="0040683C">
        <w:rPr>
          <w:lang w:val="en"/>
        </w:rPr>
        <w:t>articles, to which we applied the following inclusion criteria: (</w:t>
      </w:r>
      <w:r w:rsidR="00CC6799">
        <w:rPr>
          <w:lang w:val="en"/>
        </w:rPr>
        <w:t>1</w:t>
      </w:r>
      <w:r w:rsidR="0040683C">
        <w:rPr>
          <w:lang w:val="en"/>
        </w:rPr>
        <w:t>)</w:t>
      </w:r>
      <w:r w:rsidR="00CC6799">
        <w:rPr>
          <w:lang w:val="en"/>
        </w:rPr>
        <w:t xml:space="preserve"> </w:t>
      </w:r>
      <w:r w:rsidR="00D35D00">
        <w:rPr>
          <w:lang w:val="en"/>
        </w:rPr>
        <w:t>L</w:t>
      </w:r>
      <w:r w:rsidR="0040683C">
        <w:rPr>
          <w:lang w:val="en"/>
        </w:rPr>
        <w:t>anguage of publication was English</w:t>
      </w:r>
      <w:r w:rsidR="00CC6799">
        <w:rPr>
          <w:lang w:val="en"/>
        </w:rPr>
        <w:t>.</w:t>
      </w:r>
      <w:r w:rsidR="0040683C">
        <w:rPr>
          <w:lang w:val="en"/>
        </w:rPr>
        <w:t xml:space="preserve"> (</w:t>
      </w:r>
      <w:r w:rsidR="00CC6799">
        <w:rPr>
          <w:lang w:val="en"/>
        </w:rPr>
        <w:t>2</w:t>
      </w:r>
      <w:r w:rsidR="0040683C">
        <w:rPr>
          <w:lang w:val="en"/>
        </w:rPr>
        <w:t xml:space="preserve">) </w:t>
      </w:r>
      <w:r w:rsidR="00CC6799">
        <w:rPr>
          <w:lang w:val="en"/>
        </w:rPr>
        <w:t>P</w:t>
      </w:r>
      <w:r w:rsidR="00D35D00">
        <w:rPr>
          <w:lang w:val="en"/>
        </w:rPr>
        <w:t>apers were p</w:t>
      </w:r>
      <w:r w:rsidR="0040683C">
        <w:rPr>
          <w:lang w:val="en"/>
        </w:rPr>
        <w:t>ublished in peer-reviewed journals or as a conference contribution</w:t>
      </w:r>
      <w:r w:rsidR="00D35D00">
        <w:rPr>
          <w:lang w:val="en"/>
        </w:rPr>
        <w:t>.</w:t>
      </w:r>
      <w:r w:rsidR="0040683C">
        <w:rPr>
          <w:lang w:val="en"/>
        </w:rPr>
        <w:t xml:space="preserve"> (</w:t>
      </w:r>
      <w:r w:rsidR="00CC6799">
        <w:rPr>
          <w:lang w:val="en"/>
        </w:rPr>
        <w:t>3</w:t>
      </w:r>
      <w:r w:rsidR="0040683C">
        <w:rPr>
          <w:lang w:val="en"/>
        </w:rPr>
        <w:t xml:space="preserve">) </w:t>
      </w:r>
      <w:r w:rsidR="00D35D00">
        <w:rPr>
          <w:lang w:val="en"/>
        </w:rPr>
        <w:t>Voice naturalness/human-likeness was either measures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r w:rsidR="00700CFB">
        <w:rPr>
          <w:lang w:val="en"/>
        </w:rPr>
        <w:t xml:space="preserve">For a full documentation of the literature search process and all included papers, please refer to </w:t>
      </w:r>
      <w:r w:rsidR="00700CFB" w:rsidRPr="00700CFB">
        <w:rPr>
          <w:color w:val="C00000"/>
          <w:lang w:val="en"/>
        </w:rPr>
        <w:t>OSF</w:t>
      </w:r>
      <w:r w:rsidR="00700CFB">
        <w:rPr>
          <w:lang w:val="en"/>
        </w:rPr>
        <w:t xml:space="preserve">. </w:t>
      </w:r>
    </w:p>
    <w:p w14:paraId="4012D801" w14:textId="17506B33" w:rsidR="0062078F" w:rsidRPr="00B95EC8" w:rsidRDefault="00700CFB" w:rsidP="00D35D00">
      <w:pPr>
        <w:rPr>
          <w:lang w:val="en"/>
        </w:rPr>
      </w:pPr>
      <w:r>
        <w:rPr>
          <w:lang w:val="en"/>
        </w:rPr>
        <w:t xml:space="preserve">In total, we </w:t>
      </w:r>
      <w:r w:rsidRPr="001C3155">
        <w:rPr>
          <w:lang w:val="en"/>
        </w:rPr>
        <w:t>identified</w:t>
      </w:r>
      <w:r w:rsidR="00D35D00" w:rsidRPr="001C3155">
        <w:rPr>
          <w:lang w:val="en"/>
        </w:rPr>
        <w:t xml:space="preserve"> </w:t>
      </w:r>
      <w:r w:rsidR="001C3155" w:rsidRPr="001C3155">
        <w:rPr>
          <w:lang w:val="en"/>
        </w:rPr>
        <w:t>7</w:t>
      </w:r>
      <w:r w:rsidR="006C4186">
        <w:rPr>
          <w:lang w:val="en"/>
        </w:rPr>
        <w:t>2</w:t>
      </w:r>
      <w:r w:rsidR="00D35D00" w:rsidRPr="001C3155">
        <w:rPr>
          <w:lang w:val="en"/>
        </w:rPr>
        <w:t xml:space="preserve"> articles, </w:t>
      </w:r>
      <w:r w:rsidR="00061716" w:rsidRPr="001C3155">
        <w:rPr>
          <w:lang w:val="en"/>
        </w:rPr>
        <w:t>covering a time range from</w:t>
      </w:r>
      <w:r w:rsidR="00D35D00" w:rsidRPr="001C3155">
        <w:rPr>
          <w:lang w:val="en"/>
        </w:rPr>
        <w:t xml:space="preserve"> </w:t>
      </w:r>
      <w:r w:rsidRPr="001C3155">
        <w:rPr>
          <w:lang w:val="en"/>
        </w:rPr>
        <w:t xml:space="preserve">1984 </w:t>
      </w:r>
      <w:r w:rsidR="00061716" w:rsidRPr="001C3155">
        <w:rPr>
          <w:lang w:val="en"/>
        </w:rPr>
        <w:t>to</w:t>
      </w:r>
      <w:r w:rsidRPr="001C3155">
        <w:rPr>
          <w:lang w:val="en"/>
        </w:rPr>
        <w:t xml:space="preserve"> 2024. </w:t>
      </w:r>
      <w:r w:rsidR="001C3155">
        <w:rPr>
          <w:color w:val="C00000"/>
          <w:lang w:val="en"/>
        </w:rPr>
        <w:t>38</w:t>
      </w:r>
      <w:commentRangeStart w:id="38"/>
      <w:r w:rsidR="00061716" w:rsidRPr="00061716">
        <w:rPr>
          <w:color w:val="C00000"/>
          <w:lang w:val="en"/>
        </w:rPr>
        <w:t xml:space="preserve"> (</w:t>
      </w:r>
      <w:r w:rsidR="001C3155">
        <w:rPr>
          <w:color w:val="C00000"/>
          <w:lang w:val="en"/>
        </w:rPr>
        <w:t>5</w:t>
      </w:r>
      <w:r w:rsidR="006C4186">
        <w:rPr>
          <w:color w:val="C00000"/>
          <w:lang w:val="en"/>
        </w:rPr>
        <w:t>3</w:t>
      </w:r>
      <w:r w:rsidRPr="00061716">
        <w:rPr>
          <w:color w:val="C00000"/>
          <w:lang w:val="en"/>
        </w:rPr>
        <w:t>%</w:t>
      </w:r>
      <w:r w:rsidR="00061716" w:rsidRPr="00061716">
        <w:rPr>
          <w:color w:val="C00000"/>
          <w:lang w:val="en"/>
        </w:rPr>
        <w:t>)</w:t>
      </w:r>
      <w:r w:rsidRPr="00061716">
        <w:rPr>
          <w:color w:val="C00000"/>
          <w:lang w:val="en"/>
        </w:rPr>
        <w:t xml:space="preserve"> </w:t>
      </w:r>
      <w:commentRangeEnd w:id="38"/>
      <w:r w:rsidR="00173323">
        <w:rPr>
          <w:rStyle w:val="Kommentarzeichen"/>
        </w:rPr>
        <w:commentReference w:id="38"/>
      </w:r>
      <w:r>
        <w:rPr>
          <w:lang w:val="en"/>
        </w:rPr>
        <w:t>w</w:t>
      </w:r>
      <w:r w:rsidR="00061716">
        <w:rPr>
          <w:lang w:val="en"/>
        </w:rPr>
        <w:t>ere</w:t>
      </w:r>
      <w:r>
        <w:rPr>
          <w:lang w:val="en"/>
        </w:rPr>
        <w:t xml:space="preserve"> published in the last </w:t>
      </w:r>
      <w:r w:rsidR="001C3155">
        <w:rPr>
          <w:lang w:val="en"/>
        </w:rPr>
        <w:t>5</w:t>
      </w:r>
      <w:r>
        <w:rPr>
          <w:lang w:val="en"/>
        </w:rPr>
        <w:t xml:space="preserve"> years. </w:t>
      </w:r>
      <w:r w:rsidR="0062078F" w:rsidRPr="0062078F">
        <w:rPr>
          <w:color w:val="C00000"/>
          <w:lang w:val="en"/>
        </w:rPr>
        <w:t>61</w:t>
      </w:r>
      <w:r w:rsidR="00173323">
        <w:rPr>
          <w:color w:val="C00000"/>
          <w:lang w:val="en"/>
        </w:rPr>
        <w:t xml:space="preserve"> </w:t>
      </w:r>
      <w:r w:rsidR="0062078F">
        <w:rPr>
          <w:lang w:val="en"/>
        </w:rPr>
        <w:t>report behavioral empirical data</w:t>
      </w:r>
      <w:r w:rsidR="004A2FDC">
        <w:rPr>
          <w:lang w:val="en"/>
        </w:rPr>
        <w:t xml:space="preserve">, of which </w:t>
      </w:r>
      <w:r w:rsidR="004A2FDC" w:rsidRPr="004A2FDC">
        <w:rPr>
          <w:color w:val="C00000"/>
          <w:lang w:val="en"/>
        </w:rPr>
        <w:t>47</w:t>
      </w:r>
      <w:r w:rsidR="004A2FDC">
        <w:rPr>
          <w:lang w:val="en"/>
        </w:rPr>
        <w:t xml:space="preserve"> </w:t>
      </w:r>
      <w:commentRangeStart w:id="39"/>
      <w:r w:rsidR="004A2FDC">
        <w:rPr>
          <w:lang w:val="en"/>
        </w:rPr>
        <w:t xml:space="preserve">are </w:t>
      </w:r>
      <w:commentRangeStart w:id="40"/>
      <w:r w:rsidR="004A2FDC">
        <w:rPr>
          <w:lang w:val="en"/>
        </w:rPr>
        <w:t>solely rating data</w:t>
      </w:r>
      <w:commentRangeEnd w:id="40"/>
      <w:r w:rsidR="00173323">
        <w:rPr>
          <w:rStyle w:val="Kommentarzeichen"/>
        </w:rPr>
        <w:commentReference w:id="40"/>
      </w:r>
      <w:commentRangeEnd w:id="39"/>
      <w:r w:rsidR="00786C7C">
        <w:rPr>
          <w:rStyle w:val="Kommentarzeichen"/>
        </w:rPr>
        <w:commentReference w:id="39"/>
      </w:r>
      <w:r w:rsidR="004A2FDC">
        <w:rPr>
          <w:lang w:val="en"/>
        </w:rPr>
        <w:t xml:space="preserve">. </w:t>
      </w:r>
      <w:r w:rsidR="0062078F">
        <w:rPr>
          <w:lang w:val="en"/>
        </w:rPr>
        <w:t xml:space="preserve"> </w:t>
      </w:r>
      <w:r w:rsidR="004A2FDC" w:rsidRPr="001C3155">
        <w:rPr>
          <w:lang w:val="en"/>
        </w:rPr>
        <w:t>T</w:t>
      </w:r>
      <w:r w:rsidR="0062078F" w:rsidRPr="001C3155">
        <w:rPr>
          <w:lang w:val="en"/>
        </w:rPr>
        <w:t>hree are literature reviews, and two used neurophysiological measures</w:t>
      </w:r>
      <w:r w:rsidR="0062078F" w:rsidRPr="006C4186">
        <w:rPr>
          <w:lang w:val="en"/>
        </w:rPr>
        <w:t>. Regarding voice category, 3</w:t>
      </w:r>
      <w:r w:rsidR="006C4186" w:rsidRPr="006C4186">
        <w:rPr>
          <w:lang w:val="en"/>
        </w:rPr>
        <w:t>3</w:t>
      </w:r>
      <w:r w:rsidR="0062078F" w:rsidRPr="006C4186">
        <w:rPr>
          <w:lang w:val="en"/>
        </w:rPr>
        <w:t xml:space="preserve"> </w:t>
      </w:r>
      <w:r w:rsidR="00173323" w:rsidRPr="006C4186">
        <w:rPr>
          <w:lang w:val="en"/>
        </w:rPr>
        <w:t>used</w:t>
      </w:r>
      <w:r w:rsidR="0062078F" w:rsidRPr="006C4186">
        <w:rPr>
          <w:lang w:val="en"/>
        </w:rPr>
        <w:t xml:space="preserve"> synthetic, 1</w:t>
      </w:r>
      <w:r w:rsidR="00FB76F4">
        <w:rPr>
          <w:lang w:val="en"/>
        </w:rPr>
        <w:t>8</w:t>
      </w:r>
      <w:r w:rsidR="0062078F" w:rsidRPr="006C4186">
        <w:rPr>
          <w:lang w:val="en"/>
        </w:rPr>
        <w:t xml:space="preserve"> human-pathological, 6 human-manipulated and 5 human-healthy voices</w:t>
      </w:r>
      <w:r w:rsidR="006C4186" w:rsidRPr="006C4186">
        <w:rPr>
          <w:lang w:val="en"/>
        </w:rPr>
        <w:t>. 10</w:t>
      </w:r>
      <w:r w:rsidR="0062078F" w:rsidRPr="006C4186">
        <w:rPr>
          <w:lang w:val="en"/>
        </w:rPr>
        <w:t xml:space="preserve"> </w:t>
      </w:r>
      <w:r w:rsidR="00786C7C" w:rsidRPr="006C4186">
        <w:rPr>
          <w:lang w:val="en"/>
        </w:rPr>
        <w:t>us</w:t>
      </w:r>
      <w:r w:rsidR="006C4186" w:rsidRPr="006C4186">
        <w:rPr>
          <w:lang w:val="en"/>
        </w:rPr>
        <w:t>e</w:t>
      </w:r>
      <w:r w:rsidR="00FB76F4">
        <w:rPr>
          <w:lang w:val="en"/>
        </w:rPr>
        <w:t>d</w:t>
      </w:r>
      <w:r w:rsidR="00786C7C" w:rsidRPr="006C4186">
        <w:rPr>
          <w:lang w:val="en"/>
        </w:rPr>
        <w:t xml:space="preserve"> </w:t>
      </w:r>
      <w:r w:rsidR="006C4186" w:rsidRPr="006C4186">
        <w:rPr>
          <w:lang w:val="en"/>
        </w:rPr>
        <w:t>more than one of these voice categories.</w:t>
      </w:r>
      <w:r w:rsidR="0062078F" w:rsidRPr="006C4186">
        <w:rPr>
          <w:lang w:val="en"/>
        </w:rPr>
        <w:t xml:space="preserve"> </w:t>
      </w:r>
      <w:r w:rsidR="004A2FDC" w:rsidRPr="006C4186">
        <w:rPr>
          <w:lang w:val="en"/>
        </w:rPr>
        <w:t xml:space="preserve">In only </w:t>
      </w:r>
      <w:r w:rsidR="006C4186" w:rsidRPr="006C4186">
        <w:rPr>
          <w:lang w:val="en"/>
        </w:rPr>
        <w:t>33</w:t>
      </w:r>
      <w:r w:rsidR="004A2FDC" w:rsidRPr="006C4186">
        <w:rPr>
          <w:lang w:val="en"/>
        </w:rPr>
        <w:t xml:space="preserve"> papers, we could identify an explicit definition of naturalness.</w:t>
      </w:r>
      <w:r w:rsidR="004A2FDC">
        <w:rPr>
          <w:lang w:val="en"/>
        </w:rPr>
        <w:t xml:space="preserve"> The full compilation of </w:t>
      </w:r>
      <w:r w:rsidR="00173323">
        <w:rPr>
          <w:lang w:val="en"/>
        </w:rPr>
        <w:t xml:space="preserve">extracted </w:t>
      </w:r>
      <w:r w:rsidR="004A2FDC">
        <w:rPr>
          <w:lang w:val="en"/>
        </w:rPr>
        <w:t xml:space="preserve">definitions can be accessed on </w:t>
      </w:r>
      <w:r w:rsidR="004A2FDC" w:rsidRPr="004A2FDC">
        <w:rPr>
          <w:color w:val="C00000"/>
          <w:lang w:val="en"/>
        </w:rPr>
        <w:t>OSF</w:t>
      </w:r>
      <w:r w:rsidR="004A2FDC">
        <w:rPr>
          <w:lang w:val="en"/>
        </w:rPr>
        <w:t>.</w:t>
      </w:r>
      <w:r w:rsidR="00E87D16">
        <w:rPr>
          <w:lang w:val="en"/>
        </w:rPr>
        <w:t xml:space="preserve"> </w:t>
      </w:r>
      <w:r w:rsidR="00173323">
        <w:rPr>
          <w:lang w:val="en"/>
        </w:rPr>
        <w:t>We noticed that 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and vocabulary. In an attempt to capture this verbal space</w:t>
      </w:r>
      <w:r w:rsidR="00E87D16">
        <w:rPr>
          <w:lang w:val="en"/>
        </w:rPr>
        <w:t xml:space="preserve">, we scanned all </w:t>
      </w:r>
      <w:r w:rsidR="00173323">
        <w:rPr>
          <w:lang w:val="en"/>
        </w:rPr>
        <w:t>articles</w:t>
      </w:r>
      <w:r w:rsidR="00E87D16">
        <w:rPr>
          <w:lang w:val="en"/>
        </w:rPr>
        <w:t xml:space="preserve"> for synonyms and closely related concepts of naturalness</w:t>
      </w:r>
      <w:r w:rsidR="00601BED">
        <w:rPr>
          <w:lang w:val="en"/>
        </w:rPr>
        <w:t xml:space="preserve">. The </w:t>
      </w:r>
      <w:r w:rsidR="00601BED">
        <w:rPr>
          <w:lang w:val="en"/>
        </w:rPr>
        <w:lastRenderedPageBreak/>
        <w:t>output is captured in the word</w:t>
      </w:r>
      <w:r w:rsidR="004A1755">
        <w:rPr>
          <w:lang w:val="en"/>
        </w:rPr>
        <w:t xml:space="preserve"> </w:t>
      </w:r>
      <w:r w:rsidR="00601BED">
        <w:rPr>
          <w:lang w:val="en"/>
        </w:rPr>
        <w:t xml:space="preserve">cloud in </w:t>
      </w:r>
      <w:r w:rsidR="00601BED" w:rsidRPr="00601BED">
        <w:rPr>
          <w:color w:val="C00000"/>
          <w:lang w:val="en"/>
        </w:rPr>
        <w:t>Figure 1, A</w:t>
      </w:r>
      <w:r w:rsidR="00601BED">
        <w:rPr>
          <w:lang w:val="en"/>
        </w:rPr>
        <w:t xml:space="preserve">. </w:t>
      </w:r>
      <w:r w:rsidR="004A470F">
        <w:rPr>
          <w:lang w:val="en"/>
        </w:rPr>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FB76F4">
        <w:rPr>
          <w:lang w:val="en"/>
        </w:rPr>
        <w:t>7</w:t>
      </w:r>
      <w:r w:rsidR="004A470F" w:rsidRPr="006C4186">
        <w:rPr>
          <w:lang w:val="en"/>
        </w:rPr>
        <w:t xml:space="preserve"> papers </w:t>
      </w:r>
      <w:r w:rsidR="004A470F">
        <w:rPr>
          <w:lang w:val="en"/>
        </w:rPr>
        <w:t xml:space="preserve">provided keywords, but only </w:t>
      </w:r>
      <w:r w:rsidR="004A470F" w:rsidRPr="004A470F">
        <w:rPr>
          <w:color w:val="C00000"/>
          <w:lang w:val="en"/>
        </w:rPr>
        <w:t>13</w:t>
      </w:r>
      <w:r w:rsidR="004A470F">
        <w:rPr>
          <w:lang w:val="en"/>
        </w:rPr>
        <w:t xml:space="preserve"> had keywords related to naturalness or any of its synonyms. Finally</w:t>
      </w:r>
      <w:r w:rsidR="00601BED">
        <w:rPr>
          <w:lang w:val="en"/>
        </w:rPr>
        <w:t>, we coded the conceptualization of naturalness according to the taxonomy proposed in Section 3. In case no definition of naturalness was provided, we infer</w:t>
      </w:r>
      <w:r w:rsidR="004A1755">
        <w:rPr>
          <w:lang w:val="en"/>
        </w:rPr>
        <w:t>red</w:t>
      </w:r>
      <w:r w:rsidR="00601BED">
        <w:rPr>
          <w:lang w:val="en"/>
        </w:rPr>
        <w:t xml:space="preserve"> the ‘implicit’ conceptualization </w:t>
      </w:r>
      <w:r w:rsidR="00173323">
        <w:rPr>
          <w:lang w:val="en"/>
        </w:rPr>
        <w:t>from</w:t>
      </w:r>
      <w:r w:rsidR="00601BED">
        <w:rPr>
          <w:lang w:val="en"/>
        </w:rPr>
        <w:t xml:space="preserve"> the </w:t>
      </w:r>
      <w:r w:rsidR="00601BED" w:rsidRPr="00B95EC8">
        <w:rPr>
          <w:lang w:val="en"/>
        </w:rPr>
        <w:t>research design. With this approach, we concluded that 2</w:t>
      </w:r>
      <w:r w:rsidR="00FB76F4" w:rsidRPr="00B95EC8">
        <w:rPr>
          <w:lang w:val="en"/>
        </w:rPr>
        <w:t>7</w:t>
      </w:r>
      <w:r w:rsidR="00601BED" w:rsidRPr="00B95EC8">
        <w:rPr>
          <w:lang w:val="en"/>
        </w:rPr>
        <w:t xml:space="preserve"> employed a deviation-based conceptualization, 3</w:t>
      </w:r>
      <w:r w:rsidR="00FB76F4" w:rsidRPr="00B95EC8">
        <w:rPr>
          <w:lang w:val="en"/>
        </w:rPr>
        <w:t>5</w:t>
      </w:r>
      <w:r w:rsidR="00601BED" w:rsidRPr="00B95EC8">
        <w:rPr>
          <w:lang w:val="en"/>
        </w:rPr>
        <w:t xml:space="preserve"> used human-likeness, and </w:t>
      </w:r>
      <w:r w:rsidR="00FB76F4" w:rsidRPr="00B95EC8">
        <w:rPr>
          <w:lang w:val="en"/>
        </w:rPr>
        <w:t>10</w:t>
      </w:r>
      <w:r w:rsidR="00601BED" w:rsidRPr="00B95EC8">
        <w:rPr>
          <w:lang w:val="en"/>
        </w:rPr>
        <w:t xml:space="preserve"> used a combination</w:t>
      </w:r>
      <w:r w:rsidR="00FB76F4" w:rsidRPr="00B95EC8">
        <w:rPr>
          <w:lang w:val="en"/>
        </w:rPr>
        <w:t xml:space="preserve"> of both</w:t>
      </w:r>
      <w:r w:rsidR="00601BED" w:rsidRPr="00B95EC8">
        <w:rPr>
          <w:lang w:val="en"/>
        </w:rPr>
        <w:t>.</w:t>
      </w:r>
    </w:p>
    <w:p w14:paraId="7768DC46" w14:textId="33EC01DF" w:rsidR="000C3818" w:rsidRDefault="000C3818" w:rsidP="000C3818">
      <w:pPr>
        <w:rPr>
          <w:lang w:val="en"/>
        </w:rPr>
      </w:pPr>
    </w:p>
    <w:p w14:paraId="00108682" w14:textId="72FD750A" w:rsidR="000C3818" w:rsidRDefault="000C3818" w:rsidP="000C3818">
      <w:pPr>
        <w:rPr>
          <w:lang w:val="en"/>
        </w:rPr>
      </w:pPr>
      <w:r>
        <w:rPr>
          <w:lang w:val="en"/>
        </w:rPr>
        <w:t>Box 2 (400 words)</w:t>
      </w:r>
      <w:r w:rsidR="009F02C4">
        <w:rPr>
          <w:lang w:val="en"/>
        </w:rPr>
        <w:t>:</w:t>
      </w:r>
      <w:r w:rsidR="00073465">
        <w:rPr>
          <w:lang w:val="en"/>
        </w:rPr>
        <w:t xml:space="preserve"> </w:t>
      </w:r>
      <w:r w:rsidR="00920B34">
        <w:rPr>
          <w:lang w:val="en"/>
        </w:rPr>
        <w:t>Practical recommendations for voice naturalness research</w:t>
      </w:r>
    </w:p>
    <w:p w14:paraId="5439A430" w14:textId="3EC5EB62" w:rsidR="004C273C" w:rsidRDefault="004C273C" w:rsidP="00920B34">
      <w:pPr>
        <w:rPr>
          <w:lang w:val="en"/>
        </w:rPr>
      </w:pPr>
      <w:r>
        <w:rPr>
          <w:lang w:val="en"/>
        </w:rPr>
        <w:t>Research on v</w:t>
      </w:r>
      <w:r w:rsidR="00920B34">
        <w:rPr>
          <w:lang w:val="en"/>
        </w:rPr>
        <w:t xml:space="preserve">oice naturalness is a </w:t>
      </w:r>
      <w:r w:rsidR="00920B34" w:rsidRPr="00920B34">
        <w:rPr>
          <w:lang w:val="en"/>
        </w:rPr>
        <w:t>highly interdisciplinary field</w:t>
      </w:r>
      <w:r w:rsidR="00920B34">
        <w:rPr>
          <w:lang w:val="en"/>
        </w:rPr>
        <w:t xml:space="preserve">. </w:t>
      </w:r>
      <w:r>
        <w:rPr>
          <w:lang w:val="en"/>
        </w:rPr>
        <w:t>To make future research accessible to a wide readership across disciplines, and allow comparability and integration of findings, a</w:t>
      </w:r>
      <w:r w:rsidRPr="004C273C">
        <w:rPr>
          <w:lang w:val="en"/>
        </w:rPr>
        <w:t xml:space="preserve"> sensible awareness for th</w:t>
      </w:r>
      <w:r>
        <w:rPr>
          <w:lang w:val="en"/>
        </w:rPr>
        <w:t xml:space="preserve">is </w:t>
      </w:r>
      <w:r w:rsidRPr="004C273C">
        <w:rPr>
          <w:lang w:val="en"/>
        </w:rPr>
        <w:t>interdisciplinar</w:t>
      </w:r>
      <w:r>
        <w:rPr>
          <w:lang w:val="en"/>
        </w:rPr>
        <w:t xml:space="preserve">ity is crucial. Here, we compiled a number of practical recommendations as a tentative roadmap for future research: </w:t>
      </w:r>
    </w:p>
    <w:p w14:paraId="0DA84B87" w14:textId="6B2771D5" w:rsidR="004976B6" w:rsidRPr="004976B6" w:rsidRDefault="004C273C" w:rsidP="004976B6">
      <w:pPr>
        <w:pStyle w:val="Listenabsatz"/>
        <w:numPr>
          <w:ilvl w:val="0"/>
          <w:numId w:val="11"/>
        </w:numPr>
        <w:rPr>
          <w:lang w:val="en"/>
        </w:rPr>
      </w:pPr>
      <w:r>
        <w:rPr>
          <w:lang w:val="en"/>
        </w:rPr>
        <w:t xml:space="preserve">Offer a concise definition of voice naturalness to both readers and participants. With our taxonomy of naturalness in section 3, we offer a conceptual framework that can be tailored to any empirical design, e.g. by specifying the reference and the type of deviation. </w:t>
      </w:r>
      <w:r w:rsidR="004976B6">
        <w:rPr>
          <w:lang w:val="en"/>
        </w:rPr>
        <w:t xml:space="preserve">If used consistently in the literature, this taxonomy offers quick orientation for readers and </w:t>
      </w:r>
      <w:proofErr w:type="spellStart"/>
      <w:r w:rsidR="004976B6">
        <w:rPr>
          <w:lang w:val="en"/>
        </w:rPr>
        <w:t>forster</w:t>
      </w:r>
      <w:proofErr w:type="spellEnd"/>
      <w:r w:rsidR="004976B6">
        <w:rPr>
          <w:lang w:val="en"/>
        </w:rPr>
        <w:t xml:space="preserve"> comparability across findings. </w:t>
      </w:r>
    </w:p>
    <w:p w14:paraId="1DD00535" w14:textId="43D32175" w:rsidR="004C273C" w:rsidRDefault="004976B6" w:rsidP="00920B34">
      <w:pPr>
        <w:pStyle w:val="Listenabsatz"/>
        <w:numPr>
          <w:ilvl w:val="0"/>
          <w:numId w:val="11"/>
        </w:numPr>
        <w:rPr>
          <w:lang w:val="en"/>
        </w:rPr>
      </w:pPr>
      <w:r>
        <w:rPr>
          <w:lang w:val="en"/>
        </w:rPr>
        <w:t xml:space="preserve">Use consistent keywords to make the research findable across disciplines. We recommend “naturalness”, “human-likeness” or, in cases discussed in section 3.2, “authenticity”. </w:t>
      </w:r>
    </w:p>
    <w:p w14:paraId="703C675D" w14:textId="27E93B03" w:rsidR="004976B6" w:rsidRDefault="004976B6" w:rsidP="00920B34">
      <w:pPr>
        <w:pStyle w:val="Listenabsatz"/>
        <w:numPr>
          <w:ilvl w:val="0"/>
          <w:numId w:val="11"/>
        </w:numPr>
        <w:rPr>
          <w:lang w:val="en"/>
        </w:rPr>
      </w:pPr>
      <w:r>
        <w:rPr>
          <w:lang w:val="en"/>
        </w:rPr>
        <w:t>Include full reports on all methodological details, including acoustic manipulations, measurements (i.e. rating scales), instructions to readers and report on reliability.</w:t>
      </w:r>
    </w:p>
    <w:p w14:paraId="3989B9D5" w14:textId="49CD4E2F" w:rsidR="004976B6" w:rsidRDefault="004976B6" w:rsidP="00920B34">
      <w:pPr>
        <w:pStyle w:val="Listenabsatz"/>
        <w:numPr>
          <w:ilvl w:val="0"/>
          <w:numId w:val="11"/>
        </w:numPr>
        <w:rPr>
          <w:lang w:val="en"/>
        </w:rPr>
      </w:pPr>
      <w:r>
        <w:rPr>
          <w:lang w:val="en"/>
        </w:rPr>
        <w:t xml:space="preserve">Wherever possible, provide stimulus examples. Often, the direct auditory impression is way more insightful than a list of acoustic measures and descriptions. In some cases, differences in audio material may offer a straight-forward explanation for different empirical outcomes. </w:t>
      </w:r>
    </w:p>
    <w:p w14:paraId="5A5B018F" w14:textId="79E30706" w:rsidR="004976B6" w:rsidRPr="00920B34" w:rsidRDefault="00A37DC7" w:rsidP="00920B34">
      <w:pPr>
        <w:pStyle w:val="Listenabsatz"/>
        <w:numPr>
          <w:ilvl w:val="0"/>
          <w:numId w:val="11"/>
        </w:numPr>
        <w:rPr>
          <w:lang w:val="en"/>
        </w:rPr>
      </w:pPr>
      <w:r>
        <w:rPr>
          <w:lang w:val="en"/>
        </w:rPr>
        <w:t xml:space="preserve">Finally, </w:t>
      </w:r>
      <w:r w:rsidRPr="00A37DC7">
        <w:rPr>
          <w:lang w:val="en"/>
        </w:rPr>
        <w:t>findings need to be communicated inclusively enough for readerships from very diverse backgrounds.</w:t>
      </w:r>
      <w:r>
        <w:rPr>
          <w:lang w:val="en"/>
        </w:rPr>
        <w:t xml:space="preserve"> Th</w:t>
      </w:r>
      <w:r w:rsidRPr="00A37DC7">
        <w:rPr>
          <w:lang w:val="en"/>
        </w:rPr>
        <w:t xml:space="preserve">is entails to provide some explicit definitions, avoid technical jargon, incorporate scientific standards from other fields </w:t>
      </w:r>
      <w:r w:rsidR="00CF523A" w:rsidRPr="00A37DC7">
        <w:rPr>
          <w:lang w:val="en"/>
        </w:rPr>
        <w:t>w</w:t>
      </w:r>
      <w:r w:rsidR="00CF523A">
        <w:rPr>
          <w:lang w:val="en"/>
        </w:rPr>
        <w:t>h</w:t>
      </w:r>
      <w:r w:rsidR="00CF523A" w:rsidRPr="00A37DC7">
        <w:rPr>
          <w:lang w:val="en"/>
        </w:rPr>
        <w:t>ere</w:t>
      </w:r>
      <w:r w:rsidRPr="00A37DC7">
        <w:rPr>
          <w:lang w:val="en"/>
        </w:rPr>
        <w:t xml:space="preserve"> deemed fit, and discuss one’s findings against the backdrop of a wider interdisciplinary literature</w:t>
      </w:r>
    </w:p>
    <w:p w14:paraId="24765AD6" w14:textId="01E18CC6" w:rsidR="00041975" w:rsidRDefault="00041975" w:rsidP="00041975">
      <w:pPr>
        <w:rPr>
          <w:lang w:val="en"/>
        </w:rPr>
      </w:pPr>
    </w:p>
    <w:p w14:paraId="44E2448C" w14:textId="376C86AE" w:rsidR="00041975" w:rsidRDefault="00041975" w:rsidP="00041975">
      <w:pPr>
        <w:rPr>
          <w:lang w:val="en"/>
        </w:rPr>
      </w:pPr>
    </w:p>
    <w:p w14:paraId="71953EDD" w14:textId="77777777" w:rsidR="00BD527A" w:rsidRDefault="00041975" w:rsidP="00BD527A">
      <w:pPr>
        <w:rPr>
          <w:lang w:val="en"/>
        </w:rPr>
      </w:pPr>
      <w:r>
        <w:rPr>
          <w:lang w:val="en"/>
        </w:rPr>
        <w:t xml:space="preserve">Glossary: </w:t>
      </w:r>
    </w:p>
    <w:p w14:paraId="7E7F82AD" w14:textId="11656D8A" w:rsidR="00BD527A" w:rsidRPr="00A51877" w:rsidRDefault="00FD4DD7" w:rsidP="00A51877">
      <w:pPr>
        <w:pStyle w:val="Listenabsatz"/>
        <w:numPr>
          <w:ilvl w:val="0"/>
          <w:numId w:val="12"/>
        </w:numPr>
        <w:rPr>
          <w:lang w:val="en"/>
        </w:rPr>
      </w:pPr>
      <w:r w:rsidRPr="00BD527A">
        <w:rPr>
          <w:lang w:val="en"/>
        </w:rPr>
        <w:t>Synthetic/artificial voice</w:t>
      </w:r>
      <w:r w:rsidR="00A51877">
        <w:rPr>
          <w:lang w:val="en"/>
        </w:rPr>
        <w:t xml:space="preserve">: computer generated voices. Common methods are articulatory synthesis </w:t>
      </w:r>
      <w:r w:rsidR="00A51877" w:rsidRPr="00A51877">
        <w:rPr>
          <w:lang w:val="en"/>
        </w:rPr>
        <w:t>concatenative synthesis, and statistical parametric synthesis, including deep learning algorithms</w:t>
      </w:r>
      <w:r w:rsidR="00A51877">
        <w:rPr>
          <w:lang w:val="en"/>
        </w:rPr>
        <w:t xml:space="preserve"> (for a recent overview, see </w:t>
      </w:r>
      <w:sdt>
        <w:sdtPr>
          <w:rPr>
            <w:lang w:val="en"/>
          </w:rPr>
          <w:alias w:val="To edit, see citavi.com/edit"/>
          <w:tag w:val="CitaviPlaceholder#acd68a6b-5e97-48bd-88bd-b17b176c200e"/>
          <w:id w:val="-592704002"/>
          <w:placeholder>
            <w:docPart w:val="DefaultPlaceholder_-1854013440"/>
          </w:placeholder>
        </w:sdtPr>
        <w:sdtContent>
          <w:r w:rsidR="00A51877">
            <w:rPr>
              <w:lang w:val="en"/>
            </w:rPr>
            <w:fldChar w:fldCharType="begin"/>
          </w:r>
          <w:r w:rsidR="00A51877">
            <w:rPr>
              <w:lang w:val="e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YTExYjE4LTYzYTQtNGU0NC05OGNlLWYwMjhlNjQ1N2ViOSIsIlJhbmdlTGVuZ3RoIjo0LCJSZWZlcmVuY2VJZCI6IjQyY2VkOTU0LTdmMDAtNDMyNC1iMjEwLWM5YmY2YTQwZmMy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}</w:instrText>
          </w:r>
          <w:r w:rsidR="00A51877">
            <w:rPr>
              <w:lang w:val="en"/>
            </w:rPr>
            <w:fldChar w:fldCharType="separate"/>
          </w:r>
          <w:r w:rsidR="00A51877">
            <w:rPr>
              <w:lang w:val="en"/>
            </w:rPr>
            <w:t>[12]</w:t>
          </w:r>
          <w:r w:rsidR="00A51877">
            <w:rPr>
              <w:lang w:val="en"/>
            </w:rPr>
            <w:fldChar w:fldCharType="end"/>
          </w:r>
        </w:sdtContent>
      </w:sdt>
      <w:r w:rsidR="00A51877">
        <w:rPr>
          <w:lang w:val="en"/>
        </w:rPr>
        <w:t>)</w:t>
      </w:r>
      <w:r w:rsidR="00A51877" w:rsidRPr="00A51877">
        <w:rPr>
          <w:lang w:val="en"/>
        </w:rPr>
        <w:t xml:space="preserve">  </w:t>
      </w:r>
    </w:p>
    <w:p w14:paraId="1A1EF318" w14:textId="4907157E" w:rsidR="00BD527A" w:rsidRPr="00A51877" w:rsidRDefault="00041975" w:rsidP="00A51877">
      <w:pPr>
        <w:pStyle w:val="Listenabsatz"/>
        <w:numPr>
          <w:ilvl w:val="0"/>
          <w:numId w:val="12"/>
        </w:numPr>
        <w:rPr>
          <w:lang w:val="en"/>
        </w:rPr>
      </w:pPr>
      <w:r w:rsidRPr="00BD527A">
        <w:rPr>
          <w:lang w:val="en"/>
        </w:rPr>
        <w:t>Uncanny valley</w:t>
      </w:r>
      <w:r w:rsidR="00A51877">
        <w:rPr>
          <w:lang w:val="en"/>
        </w:rPr>
        <w:t xml:space="preserve">: a </w:t>
      </w:r>
      <w:r w:rsidR="00A51877" w:rsidRPr="00A51877">
        <w:rPr>
          <w:lang w:val="en"/>
        </w:rPr>
        <w:t xml:space="preserve">sudden </w:t>
      </w:r>
      <w:r w:rsidR="00A51877">
        <w:rPr>
          <w:lang w:val="en"/>
        </w:rPr>
        <w:t>feeling of eeriness evoked</w:t>
      </w:r>
      <w:r w:rsidR="00A51877" w:rsidRPr="00A51877">
        <w:rPr>
          <w:lang w:val="en"/>
        </w:rPr>
        <w:t xml:space="preserve"> humanoid</w:t>
      </w:r>
      <w:r w:rsidR="00A51877">
        <w:rPr>
          <w:lang w:val="en"/>
        </w:rPr>
        <w:t xml:space="preserve"> </w:t>
      </w:r>
      <w:r w:rsidR="00A51877" w:rsidRPr="00A51877">
        <w:rPr>
          <w:lang w:val="en"/>
        </w:rPr>
        <w:t>robots that almost approach, but do not entirely</w:t>
      </w:r>
      <w:r w:rsidR="00A51877">
        <w:rPr>
          <w:lang w:val="en"/>
        </w:rPr>
        <w:t xml:space="preserve"> </w:t>
      </w:r>
      <w:r w:rsidR="00A51877" w:rsidRPr="00A51877">
        <w:rPr>
          <w:lang w:val="en"/>
        </w:rPr>
        <w:t>reach a human-like appearance</w:t>
      </w:r>
      <w:r w:rsidR="00A51877">
        <w:rPr>
          <w:lang w:val="en"/>
        </w:rPr>
        <w:t xml:space="preserve"> </w:t>
      </w:r>
      <w:sdt>
        <w:sdtPr>
          <w:rPr>
            <w:lang w:val="en"/>
          </w:rPr>
          <w:alias w:val="To edit, see citavi.com/edit"/>
          <w:tag w:val="CitaviPlaceholder#fcffa57f-bbb1-4bb6-a0d9-5917592cd614"/>
          <w:id w:val="1057350753"/>
          <w:placeholder>
            <w:docPart w:val="DefaultPlaceholder_-1854013440"/>
          </w:placeholder>
        </w:sdtPr>
        <w:sdtContent>
          <w:r w:rsidR="00A51877">
            <w:rPr>
              <w:lang w:val="en"/>
            </w:rPr>
            <w:fldChar w:fldCharType="begin"/>
          </w:r>
          <w:r w:rsidR="00A51877">
            <w:rPr>
              <w:lang w:val="e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MzViZTlmLThkYWUtNGE3YS04NTMxLWM2ZDlhZWI3OTQxYSIsIlJhbmdlTGVuZ3RoIjo0LCJSZWZlcmVuY2VJZCI6IjQzYmI3YjQ1LTgyNDgtNGQyNC04MGRjLTg3YjEwMzkyMzNm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wOS9NUkEuMjAxMi4yMTkyODExIiwiVXJpU3RyaW5nIjoiaHR0cHM6Ly9kb2kub3JnLzEwLjExMDkvbXJhLjIwMTIuMjE5Mjgx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}</w:instrText>
          </w:r>
          <w:r w:rsidR="00A51877">
            <w:rPr>
              <w:lang w:val="en"/>
            </w:rPr>
            <w:fldChar w:fldCharType="separate"/>
          </w:r>
          <w:r w:rsidR="00A51877">
            <w:rPr>
              <w:lang w:val="en"/>
            </w:rPr>
            <w:t>[64]</w:t>
          </w:r>
          <w:r w:rsidR="00A51877">
            <w:rPr>
              <w:lang w:val="en"/>
            </w:rPr>
            <w:fldChar w:fldCharType="end"/>
          </w:r>
        </w:sdtContent>
      </w:sdt>
    </w:p>
    <w:p w14:paraId="2B8CA98C" w14:textId="74234263" w:rsidR="00BD527A" w:rsidRPr="00BD527A" w:rsidRDefault="00302388" w:rsidP="00BD527A">
      <w:pPr>
        <w:pStyle w:val="Listenabsatz"/>
        <w:numPr>
          <w:ilvl w:val="0"/>
          <w:numId w:val="12"/>
        </w:numPr>
        <w:rPr>
          <w:lang w:val="en"/>
        </w:rPr>
      </w:pPr>
      <w:r w:rsidRPr="00BD527A">
        <w:rPr>
          <w:lang w:val="en-US"/>
        </w:rPr>
        <w:t>Anthropomorphism</w:t>
      </w:r>
      <w:r w:rsidR="00A51877">
        <w:rPr>
          <w:lang w:val="en-US"/>
        </w:rPr>
        <w:t>: the a</w:t>
      </w:r>
      <w:r w:rsidR="00A51877" w:rsidRPr="00A51877">
        <w:rPr>
          <w:lang w:val="en-US"/>
        </w:rPr>
        <w:t>ttribution of human characteristics, emotions, or behaviors to non-human entities</w:t>
      </w:r>
    </w:p>
    <w:p w14:paraId="2B57F5F6" w14:textId="324E46BB" w:rsidR="00BD527A" w:rsidRPr="00BD527A" w:rsidRDefault="00302388" w:rsidP="00BD527A">
      <w:pPr>
        <w:pStyle w:val="Listenabsatz"/>
        <w:numPr>
          <w:ilvl w:val="0"/>
          <w:numId w:val="12"/>
        </w:numPr>
        <w:rPr>
          <w:lang w:val="en"/>
        </w:rPr>
      </w:pPr>
      <w:r w:rsidRPr="00BD527A">
        <w:rPr>
          <w:lang w:val="en-US"/>
        </w:rPr>
        <w:t>acoustic cues</w:t>
      </w:r>
      <w:r w:rsidR="00A51877">
        <w:rPr>
          <w:lang w:val="en-US"/>
        </w:rPr>
        <w:t xml:space="preserve">: </w:t>
      </w:r>
      <w:r w:rsidR="0034699D">
        <w:rPr>
          <w:lang w:val="en-US"/>
        </w:rPr>
        <w:t xml:space="preserve">physical and measurable features of sounds (such as voices), e.g. fundamental frequency, intensity, timbre or temporal characteristics. Used by listeners to inform manifold impressions about voices, such as age, gender or naturalness. </w:t>
      </w:r>
    </w:p>
    <w:p w14:paraId="44268E5E" w14:textId="6DB3C8F5" w:rsidR="00BD527A" w:rsidRPr="00BD527A" w:rsidRDefault="006B2EB7" w:rsidP="00BD527A">
      <w:pPr>
        <w:pStyle w:val="Listenabsatz"/>
        <w:numPr>
          <w:ilvl w:val="0"/>
          <w:numId w:val="12"/>
        </w:numPr>
        <w:rPr>
          <w:lang w:val="en"/>
        </w:rPr>
      </w:pPr>
      <w:r w:rsidRPr="00BD527A">
        <w:rPr>
          <w:lang w:val="en-US"/>
        </w:rPr>
        <w:t>(</w:t>
      </w:r>
      <w:r w:rsidR="00D833D8" w:rsidRPr="00BD527A">
        <w:rPr>
          <w:lang w:val="en-US"/>
        </w:rPr>
        <w:t>operationalization</w:t>
      </w:r>
      <w:r w:rsidRPr="00BD527A">
        <w:rPr>
          <w:lang w:val="en-US"/>
        </w:rPr>
        <w:t>)</w:t>
      </w:r>
      <w:r w:rsidR="0034699D">
        <w:rPr>
          <w:lang w:val="en-US"/>
        </w:rPr>
        <w:t xml:space="preserve">: translation of a concept or hypothesis into concrete empirical design features </w:t>
      </w:r>
    </w:p>
    <w:p w14:paraId="5650183B" w14:textId="348E636B" w:rsidR="00BD527A" w:rsidRPr="00BD527A" w:rsidRDefault="00D833D8" w:rsidP="00BD527A">
      <w:pPr>
        <w:pStyle w:val="Listenabsatz"/>
        <w:numPr>
          <w:ilvl w:val="0"/>
          <w:numId w:val="12"/>
        </w:numPr>
        <w:rPr>
          <w:lang w:val="en"/>
        </w:rPr>
      </w:pPr>
      <w:r w:rsidRPr="00BD527A">
        <w:rPr>
          <w:lang w:val="en-US"/>
        </w:rPr>
        <w:lastRenderedPageBreak/>
        <w:t>tracheoesophageal speech</w:t>
      </w:r>
      <w:r w:rsidR="0034699D">
        <w:rPr>
          <w:lang w:val="en-US"/>
        </w:rPr>
        <w:t xml:space="preserve">: a method of vocalization following </w:t>
      </w:r>
      <w:r w:rsidR="0034699D" w:rsidRPr="0034699D">
        <w:rPr>
          <w:lang w:val="en-US"/>
        </w:rPr>
        <w:t>total laryngectomy</w:t>
      </w:r>
      <w:r w:rsidR="0034699D">
        <w:rPr>
          <w:lang w:val="en-US"/>
        </w:rPr>
        <w:t xml:space="preserve"> (removal of the larynx) </w:t>
      </w:r>
      <w:r w:rsidR="00C530F5">
        <w:rPr>
          <w:lang w:val="en-US"/>
        </w:rPr>
        <w:t xml:space="preserve">via a </w:t>
      </w:r>
      <w:r w:rsidR="00C530F5" w:rsidRPr="00C530F5">
        <w:rPr>
          <w:lang w:val="en-US"/>
        </w:rPr>
        <w:t>tracheoesophageal prosthesis</w:t>
      </w:r>
      <w:r w:rsidR="00C530F5">
        <w:rPr>
          <w:lang w:val="en-US"/>
        </w:rPr>
        <w:t xml:space="preserve"> that enables speech through </w:t>
      </w:r>
      <w:r w:rsidR="00C530F5" w:rsidRPr="00C530F5">
        <w:rPr>
          <w:lang w:val="en-US"/>
        </w:rPr>
        <w:t>esophageal vibrations</w:t>
      </w:r>
      <w:r w:rsidR="00C530F5">
        <w:rPr>
          <w:lang w:val="en-US"/>
        </w:rPr>
        <w:t>.</w:t>
      </w:r>
    </w:p>
    <w:p w14:paraId="19E7BD02" w14:textId="0367EF99" w:rsidR="00BD527A" w:rsidRPr="00BD527A" w:rsidRDefault="00C530F5" w:rsidP="00BD527A">
      <w:pPr>
        <w:pStyle w:val="Listenabsatz"/>
        <w:numPr>
          <w:ilvl w:val="0"/>
          <w:numId w:val="12"/>
        </w:numPr>
        <w:rPr>
          <w:lang w:val="en"/>
        </w:rPr>
      </w:pPr>
      <w:r w:rsidRPr="00BD527A">
        <w:rPr>
          <w:lang w:val="en-US"/>
        </w:rPr>
        <w:t>D</w:t>
      </w:r>
      <w:r w:rsidR="00D833D8" w:rsidRPr="00BD527A">
        <w:rPr>
          <w:lang w:val="en-US"/>
        </w:rPr>
        <w:t>ysarthria</w:t>
      </w:r>
      <w:r>
        <w:rPr>
          <w:lang w:val="en-US"/>
        </w:rPr>
        <w:t xml:space="preserve">: </w:t>
      </w:r>
      <w:r w:rsidRPr="00C530F5">
        <w:rPr>
          <w:lang w:val="en-US"/>
        </w:rPr>
        <w:t>impairments of the speech motor subsystems</w:t>
      </w:r>
      <w:r>
        <w:rPr>
          <w:lang w:val="en-US"/>
        </w:rPr>
        <w:t xml:space="preserve"> due to </w:t>
      </w:r>
      <w:r w:rsidRPr="00C530F5">
        <w:rPr>
          <w:lang w:val="en-US"/>
        </w:rPr>
        <w:t>various neurological conditions</w:t>
      </w:r>
      <w:r>
        <w:rPr>
          <w:lang w:val="en-US"/>
        </w:rPr>
        <w:t xml:space="preserve"> such as </w:t>
      </w:r>
      <w:r w:rsidRPr="00C530F5">
        <w:rPr>
          <w:lang w:val="en-US"/>
        </w:rPr>
        <w:t>Parkinson’s disease</w:t>
      </w:r>
      <w:r>
        <w:rPr>
          <w:lang w:val="en-US"/>
        </w:rPr>
        <w:t>, a</w:t>
      </w:r>
      <w:r w:rsidRPr="00C530F5">
        <w:rPr>
          <w:lang w:val="en-US"/>
        </w:rPr>
        <w:t>myotrophic lateral sclerosis (ALS)</w:t>
      </w:r>
      <w:r>
        <w:rPr>
          <w:lang w:val="en-US"/>
        </w:rPr>
        <w:t xml:space="preserve"> or traumatic brain injury. </w:t>
      </w:r>
    </w:p>
    <w:p w14:paraId="43275C04" w14:textId="26C43B9C" w:rsidR="00C530F5" w:rsidRPr="00C530F5" w:rsidRDefault="00F719E9" w:rsidP="00C530F5">
      <w:pPr>
        <w:pStyle w:val="Listenabsatz"/>
        <w:numPr>
          <w:ilvl w:val="0"/>
          <w:numId w:val="12"/>
        </w:numPr>
        <w:rPr>
          <w:lang w:val="en"/>
        </w:rPr>
      </w:pPr>
      <w:proofErr w:type="spellStart"/>
      <w:r w:rsidRPr="00BD527A">
        <w:rPr>
          <w:lang w:val="en-US"/>
        </w:rPr>
        <w:t>ChatGPT</w:t>
      </w:r>
      <w:proofErr w:type="spellEnd"/>
      <w:r w:rsidR="00C530F5">
        <w:rPr>
          <w:lang w:val="en-US"/>
        </w:rPr>
        <w:t xml:space="preserve">: a chatbot developed by </w:t>
      </w:r>
      <w:proofErr w:type="spellStart"/>
      <w:r w:rsidR="00C530F5">
        <w:rPr>
          <w:lang w:val="en-US"/>
        </w:rPr>
        <w:t>OpenAI</w:t>
      </w:r>
      <w:proofErr w:type="spellEnd"/>
      <w:r w:rsidR="00C530F5">
        <w:rPr>
          <w:lang w:val="en-US"/>
        </w:rPr>
        <w:t>, based on a large language model, that generates text based on input-</w:t>
      </w:r>
      <w:proofErr w:type="spellStart"/>
      <w:r w:rsidR="00C530F5">
        <w:rPr>
          <w:lang w:val="en-US"/>
        </w:rPr>
        <w:t>promts</w:t>
      </w:r>
      <w:proofErr w:type="spellEnd"/>
      <w:r w:rsidR="00C530F5">
        <w:rPr>
          <w:lang w:val="en-US"/>
        </w:rPr>
        <w:t xml:space="preserve"> (GPT stands for </w:t>
      </w:r>
      <w:r w:rsidR="00C530F5" w:rsidRPr="00C530F5">
        <w:rPr>
          <w:lang w:val="en-US"/>
        </w:rPr>
        <w:t>generative pre-trained transformer</w:t>
      </w:r>
      <w:r w:rsidR="00C530F5">
        <w:rPr>
          <w:lang w:val="en-US"/>
        </w:rPr>
        <w:t>)</w:t>
      </w:r>
    </w:p>
    <w:p w14:paraId="2917841C" w14:textId="13EE2FBA" w:rsidR="00944805" w:rsidRPr="00A73AF3" w:rsidRDefault="00C530F5" w:rsidP="00A73AF3">
      <w:pPr>
        <w:pStyle w:val="Listenabsatz"/>
        <w:numPr>
          <w:ilvl w:val="0"/>
          <w:numId w:val="12"/>
        </w:numPr>
        <w:rPr>
          <w:lang w:val="en"/>
        </w:rPr>
      </w:pPr>
      <w:proofErr w:type="spellStart"/>
      <w:r w:rsidRPr="00C530F5">
        <w:rPr>
          <w:lang w:val="en-US"/>
        </w:rPr>
        <w:t>D</w:t>
      </w:r>
      <w:r w:rsidR="00944805" w:rsidRPr="00C530F5">
        <w:rPr>
          <w:lang w:val="en-US"/>
        </w:rPr>
        <w:t>eepfakes</w:t>
      </w:r>
      <w:proofErr w:type="spellEnd"/>
      <w:r>
        <w:rPr>
          <w:lang w:val="en-US"/>
        </w:rPr>
        <w:t xml:space="preserve">: </w:t>
      </w:r>
      <w:r w:rsidRPr="00C530F5">
        <w:rPr>
          <w:lang w:val="en-US"/>
        </w:rPr>
        <w:t xml:space="preserve">digitally manipulated media, </w:t>
      </w:r>
      <w:r>
        <w:rPr>
          <w:lang w:val="en-US"/>
        </w:rPr>
        <w:t>such as images, videos</w:t>
      </w:r>
      <w:r w:rsidR="00A73AF3">
        <w:rPr>
          <w:lang w:val="en-US"/>
        </w:rPr>
        <w:t>,</w:t>
      </w:r>
      <w:r>
        <w:rPr>
          <w:lang w:val="en-US"/>
        </w:rPr>
        <w:t xml:space="preserve"> or voice recordings</w:t>
      </w:r>
      <w:r w:rsidRPr="00C530F5">
        <w:rPr>
          <w:lang w:val="en-US"/>
        </w:rPr>
        <w:t xml:space="preserve">, created using deep learning techniques </w:t>
      </w:r>
      <w:r w:rsidR="00A73AF3">
        <w:rPr>
          <w:lang w:val="en-US"/>
        </w:rPr>
        <w:t xml:space="preserve">with the goal to </w:t>
      </w:r>
      <w:r w:rsidR="00A73AF3" w:rsidRPr="00C530F5">
        <w:rPr>
          <w:lang w:val="en-US"/>
        </w:rPr>
        <w:t>convincingly</w:t>
      </w:r>
      <w:r w:rsidR="00A73AF3">
        <w:rPr>
          <w:lang w:val="en-US"/>
        </w:rPr>
        <w:t xml:space="preserve"> display the </w:t>
      </w:r>
      <w:r w:rsidR="00A73AF3" w:rsidRPr="00C530F5">
        <w:rPr>
          <w:lang w:val="en-US"/>
        </w:rPr>
        <w:t>appearances</w:t>
      </w:r>
      <w:r w:rsidR="00A73AF3">
        <w:rPr>
          <w:lang w:val="en-US"/>
        </w:rPr>
        <w:t xml:space="preserve"> </w:t>
      </w:r>
      <w:r w:rsidRPr="00A73AF3">
        <w:rPr>
          <w:lang w:val="en-US"/>
        </w:rPr>
        <w:t>of individuals.</w:t>
      </w:r>
    </w:p>
    <w:sdt>
      <w:sdtPr>
        <w:rPr>
          <w:rFonts w:eastAsiaTheme="minorHAnsi"/>
          <w:lang w:val="en"/>
        </w:rPr>
        <w:tag w:val="CitaviBibliography"/>
        <w:id w:val="514740596"/>
        <w:placeholder>
          <w:docPart w:val="DefaultPlaceholder_-1854013440"/>
        </w:placeholder>
      </w:sdtPr>
      <w:sdtEndPr>
        <w:rPr>
          <w:rFonts w:asciiTheme="minorHAnsi" w:hAnsiTheme="minorHAnsi" w:cstheme="minorBidi"/>
          <w:color w:val="auto"/>
          <w:sz w:val="22"/>
          <w:szCs w:val="22"/>
        </w:rPr>
      </w:sdtEndPr>
      <w:sdtContent>
        <w:p w14:paraId="660BB43C" w14:textId="77777777" w:rsidR="00A51877" w:rsidRDefault="00B014AB" w:rsidP="00A51877">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A51877">
            <w:rPr>
              <w:lang w:val="en"/>
            </w:rPr>
            <w:t>References</w:t>
          </w:r>
        </w:p>
        <w:p w14:paraId="0F2A735C" w14:textId="77777777" w:rsidR="00A51877" w:rsidRDefault="00A51877" w:rsidP="00A51877">
          <w:pPr>
            <w:pStyle w:val="CitaviBibliographyEntry"/>
            <w:rPr>
              <w:lang w:val="en"/>
            </w:rPr>
          </w:pPr>
          <w:r>
            <w:rPr>
              <w:lang w:val="en"/>
            </w:rPr>
            <w:t>1.</w:t>
          </w:r>
          <w:r>
            <w:rPr>
              <w:lang w:val="en"/>
            </w:rPr>
            <w:tab/>
          </w:r>
          <w:bookmarkStart w:id="41" w:name="_CTVL001b001e71cfb0d478c9df1887d9aa8fa5d"/>
          <w:r>
            <w:rPr>
              <w:lang w:val="en"/>
            </w:rPr>
            <w:t xml:space="preserve">Young, A.W.; </w:t>
          </w:r>
          <w:proofErr w:type="spellStart"/>
          <w:r>
            <w:rPr>
              <w:lang w:val="en"/>
            </w:rPr>
            <w:t>Frühholz</w:t>
          </w:r>
          <w:proofErr w:type="spellEnd"/>
          <w:r>
            <w:rPr>
              <w:lang w:val="en"/>
            </w:rPr>
            <w:t xml:space="preserve">, S.; </w:t>
          </w:r>
          <w:proofErr w:type="spellStart"/>
          <w:r>
            <w:rPr>
              <w:lang w:val="en"/>
            </w:rPr>
            <w:t>Schweinberger</w:t>
          </w:r>
          <w:proofErr w:type="spellEnd"/>
          <w:r>
            <w:rPr>
              <w:lang w:val="en"/>
            </w:rPr>
            <w:t>, S.R. Face and voice perception: Understanding commonalities and differences // Face and Voice Perception: Understanding Commonalities and Differences.</w:t>
          </w:r>
          <w:bookmarkEnd w:id="41"/>
          <w:r>
            <w:rPr>
              <w:lang w:val="en"/>
            </w:rPr>
            <w:t xml:space="preserve"> </w:t>
          </w:r>
          <w:r w:rsidRPr="00A51877">
            <w:rPr>
              <w:i/>
              <w:lang w:val="en"/>
            </w:rPr>
            <w:t xml:space="preserve">Trends </w:t>
          </w:r>
          <w:proofErr w:type="spellStart"/>
          <w:r w:rsidRPr="00A51877">
            <w:rPr>
              <w:i/>
              <w:lang w:val="en"/>
            </w:rPr>
            <w:t>Cogn</w:t>
          </w:r>
          <w:proofErr w:type="spellEnd"/>
          <w:r w:rsidRPr="00A51877">
            <w:rPr>
              <w:i/>
              <w:lang w:val="en"/>
            </w:rPr>
            <w:t xml:space="preserve"> Sci</w:t>
          </w:r>
          <w:r w:rsidRPr="00A51877">
            <w:rPr>
              <w:lang w:val="en"/>
            </w:rPr>
            <w:t xml:space="preserve"> </w:t>
          </w:r>
          <w:r w:rsidRPr="00A51877">
            <w:rPr>
              <w:b/>
              <w:lang w:val="en"/>
            </w:rPr>
            <w:t>2020</w:t>
          </w:r>
          <w:r w:rsidRPr="00A51877">
            <w:rPr>
              <w:lang w:val="en"/>
            </w:rPr>
            <w:t xml:space="preserve">, </w:t>
          </w:r>
          <w:r w:rsidRPr="00A51877">
            <w:rPr>
              <w:i/>
              <w:lang w:val="en"/>
            </w:rPr>
            <w:t>24</w:t>
          </w:r>
          <w:r w:rsidRPr="00A51877">
            <w:rPr>
              <w:lang w:val="en"/>
            </w:rPr>
            <w:t xml:space="preserve">, 398–410, </w:t>
          </w:r>
          <w:proofErr w:type="gramStart"/>
          <w:r w:rsidRPr="00A51877">
            <w:rPr>
              <w:lang w:val="en"/>
            </w:rPr>
            <w:t>doi:10.1016/j.tics</w:t>
          </w:r>
          <w:proofErr w:type="gramEnd"/>
          <w:r w:rsidRPr="00A51877">
            <w:rPr>
              <w:lang w:val="en"/>
            </w:rPr>
            <w:t>.2020.02.001.</w:t>
          </w:r>
        </w:p>
        <w:p w14:paraId="04D47EAD" w14:textId="77777777" w:rsidR="00A51877" w:rsidRDefault="00A51877" w:rsidP="00A51877">
          <w:pPr>
            <w:pStyle w:val="CitaviBibliographyEntry"/>
            <w:rPr>
              <w:lang w:val="en"/>
            </w:rPr>
          </w:pPr>
          <w:r>
            <w:rPr>
              <w:lang w:val="en"/>
            </w:rPr>
            <w:t>2.</w:t>
          </w:r>
          <w:r>
            <w:rPr>
              <w:lang w:val="en"/>
            </w:rPr>
            <w:tab/>
          </w:r>
          <w:bookmarkStart w:id="42" w:name="_CTVL001b2cfed2201dc4bfbb30224d692fe3c7c"/>
          <w:proofErr w:type="spellStart"/>
          <w:r>
            <w:rPr>
              <w:lang w:val="en"/>
            </w:rPr>
            <w:t>Rodero</w:t>
          </w:r>
          <w:proofErr w:type="spellEnd"/>
          <w:r>
            <w:rPr>
              <w:lang w:val="en"/>
            </w:rPr>
            <w:t>, E.; Lucas, I. Synthetic versus human voices in audiobooks: The human emotional intimacy effect.</w:t>
          </w:r>
          <w:bookmarkEnd w:id="42"/>
          <w:r>
            <w:rPr>
              <w:lang w:val="en"/>
            </w:rPr>
            <w:t xml:space="preserve"> </w:t>
          </w:r>
          <w:r w:rsidRPr="00A51877">
            <w:rPr>
              <w:i/>
              <w:lang w:val="en"/>
            </w:rPr>
            <w:t>New Media &amp; Society</w:t>
          </w:r>
          <w:r w:rsidRPr="00A51877">
            <w:rPr>
              <w:lang w:val="en"/>
            </w:rPr>
            <w:t xml:space="preserve"> </w:t>
          </w:r>
          <w:r w:rsidRPr="00A51877">
            <w:rPr>
              <w:b/>
              <w:lang w:val="en"/>
            </w:rPr>
            <w:t>2023</w:t>
          </w:r>
          <w:r w:rsidRPr="00A51877">
            <w:rPr>
              <w:lang w:val="en"/>
            </w:rPr>
            <w:t xml:space="preserve">, </w:t>
          </w:r>
          <w:r w:rsidRPr="00A51877">
            <w:rPr>
              <w:i/>
              <w:lang w:val="en"/>
            </w:rPr>
            <w:t>25</w:t>
          </w:r>
          <w:r w:rsidRPr="00A51877">
            <w:rPr>
              <w:lang w:val="en"/>
            </w:rPr>
            <w:t>, 1746–1764, doi:10.1177/14614448211024142.</w:t>
          </w:r>
        </w:p>
        <w:p w14:paraId="11826CF0" w14:textId="77777777" w:rsidR="00A51877" w:rsidRDefault="00A51877" w:rsidP="00A51877">
          <w:pPr>
            <w:pStyle w:val="CitaviBibliographyEntry"/>
            <w:rPr>
              <w:lang w:val="en"/>
            </w:rPr>
          </w:pPr>
          <w:r>
            <w:rPr>
              <w:lang w:val="en"/>
            </w:rPr>
            <w:t>3.</w:t>
          </w:r>
          <w:r>
            <w:rPr>
              <w:lang w:val="en"/>
            </w:rPr>
            <w:tab/>
          </w:r>
          <w:bookmarkStart w:id="43" w:name="_CTVL001c436adf58e114813af41749f64b2d8ec"/>
          <w:proofErr w:type="spellStart"/>
          <w:r>
            <w:rPr>
              <w:lang w:val="en"/>
            </w:rPr>
            <w:t>Rodero</w:t>
          </w:r>
          <w:proofErr w:type="spellEnd"/>
          <w:r>
            <w:rPr>
              <w:lang w:val="en"/>
            </w:rPr>
            <w:t>, E. Effectiveness, attention, and recall of human and artificial voices in an advertising story. Prosody influence and functions of voices.</w:t>
          </w:r>
          <w:bookmarkEnd w:id="43"/>
          <w:r>
            <w:rPr>
              <w:lang w:val="en"/>
            </w:rPr>
            <w:t xml:space="preserve"> </w:t>
          </w:r>
          <w:r w:rsidRPr="00A51877">
            <w:rPr>
              <w:i/>
              <w:lang w:val="en"/>
            </w:rPr>
            <w:t>Computers in Human Behavior</w:t>
          </w:r>
          <w:r w:rsidRPr="00A51877">
            <w:rPr>
              <w:lang w:val="en"/>
            </w:rPr>
            <w:t xml:space="preserve"> </w:t>
          </w:r>
          <w:r w:rsidRPr="00A51877">
            <w:rPr>
              <w:b/>
              <w:lang w:val="en"/>
            </w:rPr>
            <w:t>2017</w:t>
          </w:r>
          <w:r w:rsidRPr="00A51877">
            <w:rPr>
              <w:lang w:val="en"/>
            </w:rPr>
            <w:t xml:space="preserve">, </w:t>
          </w:r>
          <w:r w:rsidRPr="00A51877">
            <w:rPr>
              <w:i/>
              <w:lang w:val="en"/>
            </w:rPr>
            <w:t>77</w:t>
          </w:r>
          <w:r w:rsidRPr="00A51877">
            <w:rPr>
              <w:lang w:val="en"/>
            </w:rPr>
            <w:t xml:space="preserve">, 336–346, </w:t>
          </w:r>
          <w:proofErr w:type="gramStart"/>
          <w:r w:rsidRPr="00A51877">
            <w:rPr>
              <w:lang w:val="en"/>
            </w:rPr>
            <w:t>doi:10.1016/j.chb</w:t>
          </w:r>
          <w:proofErr w:type="gramEnd"/>
          <w:r w:rsidRPr="00A51877">
            <w:rPr>
              <w:lang w:val="en"/>
            </w:rPr>
            <w:t>.2017.08.044.</w:t>
          </w:r>
        </w:p>
        <w:p w14:paraId="261A64EF" w14:textId="77777777" w:rsidR="00A51877" w:rsidRDefault="00A51877" w:rsidP="00A51877">
          <w:pPr>
            <w:pStyle w:val="CitaviBibliographyEntry"/>
            <w:rPr>
              <w:lang w:val="en"/>
            </w:rPr>
          </w:pPr>
          <w:r>
            <w:rPr>
              <w:lang w:val="en"/>
            </w:rPr>
            <w:t>4.</w:t>
          </w:r>
          <w:r>
            <w:rPr>
              <w:lang w:val="en"/>
            </w:rPr>
            <w:tab/>
          </w:r>
          <w:bookmarkStart w:id="44" w:name="_CTVL00131a6c35984344b52a0d8347d4d006714"/>
          <w:proofErr w:type="spellStart"/>
          <w:r>
            <w:rPr>
              <w:lang w:val="en"/>
            </w:rPr>
            <w:t>Lavan</w:t>
          </w:r>
          <w:proofErr w:type="spellEnd"/>
          <w:r>
            <w:rPr>
              <w:lang w:val="en"/>
            </w:rPr>
            <w:t>, N.; McGettigan, C. A model for person perception from familiar and unfamiliar voices.</w:t>
          </w:r>
          <w:bookmarkEnd w:id="44"/>
          <w:r>
            <w:rPr>
              <w:lang w:val="en"/>
            </w:rPr>
            <w:t xml:space="preserve"> </w:t>
          </w:r>
          <w:proofErr w:type="spellStart"/>
          <w:r w:rsidRPr="00A51877">
            <w:rPr>
              <w:i/>
              <w:lang w:val="en"/>
            </w:rPr>
            <w:t>Commun</w:t>
          </w:r>
          <w:proofErr w:type="spellEnd"/>
          <w:r w:rsidRPr="00A51877">
            <w:rPr>
              <w:i/>
              <w:lang w:val="en"/>
            </w:rPr>
            <w:t xml:space="preserve"> Psychol</w:t>
          </w:r>
          <w:r w:rsidRPr="00A51877">
            <w:rPr>
              <w:lang w:val="en"/>
            </w:rPr>
            <w:t xml:space="preserve"> </w:t>
          </w:r>
          <w:r w:rsidRPr="00A51877">
            <w:rPr>
              <w:b/>
              <w:lang w:val="en"/>
            </w:rPr>
            <w:t>2023</w:t>
          </w:r>
          <w:r w:rsidRPr="00A51877">
            <w:rPr>
              <w:lang w:val="en"/>
            </w:rPr>
            <w:t xml:space="preserve">, </w:t>
          </w:r>
          <w:r w:rsidRPr="00A51877">
            <w:rPr>
              <w:i/>
              <w:lang w:val="en"/>
            </w:rPr>
            <w:t>1</w:t>
          </w:r>
          <w:r w:rsidRPr="00A51877">
            <w:rPr>
              <w:lang w:val="en"/>
            </w:rPr>
            <w:t>, doi:10.1038/s44271-023-00001-4.</w:t>
          </w:r>
        </w:p>
        <w:p w14:paraId="0F27BC80" w14:textId="77777777" w:rsidR="00A51877" w:rsidRDefault="00A51877" w:rsidP="00A51877">
          <w:pPr>
            <w:pStyle w:val="CitaviBibliographyEntry"/>
            <w:rPr>
              <w:lang w:val="en"/>
            </w:rPr>
          </w:pPr>
          <w:r>
            <w:rPr>
              <w:lang w:val="en"/>
            </w:rPr>
            <w:t>5.</w:t>
          </w:r>
          <w:r>
            <w:rPr>
              <w:lang w:val="en"/>
            </w:rPr>
            <w:tab/>
          </w:r>
          <w:bookmarkStart w:id="45" w:name="_CTVL0012277974cb7714b67b5f1e89408e0d8e5"/>
          <w:r w:rsidRPr="00A51877">
            <w:rPr>
              <w:i/>
              <w:lang w:val="en"/>
            </w:rPr>
            <w:t>The SAGE Encyclopedia of Human Communication Sciences and Disorders;</w:t>
          </w:r>
          <w:bookmarkEnd w:id="45"/>
          <w:r w:rsidRPr="00A51877">
            <w:rPr>
              <w:i/>
              <w:lang w:val="en"/>
            </w:rPr>
            <w:t xml:space="preserve"> </w:t>
          </w:r>
          <w:r w:rsidRPr="00A51877">
            <w:rPr>
              <w:lang w:val="en"/>
            </w:rPr>
            <w:t>Damico, J.S.; Ball, M.J., Eds.; SAGE Publications, Inc: 2455 Teller Road, Thousand Oaks, California 91320, 2019, ISBN 9781483380834.</w:t>
          </w:r>
        </w:p>
        <w:p w14:paraId="007FF52B" w14:textId="77777777" w:rsidR="00A51877" w:rsidRDefault="00A51877" w:rsidP="00A51877">
          <w:pPr>
            <w:pStyle w:val="CitaviBibliographyEntry"/>
            <w:rPr>
              <w:lang w:val="en"/>
            </w:rPr>
          </w:pPr>
          <w:r>
            <w:rPr>
              <w:lang w:val="en"/>
            </w:rPr>
            <w:t>6.</w:t>
          </w:r>
          <w:r>
            <w:rPr>
              <w:lang w:val="en"/>
            </w:rPr>
            <w:tab/>
          </w:r>
          <w:bookmarkStart w:id="46" w:name="_CTVL001fbae7f6b1f244474a9c6b3bd11fb323c"/>
          <w:r>
            <w:rPr>
              <w:lang w:val="en"/>
            </w:rPr>
            <w:t>Klopfenstein, M.; Bernard, K.; Heyman, C. The study of speech naturalness in communication disorders: A systematic review of the literature.</w:t>
          </w:r>
          <w:bookmarkEnd w:id="46"/>
          <w:r>
            <w:rPr>
              <w:lang w:val="en"/>
            </w:rPr>
            <w:t xml:space="preserve"> </w:t>
          </w:r>
          <w:r w:rsidRPr="00A51877">
            <w:rPr>
              <w:i/>
              <w:lang w:val="en"/>
            </w:rPr>
            <w:t>Clin. Linguist. Phon.</w:t>
          </w:r>
          <w:r w:rsidRPr="00A51877">
            <w:rPr>
              <w:lang w:val="en"/>
            </w:rPr>
            <w:t xml:space="preserve"> </w:t>
          </w:r>
          <w:r w:rsidRPr="00A51877">
            <w:rPr>
              <w:b/>
              <w:lang w:val="en"/>
            </w:rPr>
            <w:t>2020</w:t>
          </w:r>
          <w:r w:rsidRPr="00A51877">
            <w:rPr>
              <w:lang w:val="en"/>
            </w:rPr>
            <w:t xml:space="preserve">, </w:t>
          </w:r>
          <w:r w:rsidRPr="00A51877">
            <w:rPr>
              <w:i/>
              <w:lang w:val="en"/>
            </w:rPr>
            <w:t>34</w:t>
          </w:r>
          <w:r w:rsidRPr="00A51877">
            <w:rPr>
              <w:lang w:val="en"/>
            </w:rPr>
            <w:t>, 327–338, doi:10.1080/02699206.2019.1652692.</w:t>
          </w:r>
        </w:p>
        <w:p w14:paraId="236F8237" w14:textId="77777777" w:rsidR="00A51877" w:rsidRDefault="00A51877" w:rsidP="00A51877">
          <w:pPr>
            <w:pStyle w:val="CitaviBibliographyEntry"/>
            <w:rPr>
              <w:lang w:val="en"/>
            </w:rPr>
          </w:pPr>
          <w:r>
            <w:rPr>
              <w:lang w:val="en"/>
            </w:rPr>
            <w:t>7.</w:t>
          </w:r>
          <w:r>
            <w:rPr>
              <w:lang w:val="en"/>
            </w:rPr>
            <w:tab/>
          </w:r>
          <w:bookmarkStart w:id="47" w:name="_CTVL0015f5cb147e9724e6da87514966070f76d"/>
          <w:r>
            <w:rPr>
              <w:lang w:val="en"/>
            </w:rPr>
            <w:t>Moore, B.C.J.; Tan, C.-T. Perceived naturalness of spectrally distorted speech and music.</w:t>
          </w:r>
          <w:bookmarkEnd w:id="47"/>
          <w:r>
            <w:rPr>
              <w:lang w:val="en"/>
            </w:rPr>
            <w:t xml:space="preserve"> </w:t>
          </w:r>
          <w:r w:rsidRPr="00A51877">
            <w:rPr>
              <w:i/>
              <w:lang w:val="en"/>
            </w:rPr>
            <w:t xml:space="preserve">J. </w:t>
          </w:r>
          <w:proofErr w:type="spellStart"/>
          <w:r w:rsidRPr="00A51877">
            <w:rPr>
              <w:i/>
              <w:lang w:val="en"/>
            </w:rPr>
            <w:t>Acoust</w:t>
          </w:r>
          <w:proofErr w:type="spellEnd"/>
          <w:r w:rsidRPr="00A51877">
            <w:rPr>
              <w:i/>
              <w:lang w:val="en"/>
            </w:rPr>
            <w:t>. Soc. Am.</w:t>
          </w:r>
          <w:r w:rsidRPr="00A51877">
            <w:rPr>
              <w:lang w:val="en"/>
            </w:rPr>
            <w:t xml:space="preserve"> </w:t>
          </w:r>
          <w:r w:rsidRPr="00A51877">
            <w:rPr>
              <w:b/>
              <w:lang w:val="en"/>
            </w:rPr>
            <w:t>2003</w:t>
          </w:r>
          <w:r w:rsidRPr="00A51877">
            <w:rPr>
              <w:lang w:val="en"/>
            </w:rPr>
            <w:t xml:space="preserve">, </w:t>
          </w:r>
          <w:r w:rsidRPr="00A51877">
            <w:rPr>
              <w:i/>
              <w:lang w:val="en"/>
            </w:rPr>
            <w:t>114</w:t>
          </w:r>
          <w:r w:rsidRPr="00A51877">
            <w:rPr>
              <w:lang w:val="en"/>
            </w:rPr>
            <w:t>, 408–419, doi:10.1121/1.1577552.</w:t>
          </w:r>
        </w:p>
        <w:p w14:paraId="6C9F04CD" w14:textId="77777777" w:rsidR="00A51877" w:rsidRDefault="00A51877" w:rsidP="00A51877">
          <w:pPr>
            <w:pStyle w:val="CitaviBibliographyEntry"/>
            <w:rPr>
              <w:lang w:val="en"/>
            </w:rPr>
          </w:pPr>
          <w:r>
            <w:rPr>
              <w:lang w:val="en"/>
            </w:rPr>
            <w:t>8.</w:t>
          </w:r>
          <w:r>
            <w:rPr>
              <w:lang w:val="en"/>
            </w:rPr>
            <w:tab/>
          </w:r>
          <w:bookmarkStart w:id="48" w:name="_CTVL001a54500133cb04aa185303201aa6afaf2"/>
          <w:r>
            <w:rPr>
              <w:lang w:val="en"/>
            </w:rPr>
            <w:t xml:space="preserve">Nussbaum, C.; </w:t>
          </w:r>
          <w:proofErr w:type="spellStart"/>
          <w:r>
            <w:rPr>
              <w:lang w:val="en"/>
            </w:rPr>
            <w:t>Pöhlmann</w:t>
          </w:r>
          <w:proofErr w:type="spellEnd"/>
          <w:r>
            <w:rPr>
              <w:lang w:val="en"/>
            </w:rPr>
            <w:t xml:space="preserve">, M.; </w:t>
          </w:r>
          <w:proofErr w:type="spellStart"/>
          <w:r>
            <w:rPr>
              <w:lang w:val="en"/>
            </w:rPr>
            <w:t>Kreysa</w:t>
          </w:r>
          <w:proofErr w:type="spellEnd"/>
          <w:r>
            <w:rPr>
              <w:lang w:val="en"/>
            </w:rPr>
            <w:t xml:space="preserve">, H.; </w:t>
          </w:r>
          <w:proofErr w:type="spellStart"/>
          <w:r>
            <w:rPr>
              <w:lang w:val="en"/>
            </w:rPr>
            <w:t>Schweinberger</w:t>
          </w:r>
          <w:proofErr w:type="spellEnd"/>
          <w:r>
            <w:rPr>
              <w:lang w:val="en"/>
            </w:rPr>
            <w:t>, S.R. Perceived naturalness of emotional voice morphs.</w:t>
          </w:r>
          <w:bookmarkEnd w:id="48"/>
          <w:r>
            <w:rPr>
              <w:lang w:val="en"/>
            </w:rPr>
            <w:t xml:space="preserve"> </w:t>
          </w:r>
          <w:proofErr w:type="spellStart"/>
          <w:r w:rsidRPr="00A51877">
            <w:rPr>
              <w:i/>
              <w:lang w:val="en"/>
            </w:rPr>
            <w:t>Cogn</w:t>
          </w:r>
          <w:proofErr w:type="spellEnd"/>
          <w:r w:rsidRPr="00A51877">
            <w:rPr>
              <w:i/>
              <w:lang w:val="en"/>
            </w:rPr>
            <w:t xml:space="preserve">. </w:t>
          </w:r>
          <w:proofErr w:type="spellStart"/>
          <w:r w:rsidRPr="00A51877">
            <w:rPr>
              <w:i/>
              <w:lang w:val="en"/>
            </w:rPr>
            <w:t>Emot</w:t>
          </w:r>
          <w:proofErr w:type="spellEnd"/>
          <w:r w:rsidRPr="00A51877">
            <w:rPr>
              <w:i/>
              <w:lang w:val="en"/>
            </w:rPr>
            <w:t>.</w:t>
          </w:r>
          <w:r w:rsidRPr="00A51877">
            <w:rPr>
              <w:lang w:val="en"/>
            </w:rPr>
            <w:t xml:space="preserve"> </w:t>
          </w:r>
          <w:r w:rsidRPr="00A51877">
            <w:rPr>
              <w:b/>
              <w:lang w:val="en"/>
            </w:rPr>
            <w:t>2023</w:t>
          </w:r>
          <w:r w:rsidRPr="00A51877">
            <w:rPr>
              <w:lang w:val="en"/>
            </w:rPr>
            <w:t>, 1–17, doi:10.1080/02699931.2023.2200920.</w:t>
          </w:r>
        </w:p>
        <w:p w14:paraId="38114B4E" w14:textId="77777777" w:rsidR="00A51877" w:rsidRDefault="00A51877" w:rsidP="00A51877">
          <w:pPr>
            <w:pStyle w:val="CitaviBibliographyEntry"/>
            <w:rPr>
              <w:lang w:val="en"/>
            </w:rPr>
          </w:pPr>
          <w:r>
            <w:rPr>
              <w:lang w:val="en"/>
            </w:rPr>
            <w:t>9.</w:t>
          </w:r>
          <w:r>
            <w:rPr>
              <w:lang w:val="en"/>
            </w:rPr>
            <w:tab/>
          </w:r>
          <w:bookmarkStart w:id="49" w:name="_CTVL0013e0761ace0f24a4e893d7b6ed445a286"/>
          <w:proofErr w:type="spellStart"/>
          <w:r>
            <w:rPr>
              <w:lang w:val="en"/>
            </w:rPr>
            <w:t>Birkholz</w:t>
          </w:r>
          <w:proofErr w:type="spellEnd"/>
          <w:r>
            <w:rPr>
              <w:lang w:val="en"/>
            </w:rPr>
            <w:t xml:space="preserve">, P.; </w:t>
          </w:r>
          <w:proofErr w:type="spellStart"/>
          <w:r>
            <w:rPr>
              <w:lang w:val="en"/>
            </w:rPr>
            <w:t>Drechsel</w:t>
          </w:r>
          <w:proofErr w:type="spellEnd"/>
          <w:r>
            <w:rPr>
              <w:lang w:val="en"/>
            </w:rPr>
            <w:t xml:space="preserve">, S. Effects of the piriform fossae, </w:t>
          </w:r>
          <w:proofErr w:type="spellStart"/>
          <w:r>
            <w:rPr>
              <w:lang w:val="en"/>
            </w:rPr>
            <w:t>transvelar</w:t>
          </w:r>
          <w:proofErr w:type="spellEnd"/>
          <w:r>
            <w:rPr>
              <w:lang w:val="en"/>
            </w:rPr>
            <w:t xml:space="preserve"> acoustic coupling, and laryngeal wall vibration on the naturalness of articulatory speech synthesis.</w:t>
          </w:r>
          <w:bookmarkEnd w:id="49"/>
          <w:r>
            <w:rPr>
              <w:lang w:val="en"/>
            </w:rPr>
            <w:t xml:space="preserve"> </w:t>
          </w:r>
          <w:r w:rsidRPr="00A51877">
            <w:rPr>
              <w:i/>
              <w:lang w:val="en"/>
            </w:rPr>
            <w:t xml:space="preserve">Speech </w:t>
          </w:r>
          <w:proofErr w:type="spellStart"/>
          <w:r w:rsidRPr="00A51877">
            <w:rPr>
              <w:i/>
              <w:lang w:val="en"/>
            </w:rPr>
            <w:t>Commun</w:t>
          </w:r>
          <w:proofErr w:type="spellEnd"/>
          <w:r w:rsidRPr="00A51877">
            <w:rPr>
              <w:lang w:val="en"/>
            </w:rPr>
            <w:t xml:space="preserve"> </w:t>
          </w:r>
          <w:r w:rsidRPr="00A51877">
            <w:rPr>
              <w:b/>
              <w:lang w:val="en"/>
            </w:rPr>
            <w:t>2021</w:t>
          </w:r>
          <w:r w:rsidRPr="00A51877">
            <w:rPr>
              <w:lang w:val="en"/>
            </w:rPr>
            <w:t xml:space="preserve">, </w:t>
          </w:r>
          <w:r w:rsidRPr="00A51877">
            <w:rPr>
              <w:i/>
              <w:lang w:val="en"/>
            </w:rPr>
            <w:t>132</w:t>
          </w:r>
          <w:r w:rsidRPr="00A51877">
            <w:rPr>
              <w:lang w:val="en"/>
            </w:rPr>
            <w:t xml:space="preserve">, 96–105, </w:t>
          </w:r>
          <w:proofErr w:type="gramStart"/>
          <w:r w:rsidRPr="00A51877">
            <w:rPr>
              <w:lang w:val="en"/>
            </w:rPr>
            <w:t>doi:10.1016/j.specom</w:t>
          </w:r>
          <w:proofErr w:type="gramEnd"/>
          <w:r w:rsidRPr="00A51877">
            <w:rPr>
              <w:lang w:val="en"/>
            </w:rPr>
            <w:t>.2021.06.002.</w:t>
          </w:r>
        </w:p>
        <w:p w14:paraId="0E0A659A" w14:textId="77777777" w:rsidR="00A51877" w:rsidRDefault="00A51877" w:rsidP="00A51877">
          <w:pPr>
            <w:pStyle w:val="CitaviBibliographyEntry"/>
            <w:rPr>
              <w:lang w:val="en"/>
            </w:rPr>
          </w:pPr>
          <w:r>
            <w:rPr>
              <w:lang w:val="en"/>
            </w:rPr>
            <w:t>10.</w:t>
          </w:r>
          <w:r>
            <w:rPr>
              <w:lang w:val="en"/>
            </w:rPr>
            <w:tab/>
          </w:r>
          <w:bookmarkStart w:id="50" w:name="_CTVL00166e4bf6bb4a14bf5a861c6fab2ec55bb"/>
          <w:proofErr w:type="spellStart"/>
          <w:r>
            <w:rPr>
              <w:lang w:val="en"/>
            </w:rPr>
            <w:t>Birkholz</w:t>
          </w:r>
          <w:proofErr w:type="spellEnd"/>
          <w:r>
            <w:rPr>
              <w:lang w:val="en"/>
            </w:rPr>
            <w:t xml:space="preserve">, P.; Martin, L.; Xu, Y.; </w:t>
          </w:r>
          <w:proofErr w:type="spellStart"/>
          <w:r>
            <w:rPr>
              <w:lang w:val="en"/>
            </w:rPr>
            <w:t>Scherbaum</w:t>
          </w:r>
          <w:proofErr w:type="spellEnd"/>
          <w:r>
            <w:rPr>
              <w:lang w:val="en"/>
            </w:rPr>
            <w:t xml:space="preserve">, S.; </w:t>
          </w:r>
          <w:proofErr w:type="spellStart"/>
          <w:r>
            <w:rPr>
              <w:lang w:val="en"/>
            </w:rPr>
            <w:t>Neuschaefer</w:t>
          </w:r>
          <w:proofErr w:type="spellEnd"/>
          <w:r>
            <w:rPr>
              <w:lang w:val="en"/>
            </w:rPr>
            <w:t>-Rube, C. Manipulation of the prosodic features of vocal tract length, nasality and articulatory precision using articulatory synthesis.</w:t>
          </w:r>
          <w:bookmarkEnd w:id="50"/>
          <w:r>
            <w:rPr>
              <w:lang w:val="en"/>
            </w:rPr>
            <w:t xml:space="preserve"> </w:t>
          </w:r>
          <w:r w:rsidRPr="00A51877">
            <w:rPr>
              <w:i/>
              <w:lang w:val="en"/>
            </w:rPr>
            <w:t>Computer Speech &amp; Language</w:t>
          </w:r>
          <w:r w:rsidRPr="00A51877">
            <w:rPr>
              <w:lang w:val="en"/>
            </w:rPr>
            <w:t xml:space="preserve"> </w:t>
          </w:r>
          <w:r w:rsidRPr="00A51877">
            <w:rPr>
              <w:b/>
              <w:lang w:val="en"/>
            </w:rPr>
            <w:t>2017</w:t>
          </w:r>
          <w:r w:rsidRPr="00A51877">
            <w:rPr>
              <w:lang w:val="en"/>
            </w:rPr>
            <w:t xml:space="preserve">, </w:t>
          </w:r>
          <w:r w:rsidRPr="00A51877">
            <w:rPr>
              <w:i/>
              <w:lang w:val="en"/>
            </w:rPr>
            <w:t>41</w:t>
          </w:r>
          <w:r w:rsidRPr="00A51877">
            <w:rPr>
              <w:lang w:val="en"/>
            </w:rPr>
            <w:t xml:space="preserve">, 116–127, </w:t>
          </w:r>
          <w:proofErr w:type="gramStart"/>
          <w:r w:rsidRPr="00A51877">
            <w:rPr>
              <w:lang w:val="en"/>
            </w:rPr>
            <w:t>doi:10.1016/j.csl</w:t>
          </w:r>
          <w:proofErr w:type="gramEnd"/>
          <w:r w:rsidRPr="00A51877">
            <w:rPr>
              <w:lang w:val="en"/>
            </w:rPr>
            <w:t>.2016.06.004.</w:t>
          </w:r>
        </w:p>
        <w:p w14:paraId="2E8685E4" w14:textId="77777777" w:rsidR="00A51877" w:rsidRDefault="00A51877" w:rsidP="00A51877">
          <w:pPr>
            <w:pStyle w:val="CitaviBibliographyEntry"/>
            <w:rPr>
              <w:lang w:val="en"/>
            </w:rPr>
          </w:pPr>
          <w:r>
            <w:rPr>
              <w:lang w:val="en"/>
            </w:rPr>
            <w:t>11.</w:t>
          </w:r>
          <w:r>
            <w:rPr>
              <w:lang w:val="en"/>
            </w:rPr>
            <w:tab/>
          </w:r>
          <w:bookmarkStart w:id="51" w:name="_CTVL001c655edd88d0c41a08eff9aaa8cdce345"/>
          <w:r>
            <w:rPr>
              <w:lang w:val="en"/>
            </w:rPr>
            <w:t xml:space="preserve">Seaborn, K.; Miyake, N.P.; </w:t>
          </w:r>
          <w:proofErr w:type="spellStart"/>
          <w:r>
            <w:rPr>
              <w:lang w:val="en"/>
            </w:rPr>
            <w:t>Pennefather</w:t>
          </w:r>
          <w:proofErr w:type="spellEnd"/>
          <w:r>
            <w:rPr>
              <w:lang w:val="en"/>
            </w:rPr>
            <w:t xml:space="preserve">, P.; </w:t>
          </w:r>
          <w:proofErr w:type="spellStart"/>
          <w:r>
            <w:rPr>
              <w:lang w:val="en"/>
            </w:rPr>
            <w:t>Otake</w:t>
          </w:r>
          <w:proofErr w:type="spellEnd"/>
          <w:r>
            <w:rPr>
              <w:lang w:val="en"/>
            </w:rPr>
            <w:t>-Matsuura, M. Voice in Human–Agent Interaction.</w:t>
          </w:r>
          <w:bookmarkEnd w:id="51"/>
          <w:r>
            <w:rPr>
              <w:lang w:val="en"/>
            </w:rPr>
            <w:t xml:space="preserve"> </w:t>
          </w:r>
          <w:r w:rsidRPr="00A51877">
            <w:rPr>
              <w:i/>
              <w:lang w:val="en"/>
            </w:rPr>
            <w:t xml:space="preserve">ACM </w:t>
          </w:r>
          <w:proofErr w:type="spellStart"/>
          <w:r w:rsidRPr="00A51877">
            <w:rPr>
              <w:i/>
              <w:lang w:val="en"/>
            </w:rPr>
            <w:t>Comput</w:t>
          </w:r>
          <w:proofErr w:type="spellEnd"/>
          <w:r w:rsidRPr="00A51877">
            <w:rPr>
              <w:i/>
              <w:lang w:val="en"/>
            </w:rPr>
            <w:t xml:space="preserve">. </w:t>
          </w:r>
          <w:proofErr w:type="spellStart"/>
          <w:r w:rsidRPr="00A51877">
            <w:rPr>
              <w:i/>
              <w:lang w:val="en"/>
            </w:rPr>
            <w:t>Surv</w:t>
          </w:r>
          <w:proofErr w:type="spellEnd"/>
          <w:r w:rsidRPr="00A51877">
            <w:rPr>
              <w:i/>
              <w:lang w:val="en"/>
            </w:rPr>
            <w:t>.</w:t>
          </w:r>
          <w:r w:rsidRPr="00A51877">
            <w:rPr>
              <w:lang w:val="en"/>
            </w:rPr>
            <w:t xml:space="preserve"> </w:t>
          </w:r>
          <w:r w:rsidRPr="00A51877">
            <w:rPr>
              <w:b/>
              <w:lang w:val="en"/>
            </w:rPr>
            <w:t>2021</w:t>
          </w:r>
          <w:r w:rsidRPr="00A51877">
            <w:rPr>
              <w:lang w:val="en"/>
            </w:rPr>
            <w:t xml:space="preserve">, </w:t>
          </w:r>
          <w:r w:rsidRPr="00A51877">
            <w:rPr>
              <w:i/>
              <w:lang w:val="en"/>
            </w:rPr>
            <w:t>54</w:t>
          </w:r>
          <w:r w:rsidRPr="00A51877">
            <w:rPr>
              <w:lang w:val="en"/>
            </w:rPr>
            <w:t>, 1–43, doi:10.1145/3386867.</w:t>
          </w:r>
        </w:p>
        <w:p w14:paraId="51AA17DA" w14:textId="77777777" w:rsidR="00A51877" w:rsidRDefault="00A51877" w:rsidP="00A51877">
          <w:pPr>
            <w:pStyle w:val="CitaviBibliographyEntry"/>
            <w:rPr>
              <w:lang w:val="en"/>
            </w:rPr>
          </w:pPr>
          <w:r>
            <w:rPr>
              <w:lang w:val="en"/>
            </w:rPr>
            <w:t>12.</w:t>
          </w:r>
          <w:r>
            <w:rPr>
              <w:lang w:val="en"/>
            </w:rPr>
            <w:tab/>
          </w:r>
          <w:bookmarkStart w:id="52" w:name="_CTVL00142ced9547f004324b210c9bf6a40fc26"/>
          <w:proofErr w:type="spellStart"/>
          <w:r>
            <w:rPr>
              <w:lang w:val="en"/>
            </w:rPr>
            <w:t>Triantafyllopoulos</w:t>
          </w:r>
          <w:proofErr w:type="spellEnd"/>
          <w:r>
            <w:rPr>
              <w:lang w:val="en"/>
            </w:rPr>
            <w:t xml:space="preserve">, A.; Schuller, B.W.; </w:t>
          </w:r>
          <w:proofErr w:type="gramStart"/>
          <w:r>
            <w:rPr>
              <w:lang w:val="en"/>
            </w:rPr>
            <w:t>\.</w:t>
          </w:r>
          <w:proofErr w:type="spellStart"/>
          <w:r>
            <w:rPr>
              <w:lang w:val="en"/>
            </w:rPr>
            <w:t>Iymen</w:t>
          </w:r>
          <w:proofErr w:type="spellEnd"/>
          <w:proofErr w:type="gramEnd"/>
          <w:r>
            <w:rPr>
              <w:lang w:val="en"/>
            </w:rPr>
            <w:t xml:space="preserve">, G.; </w:t>
          </w:r>
          <w:proofErr w:type="spellStart"/>
          <w:r>
            <w:rPr>
              <w:lang w:val="en"/>
            </w:rPr>
            <w:t>Sezgin</w:t>
          </w:r>
          <w:proofErr w:type="spellEnd"/>
          <w:r>
            <w:rPr>
              <w:lang w:val="en"/>
            </w:rPr>
            <w:t xml:space="preserve">, M.; He, X.; Yang, Z.; </w:t>
          </w:r>
          <w:proofErr w:type="spellStart"/>
          <w:r>
            <w:rPr>
              <w:lang w:val="en"/>
            </w:rPr>
            <w:t>Tzirakis</w:t>
          </w:r>
          <w:proofErr w:type="spellEnd"/>
          <w:r>
            <w:rPr>
              <w:lang w:val="en"/>
            </w:rPr>
            <w:t xml:space="preserve">, P.; Liu, S.; </w:t>
          </w:r>
          <w:proofErr w:type="spellStart"/>
          <w:r>
            <w:rPr>
              <w:lang w:val="en"/>
            </w:rPr>
            <w:t>Mertes</w:t>
          </w:r>
          <w:proofErr w:type="spellEnd"/>
          <w:r>
            <w:rPr>
              <w:lang w:val="en"/>
            </w:rPr>
            <w:t>, S.; André, E.; et al. An overview of affective speech synthesis and conversion in the deep learning era.</w:t>
          </w:r>
          <w:bookmarkEnd w:id="52"/>
          <w:r>
            <w:rPr>
              <w:lang w:val="en"/>
            </w:rPr>
            <w:t xml:space="preserve"> </w:t>
          </w:r>
          <w:r w:rsidRPr="00A51877">
            <w:rPr>
              <w:i/>
              <w:lang w:val="en"/>
            </w:rPr>
            <w:t>Proceedings of the IEEE</w:t>
          </w:r>
          <w:r w:rsidRPr="00A51877">
            <w:rPr>
              <w:lang w:val="en"/>
            </w:rPr>
            <w:t xml:space="preserve"> </w:t>
          </w:r>
          <w:r w:rsidRPr="00A51877">
            <w:rPr>
              <w:b/>
              <w:lang w:val="en"/>
            </w:rPr>
            <w:t>2023</w:t>
          </w:r>
          <w:r w:rsidRPr="00A51877">
            <w:rPr>
              <w:lang w:val="en"/>
            </w:rPr>
            <w:t>.</w:t>
          </w:r>
        </w:p>
        <w:p w14:paraId="4C962FBF" w14:textId="77777777" w:rsidR="00A51877" w:rsidRDefault="00A51877" w:rsidP="00A51877">
          <w:pPr>
            <w:pStyle w:val="CitaviBibliographyEntry"/>
            <w:rPr>
              <w:lang w:val="en"/>
            </w:rPr>
          </w:pPr>
          <w:r>
            <w:rPr>
              <w:lang w:val="en"/>
            </w:rPr>
            <w:t>13.</w:t>
          </w:r>
          <w:r>
            <w:rPr>
              <w:lang w:val="en"/>
            </w:rPr>
            <w:tab/>
          </w:r>
          <w:bookmarkStart w:id="53" w:name="_CTVL001335b73c635fb42d689284190911887e4"/>
          <w:proofErr w:type="spellStart"/>
          <w:r>
            <w:rPr>
              <w:lang w:val="en"/>
            </w:rPr>
            <w:t>Kühne</w:t>
          </w:r>
          <w:proofErr w:type="spellEnd"/>
          <w:r>
            <w:rPr>
              <w:lang w:val="en"/>
            </w:rPr>
            <w:t xml:space="preserve">, K.; Fischer, M.H.; Zhou, Y. The Human Takes It All: Humanlike Synthesized Voices Are Perceived as Less Eerie and More Likable. Evidence </w:t>
          </w:r>
          <w:proofErr w:type="gramStart"/>
          <w:r>
            <w:rPr>
              <w:lang w:val="en"/>
            </w:rPr>
            <w:t>From</w:t>
          </w:r>
          <w:proofErr w:type="gramEnd"/>
          <w:r>
            <w:rPr>
              <w:lang w:val="en"/>
            </w:rPr>
            <w:t xml:space="preserve"> a Subjective Ratings Study.</w:t>
          </w:r>
          <w:bookmarkEnd w:id="53"/>
          <w:r>
            <w:rPr>
              <w:lang w:val="en"/>
            </w:rPr>
            <w:t xml:space="preserve"> </w:t>
          </w:r>
          <w:r w:rsidRPr="00A51877">
            <w:rPr>
              <w:i/>
              <w:lang w:val="en"/>
            </w:rPr>
            <w:t xml:space="preserve">Front. </w:t>
          </w:r>
          <w:proofErr w:type="spellStart"/>
          <w:r w:rsidRPr="00A51877">
            <w:rPr>
              <w:i/>
              <w:lang w:val="en"/>
            </w:rPr>
            <w:t>Neurorobot</w:t>
          </w:r>
          <w:proofErr w:type="spellEnd"/>
          <w:r w:rsidRPr="00A51877">
            <w:rPr>
              <w:i/>
              <w:lang w:val="en"/>
            </w:rPr>
            <w:t>.</w:t>
          </w:r>
          <w:r w:rsidRPr="00A51877">
            <w:rPr>
              <w:lang w:val="en"/>
            </w:rPr>
            <w:t xml:space="preserve"> </w:t>
          </w:r>
          <w:r w:rsidRPr="00A51877">
            <w:rPr>
              <w:b/>
              <w:lang w:val="en"/>
            </w:rPr>
            <w:t>2020</w:t>
          </w:r>
          <w:r w:rsidRPr="00A51877">
            <w:rPr>
              <w:lang w:val="en"/>
            </w:rPr>
            <w:t xml:space="preserve">, </w:t>
          </w:r>
          <w:r w:rsidRPr="00A51877">
            <w:rPr>
              <w:i/>
              <w:lang w:val="en"/>
            </w:rPr>
            <w:t>14</w:t>
          </w:r>
          <w:r w:rsidRPr="00A51877">
            <w:rPr>
              <w:lang w:val="en"/>
            </w:rPr>
            <w:t>, 593732, doi:10.3389/fnbot.2020.593732.</w:t>
          </w:r>
        </w:p>
        <w:p w14:paraId="7167ECD8" w14:textId="77777777" w:rsidR="00A51877" w:rsidRDefault="00A51877" w:rsidP="00A51877">
          <w:pPr>
            <w:pStyle w:val="CitaviBibliographyEntry"/>
            <w:rPr>
              <w:lang w:val="en"/>
            </w:rPr>
          </w:pPr>
          <w:r>
            <w:rPr>
              <w:lang w:val="en"/>
            </w:rPr>
            <w:lastRenderedPageBreak/>
            <w:t>14.</w:t>
          </w:r>
          <w:r>
            <w:rPr>
              <w:lang w:val="en"/>
            </w:rPr>
            <w:tab/>
          </w:r>
          <w:bookmarkStart w:id="54" w:name="_CTVL001e756301a1d1043738864e448e45e01b6"/>
          <w:proofErr w:type="spellStart"/>
          <w:r>
            <w:rPr>
              <w:lang w:val="en"/>
            </w:rPr>
            <w:t>Schreibelmayr</w:t>
          </w:r>
          <w:proofErr w:type="spellEnd"/>
          <w:r>
            <w:rPr>
              <w:lang w:val="en"/>
            </w:rPr>
            <w:t>, S.; Mara, M. Robot Voices in Daily Life: Vocal Human-Likeness and Application Context as Determinants of User Acceptance.</w:t>
          </w:r>
          <w:bookmarkEnd w:id="54"/>
          <w:r>
            <w:rPr>
              <w:lang w:val="en"/>
            </w:rPr>
            <w:t xml:space="preserve"> </w:t>
          </w:r>
          <w:r w:rsidRPr="00A51877">
            <w:rPr>
              <w:i/>
              <w:lang w:val="en"/>
            </w:rPr>
            <w:t>Front. Psychol.</w:t>
          </w:r>
          <w:r w:rsidRPr="00A51877">
            <w:rPr>
              <w:lang w:val="en"/>
            </w:rPr>
            <w:t xml:space="preserve"> </w:t>
          </w:r>
          <w:r w:rsidRPr="00A51877">
            <w:rPr>
              <w:b/>
              <w:lang w:val="en"/>
            </w:rPr>
            <w:t>2022</w:t>
          </w:r>
          <w:r w:rsidRPr="00A51877">
            <w:rPr>
              <w:lang w:val="en"/>
            </w:rPr>
            <w:t xml:space="preserve">, </w:t>
          </w:r>
          <w:r w:rsidRPr="00A51877">
            <w:rPr>
              <w:i/>
              <w:lang w:val="en"/>
            </w:rPr>
            <w:t>13</w:t>
          </w:r>
          <w:r w:rsidRPr="00A51877">
            <w:rPr>
              <w:lang w:val="en"/>
            </w:rPr>
            <w:t>, 787499, doi:10.3389/fpsyg.2022.787499.</w:t>
          </w:r>
        </w:p>
        <w:p w14:paraId="0CD7EC48" w14:textId="77777777" w:rsidR="00A51877" w:rsidRDefault="00A51877" w:rsidP="00A51877">
          <w:pPr>
            <w:pStyle w:val="CitaviBibliographyEntry"/>
            <w:rPr>
              <w:lang w:val="en"/>
            </w:rPr>
          </w:pPr>
          <w:r>
            <w:rPr>
              <w:lang w:val="en"/>
            </w:rPr>
            <w:t>15.</w:t>
          </w:r>
          <w:r>
            <w:rPr>
              <w:lang w:val="en"/>
            </w:rPr>
            <w:tab/>
          </w:r>
          <w:bookmarkStart w:id="55" w:name="_CTVL0019b104d07c5514130a5329f927c8a04c3"/>
          <w:r>
            <w:rPr>
              <w:lang w:val="en"/>
            </w:rPr>
            <w:t>Baird, A.; Parada-</w:t>
          </w:r>
          <w:proofErr w:type="spellStart"/>
          <w:r>
            <w:rPr>
              <w:lang w:val="en"/>
            </w:rPr>
            <w:t>Cabaleiro</w:t>
          </w:r>
          <w:proofErr w:type="spellEnd"/>
          <w:r>
            <w:rPr>
              <w:lang w:val="en"/>
            </w:rPr>
            <w:t xml:space="preserve">, E.; </w:t>
          </w:r>
          <w:proofErr w:type="spellStart"/>
          <w:r>
            <w:rPr>
              <w:lang w:val="en"/>
            </w:rPr>
            <w:t>Hantke</w:t>
          </w:r>
          <w:proofErr w:type="spellEnd"/>
          <w:r>
            <w:rPr>
              <w:lang w:val="en"/>
            </w:rPr>
            <w:t xml:space="preserve">, S.; Burkhardt, F.; Cummings, N.; </w:t>
          </w:r>
          <w:proofErr w:type="spellStart"/>
          <w:r>
            <w:rPr>
              <w:lang w:val="en"/>
            </w:rPr>
            <w:t>Schüller</w:t>
          </w:r>
          <w:proofErr w:type="spellEnd"/>
          <w:r>
            <w:rPr>
              <w:lang w:val="en"/>
            </w:rPr>
            <w:t>, B. The Perception and Analysis of the Likeability and Human Likeness of Synthesized Speech. In</w:t>
          </w:r>
          <w:bookmarkEnd w:id="55"/>
          <w:r>
            <w:rPr>
              <w:lang w:val="en"/>
            </w:rPr>
            <w:t xml:space="preserve"> </w:t>
          </w:r>
          <w:proofErr w:type="spellStart"/>
          <w:r w:rsidRPr="00A51877">
            <w:rPr>
              <w:i/>
              <w:lang w:val="en"/>
            </w:rPr>
            <w:t>Interspeech</w:t>
          </w:r>
          <w:proofErr w:type="spellEnd"/>
          <w:r w:rsidRPr="00A51877">
            <w:rPr>
              <w:i/>
              <w:lang w:val="en"/>
            </w:rPr>
            <w:t xml:space="preserve"> 2018. </w:t>
          </w:r>
          <w:proofErr w:type="spellStart"/>
          <w:r w:rsidRPr="00A51877">
            <w:rPr>
              <w:lang w:val="en"/>
            </w:rPr>
            <w:t>Interspeech</w:t>
          </w:r>
          <w:proofErr w:type="spellEnd"/>
          <w:r w:rsidRPr="00A51877">
            <w:rPr>
              <w:lang w:val="en"/>
            </w:rPr>
            <w:t xml:space="preserve"> 2018, 2-6 September 2018; ISCA: ISCA, 2018; pp 2863–2867.</w:t>
          </w:r>
        </w:p>
        <w:p w14:paraId="4B215BC8" w14:textId="77777777" w:rsidR="00A51877" w:rsidRDefault="00A51877" w:rsidP="00A51877">
          <w:pPr>
            <w:pStyle w:val="CitaviBibliographyEntry"/>
            <w:rPr>
              <w:lang w:val="en"/>
            </w:rPr>
          </w:pPr>
          <w:r>
            <w:rPr>
              <w:lang w:val="en"/>
            </w:rPr>
            <w:t>16.</w:t>
          </w:r>
          <w:r>
            <w:rPr>
              <w:lang w:val="en"/>
            </w:rPr>
            <w:tab/>
          </w:r>
          <w:bookmarkStart w:id="56" w:name="_CTVL001336c0a9a324c431a956472a7daab8a11"/>
          <w:r>
            <w:rPr>
              <w:lang w:val="en"/>
            </w:rPr>
            <w:t>Lee, E.-J. The more humanlike, the better? How speech type and users’ cognitive style affect social responses to computers.</w:t>
          </w:r>
          <w:bookmarkEnd w:id="56"/>
          <w:r>
            <w:rPr>
              <w:lang w:val="en"/>
            </w:rPr>
            <w:t xml:space="preserve"> </w:t>
          </w:r>
          <w:r w:rsidRPr="00A51877">
            <w:rPr>
              <w:i/>
              <w:lang w:val="en"/>
            </w:rPr>
            <w:t>Computers in Human Behavior</w:t>
          </w:r>
          <w:r w:rsidRPr="00A51877">
            <w:rPr>
              <w:lang w:val="en"/>
            </w:rPr>
            <w:t xml:space="preserve"> </w:t>
          </w:r>
          <w:r w:rsidRPr="00A51877">
            <w:rPr>
              <w:b/>
              <w:lang w:val="en"/>
            </w:rPr>
            <w:t>2010</w:t>
          </w:r>
          <w:r w:rsidRPr="00A51877">
            <w:rPr>
              <w:lang w:val="en"/>
            </w:rPr>
            <w:t xml:space="preserve">, </w:t>
          </w:r>
          <w:r w:rsidRPr="00A51877">
            <w:rPr>
              <w:i/>
              <w:lang w:val="en"/>
            </w:rPr>
            <w:t>26</w:t>
          </w:r>
          <w:r w:rsidRPr="00A51877">
            <w:rPr>
              <w:lang w:val="en"/>
            </w:rPr>
            <w:t xml:space="preserve">, 665–672, </w:t>
          </w:r>
          <w:proofErr w:type="gramStart"/>
          <w:r w:rsidRPr="00A51877">
            <w:rPr>
              <w:lang w:val="en"/>
            </w:rPr>
            <w:t>doi:10.1016/j.chb</w:t>
          </w:r>
          <w:proofErr w:type="gramEnd"/>
          <w:r w:rsidRPr="00A51877">
            <w:rPr>
              <w:lang w:val="en"/>
            </w:rPr>
            <w:t>.2010.01.003.</w:t>
          </w:r>
        </w:p>
        <w:p w14:paraId="4B98F269" w14:textId="77777777" w:rsidR="00A51877" w:rsidRDefault="00A51877" w:rsidP="00A51877">
          <w:pPr>
            <w:pStyle w:val="CitaviBibliographyEntry"/>
            <w:rPr>
              <w:lang w:val="en"/>
            </w:rPr>
          </w:pPr>
          <w:r>
            <w:rPr>
              <w:lang w:val="en"/>
            </w:rPr>
            <w:t>17.</w:t>
          </w:r>
          <w:r>
            <w:rPr>
              <w:lang w:val="en"/>
            </w:rPr>
            <w:tab/>
          </w:r>
          <w:bookmarkStart w:id="57" w:name="_CTVL0019de342935bc34d6eb106ecb858f07a56"/>
          <w:r>
            <w:rPr>
              <w:lang w:val="en"/>
            </w:rPr>
            <w:t>Lu, L.; Zhang, P.; Zhang, T. Leveraging “human-likeness” of robotic service at restaurants.</w:t>
          </w:r>
          <w:bookmarkEnd w:id="57"/>
          <w:r>
            <w:rPr>
              <w:lang w:val="en"/>
            </w:rPr>
            <w:t xml:space="preserve"> </w:t>
          </w:r>
          <w:r w:rsidRPr="00A51877">
            <w:rPr>
              <w:i/>
              <w:lang w:val="en"/>
            </w:rPr>
            <w:t>International Journal of Hospitality Management</w:t>
          </w:r>
          <w:r w:rsidRPr="00A51877">
            <w:rPr>
              <w:lang w:val="en"/>
            </w:rPr>
            <w:t xml:space="preserve"> </w:t>
          </w:r>
          <w:r w:rsidRPr="00A51877">
            <w:rPr>
              <w:b/>
              <w:lang w:val="en"/>
            </w:rPr>
            <w:t>2021</w:t>
          </w:r>
          <w:r w:rsidRPr="00A51877">
            <w:rPr>
              <w:lang w:val="en"/>
            </w:rPr>
            <w:t xml:space="preserve">, </w:t>
          </w:r>
          <w:r w:rsidRPr="00A51877">
            <w:rPr>
              <w:i/>
              <w:lang w:val="en"/>
            </w:rPr>
            <w:t>94</w:t>
          </w:r>
          <w:r w:rsidRPr="00A51877">
            <w:rPr>
              <w:lang w:val="en"/>
            </w:rPr>
            <w:t xml:space="preserve">, 102823, </w:t>
          </w:r>
          <w:proofErr w:type="gramStart"/>
          <w:r w:rsidRPr="00A51877">
            <w:rPr>
              <w:lang w:val="en"/>
            </w:rPr>
            <w:t>doi:10.1016/j.ijhm</w:t>
          </w:r>
          <w:proofErr w:type="gramEnd"/>
          <w:r w:rsidRPr="00A51877">
            <w:rPr>
              <w:lang w:val="en"/>
            </w:rPr>
            <w:t>.2020.102823.</w:t>
          </w:r>
        </w:p>
        <w:p w14:paraId="6ED006D1" w14:textId="77777777" w:rsidR="00A51877" w:rsidRDefault="00A51877" w:rsidP="00A51877">
          <w:pPr>
            <w:pStyle w:val="CitaviBibliographyEntry"/>
            <w:rPr>
              <w:lang w:val="en"/>
            </w:rPr>
          </w:pPr>
          <w:r>
            <w:rPr>
              <w:lang w:val="en"/>
            </w:rPr>
            <w:t>18.</w:t>
          </w:r>
          <w:r>
            <w:rPr>
              <w:lang w:val="en"/>
            </w:rPr>
            <w:tab/>
          </w:r>
          <w:bookmarkStart w:id="58" w:name="_CTVL00125d4d8430d794cccb355109d2ce051ce"/>
          <w:proofErr w:type="spellStart"/>
          <w:r>
            <w:rPr>
              <w:lang w:val="en"/>
            </w:rPr>
            <w:t>Yorkston</w:t>
          </w:r>
          <w:proofErr w:type="spellEnd"/>
          <w:r>
            <w:rPr>
              <w:lang w:val="en"/>
            </w:rPr>
            <w:t xml:space="preserve">, K.M.; </w:t>
          </w:r>
          <w:proofErr w:type="spellStart"/>
          <w:r>
            <w:rPr>
              <w:lang w:val="en"/>
            </w:rPr>
            <w:t>Beukelman</w:t>
          </w:r>
          <w:proofErr w:type="spellEnd"/>
          <w:r>
            <w:rPr>
              <w:lang w:val="en"/>
            </w:rPr>
            <w:t xml:space="preserve">, D.R.; Strand, E.A.; </w:t>
          </w:r>
          <w:proofErr w:type="spellStart"/>
          <w:r>
            <w:rPr>
              <w:lang w:val="en"/>
            </w:rPr>
            <w:t>Hakel</w:t>
          </w:r>
          <w:proofErr w:type="spellEnd"/>
          <w:r>
            <w:rPr>
              <w:lang w:val="en"/>
            </w:rPr>
            <w:t>, M.</w:t>
          </w:r>
          <w:bookmarkEnd w:id="58"/>
          <w:r>
            <w:rPr>
              <w:lang w:val="en"/>
            </w:rPr>
            <w:t xml:space="preserve"> </w:t>
          </w:r>
          <w:r w:rsidRPr="00A51877">
            <w:rPr>
              <w:i/>
              <w:lang w:val="en"/>
            </w:rPr>
            <w:t xml:space="preserve">Management of motor speech disorders in children and adults; </w:t>
          </w:r>
          <w:r w:rsidRPr="00A51877">
            <w:rPr>
              <w:lang w:val="en"/>
            </w:rPr>
            <w:t>Pro-ed Austin, TX, 1999.</w:t>
          </w:r>
        </w:p>
        <w:p w14:paraId="7CBD53D0" w14:textId="77777777" w:rsidR="00A51877" w:rsidRDefault="00A51877" w:rsidP="00A51877">
          <w:pPr>
            <w:pStyle w:val="CitaviBibliographyEntry"/>
            <w:rPr>
              <w:lang w:val="en"/>
            </w:rPr>
          </w:pPr>
          <w:r>
            <w:rPr>
              <w:lang w:val="en"/>
            </w:rPr>
            <w:t>19.</w:t>
          </w:r>
          <w:r>
            <w:rPr>
              <w:lang w:val="en"/>
            </w:rPr>
            <w:tab/>
          </w:r>
          <w:bookmarkStart w:id="59" w:name="_CTVL0010669a1f449a44641b1bb9ea328d0b29e"/>
          <w:proofErr w:type="spellStart"/>
          <w:r>
            <w:rPr>
              <w:lang w:val="en"/>
            </w:rPr>
            <w:t>Mawalim</w:t>
          </w:r>
          <w:proofErr w:type="spellEnd"/>
          <w:r>
            <w:rPr>
              <w:lang w:val="en"/>
            </w:rPr>
            <w:t xml:space="preserve">, C.O.; </w:t>
          </w:r>
          <w:proofErr w:type="spellStart"/>
          <w:r>
            <w:rPr>
              <w:lang w:val="en"/>
            </w:rPr>
            <w:t>Galajit</w:t>
          </w:r>
          <w:proofErr w:type="spellEnd"/>
          <w:r>
            <w:rPr>
              <w:lang w:val="en"/>
            </w:rPr>
            <w:t xml:space="preserve">, K.; </w:t>
          </w:r>
          <w:proofErr w:type="spellStart"/>
          <w:r>
            <w:rPr>
              <w:lang w:val="en"/>
            </w:rPr>
            <w:t>Karnjana</w:t>
          </w:r>
          <w:proofErr w:type="spellEnd"/>
          <w:r>
            <w:rPr>
              <w:lang w:val="en"/>
            </w:rPr>
            <w:t xml:space="preserve">, J.; </w:t>
          </w:r>
          <w:proofErr w:type="spellStart"/>
          <w:r>
            <w:rPr>
              <w:lang w:val="en"/>
            </w:rPr>
            <w:t>Kidani</w:t>
          </w:r>
          <w:proofErr w:type="spellEnd"/>
          <w:r>
            <w:rPr>
              <w:lang w:val="en"/>
            </w:rPr>
            <w:t xml:space="preserve">, S.; </w:t>
          </w:r>
          <w:proofErr w:type="spellStart"/>
          <w:r>
            <w:rPr>
              <w:lang w:val="en"/>
            </w:rPr>
            <w:t>Unoki</w:t>
          </w:r>
          <w:proofErr w:type="spellEnd"/>
          <w:r>
            <w:rPr>
              <w:lang w:val="en"/>
            </w:rPr>
            <w:t>, M. Speaker anonymization by modifying fundamental frequency and x-vector singular value.</w:t>
          </w:r>
          <w:bookmarkEnd w:id="59"/>
          <w:r>
            <w:rPr>
              <w:lang w:val="en"/>
            </w:rPr>
            <w:t xml:space="preserve"> </w:t>
          </w:r>
          <w:r w:rsidRPr="00A51877">
            <w:rPr>
              <w:i/>
              <w:lang w:val="en"/>
            </w:rPr>
            <w:t>Computer Speech &amp; Language</w:t>
          </w:r>
          <w:r w:rsidRPr="00A51877">
            <w:rPr>
              <w:lang w:val="en"/>
            </w:rPr>
            <w:t xml:space="preserve"> </w:t>
          </w:r>
          <w:r w:rsidRPr="00A51877">
            <w:rPr>
              <w:b/>
              <w:lang w:val="en"/>
            </w:rPr>
            <w:t>2022</w:t>
          </w:r>
          <w:r w:rsidRPr="00A51877">
            <w:rPr>
              <w:lang w:val="en"/>
            </w:rPr>
            <w:t xml:space="preserve">, </w:t>
          </w:r>
          <w:r w:rsidRPr="00A51877">
            <w:rPr>
              <w:i/>
              <w:lang w:val="en"/>
            </w:rPr>
            <w:t>73</w:t>
          </w:r>
          <w:r w:rsidRPr="00A51877">
            <w:rPr>
              <w:lang w:val="en"/>
            </w:rPr>
            <w:t xml:space="preserve">, 101326, </w:t>
          </w:r>
          <w:proofErr w:type="gramStart"/>
          <w:r w:rsidRPr="00A51877">
            <w:rPr>
              <w:lang w:val="en"/>
            </w:rPr>
            <w:t>doi:10.1016/j.csl</w:t>
          </w:r>
          <w:proofErr w:type="gramEnd"/>
          <w:r w:rsidRPr="00A51877">
            <w:rPr>
              <w:lang w:val="en"/>
            </w:rPr>
            <w:t>.2021.101326.</w:t>
          </w:r>
        </w:p>
        <w:p w14:paraId="47E11988" w14:textId="77777777" w:rsidR="00A51877" w:rsidRDefault="00A51877" w:rsidP="00A51877">
          <w:pPr>
            <w:pStyle w:val="CitaviBibliographyEntry"/>
            <w:rPr>
              <w:lang w:val="en"/>
            </w:rPr>
          </w:pPr>
          <w:r>
            <w:rPr>
              <w:lang w:val="en"/>
            </w:rPr>
            <w:t>20.</w:t>
          </w:r>
          <w:r>
            <w:rPr>
              <w:lang w:val="en"/>
            </w:rPr>
            <w:tab/>
          </w:r>
          <w:bookmarkStart w:id="60" w:name="_CTVL001a0a26c980df9436cb8a925b9aef5bcab"/>
          <w:r>
            <w:rPr>
              <w:lang w:val="en"/>
            </w:rPr>
            <w:t>Hu, P.; Lu, Y.; Gong, Y. Dual humanness and trust in conversational AI: A person-centered approach.</w:t>
          </w:r>
          <w:bookmarkEnd w:id="60"/>
          <w:r>
            <w:rPr>
              <w:lang w:val="en"/>
            </w:rPr>
            <w:t xml:space="preserve"> </w:t>
          </w:r>
          <w:r w:rsidRPr="00A51877">
            <w:rPr>
              <w:i/>
              <w:lang w:val="en"/>
            </w:rPr>
            <w:t>Computers in Human Behavior</w:t>
          </w:r>
          <w:r w:rsidRPr="00A51877">
            <w:rPr>
              <w:lang w:val="en"/>
            </w:rPr>
            <w:t xml:space="preserve"> </w:t>
          </w:r>
          <w:r w:rsidRPr="00A51877">
            <w:rPr>
              <w:b/>
              <w:lang w:val="en"/>
            </w:rPr>
            <w:t>2021</w:t>
          </w:r>
          <w:r w:rsidRPr="00A51877">
            <w:rPr>
              <w:lang w:val="en"/>
            </w:rPr>
            <w:t xml:space="preserve">, </w:t>
          </w:r>
          <w:r w:rsidRPr="00A51877">
            <w:rPr>
              <w:i/>
              <w:lang w:val="en"/>
            </w:rPr>
            <w:t>119</w:t>
          </w:r>
          <w:r w:rsidRPr="00A51877">
            <w:rPr>
              <w:lang w:val="en"/>
            </w:rPr>
            <w:t xml:space="preserve">, 106727, </w:t>
          </w:r>
          <w:proofErr w:type="gramStart"/>
          <w:r w:rsidRPr="00A51877">
            <w:rPr>
              <w:lang w:val="en"/>
            </w:rPr>
            <w:t>doi:10.1016/j.chb</w:t>
          </w:r>
          <w:proofErr w:type="gramEnd"/>
          <w:r w:rsidRPr="00A51877">
            <w:rPr>
              <w:lang w:val="en"/>
            </w:rPr>
            <w:t>.2021.106727.</w:t>
          </w:r>
        </w:p>
        <w:p w14:paraId="06E71EFC" w14:textId="77777777" w:rsidR="00A51877" w:rsidRDefault="00A51877" w:rsidP="00A51877">
          <w:pPr>
            <w:pStyle w:val="CitaviBibliographyEntry"/>
            <w:rPr>
              <w:lang w:val="en"/>
            </w:rPr>
          </w:pPr>
          <w:r>
            <w:rPr>
              <w:lang w:val="en"/>
            </w:rPr>
            <w:t>21.</w:t>
          </w:r>
          <w:r>
            <w:rPr>
              <w:lang w:val="en"/>
            </w:rPr>
            <w:tab/>
          </w:r>
          <w:bookmarkStart w:id="61" w:name="_CTVL001cb3dca543f4445dd95bfd8233cab7281"/>
          <w:r>
            <w:rPr>
              <w:lang w:val="en"/>
            </w:rPr>
            <w:t>Mayo, C.; Clark, R.A.J.; King, S. Listeners’ weighting of acoustic cues to synthetic speech naturalness: A multidimensional scaling analysis.</w:t>
          </w:r>
          <w:bookmarkEnd w:id="61"/>
          <w:r>
            <w:rPr>
              <w:lang w:val="en"/>
            </w:rPr>
            <w:t xml:space="preserve"> </w:t>
          </w:r>
          <w:r w:rsidRPr="00A51877">
            <w:rPr>
              <w:i/>
              <w:lang w:val="en"/>
            </w:rPr>
            <w:t xml:space="preserve">Speech </w:t>
          </w:r>
          <w:proofErr w:type="spellStart"/>
          <w:r w:rsidRPr="00A51877">
            <w:rPr>
              <w:i/>
              <w:lang w:val="en"/>
            </w:rPr>
            <w:t>Commun</w:t>
          </w:r>
          <w:proofErr w:type="spellEnd"/>
          <w:r w:rsidRPr="00A51877">
            <w:rPr>
              <w:lang w:val="en"/>
            </w:rPr>
            <w:t xml:space="preserve"> </w:t>
          </w:r>
          <w:r w:rsidRPr="00A51877">
            <w:rPr>
              <w:b/>
              <w:lang w:val="en"/>
            </w:rPr>
            <w:t>2011</w:t>
          </w:r>
          <w:r w:rsidRPr="00A51877">
            <w:rPr>
              <w:lang w:val="en"/>
            </w:rPr>
            <w:t xml:space="preserve">, </w:t>
          </w:r>
          <w:r w:rsidRPr="00A51877">
            <w:rPr>
              <w:i/>
              <w:lang w:val="en"/>
            </w:rPr>
            <w:t>53</w:t>
          </w:r>
          <w:r w:rsidRPr="00A51877">
            <w:rPr>
              <w:lang w:val="en"/>
            </w:rPr>
            <w:t xml:space="preserve">, 311–326, </w:t>
          </w:r>
          <w:proofErr w:type="gramStart"/>
          <w:r w:rsidRPr="00A51877">
            <w:rPr>
              <w:lang w:val="en"/>
            </w:rPr>
            <w:t>doi:10.1016/j.specom</w:t>
          </w:r>
          <w:proofErr w:type="gramEnd"/>
          <w:r w:rsidRPr="00A51877">
            <w:rPr>
              <w:lang w:val="en"/>
            </w:rPr>
            <w:t>.2010.10.003.</w:t>
          </w:r>
        </w:p>
        <w:p w14:paraId="0823D356" w14:textId="77777777" w:rsidR="00A51877" w:rsidRDefault="00A51877" w:rsidP="00A51877">
          <w:pPr>
            <w:pStyle w:val="CitaviBibliographyEntry"/>
            <w:rPr>
              <w:lang w:val="en"/>
            </w:rPr>
          </w:pPr>
          <w:r>
            <w:rPr>
              <w:lang w:val="en"/>
            </w:rPr>
            <w:t>22.</w:t>
          </w:r>
          <w:r>
            <w:rPr>
              <w:lang w:val="en"/>
            </w:rPr>
            <w:tab/>
          </w:r>
          <w:bookmarkStart w:id="62" w:name="_CTVL001ddf2261829a143b5b43f6808d8527183"/>
          <w:r>
            <w:rPr>
              <w:lang w:val="en"/>
            </w:rPr>
            <w:t>Abdulrahman, A.; Richards, D. Is Natural Necessary? Human Voice versus Synthetic Voice for Intelligent Virtual Agents.</w:t>
          </w:r>
          <w:bookmarkEnd w:id="62"/>
          <w:r>
            <w:rPr>
              <w:lang w:val="en"/>
            </w:rPr>
            <w:t xml:space="preserve"> </w:t>
          </w:r>
          <w:r w:rsidRPr="00A51877">
            <w:rPr>
              <w:i/>
              <w:lang w:val="en"/>
            </w:rPr>
            <w:t>MTI</w:t>
          </w:r>
          <w:r w:rsidRPr="00A51877">
            <w:rPr>
              <w:lang w:val="en"/>
            </w:rPr>
            <w:t xml:space="preserve"> </w:t>
          </w:r>
          <w:r w:rsidRPr="00A51877">
            <w:rPr>
              <w:b/>
              <w:lang w:val="en"/>
            </w:rPr>
            <w:t>2022</w:t>
          </w:r>
          <w:r w:rsidRPr="00A51877">
            <w:rPr>
              <w:lang w:val="en"/>
            </w:rPr>
            <w:t xml:space="preserve">, </w:t>
          </w:r>
          <w:r w:rsidRPr="00A51877">
            <w:rPr>
              <w:i/>
              <w:lang w:val="en"/>
            </w:rPr>
            <w:t>6</w:t>
          </w:r>
          <w:r w:rsidRPr="00A51877">
            <w:rPr>
              <w:lang w:val="en"/>
            </w:rPr>
            <w:t>, 51, doi:10.3390/mti6070051.</w:t>
          </w:r>
        </w:p>
        <w:p w14:paraId="5E52BD25" w14:textId="77777777" w:rsidR="00A51877" w:rsidRDefault="00A51877" w:rsidP="00A51877">
          <w:pPr>
            <w:pStyle w:val="CitaviBibliographyEntry"/>
            <w:rPr>
              <w:lang w:val="en"/>
            </w:rPr>
          </w:pPr>
          <w:r>
            <w:rPr>
              <w:lang w:val="en"/>
            </w:rPr>
            <w:t>23.</w:t>
          </w:r>
          <w:r>
            <w:rPr>
              <w:lang w:val="en"/>
            </w:rPr>
            <w:tab/>
          </w:r>
          <w:bookmarkStart w:id="63" w:name="_CTVL00112cb11d5f07e4a4fa077d5b119b964ee"/>
          <w:proofErr w:type="spellStart"/>
          <w:r>
            <w:rPr>
              <w:lang w:val="en"/>
            </w:rPr>
            <w:t>Urakami</w:t>
          </w:r>
          <w:proofErr w:type="spellEnd"/>
          <w:r>
            <w:rPr>
              <w:lang w:val="en"/>
            </w:rPr>
            <w:t xml:space="preserve">, J.; </w:t>
          </w:r>
          <w:proofErr w:type="spellStart"/>
          <w:r>
            <w:rPr>
              <w:lang w:val="en"/>
            </w:rPr>
            <w:t>Sutthithatip</w:t>
          </w:r>
          <w:proofErr w:type="spellEnd"/>
          <w:r>
            <w:rPr>
              <w:lang w:val="en"/>
            </w:rPr>
            <w:t>, S.; Moore, B.A. The Effect of Naturalness of Voice and Empathic Responses on Enjoyment, Attitudes and Motivation for Interacting with a Voice User Interface. In</w:t>
          </w:r>
          <w:bookmarkEnd w:id="63"/>
          <w:r>
            <w:rPr>
              <w:lang w:val="en"/>
            </w:rPr>
            <w:t xml:space="preserve"> </w:t>
          </w:r>
          <w:r w:rsidRPr="00A51877">
            <w:rPr>
              <w:i/>
              <w:lang w:val="en"/>
            </w:rPr>
            <w:t>Human-Computer Interaction. Multimodal and Natural Interaction</w:t>
          </w:r>
          <w:r w:rsidRPr="00A51877">
            <w:rPr>
              <w:lang w:val="en"/>
            </w:rPr>
            <w:t xml:space="preserve">; </w:t>
          </w:r>
          <w:proofErr w:type="spellStart"/>
          <w:r w:rsidRPr="00A51877">
            <w:rPr>
              <w:lang w:val="en"/>
            </w:rPr>
            <w:t>Kurosu</w:t>
          </w:r>
          <w:proofErr w:type="spellEnd"/>
          <w:r w:rsidRPr="00A51877">
            <w:rPr>
              <w:lang w:val="en"/>
            </w:rPr>
            <w:t>, M., Ed.; Springer International Publishing: Cham, 2020; pp 244–259, ISBN 978-3-030-49061-4.</w:t>
          </w:r>
        </w:p>
        <w:p w14:paraId="420B6C66" w14:textId="77777777" w:rsidR="00A51877" w:rsidRDefault="00A51877" w:rsidP="00A51877">
          <w:pPr>
            <w:pStyle w:val="CitaviBibliographyEntry"/>
            <w:rPr>
              <w:lang w:val="en"/>
            </w:rPr>
          </w:pPr>
          <w:r w:rsidRPr="00A51877">
            <w:t>24.</w:t>
          </w:r>
          <w:r w:rsidRPr="00A51877">
            <w:tab/>
          </w:r>
          <w:bookmarkStart w:id="64" w:name="_CTVL001a77e43335938474caf43c1ac87097ad7"/>
          <w:proofErr w:type="spellStart"/>
          <w:r w:rsidRPr="00A51877">
            <w:t>Velner</w:t>
          </w:r>
          <w:proofErr w:type="spellEnd"/>
          <w:r w:rsidRPr="00A51877">
            <w:t xml:space="preserve">, E.; </w:t>
          </w:r>
          <w:proofErr w:type="spellStart"/>
          <w:r w:rsidRPr="00A51877">
            <w:t>Boersma</w:t>
          </w:r>
          <w:proofErr w:type="spellEnd"/>
          <w:r w:rsidRPr="00A51877">
            <w:t xml:space="preserve">, P.P.; Graaf, M.M. de. </w:t>
          </w:r>
          <w:r>
            <w:rPr>
              <w:lang w:val="en"/>
            </w:rPr>
            <w:t>Intonation in Robot Speech. In</w:t>
          </w:r>
          <w:bookmarkEnd w:id="64"/>
          <w:r>
            <w:rPr>
              <w:lang w:val="en"/>
            </w:rPr>
            <w:t xml:space="preserve"> </w:t>
          </w:r>
          <w:r w:rsidRPr="00A51877">
            <w:rPr>
              <w:i/>
              <w:lang w:val="en"/>
            </w:rPr>
            <w:t xml:space="preserve">Proceedings of the 2020 ACM/IEEE International Conference on Human-Robot Interaction. </w:t>
          </w:r>
          <w:r w:rsidRPr="00A51877">
            <w:rPr>
              <w:lang w:val="en"/>
            </w:rPr>
            <w:t xml:space="preserve">HRI '20: ACM/IEEE International Conference on Human-Robot Interaction, Cambridge United Kingdom, 23 03 2020 26 03 2020; </w:t>
          </w:r>
          <w:proofErr w:type="spellStart"/>
          <w:r w:rsidRPr="00A51877">
            <w:rPr>
              <w:lang w:val="en"/>
            </w:rPr>
            <w:t>Belpaeme</w:t>
          </w:r>
          <w:proofErr w:type="spellEnd"/>
          <w:r w:rsidRPr="00A51877">
            <w:rPr>
              <w:lang w:val="en"/>
            </w:rPr>
            <w:t xml:space="preserve">, T., Young, J., </w:t>
          </w:r>
          <w:proofErr w:type="spellStart"/>
          <w:r w:rsidRPr="00A51877">
            <w:rPr>
              <w:lang w:val="en"/>
            </w:rPr>
            <w:t>Gunes</w:t>
          </w:r>
          <w:proofErr w:type="spellEnd"/>
          <w:r w:rsidRPr="00A51877">
            <w:rPr>
              <w:lang w:val="en"/>
            </w:rPr>
            <w:t xml:space="preserve">, H., </w:t>
          </w:r>
          <w:proofErr w:type="spellStart"/>
          <w:r w:rsidRPr="00A51877">
            <w:rPr>
              <w:lang w:val="en"/>
            </w:rPr>
            <w:t>Riek</w:t>
          </w:r>
          <w:proofErr w:type="spellEnd"/>
          <w:r w:rsidRPr="00A51877">
            <w:rPr>
              <w:lang w:val="en"/>
            </w:rPr>
            <w:t>, L., Eds.; ACM: New York, NY, USA, 2020; pp 569–578, ISBN 9781450367462.</w:t>
          </w:r>
        </w:p>
        <w:p w14:paraId="0E1C0534" w14:textId="77777777" w:rsidR="00A51877" w:rsidRDefault="00A51877" w:rsidP="00A51877">
          <w:pPr>
            <w:pStyle w:val="CitaviBibliographyEntry"/>
            <w:rPr>
              <w:lang w:val="en"/>
            </w:rPr>
          </w:pPr>
          <w:r>
            <w:rPr>
              <w:lang w:val="en"/>
            </w:rPr>
            <w:t>25.</w:t>
          </w:r>
          <w:r>
            <w:rPr>
              <w:lang w:val="en"/>
            </w:rPr>
            <w:tab/>
          </w:r>
          <w:bookmarkStart w:id="65" w:name="_CTVL0015833af7483784f0c929908e878248ca6"/>
          <w:r>
            <w:rPr>
              <w:lang w:val="en"/>
            </w:rPr>
            <w:t>Ko, S.; Barnes, J.; Dong, J.; Park, C.H.; Howard, A.; Jeon, M. The Effects of Robot Voices and Appearances on Users’ Emotion Recognition and Subjective Perception.</w:t>
          </w:r>
          <w:bookmarkEnd w:id="65"/>
          <w:r>
            <w:rPr>
              <w:lang w:val="en"/>
            </w:rPr>
            <w:t xml:space="preserve"> </w:t>
          </w:r>
          <w:r w:rsidRPr="00A51877">
            <w:rPr>
              <w:i/>
              <w:lang w:val="en"/>
            </w:rPr>
            <w:t>Int. J. Human. Robot.</w:t>
          </w:r>
          <w:r w:rsidRPr="00A51877">
            <w:rPr>
              <w:lang w:val="en"/>
            </w:rPr>
            <w:t xml:space="preserve"> </w:t>
          </w:r>
          <w:r w:rsidRPr="00A51877">
            <w:rPr>
              <w:b/>
              <w:lang w:val="en"/>
            </w:rPr>
            <w:t>2023</w:t>
          </w:r>
          <w:r w:rsidRPr="00A51877">
            <w:rPr>
              <w:lang w:val="en"/>
            </w:rPr>
            <w:t xml:space="preserve">, </w:t>
          </w:r>
          <w:r w:rsidRPr="00A51877">
            <w:rPr>
              <w:i/>
              <w:lang w:val="en"/>
            </w:rPr>
            <w:t>20</w:t>
          </w:r>
          <w:r w:rsidRPr="00A51877">
            <w:rPr>
              <w:lang w:val="en"/>
            </w:rPr>
            <w:t>, doi:10.1142/S0219843623500019.</w:t>
          </w:r>
        </w:p>
        <w:p w14:paraId="15387EF8" w14:textId="77777777" w:rsidR="00A51877" w:rsidRDefault="00A51877" w:rsidP="00A51877">
          <w:pPr>
            <w:pStyle w:val="CitaviBibliographyEntry"/>
            <w:rPr>
              <w:lang w:val="en"/>
            </w:rPr>
          </w:pPr>
          <w:r>
            <w:rPr>
              <w:lang w:val="en"/>
            </w:rPr>
            <w:t>26.</w:t>
          </w:r>
          <w:r>
            <w:rPr>
              <w:lang w:val="en"/>
            </w:rPr>
            <w:tab/>
          </w:r>
          <w:bookmarkStart w:id="66" w:name="_CTVL001f5c5b3728c9c434d96e91d4a4b29a457"/>
          <w:proofErr w:type="spellStart"/>
          <w:r>
            <w:rPr>
              <w:lang w:val="en"/>
            </w:rPr>
            <w:t>Abur</w:t>
          </w:r>
          <w:proofErr w:type="spellEnd"/>
          <w:r>
            <w:rPr>
              <w:lang w:val="en"/>
            </w:rPr>
            <w:t xml:space="preserve">, D.; </w:t>
          </w:r>
          <w:proofErr w:type="spellStart"/>
          <w:r>
            <w:rPr>
              <w:lang w:val="en"/>
            </w:rPr>
            <w:t>Subaciute</w:t>
          </w:r>
          <w:proofErr w:type="spellEnd"/>
          <w:r>
            <w:rPr>
              <w:lang w:val="en"/>
            </w:rPr>
            <w:t xml:space="preserve">, A.; </w:t>
          </w:r>
          <w:proofErr w:type="spellStart"/>
          <w:r>
            <w:rPr>
              <w:lang w:val="en"/>
            </w:rPr>
            <w:t>Daliri</w:t>
          </w:r>
          <w:proofErr w:type="spellEnd"/>
          <w:r>
            <w:rPr>
              <w:lang w:val="en"/>
            </w:rPr>
            <w:t xml:space="preserve">, A.; Lester-Smith, R.A.; </w:t>
          </w:r>
          <w:proofErr w:type="spellStart"/>
          <w:r>
            <w:rPr>
              <w:lang w:val="en"/>
            </w:rPr>
            <w:t>Lupiani</w:t>
          </w:r>
          <w:proofErr w:type="spellEnd"/>
          <w:r>
            <w:rPr>
              <w:lang w:val="en"/>
            </w:rPr>
            <w:t xml:space="preserve">, A.A.; Cilento, D.; Enos, N.M.; </w:t>
          </w:r>
          <w:proofErr w:type="spellStart"/>
          <w:r>
            <w:rPr>
              <w:lang w:val="en"/>
            </w:rPr>
            <w:t>Weerathunge</w:t>
          </w:r>
          <w:proofErr w:type="spellEnd"/>
          <w:r>
            <w:rPr>
              <w:lang w:val="en"/>
            </w:rPr>
            <w:t>, H.R.; Tardif, M.C.; Stepp, C.E. Feedback and Feedforward Auditory-Motor Processes for Voice and Articulation in Parkinson's Disease.</w:t>
          </w:r>
          <w:bookmarkEnd w:id="66"/>
          <w:r>
            <w:rPr>
              <w:lang w:val="en"/>
            </w:rPr>
            <w:t xml:space="preserve"> </w:t>
          </w:r>
          <w:r w:rsidRPr="00A51877">
            <w:rPr>
              <w:i/>
              <w:lang w:val="en"/>
            </w:rPr>
            <w:t>J Speech Lang Hear Res</w:t>
          </w:r>
          <w:r w:rsidRPr="00A51877">
            <w:rPr>
              <w:lang w:val="en"/>
            </w:rPr>
            <w:t xml:space="preserve"> </w:t>
          </w:r>
          <w:r w:rsidRPr="00A51877">
            <w:rPr>
              <w:b/>
              <w:lang w:val="en"/>
            </w:rPr>
            <w:t>2021</w:t>
          </w:r>
          <w:r w:rsidRPr="00A51877">
            <w:rPr>
              <w:lang w:val="en"/>
            </w:rPr>
            <w:t xml:space="preserve">, </w:t>
          </w:r>
          <w:r w:rsidRPr="00A51877">
            <w:rPr>
              <w:i/>
              <w:lang w:val="en"/>
            </w:rPr>
            <w:t>64</w:t>
          </w:r>
          <w:r w:rsidRPr="00A51877">
            <w:rPr>
              <w:lang w:val="en"/>
            </w:rPr>
            <w:t>, 4682–4694, doi:10.1044/2021_JSLHR-21-00153.</w:t>
          </w:r>
        </w:p>
        <w:p w14:paraId="194FE08A" w14:textId="77777777" w:rsidR="00A51877" w:rsidRDefault="00A51877" w:rsidP="00A51877">
          <w:pPr>
            <w:pStyle w:val="CitaviBibliographyEntry"/>
            <w:rPr>
              <w:lang w:val="en"/>
            </w:rPr>
          </w:pPr>
          <w:r>
            <w:rPr>
              <w:lang w:val="en"/>
            </w:rPr>
            <w:t>27.</w:t>
          </w:r>
          <w:r>
            <w:rPr>
              <w:lang w:val="en"/>
            </w:rPr>
            <w:tab/>
          </w:r>
          <w:bookmarkStart w:id="67" w:name="_CTVL0010715d864bf2142b6b4450b3ffb1f10ac"/>
          <w:r>
            <w:rPr>
              <w:lang w:val="en"/>
            </w:rPr>
            <w:t>Klopfenstein, M. Relationship between acoustic measures and speech naturalness ratings in Parkinson's disease: A within-speaker approach.</w:t>
          </w:r>
          <w:bookmarkEnd w:id="67"/>
          <w:r>
            <w:rPr>
              <w:lang w:val="en"/>
            </w:rPr>
            <w:t xml:space="preserve"> </w:t>
          </w:r>
          <w:r w:rsidRPr="00A51877">
            <w:rPr>
              <w:i/>
              <w:lang w:val="en"/>
            </w:rPr>
            <w:t>Clin. Linguist. Phon.</w:t>
          </w:r>
          <w:r w:rsidRPr="00A51877">
            <w:rPr>
              <w:lang w:val="en"/>
            </w:rPr>
            <w:t xml:space="preserve"> </w:t>
          </w:r>
          <w:r w:rsidRPr="00A51877">
            <w:rPr>
              <w:b/>
              <w:lang w:val="en"/>
            </w:rPr>
            <w:t>2015</w:t>
          </w:r>
          <w:r w:rsidRPr="00A51877">
            <w:rPr>
              <w:lang w:val="en"/>
            </w:rPr>
            <w:t xml:space="preserve">, </w:t>
          </w:r>
          <w:r w:rsidRPr="00A51877">
            <w:rPr>
              <w:i/>
              <w:lang w:val="en"/>
            </w:rPr>
            <w:t>29</w:t>
          </w:r>
          <w:r w:rsidRPr="00A51877">
            <w:rPr>
              <w:lang w:val="en"/>
            </w:rPr>
            <w:t>, 938–954, doi:10.3109/02699206.2015.1081293.</w:t>
          </w:r>
        </w:p>
        <w:p w14:paraId="5F084D2E" w14:textId="77777777" w:rsidR="00A51877" w:rsidRDefault="00A51877" w:rsidP="00A51877">
          <w:pPr>
            <w:pStyle w:val="CitaviBibliographyEntry"/>
            <w:rPr>
              <w:lang w:val="en"/>
            </w:rPr>
          </w:pPr>
          <w:r>
            <w:rPr>
              <w:lang w:val="en"/>
            </w:rPr>
            <w:t>28.</w:t>
          </w:r>
          <w:r>
            <w:rPr>
              <w:lang w:val="en"/>
            </w:rPr>
            <w:tab/>
          </w:r>
          <w:bookmarkStart w:id="68" w:name="_CTVL001fc3e2954d7904694bbbc3c5213c1779b"/>
          <w:r>
            <w:rPr>
              <w:lang w:val="en"/>
            </w:rPr>
            <w:t>Eadie, T.L.; Doyle, P.C. Direct Magnitude Estimation and Interval Scaling of Naturalness and Severity in Tracheoesophageal (TE) Speakers.</w:t>
          </w:r>
          <w:bookmarkEnd w:id="68"/>
          <w:r>
            <w:rPr>
              <w:lang w:val="en"/>
            </w:rPr>
            <w:t xml:space="preserve"> </w:t>
          </w:r>
          <w:r w:rsidRPr="00A51877">
            <w:rPr>
              <w:i/>
              <w:lang w:val="en"/>
            </w:rPr>
            <w:t>J Speech Lang Hear Res</w:t>
          </w:r>
          <w:r w:rsidRPr="00A51877">
            <w:rPr>
              <w:lang w:val="en"/>
            </w:rPr>
            <w:t xml:space="preserve"> </w:t>
          </w:r>
          <w:r w:rsidRPr="00A51877">
            <w:rPr>
              <w:b/>
              <w:lang w:val="en"/>
            </w:rPr>
            <w:t>2002</w:t>
          </w:r>
          <w:r w:rsidRPr="00A51877">
            <w:rPr>
              <w:lang w:val="en"/>
            </w:rPr>
            <w:t xml:space="preserve">, </w:t>
          </w:r>
          <w:r w:rsidRPr="00A51877">
            <w:rPr>
              <w:i/>
              <w:lang w:val="en"/>
            </w:rPr>
            <w:t>45</w:t>
          </w:r>
          <w:r w:rsidRPr="00A51877">
            <w:rPr>
              <w:lang w:val="en"/>
            </w:rPr>
            <w:t>, 1088–1096, doi:10.1044/1092-4388(2002/087).</w:t>
          </w:r>
        </w:p>
        <w:p w14:paraId="29CDAA93" w14:textId="77777777" w:rsidR="00A51877" w:rsidRDefault="00A51877" w:rsidP="00A51877">
          <w:pPr>
            <w:pStyle w:val="CitaviBibliographyEntry"/>
            <w:rPr>
              <w:lang w:val="en"/>
            </w:rPr>
          </w:pPr>
          <w:r>
            <w:rPr>
              <w:lang w:val="en"/>
            </w:rPr>
            <w:t>29.</w:t>
          </w:r>
          <w:r>
            <w:rPr>
              <w:lang w:val="en"/>
            </w:rPr>
            <w:tab/>
          </w:r>
          <w:bookmarkStart w:id="69" w:name="_CTVL0016fb6fe0193014b3a81361d605bd78864"/>
          <w:r>
            <w:rPr>
              <w:lang w:val="en"/>
            </w:rPr>
            <w:t xml:space="preserve">Eadie, T.L.; Doyle, P.C.; Hansen, K.; </w:t>
          </w:r>
          <w:proofErr w:type="spellStart"/>
          <w:r>
            <w:rPr>
              <w:lang w:val="en"/>
            </w:rPr>
            <w:t>Beaudin</w:t>
          </w:r>
          <w:proofErr w:type="spellEnd"/>
          <w:r>
            <w:rPr>
              <w:lang w:val="en"/>
            </w:rPr>
            <w:t>, P.G. Influence of speaker gender on listener judgments of tracheoesophageal speech.</w:t>
          </w:r>
          <w:bookmarkEnd w:id="69"/>
          <w:r>
            <w:rPr>
              <w:lang w:val="en"/>
            </w:rPr>
            <w:t xml:space="preserve"> </w:t>
          </w:r>
          <w:r w:rsidRPr="00A51877">
            <w:rPr>
              <w:i/>
              <w:lang w:val="en"/>
            </w:rPr>
            <w:t>J. Voice</w:t>
          </w:r>
          <w:r w:rsidRPr="00A51877">
            <w:rPr>
              <w:lang w:val="en"/>
            </w:rPr>
            <w:t xml:space="preserve"> </w:t>
          </w:r>
          <w:r w:rsidRPr="00A51877">
            <w:rPr>
              <w:b/>
              <w:lang w:val="en"/>
            </w:rPr>
            <w:t>2008</w:t>
          </w:r>
          <w:r w:rsidRPr="00A51877">
            <w:rPr>
              <w:lang w:val="en"/>
            </w:rPr>
            <w:t xml:space="preserve">, </w:t>
          </w:r>
          <w:r w:rsidRPr="00A51877">
            <w:rPr>
              <w:i/>
              <w:lang w:val="en"/>
            </w:rPr>
            <w:t>22</w:t>
          </w:r>
          <w:r w:rsidRPr="00A51877">
            <w:rPr>
              <w:lang w:val="en"/>
            </w:rPr>
            <w:t xml:space="preserve">, 43–57, </w:t>
          </w:r>
          <w:proofErr w:type="gramStart"/>
          <w:r w:rsidRPr="00A51877">
            <w:rPr>
              <w:lang w:val="en"/>
            </w:rPr>
            <w:t>doi:10.1016/j.jvoice</w:t>
          </w:r>
          <w:proofErr w:type="gramEnd"/>
          <w:r w:rsidRPr="00A51877">
            <w:rPr>
              <w:lang w:val="en"/>
            </w:rPr>
            <w:t>.2006.08.008.</w:t>
          </w:r>
        </w:p>
        <w:p w14:paraId="46E44B90" w14:textId="77777777" w:rsidR="00A51877" w:rsidRDefault="00A51877" w:rsidP="00A51877">
          <w:pPr>
            <w:pStyle w:val="CitaviBibliographyEntry"/>
            <w:rPr>
              <w:lang w:val="en"/>
            </w:rPr>
          </w:pPr>
          <w:r>
            <w:rPr>
              <w:lang w:val="en"/>
            </w:rPr>
            <w:lastRenderedPageBreak/>
            <w:t>30.</w:t>
          </w:r>
          <w:r>
            <w:rPr>
              <w:lang w:val="en"/>
            </w:rPr>
            <w:tab/>
          </w:r>
          <w:bookmarkStart w:id="70" w:name="_CTVL001a1e5bbaffeea488994d4c328929ebf3f"/>
          <w:proofErr w:type="spellStart"/>
          <w:r>
            <w:rPr>
              <w:lang w:val="en"/>
            </w:rPr>
            <w:t>Yorkston</w:t>
          </w:r>
          <w:proofErr w:type="spellEnd"/>
          <w:r>
            <w:rPr>
              <w:lang w:val="en"/>
            </w:rPr>
            <w:t xml:space="preserve">, K.M.; </w:t>
          </w:r>
          <w:proofErr w:type="spellStart"/>
          <w:r>
            <w:rPr>
              <w:lang w:val="en"/>
            </w:rPr>
            <w:t>Hammen</w:t>
          </w:r>
          <w:proofErr w:type="spellEnd"/>
          <w:r>
            <w:rPr>
              <w:lang w:val="en"/>
            </w:rPr>
            <w:t xml:space="preserve">, V.L.; </w:t>
          </w:r>
          <w:proofErr w:type="spellStart"/>
          <w:r>
            <w:rPr>
              <w:lang w:val="en"/>
            </w:rPr>
            <w:t>Beukelman</w:t>
          </w:r>
          <w:proofErr w:type="spellEnd"/>
          <w:r>
            <w:rPr>
              <w:lang w:val="en"/>
            </w:rPr>
            <w:t>, D.R.; Traynor, C.D. The effect of rate control on the intelligibility and naturalness of dysarthric speech.</w:t>
          </w:r>
          <w:bookmarkEnd w:id="70"/>
          <w:r>
            <w:rPr>
              <w:lang w:val="en"/>
            </w:rPr>
            <w:t xml:space="preserve"> </w:t>
          </w:r>
          <w:r w:rsidRPr="00A51877">
            <w:rPr>
              <w:i/>
              <w:lang w:val="en"/>
            </w:rPr>
            <w:t xml:space="preserve">J. Speech Hear. </w:t>
          </w:r>
          <w:proofErr w:type="spellStart"/>
          <w:r w:rsidRPr="00A51877">
            <w:rPr>
              <w:i/>
              <w:lang w:val="en"/>
            </w:rPr>
            <w:t>Disord</w:t>
          </w:r>
          <w:proofErr w:type="spellEnd"/>
          <w:r w:rsidRPr="00A51877">
            <w:rPr>
              <w:i/>
              <w:lang w:val="en"/>
            </w:rPr>
            <w:t>.</w:t>
          </w:r>
          <w:r w:rsidRPr="00A51877">
            <w:rPr>
              <w:lang w:val="en"/>
            </w:rPr>
            <w:t xml:space="preserve"> </w:t>
          </w:r>
          <w:r w:rsidRPr="00A51877">
            <w:rPr>
              <w:b/>
              <w:lang w:val="en"/>
            </w:rPr>
            <w:t>1990</w:t>
          </w:r>
          <w:r w:rsidRPr="00A51877">
            <w:rPr>
              <w:lang w:val="en"/>
            </w:rPr>
            <w:t xml:space="preserve">, </w:t>
          </w:r>
          <w:r w:rsidRPr="00A51877">
            <w:rPr>
              <w:i/>
              <w:lang w:val="en"/>
            </w:rPr>
            <w:t>55</w:t>
          </w:r>
          <w:r w:rsidRPr="00A51877">
            <w:rPr>
              <w:lang w:val="en"/>
            </w:rPr>
            <w:t>, 550–560, doi:10.1044/jshd.5503.550.</w:t>
          </w:r>
        </w:p>
        <w:p w14:paraId="729CAA13" w14:textId="77777777" w:rsidR="00A51877" w:rsidRDefault="00A51877" w:rsidP="00A51877">
          <w:pPr>
            <w:pStyle w:val="CitaviBibliographyEntry"/>
            <w:rPr>
              <w:lang w:val="en"/>
            </w:rPr>
          </w:pPr>
          <w:r>
            <w:rPr>
              <w:lang w:val="en"/>
            </w:rPr>
            <w:t>31.</w:t>
          </w:r>
          <w:r>
            <w:rPr>
              <w:lang w:val="en"/>
            </w:rPr>
            <w:tab/>
          </w:r>
          <w:bookmarkStart w:id="71" w:name="_CTVL001edf9aa5e00b04865a7eea9c6bf966c9c"/>
          <w:r>
            <w:rPr>
              <w:lang w:val="en"/>
            </w:rPr>
            <w:t xml:space="preserve">Euler, H.A.; Merkel, A.; </w:t>
          </w:r>
          <w:proofErr w:type="spellStart"/>
          <w:r>
            <w:rPr>
              <w:lang w:val="en"/>
            </w:rPr>
            <w:t>Hente</w:t>
          </w:r>
          <w:proofErr w:type="spellEnd"/>
          <w:r>
            <w:rPr>
              <w:lang w:val="en"/>
            </w:rPr>
            <w:t xml:space="preserve">, K.; </w:t>
          </w:r>
          <w:proofErr w:type="spellStart"/>
          <w:r>
            <w:rPr>
              <w:lang w:val="en"/>
            </w:rPr>
            <w:t>Neef</w:t>
          </w:r>
          <w:proofErr w:type="spellEnd"/>
          <w:r>
            <w:rPr>
              <w:lang w:val="en"/>
            </w:rPr>
            <w:t xml:space="preserve">, N.; Wolff von </w:t>
          </w:r>
          <w:proofErr w:type="spellStart"/>
          <w:r>
            <w:rPr>
              <w:lang w:val="en"/>
            </w:rPr>
            <w:t>Gudenberg</w:t>
          </w:r>
          <w:proofErr w:type="spellEnd"/>
          <w:r>
            <w:rPr>
              <w:lang w:val="en"/>
            </w:rPr>
            <w:t>, A.; Neumann, K. Speech restructuring group treatment for 6-to-9-year-old children who stutter: A therapeutic trial.</w:t>
          </w:r>
          <w:bookmarkEnd w:id="71"/>
          <w:r>
            <w:rPr>
              <w:lang w:val="en"/>
            </w:rPr>
            <w:t xml:space="preserve"> </w:t>
          </w:r>
          <w:r w:rsidRPr="00A51877">
            <w:rPr>
              <w:i/>
              <w:lang w:val="en"/>
            </w:rPr>
            <w:t xml:space="preserve">J. </w:t>
          </w:r>
          <w:proofErr w:type="spellStart"/>
          <w:r w:rsidRPr="00A51877">
            <w:rPr>
              <w:i/>
              <w:lang w:val="en"/>
            </w:rPr>
            <w:t>Commun</w:t>
          </w:r>
          <w:proofErr w:type="spellEnd"/>
          <w:r w:rsidRPr="00A51877">
            <w:rPr>
              <w:i/>
              <w:lang w:val="en"/>
            </w:rPr>
            <w:t xml:space="preserve">. </w:t>
          </w:r>
          <w:proofErr w:type="spellStart"/>
          <w:r w:rsidRPr="00A51877">
            <w:rPr>
              <w:i/>
              <w:lang w:val="en"/>
            </w:rPr>
            <w:t>Disord</w:t>
          </w:r>
          <w:proofErr w:type="spellEnd"/>
          <w:r w:rsidRPr="00A51877">
            <w:rPr>
              <w:i/>
              <w:lang w:val="en"/>
            </w:rPr>
            <w:t>.</w:t>
          </w:r>
          <w:r w:rsidRPr="00A51877">
            <w:rPr>
              <w:lang w:val="en"/>
            </w:rPr>
            <w:t xml:space="preserve"> </w:t>
          </w:r>
          <w:r w:rsidRPr="00A51877">
            <w:rPr>
              <w:b/>
              <w:lang w:val="en"/>
            </w:rPr>
            <w:t>2021</w:t>
          </w:r>
          <w:r w:rsidRPr="00A51877">
            <w:rPr>
              <w:lang w:val="en"/>
            </w:rPr>
            <w:t xml:space="preserve">, </w:t>
          </w:r>
          <w:r w:rsidRPr="00A51877">
            <w:rPr>
              <w:i/>
              <w:lang w:val="en"/>
            </w:rPr>
            <w:t>89</w:t>
          </w:r>
          <w:r w:rsidRPr="00A51877">
            <w:rPr>
              <w:lang w:val="en"/>
            </w:rPr>
            <w:t xml:space="preserve">, 106073, </w:t>
          </w:r>
          <w:proofErr w:type="gramStart"/>
          <w:r w:rsidRPr="00A51877">
            <w:rPr>
              <w:lang w:val="en"/>
            </w:rPr>
            <w:t>doi:10.1016/j.jcomdis</w:t>
          </w:r>
          <w:proofErr w:type="gramEnd"/>
          <w:r w:rsidRPr="00A51877">
            <w:rPr>
              <w:lang w:val="en"/>
            </w:rPr>
            <w:t>.2020.106073.</w:t>
          </w:r>
        </w:p>
        <w:p w14:paraId="01CF99D4" w14:textId="77777777" w:rsidR="00A51877" w:rsidRDefault="00A51877" w:rsidP="00A51877">
          <w:pPr>
            <w:pStyle w:val="CitaviBibliographyEntry"/>
            <w:rPr>
              <w:lang w:val="en"/>
            </w:rPr>
          </w:pPr>
          <w:r>
            <w:rPr>
              <w:lang w:val="en"/>
            </w:rPr>
            <w:t>32.</w:t>
          </w:r>
          <w:r>
            <w:rPr>
              <w:lang w:val="en"/>
            </w:rPr>
            <w:tab/>
          </w:r>
          <w:bookmarkStart w:id="72" w:name="_CTVL001c33bb1c6b27e44c39530db03049fa031"/>
          <w:proofErr w:type="spellStart"/>
          <w:r>
            <w:rPr>
              <w:lang w:val="en"/>
            </w:rPr>
            <w:t>Assmann</w:t>
          </w:r>
          <w:proofErr w:type="spellEnd"/>
          <w:r>
            <w:rPr>
              <w:lang w:val="en"/>
            </w:rPr>
            <w:t xml:space="preserve">, P.F.; </w:t>
          </w:r>
          <w:proofErr w:type="spellStart"/>
          <w:r>
            <w:rPr>
              <w:lang w:val="en"/>
            </w:rPr>
            <w:t>Dembling</w:t>
          </w:r>
          <w:proofErr w:type="spellEnd"/>
          <w:r>
            <w:rPr>
              <w:lang w:val="en"/>
            </w:rPr>
            <w:t xml:space="preserve">, S.; </w:t>
          </w:r>
          <w:proofErr w:type="spellStart"/>
          <w:r>
            <w:rPr>
              <w:lang w:val="en"/>
            </w:rPr>
            <w:t>Nearey</w:t>
          </w:r>
          <w:proofErr w:type="spellEnd"/>
          <w:r>
            <w:rPr>
              <w:lang w:val="en"/>
            </w:rPr>
            <w:t>, T.M. Effects of frequency shifts on perceived naturalness and gender information in speech. In</w:t>
          </w:r>
          <w:bookmarkEnd w:id="72"/>
          <w:r>
            <w:rPr>
              <w:lang w:val="en"/>
            </w:rPr>
            <w:t xml:space="preserve"> </w:t>
          </w:r>
          <w:r w:rsidRPr="00A51877">
            <w:rPr>
              <w:i/>
              <w:lang w:val="en"/>
            </w:rPr>
            <w:t>INTERSPEECH</w:t>
          </w:r>
          <w:r w:rsidRPr="00A51877">
            <w:rPr>
              <w:lang w:val="en"/>
            </w:rPr>
            <w:t>, 2006.</w:t>
          </w:r>
        </w:p>
        <w:p w14:paraId="1C313851" w14:textId="77777777" w:rsidR="00A51877" w:rsidRDefault="00A51877" w:rsidP="00A51877">
          <w:pPr>
            <w:pStyle w:val="CitaviBibliographyEntry"/>
            <w:rPr>
              <w:lang w:val="en"/>
            </w:rPr>
          </w:pPr>
          <w:r>
            <w:rPr>
              <w:lang w:val="en"/>
            </w:rPr>
            <w:t>33.</w:t>
          </w:r>
          <w:r>
            <w:rPr>
              <w:lang w:val="en"/>
            </w:rPr>
            <w:tab/>
          </w:r>
          <w:bookmarkStart w:id="73" w:name="_CTVL0016a6f74b49bda4923b3e7d77f5a7e4472"/>
          <w:r>
            <w:rPr>
              <w:lang w:val="en"/>
            </w:rPr>
            <w:t xml:space="preserve">Venkatraman, A.; </w:t>
          </w:r>
          <w:proofErr w:type="spellStart"/>
          <w:r>
            <w:rPr>
              <w:lang w:val="en"/>
            </w:rPr>
            <w:t>Sivasankar</w:t>
          </w:r>
          <w:proofErr w:type="spellEnd"/>
          <w:r>
            <w:rPr>
              <w:lang w:val="en"/>
            </w:rPr>
            <w:t>, M.P. Continuous Vocal Fry Simulated in Laboratory Subjects: A Preliminary Report on Voice Production and Listener Ratings.</w:t>
          </w:r>
          <w:bookmarkEnd w:id="73"/>
          <w:r>
            <w:rPr>
              <w:lang w:val="en"/>
            </w:rPr>
            <w:t xml:space="preserve"> </w:t>
          </w:r>
          <w:r w:rsidRPr="00A51877">
            <w:rPr>
              <w:i/>
              <w:lang w:val="en"/>
            </w:rPr>
            <w:t xml:space="preserve">Am. J. Speech Lang. </w:t>
          </w:r>
          <w:proofErr w:type="spellStart"/>
          <w:r w:rsidRPr="00A51877">
            <w:rPr>
              <w:i/>
              <w:lang w:val="en"/>
            </w:rPr>
            <w:t>Pathol</w:t>
          </w:r>
          <w:proofErr w:type="spellEnd"/>
          <w:r w:rsidRPr="00A51877">
            <w:rPr>
              <w:i/>
              <w:lang w:val="en"/>
            </w:rPr>
            <w:t>.</w:t>
          </w:r>
          <w:r w:rsidRPr="00A51877">
            <w:rPr>
              <w:lang w:val="en"/>
            </w:rPr>
            <w:t xml:space="preserve"> </w:t>
          </w:r>
          <w:r w:rsidRPr="00A51877">
            <w:rPr>
              <w:b/>
              <w:lang w:val="en"/>
            </w:rPr>
            <w:t>2018</w:t>
          </w:r>
          <w:r w:rsidRPr="00A51877">
            <w:rPr>
              <w:lang w:val="en"/>
            </w:rPr>
            <w:t xml:space="preserve">, </w:t>
          </w:r>
          <w:r w:rsidRPr="00A51877">
            <w:rPr>
              <w:i/>
              <w:lang w:val="en"/>
            </w:rPr>
            <w:t>27</w:t>
          </w:r>
          <w:r w:rsidRPr="00A51877">
            <w:rPr>
              <w:lang w:val="en"/>
            </w:rPr>
            <w:t>, 1539–1545, doi:10.1044/2018_AJSLP-17-0212.</w:t>
          </w:r>
        </w:p>
        <w:p w14:paraId="5E5ED674" w14:textId="77777777" w:rsidR="00A51877" w:rsidRDefault="00A51877" w:rsidP="00A51877">
          <w:pPr>
            <w:pStyle w:val="CitaviBibliographyEntry"/>
            <w:rPr>
              <w:lang w:val="en"/>
            </w:rPr>
          </w:pPr>
          <w:r>
            <w:rPr>
              <w:lang w:val="en"/>
            </w:rPr>
            <w:t>34.</w:t>
          </w:r>
          <w:r>
            <w:rPr>
              <w:lang w:val="en"/>
            </w:rPr>
            <w:tab/>
          </w:r>
          <w:bookmarkStart w:id="74" w:name="_CTVL0011668ab7cd410419e9aefa6881534a39a"/>
          <w:proofErr w:type="spellStart"/>
          <w:r>
            <w:rPr>
              <w:lang w:val="en"/>
            </w:rPr>
            <w:t>Kapolowicz</w:t>
          </w:r>
          <w:proofErr w:type="spellEnd"/>
          <w:r>
            <w:rPr>
              <w:lang w:val="en"/>
            </w:rPr>
            <w:t xml:space="preserve">, M.R.; Guest, D.R.; </w:t>
          </w:r>
          <w:proofErr w:type="spellStart"/>
          <w:r>
            <w:rPr>
              <w:lang w:val="en"/>
            </w:rPr>
            <w:t>Montazeri</w:t>
          </w:r>
          <w:proofErr w:type="spellEnd"/>
          <w:r>
            <w:rPr>
              <w:lang w:val="en"/>
            </w:rPr>
            <w:t xml:space="preserve">, V.; </w:t>
          </w:r>
          <w:proofErr w:type="spellStart"/>
          <w:r>
            <w:rPr>
              <w:lang w:val="en"/>
            </w:rPr>
            <w:t>Baese</w:t>
          </w:r>
          <w:proofErr w:type="spellEnd"/>
          <w:r>
            <w:rPr>
              <w:lang w:val="en"/>
            </w:rPr>
            <w:t xml:space="preserve">-Berk, M.M.; </w:t>
          </w:r>
          <w:proofErr w:type="spellStart"/>
          <w:r>
            <w:rPr>
              <w:lang w:val="en"/>
            </w:rPr>
            <w:t>Assmann</w:t>
          </w:r>
          <w:proofErr w:type="spellEnd"/>
          <w:r>
            <w:rPr>
              <w:lang w:val="en"/>
            </w:rPr>
            <w:t>, P.F. Effects of Spectral Envelope and Fundamental Frequency Shifts on the Perception of Foreign-Accented Speech.</w:t>
          </w:r>
          <w:bookmarkEnd w:id="74"/>
          <w:r>
            <w:rPr>
              <w:lang w:val="en"/>
            </w:rPr>
            <w:t xml:space="preserve"> </w:t>
          </w:r>
          <w:r w:rsidRPr="00A51877">
            <w:rPr>
              <w:i/>
              <w:lang w:val="en"/>
            </w:rPr>
            <w:t>Lang. Speech</w:t>
          </w:r>
          <w:r w:rsidRPr="00A51877">
            <w:rPr>
              <w:lang w:val="en"/>
            </w:rPr>
            <w:t xml:space="preserve"> </w:t>
          </w:r>
          <w:r w:rsidRPr="00A51877">
            <w:rPr>
              <w:b/>
              <w:lang w:val="en"/>
            </w:rPr>
            <w:t>2022</w:t>
          </w:r>
          <w:r w:rsidRPr="00A51877">
            <w:rPr>
              <w:lang w:val="en"/>
            </w:rPr>
            <w:t xml:space="preserve">, </w:t>
          </w:r>
          <w:r w:rsidRPr="00A51877">
            <w:rPr>
              <w:i/>
              <w:lang w:val="en"/>
            </w:rPr>
            <w:t>65</w:t>
          </w:r>
          <w:r w:rsidRPr="00A51877">
            <w:rPr>
              <w:lang w:val="en"/>
            </w:rPr>
            <w:t>, 418–443, doi:10.1177/00238309211029679.</w:t>
          </w:r>
        </w:p>
        <w:p w14:paraId="4DD612E7" w14:textId="77777777" w:rsidR="00A51877" w:rsidRDefault="00A51877" w:rsidP="00A51877">
          <w:pPr>
            <w:pStyle w:val="CitaviBibliographyEntry"/>
            <w:rPr>
              <w:lang w:val="en"/>
            </w:rPr>
          </w:pPr>
          <w:r>
            <w:rPr>
              <w:lang w:val="en"/>
            </w:rPr>
            <w:t>35.</w:t>
          </w:r>
          <w:r>
            <w:rPr>
              <w:lang w:val="en"/>
            </w:rPr>
            <w:tab/>
          </w:r>
          <w:bookmarkStart w:id="75" w:name="_CTVL001d8e5a7d3a7924fc3aad5dd8287ced150"/>
          <w:proofErr w:type="spellStart"/>
          <w:r>
            <w:rPr>
              <w:lang w:val="en"/>
            </w:rPr>
            <w:t>Tamagawa</w:t>
          </w:r>
          <w:proofErr w:type="spellEnd"/>
          <w:r>
            <w:rPr>
              <w:lang w:val="en"/>
            </w:rPr>
            <w:t xml:space="preserve">, R.; Watson, C.I.; </w:t>
          </w:r>
          <w:proofErr w:type="spellStart"/>
          <w:r>
            <w:rPr>
              <w:lang w:val="en"/>
            </w:rPr>
            <w:t>Kuo</w:t>
          </w:r>
          <w:proofErr w:type="spellEnd"/>
          <w:r>
            <w:rPr>
              <w:lang w:val="en"/>
            </w:rPr>
            <w:t>, I.H.; MacDonald, B.A.; Broadbent, E. The Effects of Synthesized Voice Accents on User Perceptions of Robots.</w:t>
          </w:r>
          <w:bookmarkEnd w:id="75"/>
          <w:r>
            <w:rPr>
              <w:lang w:val="en"/>
            </w:rPr>
            <w:t xml:space="preserve"> </w:t>
          </w:r>
          <w:r w:rsidRPr="00A51877">
            <w:rPr>
              <w:i/>
              <w:lang w:val="en"/>
            </w:rPr>
            <w:t>Int J of Soc Robotics</w:t>
          </w:r>
          <w:r w:rsidRPr="00A51877">
            <w:rPr>
              <w:lang w:val="en"/>
            </w:rPr>
            <w:t xml:space="preserve"> </w:t>
          </w:r>
          <w:r w:rsidRPr="00A51877">
            <w:rPr>
              <w:b/>
              <w:lang w:val="en"/>
            </w:rPr>
            <w:t>2011</w:t>
          </w:r>
          <w:r w:rsidRPr="00A51877">
            <w:rPr>
              <w:lang w:val="en"/>
            </w:rPr>
            <w:t xml:space="preserve">, </w:t>
          </w:r>
          <w:r w:rsidRPr="00A51877">
            <w:rPr>
              <w:i/>
              <w:lang w:val="en"/>
            </w:rPr>
            <w:t>3</w:t>
          </w:r>
          <w:r w:rsidRPr="00A51877">
            <w:rPr>
              <w:lang w:val="en"/>
            </w:rPr>
            <w:t>, 253–262, doi:10.1007/s12369-011-0100-4.</w:t>
          </w:r>
        </w:p>
        <w:p w14:paraId="38596657" w14:textId="77777777" w:rsidR="00A51877" w:rsidRDefault="00A51877" w:rsidP="00A51877">
          <w:pPr>
            <w:pStyle w:val="CitaviBibliographyEntry"/>
            <w:rPr>
              <w:lang w:val="en"/>
            </w:rPr>
          </w:pPr>
          <w:r>
            <w:rPr>
              <w:lang w:val="en"/>
            </w:rPr>
            <w:t>36.</w:t>
          </w:r>
          <w:r>
            <w:rPr>
              <w:lang w:val="en"/>
            </w:rPr>
            <w:tab/>
          </w:r>
          <w:bookmarkStart w:id="76" w:name="_CTVL001911c749244c740a7b84a7c7cf28c79b3"/>
          <w:r>
            <w:rPr>
              <w:lang w:val="en"/>
            </w:rPr>
            <w:t xml:space="preserve">Mackey, L.S.; Finn, P.; Ingham, R.J. Effect of speech dialect on speech naturalness ratings: a systematic replication of Martin, </w:t>
          </w:r>
          <w:proofErr w:type="spellStart"/>
          <w:r>
            <w:rPr>
              <w:lang w:val="en"/>
            </w:rPr>
            <w:t>Haroldson</w:t>
          </w:r>
          <w:proofErr w:type="spellEnd"/>
          <w:r>
            <w:rPr>
              <w:lang w:val="en"/>
            </w:rPr>
            <w:t xml:space="preserve">, and </w:t>
          </w:r>
          <w:proofErr w:type="spellStart"/>
          <w:r>
            <w:rPr>
              <w:lang w:val="en"/>
            </w:rPr>
            <w:t>Triden</w:t>
          </w:r>
          <w:proofErr w:type="spellEnd"/>
          <w:r>
            <w:rPr>
              <w:lang w:val="en"/>
            </w:rPr>
            <w:t xml:space="preserve"> (1984).</w:t>
          </w:r>
          <w:bookmarkEnd w:id="76"/>
          <w:r>
            <w:rPr>
              <w:lang w:val="en"/>
            </w:rPr>
            <w:t xml:space="preserve"> </w:t>
          </w:r>
          <w:r w:rsidRPr="00A51877">
            <w:rPr>
              <w:i/>
              <w:lang w:val="en"/>
            </w:rPr>
            <w:t>J. Speech Lang. Hear. Res.</w:t>
          </w:r>
          <w:r w:rsidRPr="00A51877">
            <w:rPr>
              <w:lang w:val="en"/>
            </w:rPr>
            <w:t xml:space="preserve"> </w:t>
          </w:r>
          <w:r w:rsidRPr="00A51877">
            <w:rPr>
              <w:b/>
              <w:lang w:val="en"/>
            </w:rPr>
            <w:t>1997</w:t>
          </w:r>
          <w:r w:rsidRPr="00A51877">
            <w:rPr>
              <w:lang w:val="en"/>
            </w:rPr>
            <w:t xml:space="preserve">, </w:t>
          </w:r>
          <w:r w:rsidRPr="00A51877">
            <w:rPr>
              <w:i/>
              <w:lang w:val="en"/>
            </w:rPr>
            <w:t>40</w:t>
          </w:r>
          <w:r w:rsidRPr="00A51877">
            <w:rPr>
              <w:lang w:val="en"/>
            </w:rPr>
            <w:t>, 349–360, doi:10.1044/jslhr.4002.349.</w:t>
          </w:r>
        </w:p>
        <w:p w14:paraId="4E0986A2" w14:textId="77777777" w:rsidR="00A51877" w:rsidRDefault="00A51877" w:rsidP="00A51877">
          <w:pPr>
            <w:pStyle w:val="CitaviBibliographyEntry"/>
            <w:rPr>
              <w:lang w:val="en"/>
            </w:rPr>
          </w:pPr>
          <w:r>
            <w:rPr>
              <w:lang w:val="en"/>
            </w:rPr>
            <w:t>37.</w:t>
          </w:r>
          <w:r>
            <w:rPr>
              <w:lang w:val="en"/>
            </w:rPr>
            <w:tab/>
          </w:r>
          <w:bookmarkStart w:id="77" w:name="_CTVL0010059c4a0093a4b149839794fadc949e3"/>
          <w:r>
            <w:rPr>
              <w:lang w:val="en"/>
            </w:rPr>
            <w:t xml:space="preserve">Goy, H.; Kathleen </w:t>
          </w:r>
          <w:proofErr w:type="spellStart"/>
          <w:r>
            <w:rPr>
              <w:lang w:val="en"/>
            </w:rPr>
            <w:t>Pichora</w:t>
          </w:r>
          <w:proofErr w:type="spellEnd"/>
          <w:r>
            <w:rPr>
              <w:lang w:val="en"/>
            </w:rPr>
            <w:t xml:space="preserve">-Fuller, M.; van </w:t>
          </w:r>
          <w:proofErr w:type="spellStart"/>
          <w:r>
            <w:rPr>
              <w:lang w:val="en"/>
            </w:rPr>
            <w:t>Lieshout</w:t>
          </w:r>
          <w:proofErr w:type="spellEnd"/>
          <w:r>
            <w:rPr>
              <w:lang w:val="en"/>
            </w:rPr>
            <w:t>, P. Effects of age on speech and voice quality ratings.</w:t>
          </w:r>
          <w:bookmarkEnd w:id="77"/>
          <w:r>
            <w:rPr>
              <w:lang w:val="en"/>
            </w:rPr>
            <w:t xml:space="preserve"> </w:t>
          </w:r>
          <w:r w:rsidRPr="00A51877">
            <w:rPr>
              <w:i/>
              <w:lang w:val="en"/>
            </w:rPr>
            <w:t xml:space="preserve">J. </w:t>
          </w:r>
          <w:proofErr w:type="spellStart"/>
          <w:r w:rsidRPr="00A51877">
            <w:rPr>
              <w:i/>
              <w:lang w:val="en"/>
            </w:rPr>
            <w:t>Acoust</w:t>
          </w:r>
          <w:proofErr w:type="spellEnd"/>
          <w:r w:rsidRPr="00A51877">
            <w:rPr>
              <w:i/>
              <w:lang w:val="en"/>
            </w:rPr>
            <w:t>. Soc. Am.</w:t>
          </w:r>
          <w:r w:rsidRPr="00A51877">
            <w:rPr>
              <w:lang w:val="en"/>
            </w:rPr>
            <w:t xml:space="preserve"> </w:t>
          </w:r>
          <w:r w:rsidRPr="00A51877">
            <w:rPr>
              <w:b/>
              <w:lang w:val="en"/>
            </w:rPr>
            <w:t>2016</w:t>
          </w:r>
          <w:r w:rsidRPr="00A51877">
            <w:rPr>
              <w:lang w:val="en"/>
            </w:rPr>
            <w:t xml:space="preserve">, </w:t>
          </w:r>
          <w:r w:rsidRPr="00A51877">
            <w:rPr>
              <w:i/>
              <w:lang w:val="en"/>
            </w:rPr>
            <w:t>139</w:t>
          </w:r>
          <w:r w:rsidRPr="00A51877">
            <w:rPr>
              <w:lang w:val="en"/>
            </w:rPr>
            <w:t>, 1648, doi:10.1121/1.4945094.</w:t>
          </w:r>
        </w:p>
        <w:p w14:paraId="17929FCF" w14:textId="77777777" w:rsidR="00A51877" w:rsidRDefault="00A51877" w:rsidP="00A51877">
          <w:pPr>
            <w:pStyle w:val="CitaviBibliographyEntry"/>
            <w:rPr>
              <w:lang w:val="en"/>
            </w:rPr>
          </w:pPr>
          <w:r>
            <w:rPr>
              <w:lang w:val="en"/>
            </w:rPr>
            <w:t>38.</w:t>
          </w:r>
          <w:r>
            <w:rPr>
              <w:lang w:val="en"/>
            </w:rPr>
            <w:tab/>
          </w:r>
          <w:bookmarkStart w:id="78" w:name="_CTVL001c8231789e4d14d77913aa17a88f839d9"/>
          <w:r>
            <w:rPr>
              <w:lang w:val="en"/>
            </w:rPr>
            <w:t>Coughlin-Woods, S.; Lehman, M.E.; Cooke, P.A. Ratings of speech naturalness of children ages 8-16 years.</w:t>
          </w:r>
          <w:bookmarkEnd w:id="78"/>
          <w:r>
            <w:rPr>
              <w:lang w:val="en"/>
            </w:rPr>
            <w:t xml:space="preserve"> </w:t>
          </w:r>
          <w:r w:rsidRPr="00A51877">
            <w:rPr>
              <w:i/>
              <w:lang w:val="en"/>
            </w:rPr>
            <w:t>Percept Motor Skill</w:t>
          </w:r>
          <w:r w:rsidRPr="00A51877">
            <w:rPr>
              <w:lang w:val="en"/>
            </w:rPr>
            <w:t xml:space="preserve"> </w:t>
          </w:r>
          <w:r w:rsidRPr="00A51877">
            <w:rPr>
              <w:b/>
              <w:lang w:val="en"/>
            </w:rPr>
            <w:t>2005</w:t>
          </w:r>
          <w:r w:rsidRPr="00A51877">
            <w:rPr>
              <w:lang w:val="en"/>
            </w:rPr>
            <w:t xml:space="preserve">, </w:t>
          </w:r>
          <w:r w:rsidRPr="00A51877">
            <w:rPr>
              <w:i/>
              <w:lang w:val="en"/>
            </w:rPr>
            <w:t>100</w:t>
          </w:r>
          <w:r w:rsidRPr="00A51877">
            <w:rPr>
              <w:lang w:val="en"/>
            </w:rPr>
            <w:t>, 295–304, doi:10.2466/pms.100.2.295-304.</w:t>
          </w:r>
        </w:p>
        <w:p w14:paraId="2E1C6063" w14:textId="77777777" w:rsidR="00A51877" w:rsidRDefault="00A51877" w:rsidP="00A51877">
          <w:pPr>
            <w:pStyle w:val="CitaviBibliographyEntry"/>
            <w:rPr>
              <w:lang w:val="en"/>
            </w:rPr>
          </w:pPr>
          <w:r>
            <w:rPr>
              <w:lang w:val="en"/>
            </w:rPr>
            <w:t>39.</w:t>
          </w:r>
          <w:r>
            <w:rPr>
              <w:lang w:val="en"/>
            </w:rPr>
            <w:tab/>
          </w:r>
          <w:bookmarkStart w:id="79" w:name="_CTVL0015eb8ea740b8b4b32b5bd3c19a883932a"/>
          <w:r>
            <w:rPr>
              <w:lang w:val="en"/>
            </w:rPr>
            <w:t xml:space="preserve">Baird, A.; </w:t>
          </w:r>
          <w:proofErr w:type="spellStart"/>
          <w:r>
            <w:rPr>
              <w:lang w:val="en"/>
            </w:rPr>
            <w:t>Jørgensen</w:t>
          </w:r>
          <w:proofErr w:type="spellEnd"/>
          <w:r>
            <w:rPr>
              <w:lang w:val="en"/>
            </w:rPr>
            <w:t>, S.H.; Parada-</w:t>
          </w:r>
          <w:proofErr w:type="spellStart"/>
          <w:r>
            <w:rPr>
              <w:lang w:val="en"/>
            </w:rPr>
            <w:t>Cabaleiro</w:t>
          </w:r>
          <w:proofErr w:type="spellEnd"/>
          <w:r>
            <w:rPr>
              <w:lang w:val="en"/>
            </w:rPr>
            <w:t xml:space="preserve">, E.; </w:t>
          </w:r>
          <w:proofErr w:type="spellStart"/>
          <w:r>
            <w:rPr>
              <w:lang w:val="en"/>
            </w:rPr>
            <w:t>Hantke</w:t>
          </w:r>
          <w:proofErr w:type="spellEnd"/>
          <w:r>
            <w:rPr>
              <w:lang w:val="en"/>
            </w:rPr>
            <w:t>, S.; Cummins, N.; Schuller, B. Perception of Paralinguistic Traits in Synthesized Voices. In</w:t>
          </w:r>
          <w:bookmarkEnd w:id="79"/>
          <w:r>
            <w:rPr>
              <w:lang w:val="en"/>
            </w:rPr>
            <w:t xml:space="preserve"> </w:t>
          </w:r>
          <w:r w:rsidRPr="00A51877">
            <w:rPr>
              <w:i/>
              <w:lang w:val="en"/>
            </w:rPr>
            <w:t xml:space="preserve">Proceedings of the 12th International Audio Mostly Conference on Augmented and Participatory Sound and Music Experiences. </w:t>
          </w:r>
          <w:r w:rsidRPr="00A51877">
            <w:rPr>
              <w:lang w:val="en"/>
            </w:rPr>
            <w:t xml:space="preserve">AM '17: Audio Mostly 2017, London United Kingdom, 23 08 2017 26 08 2017; Fazekas, G., </w:t>
          </w:r>
          <w:proofErr w:type="spellStart"/>
          <w:r w:rsidRPr="00A51877">
            <w:rPr>
              <w:lang w:val="en"/>
            </w:rPr>
            <w:t>Barthet</w:t>
          </w:r>
          <w:proofErr w:type="spellEnd"/>
          <w:r w:rsidRPr="00A51877">
            <w:rPr>
              <w:lang w:val="en"/>
            </w:rPr>
            <w:t>, M., Stockman, T., Eds.; ACM: New York, NY, USA, 2017; pp 1–5, ISBN 9781450353731.</w:t>
          </w:r>
        </w:p>
        <w:p w14:paraId="0AB21559" w14:textId="77777777" w:rsidR="00A51877" w:rsidRDefault="00A51877" w:rsidP="00A51877">
          <w:pPr>
            <w:pStyle w:val="CitaviBibliographyEntry"/>
            <w:rPr>
              <w:lang w:val="en"/>
            </w:rPr>
          </w:pPr>
          <w:r>
            <w:rPr>
              <w:lang w:val="en"/>
            </w:rPr>
            <w:t>40.</w:t>
          </w:r>
          <w:r>
            <w:rPr>
              <w:lang w:val="en"/>
            </w:rPr>
            <w:tab/>
          </w:r>
          <w:bookmarkStart w:id="80" w:name="_CTVL0017d117b830a4744c5ab87356d432e2dc7"/>
          <w:r>
            <w:rPr>
              <w:lang w:val="en"/>
            </w:rPr>
            <w:t xml:space="preserve">Hardy, T.L.D.; Rieger, J.M.; Wells, K.; </w:t>
          </w:r>
          <w:proofErr w:type="spellStart"/>
          <w:r>
            <w:rPr>
              <w:lang w:val="en"/>
            </w:rPr>
            <w:t>Boliek</w:t>
          </w:r>
          <w:proofErr w:type="spellEnd"/>
          <w:r>
            <w:rPr>
              <w:lang w:val="en"/>
            </w:rPr>
            <w:t>, C.A. Acoustic Predictors of Gender Attribution, Masculinity-Femininity, and Vocal Naturalness Ratings Amongst Transgender and Cisgender Speakers.</w:t>
          </w:r>
          <w:bookmarkEnd w:id="80"/>
          <w:r>
            <w:rPr>
              <w:lang w:val="en"/>
            </w:rPr>
            <w:t xml:space="preserve"> </w:t>
          </w:r>
          <w:r w:rsidRPr="00A51877">
            <w:rPr>
              <w:i/>
              <w:lang w:val="en"/>
            </w:rPr>
            <w:t>J. Voice</w:t>
          </w:r>
          <w:r w:rsidRPr="00A51877">
            <w:rPr>
              <w:lang w:val="en"/>
            </w:rPr>
            <w:t xml:space="preserve"> </w:t>
          </w:r>
          <w:r w:rsidRPr="00A51877">
            <w:rPr>
              <w:b/>
              <w:lang w:val="en"/>
            </w:rPr>
            <w:t>2020</w:t>
          </w:r>
          <w:r w:rsidRPr="00A51877">
            <w:rPr>
              <w:lang w:val="en"/>
            </w:rPr>
            <w:t xml:space="preserve">, </w:t>
          </w:r>
          <w:r w:rsidRPr="00A51877">
            <w:rPr>
              <w:i/>
              <w:lang w:val="en"/>
            </w:rPr>
            <w:t>34</w:t>
          </w:r>
          <w:r w:rsidRPr="00A51877">
            <w:rPr>
              <w:lang w:val="en"/>
            </w:rPr>
            <w:t xml:space="preserve">, 300.e11-300.e26, </w:t>
          </w:r>
          <w:proofErr w:type="gramStart"/>
          <w:r w:rsidRPr="00A51877">
            <w:rPr>
              <w:lang w:val="en"/>
            </w:rPr>
            <w:t>doi:10.1016/j.jvoice</w:t>
          </w:r>
          <w:proofErr w:type="gramEnd"/>
          <w:r w:rsidRPr="00A51877">
            <w:rPr>
              <w:lang w:val="en"/>
            </w:rPr>
            <w:t>.2018.10.002.</w:t>
          </w:r>
        </w:p>
        <w:p w14:paraId="231F6A85" w14:textId="77777777" w:rsidR="00A51877" w:rsidRDefault="00A51877" w:rsidP="00A51877">
          <w:pPr>
            <w:pStyle w:val="CitaviBibliographyEntry"/>
            <w:rPr>
              <w:lang w:val="en"/>
            </w:rPr>
          </w:pPr>
          <w:r>
            <w:rPr>
              <w:lang w:val="en"/>
            </w:rPr>
            <w:t>41.</w:t>
          </w:r>
          <w:r>
            <w:rPr>
              <w:lang w:val="en"/>
            </w:rPr>
            <w:tab/>
          </w:r>
          <w:bookmarkStart w:id="81" w:name="_CTVL001c0e2675ecdaf4536acede0659e31b5d4"/>
          <w:r>
            <w:rPr>
              <w:lang w:val="en"/>
            </w:rPr>
            <w:t>Merritt, B.; Bent, T. Perceptual Evaluation of Speech Naturalness in Speakers of Varying Gender Identities.</w:t>
          </w:r>
          <w:bookmarkEnd w:id="81"/>
          <w:r>
            <w:rPr>
              <w:lang w:val="en"/>
            </w:rPr>
            <w:t xml:space="preserve"> </w:t>
          </w:r>
          <w:r w:rsidRPr="00A51877">
            <w:rPr>
              <w:i/>
              <w:lang w:val="en"/>
            </w:rPr>
            <w:t>J Speech Lang Hear Res</w:t>
          </w:r>
          <w:r w:rsidRPr="00A51877">
            <w:rPr>
              <w:lang w:val="en"/>
            </w:rPr>
            <w:t xml:space="preserve"> </w:t>
          </w:r>
          <w:r w:rsidRPr="00A51877">
            <w:rPr>
              <w:b/>
              <w:lang w:val="en"/>
            </w:rPr>
            <w:t>2020</w:t>
          </w:r>
          <w:r w:rsidRPr="00A51877">
            <w:rPr>
              <w:lang w:val="en"/>
            </w:rPr>
            <w:t xml:space="preserve">, </w:t>
          </w:r>
          <w:r w:rsidRPr="00A51877">
            <w:rPr>
              <w:i/>
              <w:lang w:val="en"/>
            </w:rPr>
            <w:t>63</w:t>
          </w:r>
          <w:r w:rsidRPr="00A51877">
            <w:rPr>
              <w:lang w:val="en"/>
            </w:rPr>
            <w:t>, 2054–2069, doi:10.1044/2020_JSLHR-19-00337.</w:t>
          </w:r>
        </w:p>
        <w:p w14:paraId="464E6B80" w14:textId="77777777" w:rsidR="00A51877" w:rsidRDefault="00A51877" w:rsidP="00A51877">
          <w:pPr>
            <w:pStyle w:val="CitaviBibliographyEntry"/>
            <w:rPr>
              <w:lang w:val="en"/>
            </w:rPr>
          </w:pPr>
          <w:r>
            <w:rPr>
              <w:lang w:val="en"/>
            </w:rPr>
            <w:t>42.</w:t>
          </w:r>
          <w:r>
            <w:rPr>
              <w:lang w:val="en"/>
            </w:rPr>
            <w:tab/>
          </w:r>
          <w:bookmarkStart w:id="82" w:name="_CTVL00166cf4fb4ebf64a718a45565302ccef7e"/>
          <w:r>
            <w:rPr>
              <w:lang w:val="en"/>
            </w:rPr>
            <w:t xml:space="preserve">Baird, A.; </w:t>
          </w:r>
          <w:proofErr w:type="spellStart"/>
          <w:r>
            <w:rPr>
              <w:lang w:val="en"/>
            </w:rPr>
            <w:t>Jørgensen</w:t>
          </w:r>
          <w:proofErr w:type="spellEnd"/>
          <w:r>
            <w:rPr>
              <w:lang w:val="en"/>
            </w:rPr>
            <w:t>, S.H.; Parada-</w:t>
          </w:r>
          <w:proofErr w:type="spellStart"/>
          <w:r>
            <w:rPr>
              <w:lang w:val="en"/>
            </w:rPr>
            <w:t>Cabaleiro</w:t>
          </w:r>
          <w:proofErr w:type="spellEnd"/>
          <w:r>
            <w:rPr>
              <w:lang w:val="en"/>
            </w:rPr>
            <w:t xml:space="preserve">, E.; Cummings, N.; </w:t>
          </w:r>
          <w:proofErr w:type="spellStart"/>
          <w:r>
            <w:rPr>
              <w:lang w:val="en"/>
            </w:rPr>
            <w:t>Hantke</w:t>
          </w:r>
          <w:proofErr w:type="spellEnd"/>
          <w:r>
            <w:rPr>
              <w:lang w:val="en"/>
            </w:rPr>
            <w:t xml:space="preserve">, S.; </w:t>
          </w:r>
          <w:proofErr w:type="spellStart"/>
          <w:r>
            <w:rPr>
              <w:lang w:val="en"/>
            </w:rPr>
            <w:t>Schüller</w:t>
          </w:r>
          <w:proofErr w:type="spellEnd"/>
          <w:r>
            <w:rPr>
              <w:lang w:val="en"/>
            </w:rPr>
            <w:t>, B. The Perception of Vocal Traits in Synthesized Voices: Age, Gender, and Human Likeness.</w:t>
          </w:r>
          <w:bookmarkEnd w:id="82"/>
          <w:r>
            <w:rPr>
              <w:lang w:val="en"/>
            </w:rPr>
            <w:t xml:space="preserve"> </w:t>
          </w:r>
          <w:r w:rsidRPr="00A51877">
            <w:rPr>
              <w:i/>
              <w:lang w:val="en"/>
            </w:rPr>
            <w:t>J. Audio Eng. Soc.</w:t>
          </w:r>
          <w:r w:rsidRPr="00A51877">
            <w:rPr>
              <w:lang w:val="en"/>
            </w:rPr>
            <w:t xml:space="preserve"> </w:t>
          </w:r>
          <w:r w:rsidRPr="00A51877">
            <w:rPr>
              <w:b/>
              <w:lang w:val="en"/>
            </w:rPr>
            <w:t>2018</w:t>
          </w:r>
          <w:r w:rsidRPr="00A51877">
            <w:rPr>
              <w:lang w:val="en"/>
            </w:rPr>
            <w:t xml:space="preserve">, </w:t>
          </w:r>
          <w:r w:rsidRPr="00A51877">
            <w:rPr>
              <w:i/>
              <w:lang w:val="en"/>
            </w:rPr>
            <w:t>66</w:t>
          </w:r>
          <w:r w:rsidRPr="00A51877">
            <w:rPr>
              <w:lang w:val="en"/>
            </w:rPr>
            <w:t>, 277–285, doi:10.17743/jaes.2018.0023.</w:t>
          </w:r>
        </w:p>
        <w:p w14:paraId="344475B1" w14:textId="77777777" w:rsidR="00A51877" w:rsidRDefault="00A51877" w:rsidP="00A51877">
          <w:pPr>
            <w:pStyle w:val="CitaviBibliographyEntry"/>
            <w:rPr>
              <w:lang w:val="en"/>
            </w:rPr>
          </w:pPr>
          <w:r>
            <w:rPr>
              <w:lang w:val="en"/>
            </w:rPr>
            <w:t>43.</w:t>
          </w:r>
          <w:r>
            <w:rPr>
              <w:lang w:val="en"/>
            </w:rPr>
            <w:tab/>
          </w:r>
          <w:bookmarkStart w:id="83" w:name="_CTVL001e492b92eb4714b948d4d212ebae94a24"/>
          <w:r>
            <w:rPr>
              <w:lang w:val="en"/>
            </w:rPr>
            <w:t xml:space="preserve">Martin, R.R.; </w:t>
          </w:r>
          <w:proofErr w:type="spellStart"/>
          <w:r>
            <w:rPr>
              <w:lang w:val="en"/>
            </w:rPr>
            <w:t>Haroldson</w:t>
          </w:r>
          <w:proofErr w:type="spellEnd"/>
          <w:r>
            <w:rPr>
              <w:lang w:val="en"/>
            </w:rPr>
            <w:t xml:space="preserve">, S.K.; </w:t>
          </w:r>
          <w:proofErr w:type="spellStart"/>
          <w:r>
            <w:rPr>
              <w:lang w:val="en"/>
            </w:rPr>
            <w:t>Triden</w:t>
          </w:r>
          <w:proofErr w:type="spellEnd"/>
          <w:r>
            <w:rPr>
              <w:lang w:val="en"/>
            </w:rPr>
            <w:t>, K.A. Stuttering and speech naturalness.</w:t>
          </w:r>
          <w:bookmarkEnd w:id="83"/>
          <w:r>
            <w:rPr>
              <w:lang w:val="en"/>
            </w:rPr>
            <w:t xml:space="preserve"> </w:t>
          </w:r>
          <w:r w:rsidRPr="00A51877">
            <w:rPr>
              <w:i/>
              <w:lang w:val="en"/>
            </w:rPr>
            <w:t xml:space="preserve">J. Speech Hear. </w:t>
          </w:r>
          <w:proofErr w:type="spellStart"/>
          <w:r w:rsidRPr="00A51877">
            <w:rPr>
              <w:i/>
              <w:lang w:val="en"/>
            </w:rPr>
            <w:t>Disord</w:t>
          </w:r>
          <w:proofErr w:type="spellEnd"/>
          <w:r w:rsidRPr="00A51877">
            <w:rPr>
              <w:i/>
              <w:lang w:val="en"/>
            </w:rPr>
            <w:t>.</w:t>
          </w:r>
          <w:r w:rsidRPr="00A51877">
            <w:rPr>
              <w:lang w:val="en"/>
            </w:rPr>
            <w:t xml:space="preserve"> </w:t>
          </w:r>
          <w:r w:rsidRPr="00A51877">
            <w:rPr>
              <w:b/>
              <w:lang w:val="en"/>
            </w:rPr>
            <w:t>1984</w:t>
          </w:r>
          <w:r w:rsidRPr="00A51877">
            <w:rPr>
              <w:lang w:val="en"/>
            </w:rPr>
            <w:t xml:space="preserve">, </w:t>
          </w:r>
          <w:r w:rsidRPr="00A51877">
            <w:rPr>
              <w:i/>
              <w:lang w:val="en"/>
            </w:rPr>
            <w:t>49</w:t>
          </w:r>
          <w:r w:rsidRPr="00A51877">
            <w:rPr>
              <w:lang w:val="en"/>
            </w:rPr>
            <w:t>, 53–58, doi:10.1044/jshd.4901.53.</w:t>
          </w:r>
        </w:p>
        <w:p w14:paraId="30B2263F" w14:textId="77777777" w:rsidR="00A51877" w:rsidRDefault="00A51877" w:rsidP="00A51877">
          <w:pPr>
            <w:pStyle w:val="CitaviBibliographyEntry"/>
            <w:rPr>
              <w:lang w:val="en"/>
            </w:rPr>
          </w:pPr>
          <w:r>
            <w:rPr>
              <w:lang w:val="en"/>
            </w:rPr>
            <w:t>44.</w:t>
          </w:r>
          <w:r>
            <w:rPr>
              <w:lang w:val="en"/>
            </w:rPr>
            <w:tab/>
          </w:r>
          <w:bookmarkStart w:id="84" w:name="_CTVL001374ff03861b442ee8c072a0f16b2b98b"/>
          <w:r>
            <w:rPr>
              <w:lang w:val="en"/>
            </w:rPr>
            <w:t xml:space="preserve">van Eck, N.J.; Waltman, L. Software survey: </w:t>
          </w:r>
          <w:proofErr w:type="spellStart"/>
          <w:r>
            <w:rPr>
              <w:lang w:val="en"/>
            </w:rPr>
            <w:t>VOSviewer</w:t>
          </w:r>
          <w:proofErr w:type="spellEnd"/>
          <w:r>
            <w:rPr>
              <w:lang w:val="en"/>
            </w:rPr>
            <w:t>, a computer program for bibliometric mapping.</w:t>
          </w:r>
          <w:bookmarkEnd w:id="84"/>
          <w:r>
            <w:rPr>
              <w:lang w:val="en"/>
            </w:rPr>
            <w:t xml:space="preserve"> </w:t>
          </w:r>
          <w:proofErr w:type="spellStart"/>
          <w:r w:rsidRPr="00A51877">
            <w:rPr>
              <w:i/>
              <w:lang w:val="en"/>
            </w:rPr>
            <w:t>Scientometrics</w:t>
          </w:r>
          <w:proofErr w:type="spellEnd"/>
          <w:r w:rsidRPr="00A51877">
            <w:rPr>
              <w:lang w:val="en"/>
            </w:rPr>
            <w:t xml:space="preserve"> </w:t>
          </w:r>
          <w:r w:rsidRPr="00A51877">
            <w:rPr>
              <w:b/>
              <w:lang w:val="en"/>
            </w:rPr>
            <w:t>2010</w:t>
          </w:r>
          <w:r w:rsidRPr="00A51877">
            <w:rPr>
              <w:lang w:val="en"/>
            </w:rPr>
            <w:t xml:space="preserve">, </w:t>
          </w:r>
          <w:r w:rsidRPr="00A51877">
            <w:rPr>
              <w:i/>
              <w:lang w:val="en"/>
            </w:rPr>
            <w:t>84</w:t>
          </w:r>
          <w:r w:rsidRPr="00A51877">
            <w:rPr>
              <w:lang w:val="en"/>
            </w:rPr>
            <w:t>, 523–538, doi:10.1007/s11192-009-0146-3.</w:t>
          </w:r>
        </w:p>
        <w:p w14:paraId="67A05FB8" w14:textId="77777777" w:rsidR="00A51877" w:rsidRDefault="00A51877" w:rsidP="00A51877">
          <w:pPr>
            <w:pStyle w:val="CitaviBibliographyEntry"/>
            <w:rPr>
              <w:lang w:val="en"/>
            </w:rPr>
          </w:pPr>
          <w:r>
            <w:rPr>
              <w:lang w:val="en"/>
            </w:rPr>
            <w:t>45.</w:t>
          </w:r>
          <w:r>
            <w:rPr>
              <w:lang w:val="en"/>
            </w:rPr>
            <w:tab/>
          </w:r>
          <w:bookmarkStart w:id="85" w:name="_CTVL001fd79a6f791a44d41938bb87f18345f12"/>
          <w:r>
            <w:rPr>
              <w:lang w:val="en"/>
            </w:rPr>
            <w:t>van der Linden, S.</w:t>
          </w:r>
          <w:bookmarkEnd w:id="85"/>
          <w:r>
            <w:rPr>
              <w:lang w:val="en"/>
            </w:rPr>
            <w:t xml:space="preserve"> </w:t>
          </w:r>
          <w:r w:rsidRPr="00A51877">
            <w:rPr>
              <w:i/>
              <w:lang w:val="en"/>
            </w:rPr>
            <w:t>Foolproof</w:t>
          </w:r>
          <w:r w:rsidRPr="00A51877">
            <w:rPr>
              <w:lang w:val="en"/>
            </w:rPr>
            <w:t xml:space="preserve">: </w:t>
          </w:r>
          <w:r w:rsidRPr="00A51877">
            <w:rPr>
              <w:i/>
              <w:lang w:val="en"/>
            </w:rPr>
            <w:t xml:space="preserve">Why we fall for misinformation and how to build immunity; </w:t>
          </w:r>
          <w:r w:rsidRPr="00A51877">
            <w:rPr>
              <w:lang w:val="en"/>
            </w:rPr>
            <w:t>4th Estate: London, 2023, ISBN 9780008466718.</w:t>
          </w:r>
        </w:p>
        <w:p w14:paraId="0A74F125" w14:textId="77777777" w:rsidR="00A51877" w:rsidRDefault="00A51877" w:rsidP="00A51877">
          <w:pPr>
            <w:pStyle w:val="CitaviBibliographyEntry"/>
            <w:rPr>
              <w:lang w:val="en"/>
            </w:rPr>
          </w:pPr>
          <w:r>
            <w:rPr>
              <w:lang w:val="en"/>
            </w:rPr>
            <w:t>46.</w:t>
          </w:r>
          <w:r>
            <w:rPr>
              <w:lang w:val="en"/>
            </w:rPr>
            <w:tab/>
          </w:r>
          <w:bookmarkStart w:id="86" w:name="_CTVL001adb55347b44b4ae8a831b32e2081e422"/>
          <w:r>
            <w:rPr>
              <w:lang w:val="en"/>
            </w:rPr>
            <w:t xml:space="preserve">Anand, S.; Stepp, C.E. Listener Perception of </w:t>
          </w:r>
          <w:proofErr w:type="spellStart"/>
          <w:r>
            <w:rPr>
              <w:lang w:val="en"/>
            </w:rPr>
            <w:t>Monopitch</w:t>
          </w:r>
          <w:proofErr w:type="spellEnd"/>
          <w:r>
            <w:rPr>
              <w:lang w:val="en"/>
            </w:rPr>
            <w:t xml:space="preserve">, Naturalness, and Intelligibility for Speakers </w:t>
          </w:r>
          <w:proofErr w:type="gramStart"/>
          <w:r>
            <w:rPr>
              <w:lang w:val="en"/>
            </w:rPr>
            <w:t>With</w:t>
          </w:r>
          <w:proofErr w:type="gramEnd"/>
          <w:r>
            <w:rPr>
              <w:lang w:val="en"/>
            </w:rPr>
            <w:t xml:space="preserve"> Parkinson's Disease.</w:t>
          </w:r>
          <w:bookmarkEnd w:id="86"/>
          <w:r>
            <w:rPr>
              <w:lang w:val="en"/>
            </w:rPr>
            <w:t xml:space="preserve"> </w:t>
          </w:r>
          <w:r w:rsidRPr="00A51877">
            <w:rPr>
              <w:i/>
              <w:lang w:val="en"/>
            </w:rPr>
            <w:t>J. Speech Lang. Hear. Res.</w:t>
          </w:r>
          <w:r w:rsidRPr="00A51877">
            <w:rPr>
              <w:lang w:val="en"/>
            </w:rPr>
            <w:t xml:space="preserve"> </w:t>
          </w:r>
          <w:r w:rsidRPr="00A51877">
            <w:rPr>
              <w:b/>
              <w:lang w:val="en"/>
            </w:rPr>
            <w:t>2015</w:t>
          </w:r>
          <w:r w:rsidRPr="00A51877">
            <w:rPr>
              <w:lang w:val="en"/>
            </w:rPr>
            <w:t xml:space="preserve">, </w:t>
          </w:r>
          <w:r w:rsidRPr="00A51877">
            <w:rPr>
              <w:i/>
              <w:lang w:val="en"/>
            </w:rPr>
            <w:t>58</w:t>
          </w:r>
          <w:r w:rsidRPr="00A51877">
            <w:rPr>
              <w:lang w:val="en"/>
            </w:rPr>
            <w:t>, 1134–1144, doi:10.1044/2015_JSLHR-S-14-0243.</w:t>
          </w:r>
        </w:p>
        <w:p w14:paraId="1DE9B567" w14:textId="77777777" w:rsidR="00A51877" w:rsidRDefault="00A51877" w:rsidP="00A51877">
          <w:pPr>
            <w:pStyle w:val="CitaviBibliographyEntry"/>
            <w:rPr>
              <w:lang w:val="en"/>
            </w:rPr>
          </w:pPr>
          <w:r>
            <w:rPr>
              <w:lang w:val="en"/>
            </w:rPr>
            <w:t>47.</w:t>
          </w:r>
          <w:r>
            <w:rPr>
              <w:lang w:val="en"/>
            </w:rPr>
            <w:tab/>
          </w:r>
          <w:bookmarkStart w:id="87" w:name="_CTVL0018cf762b66ae24429b5a54b99d6898cd6"/>
          <w:proofErr w:type="spellStart"/>
          <w:r>
            <w:rPr>
              <w:lang w:val="en"/>
            </w:rPr>
            <w:t>Romportl</w:t>
          </w:r>
          <w:proofErr w:type="spellEnd"/>
          <w:r>
            <w:rPr>
              <w:lang w:val="en"/>
            </w:rPr>
            <w:t>, J. Speech Synthesis and Uncanny Valley. In</w:t>
          </w:r>
          <w:bookmarkEnd w:id="87"/>
          <w:r>
            <w:rPr>
              <w:lang w:val="en"/>
            </w:rPr>
            <w:t xml:space="preserve"> </w:t>
          </w:r>
          <w:r w:rsidRPr="00A51877">
            <w:rPr>
              <w:i/>
              <w:lang w:val="en"/>
            </w:rPr>
            <w:t xml:space="preserve">Text, speech and dialogue. </w:t>
          </w:r>
          <w:r w:rsidRPr="00A51877">
            <w:rPr>
              <w:lang w:val="en"/>
            </w:rPr>
            <w:t xml:space="preserve">International Conference on Text, Speech, and Dialogue; </w:t>
          </w:r>
          <w:proofErr w:type="spellStart"/>
          <w:r w:rsidRPr="00A51877">
            <w:rPr>
              <w:lang w:val="en"/>
            </w:rPr>
            <w:t>Horák</w:t>
          </w:r>
          <w:proofErr w:type="spellEnd"/>
          <w:r w:rsidRPr="00A51877">
            <w:rPr>
              <w:lang w:val="en"/>
            </w:rPr>
            <w:t xml:space="preserve">, A., Sojka, P., </w:t>
          </w:r>
          <w:proofErr w:type="spellStart"/>
          <w:r w:rsidRPr="00A51877">
            <w:rPr>
              <w:lang w:val="en"/>
            </w:rPr>
            <w:t>Kopeček</w:t>
          </w:r>
          <w:proofErr w:type="spellEnd"/>
          <w:r w:rsidRPr="00A51877">
            <w:rPr>
              <w:lang w:val="en"/>
            </w:rPr>
            <w:t xml:space="preserve">, I., Pala, K., Eds.; </w:t>
          </w:r>
          <w:r w:rsidRPr="00A51877">
            <w:rPr>
              <w:lang w:val="en"/>
            </w:rPr>
            <w:lastRenderedPageBreak/>
            <w:t>Springer International Publishing: Cham (</w:t>
          </w:r>
          <w:proofErr w:type="spellStart"/>
          <w:r w:rsidRPr="00A51877">
            <w:rPr>
              <w:lang w:val="en"/>
            </w:rPr>
            <w:t>Alemania</w:t>
          </w:r>
          <w:proofErr w:type="spellEnd"/>
          <w:r w:rsidRPr="00A51877">
            <w:rPr>
              <w:lang w:val="en"/>
            </w:rPr>
            <w:t>), 2014; pp 595–602, ISBN 978-3-319-10816-2.</w:t>
          </w:r>
        </w:p>
        <w:p w14:paraId="503D4287" w14:textId="77777777" w:rsidR="00A51877" w:rsidRDefault="00A51877" w:rsidP="00A51877">
          <w:pPr>
            <w:pStyle w:val="CitaviBibliographyEntry"/>
            <w:rPr>
              <w:lang w:val="en"/>
            </w:rPr>
          </w:pPr>
          <w:r>
            <w:rPr>
              <w:lang w:val="en"/>
            </w:rPr>
            <w:t>48.</w:t>
          </w:r>
          <w:r>
            <w:rPr>
              <w:lang w:val="en"/>
            </w:rPr>
            <w:tab/>
          </w:r>
          <w:bookmarkStart w:id="88" w:name="_CTVL00140ec93e432c642ca8a09cb62d8b52d31"/>
          <w:r>
            <w:rPr>
              <w:lang w:val="en"/>
            </w:rPr>
            <w:t>Diel, A.; Lewis, M. Deviation from typical organic voices best explains a vocal uncanny valley.</w:t>
          </w:r>
          <w:bookmarkEnd w:id="88"/>
          <w:r>
            <w:rPr>
              <w:lang w:val="en"/>
            </w:rPr>
            <w:t xml:space="preserve"> </w:t>
          </w:r>
          <w:r w:rsidRPr="00A51877">
            <w:rPr>
              <w:i/>
              <w:lang w:val="en"/>
            </w:rPr>
            <w:t>Computers in Human Behavior Reports</w:t>
          </w:r>
          <w:r w:rsidRPr="00A51877">
            <w:rPr>
              <w:lang w:val="en"/>
            </w:rPr>
            <w:t xml:space="preserve"> </w:t>
          </w:r>
          <w:r w:rsidRPr="00A51877">
            <w:rPr>
              <w:b/>
              <w:lang w:val="en"/>
            </w:rPr>
            <w:t>2024</w:t>
          </w:r>
          <w:r w:rsidRPr="00A51877">
            <w:rPr>
              <w:lang w:val="en"/>
            </w:rPr>
            <w:t xml:space="preserve">, </w:t>
          </w:r>
          <w:r w:rsidRPr="00A51877">
            <w:rPr>
              <w:i/>
              <w:lang w:val="en"/>
            </w:rPr>
            <w:t>14</w:t>
          </w:r>
          <w:r w:rsidRPr="00A51877">
            <w:rPr>
              <w:lang w:val="en"/>
            </w:rPr>
            <w:t xml:space="preserve">, 100430, </w:t>
          </w:r>
          <w:proofErr w:type="gramStart"/>
          <w:r w:rsidRPr="00A51877">
            <w:rPr>
              <w:lang w:val="en"/>
            </w:rPr>
            <w:t>doi:10.1016/j.chbr</w:t>
          </w:r>
          <w:proofErr w:type="gramEnd"/>
          <w:r w:rsidRPr="00A51877">
            <w:rPr>
              <w:lang w:val="en"/>
            </w:rPr>
            <w:t>.2024.100430.</w:t>
          </w:r>
        </w:p>
        <w:p w14:paraId="3C005F7B" w14:textId="77777777" w:rsidR="00A51877" w:rsidRDefault="00A51877" w:rsidP="00A51877">
          <w:pPr>
            <w:pStyle w:val="CitaviBibliographyEntry"/>
            <w:rPr>
              <w:lang w:val="en"/>
            </w:rPr>
          </w:pPr>
          <w:r>
            <w:rPr>
              <w:lang w:val="en"/>
            </w:rPr>
            <w:t>49.</w:t>
          </w:r>
          <w:r>
            <w:rPr>
              <w:lang w:val="en"/>
            </w:rPr>
            <w:tab/>
          </w:r>
          <w:bookmarkStart w:id="89" w:name="_CTVL0015a94f4972ba244ccae6afe9d5df33b4a"/>
          <w:r>
            <w:rPr>
              <w:lang w:val="en"/>
            </w:rPr>
            <w:t xml:space="preserve">van </w:t>
          </w:r>
          <w:proofErr w:type="spellStart"/>
          <w:r>
            <w:rPr>
              <w:lang w:val="en"/>
            </w:rPr>
            <w:t>Prooije</w:t>
          </w:r>
          <w:proofErr w:type="spellEnd"/>
          <w:r>
            <w:rPr>
              <w:lang w:val="en"/>
            </w:rPr>
            <w:t xml:space="preserve">, T.; </w:t>
          </w:r>
          <w:proofErr w:type="spellStart"/>
          <w:r>
            <w:rPr>
              <w:lang w:val="en"/>
            </w:rPr>
            <w:t>Knuijt</w:t>
          </w:r>
          <w:proofErr w:type="spellEnd"/>
          <w:r>
            <w:rPr>
              <w:lang w:val="en"/>
            </w:rPr>
            <w:t xml:space="preserve">, S.; </w:t>
          </w:r>
          <w:proofErr w:type="spellStart"/>
          <w:r>
            <w:rPr>
              <w:lang w:val="en"/>
            </w:rPr>
            <w:t>Oostveen</w:t>
          </w:r>
          <w:proofErr w:type="spellEnd"/>
          <w:r>
            <w:rPr>
              <w:lang w:val="en"/>
            </w:rPr>
            <w:t xml:space="preserve">, J.; </w:t>
          </w:r>
          <w:proofErr w:type="spellStart"/>
          <w:r>
            <w:rPr>
              <w:lang w:val="en"/>
            </w:rPr>
            <w:t>Kapteijns</w:t>
          </w:r>
          <w:proofErr w:type="spellEnd"/>
          <w:r>
            <w:rPr>
              <w:lang w:val="en"/>
            </w:rPr>
            <w:t xml:space="preserve">, K.; Vogel, A.P.; van de </w:t>
          </w:r>
          <w:proofErr w:type="spellStart"/>
          <w:r>
            <w:rPr>
              <w:lang w:val="en"/>
            </w:rPr>
            <w:t>Warrenburg</w:t>
          </w:r>
          <w:proofErr w:type="spellEnd"/>
          <w:r>
            <w:rPr>
              <w:lang w:val="en"/>
            </w:rPr>
            <w:t>, B. Perceptual and Acoustic Analysis of Speech in Spinocerebellar ataxia Type 1.</w:t>
          </w:r>
          <w:bookmarkEnd w:id="89"/>
          <w:r>
            <w:rPr>
              <w:lang w:val="en"/>
            </w:rPr>
            <w:t xml:space="preserve"> </w:t>
          </w:r>
          <w:r w:rsidRPr="00A51877">
            <w:rPr>
              <w:i/>
              <w:lang w:val="en"/>
            </w:rPr>
            <w:t>Cerebellum</w:t>
          </w:r>
          <w:r w:rsidRPr="00A51877">
            <w:rPr>
              <w:lang w:val="en"/>
            </w:rPr>
            <w:t xml:space="preserve"> </w:t>
          </w:r>
          <w:r w:rsidRPr="00A51877">
            <w:rPr>
              <w:b/>
              <w:lang w:val="en"/>
            </w:rPr>
            <w:t>2023</w:t>
          </w:r>
          <w:r w:rsidRPr="00A51877">
            <w:rPr>
              <w:lang w:val="en"/>
            </w:rPr>
            <w:t>, doi:10.1007/s12311-023-01513-9.</w:t>
          </w:r>
        </w:p>
        <w:p w14:paraId="04BBA6EA" w14:textId="77777777" w:rsidR="00A51877" w:rsidRDefault="00A51877" w:rsidP="00A51877">
          <w:pPr>
            <w:pStyle w:val="CitaviBibliographyEntry"/>
            <w:rPr>
              <w:lang w:val="en"/>
            </w:rPr>
          </w:pPr>
          <w:r>
            <w:rPr>
              <w:lang w:val="en"/>
            </w:rPr>
            <w:t>50.</w:t>
          </w:r>
          <w:r>
            <w:rPr>
              <w:lang w:val="en"/>
            </w:rPr>
            <w:tab/>
          </w:r>
          <w:bookmarkStart w:id="90" w:name="_CTVL00122ae8252eaef42eca7bb1cc817bdcbb7"/>
          <w:r>
            <w:rPr>
              <w:lang w:val="en"/>
            </w:rPr>
            <w:t>Rao M V, A.; Victory J, S.; Ghosh, P.K. Effect of source filter interaction on isolated vowel-consonant-vowel perception.</w:t>
          </w:r>
          <w:bookmarkEnd w:id="90"/>
          <w:r>
            <w:rPr>
              <w:lang w:val="en"/>
            </w:rPr>
            <w:t xml:space="preserve"> </w:t>
          </w:r>
          <w:r w:rsidRPr="00A51877">
            <w:rPr>
              <w:i/>
              <w:lang w:val="en"/>
            </w:rPr>
            <w:t xml:space="preserve">J. </w:t>
          </w:r>
          <w:proofErr w:type="spellStart"/>
          <w:r w:rsidRPr="00A51877">
            <w:rPr>
              <w:i/>
              <w:lang w:val="en"/>
            </w:rPr>
            <w:t>Acoust</w:t>
          </w:r>
          <w:proofErr w:type="spellEnd"/>
          <w:r w:rsidRPr="00A51877">
            <w:rPr>
              <w:i/>
              <w:lang w:val="en"/>
            </w:rPr>
            <w:t>. Soc. Am.</w:t>
          </w:r>
          <w:r w:rsidRPr="00A51877">
            <w:rPr>
              <w:lang w:val="en"/>
            </w:rPr>
            <w:t xml:space="preserve"> </w:t>
          </w:r>
          <w:r w:rsidRPr="00A51877">
            <w:rPr>
              <w:b/>
              <w:lang w:val="en"/>
            </w:rPr>
            <w:t>2018</w:t>
          </w:r>
          <w:r w:rsidRPr="00A51877">
            <w:rPr>
              <w:lang w:val="en"/>
            </w:rPr>
            <w:t xml:space="preserve">, </w:t>
          </w:r>
          <w:r w:rsidRPr="00A51877">
            <w:rPr>
              <w:i/>
              <w:lang w:val="en"/>
            </w:rPr>
            <w:t>144</w:t>
          </w:r>
          <w:r w:rsidRPr="00A51877">
            <w:rPr>
              <w:lang w:val="en"/>
            </w:rPr>
            <w:t>, EL95, doi:10.1121/1.5049510.</w:t>
          </w:r>
        </w:p>
        <w:p w14:paraId="3B06CEC1" w14:textId="77777777" w:rsidR="00A51877" w:rsidRDefault="00A51877" w:rsidP="00A51877">
          <w:pPr>
            <w:pStyle w:val="CitaviBibliographyEntry"/>
            <w:rPr>
              <w:lang w:val="en"/>
            </w:rPr>
          </w:pPr>
          <w:r>
            <w:rPr>
              <w:lang w:val="en"/>
            </w:rPr>
            <w:t>51.</w:t>
          </w:r>
          <w:r>
            <w:rPr>
              <w:lang w:val="en"/>
            </w:rPr>
            <w:tab/>
          </w:r>
          <w:bookmarkStart w:id="91" w:name="_CTVL001c63b743e03c7465c91b03de7033706b6"/>
          <w:r>
            <w:rPr>
              <w:lang w:val="en"/>
            </w:rPr>
            <w:t>Ratcliff, A.; Coughlin, S.; Lehman, M. Factors influencing ratings of speech naturalness in augmentative and alternative communication.</w:t>
          </w:r>
          <w:bookmarkEnd w:id="91"/>
          <w:r>
            <w:rPr>
              <w:lang w:val="en"/>
            </w:rPr>
            <w:t xml:space="preserve"> </w:t>
          </w:r>
          <w:r w:rsidRPr="00A51877">
            <w:rPr>
              <w:i/>
              <w:lang w:val="en"/>
            </w:rPr>
            <w:t>Augmentative and Alternative Communication</w:t>
          </w:r>
          <w:r w:rsidRPr="00A51877">
            <w:rPr>
              <w:lang w:val="en"/>
            </w:rPr>
            <w:t xml:space="preserve"> </w:t>
          </w:r>
          <w:r w:rsidRPr="00A51877">
            <w:rPr>
              <w:b/>
              <w:lang w:val="en"/>
            </w:rPr>
            <w:t>2002</w:t>
          </w:r>
          <w:r w:rsidRPr="00A51877">
            <w:rPr>
              <w:lang w:val="en"/>
            </w:rPr>
            <w:t xml:space="preserve">, </w:t>
          </w:r>
          <w:r w:rsidRPr="00A51877">
            <w:rPr>
              <w:i/>
              <w:lang w:val="en"/>
            </w:rPr>
            <w:t>18</w:t>
          </w:r>
          <w:r w:rsidRPr="00A51877">
            <w:rPr>
              <w:lang w:val="en"/>
            </w:rPr>
            <w:t>, 11–19, doi:10.1080/aac.18.1.11.19.</w:t>
          </w:r>
        </w:p>
        <w:p w14:paraId="11AD30AD" w14:textId="77777777" w:rsidR="00A51877" w:rsidRDefault="00A51877" w:rsidP="00A51877">
          <w:pPr>
            <w:pStyle w:val="CitaviBibliographyEntry"/>
            <w:rPr>
              <w:lang w:val="en"/>
            </w:rPr>
          </w:pPr>
          <w:r>
            <w:rPr>
              <w:lang w:val="en"/>
            </w:rPr>
            <w:t>52.</w:t>
          </w:r>
          <w:r>
            <w:rPr>
              <w:lang w:val="en"/>
            </w:rPr>
            <w:tab/>
          </w:r>
          <w:bookmarkStart w:id="92" w:name="_CTVL0015a1db91b33d14ff99658fb9fdac7737e"/>
          <w:proofErr w:type="spellStart"/>
          <w:r>
            <w:rPr>
              <w:lang w:val="en"/>
            </w:rPr>
            <w:t>Meltzner</w:t>
          </w:r>
          <w:proofErr w:type="spellEnd"/>
          <w:r>
            <w:rPr>
              <w:lang w:val="en"/>
            </w:rPr>
            <w:t>, G.S.; Hillman, R.E. Impact of Aberrant Acoustic Properties on the Perception of Sound Quality in Electrolarynx Speech.</w:t>
          </w:r>
          <w:bookmarkEnd w:id="92"/>
          <w:r>
            <w:rPr>
              <w:lang w:val="en"/>
            </w:rPr>
            <w:t xml:space="preserve"> </w:t>
          </w:r>
          <w:r w:rsidRPr="00A51877">
            <w:rPr>
              <w:i/>
              <w:lang w:val="en"/>
            </w:rPr>
            <w:t>J Speech Lang Hear Res</w:t>
          </w:r>
          <w:r w:rsidRPr="00A51877">
            <w:rPr>
              <w:lang w:val="en"/>
            </w:rPr>
            <w:t xml:space="preserve"> </w:t>
          </w:r>
          <w:r w:rsidRPr="00A51877">
            <w:rPr>
              <w:b/>
              <w:lang w:val="en"/>
            </w:rPr>
            <w:t>2005</w:t>
          </w:r>
          <w:r w:rsidRPr="00A51877">
            <w:rPr>
              <w:lang w:val="en"/>
            </w:rPr>
            <w:t xml:space="preserve">, </w:t>
          </w:r>
          <w:r w:rsidRPr="00A51877">
            <w:rPr>
              <w:i/>
              <w:lang w:val="en"/>
            </w:rPr>
            <w:t>48</w:t>
          </w:r>
          <w:r w:rsidRPr="00A51877">
            <w:rPr>
              <w:lang w:val="en"/>
            </w:rPr>
            <w:t>, 766–779, doi:10.1044/1092-4388(2005/053).</w:t>
          </w:r>
        </w:p>
        <w:p w14:paraId="1DC28D1F" w14:textId="77777777" w:rsidR="00A51877" w:rsidRDefault="00A51877" w:rsidP="00A51877">
          <w:pPr>
            <w:pStyle w:val="CitaviBibliographyEntry"/>
            <w:rPr>
              <w:lang w:val="en"/>
            </w:rPr>
          </w:pPr>
          <w:r>
            <w:rPr>
              <w:lang w:val="en"/>
            </w:rPr>
            <w:t>53.</w:t>
          </w:r>
          <w:r>
            <w:rPr>
              <w:lang w:val="en"/>
            </w:rPr>
            <w:tab/>
          </w:r>
          <w:bookmarkStart w:id="93" w:name="_CTVL001cc0f920a7f0a43be8f79037ddd746f64"/>
          <w:r>
            <w:rPr>
              <w:lang w:val="en"/>
            </w:rPr>
            <w:t>Diel, A.; Lewis, M.</w:t>
          </w:r>
          <w:bookmarkEnd w:id="93"/>
          <w:r>
            <w:rPr>
              <w:lang w:val="en"/>
            </w:rPr>
            <w:t xml:space="preserve"> </w:t>
          </w:r>
          <w:r w:rsidRPr="00A51877">
            <w:rPr>
              <w:i/>
              <w:lang w:val="en"/>
            </w:rPr>
            <w:t>The vocal uncanny valley: Deviation from typical organic voices best explains uncanniness</w:t>
          </w:r>
          <w:r w:rsidRPr="00A51877">
            <w:rPr>
              <w:lang w:val="en"/>
            </w:rPr>
            <w:t>, 2023.</w:t>
          </w:r>
        </w:p>
        <w:p w14:paraId="705C58D4" w14:textId="77777777" w:rsidR="00A51877" w:rsidRDefault="00A51877" w:rsidP="00A51877">
          <w:pPr>
            <w:pStyle w:val="CitaviBibliographyEntry"/>
            <w:rPr>
              <w:lang w:val="en"/>
            </w:rPr>
          </w:pPr>
          <w:r>
            <w:rPr>
              <w:lang w:val="en"/>
            </w:rPr>
            <w:t>54.</w:t>
          </w:r>
          <w:r>
            <w:rPr>
              <w:lang w:val="en"/>
            </w:rPr>
            <w:tab/>
          </w:r>
          <w:bookmarkStart w:id="94" w:name="_CTVL001da609d5defaf4b8aad4d2e91796471b6"/>
          <w:r>
            <w:rPr>
              <w:lang w:val="en"/>
            </w:rPr>
            <w:t>Valentine, T. A unified account of the effects of distinctiveness, inversion, and race in face recognition.</w:t>
          </w:r>
          <w:bookmarkEnd w:id="94"/>
          <w:r>
            <w:rPr>
              <w:lang w:val="en"/>
            </w:rPr>
            <w:t xml:space="preserve"> </w:t>
          </w:r>
          <w:r w:rsidRPr="00A51877">
            <w:rPr>
              <w:i/>
              <w:lang w:val="en"/>
            </w:rPr>
            <w:t>Q J Exp Psychol A</w:t>
          </w:r>
          <w:r w:rsidRPr="00A51877">
            <w:rPr>
              <w:lang w:val="en"/>
            </w:rPr>
            <w:t xml:space="preserve"> </w:t>
          </w:r>
          <w:r w:rsidRPr="00A51877">
            <w:rPr>
              <w:b/>
              <w:lang w:val="en"/>
            </w:rPr>
            <w:t>1991</w:t>
          </w:r>
          <w:r w:rsidRPr="00A51877">
            <w:rPr>
              <w:lang w:val="en"/>
            </w:rPr>
            <w:t xml:space="preserve">, </w:t>
          </w:r>
          <w:r w:rsidRPr="00A51877">
            <w:rPr>
              <w:i/>
              <w:lang w:val="en"/>
            </w:rPr>
            <w:t>43</w:t>
          </w:r>
          <w:r w:rsidRPr="00A51877">
            <w:rPr>
              <w:lang w:val="en"/>
            </w:rPr>
            <w:t>, 161–204, doi:10.1080/14640749108400966.</w:t>
          </w:r>
        </w:p>
        <w:p w14:paraId="74150E5B" w14:textId="77777777" w:rsidR="00A51877" w:rsidRDefault="00A51877" w:rsidP="00A51877">
          <w:pPr>
            <w:pStyle w:val="CitaviBibliographyEntry"/>
            <w:rPr>
              <w:lang w:val="en"/>
            </w:rPr>
          </w:pPr>
          <w:r>
            <w:rPr>
              <w:lang w:val="en"/>
            </w:rPr>
            <w:t>55.</w:t>
          </w:r>
          <w:r>
            <w:rPr>
              <w:lang w:val="en"/>
            </w:rPr>
            <w:tab/>
          </w:r>
          <w:bookmarkStart w:id="95" w:name="_CTVL001a472572f6ad04eff9d5b2d3b0efc71be"/>
          <w:r>
            <w:rPr>
              <w:lang w:val="en"/>
            </w:rPr>
            <w:t xml:space="preserve">Lima, C.F.; Arriaga, P.; </w:t>
          </w:r>
          <w:proofErr w:type="spellStart"/>
          <w:r>
            <w:rPr>
              <w:lang w:val="en"/>
            </w:rPr>
            <w:t>Anikin</w:t>
          </w:r>
          <w:proofErr w:type="spellEnd"/>
          <w:r>
            <w:rPr>
              <w:lang w:val="en"/>
            </w:rPr>
            <w:t xml:space="preserve">, A.; Pires, A.R.; </w:t>
          </w:r>
          <w:proofErr w:type="spellStart"/>
          <w:r>
            <w:rPr>
              <w:lang w:val="en"/>
            </w:rPr>
            <w:t>Frade</w:t>
          </w:r>
          <w:proofErr w:type="spellEnd"/>
          <w:r>
            <w:rPr>
              <w:lang w:val="en"/>
            </w:rPr>
            <w:t>, S.; Neves, L.; Scott, S.K. Authentic and posed emotional vocalizations trigger distinct facial responses.</w:t>
          </w:r>
          <w:bookmarkEnd w:id="95"/>
          <w:r>
            <w:rPr>
              <w:lang w:val="en"/>
            </w:rPr>
            <w:t xml:space="preserve"> </w:t>
          </w:r>
          <w:r w:rsidRPr="00A51877">
            <w:rPr>
              <w:i/>
              <w:lang w:val="en"/>
            </w:rPr>
            <w:t>Cortex; a journal devoted to the study of the nervous system and behavior</w:t>
          </w:r>
          <w:r w:rsidRPr="00A51877">
            <w:rPr>
              <w:lang w:val="en"/>
            </w:rPr>
            <w:t xml:space="preserve"> </w:t>
          </w:r>
          <w:r w:rsidRPr="00A51877">
            <w:rPr>
              <w:b/>
              <w:lang w:val="en"/>
            </w:rPr>
            <w:t>2021</w:t>
          </w:r>
          <w:r w:rsidRPr="00A51877">
            <w:rPr>
              <w:lang w:val="en"/>
            </w:rPr>
            <w:t xml:space="preserve">, </w:t>
          </w:r>
          <w:r w:rsidRPr="00A51877">
            <w:rPr>
              <w:i/>
              <w:lang w:val="en"/>
            </w:rPr>
            <w:t>141</w:t>
          </w:r>
          <w:r w:rsidRPr="00A51877">
            <w:rPr>
              <w:lang w:val="en"/>
            </w:rPr>
            <w:t xml:space="preserve">, 280–292, </w:t>
          </w:r>
          <w:proofErr w:type="gramStart"/>
          <w:r w:rsidRPr="00A51877">
            <w:rPr>
              <w:lang w:val="en"/>
            </w:rPr>
            <w:t>doi:10.1016/j.cortex</w:t>
          </w:r>
          <w:proofErr w:type="gramEnd"/>
          <w:r w:rsidRPr="00A51877">
            <w:rPr>
              <w:lang w:val="en"/>
            </w:rPr>
            <w:t>.2021.04.015.</w:t>
          </w:r>
        </w:p>
        <w:p w14:paraId="3CEF5967" w14:textId="77777777" w:rsidR="00A51877" w:rsidRDefault="00A51877" w:rsidP="00A51877">
          <w:pPr>
            <w:pStyle w:val="CitaviBibliographyEntry"/>
            <w:rPr>
              <w:lang w:val="en"/>
            </w:rPr>
          </w:pPr>
          <w:r>
            <w:rPr>
              <w:lang w:val="en"/>
            </w:rPr>
            <w:t>56.</w:t>
          </w:r>
          <w:r>
            <w:rPr>
              <w:lang w:val="en"/>
            </w:rPr>
            <w:tab/>
          </w:r>
          <w:bookmarkStart w:id="96" w:name="_CTVL001b86ee8fa846646bd89cf8704c1c49406"/>
          <w:proofErr w:type="spellStart"/>
          <w:r>
            <w:rPr>
              <w:lang w:val="en"/>
            </w:rPr>
            <w:t>Sarzedas</w:t>
          </w:r>
          <w:proofErr w:type="spellEnd"/>
          <w:r>
            <w:rPr>
              <w:lang w:val="en"/>
            </w:rPr>
            <w:t>, J.; Lima, C.F.; Roberto, M.S.; Scott, S.K.; Pinheiro, A.P.; Conde, T. Blindness influences emotional authenticity perception in voices: Behavioral and ERP evidence.</w:t>
          </w:r>
          <w:bookmarkEnd w:id="96"/>
          <w:r>
            <w:rPr>
              <w:lang w:val="en"/>
            </w:rPr>
            <w:t xml:space="preserve"> </w:t>
          </w:r>
          <w:r w:rsidRPr="00A51877">
            <w:rPr>
              <w:i/>
              <w:lang w:val="en"/>
            </w:rPr>
            <w:t>Cortex; a journal devoted to the study of the nervous system and behavior</w:t>
          </w:r>
          <w:r w:rsidRPr="00A51877">
            <w:rPr>
              <w:lang w:val="en"/>
            </w:rPr>
            <w:t xml:space="preserve"> </w:t>
          </w:r>
          <w:r w:rsidRPr="00A51877">
            <w:rPr>
              <w:b/>
              <w:lang w:val="en"/>
            </w:rPr>
            <w:t>2024</w:t>
          </w:r>
          <w:r w:rsidRPr="00A51877">
            <w:rPr>
              <w:lang w:val="en"/>
            </w:rPr>
            <w:t xml:space="preserve">, </w:t>
          </w:r>
          <w:r w:rsidRPr="00A51877">
            <w:rPr>
              <w:i/>
              <w:lang w:val="en"/>
            </w:rPr>
            <w:t>172</w:t>
          </w:r>
          <w:r w:rsidRPr="00A51877">
            <w:rPr>
              <w:lang w:val="en"/>
            </w:rPr>
            <w:t xml:space="preserve">, 254–270, </w:t>
          </w:r>
          <w:proofErr w:type="gramStart"/>
          <w:r w:rsidRPr="00A51877">
            <w:rPr>
              <w:lang w:val="en"/>
            </w:rPr>
            <w:t>doi:10.1016/j.cortex</w:t>
          </w:r>
          <w:proofErr w:type="gramEnd"/>
          <w:r w:rsidRPr="00A51877">
            <w:rPr>
              <w:lang w:val="en"/>
            </w:rPr>
            <w:t>.2023.11.005.</w:t>
          </w:r>
        </w:p>
        <w:p w14:paraId="2071C384" w14:textId="77777777" w:rsidR="00A51877" w:rsidRDefault="00A51877" w:rsidP="00A51877">
          <w:pPr>
            <w:pStyle w:val="CitaviBibliographyEntry"/>
            <w:rPr>
              <w:lang w:val="en"/>
            </w:rPr>
          </w:pPr>
          <w:r>
            <w:rPr>
              <w:lang w:val="en"/>
            </w:rPr>
            <w:t>57.</w:t>
          </w:r>
          <w:r>
            <w:rPr>
              <w:lang w:val="en"/>
            </w:rPr>
            <w:tab/>
          </w:r>
          <w:bookmarkStart w:id="97" w:name="_CTVL001ebaa446f7f2d4cd5974afd754ce56dd4"/>
          <w:proofErr w:type="spellStart"/>
          <w:r>
            <w:rPr>
              <w:lang w:val="en"/>
            </w:rPr>
            <w:t>Anikin</w:t>
          </w:r>
          <w:proofErr w:type="spellEnd"/>
          <w:r>
            <w:rPr>
              <w:lang w:val="en"/>
            </w:rPr>
            <w:t>, A.; Lima, C.F. Perceptual and acoustic differences between authentic and acted nonverbal emotional vocalizations.</w:t>
          </w:r>
          <w:bookmarkEnd w:id="97"/>
          <w:r>
            <w:rPr>
              <w:lang w:val="en"/>
            </w:rPr>
            <w:t xml:space="preserve"> </w:t>
          </w:r>
          <w:r w:rsidRPr="00A51877">
            <w:rPr>
              <w:i/>
              <w:lang w:val="en"/>
            </w:rPr>
            <w:t>Q J Exp Psychol (Hove)</w:t>
          </w:r>
          <w:r w:rsidRPr="00A51877">
            <w:rPr>
              <w:lang w:val="en"/>
            </w:rPr>
            <w:t xml:space="preserve"> </w:t>
          </w:r>
          <w:r w:rsidRPr="00A51877">
            <w:rPr>
              <w:b/>
              <w:lang w:val="en"/>
            </w:rPr>
            <w:t>2017</w:t>
          </w:r>
          <w:r w:rsidRPr="00A51877">
            <w:rPr>
              <w:lang w:val="en"/>
            </w:rPr>
            <w:t xml:space="preserve">, </w:t>
          </w:r>
          <w:r w:rsidRPr="00A51877">
            <w:rPr>
              <w:i/>
              <w:lang w:val="en"/>
            </w:rPr>
            <w:t>71</w:t>
          </w:r>
          <w:r w:rsidRPr="00A51877">
            <w:rPr>
              <w:lang w:val="en"/>
            </w:rPr>
            <w:t>, 622–641, doi:10.1080/17470218.2016.1270976.</w:t>
          </w:r>
        </w:p>
        <w:p w14:paraId="5392A0D3" w14:textId="77777777" w:rsidR="00A51877" w:rsidRDefault="00A51877" w:rsidP="00A51877">
          <w:pPr>
            <w:pStyle w:val="CitaviBibliographyEntry"/>
            <w:rPr>
              <w:lang w:val="en"/>
            </w:rPr>
          </w:pPr>
          <w:r>
            <w:rPr>
              <w:lang w:val="en"/>
            </w:rPr>
            <w:t>58.</w:t>
          </w:r>
          <w:r>
            <w:rPr>
              <w:lang w:val="en"/>
            </w:rPr>
            <w:tab/>
          </w:r>
          <w:bookmarkStart w:id="98" w:name="_CTVL0013ee55c02bf1645a2ab8425de5c036b64"/>
          <w:proofErr w:type="spellStart"/>
          <w:r>
            <w:rPr>
              <w:lang w:val="en"/>
            </w:rPr>
            <w:t>Roswandowitz</w:t>
          </w:r>
          <w:proofErr w:type="spellEnd"/>
          <w:r>
            <w:rPr>
              <w:lang w:val="en"/>
            </w:rPr>
            <w:t xml:space="preserve">, C.; </w:t>
          </w:r>
          <w:proofErr w:type="spellStart"/>
          <w:r>
            <w:rPr>
              <w:lang w:val="en"/>
            </w:rPr>
            <w:t>Kathiresan</w:t>
          </w:r>
          <w:proofErr w:type="spellEnd"/>
          <w:r>
            <w:rPr>
              <w:lang w:val="en"/>
            </w:rPr>
            <w:t xml:space="preserve">, T.; Pellegrino, E.; </w:t>
          </w:r>
          <w:proofErr w:type="spellStart"/>
          <w:r>
            <w:rPr>
              <w:lang w:val="en"/>
            </w:rPr>
            <w:t>Dellwo</w:t>
          </w:r>
          <w:proofErr w:type="spellEnd"/>
          <w:r>
            <w:rPr>
              <w:lang w:val="en"/>
            </w:rPr>
            <w:t xml:space="preserve">, V.; </w:t>
          </w:r>
          <w:proofErr w:type="spellStart"/>
          <w:r>
            <w:rPr>
              <w:lang w:val="en"/>
            </w:rPr>
            <w:t>Frühholz</w:t>
          </w:r>
          <w:proofErr w:type="spellEnd"/>
          <w:r>
            <w:rPr>
              <w:lang w:val="en"/>
            </w:rPr>
            <w:t xml:space="preserve">, S. Cortical-striatal brain network distinguishes </w:t>
          </w:r>
          <w:proofErr w:type="spellStart"/>
          <w:r>
            <w:rPr>
              <w:lang w:val="en"/>
            </w:rPr>
            <w:t>deepfake</w:t>
          </w:r>
          <w:proofErr w:type="spellEnd"/>
          <w:r>
            <w:rPr>
              <w:lang w:val="en"/>
            </w:rPr>
            <w:t xml:space="preserve"> from real speaker identity.</w:t>
          </w:r>
          <w:bookmarkEnd w:id="98"/>
          <w:r>
            <w:rPr>
              <w:lang w:val="en"/>
            </w:rPr>
            <w:t xml:space="preserve"> </w:t>
          </w:r>
          <w:proofErr w:type="spellStart"/>
          <w:r w:rsidRPr="00A51877">
            <w:rPr>
              <w:i/>
              <w:lang w:val="en"/>
            </w:rPr>
            <w:t>Commun</w:t>
          </w:r>
          <w:proofErr w:type="spellEnd"/>
          <w:r w:rsidRPr="00A51877">
            <w:rPr>
              <w:i/>
              <w:lang w:val="en"/>
            </w:rPr>
            <w:t>. Biol.</w:t>
          </w:r>
          <w:r w:rsidRPr="00A51877">
            <w:rPr>
              <w:lang w:val="en"/>
            </w:rPr>
            <w:t xml:space="preserve"> </w:t>
          </w:r>
          <w:r w:rsidRPr="00A51877">
            <w:rPr>
              <w:b/>
              <w:lang w:val="en"/>
            </w:rPr>
            <w:t>2024</w:t>
          </w:r>
          <w:r w:rsidRPr="00A51877">
            <w:rPr>
              <w:lang w:val="en"/>
            </w:rPr>
            <w:t xml:space="preserve">, </w:t>
          </w:r>
          <w:r w:rsidRPr="00A51877">
            <w:rPr>
              <w:i/>
              <w:lang w:val="en"/>
            </w:rPr>
            <w:t>7</w:t>
          </w:r>
          <w:r w:rsidRPr="00A51877">
            <w:rPr>
              <w:lang w:val="en"/>
            </w:rPr>
            <w:t>, 711, doi:10.1038/s42003-024-06372-6.</w:t>
          </w:r>
        </w:p>
        <w:p w14:paraId="39F6C407" w14:textId="77777777" w:rsidR="00A51877" w:rsidRDefault="00A51877" w:rsidP="00A51877">
          <w:pPr>
            <w:pStyle w:val="CitaviBibliographyEntry"/>
            <w:rPr>
              <w:lang w:val="en"/>
            </w:rPr>
          </w:pPr>
          <w:r>
            <w:rPr>
              <w:lang w:val="en"/>
            </w:rPr>
            <w:t>59.</w:t>
          </w:r>
          <w:r>
            <w:rPr>
              <w:lang w:val="en"/>
            </w:rPr>
            <w:tab/>
          </w:r>
          <w:bookmarkStart w:id="99" w:name="_CTVL001bf92f7c4b4d8411fb5c69439c6b07ae0"/>
          <w:proofErr w:type="spellStart"/>
          <w:r>
            <w:rPr>
              <w:lang w:val="en"/>
            </w:rPr>
            <w:t>Kachel</w:t>
          </w:r>
          <w:proofErr w:type="spellEnd"/>
          <w:r>
            <w:rPr>
              <w:lang w:val="en"/>
            </w:rPr>
            <w:t xml:space="preserve">, S.; Steffens, M.C.; </w:t>
          </w:r>
          <w:proofErr w:type="spellStart"/>
          <w:r>
            <w:rPr>
              <w:lang w:val="en"/>
            </w:rPr>
            <w:t>Preuß</w:t>
          </w:r>
          <w:proofErr w:type="spellEnd"/>
          <w:r>
            <w:rPr>
              <w:lang w:val="en"/>
            </w:rPr>
            <w:t>, S.; Simpson, A.P. Gender (Conformity) Matters: Cross-Dimensional and Cross-Modal Associations in Sexual Orientation Perception.</w:t>
          </w:r>
          <w:bookmarkEnd w:id="99"/>
          <w:r>
            <w:rPr>
              <w:lang w:val="en"/>
            </w:rPr>
            <w:t xml:space="preserve"> </w:t>
          </w:r>
          <w:r w:rsidRPr="00A51877">
            <w:rPr>
              <w:i/>
              <w:lang w:val="en"/>
            </w:rPr>
            <w:t>Journal of Language and Social Psychology</w:t>
          </w:r>
          <w:r w:rsidRPr="00A51877">
            <w:rPr>
              <w:lang w:val="en"/>
            </w:rPr>
            <w:t xml:space="preserve"> </w:t>
          </w:r>
          <w:r w:rsidRPr="00A51877">
            <w:rPr>
              <w:b/>
              <w:lang w:val="en"/>
            </w:rPr>
            <w:t>2020</w:t>
          </w:r>
          <w:r w:rsidRPr="00A51877">
            <w:rPr>
              <w:lang w:val="en"/>
            </w:rPr>
            <w:t xml:space="preserve">, </w:t>
          </w:r>
          <w:r w:rsidRPr="00A51877">
            <w:rPr>
              <w:i/>
              <w:lang w:val="en"/>
            </w:rPr>
            <w:t>39</w:t>
          </w:r>
          <w:r w:rsidRPr="00A51877">
            <w:rPr>
              <w:lang w:val="en"/>
            </w:rPr>
            <w:t>, 40–66, doi:10.1177/0261927X19883902.</w:t>
          </w:r>
        </w:p>
        <w:p w14:paraId="622342EF" w14:textId="77777777" w:rsidR="00A51877" w:rsidRDefault="00A51877" w:rsidP="00A51877">
          <w:pPr>
            <w:pStyle w:val="CitaviBibliographyEntry"/>
            <w:rPr>
              <w:lang w:val="en"/>
            </w:rPr>
          </w:pPr>
          <w:r>
            <w:rPr>
              <w:lang w:val="en"/>
            </w:rPr>
            <w:t>60.</w:t>
          </w:r>
          <w:r>
            <w:rPr>
              <w:lang w:val="en"/>
            </w:rPr>
            <w:tab/>
          </w:r>
          <w:bookmarkStart w:id="100" w:name="_CTVL0019a3d872751d74c3583e3bddb5e28eed7"/>
          <w:r>
            <w:rPr>
              <w:lang w:val="en"/>
            </w:rPr>
            <w:t xml:space="preserve">Mills, M.; Stoneham, G.; </w:t>
          </w:r>
          <w:proofErr w:type="spellStart"/>
          <w:r>
            <w:rPr>
              <w:lang w:val="en"/>
            </w:rPr>
            <w:t>Georgiadou</w:t>
          </w:r>
          <w:proofErr w:type="spellEnd"/>
          <w:r>
            <w:rPr>
              <w:lang w:val="en"/>
            </w:rPr>
            <w:t>, I. Expanding the evidence: Developments and innovations in clinical practice, training and competency within voice and communication therapy for trans and gender diverse people.</w:t>
          </w:r>
          <w:bookmarkEnd w:id="100"/>
          <w:r>
            <w:rPr>
              <w:lang w:val="en"/>
            </w:rPr>
            <w:t xml:space="preserve"> </w:t>
          </w:r>
          <w:r w:rsidRPr="00A51877">
            <w:rPr>
              <w:i/>
              <w:lang w:val="en"/>
            </w:rPr>
            <w:t>International Journal of Transgenderism</w:t>
          </w:r>
          <w:r w:rsidRPr="00A51877">
            <w:rPr>
              <w:lang w:val="en"/>
            </w:rPr>
            <w:t xml:space="preserve"> </w:t>
          </w:r>
          <w:r w:rsidRPr="00A51877">
            <w:rPr>
              <w:b/>
              <w:lang w:val="en"/>
            </w:rPr>
            <w:t>2017</w:t>
          </w:r>
          <w:r w:rsidRPr="00A51877">
            <w:rPr>
              <w:lang w:val="en"/>
            </w:rPr>
            <w:t xml:space="preserve">, </w:t>
          </w:r>
          <w:r w:rsidRPr="00A51877">
            <w:rPr>
              <w:i/>
              <w:lang w:val="en"/>
            </w:rPr>
            <w:t>18</w:t>
          </w:r>
          <w:r w:rsidRPr="00A51877">
            <w:rPr>
              <w:lang w:val="en"/>
            </w:rPr>
            <w:t>, 328–342, doi:10.1080/15532739.2017.1329049.</w:t>
          </w:r>
        </w:p>
        <w:p w14:paraId="496E2D62" w14:textId="77777777" w:rsidR="00A51877" w:rsidRDefault="00A51877" w:rsidP="00A51877">
          <w:pPr>
            <w:pStyle w:val="CitaviBibliographyEntry"/>
            <w:rPr>
              <w:lang w:val="en"/>
            </w:rPr>
          </w:pPr>
          <w:r>
            <w:rPr>
              <w:lang w:val="en"/>
            </w:rPr>
            <w:t>61.</w:t>
          </w:r>
          <w:r>
            <w:rPr>
              <w:lang w:val="en"/>
            </w:rPr>
            <w:tab/>
          </w:r>
          <w:bookmarkStart w:id="101" w:name="_CTVL001f25d5692da5d457ba4ac843207d5bee7"/>
          <w:proofErr w:type="spellStart"/>
          <w:r>
            <w:rPr>
              <w:lang w:val="en"/>
            </w:rPr>
            <w:t>Eiff</w:t>
          </w:r>
          <w:proofErr w:type="spellEnd"/>
          <w:r>
            <w:rPr>
              <w:lang w:val="en"/>
            </w:rPr>
            <w:t xml:space="preserve">, C.I. von; </w:t>
          </w:r>
          <w:proofErr w:type="spellStart"/>
          <w:r>
            <w:rPr>
              <w:lang w:val="en"/>
            </w:rPr>
            <w:t>Frühholz</w:t>
          </w:r>
          <w:proofErr w:type="spellEnd"/>
          <w:r>
            <w:rPr>
              <w:lang w:val="en"/>
            </w:rPr>
            <w:t xml:space="preserve">, S.; </w:t>
          </w:r>
          <w:proofErr w:type="spellStart"/>
          <w:r>
            <w:rPr>
              <w:lang w:val="en"/>
            </w:rPr>
            <w:t>Korth</w:t>
          </w:r>
          <w:proofErr w:type="spellEnd"/>
          <w:r>
            <w:rPr>
              <w:lang w:val="en"/>
            </w:rPr>
            <w:t xml:space="preserve">, D.; </w:t>
          </w:r>
          <w:proofErr w:type="spellStart"/>
          <w:r>
            <w:rPr>
              <w:lang w:val="en"/>
            </w:rPr>
            <w:t>Guntinas-Lichius</w:t>
          </w:r>
          <w:proofErr w:type="spellEnd"/>
          <w:r>
            <w:rPr>
              <w:lang w:val="en"/>
            </w:rPr>
            <w:t xml:space="preserve">, O.; </w:t>
          </w:r>
          <w:proofErr w:type="spellStart"/>
          <w:r>
            <w:rPr>
              <w:lang w:val="en"/>
            </w:rPr>
            <w:t>Schweinberger</w:t>
          </w:r>
          <w:proofErr w:type="spellEnd"/>
          <w:r>
            <w:rPr>
              <w:lang w:val="en"/>
            </w:rPr>
            <w:t xml:space="preserve">, S.R. </w:t>
          </w:r>
          <w:proofErr w:type="spellStart"/>
          <w:r>
            <w:rPr>
              <w:lang w:val="en"/>
            </w:rPr>
            <w:t>Crossmodal</w:t>
          </w:r>
          <w:proofErr w:type="spellEnd"/>
          <w:r>
            <w:rPr>
              <w:lang w:val="en"/>
            </w:rPr>
            <w:t xml:space="preserve"> benefits to vocal emotion perception in cochlear implant users.</w:t>
          </w:r>
          <w:bookmarkEnd w:id="101"/>
          <w:r>
            <w:rPr>
              <w:lang w:val="en"/>
            </w:rPr>
            <w:t xml:space="preserve"> </w:t>
          </w:r>
          <w:proofErr w:type="spellStart"/>
          <w:r w:rsidRPr="00A51877">
            <w:rPr>
              <w:i/>
              <w:lang w:val="en"/>
            </w:rPr>
            <w:t>iScience</w:t>
          </w:r>
          <w:proofErr w:type="spellEnd"/>
          <w:r w:rsidRPr="00A51877">
            <w:rPr>
              <w:lang w:val="en"/>
            </w:rPr>
            <w:t xml:space="preserve"> </w:t>
          </w:r>
          <w:r w:rsidRPr="00A51877">
            <w:rPr>
              <w:b/>
              <w:lang w:val="en"/>
            </w:rPr>
            <w:t>2022</w:t>
          </w:r>
          <w:r w:rsidRPr="00A51877">
            <w:rPr>
              <w:lang w:val="en"/>
            </w:rPr>
            <w:t xml:space="preserve">, </w:t>
          </w:r>
          <w:r w:rsidRPr="00A51877">
            <w:rPr>
              <w:i/>
              <w:lang w:val="en"/>
            </w:rPr>
            <w:t>25</w:t>
          </w:r>
          <w:r w:rsidRPr="00A51877">
            <w:rPr>
              <w:lang w:val="en"/>
            </w:rPr>
            <w:t xml:space="preserve">, 105711, </w:t>
          </w:r>
          <w:proofErr w:type="gramStart"/>
          <w:r w:rsidRPr="00A51877">
            <w:rPr>
              <w:lang w:val="en"/>
            </w:rPr>
            <w:t>doi:10.1016/j.isci</w:t>
          </w:r>
          <w:proofErr w:type="gramEnd"/>
          <w:r w:rsidRPr="00A51877">
            <w:rPr>
              <w:lang w:val="en"/>
            </w:rPr>
            <w:t>.2022.105711.</w:t>
          </w:r>
        </w:p>
        <w:p w14:paraId="096322DF" w14:textId="77777777" w:rsidR="00A51877" w:rsidRDefault="00A51877" w:rsidP="00A51877">
          <w:pPr>
            <w:pStyle w:val="CitaviBibliographyEntry"/>
            <w:rPr>
              <w:lang w:val="en"/>
            </w:rPr>
          </w:pPr>
          <w:r w:rsidRPr="00A51877">
            <w:t>62.</w:t>
          </w:r>
          <w:r w:rsidRPr="00A51877">
            <w:tab/>
          </w:r>
          <w:bookmarkStart w:id="102" w:name="_CTVL001ffaac0160e014e20882402a613ac8e97"/>
          <w:r w:rsidRPr="00A51877">
            <w:t xml:space="preserve">Schweinberger, S.R.; </w:t>
          </w:r>
          <w:proofErr w:type="spellStart"/>
          <w:r w:rsidRPr="00A51877">
            <w:t>Eiff</w:t>
          </w:r>
          <w:proofErr w:type="spellEnd"/>
          <w:r w:rsidRPr="00A51877">
            <w:t xml:space="preserve">, C.I. von. </w:t>
          </w:r>
          <w:r>
            <w:rPr>
              <w:lang w:val="en"/>
            </w:rPr>
            <w:t>Enhancing socio-emotional communication and quality of life in young cochlear implant recipients: Perspectives from parameter-specific morphing and caricaturing.</w:t>
          </w:r>
          <w:bookmarkEnd w:id="102"/>
          <w:r>
            <w:rPr>
              <w:lang w:val="en"/>
            </w:rPr>
            <w:t xml:space="preserve"> </w:t>
          </w:r>
          <w:r w:rsidRPr="00A51877">
            <w:rPr>
              <w:i/>
              <w:lang w:val="en"/>
            </w:rPr>
            <w:t xml:space="preserve">Front. </w:t>
          </w:r>
          <w:proofErr w:type="spellStart"/>
          <w:r w:rsidRPr="00A51877">
            <w:rPr>
              <w:i/>
              <w:lang w:val="en"/>
            </w:rPr>
            <w:t>Neurosci</w:t>
          </w:r>
          <w:proofErr w:type="spellEnd"/>
          <w:r w:rsidRPr="00A51877">
            <w:rPr>
              <w:i/>
              <w:lang w:val="en"/>
            </w:rPr>
            <w:t>.</w:t>
          </w:r>
          <w:r w:rsidRPr="00A51877">
            <w:rPr>
              <w:lang w:val="en"/>
            </w:rPr>
            <w:t xml:space="preserve"> </w:t>
          </w:r>
          <w:r w:rsidRPr="00A51877">
            <w:rPr>
              <w:b/>
              <w:lang w:val="en"/>
            </w:rPr>
            <w:t>2022</w:t>
          </w:r>
          <w:r w:rsidRPr="00A51877">
            <w:rPr>
              <w:lang w:val="en"/>
            </w:rPr>
            <w:t xml:space="preserve">, </w:t>
          </w:r>
          <w:r w:rsidRPr="00A51877">
            <w:rPr>
              <w:i/>
              <w:lang w:val="en"/>
            </w:rPr>
            <w:t>16</w:t>
          </w:r>
          <w:r w:rsidRPr="00A51877">
            <w:rPr>
              <w:lang w:val="en"/>
            </w:rPr>
            <w:t>, 956917, doi:10.3389/fnins.2022.956917.</w:t>
          </w:r>
        </w:p>
        <w:p w14:paraId="1F0DF7BF" w14:textId="77777777" w:rsidR="00A51877" w:rsidRDefault="00A51877" w:rsidP="00A51877">
          <w:pPr>
            <w:pStyle w:val="CitaviBibliographyEntry"/>
            <w:rPr>
              <w:lang w:val="en"/>
            </w:rPr>
          </w:pPr>
          <w:r>
            <w:rPr>
              <w:lang w:val="en"/>
            </w:rPr>
            <w:t>63.</w:t>
          </w:r>
          <w:r>
            <w:rPr>
              <w:lang w:val="en"/>
            </w:rPr>
            <w:tab/>
          </w:r>
          <w:bookmarkStart w:id="103" w:name="_CTVL0012050cdad0b5b4652ae9cccc5a3892f7f"/>
          <w:r>
            <w:rPr>
              <w:lang w:val="en"/>
            </w:rPr>
            <w:t xml:space="preserve">Belin, P.; </w:t>
          </w:r>
          <w:proofErr w:type="spellStart"/>
          <w:r>
            <w:rPr>
              <w:lang w:val="en"/>
            </w:rPr>
            <w:t>Fecteau</w:t>
          </w:r>
          <w:proofErr w:type="spellEnd"/>
          <w:r>
            <w:rPr>
              <w:lang w:val="en"/>
            </w:rPr>
            <w:t>, S.; Bedard, C. Thinking the voice: neural correlates of voice perception.</w:t>
          </w:r>
          <w:bookmarkEnd w:id="103"/>
          <w:r>
            <w:rPr>
              <w:lang w:val="en"/>
            </w:rPr>
            <w:t xml:space="preserve"> </w:t>
          </w:r>
          <w:r w:rsidRPr="00A51877">
            <w:rPr>
              <w:i/>
              <w:lang w:val="en"/>
            </w:rPr>
            <w:t xml:space="preserve">Trends </w:t>
          </w:r>
          <w:proofErr w:type="spellStart"/>
          <w:r w:rsidRPr="00A51877">
            <w:rPr>
              <w:i/>
              <w:lang w:val="en"/>
            </w:rPr>
            <w:t>Cogn</w:t>
          </w:r>
          <w:proofErr w:type="spellEnd"/>
          <w:r w:rsidRPr="00A51877">
            <w:rPr>
              <w:i/>
              <w:lang w:val="en"/>
            </w:rPr>
            <w:t xml:space="preserve"> Sci</w:t>
          </w:r>
          <w:r w:rsidRPr="00A51877">
            <w:rPr>
              <w:lang w:val="en"/>
            </w:rPr>
            <w:t xml:space="preserve"> </w:t>
          </w:r>
          <w:r w:rsidRPr="00A51877">
            <w:rPr>
              <w:b/>
              <w:lang w:val="en"/>
            </w:rPr>
            <w:t>2004</w:t>
          </w:r>
          <w:r w:rsidRPr="00A51877">
            <w:rPr>
              <w:lang w:val="en"/>
            </w:rPr>
            <w:t xml:space="preserve">, </w:t>
          </w:r>
          <w:r w:rsidRPr="00A51877">
            <w:rPr>
              <w:i/>
              <w:lang w:val="en"/>
            </w:rPr>
            <w:t>8</w:t>
          </w:r>
          <w:r w:rsidRPr="00A51877">
            <w:rPr>
              <w:lang w:val="en"/>
            </w:rPr>
            <w:t xml:space="preserve">, 129–135, </w:t>
          </w:r>
          <w:proofErr w:type="gramStart"/>
          <w:r w:rsidRPr="00A51877">
            <w:rPr>
              <w:lang w:val="en"/>
            </w:rPr>
            <w:t>doi:10.1016/j.tics</w:t>
          </w:r>
          <w:proofErr w:type="gramEnd"/>
          <w:r w:rsidRPr="00A51877">
            <w:rPr>
              <w:lang w:val="en"/>
            </w:rPr>
            <w:t>.2004.01.008.</w:t>
          </w:r>
        </w:p>
        <w:p w14:paraId="6F54FCC0" w14:textId="2FB527D5" w:rsidR="00B014AB" w:rsidRDefault="00A51877" w:rsidP="00A51877">
          <w:pPr>
            <w:pStyle w:val="CitaviBibliographyEntry"/>
            <w:rPr>
              <w:lang w:val="en"/>
            </w:rPr>
          </w:pPr>
          <w:r>
            <w:rPr>
              <w:lang w:val="en"/>
            </w:rPr>
            <w:t>64.</w:t>
          </w:r>
          <w:r>
            <w:rPr>
              <w:lang w:val="en"/>
            </w:rPr>
            <w:tab/>
          </w:r>
          <w:bookmarkStart w:id="104" w:name="_CTVL00143bb7b4582484d2480dc87b1039233fb"/>
          <w:r>
            <w:rPr>
              <w:lang w:val="en"/>
            </w:rPr>
            <w:t xml:space="preserve">Mori, M.; </w:t>
          </w:r>
          <w:proofErr w:type="spellStart"/>
          <w:r>
            <w:rPr>
              <w:lang w:val="en"/>
            </w:rPr>
            <w:t>Macdorman</w:t>
          </w:r>
          <w:proofErr w:type="spellEnd"/>
          <w:r>
            <w:rPr>
              <w:lang w:val="en"/>
            </w:rPr>
            <w:t xml:space="preserve">, K.F.; </w:t>
          </w:r>
          <w:proofErr w:type="spellStart"/>
          <w:r>
            <w:rPr>
              <w:lang w:val="en"/>
            </w:rPr>
            <w:t>Kageki</w:t>
          </w:r>
          <w:proofErr w:type="spellEnd"/>
          <w:r>
            <w:rPr>
              <w:lang w:val="en"/>
            </w:rPr>
            <w:t>, N. The Uncanny Valley.</w:t>
          </w:r>
          <w:bookmarkEnd w:id="104"/>
          <w:r>
            <w:rPr>
              <w:lang w:val="en"/>
            </w:rPr>
            <w:t xml:space="preserve"> </w:t>
          </w:r>
          <w:r w:rsidRPr="00A51877">
            <w:rPr>
              <w:i/>
              <w:lang w:val="en"/>
            </w:rPr>
            <w:t>IEEE Robot. Automat. Mag.</w:t>
          </w:r>
          <w:r w:rsidRPr="00A51877">
            <w:rPr>
              <w:lang w:val="en"/>
            </w:rPr>
            <w:t xml:space="preserve"> </w:t>
          </w:r>
          <w:r w:rsidRPr="00A51877">
            <w:rPr>
              <w:b/>
              <w:lang w:val="en"/>
            </w:rPr>
            <w:t>2012</w:t>
          </w:r>
          <w:r w:rsidRPr="00A51877">
            <w:rPr>
              <w:lang w:val="en"/>
            </w:rPr>
            <w:t xml:space="preserve">, </w:t>
          </w:r>
          <w:r w:rsidRPr="00A51877">
            <w:rPr>
              <w:i/>
              <w:lang w:val="en"/>
            </w:rPr>
            <w:t>19</w:t>
          </w:r>
          <w:r w:rsidRPr="00A51877">
            <w:rPr>
              <w:lang w:val="en"/>
            </w:rPr>
            <w:t>, 98–100, doi:10.1109/mra.2012.2192811.</w:t>
          </w:r>
          <w:r w:rsidR="00B014AB">
            <w:rPr>
              <w:lang w:val="en"/>
            </w:rPr>
            <w:fldChar w:fldCharType="end"/>
          </w:r>
        </w:p>
      </w:sdtContent>
    </w:sdt>
    <w:p w14:paraId="11F31C17" w14:textId="77777777" w:rsidR="00B014AB" w:rsidRPr="00041975" w:rsidRDefault="00B014AB" w:rsidP="00B014AB">
      <w:pPr>
        <w:rPr>
          <w:lang w:val="en"/>
        </w:rPr>
      </w:pPr>
    </w:p>
    <w:sectPr w:rsidR="00B014AB" w:rsidRPr="00041975">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Christine Nussbaum" w:date="2024-06-13T11:44:00Z" w:initials="CN">
    <w:p w14:paraId="54692464" w14:textId="241AEC26" w:rsidR="00A51877" w:rsidRDefault="00A51877">
      <w:pPr>
        <w:pStyle w:val="Kommentartext"/>
      </w:pPr>
      <w:r>
        <w:rPr>
          <w:rStyle w:val="Kommentarzeichen"/>
        </w:rPr>
        <w:annotationRef/>
      </w:r>
      <w:r>
        <w:t xml:space="preserve">Bin mir bzgl. der geänderten Satzstruktur hier nicht so ganz sicher. Hier wollen wir ja rausarbeiten, warum wir uns das Thema gerade in Bezug auf Stimme anschauen und da ist das hier eines der zentralen Argumente.  </w:t>
      </w:r>
    </w:p>
  </w:comment>
  <w:comment w:id="13" w:author="Stefan Schweinberger" w:date="2024-07-07T12:32:00Z" w:initials="SRS">
    <w:p w14:paraId="033FCC56" w14:textId="77777777" w:rsidR="00A51877" w:rsidRDefault="00A51877" w:rsidP="00BD0FF9">
      <w:pPr>
        <w:pStyle w:val="Kommentartext"/>
      </w:pPr>
      <w:r>
        <w:rPr>
          <w:rStyle w:val="Kommentarzeichen"/>
        </w:rPr>
        <w:annotationRef/>
      </w:r>
      <w:r>
        <w:t>Wir sollten vermutlich alles noch mal vor dem Hintergrund der presubmission enquiry anschauen, und hier empfiehlt sich deepfakes daher vielleicht schon im ersten Absatz kurz zu erwähnen.</w:t>
      </w:r>
    </w:p>
  </w:comment>
  <w:comment w:id="21" w:author="Stefan Schweinberger" w:date="2024-07-07T12:51:00Z" w:initials="SRS">
    <w:p w14:paraId="002FD5F2" w14:textId="77777777" w:rsidR="00A51877" w:rsidRDefault="00A51877" w:rsidP="00BD0FF9">
      <w:pPr>
        <w:pStyle w:val="Kommentartext"/>
        <w:rPr>
          <w:lang w:val="en-US"/>
        </w:rPr>
      </w:pPr>
      <w:r>
        <w:rPr>
          <w:rStyle w:val="Kommentarzeichen"/>
        </w:rPr>
        <w:annotationRef/>
      </w:r>
      <w:r w:rsidRPr="00FD4954">
        <w:rPr>
          <w:lang w:val="en-US"/>
        </w:rPr>
        <w:t>Das müsste man vielleicht noch mal spezifizieren: „</w:t>
      </w:r>
      <w:r>
        <w:rPr>
          <w:lang w:val="en-US"/>
        </w:rPr>
        <w:t xml:space="preserve">more precisely, </w:t>
      </w:r>
      <w:r w:rsidRPr="00FD4954">
        <w:rPr>
          <w:lang w:val="en-US"/>
        </w:rPr>
        <w:t>listeners´ are</w:t>
      </w:r>
      <w:r>
        <w:rPr>
          <w:lang w:val="en-US"/>
        </w:rPr>
        <w:t>a</w:t>
      </w:r>
      <w:r w:rsidRPr="00FD4954">
        <w:rPr>
          <w:lang w:val="en-US"/>
        </w:rPr>
        <w:t xml:space="preserve"> within representational space occupied by human voices“</w:t>
      </w:r>
      <w:r>
        <w:rPr>
          <w:lang w:val="en-US"/>
        </w:rPr>
        <w:t xml:space="preserve">. </w:t>
      </w:r>
    </w:p>
    <w:p w14:paraId="462F4CA0" w14:textId="77777777" w:rsidR="00A51877" w:rsidRDefault="00A51877" w:rsidP="00BD0FF9">
      <w:pPr>
        <w:pStyle w:val="Kommentartext"/>
        <w:rPr>
          <w:lang w:val="en-US"/>
        </w:rPr>
      </w:pPr>
    </w:p>
    <w:p w14:paraId="1F9B7A4F" w14:textId="77777777" w:rsidR="00A51877" w:rsidRPr="00FD4954" w:rsidRDefault="00A51877" w:rsidP="00BD0FF9">
      <w:pPr>
        <w:pStyle w:val="Kommentartext"/>
      </w:pPr>
      <w:r w:rsidRPr="00FD4954">
        <w:t xml:space="preserve">NB die Terminologie </w:t>
      </w:r>
      <w:r>
        <w:t>dieses Vorschlags lehnt</w:t>
      </w:r>
      <w:r w:rsidRPr="00FD4954">
        <w:t xml:space="preserve"> sich </w:t>
      </w:r>
      <w:r>
        <w:t>ein wenig an die face-space-theory an, daher vielleicht bridging</w:t>
      </w:r>
    </w:p>
  </w:comment>
  <w:comment w:id="24" w:author="Christine Nussbaum" w:date="2024-06-13T11:43:00Z" w:initials="CN">
    <w:p w14:paraId="414AB54B" w14:textId="039DCBED" w:rsidR="00A51877" w:rsidRPr="00B61E66" w:rsidRDefault="00A51877">
      <w:pPr>
        <w:pStyle w:val="Kommentartext"/>
        <w:rPr>
          <w:lang w:val="en-US"/>
        </w:rPr>
      </w:pPr>
      <w:r>
        <w:rPr>
          <w:rStyle w:val="Kommentarzeichen"/>
        </w:rPr>
        <w:annotationRef/>
      </w:r>
      <w:r>
        <w:t xml:space="preserve">Warum soll der hier raus? </w:t>
      </w:r>
      <w:r w:rsidRPr="00B61E66">
        <w:rPr>
          <w:lang w:val="en-US"/>
        </w:rPr>
        <w:t xml:space="preserve">Find den recht wichtig. </w:t>
      </w:r>
    </w:p>
  </w:comment>
  <w:comment w:id="26" w:author="Stefan Schweinberger" w:date="2024-07-07T13:02:00Z" w:initials="SRS">
    <w:p w14:paraId="4D060E9F" w14:textId="77777777" w:rsidR="00A51877" w:rsidRPr="001C5666" w:rsidRDefault="00A51877" w:rsidP="00BD0FF9">
      <w:pPr>
        <w:pStyle w:val="Kommentartext"/>
        <w:rPr>
          <w:lang w:val="en-US"/>
        </w:rPr>
      </w:pPr>
      <w:r>
        <w:rPr>
          <w:rStyle w:val="Kommentarzeichen"/>
        </w:rPr>
        <w:annotationRef/>
      </w:r>
      <w:r>
        <w:rPr>
          <w:rStyle w:val="Kommentarzeichen"/>
        </w:rPr>
        <w:annotationRef/>
      </w:r>
      <w:r w:rsidRPr="001C5666">
        <w:rPr>
          <w:lang w:val="en-US"/>
        </w:rPr>
        <w:t xml:space="preserve">If the above is correct, than the opposite would hold – distinctiveness </w:t>
      </w:r>
      <w:r>
        <w:rPr>
          <w:lang w:val="en-US"/>
        </w:rPr>
        <w:t xml:space="preserve">is a much more </w:t>
      </w:r>
      <w:r w:rsidRPr="001C5666">
        <w:rPr>
          <w:i/>
          <w:iCs/>
          <w:lang w:val="en-US"/>
        </w:rPr>
        <w:t>narrow</w:t>
      </w:r>
      <w:r>
        <w:rPr>
          <w:lang w:val="en-US"/>
        </w:rPr>
        <w:t xml:space="preserve"> term – and it is commonly used to refer to variability within the representational space that is held by “as-natural-perceived” human voices – as your next sentence also implies</w:t>
      </w:r>
    </w:p>
    <w:p w14:paraId="7C6BD475" w14:textId="77777777" w:rsidR="00A51877" w:rsidRPr="001C5666" w:rsidRDefault="00A51877" w:rsidP="00BD0FF9">
      <w:pPr>
        <w:pStyle w:val="Kommentartext"/>
        <w:rPr>
          <w:lang w:val="en-US"/>
        </w:rPr>
      </w:pPr>
    </w:p>
  </w:comment>
  <w:comment w:id="28" w:author="Stefan Schweinberger" w:date="2024-07-07T13:04:00Z" w:initials="SRS">
    <w:p w14:paraId="7634DE97" w14:textId="77777777" w:rsidR="00A51877" w:rsidRPr="005B36F4" w:rsidRDefault="00A51877" w:rsidP="00BD0FF9">
      <w:pPr>
        <w:pStyle w:val="Kommentartext"/>
        <w:rPr>
          <w:lang w:val="en-US"/>
        </w:rPr>
      </w:pPr>
      <w:r>
        <w:rPr>
          <w:rStyle w:val="Kommentarzeichen"/>
        </w:rPr>
        <w:annotationRef/>
      </w:r>
      <w:r w:rsidRPr="005B36F4">
        <w:rPr>
          <w:lang w:val="en-US"/>
        </w:rPr>
        <w:t>I wo</w:t>
      </w:r>
      <w:r>
        <w:rPr>
          <w:lang w:val="en-US"/>
        </w:rPr>
        <w:t xml:space="preserve">uld put this to the back of this paragraph – otherwise it sounds a bit as if we were only considering authenticity because this came up in ChatGPT – whereas the fact is that we did consider authenticity for conceptual reasons early on </w:t>
      </w:r>
      <w:r w:rsidRPr="005B36F4">
        <w:rPr>
          <mc:AlternateContent>
            <mc:Choice Requires="w16se"/>
            <mc:Fallback>
              <w:rFonts w:ascii="Apple Color Emoji" w:eastAsia="Apple Color Emoji" w:hAnsi="Apple Color Emoji" w:cs="Apple Color Emoji"/>
            </mc:Fallback>
          </mc:AlternateContent>
          <w:lang w:val="en-US"/>
        </w:rPr>
        <mc:AlternateContent>
          <mc:Choice Requires="w16se">
            <w16se:symEx w16se:font="Apple Color Emoji" w16se:char="1F609"/>
          </mc:Choice>
          <mc:Fallback>
            <w:t>😉</w:t>
          </mc:Fallback>
        </mc:AlternateContent>
      </w:r>
    </w:p>
  </w:comment>
  <w:comment w:id="30" w:author="Stefan Schweinberger" w:date="2024-07-07T13:22:00Z" w:initials="SRS">
    <w:p w14:paraId="03E5FDCF" w14:textId="77777777" w:rsidR="00A51877" w:rsidRPr="00385790" w:rsidRDefault="00A51877" w:rsidP="009E58AB">
      <w:pPr>
        <w:pStyle w:val="Kommentartext"/>
        <w:rPr>
          <w:lang w:val="en-US"/>
        </w:rPr>
      </w:pPr>
      <w:r>
        <w:rPr>
          <w:rStyle w:val="Kommentarzeichen"/>
        </w:rPr>
        <w:annotationRef/>
      </w:r>
      <w:r w:rsidRPr="00385790">
        <w:rPr>
          <w:lang w:val="en-US"/>
        </w:rPr>
        <w:t xml:space="preserve">How about „Converging evidence“ or „In search for </w:t>
      </w:r>
      <w:r>
        <w:rPr>
          <w:lang w:val="en-US"/>
        </w:rPr>
        <w:t>converging evidence” as the header?</w:t>
      </w:r>
    </w:p>
  </w:comment>
  <w:comment w:id="33" w:author="Stefan Schweinberger" w:date="2024-05-07T17:51:00Z" w:initials="SRS">
    <w:p w14:paraId="35B1E245" w14:textId="37061961" w:rsidR="00A51877" w:rsidRDefault="00A51877">
      <w:pPr>
        <w:pStyle w:val="Kommentartext"/>
        <w:rPr>
          <w:lang w:val="en-US"/>
        </w:rPr>
      </w:pPr>
      <w:r>
        <w:rPr>
          <w:rStyle w:val="Kommentarzeichen"/>
        </w:rPr>
        <w:annotationRef/>
      </w:r>
      <w:r w:rsidRPr="00083C4F">
        <w:rPr>
          <w:lang w:val="en-US"/>
        </w:rPr>
        <w:t>Is it really our ambition to propose (again) precisely these question</w:t>
      </w:r>
      <w:r>
        <w:rPr>
          <w:lang w:val="en-US"/>
        </w:rPr>
        <w:t xml:space="preserve">s (which seem a bit boring to my mind). You know that I´m a bit opinionated here – and if you both really think we should explicitly promote the terms specificity/special then expect that I may eventually give in – but for now, I do think we can do better. </w:t>
      </w:r>
    </w:p>
    <w:p w14:paraId="2C89D8E6" w14:textId="77777777" w:rsidR="00A51877" w:rsidRDefault="00A51877">
      <w:pPr>
        <w:pStyle w:val="Kommentartext"/>
        <w:rPr>
          <w:lang w:val="en-US"/>
        </w:rPr>
      </w:pPr>
    </w:p>
    <w:p w14:paraId="073A67F0" w14:textId="3061280E" w:rsidR="00A51877" w:rsidRPr="00083C4F" w:rsidRDefault="00A51877">
      <w:pPr>
        <w:pStyle w:val="Kommentartext"/>
        <w:rPr>
          <w:lang w:val="en-US"/>
        </w:rPr>
      </w:pPr>
      <w:r>
        <w:rPr>
          <w:lang w:val="en-US"/>
        </w:rPr>
        <w:t>Hm. Perhaps it already helps to avoid these unfruitful (in the history of science of higher visual and auditory cognition, and in my opinion, but I can quantify this) terms and come up with a better alternatives. E.g.: What are the fundamental characteristics of human voices? What are the fundamental characteristics of natural voices?</w:t>
      </w:r>
    </w:p>
  </w:comment>
  <w:comment w:id="34" w:author="Christine Nussbaum" w:date="2024-05-08T10:54:00Z" w:initials="CN">
    <w:p w14:paraId="0DC11282" w14:textId="16D9B295" w:rsidR="00A51877" w:rsidRPr="00D94355" w:rsidRDefault="00A51877">
      <w:pPr>
        <w:pStyle w:val="Kommentartext"/>
        <w:rPr>
          <w:lang w:val="en-US"/>
        </w:rPr>
      </w:pPr>
      <w:r>
        <w:rPr>
          <w:rStyle w:val="Kommentarzeichen"/>
        </w:rPr>
        <w:annotationRef/>
      </w:r>
      <w:r w:rsidRPr="00D94355">
        <w:rPr>
          <w:lang w:val="en-US"/>
        </w:rPr>
        <w:t xml:space="preserve">I am very open to alternative suggestions. </w:t>
      </w:r>
      <w:r w:rsidRPr="00D94355">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p>
  </w:comment>
  <w:comment w:id="36" w:author="Stefan Schweinberger" w:date="2024-05-07T18:00:00Z" w:initials="SRS">
    <w:p w14:paraId="11F7ADF7" w14:textId="1D1E35A5" w:rsidR="00A51877" w:rsidRPr="00DA3458" w:rsidRDefault="00A51877">
      <w:pPr>
        <w:pStyle w:val="Kommentartext"/>
        <w:rPr>
          <w:lang w:val="en-US"/>
        </w:rPr>
      </w:pPr>
      <w:r>
        <w:rPr>
          <w:rStyle w:val="Kommentarzeichen"/>
        </w:rPr>
        <w:annotationRef/>
      </w:r>
      <w:r w:rsidRPr="00DA3458">
        <w:rPr>
          <w:lang w:val="en-US"/>
        </w:rPr>
        <w:t>I would not end with open questions and outloo</w:t>
      </w:r>
      <w:r>
        <w:rPr>
          <w:lang w:val="en-US"/>
        </w:rPr>
        <w:t xml:space="preserve">k – but rather with a crisp set of conclusions. Let´s discuss how to do best do this… For instance, can we integrate this with Box 2 as “Open questions, recommendations, and outlook”? and then have Section 6 Conclusions? </w:t>
      </w:r>
    </w:p>
  </w:comment>
  <w:comment w:id="37" w:author="Christine Nussbaum" w:date="2024-05-08T10:56:00Z" w:initials="CN">
    <w:p w14:paraId="2AD4E755" w14:textId="6B958749" w:rsidR="00A51877" w:rsidRDefault="00A51877">
      <w:pPr>
        <w:pStyle w:val="Kommentartext"/>
      </w:pPr>
      <w:r>
        <w:rPr>
          <w:rStyle w:val="Kommentarzeichen"/>
        </w:rPr>
        <w:annotationRef/>
      </w:r>
      <w:r>
        <w:t xml:space="preserve">Ja, klingt sinnvoll, können wir gern diskutieren. </w:t>
      </w:r>
    </w:p>
  </w:comment>
  <w:comment w:id="38" w:author="Christine Nussbaum" w:date="2024-05-27T16:06:00Z" w:initials="CN">
    <w:p w14:paraId="0AE5122B" w14:textId="39DC9748" w:rsidR="00A51877" w:rsidRPr="005867D7" w:rsidRDefault="00A51877">
      <w:pPr>
        <w:pStyle w:val="Kommentartext"/>
        <w:rPr>
          <w:lang w:val="en-US"/>
        </w:rPr>
      </w:pPr>
      <w:r>
        <w:rPr>
          <w:rStyle w:val="Kommentarzeichen"/>
        </w:rPr>
        <w:annotationRef/>
      </w:r>
      <w:r w:rsidRPr="005867D7">
        <w:rPr>
          <w:lang w:val="en-US"/>
        </w:rPr>
        <w:t>Absolute values or %?</w:t>
      </w:r>
    </w:p>
  </w:comment>
  <w:comment w:id="40" w:author="Christine Nussbaum" w:date="2024-05-27T16:05:00Z" w:initials="CN">
    <w:p w14:paraId="788B026D" w14:textId="2C090C4E" w:rsidR="00A51877" w:rsidRPr="00173323" w:rsidRDefault="00A51877">
      <w:pPr>
        <w:pStyle w:val="Kommentartext"/>
        <w:rPr>
          <w:lang w:val="en-US"/>
        </w:rPr>
      </w:pPr>
      <w:r>
        <w:rPr>
          <w:rStyle w:val="Kommentarzeichen"/>
        </w:rPr>
        <w:annotationRef/>
      </w:r>
      <w:r w:rsidRPr="00173323">
        <w:rPr>
          <w:lang w:val="en-US"/>
        </w:rPr>
        <w:t>Doublecheck if we decide to k</w:t>
      </w:r>
      <w:r>
        <w:rPr>
          <w:lang w:val="en-US"/>
        </w:rPr>
        <w:t>eep this information</w:t>
      </w:r>
    </w:p>
  </w:comment>
  <w:comment w:id="39" w:author="Stefan Schweinberger" w:date="2024-06-10T19:28:00Z" w:initials="SRS">
    <w:p w14:paraId="1B38C3BB" w14:textId="3100C12E" w:rsidR="00A51877" w:rsidRPr="00F77B02" w:rsidRDefault="00A51877">
      <w:pPr>
        <w:pStyle w:val="Kommentartext"/>
        <w:rPr>
          <w:lang w:val="en-US"/>
        </w:rPr>
      </w:pPr>
      <w:r>
        <w:rPr>
          <w:rStyle w:val="Kommentarzeichen"/>
        </w:rPr>
        <w:annotationRef/>
      </w:r>
      <w:r w:rsidRPr="00F77B02">
        <w:rPr>
          <w:lang w:val="en-US"/>
        </w:rPr>
        <w:t>Give rating data only?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692464" w15:done="0"/>
  <w15:commentEx w15:paraId="033FCC56" w15:done="0"/>
  <w15:commentEx w15:paraId="1F9B7A4F" w15:done="0"/>
  <w15:commentEx w15:paraId="414AB54B" w15:done="0"/>
  <w15:commentEx w15:paraId="7C6BD475" w15:done="0"/>
  <w15:commentEx w15:paraId="7634DE97" w15:done="0"/>
  <w15:commentEx w15:paraId="03E5FDCF" w15:done="0"/>
  <w15:commentEx w15:paraId="073A67F0" w15:done="0"/>
  <w15:commentEx w15:paraId="0DC11282" w15:paraIdParent="073A67F0" w15:done="0"/>
  <w15:commentEx w15:paraId="11F7ADF7" w15:done="0"/>
  <w15:commentEx w15:paraId="2AD4E755" w15:paraIdParent="11F7ADF7" w15:done="0"/>
  <w15:commentEx w15:paraId="0AE5122B" w15:done="0"/>
  <w15:commentEx w15:paraId="788B026D" w15:done="0"/>
  <w15:commentEx w15:paraId="1B38C3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BE2AB3" w16cex:dateUtc="2024-07-07T11:32:00Z"/>
  <w16cex:commentExtensible w16cex:durableId="308178E0" w16cex:dateUtc="2024-07-07T11:51:00Z"/>
  <w16cex:commentExtensible w16cex:durableId="6617AAA9" w16cex:dateUtc="2024-07-07T12:02:00Z"/>
  <w16cex:commentExtensible w16cex:durableId="179D5146" w16cex:dateUtc="2024-07-07T12:04:00Z"/>
  <w16cex:commentExtensible w16cex:durableId="64F2B425" w16cex:dateUtc="2024-07-07T12:22:00Z"/>
  <w16cex:commentExtensible w16cex:durableId="4331D324" w16cex:dateUtc="2024-05-07T15:51:00Z"/>
  <w16cex:commentExtensible w16cex:durableId="4599A199" w16cex:dateUtc="2024-05-07T16:00:00Z"/>
  <w16cex:commentExtensible w16cex:durableId="07D7298E" w16cex:dateUtc="2024-06-10T1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692464" w16cid:durableId="2A155A34"/>
  <w16cid:commentId w16cid:paraId="033FCC56" w16cid:durableId="69BE2AB3"/>
  <w16cid:commentId w16cid:paraId="1F9B7A4F" w16cid:durableId="308178E0"/>
  <w16cid:commentId w16cid:paraId="414AB54B" w16cid:durableId="2A1559F8"/>
  <w16cid:commentId w16cid:paraId="7C6BD475" w16cid:durableId="6617AAA9"/>
  <w16cid:commentId w16cid:paraId="7634DE97" w16cid:durableId="179D5146"/>
  <w16cid:commentId w16cid:paraId="03E5FDCF" w16cid:durableId="64F2B425"/>
  <w16cid:commentId w16cid:paraId="073A67F0" w16cid:durableId="4331D324"/>
  <w16cid:commentId w16cid:paraId="0DC11282" w16cid:durableId="29E5D881"/>
  <w16cid:commentId w16cid:paraId="11F7ADF7" w16cid:durableId="4599A199"/>
  <w16cid:commentId w16cid:paraId="2AD4E755" w16cid:durableId="29E5D8DD"/>
  <w16cid:commentId w16cid:paraId="0AE5122B" w16cid:durableId="29FF2DF4"/>
  <w16cid:commentId w16cid:paraId="788B026D" w16cid:durableId="29FF2DCC"/>
  <w16cid:commentId w16cid:paraId="1B38C3BB" w16cid:durableId="07D729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AEDC2" w14:textId="77777777" w:rsidR="003D1E93" w:rsidRDefault="003D1E93" w:rsidP="00353624">
      <w:pPr>
        <w:spacing w:after="0" w:line="240" w:lineRule="auto"/>
      </w:pPr>
      <w:r>
        <w:separator/>
      </w:r>
    </w:p>
  </w:endnote>
  <w:endnote w:type="continuationSeparator" w:id="0">
    <w:p w14:paraId="36DEF1AA" w14:textId="77777777" w:rsidR="003D1E93" w:rsidRDefault="003D1E93"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 Color Emoji">
    <w:altName w:val="Calibri"/>
    <w:charset w:val="00"/>
    <w:family w:val="auto"/>
    <w:pitch w:val="variable"/>
    <w:sig w:usb0="00000003" w:usb1="18000000" w:usb2="14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A1DC3" w14:textId="77777777" w:rsidR="00A51877" w:rsidRDefault="00A5187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F88F3" w14:textId="77777777" w:rsidR="00A51877" w:rsidRDefault="00A5187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E8933" w14:textId="77777777" w:rsidR="00A51877" w:rsidRDefault="00A518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2E9C3" w14:textId="77777777" w:rsidR="003D1E93" w:rsidRDefault="003D1E93" w:rsidP="00353624">
      <w:pPr>
        <w:spacing w:after="0" w:line="240" w:lineRule="auto"/>
      </w:pPr>
      <w:r>
        <w:separator/>
      </w:r>
    </w:p>
  </w:footnote>
  <w:footnote w:type="continuationSeparator" w:id="0">
    <w:p w14:paraId="5AE01861" w14:textId="77777777" w:rsidR="003D1E93" w:rsidRDefault="003D1E93"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609E3" w14:textId="77777777" w:rsidR="00A51877" w:rsidRDefault="00A5187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F4DC1" w14:textId="77777777" w:rsidR="00A51877" w:rsidRDefault="00A5187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63951" w14:textId="77777777" w:rsidR="00A51877" w:rsidRDefault="00A5187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7"/>
  </w:num>
  <w:num w:numId="3">
    <w:abstractNumId w:val="5"/>
  </w:num>
  <w:num w:numId="4">
    <w:abstractNumId w:val="8"/>
  </w:num>
  <w:num w:numId="5">
    <w:abstractNumId w:val="2"/>
  </w:num>
  <w:num w:numId="6">
    <w:abstractNumId w:val="11"/>
  </w:num>
  <w:num w:numId="7">
    <w:abstractNumId w:val="1"/>
  </w:num>
  <w:num w:numId="8">
    <w:abstractNumId w:val="0"/>
  </w:num>
  <w:num w:numId="9">
    <w:abstractNumId w:val="6"/>
  </w:num>
  <w:num w:numId="10">
    <w:abstractNumId w:val="10"/>
  </w:num>
  <w:num w:numId="11">
    <w:abstractNumId w:val="4"/>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 Schweinberger">
    <w15:presenceInfo w15:providerId="None" w15:userId="Stefan Schweinberger"/>
  </w15:person>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2FB6"/>
    <w:rsid w:val="00037F39"/>
    <w:rsid w:val="00041975"/>
    <w:rsid w:val="000468FB"/>
    <w:rsid w:val="00061716"/>
    <w:rsid w:val="00063B16"/>
    <w:rsid w:val="00070D52"/>
    <w:rsid w:val="00070DE1"/>
    <w:rsid w:val="00073465"/>
    <w:rsid w:val="00082093"/>
    <w:rsid w:val="00083C4F"/>
    <w:rsid w:val="00084405"/>
    <w:rsid w:val="00085DD3"/>
    <w:rsid w:val="00093076"/>
    <w:rsid w:val="00094F39"/>
    <w:rsid w:val="00095C1C"/>
    <w:rsid w:val="000A3824"/>
    <w:rsid w:val="000B67B8"/>
    <w:rsid w:val="000C2393"/>
    <w:rsid w:val="000C3818"/>
    <w:rsid w:val="000C544A"/>
    <w:rsid w:val="000D2C22"/>
    <w:rsid w:val="000E1E1B"/>
    <w:rsid w:val="000E43D1"/>
    <w:rsid w:val="0011142C"/>
    <w:rsid w:val="001146EC"/>
    <w:rsid w:val="0012222C"/>
    <w:rsid w:val="00123A29"/>
    <w:rsid w:val="001463E1"/>
    <w:rsid w:val="00155195"/>
    <w:rsid w:val="00173323"/>
    <w:rsid w:val="00177F43"/>
    <w:rsid w:val="00183DBC"/>
    <w:rsid w:val="001861F8"/>
    <w:rsid w:val="00187908"/>
    <w:rsid w:val="00194F2B"/>
    <w:rsid w:val="001A2F18"/>
    <w:rsid w:val="001A6490"/>
    <w:rsid w:val="001A64B7"/>
    <w:rsid w:val="001B022B"/>
    <w:rsid w:val="001B7A30"/>
    <w:rsid w:val="001C0B8D"/>
    <w:rsid w:val="001C3155"/>
    <w:rsid w:val="001C3A8E"/>
    <w:rsid w:val="001C6A63"/>
    <w:rsid w:val="001D0CB0"/>
    <w:rsid w:val="001D0D74"/>
    <w:rsid w:val="001D3C78"/>
    <w:rsid w:val="001D3F41"/>
    <w:rsid w:val="001E0BA8"/>
    <w:rsid w:val="001E6C9F"/>
    <w:rsid w:val="001F299C"/>
    <w:rsid w:val="001F3518"/>
    <w:rsid w:val="001F532E"/>
    <w:rsid w:val="00206B41"/>
    <w:rsid w:val="00213B0F"/>
    <w:rsid w:val="002150AF"/>
    <w:rsid w:val="0021687F"/>
    <w:rsid w:val="00223620"/>
    <w:rsid w:val="0023780B"/>
    <w:rsid w:val="0024244C"/>
    <w:rsid w:val="0026080A"/>
    <w:rsid w:val="00265AEB"/>
    <w:rsid w:val="0028476D"/>
    <w:rsid w:val="002A06B9"/>
    <w:rsid w:val="002A35F7"/>
    <w:rsid w:val="002B52AE"/>
    <w:rsid w:val="002C574A"/>
    <w:rsid w:val="002D3EB3"/>
    <w:rsid w:val="002E044F"/>
    <w:rsid w:val="002E1408"/>
    <w:rsid w:val="002F1B24"/>
    <w:rsid w:val="002F444A"/>
    <w:rsid w:val="00302388"/>
    <w:rsid w:val="003359DA"/>
    <w:rsid w:val="00340FEF"/>
    <w:rsid w:val="00345179"/>
    <w:rsid w:val="0034699D"/>
    <w:rsid w:val="0035017E"/>
    <w:rsid w:val="00353624"/>
    <w:rsid w:val="00366DDC"/>
    <w:rsid w:val="0039400B"/>
    <w:rsid w:val="00396F35"/>
    <w:rsid w:val="003A3148"/>
    <w:rsid w:val="003B687A"/>
    <w:rsid w:val="003D1E93"/>
    <w:rsid w:val="003D3321"/>
    <w:rsid w:val="003E61B4"/>
    <w:rsid w:val="0040683C"/>
    <w:rsid w:val="0041290D"/>
    <w:rsid w:val="0041749E"/>
    <w:rsid w:val="00421B0B"/>
    <w:rsid w:val="004258F3"/>
    <w:rsid w:val="00426A0C"/>
    <w:rsid w:val="004313C7"/>
    <w:rsid w:val="00435D50"/>
    <w:rsid w:val="0046095C"/>
    <w:rsid w:val="00466801"/>
    <w:rsid w:val="004742EB"/>
    <w:rsid w:val="0048384E"/>
    <w:rsid w:val="00483985"/>
    <w:rsid w:val="00483E8E"/>
    <w:rsid w:val="004867E0"/>
    <w:rsid w:val="0049339E"/>
    <w:rsid w:val="004942D0"/>
    <w:rsid w:val="00495542"/>
    <w:rsid w:val="004976B6"/>
    <w:rsid w:val="004A1755"/>
    <w:rsid w:val="004A2906"/>
    <w:rsid w:val="004A2FDC"/>
    <w:rsid w:val="004A470F"/>
    <w:rsid w:val="004A5A69"/>
    <w:rsid w:val="004B4D43"/>
    <w:rsid w:val="004C273C"/>
    <w:rsid w:val="004C5F92"/>
    <w:rsid w:val="004E074C"/>
    <w:rsid w:val="004F3E20"/>
    <w:rsid w:val="00500628"/>
    <w:rsid w:val="00505D57"/>
    <w:rsid w:val="00535AEF"/>
    <w:rsid w:val="00536DA1"/>
    <w:rsid w:val="00540E45"/>
    <w:rsid w:val="00540EA3"/>
    <w:rsid w:val="00544374"/>
    <w:rsid w:val="0057287E"/>
    <w:rsid w:val="00576C9A"/>
    <w:rsid w:val="005841EC"/>
    <w:rsid w:val="0058483B"/>
    <w:rsid w:val="0058543C"/>
    <w:rsid w:val="005867D7"/>
    <w:rsid w:val="005873C7"/>
    <w:rsid w:val="00597C0D"/>
    <w:rsid w:val="005A72AA"/>
    <w:rsid w:val="005B337E"/>
    <w:rsid w:val="005B7151"/>
    <w:rsid w:val="005C69CD"/>
    <w:rsid w:val="005E0F61"/>
    <w:rsid w:val="005E5112"/>
    <w:rsid w:val="005E655E"/>
    <w:rsid w:val="00601BED"/>
    <w:rsid w:val="00603E19"/>
    <w:rsid w:val="006049B7"/>
    <w:rsid w:val="0062078F"/>
    <w:rsid w:val="0062610A"/>
    <w:rsid w:val="006307E0"/>
    <w:rsid w:val="00654432"/>
    <w:rsid w:val="00671456"/>
    <w:rsid w:val="00671BA2"/>
    <w:rsid w:val="00680D80"/>
    <w:rsid w:val="00684059"/>
    <w:rsid w:val="00692A2C"/>
    <w:rsid w:val="00696416"/>
    <w:rsid w:val="006A3795"/>
    <w:rsid w:val="006B2EB7"/>
    <w:rsid w:val="006C4186"/>
    <w:rsid w:val="006E0845"/>
    <w:rsid w:val="006F12C8"/>
    <w:rsid w:val="00700CFB"/>
    <w:rsid w:val="0070164F"/>
    <w:rsid w:val="00701727"/>
    <w:rsid w:val="00704AA6"/>
    <w:rsid w:val="00716FB2"/>
    <w:rsid w:val="0073364D"/>
    <w:rsid w:val="007713EC"/>
    <w:rsid w:val="007749AE"/>
    <w:rsid w:val="00783AF1"/>
    <w:rsid w:val="00786C7C"/>
    <w:rsid w:val="00791859"/>
    <w:rsid w:val="007A78EF"/>
    <w:rsid w:val="007B38EC"/>
    <w:rsid w:val="007D11CD"/>
    <w:rsid w:val="007D2225"/>
    <w:rsid w:val="007E090A"/>
    <w:rsid w:val="007E3481"/>
    <w:rsid w:val="007F138B"/>
    <w:rsid w:val="00810C4D"/>
    <w:rsid w:val="00822483"/>
    <w:rsid w:val="008255BD"/>
    <w:rsid w:val="0082663D"/>
    <w:rsid w:val="00831DF3"/>
    <w:rsid w:val="00847DC1"/>
    <w:rsid w:val="0086290E"/>
    <w:rsid w:val="0087677E"/>
    <w:rsid w:val="00876F79"/>
    <w:rsid w:val="00882493"/>
    <w:rsid w:val="008832B1"/>
    <w:rsid w:val="00883505"/>
    <w:rsid w:val="0088537C"/>
    <w:rsid w:val="008A6B92"/>
    <w:rsid w:val="008B4471"/>
    <w:rsid w:val="008B5242"/>
    <w:rsid w:val="008C2E8F"/>
    <w:rsid w:val="008D1317"/>
    <w:rsid w:val="008E2FE6"/>
    <w:rsid w:val="008F2E4D"/>
    <w:rsid w:val="008F6DA6"/>
    <w:rsid w:val="009073C7"/>
    <w:rsid w:val="00910521"/>
    <w:rsid w:val="00920B34"/>
    <w:rsid w:val="0093311A"/>
    <w:rsid w:val="00944805"/>
    <w:rsid w:val="009603C6"/>
    <w:rsid w:val="00973E11"/>
    <w:rsid w:val="0098210D"/>
    <w:rsid w:val="0098387A"/>
    <w:rsid w:val="00987DE8"/>
    <w:rsid w:val="009C71D2"/>
    <w:rsid w:val="009E0962"/>
    <w:rsid w:val="009E2AB9"/>
    <w:rsid w:val="009E5870"/>
    <w:rsid w:val="009E58AB"/>
    <w:rsid w:val="009F02C4"/>
    <w:rsid w:val="00A017E1"/>
    <w:rsid w:val="00A0435C"/>
    <w:rsid w:val="00A137C1"/>
    <w:rsid w:val="00A3050E"/>
    <w:rsid w:val="00A37DC7"/>
    <w:rsid w:val="00A42BBE"/>
    <w:rsid w:val="00A51877"/>
    <w:rsid w:val="00A669E8"/>
    <w:rsid w:val="00A73AF3"/>
    <w:rsid w:val="00A74F68"/>
    <w:rsid w:val="00A7608F"/>
    <w:rsid w:val="00AA013B"/>
    <w:rsid w:val="00AA766C"/>
    <w:rsid w:val="00AB04B8"/>
    <w:rsid w:val="00AB64FC"/>
    <w:rsid w:val="00AC001E"/>
    <w:rsid w:val="00AC6F22"/>
    <w:rsid w:val="00AD0A1C"/>
    <w:rsid w:val="00AE3B4C"/>
    <w:rsid w:val="00AE5DA6"/>
    <w:rsid w:val="00AF0E10"/>
    <w:rsid w:val="00AF7C68"/>
    <w:rsid w:val="00B014AB"/>
    <w:rsid w:val="00B02B59"/>
    <w:rsid w:val="00B04FF0"/>
    <w:rsid w:val="00B0730A"/>
    <w:rsid w:val="00B31EE2"/>
    <w:rsid w:val="00B35167"/>
    <w:rsid w:val="00B35D0C"/>
    <w:rsid w:val="00B53B58"/>
    <w:rsid w:val="00B61E66"/>
    <w:rsid w:val="00B649B0"/>
    <w:rsid w:val="00B662E7"/>
    <w:rsid w:val="00B81370"/>
    <w:rsid w:val="00B90DAD"/>
    <w:rsid w:val="00B95EC8"/>
    <w:rsid w:val="00BB523A"/>
    <w:rsid w:val="00BD0FF9"/>
    <w:rsid w:val="00BD527A"/>
    <w:rsid w:val="00BD5E03"/>
    <w:rsid w:val="00BF321F"/>
    <w:rsid w:val="00BF71D0"/>
    <w:rsid w:val="00C22065"/>
    <w:rsid w:val="00C34691"/>
    <w:rsid w:val="00C35BE0"/>
    <w:rsid w:val="00C35DFD"/>
    <w:rsid w:val="00C43D54"/>
    <w:rsid w:val="00C46164"/>
    <w:rsid w:val="00C466D3"/>
    <w:rsid w:val="00C530F5"/>
    <w:rsid w:val="00C6055C"/>
    <w:rsid w:val="00C710E3"/>
    <w:rsid w:val="00C81D8A"/>
    <w:rsid w:val="00C96E2A"/>
    <w:rsid w:val="00CB0D44"/>
    <w:rsid w:val="00CB7440"/>
    <w:rsid w:val="00CC6799"/>
    <w:rsid w:val="00CE4FC4"/>
    <w:rsid w:val="00CE70DA"/>
    <w:rsid w:val="00CF2D15"/>
    <w:rsid w:val="00CF523A"/>
    <w:rsid w:val="00CF56FE"/>
    <w:rsid w:val="00CF61EC"/>
    <w:rsid w:val="00D114BD"/>
    <w:rsid w:val="00D207F0"/>
    <w:rsid w:val="00D21553"/>
    <w:rsid w:val="00D2703A"/>
    <w:rsid w:val="00D33462"/>
    <w:rsid w:val="00D35D00"/>
    <w:rsid w:val="00D5483F"/>
    <w:rsid w:val="00D667F8"/>
    <w:rsid w:val="00D73D6F"/>
    <w:rsid w:val="00D743C8"/>
    <w:rsid w:val="00D820EE"/>
    <w:rsid w:val="00D833C6"/>
    <w:rsid w:val="00D833D8"/>
    <w:rsid w:val="00D94355"/>
    <w:rsid w:val="00DA29E9"/>
    <w:rsid w:val="00DA2D62"/>
    <w:rsid w:val="00DA3458"/>
    <w:rsid w:val="00DB0EBC"/>
    <w:rsid w:val="00DB0F2D"/>
    <w:rsid w:val="00DC047B"/>
    <w:rsid w:val="00E06C47"/>
    <w:rsid w:val="00E127AD"/>
    <w:rsid w:val="00E14549"/>
    <w:rsid w:val="00E17059"/>
    <w:rsid w:val="00E238F4"/>
    <w:rsid w:val="00E42BC8"/>
    <w:rsid w:val="00E620BA"/>
    <w:rsid w:val="00E659E4"/>
    <w:rsid w:val="00E8339F"/>
    <w:rsid w:val="00E87D16"/>
    <w:rsid w:val="00EB3DF4"/>
    <w:rsid w:val="00EB6A07"/>
    <w:rsid w:val="00ED5ABF"/>
    <w:rsid w:val="00EE6ADB"/>
    <w:rsid w:val="00EF0791"/>
    <w:rsid w:val="00F06D4C"/>
    <w:rsid w:val="00F06F8B"/>
    <w:rsid w:val="00F216BC"/>
    <w:rsid w:val="00F27A80"/>
    <w:rsid w:val="00F35C66"/>
    <w:rsid w:val="00F465C1"/>
    <w:rsid w:val="00F5336F"/>
    <w:rsid w:val="00F61678"/>
    <w:rsid w:val="00F719E9"/>
    <w:rsid w:val="00F76B74"/>
    <w:rsid w:val="00F77B02"/>
    <w:rsid w:val="00F858EE"/>
    <w:rsid w:val="00F9376C"/>
    <w:rsid w:val="00F9691C"/>
    <w:rsid w:val="00FA7BEC"/>
    <w:rsid w:val="00FB76F4"/>
    <w:rsid w:val="00FC0944"/>
    <w:rsid w:val="00FC1778"/>
    <w:rsid w:val="00FC65F0"/>
    <w:rsid w:val="00FD069E"/>
    <w:rsid w:val="00FD4DD7"/>
    <w:rsid w:val="00FD7E8A"/>
    <w:rsid w:val="00FE65D1"/>
    <w:rsid w:val="00FF36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454"/>
      </w:tabs>
      <w:spacing w:after="0"/>
      <w:ind w:left="454" w:hanging="454"/>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chatgpt.com/?oai"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23" Type="http://schemas.microsoft.com/office/2018/08/relationships/commentsExtensible" Target="commentsExtensible.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135CBBEE11814A38A14C071AE769B490"/>
        <w:category>
          <w:name w:val="Allgemein"/>
          <w:gallery w:val="placeholder"/>
        </w:category>
        <w:types>
          <w:type w:val="bbPlcHdr"/>
        </w:types>
        <w:behaviors>
          <w:behavior w:val="content"/>
        </w:behaviors>
        <w:guid w:val="{EE425553-45A2-42DD-A2F8-7D1C5C829DC0}"/>
      </w:docPartPr>
      <w:docPartBody>
        <w:p w:rsidR="00D33C3E" w:rsidRDefault="001D7C87" w:rsidP="001D7C87">
          <w:pPr>
            <w:pStyle w:val="135CBBEE11814A38A14C071AE769B490"/>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 Color Emoji">
    <w:altName w:val="Calibri"/>
    <w:charset w:val="00"/>
    <w:family w:val="auto"/>
    <w:pitch w:val="variable"/>
    <w:sig w:usb0="00000003" w:usb1="18000000" w:usb2="14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163A62"/>
    <w:rsid w:val="001D7C87"/>
    <w:rsid w:val="0041290D"/>
    <w:rsid w:val="00475846"/>
    <w:rsid w:val="00582059"/>
    <w:rsid w:val="0076783D"/>
    <w:rsid w:val="007878E1"/>
    <w:rsid w:val="007B1874"/>
    <w:rsid w:val="007C1D5F"/>
    <w:rsid w:val="009E2606"/>
    <w:rsid w:val="00A231AC"/>
    <w:rsid w:val="00A42BBE"/>
    <w:rsid w:val="00A866DD"/>
    <w:rsid w:val="00AF0169"/>
    <w:rsid w:val="00B35167"/>
    <w:rsid w:val="00B95004"/>
    <w:rsid w:val="00C00481"/>
    <w:rsid w:val="00D33C3E"/>
    <w:rsid w:val="00D674F7"/>
    <w:rsid w:val="00DA46D2"/>
    <w:rsid w:val="00E63B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D7C87"/>
    <w:rPr>
      <w:color w:val="808080"/>
    </w:rPr>
  </w:style>
  <w:style w:type="paragraph" w:customStyle="1" w:styleId="135CBBEE11814A38A14C071AE769B490">
    <w:name w:val="135CBBEE11814A38A14C071AE769B490"/>
    <w:rsid w:val="001D7C87"/>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DF564-AFAA-4337-9CB9-2ECE76609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81759</Words>
  <Characters>515084</Characters>
  <Application>Microsoft Office Word</Application>
  <DocSecurity>0</DocSecurity>
  <Lines>4292</Lines>
  <Paragraphs>1191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36</cp:revision>
  <cp:lastPrinted>2024-05-02T13:02:00Z</cp:lastPrinted>
  <dcterms:created xsi:type="dcterms:W3CDTF">2024-06-10T17:42:00Z</dcterms:created>
  <dcterms:modified xsi:type="dcterms:W3CDTF">2024-07-10T08:47:00Z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dc12bb66-84b4-4423-93f8-a10e80e568dd</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6">
    <vt:lpwstr>True</vt:lpwstr>
  </property>
  <property fmtid="{D5CDD505-2E9C-101B-9397-08002B2CF9AE}" pid="6" name="CitaviDocumentProperty_1">
    <vt:lpwstr>6.17.0.0</vt:lpwstr>
  </property>
</Properties>
</file>