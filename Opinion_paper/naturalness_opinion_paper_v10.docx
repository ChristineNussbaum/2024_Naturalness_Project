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5E0F61" w:rsidRDefault="00B61E66" w:rsidP="00DA2D62">
      <w:pPr>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942D0">
      <w:pPr>
        <w:rPr>
          <w:rFonts w:ascii="Times New Roman" w:hAnsi="Times New Roman" w:cs="Times New Roman"/>
        </w:rPr>
      </w:pPr>
    </w:p>
    <w:p w14:paraId="24CB856D" w14:textId="336BF41B" w:rsidR="004942D0" w:rsidRPr="009A28E2" w:rsidRDefault="009A28E2" w:rsidP="00DA2D62">
      <w:pPr>
        <w:jc w:val="center"/>
        <w:rPr>
          <w:rFonts w:cstheme="minorHAnsi"/>
        </w:rPr>
      </w:pPr>
      <w:r w:rsidRPr="009A28E2">
        <w:rPr>
          <w:rFonts w:cstheme="minorHAnsi"/>
        </w:rPr>
        <w:t>Christine Nussbaum</w:t>
      </w:r>
      <w:r w:rsidRPr="008255C2">
        <w:rPr>
          <w:rFonts w:cstheme="minorHAnsi"/>
          <w:vertAlign w:val="superscript"/>
        </w:rPr>
        <w:t>1,2</w:t>
      </w:r>
      <w:r w:rsidRPr="009A28E2">
        <w:rPr>
          <w:rFonts w:cstheme="minorHAnsi"/>
        </w:rPr>
        <w:t>, Sascha Frühholz</w:t>
      </w:r>
      <w:r w:rsidRPr="008255C2">
        <w:rPr>
          <w:rFonts w:cstheme="minorHAnsi"/>
          <w:vertAlign w:val="superscript"/>
        </w:rPr>
        <w:t>3,4</w:t>
      </w:r>
      <w:r w:rsidR="008255C2">
        <w:rPr>
          <w:rFonts w:cstheme="minorHAnsi"/>
        </w:rPr>
        <w:t>,</w:t>
      </w:r>
      <w:r w:rsidRPr="009A28E2">
        <w:rPr>
          <w:rFonts w:cstheme="minorHAnsi"/>
        </w:rPr>
        <w:t xml:space="preserve"> and Stefan R. Schweinberger</w:t>
      </w:r>
      <w:r w:rsidRPr="008255C2">
        <w:rPr>
          <w:rFonts w:cstheme="minorHAnsi"/>
          <w:vertAlign w:val="superscript"/>
        </w:rPr>
        <w:t>1,2,5</w:t>
      </w:r>
    </w:p>
    <w:p w14:paraId="772DA879" w14:textId="77777777" w:rsidR="009A28E2" w:rsidRPr="009A28E2" w:rsidRDefault="009A28E2" w:rsidP="00DA2D62">
      <w:pPr>
        <w:jc w:val="center"/>
        <w:rPr>
          <w:rFonts w:cstheme="minorHAnsi"/>
        </w:rPr>
      </w:pPr>
    </w:p>
    <w:p w14:paraId="6DBD0C82" w14:textId="74B20389" w:rsidR="009A28E2" w:rsidRPr="009A28E2" w:rsidRDefault="009A28E2" w:rsidP="009A28E2">
      <w:pPr>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07734 Jena,</w:t>
      </w:r>
      <w:r w:rsidRPr="009A28E2">
        <w:rPr>
          <w:rFonts w:cstheme="minorHAnsi"/>
          <w:lang w:val="en-US"/>
        </w:rPr>
        <w:t xml:space="preserve"> Germany</w:t>
      </w:r>
    </w:p>
    <w:p w14:paraId="0895BCC2" w14:textId="7FA488F6" w:rsidR="009A28E2" w:rsidRPr="009A28E2" w:rsidRDefault="009A28E2" w:rsidP="009A28E2">
      <w:pPr>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9A28E2">
      <w:pPr>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0856C158" w:rsidR="009A28E2" w:rsidRPr="009A28E2" w:rsidRDefault="009A28E2" w:rsidP="009A28E2">
      <w:pPr>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9A28E2" w:rsidRDefault="009A28E2" w:rsidP="009A28E2">
      <w:pPr>
        <w:rPr>
          <w:rFonts w:cstheme="minorHAnsi"/>
          <w:lang w:val="en-US"/>
        </w:rPr>
      </w:pPr>
      <w:r w:rsidRPr="009A28E2">
        <w:rPr>
          <w:rFonts w:cstheme="minorHAnsi"/>
          <w:vertAlign w:val="superscript"/>
          <w:lang w:val="en-US"/>
        </w:rPr>
        <w:t>5</w:t>
      </w:r>
      <w:r w:rsidRPr="009A28E2">
        <w:rPr>
          <w:rFonts w:cstheme="minorHAnsi"/>
          <w:lang w:val="en-US"/>
        </w:rPr>
        <w:t xml:space="preserve">Swiss Center for Affective Sciences, University of </w:t>
      </w:r>
      <w:r w:rsidRPr="0056605D">
        <w:rPr>
          <w:rFonts w:cstheme="minorHAnsi"/>
          <w:lang w:val="en-US"/>
        </w:rPr>
        <w:t>Geneva,</w:t>
      </w:r>
      <w:r w:rsidR="0056605D" w:rsidRPr="0056605D">
        <w:rPr>
          <w:rFonts w:cstheme="minorHAnsi"/>
          <w:lang w:val="en-US"/>
        </w:rPr>
        <w:t xml:space="preserve"> 1222 Geneva</w:t>
      </w:r>
      <w:r w:rsidR="0056605D">
        <w:rPr>
          <w:rFonts w:cstheme="minorHAnsi"/>
          <w:lang w:val="en-US"/>
        </w:rPr>
        <w:t>,</w:t>
      </w:r>
      <w:r w:rsidRPr="009A28E2">
        <w:rPr>
          <w:rFonts w:cstheme="minorHAnsi"/>
          <w:lang w:val="en-US"/>
        </w:rPr>
        <w:t xml:space="preserve"> Switzerland</w:t>
      </w:r>
    </w:p>
    <w:p w14:paraId="34BF86B5" w14:textId="77777777" w:rsidR="009A28E2" w:rsidRDefault="009A28E2" w:rsidP="00D10E0E">
      <w:pPr>
        <w:spacing w:line="480" w:lineRule="auto"/>
        <w:rPr>
          <w:rFonts w:cstheme="minorHAnsi"/>
          <w:lang w:val="en-US"/>
        </w:rPr>
      </w:pPr>
    </w:p>
    <w:p w14:paraId="391959B1" w14:textId="5761C2C8" w:rsidR="00D10E0E" w:rsidRDefault="00D10E0E" w:rsidP="00D10E0E">
      <w:pPr>
        <w:spacing w:line="480" w:lineRule="auto"/>
        <w:rPr>
          <w:rFonts w:cstheme="minorHAnsi"/>
          <w:lang w:val="en-US"/>
        </w:rPr>
      </w:pPr>
      <w:r w:rsidRPr="00D10E0E">
        <w:rPr>
          <w:rFonts w:cstheme="minorHAnsi"/>
          <w:lang w:val="en-US"/>
        </w:rPr>
        <w:t xml:space="preserve">Correspondence should be addressed to Christine Nussbaum, Department for General Psychology and Cognitive Neuroscience, Friedrich Schiller University Jena, </w:t>
      </w:r>
      <w:proofErr w:type="spellStart"/>
      <w:r w:rsidRPr="00D10E0E">
        <w:rPr>
          <w:rFonts w:cstheme="minorHAnsi"/>
          <w:lang w:val="en-US"/>
        </w:rPr>
        <w:t>Leutragraben</w:t>
      </w:r>
      <w:proofErr w:type="spellEnd"/>
      <w:r w:rsidRPr="00D10E0E">
        <w:rPr>
          <w:rFonts w:cstheme="minorHAnsi"/>
          <w:lang w:val="en-US"/>
        </w:rPr>
        <w:t xml:space="preserve"> 1, 07743 Jena, Germany. Tel: +49 (0) 3641 945939, E-Mail: </w:t>
      </w:r>
      <w:hyperlink r:id="rId8"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9"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D10E0E">
      <w:pPr>
        <w:spacing w:line="480" w:lineRule="auto"/>
        <w:rPr>
          <w:rFonts w:cstheme="minorHAnsi"/>
          <w:lang w:val="en-US"/>
        </w:rPr>
      </w:pPr>
    </w:p>
    <w:p w14:paraId="475012DA" w14:textId="65EFFEA0" w:rsidR="00DA2D62" w:rsidRPr="009A28E2" w:rsidRDefault="00D10E0E" w:rsidP="00DB0EBC">
      <w:pPr>
        <w:rPr>
          <w:rFonts w:cstheme="minorHAnsi"/>
          <w:lang w:val="en-US"/>
        </w:rPr>
      </w:pPr>
      <w:r>
        <w:rPr>
          <w:rFonts w:cstheme="minorHAnsi"/>
          <w:lang w:val="en-US"/>
        </w:rPr>
        <w:br w:type="page"/>
      </w:r>
    </w:p>
    <w:p w14:paraId="2540603B" w14:textId="756F7D14" w:rsidR="007B21CF" w:rsidRDefault="007B21CF" w:rsidP="007B21CF">
      <w:pPr>
        <w:pStyle w:val="KeinLeerraum"/>
        <w:spacing w:line="480" w:lineRule="auto"/>
        <w:rPr>
          <w:rFonts w:cstheme="minorHAnsi"/>
          <w:lang w:val="en"/>
        </w:rPr>
      </w:pPr>
      <w:r w:rsidRPr="007B21CF">
        <w:rPr>
          <w:rFonts w:cstheme="minorHAnsi"/>
          <w:b/>
          <w:bCs/>
          <w:lang w:val="en"/>
        </w:rPr>
        <w:lastRenderedPageBreak/>
        <w:t>Highlights</w:t>
      </w:r>
      <w:r>
        <w:rPr>
          <w:rFonts w:cstheme="minorHAnsi"/>
          <w:lang w:val="en"/>
        </w:rPr>
        <w:t xml:space="preserve"> (900 characters): </w:t>
      </w:r>
    </w:p>
    <w:p w14:paraId="62E79B6B" w14:textId="77777777" w:rsidR="003B4BDC" w:rsidRPr="005F4446" w:rsidRDefault="003B4BDC" w:rsidP="003B4BDC">
      <w:pPr>
        <w:pStyle w:val="Listenabsatz"/>
        <w:numPr>
          <w:ilvl w:val="0"/>
          <w:numId w:val="13"/>
        </w:numPr>
        <w:spacing w:line="480" w:lineRule="auto"/>
        <w:ind w:left="714" w:hanging="357"/>
        <w:rPr>
          <w:rFonts w:cstheme="minorHAnsi"/>
          <w:bCs/>
          <w:lang w:val="en-US"/>
        </w:rPr>
      </w:pPr>
      <w:r>
        <w:rPr>
          <w:rFonts w:cstheme="minorHAnsi"/>
          <w:bCs/>
          <w:lang w:val="en-US"/>
        </w:rPr>
        <w:t>V</w:t>
      </w:r>
      <w:r w:rsidRPr="007B21CF">
        <w:rPr>
          <w:rFonts w:cstheme="minorHAnsi"/>
          <w:bCs/>
          <w:lang w:val="en-US"/>
        </w:rPr>
        <w:t>oice</w:t>
      </w:r>
      <w:r>
        <w:rPr>
          <w:rFonts w:cstheme="minorHAnsi"/>
          <w:bCs/>
          <w:lang w:val="en-US"/>
        </w:rPr>
        <w:t>s elicit</w:t>
      </w:r>
      <w:r w:rsidRPr="007B21CF">
        <w:rPr>
          <w:rFonts w:cstheme="minorHAnsi"/>
          <w:bCs/>
          <w:lang w:val="en-US"/>
        </w:rPr>
        <w:t xml:space="preserve"> impression</w:t>
      </w:r>
      <w:r>
        <w:rPr>
          <w:rFonts w:cstheme="minorHAnsi"/>
          <w:bCs/>
          <w:lang w:val="en-US"/>
        </w:rPr>
        <w:t>s</w:t>
      </w:r>
      <w:r w:rsidRPr="007B21CF">
        <w:rPr>
          <w:rFonts w:cstheme="minorHAnsi"/>
          <w:bCs/>
          <w:lang w:val="en-US"/>
        </w:rPr>
        <w:t xml:space="preserve"> about </w:t>
      </w:r>
      <w:r>
        <w:rPr>
          <w:rFonts w:cstheme="minorHAnsi"/>
          <w:bCs/>
          <w:lang w:val="en-US"/>
        </w:rPr>
        <w:t>their</w:t>
      </w:r>
      <w:r w:rsidRPr="007B21CF">
        <w:rPr>
          <w:rFonts w:cstheme="minorHAnsi"/>
          <w:bCs/>
          <w:lang w:val="en-US"/>
        </w:rPr>
        <w:t xml:space="preserve"> naturalness</w:t>
      </w:r>
      <w:r>
        <w:rPr>
          <w:rFonts w:cstheme="minorHAnsi"/>
          <w:bCs/>
          <w:lang w:val="en-US"/>
        </w:rPr>
        <w:t>, which</w:t>
      </w:r>
      <w:r w:rsidRPr="007B21CF">
        <w:rPr>
          <w:rFonts w:cstheme="minorHAnsi"/>
          <w:bCs/>
          <w:lang w:val="en-US"/>
        </w:rPr>
        <w:t xml:space="preserve"> </w:t>
      </w:r>
      <w:r w:rsidRPr="005F4446">
        <w:rPr>
          <w:rFonts w:cstheme="minorHAnsi"/>
          <w:bCs/>
          <w:lang w:val="en-US"/>
        </w:rPr>
        <w:t>affect interactions</w:t>
      </w:r>
      <w:r>
        <w:rPr>
          <w:rFonts w:cstheme="minorHAnsi"/>
          <w:bCs/>
          <w:lang w:val="en-US"/>
        </w:rPr>
        <w:t xml:space="preserve"> between humans as well as with</w:t>
      </w:r>
      <w:r w:rsidRPr="005F4446">
        <w:rPr>
          <w:rFonts w:cstheme="minorHAnsi"/>
          <w:bCs/>
          <w:lang w:val="en-US"/>
        </w:rPr>
        <w:t xml:space="preserve"> artificial agents</w:t>
      </w:r>
    </w:p>
    <w:p w14:paraId="6A42462A" w14:textId="77777777" w:rsidR="003B4BDC" w:rsidRDefault="003B4BDC" w:rsidP="003B4BDC">
      <w:pPr>
        <w:pStyle w:val="Listenabsatz"/>
        <w:numPr>
          <w:ilvl w:val="0"/>
          <w:numId w:val="13"/>
        </w:numPr>
        <w:spacing w:line="480" w:lineRule="auto"/>
        <w:ind w:left="714" w:hanging="357"/>
        <w:rPr>
          <w:rFonts w:cstheme="minorHAnsi"/>
          <w:bCs/>
          <w:lang w:val="en-US"/>
        </w:rPr>
      </w:pPr>
      <w:r w:rsidRPr="007B21CF">
        <w:rPr>
          <w:rFonts w:cstheme="minorHAnsi"/>
          <w:bCs/>
          <w:lang w:val="en-US"/>
        </w:rPr>
        <w:t>Despite its intuitive appeal</w:t>
      </w:r>
      <w:r>
        <w:rPr>
          <w:rFonts w:cstheme="minorHAnsi"/>
          <w:bCs/>
          <w:lang w:val="en-US"/>
        </w:rPr>
        <w:t xml:space="preserve"> and practical importance</w:t>
      </w:r>
      <w:r w:rsidRPr="007B21CF">
        <w:rPr>
          <w:rFonts w:cstheme="minorHAnsi"/>
          <w:bCs/>
          <w:lang w:val="en-US"/>
        </w:rPr>
        <w:t>, a systematic understanding of voice naturalness is elusive</w:t>
      </w:r>
      <w:r>
        <w:rPr>
          <w:rFonts w:cstheme="minorHAnsi"/>
          <w:bCs/>
          <w:lang w:val="en-US"/>
        </w:rPr>
        <w:t xml:space="preserve"> – the concept is scientifically ill-defined</w:t>
      </w:r>
    </w:p>
    <w:p w14:paraId="0B8AA17D" w14:textId="77777777" w:rsidR="003B4BDC" w:rsidRPr="005F4446" w:rsidRDefault="003B4BDC" w:rsidP="003B4BDC">
      <w:pPr>
        <w:pStyle w:val="Listenabsatz"/>
        <w:numPr>
          <w:ilvl w:val="0"/>
          <w:numId w:val="13"/>
        </w:numPr>
        <w:spacing w:line="480" w:lineRule="auto"/>
        <w:ind w:left="714" w:hanging="357"/>
        <w:jc w:val="both"/>
        <w:rPr>
          <w:rFonts w:cstheme="minorHAnsi"/>
          <w:bCs/>
          <w:lang w:val="en-US"/>
        </w:rPr>
      </w:pPr>
      <w:r>
        <w:rPr>
          <w:rFonts w:cstheme="minorHAnsi"/>
          <w:bCs/>
          <w:lang w:val="en-US"/>
        </w:rPr>
        <w:t>We show that current v</w:t>
      </w:r>
      <w:r w:rsidRPr="005F4446">
        <w:rPr>
          <w:rFonts w:cstheme="minorHAnsi"/>
          <w:bCs/>
          <w:lang w:val="en-US"/>
        </w:rPr>
        <w:t>oice naturalness research is situated within different research domains that resemble echo chambers within science</w:t>
      </w:r>
      <w:r>
        <w:rPr>
          <w:rFonts w:cstheme="minorHAnsi"/>
          <w:bCs/>
          <w:lang w:val="en-US"/>
        </w:rPr>
        <w:t xml:space="preserve"> – they </w:t>
      </w:r>
      <w:r w:rsidRPr="005F4446">
        <w:rPr>
          <w:rFonts w:cstheme="minorHAnsi"/>
          <w:bCs/>
          <w:lang w:val="en-US"/>
        </w:rPr>
        <w:t>neither cross-refer to one another nor to current voice perception theory</w:t>
      </w:r>
    </w:p>
    <w:p w14:paraId="6061DEEC" w14:textId="77777777" w:rsidR="003B4BDC" w:rsidRDefault="003B4BDC" w:rsidP="003B4BDC">
      <w:pPr>
        <w:pStyle w:val="Listenabsatz"/>
        <w:numPr>
          <w:ilvl w:val="0"/>
          <w:numId w:val="13"/>
        </w:numPr>
        <w:spacing w:line="480" w:lineRule="auto"/>
        <w:ind w:left="714" w:hanging="357"/>
        <w:jc w:val="both"/>
        <w:rPr>
          <w:rFonts w:cstheme="minorHAnsi"/>
          <w:bCs/>
          <w:lang w:val="en-US"/>
        </w:rPr>
      </w:pPr>
      <w:r>
        <w:rPr>
          <w:rFonts w:cstheme="minorHAnsi"/>
          <w:bCs/>
          <w:lang w:val="en-US"/>
        </w:rPr>
        <w:t xml:space="preserve">We offer a concise conceptual framework by </w:t>
      </w:r>
      <w:r>
        <w:rPr>
          <w:lang w:val="en-US"/>
        </w:rPr>
        <w:t>proposing a taxonomy with two distinct types</w:t>
      </w:r>
      <w:r>
        <w:rPr>
          <w:rFonts w:cstheme="minorHAnsi"/>
          <w:bCs/>
          <w:lang w:val="en-US"/>
        </w:rPr>
        <w:t>: deviation-based naturalness and human-likeness-based naturalness</w:t>
      </w:r>
    </w:p>
    <w:p w14:paraId="25B1EB83" w14:textId="77777777" w:rsidR="003B4BDC" w:rsidRDefault="003B4BDC" w:rsidP="003B4BDC">
      <w:pPr>
        <w:pStyle w:val="Listenabsatz"/>
        <w:numPr>
          <w:ilvl w:val="0"/>
          <w:numId w:val="13"/>
        </w:numPr>
        <w:spacing w:line="480" w:lineRule="auto"/>
        <w:ind w:left="714" w:hanging="357"/>
        <w:jc w:val="both"/>
        <w:rPr>
          <w:rFonts w:cstheme="minorHAnsi"/>
          <w:bCs/>
          <w:lang w:val="en-US"/>
        </w:rPr>
      </w:pPr>
      <w:r>
        <w:rPr>
          <w:rFonts w:cstheme="minorHAnsi"/>
          <w:bCs/>
          <w:lang w:val="en-US"/>
        </w:rPr>
        <w:t>We develop practical recommendations and perspectives for naturalness research. We argue that,</w:t>
      </w:r>
      <w:r>
        <w:rPr>
          <w:lang w:val="en-US"/>
        </w:rPr>
        <w:t xml:space="preserve"> in a world of digital agents, understanding the determinants for how humans perceive naturalness in social stimuli</w:t>
      </w:r>
      <w:r w:rsidRPr="00A2448C">
        <w:rPr>
          <w:lang w:val="en-US"/>
        </w:rPr>
        <w:t xml:space="preserve"> </w:t>
      </w:r>
      <w:r>
        <w:rPr>
          <w:lang w:val="en-US"/>
        </w:rPr>
        <w:t>is a priority</w:t>
      </w:r>
    </w:p>
    <w:p w14:paraId="7F16B590" w14:textId="77777777" w:rsidR="007B21CF" w:rsidRDefault="007B21CF" w:rsidP="00DB0EBC">
      <w:pPr>
        <w:rPr>
          <w:rFonts w:cstheme="minorHAnsi"/>
          <w:b/>
          <w:lang w:val="en-US"/>
        </w:rPr>
      </w:pPr>
    </w:p>
    <w:p w14:paraId="7EE7EFC4" w14:textId="49E20641" w:rsidR="00DA2D62" w:rsidRPr="009A28E2" w:rsidRDefault="00DA2D62" w:rsidP="00DB0EBC">
      <w:pPr>
        <w:rPr>
          <w:rFonts w:cstheme="minorHAnsi"/>
          <w:color w:val="FF0000"/>
          <w:lang w:val="en-US"/>
        </w:rPr>
      </w:pPr>
      <w:r w:rsidRPr="009A28E2">
        <w:rPr>
          <w:rFonts w:cstheme="minorHAnsi"/>
          <w:b/>
          <w:lang w:val="en-US"/>
        </w:rPr>
        <w:t xml:space="preserve">Abstract </w:t>
      </w:r>
      <w:r w:rsidRPr="009A28E2">
        <w:rPr>
          <w:rFonts w:cstheme="minorHAnsi"/>
          <w:lang w:val="en-US"/>
        </w:rPr>
        <w:t>(120 words)</w:t>
      </w:r>
      <w:r w:rsidR="00085DD3" w:rsidRPr="009A28E2">
        <w:rPr>
          <w:rFonts w:cstheme="minorHAnsi"/>
          <w:lang w:val="en-US"/>
        </w:rPr>
        <w:t xml:space="preserve"> </w:t>
      </w:r>
    </w:p>
    <w:p w14:paraId="14C97E2C" w14:textId="0729FE4F" w:rsidR="00085DD3" w:rsidRDefault="00FD069E" w:rsidP="009A28E2">
      <w:pPr>
        <w:pStyle w:val="KeinLeerraum"/>
        <w:spacing w:line="480" w:lineRule="auto"/>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is elusive. We argue this is due to (a) conceptual </w:t>
      </w:r>
      <w:proofErr w:type="spellStart"/>
      <w:r w:rsidRPr="009A28E2">
        <w:rPr>
          <w:rFonts w:cstheme="minorHAnsi"/>
          <w:lang w:val="en"/>
        </w:rPr>
        <w:t>underspecification</w:t>
      </w:r>
      <w:proofErr w:type="spellEnd"/>
      <w:r w:rsidRPr="009A28E2">
        <w:rPr>
          <w:rFonts w:cstheme="minorHAnsi"/>
          <w:lang w:val="en"/>
        </w:rPr>
        <w:t xml:space="preserve">, (b) </w:t>
      </w:r>
      <w:r w:rsidR="00D66F73">
        <w:rPr>
          <w:rFonts w:cstheme="minorHAnsi"/>
          <w:lang w:val="en"/>
        </w:rPr>
        <w:t>heterogeneous</w:t>
      </w:r>
      <w:r w:rsidRPr="009A28E2">
        <w:rPr>
          <w:rFonts w:cstheme="minorHAnsi"/>
          <w:lang w:val="en"/>
        </w:rPr>
        <w:t xml:space="preserve"> operationalization, (c) lack of exchange between research on human and synthetic voices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293FA0FC" w14:textId="1F387CD7" w:rsidR="007D75AE" w:rsidRDefault="007D75AE" w:rsidP="009A28E2">
      <w:pPr>
        <w:pStyle w:val="KeinLeerraum"/>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7FCEC505" w14:textId="2BA8A3FB" w:rsidR="00345179" w:rsidRDefault="00345179">
      <w:pPr>
        <w:rPr>
          <w:lang w:val="en"/>
        </w:rPr>
      </w:pPr>
    </w:p>
    <w:sdt>
      <w:sdtPr>
        <w:rPr>
          <w:rFonts w:asciiTheme="minorHAnsi" w:eastAsiaTheme="minorHAnsi" w:hAnsiTheme="minorHAnsi" w:cstheme="minorBidi"/>
          <w:color w:val="auto"/>
          <w:sz w:val="22"/>
          <w:szCs w:val="22"/>
          <w:lang w:eastAsia="en-US"/>
        </w:rPr>
        <w:id w:val="-942070170"/>
        <w:docPartObj>
          <w:docPartGallery w:val="Table of Contents"/>
          <w:docPartUnique/>
        </w:docPartObj>
      </w:sdtPr>
      <w:sdtEndPr>
        <w:rPr>
          <w:b/>
          <w:bCs/>
        </w:rPr>
      </w:sdtEndPr>
      <w:sdtContent>
        <w:p w14:paraId="6E187519" w14:textId="374F1011" w:rsidR="00345179" w:rsidRPr="005E0F61" w:rsidRDefault="00345179">
          <w:pPr>
            <w:pStyle w:val="Inhaltsverzeichnisberschrift"/>
            <w:rPr>
              <w:lang w:val="en-US"/>
            </w:rPr>
          </w:pPr>
          <w:r w:rsidRPr="005E0F61">
            <w:rPr>
              <w:lang w:val="en-US"/>
            </w:rPr>
            <w:t>Inhalt</w:t>
          </w:r>
        </w:p>
        <w:p w14:paraId="7B497991" w14:textId="74AA1BDA" w:rsidR="00831DF3" w:rsidRDefault="00345179">
          <w:pPr>
            <w:pStyle w:val="Verzeichnis1"/>
            <w:tabs>
              <w:tab w:val="left" w:pos="480"/>
              <w:tab w:val="right" w:leader="dot" w:pos="9062"/>
            </w:tabs>
            <w:rPr>
              <w:rFonts w:eastAsiaTheme="minorEastAsia"/>
              <w:noProof/>
              <w:kern w:val="2"/>
              <w:sz w:val="24"/>
              <w:szCs w:val="24"/>
              <w:lang w:val="en-US"/>
              <w14:ligatures w14:val="standardContextual"/>
            </w:rPr>
          </w:pPr>
          <w:r>
            <w:fldChar w:fldCharType="begin"/>
          </w:r>
          <w:r w:rsidRPr="005E0F61">
            <w:rPr>
              <w:lang w:val="en-US"/>
            </w:rPr>
            <w:instrText xml:space="preserve"> TOC \o "1-3" \h \z \u </w:instrText>
          </w:r>
          <w:r>
            <w:fldChar w:fldCharType="separate"/>
          </w:r>
          <w:hyperlink w:anchor="_Toc160791725" w:history="1">
            <w:r w:rsidR="00831DF3" w:rsidRPr="00B47786">
              <w:rPr>
                <w:rStyle w:val="Hyperlink"/>
                <w:noProof/>
                <w:lang w:val="en"/>
              </w:rPr>
              <w:t>1.</w:t>
            </w:r>
            <w:r w:rsidR="00831DF3">
              <w:rPr>
                <w:rFonts w:eastAsiaTheme="minorEastAsia"/>
                <w:noProof/>
                <w:kern w:val="2"/>
                <w:sz w:val="24"/>
                <w:szCs w:val="24"/>
                <w:lang w:val="en-US"/>
                <w14:ligatures w14:val="standardContextual"/>
              </w:rPr>
              <w:tab/>
            </w:r>
            <w:r w:rsidR="00831DF3" w:rsidRPr="00B47786">
              <w:rPr>
                <w:rStyle w:val="Hyperlink"/>
                <w:noProof/>
                <w:lang w:val="en"/>
              </w:rPr>
              <w:t>Introduction – voice naturalness (450)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_Toc160791725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4CC9A0D1" w14:textId="162EDCCB"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26" w:history="1">
            <w:r w:rsidR="00831DF3" w:rsidRPr="005E0F61">
              <w:rPr>
                <w:rStyle w:val="Hyperlink"/>
                <w:noProof/>
                <w:lang w:val="en-US"/>
              </w:rPr>
              <w:t>2.</w:t>
            </w:r>
            <w:r w:rsidR="00831DF3">
              <w:rPr>
                <w:rFonts w:eastAsiaTheme="minorEastAsia"/>
                <w:noProof/>
                <w:kern w:val="2"/>
                <w:sz w:val="24"/>
                <w:szCs w:val="24"/>
                <w:lang w:val="en-US"/>
                <w14:ligatures w14:val="standardContextual"/>
              </w:rPr>
              <w:tab/>
            </w:r>
            <w:r w:rsidR="00831DF3" w:rsidRPr="005E0F61">
              <w:rPr>
                <w:rStyle w:val="Hyperlink"/>
                <w:noProof/>
                <w:lang w:val="en-US"/>
              </w:rPr>
              <w:t>Current Problems (800)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_Toc160791726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6E2B568D" w14:textId="0BB50BA9"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7" w:history="1">
            <w:r w:rsidR="00831DF3" w:rsidRPr="005E0F61">
              <w:rPr>
                <w:rStyle w:val="Hyperlink"/>
                <w:noProof/>
                <w:lang w:val="en-US"/>
              </w:rPr>
              <w:t>2.1.</w:t>
            </w:r>
            <w:r w:rsidR="00831DF3">
              <w:rPr>
                <w:rFonts w:eastAsiaTheme="minorEastAsia"/>
                <w:noProof/>
                <w:kern w:val="2"/>
                <w:sz w:val="24"/>
                <w:szCs w:val="24"/>
                <w:lang w:val="en-US"/>
                <w14:ligatures w14:val="standardContextual"/>
              </w:rPr>
              <w:tab/>
            </w:r>
            <w:r w:rsidR="00831DF3" w:rsidRPr="005E0F61">
              <w:rPr>
                <w:rStyle w:val="Hyperlink"/>
                <w:noProof/>
                <w:lang w:val="en-US"/>
              </w:rPr>
              <w:t>Conceptual Underspecification (300)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_Toc160791727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0FA45D41" w14:textId="6656A93D"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8" w:history="1">
            <w:r w:rsidR="00831DF3" w:rsidRPr="005E0F61">
              <w:rPr>
                <w:rStyle w:val="Hyperlink"/>
                <w:noProof/>
                <w:lang w:val="en-US"/>
              </w:rPr>
              <w:t>2.2.</w:t>
            </w:r>
            <w:r w:rsidR="00831DF3">
              <w:rPr>
                <w:rFonts w:eastAsiaTheme="minorEastAsia"/>
                <w:noProof/>
                <w:kern w:val="2"/>
                <w:sz w:val="24"/>
                <w:szCs w:val="24"/>
                <w:lang w:val="en-US"/>
                <w14:ligatures w14:val="standardContextual"/>
              </w:rPr>
              <w:tab/>
            </w:r>
            <w:r w:rsidR="00831DF3" w:rsidRPr="005E0F61">
              <w:rPr>
                <w:rStyle w:val="Hyperlink"/>
                <w:noProof/>
                <w:lang w:val="en-US"/>
              </w:rPr>
              <w:t>Inconsistent Operationalization (2</w:t>
            </w:r>
            <w:r w:rsidR="00AE3B4C" w:rsidRPr="005E0F61">
              <w:rPr>
                <w:rStyle w:val="Hyperlink"/>
                <w:noProof/>
                <w:lang w:val="en-US"/>
              </w:rPr>
              <w:t>5</w:t>
            </w:r>
            <w:r w:rsidR="00831DF3" w:rsidRPr="005E0F61">
              <w:rPr>
                <w:rStyle w:val="Hyperlink"/>
                <w:noProof/>
                <w:lang w:val="en-US"/>
              </w:rPr>
              <w:t>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_Toc160791728 \h </w:instrText>
            </w:r>
            <w:r w:rsidR="00831DF3">
              <w:rPr>
                <w:noProof/>
                <w:webHidden/>
              </w:rPr>
            </w:r>
            <w:r w:rsidR="00831DF3">
              <w:rPr>
                <w:noProof/>
                <w:webHidden/>
              </w:rPr>
              <w:fldChar w:fldCharType="separate"/>
            </w:r>
            <w:r w:rsidR="0026080A" w:rsidRPr="005E0F61">
              <w:rPr>
                <w:noProof/>
                <w:webHidden/>
                <w:lang w:val="en-US"/>
              </w:rPr>
              <w:t>4</w:t>
            </w:r>
            <w:r w:rsidR="00831DF3">
              <w:rPr>
                <w:noProof/>
                <w:webHidden/>
              </w:rPr>
              <w:fldChar w:fldCharType="end"/>
            </w:r>
          </w:hyperlink>
        </w:p>
        <w:p w14:paraId="2F9A4E2C" w14:textId="45ADA540"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9" w:history="1">
            <w:r w:rsidR="00831DF3" w:rsidRPr="00B47786">
              <w:rPr>
                <w:rStyle w:val="Hyperlink"/>
                <w:noProof/>
                <w:lang w:val="en-US"/>
              </w:rPr>
              <w:t>2.3.</w:t>
            </w:r>
            <w:r w:rsidR="00831DF3">
              <w:rPr>
                <w:rFonts w:eastAsiaTheme="minorEastAsia"/>
                <w:noProof/>
                <w:kern w:val="2"/>
                <w:sz w:val="24"/>
                <w:szCs w:val="24"/>
                <w:lang w:val="en-US"/>
                <w14:ligatures w14:val="standardContextual"/>
              </w:rPr>
              <w:tab/>
            </w:r>
            <w:r w:rsidR="00831DF3" w:rsidRPr="00B47786">
              <w:rPr>
                <w:rStyle w:val="Hyperlink"/>
                <w:noProof/>
                <w:lang w:val="en-US"/>
              </w:rPr>
              <w:t>Lack of exchange between different research domains (150)</w:t>
            </w:r>
            <w:r w:rsidR="00831DF3">
              <w:rPr>
                <w:noProof/>
                <w:webHidden/>
              </w:rPr>
              <w:tab/>
            </w:r>
            <w:r w:rsidR="00831DF3">
              <w:rPr>
                <w:noProof/>
                <w:webHidden/>
              </w:rPr>
              <w:fldChar w:fldCharType="begin"/>
            </w:r>
            <w:r w:rsidR="00831DF3">
              <w:rPr>
                <w:noProof/>
                <w:webHidden/>
              </w:rPr>
              <w:instrText xml:space="preserve"> PAGEREF _Toc160791729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DB5B35E" w14:textId="4B4CF0B5"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0" w:history="1">
            <w:r w:rsidR="00831DF3" w:rsidRPr="00B47786">
              <w:rPr>
                <w:rStyle w:val="Hyperlink"/>
                <w:noProof/>
                <w:lang w:val="en-US"/>
              </w:rPr>
              <w:t>2.4.</w:t>
            </w:r>
            <w:r w:rsidR="00831DF3">
              <w:rPr>
                <w:rFonts w:eastAsiaTheme="minorEastAsia"/>
                <w:noProof/>
                <w:kern w:val="2"/>
                <w:sz w:val="24"/>
                <w:szCs w:val="24"/>
                <w:lang w:val="en-US"/>
                <w14:ligatures w14:val="standardContextual"/>
              </w:rPr>
              <w:tab/>
            </w:r>
            <w:r w:rsidR="00831DF3" w:rsidRPr="00B47786">
              <w:rPr>
                <w:rStyle w:val="Hyperlink"/>
                <w:noProof/>
                <w:lang w:val="en-US"/>
              </w:rPr>
              <w:t>Insufficient anchoring in voice perception theory (150)</w:t>
            </w:r>
            <w:r w:rsidR="00831DF3">
              <w:rPr>
                <w:noProof/>
                <w:webHidden/>
              </w:rPr>
              <w:tab/>
            </w:r>
            <w:r w:rsidR="00831DF3">
              <w:rPr>
                <w:noProof/>
                <w:webHidden/>
              </w:rPr>
              <w:fldChar w:fldCharType="begin"/>
            </w:r>
            <w:r w:rsidR="00831DF3">
              <w:rPr>
                <w:noProof/>
                <w:webHidden/>
              </w:rPr>
              <w:instrText xml:space="preserve"> PAGEREF _Toc160791730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EAEFEA1" w14:textId="63C762EF"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1" w:history="1">
            <w:r w:rsidR="00831DF3" w:rsidRPr="00B47786">
              <w:rPr>
                <w:rStyle w:val="Hyperlink"/>
                <w:i/>
                <w:iCs/>
                <w:noProof/>
                <w:lang w:val="en-US"/>
              </w:rPr>
              <w:t>3.</w:t>
            </w:r>
            <w:r w:rsidR="00831DF3">
              <w:rPr>
                <w:rFonts w:eastAsiaTheme="minorEastAsia"/>
                <w:noProof/>
                <w:kern w:val="2"/>
                <w:sz w:val="24"/>
                <w:szCs w:val="24"/>
                <w:lang w:val="en-US"/>
                <w14:ligatures w14:val="standardContextual"/>
              </w:rPr>
              <w:tab/>
            </w:r>
            <w:r w:rsidR="00831DF3" w:rsidRPr="00B47786">
              <w:rPr>
                <w:rStyle w:val="Hyperlink"/>
                <w:noProof/>
                <w:lang w:val="en-US"/>
              </w:rPr>
              <w:t>Proposition of a concise framework for voice naturalness (900</w:t>
            </w:r>
            <w:r w:rsidR="00831DF3" w:rsidRPr="00B47786">
              <w:rPr>
                <w:rStyle w:val="Hyperlink"/>
                <w:i/>
                <w:iCs/>
                <w:noProof/>
                <w:lang w:val="en-US"/>
              </w:rPr>
              <w:t>)</w:t>
            </w:r>
            <w:r w:rsidR="00831DF3">
              <w:rPr>
                <w:noProof/>
                <w:webHidden/>
              </w:rPr>
              <w:tab/>
            </w:r>
            <w:r w:rsidR="00831DF3">
              <w:rPr>
                <w:noProof/>
                <w:webHidden/>
              </w:rPr>
              <w:fldChar w:fldCharType="begin"/>
            </w:r>
            <w:r w:rsidR="00831DF3">
              <w:rPr>
                <w:noProof/>
                <w:webHidden/>
              </w:rPr>
              <w:instrText xml:space="preserve"> PAGEREF _Toc160791731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2A6B4C64" w14:textId="5EFB93A9"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2" w:history="1">
            <w:r w:rsidR="00831DF3" w:rsidRPr="00B47786">
              <w:rPr>
                <w:rStyle w:val="Hyperlink"/>
                <w:noProof/>
              </w:rPr>
              <w:t>3.1.</w:t>
            </w:r>
            <w:r w:rsidR="00831DF3">
              <w:rPr>
                <w:rFonts w:eastAsiaTheme="minorEastAsia"/>
                <w:noProof/>
                <w:kern w:val="2"/>
                <w:sz w:val="24"/>
                <w:szCs w:val="24"/>
                <w:lang w:val="en-US"/>
                <w14:ligatures w14:val="standardContextual"/>
              </w:rPr>
              <w:tab/>
            </w:r>
            <w:r w:rsidR="00831DF3" w:rsidRPr="00B47786">
              <w:rPr>
                <w:rStyle w:val="Hyperlink"/>
                <w:noProof/>
              </w:rPr>
              <w:t>Definitions of naturalness (500)</w:t>
            </w:r>
            <w:r w:rsidR="00831DF3">
              <w:rPr>
                <w:noProof/>
                <w:webHidden/>
              </w:rPr>
              <w:tab/>
            </w:r>
            <w:r w:rsidR="00831DF3">
              <w:rPr>
                <w:noProof/>
                <w:webHidden/>
              </w:rPr>
              <w:fldChar w:fldCharType="begin"/>
            </w:r>
            <w:r w:rsidR="00831DF3">
              <w:rPr>
                <w:noProof/>
                <w:webHidden/>
              </w:rPr>
              <w:instrText xml:space="preserve"> PAGEREF _Toc160791732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715E735D" w14:textId="1FEBC53F"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3" w:history="1">
            <w:r w:rsidR="00831DF3" w:rsidRPr="00B47786">
              <w:rPr>
                <w:rStyle w:val="Hyperlink"/>
                <w:noProof/>
              </w:rPr>
              <w:t>3.2.</w:t>
            </w:r>
            <w:r w:rsidR="00831DF3">
              <w:rPr>
                <w:rFonts w:eastAsiaTheme="minorEastAsia"/>
                <w:noProof/>
                <w:kern w:val="2"/>
                <w:sz w:val="24"/>
                <w:szCs w:val="24"/>
                <w:lang w:val="en-US"/>
                <w14:ligatures w14:val="standardContextual"/>
              </w:rPr>
              <w:tab/>
            </w:r>
            <w:r w:rsidR="00831DF3" w:rsidRPr="00B47786">
              <w:rPr>
                <w:rStyle w:val="Hyperlink"/>
                <w:noProof/>
              </w:rPr>
              <w:t>Differentiation from other concepts (400)</w:t>
            </w:r>
            <w:r w:rsidR="00831DF3">
              <w:rPr>
                <w:noProof/>
                <w:webHidden/>
              </w:rPr>
              <w:tab/>
            </w:r>
            <w:r w:rsidR="00831DF3">
              <w:rPr>
                <w:noProof/>
                <w:webHidden/>
              </w:rPr>
              <w:fldChar w:fldCharType="begin"/>
            </w:r>
            <w:r w:rsidR="00831DF3">
              <w:rPr>
                <w:noProof/>
                <w:webHidden/>
              </w:rPr>
              <w:instrText xml:space="preserve"> PAGEREF _Toc160791733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4F7CAB39" w14:textId="58097713"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4" w:history="1">
            <w:r w:rsidR="00831DF3" w:rsidRPr="00B47786">
              <w:rPr>
                <w:rStyle w:val="Hyperlink"/>
                <w:noProof/>
                <w:lang w:val="en-US"/>
              </w:rPr>
              <w:t>4.</w:t>
            </w:r>
            <w:r w:rsidR="00831DF3">
              <w:rPr>
                <w:rFonts w:eastAsiaTheme="minorEastAsia"/>
                <w:noProof/>
                <w:kern w:val="2"/>
                <w:sz w:val="24"/>
                <w:szCs w:val="24"/>
                <w:lang w:val="en-US"/>
                <w14:ligatures w14:val="standardContextual"/>
              </w:rPr>
              <w:tab/>
            </w:r>
            <w:r w:rsidR="00831DF3" w:rsidRPr="00B47786">
              <w:rPr>
                <w:rStyle w:val="Hyperlink"/>
                <w:noProof/>
                <w:lang w:val="en-US"/>
              </w:rPr>
              <w:t>Progressing in conjunction (400)</w:t>
            </w:r>
            <w:r w:rsidR="00831DF3">
              <w:rPr>
                <w:noProof/>
                <w:webHidden/>
              </w:rPr>
              <w:tab/>
            </w:r>
            <w:r w:rsidR="00831DF3">
              <w:rPr>
                <w:noProof/>
                <w:webHidden/>
              </w:rPr>
              <w:fldChar w:fldCharType="begin"/>
            </w:r>
            <w:r w:rsidR="00831DF3">
              <w:rPr>
                <w:noProof/>
                <w:webHidden/>
              </w:rPr>
              <w:instrText xml:space="preserve"> PAGEREF _Toc160791734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7CC18E08" w14:textId="2CA60043"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5" w:history="1">
            <w:r w:rsidR="00831DF3" w:rsidRPr="00B47786">
              <w:rPr>
                <w:rStyle w:val="Hyperlink"/>
                <w:noProof/>
                <w:lang w:val="en-US"/>
              </w:rPr>
              <w:t>5.</w:t>
            </w:r>
            <w:r w:rsidR="00831DF3">
              <w:rPr>
                <w:rFonts w:eastAsiaTheme="minorEastAsia"/>
                <w:noProof/>
                <w:kern w:val="2"/>
                <w:sz w:val="24"/>
                <w:szCs w:val="24"/>
                <w:lang w:val="en-US"/>
                <w14:ligatures w14:val="standardContextual"/>
              </w:rPr>
              <w:tab/>
            </w:r>
            <w:r w:rsidR="00831DF3" w:rsidRPr="00B47786">
              <w:rPr>
                <w:rStyle w:val="Hyperlink"/>
                <w:noProof/>
                <w:lang w:val="en-US"/>
              </w:rPr>
              <w:t>Naturalness research rooted in voice perception theory (400)</w:t>
            </w:r>
            <w:r w:rsidR="00831DF3">
              <w:rPr>
                <w:noProof/>
                <w:webHidden/>
              </w:rPr>
              <w:tab/>
            </w:r>
            <w:r w:rsidR="00831DF3">
              <w:rPr>
                <w:noProof/>
                <w:webHidden/>
              </w:rPr>
              <w:fldChar w:fldCharType="begin"/>
            </w:r>
            <w:r w:rsidR="00831DF3">
              <w:rPr>
                <w:noProof/>
                <w:webHidden/>
              </w:rPr>
              <w:instrText xml:space="preserve"> PAGEREF _Toc160791735 \h </w:instrText>
            </w:r>
            <w:r w:rsidR="00831DF3">
              <w:rPr>
                <w:noProof/>
                <w:webHidden/>
              </w:rPr>
            </w:r>
            <w:r w:rsidR="00831DF3">
              <w:rPr>
                <w:noProof/>
                <w:webHidden/>
              </w:rPr>
              <w:fldChar w:fldCharType="separate"/>
            </w:r>
            <w:r w:rsidR="0026080A">
              <w:rPr>
                <w:noProof/>
                <w:webHidden/>
              </w:rPr>
              <w:t>8</w:t>
            </w:r>
            <w:r w:rsidR="00831DF3">
              <w:rPr>
                <w:noProof/>
                <w:webHidden/>
              </w:rPr>
              <w:fldChar w:fldCharType="end"/>
            </w:r>
          </w:hyperlink>
        </w:p>
        <w:p w14:paraId="2872D16D" w14:textId="720327DE"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6" w:history="1">
            <w:r w:rsidR="00831DF3" w:rsidRPr="00B47786">
              <w:rPr>
                <w:rStyle w:val="Hyperlink"/>
                <w:noProof/>
                <w:lang w:val="en-US"/>
              </w:rPr>
              <w:t>6.</w:t>
            </w:r>
            <w:r w:rsidR="00831DF3">
              <w:rPr>
                <w:rFonts w:eastAsiaTheme="minorEastAsia"/>
                <w:noProof/>
                <w:kern w:val="2"/>
                <w:sz w:val="24"/>
                <w:szCs w:val="24"/>
                <w:lang w:val="en-US"/>
                <w14:ligatures w14:val="standardContextual"/>
              </w:rPr>
              <w:tab/>
            </w:r>
            <w:r w:rsidR="00831DF3" w:rsidRPr="00B47786">
              <w:rPr>
                <w:rStyle w:val="Hyperlink"/>
                <w:noProof/>
                <w:lang w:val="en-US"/>
              </w:rPr>
              <w:t>Open questions and future/outlook (400)</w:t>
            </w:r>
            <w:r w:rsidR="00831DF3">
              <w:rPr>
                <w:noProof/>
                <w:webHidden/>
              </w:rPr>
              <w:tab/>
            </w:r>
            <w:r w:rsidR="00831DF3">
              <w:rPr>
                <w:noProof/>
                <w:webHidden/>
              </w:rPr>
              <w:fldChar w:fldCharType="begin"/>
            </w:r>
            <w:r w:rsidR="00831DF3">
              <w:rPr>
                <w:noProof/>
                <w:webHidden/>
              </w:rPr>
              <w:instrText xml:space="preserve"> PAGEREF _Toc160791736 \h </w:instrText>
            </w:r>
            <w:r w:rsidR="00831DF3">
              <w:rPr>
                <w:noProof/>
                <w:webHidden/>
              </w:rPr>
            </w:r>
            <w:r w:rsidR="00831DF3">
              <w:rPr>
                <w:noProof/>
                <w:webHidden/>
              </w:rPr>
              <w:fldChar w:fldCharType="separate"/>
            </w:r>
            <w:r w:rsidR="0026080A">
              <w:rPr>
                <w:noProof/>
                <w:webHidden/>
              </w:rPr>
              <w:t>9</w:t>
            </w:r>
            <w:r w:rsidR="00831DF3">
              <w:rPr>
                <w:noProof/>
                <w:webHidden/>
              </w:rPr>
              <w:fldChar w:fldCharType="end"/>
            </w:r>
          </w:hyperlink>
        </w:p>
        <w:p w14:paraId="3B51229D" w14:textId="57D91AA3" w:rsidR="00345179" w:rsidRDefault="00345179">
          <w:r>
            <w:rPr>
              <w:b/>
              <w:bCs/>
            </w:rPr>
            <w:fldChar w:fldCharType="end"/>
          </w:r>
        </w:p>
      </w:sdtContent>
    </w:sdt>
    <w:p w14:paraId="6E6CB0D7" w14:textId="5AC91BB8" w:rsidR="0082663D" w:rsidRDefault="00345179" w:rsidP="0082663D">
      <w:pPr>
        <w:rPr>
          <w:lang w:val="en"/>
        </w:rPr>
      </w:pPr>
      <w:r>
        <w:rPr>
          <w:lang w:val="en"/>
        </w:rPr>
        <w:br w:type="page"/>
      </w:r>
    </w:p>
    <w:p w14:paraId="4C1FAEAC" w14:textId="252D457C" w:rsidR="0023780B" w:rsidRDefault="0086290E" w:rsidP="00F858EE">
      <w:pPr>
        <w:pStyle w:val="berschrift1"/>
        <w:numPr>
          <w:ilvl w:val="0"/>
          <w:numId w:val="7"/>
        </w:numPr>
        <w:rPr>
          <w:lang w:val="en"/>
        </w:rPr>
      </w:pPr>
      <w:bookmarkStart w:id="0" w:name="_Toc160791725"/>
      <w:r>
        <w:rPr>
          <w:lang w:val="en"/>
        </w:rPr>
        <w:lastRenderedPageBreak/>
        <w:t>Introduction – voice naturalness (</w:t>
      </w:r>
      <w:r w:rsidR="008255BD">
        <w:rPr>
          <w:lang w:val="en"/>
        </w:rPr>
        <w:t>450</w:t>
      </w:r>
      <w:r>
        <w:rPr>
          <w:lang w:val="en"/>
        </w:rPr>
        <w:t>)</w:t>
      </w:r>
      <w:bookmarkEnd w:id="0"/>
    </w:p>
    <w:p w14:paraId="0ED39163" w14:textId="77777777" w:rsidR="008255BD" w:rsidRPr="008255BD" w:rsidRDefault="008255BD" w:rsidP="008255BD">
      <w:pPr>
        <w:rPr>
          <w:lang w:val="en"/>
        </w:rPr>
      </w:pPr>
    </w:p>
    <w:p w14:paraId="54B5A6A4" w14:textId="7B9FAA9C" w:rsidR="00BF71D0" w:rsidRDefault="00BF71D0" w:rsidP="00BF71D0">
      <w:pPr>
        <w:rPr>
          <w:lang w:val="en-US"/>
        </w:rPr>
      </w:pPr>
      <w:bookmarkStart w:id="1" w:name="_Hlk160715361"/>
      <w:r w:rsidRPr="009073C7">
        <w:rPr>
          <w:lang w:val="en-US"/>
        </w:rPr>
        <w:t xml:space="preserve">Human behavior </w:t>
      </w:r>
      <w:r>
        <w:rPr>
          <w:lang w:val="en-US"/>
        </w:rPr>
        <w:t>is</w:t>
      </w:r>
      <w:r w:rsidRPr="009073C7">
        <w:rPr>
          <w:lang w:val="en-US"/>
        </w:rPr>
        <w:t xml:space="preserve"> influenced by the perceived quality of objects</w:t>
      </w:r>
      <w:r>
        <w:rPr>
          <w:lang w:val="en-US"/>
        </w:rPr>
        <w:t xml:space="preserve"> and</w:t>
      </w:r>
      <w:r w:rsidRPr="009073C7">
        <w:rPr>
          <w:lang w:val="en-US"/>
        </w:rPr>
        <w:t xml:space="preserve"> organisms that are encountered in our natural, social, and virtual environments. </w:t>
      </w:r>
      <w:r w:rsidRPr="002F1B24">
        <w:rPr>
          <w:lang w:val="en-US"/>
        </w:rPr>
        <w:t>An important quality dimension concerns perceived “naturalness</w:t>
      </w:r>
      <w:r>
        <w:rPr>
          <w:lang w:val="en-US"/>
        </w:rPr>
        <w:t>”</w:t>
      </w:r>
      <w:r w:rsidRPr="002F1B24">
        <w:rPr>
          <w:lang w:val="en-US"/>
        </w:rPr>
        <w:t>. Assessing naturalness</w:t>
      </w:r>
      <w:r w:rsidRPr="002F1B24">
        <w:rPr>
          <w:color w:val="C00000"/>
          <w:lang w:val="en-US"/>
        </w:rPr>
        <w:t xml:space="preserve"> </w:t>
      </w:r>
      <w:r w:rsidRPr="002F1B24">
        <w:rPr>
          <w:lang w:val="en-US"/>
        </w:rPr>
        <w:t xml:space="preserve">has an evolutionary meaning, as </w:t>
      </w:r>
      <w:r>
        <w:rPr>
          <w:lang w:val="en-US"/>
        </w:rPr>
        <w:t>it</w:t>
      </w:r>
      <w:r w:rsidRPr="002F1B24">
        <w:rPr>
          <w:lang w:val="en-US"/>
        </w:rPr>
        <w:t xml:space="preserve"> influences interactions, food choice, and social trust (</w:t>
      </w:r>
      <w:r w:rsidRPr="00853B15">
        <w:rPr>
          <w:color w:val="C00000"/>
          <w:lang w:val="en-US"/>
        </w:rPr>
        <w:t>Quelle</w:t>
      </w:r>
      <w:r w:rsidRPr="002F1B24">
        <w:rPr>
          <w:lang w:val="en-US"/>
        </w:rPr>
        <w:t xml:space="preserve">). </w:t>
      </w:r>
      <w:r w:rsidRPr="00853B15">
        <w:rPr>
          <w:lang w:val="en-US"/>
        </w:rPr>
        <w:t xml:space="preserve">Naturalness, from a biological </w:t>
      </w:r>
      <w:r w:rsidR="00CB0D44">
        <w:rPr>
          <w:lang w:val="en-US"/>
        </w:rPr>
        <w:t>perspective</w:t>
      </w:r>
      <w:r w:rsidRPr="00853B15">
        <w:rPr>
          <w:lang w:val="en-US"/>
        </w:rPr>
        <w:t>, can be understood as the adaptive norm, with extreme deviations supposedly being rather “unnatural” instances (</w:t>
      </w:r>
      <w:r w:rsidRPr="00853B15">
        <w:rPr>
          <w:color w:val="C00000"/>
          <w:lang w:val="en-US"/>
        </w:rPr>
        <w:t>Quelle</w:t>
      </w:r>
      <w:r w:rsidRPr="00853B15">
        <w:rPr>
          <w:lang w:val="en-US"/>
        </w:rPr>
        <w:t>). Besides the biological context, the recent emergence of AI-generated digital and virtual contexts has brought human-machine interactions to everyday life, and therefore questions of naturalness to the forefront of scientific research.</w:t>
      </w:r>
    </w:p>
    <w:p w14:paraId="3DBC857C" w14:textId="16C39E67" w:rsidR="00BD0FF9" w:rsidRPr="003F0DA0" w:rsidRDefault="00BF71D0" w:rsidP="00BD0FF9">
      <w:pPr>
        <w:rPr>
          <w:lang w:val="en-US"/>
        </w:rPr>
      </w:pPr>
      <w:r w:rsidRPr="009C4864">
        <w:rPr>
          <w:lang w:val="en-US"/>
        </w:rPr>
        <w:t xml:space="preserve">A domain where features of (un)naturalness are of particular importance is the voice, </w:t>
      </w:r>
      <w:r w:rsidR="00CB0D44">
        <w:rPr>
          <w:lang w:val="en-US"/>
        </w:rPr>
        <w:t>as</w:t>
      </w:r>
      <w:r w:rsidRPr="009C4864">
        <w:rPr>
          <w:lang w:val="en-US"/>
        </w:rPr>
        <w:t xml:space="preserve"> one of the prime channels </w:t>
      </w:r>
      <w:r>
        <w:rPr>
          <w:lang w:val="en-US"/>
        </w:rPr>
        <w:t>for</w:t>
      </w:r>
      <w:r w:rsidR="00C35DFD">
        <w:rPr>
          <w:lang w:val="en-US"/>
        </w:rPr>
        <w:t xml:space="preserve"> communication for</w:t>
      </w:r>
      <w:r w:rsidRPr="009C4864">
        <w:rPr>
          <w:lang w:val="en-US"/>
        </w:rPr>
        <w:t xml:space="preserve"> </w:t>
      </w:r>
      <w:r>
        <w:rPr>
          <w:lang w:val="en-US"/>
        </w:rPr>
        <w:t>human</w:t>
      </w:r>
      <w:r w:rsidR="00C35DFD">
        <w:rPr>
          <w:lang w:val="en-US"/>
        </w:rPr>
        <w:t xml:space="preserve">s </w:t>
      </w:r>
      <w:sdt>
        <w:sdtPr>
          <w:rPr>
            <w:lang w:val="en-US"/>
          </w:rPr>
          <w:alias w:val="To edit, see citavi.com/edit"/>
          <w:tag w:val="CitaviPlaceholder#23c1187a-9ce1-4a83-aa8b-4fb37ef72c2f"/>
          <w:id w:val="1302190477"/>
          <w:placeholder>
            <w:docPart w:val="DefaultPlaceholder_-1854013440"/>
          </w:placeholder>
        </w:sdtPr>
        <w:sdtContent>
          <w:r w:rsidR="00B014AB">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jI5ODYyNSIsIlVyaVN0cmluZyI6Imh0dHA6Ly93d3cubmNiaS5ubG0ubmloLmdvdi9wdWJtZWQvMzIyOTg2MjU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ItMTdUMjA6MzY6MjMiLCJNb2RpZmllZEJ5IjoiX0NocmlzdGluZSBOdXNzYmF1bSIsIklkIjoiNDNlZmMzZDEtMjA1ZC00OTBlLWFlNzYtYjhjOWIwMGU4YmQxIiwiTW9kaWZpZWRPbiI6IjIwMjEtMDItMTdUMjA6MzY6MjM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dGljcy4yMDIwLjAyLjAwMSIsIlVyaVN0cmluZyI6Imh0dHBzOi8vZG9pLm9yZy8xMC4xMDE2L2oudGljcy4yMDIwLjAyLjAw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}</w:instrText>
          </w:r>
          <w:r w:rsidR="00B014AB">
            <w:rPr>
              <w:lang w:val="en-US"/>
            </w:rPr>
            <w:fldChar w:fldCharType="separate"/>
          </w:r>
          <w:r w:rsidR="00BE01A0">
            <w:rPr>
              <w:lang w:val="en-US"/>
            </w:rPr>
            <w:t>[1]</w:t>
          </w:r>
          <w:r w:rsidR="00B014AB">
            <w:rPr>
              <w:lang w:val="en-US"/>
            </w:rPr>
            <w:fldChar w:fldCharType="end"/>
          </w:r>
        </w:sdtContent>
      </w:sdt>
      <w:r>
        <w:rPr>
          <w:lang w:val="en-US"/>
        </w:rPr>
        <w:t xml:space="preserve"> and beyond</w:t>
      </w:r>
      <w:commentRangeStart w:id="2"/>
      <w:ins w:id="3" w:author="Stefan Schweinberger" w:date="2024-06-10T18:47:00Z">
        <w:r w:rsidR="00CB0D44">
          <w:rPr>
            <w:lang w:val="en-US"/>
          </w:rPr>
          <w:t xml:space="preserve">: </w:t>
        </w:r>
      </w:ins>
      <w:del w:id="4" w:author="Stefan Schweinberger" w:date="2024-06-10T18:47:00Z">
        <w:r w:rsidRPr="009C4864" w:rsidDel="00CB0D44">
          <w:rPr>
            <w:lang w:val="en-US"/>
          </w:rPr>
          <w:delText>,</w:delText>
        </w:r>
        <w:r w:rsidDel="00CB0D44">
          <w:rPr>
            <w:lang w:val="en-US"/>
          </w:rPr>
          <w:delText xml:space="preserve"> with</w:delText>
        </w:r>
        <w:r w:rsidRPr="009C4864" w:rsidDel="00CB0D44">
          <w:rPr>
            <w:lang w:val="en-US"/>
          </w:rPr>
          <w:delText xml:space="preserve"> s</w:delText>
        </w:r>
      </w:del>
      <w:ins w:id="5" w:author="Stefan Schweinberger" w:date="2024-06-10T18:47:00Z">
        <w:r w:rsidR="00CB0D44">
          <w:rPr>
            <w:lang w:val="en-US"/>
          </w:rPr>
          <w:t>S</w:t>
        </w:r>
      </w:ins>
      <w:r w:rsidRPr="009C4864">
        <w:rPr>
          <w:lang w:val="en-US"/>
        </w:rPr>
        <w:t xml:space="preserve">ynthetic voices </w:t>
      </w:r>
      <w:del w:id="6" w:author="Stefan Schweinberger" w:date="2024-06-10T18:48:00Z">
        <w:r w:rsidRPr="009C4864" w:rsidDel="00CB0D44">
          <w:rPr>
            <w:lang w:val="en-US"/>
          </w:rPr>
          <w:delText>now</w:delText>
        </w:r>
        <w:r w:rsidDel="00CB0D44">
          <w:rPr>
            <w:lang w:val="en-US"/>
          </w:rPr>
          <w:delText>adays</w:delText>
        </w:r>
        <w:r w:rsidRPr="009C4864" w:rsidDel="00CB0D44">
          <w:rPr>
            <w:lang w:val="en-US"/>
          </w:rPr>
          <w:delText xml:space="preserve"> often becom</w:delText>
        </w:r>
        <w:r w:rsidDel="00CB0D44">
          <w:rPr>
            <w:lang w:val="en-US"/>
          </w:rPr>
          <w:delText>ing</w:delText>
        </w:r>
        <w:r w:rsidRPr="009C4864" w:rsidDel="00CB0D44">
          <w:rPr>
            <w:lang w:val="en-US"/>
          </w:rPr>
          <w:delText xml:space="preserve"> the </w:delText>
        </w:r>
      </w:del>
      <w:ins w:id="7" w:author="Stefan Schweinberger" w:date="2024-06-10T18:48:00Z">
        <w:r w:rsidR="00CB0D44">
          <w:rPr>
            <w:lang w:val="en-US"/>
          </w:rPr>
          <w:t xml:space="preserve">increasingly emerge as </w:t>
        </w:r>
      </w:ins>
      <w:del w:id="8" w:author="Stefan Schweinberger" w:date="2024-06-10T18:48:00Z">
        <w:r w:rsidRPr="009C4864" w:rsidDel="00CB0D44">
          <w:rPr>
            <w:lang w:val="en-US"/>
          </w:rPr>
          <w:delText xml:space="preserve">main </w:delText>
        </w:r>
      </w:del>
      <w:ins w:id="9" w:author="Stefan Schweinberger" w:date="2024-06-10T18:48:00Z">
        <w:r w:rsidR="00CB0D44">
          <w:rPr>
            <w:lang w:val="en-US"/>
          </w:rPr>
          <w:t>maj</w:t>
        </w:r>
      </w:ins>
      <w:ins w:id="10" w:author="Stefan Schweinberger" w:date="2024-06-10T18:49:00Z">
        <w:r w:rsidR="00CB0D44">
          <w:rPr>
            <w:lang w:val="en-US"/>
          </w:rPr>
          <w:t>or</w:t>
        </w:r>
      </w:ins>
      <w:ins w:id="11" w:author="Stefan Schweinberger" w:date="2024-06-10T18:48:00Z">
        <w:r w:rsidR="00CB0D44" w:rsidRPr="009C4864">
          <w:rPr>
            <w:lang w:val="en-US"/>
          </w:rPr>
          <w:t xml:space="preserve"> </w:t>
        </w:r>
      </w:ins>
      <w:r w:rsidRPr="009C4864">
        <w:rPr>
          <w:lang w:val="en-US"/>
        </w:rPr>
        <w:t>carrier</w:t>
      </w:r>
      <w:ins w:id="12" w:author="Stefan Schweinberger" w:date="2024-06-10T18:49:00Z">
        <w:r w:rsidR="00CB0D44">
          <w:rPr>
            <w:lang w:val="en-US"/>
          </w:rPr>
          <w:t>s</w:t>
        </w:r>
      </w:ins>
      <w:r w:rsidRPr="009C4864">
        <w:rPr>
          <w:lang w:val="en-US"/>
        </w:rPr>
        <w:t xml:space="preserve"> </w:t>
      </w:r>
      <w:commentRangeEnd w:id="2"/>
      <w:r w:rsidR="00366DDC">
        <w:rPr>
          <w:rStyle w:val="Kommentarzeichen"/>
        </w:rPr>
        <w:commentReference w:id="2"/>
      </w:r>
      <w:r w:rsidRPr="009C4864">
        <w:rPr>
          <w:lang w:val="en-US"/>
        </w:rPr>
        <w:t>of communicative interactions, such as in customer service calls, gaming environments, or support platforms</w:t>
      </w:r>
      <w:r w:rsidR="00B014AB">
        <w:rPr>
          <w:lang w:val="en-US"/>
        </w:rPr>
        <w:t xml:space="preserve"> </w:t>
      </w:r>
      <w:sdt>
        <w:sdtPr>
          <w:rPr>
            <w:lang w:val="en-US"/>
          </w:rPr>
          <w:alias w:val="To edit, see citavi.com/edit"/>
          <w:tag w:val="CitaviPlaceholder#af69dadb-9429-4d58-8a92-292e97f807d8"/>
          <w:id w:val="918839528"/>
          <w:placeholder>
            <w:docPart w:val="DefaultPlaceholder_-1854013440"/>
          </w:placeholder>
        </w:sdtPr>
        <w:sdtContent>
          <w:r w:rsidR="00B014AB">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U3RhcnQiOjIsIlJhbmdlTGVuZ3RoIjoz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wNy0yM1QxMjozMDozMy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MZW5ndGgiOjI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A3LTIzVDEyOjMwOjMzIiwiUHJvamVjdCI6eyIkcmVmIjoiNSJ9fSwiVXNlTnVtYmVyaW5nVHlwZU9mUGFyZW50RG9jdW1lbnQiOmZhbHNlfV0sIkZvcm1hdHRlZFRleHQiOnsiJGlkIjoiMTciLCJDb3VudCI6MSwiVGV4dFVuaXRzIjpbeyIkaWQiOiIxOCIsIkZvbnRTdHlsZSI6eyIkaWQiOiIxOSIsIk5ldXRyYWwiOnRydWV9LCJSZWFkaW5nT3JkZXIiOjEsIlRleHQiOiJbMiwzXSJ9XX0sIlRhZyI6IkNpdGF2aVBsYWNlaG9sZGVyI2FmNjlkYWRiLTk0MjktNGQ1OC04YTkyLTI5MmU5N2Y4MDdkOCIsIlRleHQiOiJbMiwzXSIsIldBSVZlcnNpb24iOiI2LjExLjAuMCJ9}</w:instrText>
          </w:r>
          <w:r w:rsidR="00B014AB">
            <w:rPr>
              <w:lang w:val="en-US"/>
            </w:rPr>
            <w:fldChar w:fldCharType="separate"/>
          </w:r>
          <w:r w:rsidR="00BE01A0">
            <w:rPr>
              <w:lang w:val="en-US"/>
            </w:rPr>
            <w:t>[2,3]</w:t>
          </w:r>
          <w:r w:rsidR="00B014AB">
            <w:rPr>
              <w:lang w:val="en-US"/>
            </w:rPr>
            <w:fldChar w:fldCharType="end"/>
          </w:r>
        </w:sdtContent>
      </w:sdt>
      <w:r w:rsidRPr="009C4864">
        <w:rPr>
          <w:lang w:val="en-US"/>
        </w:rPr>
        <w:t xml:space="preserve">. </w:t>
      </w:r>
      <w:r>
        <w:rPr>
          <w:lang w:val="en-US"/>
        </w:rPr>
        <w:t xml:space="preserve">When listening to voices, we form an instant impression about them </w:t>
      </w:r>
      <w:sdt>
        <w:sdtPr>
          <w:rPr>
            <w:lang w:val="en-US"/>
          </w:rPr>
          <w:alias w:val="To edit, see citavi.com/edit"/>
          <w:tag w:val="CitaviPlaceholder#5c9029cb-2c71-488d-a051-df3f827c2bfc"/>
          <w:id w:val="1861626796"/>
          <w:placeholder>
            <w:docPart w:val="DefaultPlaceholder_-1854013440"/>
          </w:placeholder>
        </w:sdtPr>
        <w:sdtContent>
          <w:commentRangeStart w:id="13"/>
          <w:r w:rsidR="00B014AB">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TI4MjNhLWE4YTEtNGU3Yi04MjViLTE0YmY3YTE5YWNiZiIsIlJhbmdlTGVuZ3RoIjozLCJSZWZlcmVuY2VJZCI6IjMxYTZjMzU5LTg0MzQtNGI1Mi1hMGQ4LTM0N2Q0ZDAwNjcx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zgvczQ0MjcxLTAyMy0wMDAwMS00IiwiVXJpU3RyaW5nIjoiaHR0cHM6Ly9kb2kub3JnLzEwLjEwMzgvczQ0MjcxLTAyMy0wMDAwMS00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m90ZXMiOiJQSUk6ICAxIi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MTA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wNy0yM1QxMjo1OToyOCIsIlByb2plY3QiOnsiJHJlZiI6IjUifX0sIlVzZU51bWJlcmluZ1R5cGVPZlBhcmVudERvY3VtZW50IjpmYWxzZX1dLCJGb3JtYXR0ZWRUZXh0Ijp7IiRpZCI6IjExIiwiQ291bnQiOjEsIlRleHRVbml0cyI6W3siJGlkIjoiMTIiLCJGb250U3R5bGUiOnsiJGlkIjoiMTMiLCJOZXV0cmFsIjp0cnVlfSwiUmVhZGluZ09yZGVyIjoxLCJUZXh0IjoiWzRdIn1dfSwiVGFnIjoiQ2l0YXZpUGxhY2Vob2xkZXIjNWM5MDI5Y2ItMmM3MS00ODhkLWEwNTEtZGYzZjgyN2MyYmZjIiwiVGV4dCI6Ils0XSIsIldBSVZlcnNpb24iOiI2LjExLjAuMCJ9}</w:instrText>
          </w:r>
          <w:r w:rsidR="00B014AB">
            <w:rPr>
              <w:lang w:val="en-US"/>
            </w:rPr>
            <w:fldChar w:fldCharType="separate"/>
          </w:r>
          <w:r w:rsidR="00BE01A0">
            <w:rPr>
              <w:lang w:val="en-US"/>
            </w:rPr>
            <w:t>[4]</w:t>
          </w:r>
          <w:r w:rsidR="00B014AB">
            <w:rPr>
              <w:lang w:val="en-US"/>
            </w:rPr>
            <w:fldChar w:fldCharType="end"/>
          </w:r>
          <w:commentRangeEnd w:id="13"/>
          <w:r w:rsidR="00F46AE9">
            <w:rPr>
              <w:rStyle w:val="Kommentarzeichen"/>
            </w:rPr>
            <w:commentReference w:id="13"/>
          </w:r>
        </w:sdtContent>
      </w:sdt>
      <w:r>
        <w:rPr>
          <w:lang w:val="en-US"/>
        </w:rPr>
        <w:t>.</w:t>
      </w:r>
      <w:r w:rsidRPr="001261F5">
        <w:rPr>
          <w:lang w:val="en-US"/>
        </w:rPr>
        <w:t xml:space="preserve"> </w:t>
      </w:r>
      <w:r>
        <w:rPr>
          <w:lang w:val="en-US"/>
        </w:rPr>
        <w:t>Crucially, listeners seem to be very sensitive to (un-)natural voice features, which affects communicative quality</w:t>
      </w:r>
      <w:r w:rsidR="003328F6">
        <w:rPr>
          <w:lang w:val="en-US"/>
        </w:rPr>
        <w:t xml:space="preserve"> </w:t>
      </w:r>
      <w:sdt>
        <w:sdtPr>
          <w:rPr>
            <w:lang w:val="en-US"/>
          </w:rPr>
          <w:alias w:val="To edit, see citavi.com/edit"/>
          <w:tag w:val="CitaviPlaceholder#a0b3040b-5145-44e1-9565-3270840d0b52"/>
          <w:id w:val="-1699622054"/>
          <w:placeholder>
            <w:docPart w:val="DefaultPlaceholder_-1854013440"/>
          </w:placeholder>
        </w:sdtPr>
        <w:sdtContent>
          <w:r w:rsidR="003328F6">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ODhkYjYxLTBlZWMtNGZlNC1iZGM1LTUzOGEyNDFhNDU3NiIsIlJhbmdlU3RhcnQiOjIsIlJhbmdlTGVuZ3RoIjoz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MmM4NjFiYWYtNGI4Ny00ZjYwLWJiYjItYmI4NjU4ODU5OTRhIiwiUmFuZ2VMZW5ndGgiOjI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A3LTIzVDEyOjMwOjMzIiwiUHJvamVjdCI6eyIkcmVmIjoiNSJ9fSwiVXNlTnVtYmVyaW5nVHlwZU9mUGFyZW50RG9jdW1lbnQiOmZhbHNlfV0sIkZvcm1hdHRlZFRleHQiOnsiJGlkIjoiMjQiLCJDb3VudCI6MSwiVGV4dFVuaXRzIjpbeyIkaWQiOiIyNSIsIkZvbnRTdHlsZSI6eyIkaWQiOiIyNiIsIk5ldXRyYWwiOnRydWV9LCJSZWFkaW5nT3JkZXIiOjEsIlRleHQiOiJbNSw2XSJ9XX0sIlRhZyI6IkNpdGF2aVBsYWNlaG9sZGVyI2EwYjMwNDBiLTUxNDUtNDRlMS05NTY1LTMyNzA4NDBkMGI1MiIsIlRleHQiOiJbNSw2XSIsIldBSVZlcnNpb24iOiI2LjExLjAuMCJ9}</w:instrText>
          </w:r>
          <w:r w:rsidR="003328F6">
            <w:rPr>
              <w:lang w:val="en-US"/>
            </w:rPr>
            <w:fldChar w:fldCharType="separate"/>
          </w:r>
          <w:r w:rsidR="00BE01A0">
            <w:rPr>
              <w:lang w:val="en-US"/>
            </w:rPr>
            <w:t>[5,6]</w:t>
          </w:r>
          <w:r w:rsidR="003328F6">
            <w:rPr>
              <w:lang w:val="en-US"/>
            </w:rPr>
            <w:fldChar w:fldCharType="end"/>
          </w:r>
        </w:sdtContent>
      </w:sdt>
      <w:r w:rsidRPr="003F0DA0">
        <w:rPr>
          <w:lang w:val="en-US"/>
        </w:rPr>
        <w:t xml:space="preserve">. </w:t>
      </w:r>
      <w:proofErr w:type="spellStart"/>
      <w:r w:rsidR="00DC047B" w:rsidRPr="003F0DA0">
        <w:rPr>
          <w:color w:val="C00000"/>
          <w:lang w:val="en-US"/>
        </w:rPr>
        <w:t>ToDo</w:t>
      </w:r>
      <w:proofErr w:type="spellEnd"/>
      <w:r w:rsidR="00DC047B" w:rsidRPr="003F0DA0">
        <w:rPr>
          <w:color w:val="C00000"/>
          <w:lang w:val="en-US"/>
        </w:rPr>
        <w:t xml:space="preserve">: Satz, </w:t>
      </w:r>
      <w:proofErr w:type="spellStart"/>
      <w:r w:rsidR="00DC047B" w:rsidRPr="003F0DA0">
        <w:rPr>
          <w:color w:val="C00000"/>
          <w:lang w:val="en-US"/>
        </w:rPr>
        <w:t>wie</w:t>
      </w:r>
      <w:proofErr w:type="spellEnd"/>
      <w:r w:rsidR="00DC047B" w:rsidRPr="003F0DA0">
        <w:rPr>
          <w:color w:val="C00000"/>
          <w:lang w:val="en-US"/>
        </w:rPr>
        <w:t xml:space="preserve"> </w:t>
      </w:r>
      <w:proofErr w:type="spellStart"/>
      <w:r w:rsidR="00DC047B" w:rsidRPr="003F0DA0">
        <w:rPr>
          <w:color w:val="C00000"/>
          <w:lang w:val="en-US"/>
        </w:rPr>
        <w:t>eine</w:t>
      </w:r>
      <w:proofErr w:type="spellEnd"/>
      <w:r w:rsidR="00DC047B" w:rsidRPr="003F0DA0">
        <w:rPr>
          <w:color w:val="C00000"/>
          <w:lang w:val="en-US"/>
        </w:rPr>
        <w:t xml:space="preserve"> </w:t>
      </w:r>
      <w:proofErr w:type="spellStart"/>
      <w:r w:rsidR="00DC047B" w:rsidRPr="003F0DA0">
        <w:rPr>
          <w:color w:val="C00000"/>
          <w:lang w:val="en-US"/>
        </w:rPr>
        <w:t>unnatürliche</w:t>
      </w:r>
      <w:proofErr w:type="spellEnd"/>
      <w:r w:rsidR="00DC047B" w:rsidRPr="003F0DA0">
        <w:rPr>
          <w:color w:val="C00000"/>
          <w:lang w:val="en-US"/>
        </w:rPr>
        <w:t xml:space="preserve"> </w:t>
      </w:r>
      <w:proofErr w:type="spellStart"/>
      <w:r w:rsidR="00DC047B" w:rsidRPr="003F0DA0">
        <w:rPr>
          <w:color w:val="C00000"/>
          <w:lang w:val="en-US"/>
        </w:rPr>
        <w:t>Stimme</w:t>
      </w:r>
      <w:proofErr w:type="spellEnd"/>
      <w:r w:rsidR="00DC047B" w:rsidRPr="003F0DA0">
        <w:rPr>
          <w:color w:val="C00000"/>
          <w:lang w:val="en-US"/>
        </w:rPr>
        <w:t xml:space="preserve"> </w:t>
      </w:r>
      <w:proofErr w:type="spellStart"/>
      <w:r w:rsidR="00DC047B" w:rsidRPr="003F0DA0">
        <w:rPr>
          <w:color w:val="C00000"/>
          <w:lang w:val="en-US"/>
        </w:rPr>
        <w:t>klingen</w:t>
      </w:r>
      <w:proofErr w:type="spellEnd"/>
      <w:r w:rsidR="00DC047B" w:rsidRPr="003F0DA0">
        <w:rPr>
          <w:color w:val="C00000"/>
          <w:lang w:val="en-US"/>
        </w:rPr>
        <w:t xml:space="preserve"> </w:t>
      </w:r>
      <w:proofErr w:type="spellStart"/>
      <w:r w:rsidR="00DC047B" w:rsidRPr="003F0DA0">
        <w:rPr>
          <w:color w:val="C00000"/>
          <w:lang w:val="en-US"/>
        </w:rPr>
        <w:t>könnte</w:t>
      </w:r>
      <w:proofErr w:type="spellEnd"/>
      <w:r w:rsidR="00DC047B" w:rsidRPr="003F0DA0">
        <w:rPr>
          <w:color w:val="C00000"/>
          <w:lang w:val="en-US"/>
        </w:rPr>
        <w:t xml:space="preserve">. </w:t>
      </w:r>
      <w:r>
        <w:rPr>
          <w:lang w:val="en-US"/>
        </w:rPr>
        <w:t xml:space="preserve">For </w:t>
      </w:r>
      <w:r w:rsidRPr="000231D0">
        <w:rPr>
          <w:b/>
          <w:lang w:val="en-US"/>
        </w:rPr>
        <w:t>human voices</w:t>
      </w:r>
      <w:r>
        <w:rPr>
          <w:lang w:val="en-US"/>
        </w:rPr>
        <w:t>, c</w:t>
      </w:r>
      <w:r w:rsidRPr="00F06F8B">
        <w:rPr>
          <w:lang w:val="en-US"/>
        </w:rPr>
        <w:t xml:space="preserve">onsistent evidence from different speech-language pathologies shows that impairments in speech naturalness affect everyday interaction to a degree that can result in social isolation, reduced quality of life, and even depression </w:t>
      </w:r>
      <w:sdt>
        <w:sdtPr>
          <w:rPr>
            <w:lang w:val="en-US"/>
          </w:rPr>
          <w:alias w:val="To edit, see citavi.com/edit"/>
          <w:tag w:val="CitaviPlaceholder#d7f82a95-ee91-4057-9148-f485d589e883"/>
          <w:id w:val="960540847"/>
          <w:placeholder>
            <w:docPart w:val="DefaultPlaceholder_-1854013440"/>
          </w:placeholder>
        </w:sdtPr>
        <w:sdtContent>
          <w:r w:rsidR="00B014AB">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yLCJSZWZlcmVuY2VJZCI6IjIyNzc5NzRjLWI3NzEtNGI2Ny1iNWYxLWU4OTQwOGUwZDhlNSIsIlJlZmVyZW5jZSI6eyIkaWQiOiIzIiwiJHR5cGUiOiJTd2lzc0FjYWRlbWljLkNpdGF2aS5SZWZlcmVuY2UsIFN3aXNzQWNhZGVtaWMuQ2l0YXZpIiwiQWJzdHJhY3RDb21wbGV4aXR5IjowLCJBYnN0cmFjdFNvdXJjZVRleHRGb3JtYXQiOjAsIkF1dGhvcnMiOltdLCJCaWJUZVhLZXkiOiJEYW1pY29fMjAxOSIsIkNpdGF0aW9uS2V5VXBkYXRlVHlwZSI6MCwiQ29sbGFib3JhdG9ycyI6W10sIkRvaSI6IjEwLjQxMzUvOTc4MTQ4MzM4MDgxMCIsIkVkaXRvcnMiOlt7IiRpZCI6IjQ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NSJ9fSx7IiRpZCI6IjE0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xN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Iy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A3LTIzVDEyOjMwOjMzIiwiUHJvamVjdCI6eyIkcmVmIjoiNSJ9fSwiVXNlTnVtYmVyaW5nVHlwZU9mUGFyZW50RG9jdW1lbnQiOmZhbHNlfV0sIkZvcm1hdHRlZFRleHQiOnsiJGlkIjoiMjMiLCJDb3VudCI6MSwiVGV4dFVuaXRzIjpbeyIkaWQiOiIyNCIsIkZvbnRTdHlsZSI6eyIkaWQiOiIyNSIsIk5ldXRyYWwiOnRydWV9LCJSZWFkaW5nT3JkZXIiOjEsIlRleHQiOiJbNyw4XSJ9XX0sIlRhZyI6IkNpdGF2aVBsYWNlaG9sZGVyI2Q3ZjgyYTk1LWVlOTEtNDA1Ny05MTQ4LWY0ODVkNTg5ZTg4MyIsIlRleHQiOiJbNyw4XSIsIldBSVZlcnNpb24iOiI2LjExLjAuMCJ9}</w:instrText>
          </w:r>
          <w:r w:rsidR="00B014AB">
            <w:rPr>
              <w:lang w:val="en-US"/>
            </w:rPr>
            <w:fldChar w:fldCharType="separate"/>
          </w:r>
          <w:r w:rsidR="00BE01A0">
            <w:rPr>
              <w:lang w:val="en-US"/>
            </w:rPr>
            <w:t>[7,8]</w:t>
          </w:r>
          <w:r w:rsidR="00B014AB">
            <w:rPr>
              <w:lang w:val="en-US"/>
            </w:rPr>
            <w:fldChar w:fldCharType="end"/>
          </w:r>
        </w:sdtContent>
      </w:sdt>
      <w:r w:rsidRPr="00F06F8B">
        <w:rPr>
          <w:lang w:val="en-US"/>
        </w:rPr>
        <w:t>. Similarly, deliberate acoustic manipulations and distortions disrupt effective communication</w:t>
      </w:r>
      <w:r>
        <w:rPr>
          <w:lang w:val="en-US"/>
        </w:rPr>
        <w:t xml:space="preserve"> </w:t>
      </w:r>
      <w:sdt>
        <w:sdtPr>
          <w:rPr>
            <w:lang w:val="en-US"/>
          </w:rPr>
          <w:alias w:val="To edit, see citavi.com/edit"/>
          <w:tag w:val="CitaviPlaceholder#8409cd43-7c29-4db7-9901-125ef183ac76"/>
          <w:id w:val="-1994242836"/>
          <w:placeholder>
            <w:docPart w:val="DefaultPlaceholder_-1854013440"/>
          </w:placeholder>
        </w:sdtPr>
        <w:sdtContent>
          <w:r w:rsidR="00C35DFD">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U3RhcnQiOjIsIlJlZmVyZW5jZUlkIjoiNWY1Y2IxNDctZTk3Mi00ZTZkLWE4NzUtMTQ5NjYwNzBmNzZk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DY6MDUiLCJNb2RpZmllZEJ5IjoiX0NocmlzdGluZSBOdXNzYmF1bSIsIklkIjoiOWI3NGQwNDEtMTY5NS00OTBhLTllNTUtN2QxODQ0ZWZiYjAzIiwiTW9kaWZpZWRPbiI6IjIwMjMtMTItMDdUMTM6MDY6MD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jg4MDA1MiIsIlVyaVN0cmluZyI6Imh0dHA6Ly93d3cubmNiaS5ubG0ubmloLmdvdi9wdWJtZWQvMTI4ODAwNT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Tc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Tg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k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I2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DctMjNUMTI6MzA6MzMiLCJQcm9qZWN0Ijp7IiRyZWYiOiI1In19LCJVc2VOdW1iZXJpbmdUeXBlT2ZQYXJlbnREb2N1bWVudCI6ZmFsc2V9LHsiJGlkIjoiMjciLCIkdHlwZSI6IlN3aXNzQWNhZGVtaWMuQ2l0YXZpLkNpdGF0aW9ucy5Xb3JkUGxhY2Vob2xkZXJFbnRyeSwgU3dpc3NBY2FkZW1pYy5DaXRhdmkiLCJJZCI6ImI1Nzg0ZTY5LTY1MGEtNDI5NS1iMzc3LTIwOWZlMDdkMzQ0MSIsIlJhbmdlU3RhcnQiOjIsIlJlZmVyZW5jZUlkIjoiM2UwNzYxYWMtZTBmMi00YTRlLTg5M2QtN2I2ZWQ0NDVhMjg2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zcGVjb20uMjAyMS4wNi4wMDIiLCJVcmlTdHJpbmciOiJodHRwczovL2RvaS5vcmcvMTAuMTAxNi9qLnNwZWNvbS4yMDIxLjA2LjAwMi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}</w:instrText>
          </w:r>
          <w:r w:rsidR="00C35DFD">
            <w:rPr>
              <w:lang w:val="en-US"/>
            </w:rPr>
            <w:fldChar w:fldCharType="separate"/>
          </w:r>
          <w:r w:rsidR="00BE01A0">
            <w:rPr>
              <w:lang w:val="en-US"/>
            </w:rPr>
            <w:t>[9–12]</w:t>
          </w:r>
          <w:r w:rsidR="00C35DFD">
            <w:rPr>
              <w:lang w:val="en-US"/>
            </w:rPr>
            <w:fldChar w:fldCharType="end"/>
          </w:r>
        </w:sdtContent>
      </w:sdt>
      <w:r w:rsidRPr="003F0DA0">
        <w:rPr>
          <w:lang w:val="en-US"/>
        </w:rPr>
        <w:t>.</w:t>
      </w:r>
      <w:r w:rsidRPr="003F0DA0">
        <w:rPr>
          <w:color w:val="C00000"/>
          <w:lang w:val="en-US"/>
        </w:rPr>
        <w:t xml:space="preserve"> </w:t>
      </w:r>
      <w:commentRangeStart w:id="14"/>
      <w:r w:rsidR="00BD0FF9" w:rsidRPr="000231D0">
        <w:rPr>
          <w:lang w:val="en-US"/>
        </w:rPr>
        <w:t xml:space="preserve">For </w:t>
      </w:r>
      <w:r w:rsidR="00BD0FF9" w:rsidRPr="000231D0">
        <w:rPr>
          <w:b/>
          <w:lang w:val="en-US"/>
        </w:rPr>
        <w:t>synthetic voices</w:t>
      </w:r>
      <w:r w:rsidR="00BD0FF9" w:rsidRPr="000231D0">
        <w:rPr>
          <w:lang w:val="en-US"/>
        </w:rPr>
        <w:t xml:space="preserve">, </w:t>
      </w:r>
      <w:r w:rsidR="00BD0FF9" w:rsidRPr="00F06F8B">
        <w:rPr>
          <w:lang w:val="en-US"/>
        </w:rPr>
        <w:t>one can hardly keep up with the rapid developments which make indefatigable efforts to resemble human vocal expression</w:t>
      </w:r>
      <w:r w:rsidR="00BD0FF9">
        <w:rPr>
          <w:lang w:val="en-US"/>
        </w:rPr>
        <w:t xml:space="preserve"> </w:t>
      </w:r>
      <w:sdt>
        <w:sdtPr>
          <w:rPr>
            <w:lang w:val="en-US"/>
          </w:rPr>
          <w:alias w:val="To edit, see citavi.com/edit"/>
          <w:tag w:val="CitaviPlaceholder#a7a8c7e1-3a57-4007-b64c-28a573ec5553"/>
          <w:id w:val="-1504664686"/>
          <w:placeholder>
            <w:docPart w:val="135CBBEE11814A38A14C071AE769B490"/>
          </w:placeholder>
        </w:sdtPr>
        <w:sdtContent>
          <w:r w:rsidR="00BD0FF9">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DctMjNUMTI6MzA6MzMiLCJQcm9qZWN0Ijp7IiRyZWYiOiI1In19LCJVc2VOdW1iZXJpbmdUeXBlT2ZQYXJlbnREb2N1bWVudCI6ZmFsc2V9LHsiJGlkIjoiMTMiLCIkdHlwZSI6IlN3aXNzQWNhZGVtaWMuQ2l0YXZpLkNpdGF0aW9ucy5Xb3JkUGxhY2Vob2xkZXJFbnRyeSwgU3dpc3NBY2FkZW1pYy5DaXRhdmkiLCJJZCI6Ijc0MTRiNWFiLTdhYTQtNDBhZC05Mzk0LWI2MjQ5MGUwYzc4Zi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TMsMTRdIn1dfSwiVGFnIjoiQ2l0YXZpUGxhY2Vob2xkZXIjYTdhOGM3ZTEtM2E1Ny00MDA3LWI2NGMtMjhhNTczZWM1NTUzIiwiVGV4dCI6IlsxMywxNF0iLCJXQUlWZXJzaW9uIjoiNi4xMS4wLjAifQ==}</w:instrText>
          </w:r>
          <w:r w:rsidR="00BD0FF9">
            <w:rPr>
              <w:lang w:val="en-US"/>
            </w:rPr>
            <w:fldChar w:fldCharType="separate"/>
          </w:r>
          <w:r w:rsidR="00BE01A0">
            <w:rPr>
              <w:lang w:val="en-US"/>
            </w:rPr>
            <w:t>[13,14]</w:t>
          </w:r>
          <w:r w:rsidR="00BD0FF9">
            <w:rPr>
              <w:lang w:val="en-US"/>
            </w:rPr>
            <w:fldChar w:fldCharType="end"/>
          </w:r>
        </w:sdtContent>
      </w:sdt>
      <w:r w:rsidR="00BD0FF9" w:rsidRPr="00F06F8B">
        <w:rPr>
          <w:lang w:val="en-US"/>
        </w:rPr>
        <w:t xml:space="preserve">. However, as of today, 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857480144"/>
          <w:placeholder>
            <w:docPart w:val="135CBBEE11814A38A14C071AE769B490"/>
          </w:placeholder>
        </w:sdtPr>
        <w:sdtContent>
          <w:r w:rsidR="00BD0FF9">
            <w:rPr>
              <w:lang w:val="en-US"/>
            </w:rPr>
            <w:fldChar w:fldCharType="begin"/>
          </w:r>
          <w:r w:rsidR="005D10A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UE1DOTEzNjI4OCIsIlVyaVN0cmluZyI6Imh0dHBzOi8vd3d3Lm5jYmkubmxtLm5paC5nb3YvcG1jL2FydGljbGVzL1BNQzkxMzYyO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jNUMTM6MjM6MTUiLCJNb2RpZmllZEJ5IjoiX0NocmlzdGluZSBOdXNzYmF1bSIsIklkIjoiOTYxMzU3NDAtZmZmNi00MWMzLTkxOTYtODc3YzVhM2VmZjU0IiwiTW9kaWZpZWRPbiI6IjIwMjMtMTEtMjNUMTM6MjM6MTU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zNTY0NTkxMSIsIlVyaVN0cmluZyI6Imh0dHA6Ly93d3cubmNiaS5ubG0ubmloLmdvdi9wdWJtZWQvMzU2NDU5M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NUMTM6MjM6MTUiLCJNb2RpZmllZEJ5IjoiX0NocmlzdGluZSBOdXNzYmF1bSIsIklkIjoiM2EyMzE5NTYtZTg3Yy00NGU5LWEzYTQtYmM5NDg2NzAxNzM2IiwiTW9kaWZpZWRPbiI6IjIwMjMtMTEtMjNUMTM6MjM6MTU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zMzg5L2Zwc3lnLjIwMjIuNzg3NDk5IiwiVXJpU3RyaW5nIjoiaHR0cHM6Ly9kb2kub3JnLzEwLjMzODkvZnBzeWcuMjAyMi43ODc0OTk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NUMTM6MjM6MTUiLCJNb2RpZmllZEJ5IjoiX0NocmlzdGluZSBOdXNzYmF1bSIsIklkIjoiOGUwNjdlZWEtNWU0Zi00Y2IzLThhZDUtZmY1MDdmMzY2YTg0IiwiTW9kaWZpZWRPbiI6IjIwMjMtMTEtMjNUMTM6MjM6MTUiLCJQcm9qZWN0Ijp7IiRyZWYiOiI1In19XSwiTm90ZXMiOiJKb3VybmFsIEFydGljbGVcclxuVGhlIGF1dGhvcnMgZGVjbGFyZSB0aGF0IHRoZSByZXNlYXJjaCB3YXMgY29uZHVjdGVkIGluIHRoZSBhYnNlbmNlIG9mIGFueSBjb21tZXJjaWFsIG9yIGZpbmFuY2lhbCByZWxhdGlvbnNoaXBzIHRoYXQgY291bGQgYmUgY29uc3RydWVkIGFzIGEgcG90ZW50aWFsIGNvbmZsaWN0IG9mIGludGVyZXN0LiI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C0wNy0yM1QxMzowMjowNyIsIlByb2plY3QiOnsiJHJlZiI6IjUifX0sIlVzZU51bWJlcmluZ1R5cGVPZlBhcmVudERvY3VtZW50IjpmYWxzZX0seyIkaWQiOiIzMiIsIiR0eXBlIjoiU3dpc3NBY2FkZW1pYy5DaXRhdmkuQ2l0YXRpb25zLldvcmRQbGFjZWhvbGRlckVudHJ5LCBTd2lzc0FjYWRlbWljLkNpdGF2aSIsIklkIjoiZTdlODhjZjgtZmViOS00N2FlLTk1Y2ItNTVhMjUxNmE2YzExIiwiUmFuZ2VMZW5ndGgiOjMsIlJlZmVyZW5jZUlkIjoiOWIxMDRkMDctYzU1MS00MTMwLWE1MzItOWY5MjdjOGEwNGMz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N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Y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aHR0cHM6Ly93d3cuaXNjYS1zcGVlY2gub3JnL2FyY2hpdmUvaW50ZXJzcGVlY2hfMjAxOCIsIlVyaVN0cmluZyI6Imh0dHBzOi8vd3d3LmlzY2Etc3BlZWNoLm9yZy9hcmNoaXZlL2ludGVyc3BlZWNoXzIwMTg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jAtMDMtMjBUMTQ6MDA6MzgiLCJNb2RpZmllZEJ5IjoiX0NocmlzdGluZSIsIklkIjoiZjYzNjg5YzYtODMwOS00MjExLTljMTUtZmZlM2FlYWNjOTU5IiwiTW9kaWZpZWRPbiI6IjIwMjAtMDMtMjBUMTQ6MDA6NDYiLCJQcm9qZWN0Ijp7IiRyZWYiOiI1In19XSwiT3JnYW5pemF0aW9ucyI6W10sIk90aGVyc0ludm9sdmVkIjpbXSwiUGxhY2VPZlB1YmxpY2F0aW9uIjoiSVNDQSIsIlB1Ymxpc2hlcnMiOlt7IiRpZCI6IjUz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NjQ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2NS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Y2IiwiJHR5cGUiOiJTd2lzc0FjYWRlbWljLkNpdGF2aS5Mb2NhdGlvbiwgU3dpc3NBY2FkZW1pYy5DaXRhdmkiLCJBZGRyZXNzIjp7IiRpZCI6IjY3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}</w:instrText>
          </w:r>
          <w:r w:rsidR="00BD0FF9">
            <w:rPr>
              <w:lang w:val="en-US"/>
            </w:rPr>
            <w:fldChar w:fldCharType="separate"/>
          </w:r>
          <w:r w:rsidR="00BE01A0">
            <w:rPr>
              <w:lang w:val="en-US"/>
            </w:rPr>
            <w:t>[15–19]</w:t>
          </w:r>
          <w:r w:rsidR="00BD0FF9">
            <w:rPr>
              <w:lang w:val="en-US"/>
            </w:rPr>
            <w:fldChar w:fldCharType="end"/>
          </w:r>
        </w:sdtContent>
      </w:sdt>
      <w:r w:rsidR="00BD0FF9" w:rsidRPr="003F0DA0">
        <w:rPr>
          <w:lang w:val="en-US"/>
        </w:rPr>
        <w:t xml:space="preserve">. </w:t>
      </w:r>
      <w:commentRangeEnd w:id="14"/>
      <w:r w:rsidR="00BD0FF9">
        <w:rPr>
          <w:rStyle w:val="Kommentarzeichen"/>
        </w:rPr>
        <w:commentReference w:id="14"/>
      </w:r>
    </w:p>
    <w:p w14:paraId="7F52BB0E" w14:textId="0459C74F" w:rsidR="00BF71D0" w:rsidRDefault="00BF71D0" w:rsidP="00BF71D0">
      <w:pPr>
        <w:rPr>
          <w:lang w:val="en-US"/>
        </w:rPr>
      </w:pPr>
      <w:r>
        <w:rPr>
          <w:lang w:val="en-US"/>
        </w:rPr>
        <w:t xml:space="preserve">Given the widespread practical importance, it is crucial to put the role of voice naturalness into scientific focus. </w:t>
      </w:r>
      <w:bookmarkEnd w:id="1"/>
      <w:r>
        <w:rPr>
          <w:lang w:val="en-US"/>
        </w:rPr>
        <w:t xml:space="preserve">But although many recent studies provide useful empirical insights, we are currently looking at a rug rag rather than a research field. This has motivated us to take a step back and reflect on four problems in the present </w:t>
      </w:r>
      <w:r w:rsidR="00C35DFD">
        <w:rPr>
          <w:lang w:val="en-US"/>
        </w:rPr>
        <w:t>literature</w:t>
      </w:r>
      <w:r>
        <w:rPr>
          <w:lang w:val="en-US"/>
        </w:rPr>
        <w:t xml:space="preserve">: </w:t>
      </w:r>
      <w:r w:rsidRPr="0011142C">
        <w:rPr>
          <w:lang w:val="en-US"/>
        </w:rPr>
        <w:t xml:space="preserve">(a) conceptual </w:t>
      </w:r>
      <w:proofErr w:type="spellStart"/>
      <w:r w:rsidRPr="0011142C">
        <w:rPr>
          <w:lang w:val="en-US"/>
        </w:rPr>
        <w:t>underspecification</w:t>
      </w:r>
      <w:proofErr w:type="spellEnd"/>
      <w:r w:rsidRPr="0011142C">
        <w:rPr>
          <w:lang w:val="en-US"/>
        </w:rPr>
        <w:t xml:space="preserve">, (b) inconsistent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We argue that these problems have so far precluded </w:t>
      </w:r>
      <w:r w:rsidRPr="00187908">
        <w:rPr>
          <w:lang w:val="en-US"/>
        </w:rPr>
        <w:t>a systematic understanding of vocal naturalness</w:t>
      </w:r>
      <w:r>
        <w:rPr>
          <w:lang w:val="en-US"/>
        </w:rPr>
        <w:t>, i</w:t>
      </w:r>
      <w:r w:rsidRPr="00187908">
        <w:rPr>
          <w:lang w:val="en-US"/>
        </w:rPr>
        <w:t>mpeded the visibility to a wider readership</w:t>
      </w:r>
      <w:r>
        <w:rPr>
          <w:lang w:val="en-US"/>
        </w:rPr>
        <w:t xml:space="preserve">, </w:t>
      </w:r>
      <w:r w:rsidRPr="00187908">
        <w:rPr>
          <w:lang w:val="en-US"/>
        </w:rPr>
        <w:t>made us overlook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 starting with the development of a concise conceptual framework for voice naturalness. To this end, we aim</w:t>
      </w:r>
      <w:r w:rsidRPr="001261F5">
        <w:rPr>
          <w:lang w:val="en-US"/>
        </w:rPr>
        <w:t xml:space="preserve"> </w:t>
      </w:r>
      <w:r>
        <w:rPr>
          <w:lang w:val="en-US"/>
        </w:rPr>
        <w:t>to provide a useful basis for systematic and theory-driven research on voice naturalness in the future.</w:t>
      </w:r>
    </w:p>
    <w:p w14:paraId="0FADAF3F" w14:textId="3A7C202F" w:rsidR="0086290E" w:rsidRPr="00BF71D0" w:rsidRDefault="0086290E" w:rsidP="0086290E">
      <w:pPr>
        <w:rPr>
          <w:lang w:val="en-US"/>
        </w:rPr>
      </w:pPr>
    </w:p>
    <w:p w14:paraId="50897686" w14:textId="69930026" w:rsidR="00A017E1" w:rsidRDefault="0086290E" w:rsidP="00A017E1">
      <w:pPr>
        <w:pStyle w:val="berschrift1"/>
        <w:numPr>
          <w:ilvl w:val="0"/>
          <w:numId w:val="7"/>
        </w:numPr>
      </w:pPr>
      <w:bookmarkStart w:id="15" w:name="_Toc160791726"/>
      <w:proofErr w:type="spellStart"/>
      <w:r>
        <w:t>Current</w:t>
      </w:r>
      <w:proofErr w:type="spellEnd"/>
      <w:r>
        <w:t xml:space="preserve"> Problems (</w:t>
      </w:r>
      <w:r w:rsidR="00A017E1">
        <w:t>8</w:t>
      </w:r>
      <w:r>
        <w:t>00</w:t>
      </w:r>
      <w:r w:rsidR="00A017E1">
        <w:t>)</w:t>
      </w:r>
      <w:bookmarkEnd w:id="15"/>
    </w:p>
    <w:p w14:paraId="5FBE0330" w14:textId="053BD9BC" w:rsidR="00A017E1" w:rsidRDefault="00A017E1" w:rsidP="00A017E1">
      <w:pPr>
        <w:pStyle w:val="berschrift2"/>
        <w:numPr>
          <w:ilvl w:val="1"/>
          <w:numId w:val="7"/>
        </w:numPr>
      </w:pPr>
      <w:bookmarkStart w:id="16" w:name="_Toc160791727"/>
      <w:proofErr w:type="spellStart"/>
      <w:r>
        <w:t>Conceptual</w:t>
      </w:r>
      <w:proofErr w:type="spellEnd"/>
      <w:r>
        <w:t xml:space="preserve"> </w:t>
      </w:r>
      <w:proofErr w:type="spellStart"/>
      <w:r>
        <w:t>Underspecification</w:t>
      </w:r>
      <w:proofErr w:type="spellEnd"/>
      <w:r>
        <w:t xml:space="preserve"> (</w:t>
      </w:r>
      <w:r w:rsidR="0058483B">
        <w:t>3</w:t>
      </w:r>
      <w:r>
        <w:t>00)</w:t>
      </w:r>
      <w:bookmarkEnd w:id="16"/>
    </w:p>
    <w:p w14:paraId="7122B922" w14:textId="77777777" w:rsidR="002A35F7" w:rsidRDefault="002A35F7" w:rsidP="00A017E1">
      <w:pPr>
        <w:rPr>
          <w:lang w:val="en-US"/>
        </w:rPr>
      </w:pPr>
    </w:p>
    <w:p w14:paraId="338A3687" w14:textId="1569E681" w:rsidR="0088537C" w:rsidRDefault="002A35F7" w:rsidP="003A3148">
      <w:pPr>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 A-B</w:t>
      </w:r>
      <w:r w:rsidR="008D1317">
        <w:rPr>
          <w:lang w:val="en-US"/>
        </w:rPr>
        <w:t>)</w:t>
      </w:r>
      <w:r>
        <w:rPr>
          <w:lang w:val="en-US"/>
        </w:rPr>
        <w:t xml:space="preserve">. In fact, the majority does not </w:t>
      </w:r>
      <w:r w:rsidR="00540EA3">
        <w:rPr>
          <w:lang w:val="en-US"/>
        </w:rPr>
        <w:t xml:space="preserve">even </w:t>
      </w:r>
      <w:r>
        <w:rPr>
          <w:lang w:val="en-US"/>
        </w:rPr>
        <w:t>provide an explicit definition of naturalness at all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 vary tremendously across research contexts. In speech-</w:t>
      </w:r>
      <w:r w:rsidR="0088537C">
        <w:rPr>
          <w:lang w:val="en-US"/>
        </w:rPr>
        <w:lastRenderedPageBreak/>
        <w:t xml:space="preserve">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proofErr w:type="spellStart"/>
      <w:r w:rsidR="004E074C">
        <w:rPr>
          <w:lang w:val="en-US"/>
        </w:rPr>
        <w:t>collegues</w:t>
      </w:r>
      <w:proofErr w:type="spellEnd"/>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I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I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DctMjNUMTI6MzA6MzMiLCJQcm9qZWN0Ijp7IiRyZWYiOiI1In19LCJVc2VOdW1iZXJpbmdUeXBlT2ZQYXJlbnREb2N1bWVudCI6ZmFsc2V9XSwiRm9ybWF0dGVkVGV4dCI6eyIkaWQiOiIyMiIsIkNvdW50IjoxLCJUZXh0VW5pdHMiOlt7IiRpZCI6IjIzIiwiRm9udFN0eWxlIjp7IiRpZCI6IjI0IiwiTmV1dHJhbCI6dHJ1ZX0sIlJlYWRpbmdPcmRlciI6MSwiVGV4dCI6Ils4LDIwXSJ9XX0sIlRhZyI6IkNpdGF2aVBsYWNlaG9sZGVyIzgxODI3MTA2LWZlYjEtNGRmNC1iMmRkLWQzNGNkODI4NWNhNyIsIlRleHQiOiJbOCwyMF0iLCJXQUlWZXJzaW9uIjoiNi4xMS4wLjAifQ==}</w:instrText>
          </w:r>
          <w:r w:rsidR="004E074C" w:rsidRPr="00C35DFD">
            <w:rPr>
              <w:lang w:val="en-US"/>
            </w:rPr>
            <w:fldChar w:fldCharType="separate"/>
          </w:r>
          <w:r w:rsidR="00BE01A0">
            <w:rPr>
              <w:lang w:val="en-US"/>
            </w:rPr>
            <w:t>[8,20]</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5D10A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Ob3RlcyI6IlBJSTogIFMwODg1MjMwODIxMDAxMTk0Ii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}</w:instrText>
          </w:r>
          <w:r w:rsidR="00F9376C" w:rsidRPr="00C35DFD">
            <w:rPr>
              <w:lang w:val="en-US"/>
            </w:rPr>
            <w:fldChar w:fldCharType="separate"/>
          </w:r>
          <w:r w:rsidR="00BE01A0">
            <w:rPr>
              <w:lang w:val="en-US"/>
            </w:rPr>
            <w:t>[21]</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A3LTIzVDEyOjMwOjMzIiwiUHJvamVjdCI6eyIkcmVmIjoiNSJ9fSwiVXNlTnVtYmVyaW5nVHlwZU9mUGFyZW50RG9jdW1lbnQiOmZhbHNlfV0sIkZvcm1hdHRlZFRleHQiOnsiJGlkIjoiMTIiLCJDb3VudCI6MSwiVGV4dFVuaXRzIjpbeyIkaWQiOiIxMyIsIkZvbnRTdHlsZSI6eyIkaWQiOiIxNCIsIk5ldXRyYWwiOnRydWV9LCJSZWFkaW5nT3JkZXIiOjEsIlRleHQiOiJbMjJdIn1dfSwiVGFnIjoiQ2l0YXZpUGxhY2Vob2xkZXIjNjkxZWE0N2QtYWExOS00OTFiLWI2ZjgtOGIwNDkzYzFlNWYyIiwiVGV4dCI6IlsyMl0iLCJXQUlWZXJzaW9uIjoiNi4xMS4wLjAifQ==}</w:instrText>
          </w:r>
          <w:r w:rsidR="00F9376C" w:rsidRPr="00C35DFD">
            <w:rPr>
              <w:lang w:val="en-US"/>
            </w:rPr>
            <w:fldChar w:fldCharType="separate"/>
          </w:r>
          <w:r w:rsidR="00BE01A0">
            <w:rPr>
              <w:lang w:val="en-US"/>
            </w:rPr>
            <w:t>[22]</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anthropomorphism </w:t>
      </w:r>
      <w:r w:rsidR="002E1408">
        <w:rPr>
          <w:lang w:val="en-US"/>
        </w:rPr>
        <w:t>of voices.</w:t>
      </w:r>
    </w:p>
    <w:p w14:paraId="125D8D0D" w14:textId="3638E251" w:rsidR="00987DE8" w:rsidRDefault="005B7151" w:rsidP="00987DE8">
      <w:pPr>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jNdIn1dfSwiVGFnIjoiQ2l0YXZpUGxhY2Vob2xkZXIjMTU0MWE5NzItYWY4Ni00N2RmLWIxY2YtZjA1MTE5MWVmMWI4IiwiVGV4dCI6IlsyM10iLCJXQUlWZXJzaW9uIjoiNi4xMS4wLjAifQ==}</w:instrText>
          </w:r>
          <w:r w:rsidR="003328F6">
            <w:rPr>
              <w:lang w:val="en-US"/>
            </w:rPr>
            <w:fldChar w:fldCharType="separate"/>
          </w:r>
          <w:r w:rsidR="00BE01A0">
            <w:rPr>
              <w:lang w:val="en-US"/>
            </w:rPr>
            <w:t>[23]</w:t>
          </w:r>
          <w:r w:rsidR="003328F6">
            <w:rPr>
              <w:lang w:val="en-US"/>
            </w:rPr>
            <w:fldChar w:fldCharType="end"/>
          </w:r>
        </w:sdtContent>
      </w:sdt>
      <w:r>
        <w:rPr>
          <w:lang w:val="en-US"/>
        </w:rPr>
        <w:t xml:space="preserve">. Second, listener’s naturalness perception is the result of a complex multifactorial impression formation, </w:t>
      </w:r>
      <w:r w:rsidR="00D94355">
        <w:rPr>
          <w:lang w:val="en-US"/>
        </w:rPr>
        <w:t>presumably</w:t>
      </w:r>
      <w:r>
        <w:rPr>
          <w:lang w:val="en-US"/>
        </w:rPr>
        <w:t xml:space="preserve"> based on the integration and weighting of many 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DctMjNUMTI6MzA6MzMiLCJQcm9qZWN0Ijp7IiRyZWYiOiI1In19LCJVc2VOdW1iZXJpbmdUeXBlT2ZQYXJlbnREb2N1bWVudCI6ZmFsc2V9XSwiRm9ybWF0dGVkVGV4dCI6eyIkaWQiOiIxMiIsIkNvdW50IjoxLCJUZXh0VW5pdHMiOlt7IiRpZCI6IjEzIiwiRm9udFN0eWxlIjp7IiRpZCI6IjE0IiwiTmV1dHJhbCI6dHJ1ZX0sIlJlYWRpbmdPcmRlciI6MSwiVGV4dCI6IlsyNF0ifV19LCJUYWciOiJDaXRhdmlQbGFjZWhvbGRlciM5YmY2NWQ2MC1lMWVlLTRkNzAtOTVjMS0yOTFmNGRiNjIzNDkiLCJUZXh0IjoiWzI0XSIsIldBSVZlcnNpb24iOiI2LjExLjAuMCJ9}</w:instrText>
          </w:r>
          <w:r w:rsidR="007D11CD">
            <w:rPr>
              <w:lang w:val="en-US"/>
            </w:rPr>
            <w:fldChar w:fldCharType="separate"/>
          </w:r>
          <w:r w:rsidR="00BE01A0">
            <w:rPr>
              <w:lang w:val="en-US"/>
            </w:rPr>
            <w:t>[24]</w:t>
          </w:r>
          <w:r w:rsidR="007D11CD">
            <w:rPr>
              <w:lang w:val="en-US"/>
            </w:rPr>
            <w:fldChar w:fldCharType="end"/>
          </w:r>
        </w:sdtContent>
      </w:sdt>
      <w:r>
        <w:rPr>
          <w:lang w:val="en-US"/>
        </w:rPr>
        <w:t>. Beyond th</w:t>
      </w:r>
      <w:r w:rsidR="00C43D54">
        <w:rPr>
          <w:lang w:val="en-US"/>
        </w:rPr>
        <w:t>at</w:t>
      </w:r>
      <w:r>
        <w:rPr>
          <w:lang w:val="en-US"/>
        </w:rPr>
        <w:t xml:space="preserve">, however, the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D4DD7">
        <w:rPr>
          <w:lang w:val="en-US"/>
        </w:rPr>
        <w:t>into</w:t>
      </w:r>
      <w:r w:rsidR="00910521">
        <w:rPr>
          <w:lang w:val="en-US"/>
        </w:rPr>
        <w:t xml:space="preserve"> voice naturalness.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in </w:t>
      </w:r>
      <w:r w:rsidR="00987DE8" w:rsidRPr="00D63816">
        <w:rPr>
          <w:b/>
          <w:bCs/>
          <w:lang w:val="en-US"/>
        </w:rPr>
        <w:t>Section 3</w:t>
      </w:r>
      <w:r w:rsidR="00987DE8">
        <w:rPr>
          <w:lang w:val="en-US"/>
        </w:rPr>
        <w:t xml:space="preserve">. </w:t>
      </w:r>
    </w:p>
    <w:p w14:paraId="73DD6285" w14:textId="77777777" w:rsidR="00BE01A0" w:rsidRDefault="00BE01A0" w:rsidP="00987DE8">
      <w:pPr>
        <w:ind w:firstLine="708"/>
        <w:rPr>
          <w:lang w:val="en-US"/>
        </w:rPr>
      </w:pPr>
    </w:p>
    <w:p w14:paraId="5F1EC483" w14:textId="1CBCC205" w:rsidR="00BE01A0" w:rsidRPr="00BE01A0" w:rsidRDefault="00BE01A0" w:rsidP="00BE01A0">
      <w:pPr>
        <w:rPr>
          <w:i/>
          <w:iCs/>
          <w:lang w:val="en-US"/>
        </w:rPr>
      </w:pPr>
      <w:r w:rsidRPr="00BE01A0">
        <w:rPr>
          <w:i/>
          <w:iCs/>
          <w:lang w:val="en-US"/>
        </w:rPr>
        <w:t>[Insert Figure 1 about here, please]</w:t>
      </w:r>
    </w:p>
    <w:p w14:paraId="43641542" w14:textId="34FEDC77" w:rsidR="00671456" w:rsidRPr="00BE01A0" w:rsidRDefault="00671456" w:rsidP="00671456">
      <w:pPr>
        <w:rPr>
          <w:b/>
          <w:iCs/>
          <w:lang w:val="en-US"/>
        </w:rPr>
      </w:pPr>
    </w:p>
    <w:p w14:paraId="16401B59" w14:textId="41F1C220" w:rsidR="00A017E1" w:rsidRDefault="00D94004" w:rsidP="00A017E1">
      <w:pPr>
        <w:pStyle w:val="berschrift2"/>
        <w:numPr>
          <w:ilvl w:val="1"/>
          <w:numId w:val="7"/>
        </w:numPr>
      </w:pPr>
      <w:bookmarkStart w:id="17" w:name="_Toc160791728"/>
      <w:proofErr w:type="spellStart"/>
      <w:r>
        <w:t>Heterogeneous</w:t>
      </w:r>
      <w:proofErr w:type="spellEnd"/>
      <w:r>
        <w:t xml:space="preserve"> </w:t>
      </w:r>
      <w:proofErr w:type="spellStart"/>
      <w:r w:rsidR="00A017E1">
        <w:t>Operationalization</w:t>
      </w:r>
      <w:proofErr w:type="spellEnd"/>
      <w:r w:rsidR="00A017E1">
        <w:t xml:space="preserve"> (2</w:t>
      </w:r>
      <w:r w:rsidR="00AE3B4C">
        <w:t>5</w:t>
      </w:r>
      <w:r w:rsidR="00A017E1">
        <w:t>0)</w:t>
      </w:r>
      <w:bookmarkEnd w:id="17"/>
    </w:p>
    <w:p w14:paraId="60D58F31" w14:textId="2B1F6DA9" w:rsidR="00A017E1" w:rsidRDefault="00A017E1" w:rsidP="00A017E1"/>
    <w:p w14:paraId="56C7794E" w14:textId="7EF184E0" w:rsidR="00A017E1" w:rsidRPr="00C43D54" w:rsidRDefault="0098387A" w:rsidP="00C43D54">
      <w:pPr>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operationalization.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BE01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DctMjNUMTI6MzA6MzM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M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M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zgiLCJNb2RpZmllZEJ5IjoiX0NocmlzdGluZSBOdXNzYmF1bSIsIklkIjoiYjgwZGNkYjMtOGQ1MS00YzQ2LWE4YTktNDdlZGI2NzAxZDI3IiwiTW9kaWZpZWRPbiI6IjIwMjQtMDctMDNUMTQ6MzM6Mzg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xMC4xMDgwLzE3NTQ5NTA3LjIwMjQuMjMzMDUzOCIsIlVyaVN0cmluZyI6Imh0dHBzOi8vZG9pLm9yZy8xMC4xMDgwLzE3NTQ5NTA3LjIwMjQuMjMzMDUzOC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zOCIsIk1vZGlmaWVkQnkiOiJfQ2hyaXN0aW5lIE51c3NiYXVtIiwiSWQiOiI3ZjM0NzJiZC02Zjc5LTQxZjctODRhOS03NjUwZTQ1YjNiMmEiLCJNb2RpZmllZE9uIjoiMjAyNC0wNy0wM1QxNDozMzozOC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}</w:instrText>
          </w:r>
          <w:r w:rsidR="00CE4FC4">
            <w:rPr>
              <w:lang w:val="en-US"/>
            </w:rPr>
            <w:fldChar w:fldCharType="separate"/>
          </w:r>
          <w:r w:rsidR="00BE01A0">
            <w:rPr>
              <w:lang w:val="en-US"/>
            </w:rPr>
            <w:t>[25–29]</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BE01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DctMjNUMTI6MzA6MzMiLCJQcm9qZWN0Ijp7IiRyZWYiOiI1In19LCJVc2VOdW1iZXJpbmdUeXBlT2ZQYXJlbnREb2N1bWVudCI6ZmFsc2V9XSwiRm9ybWF0dGVkVGV4dCI6eyIkaWQiOiIxNSIsIkNvdW50IjoxLCJUZXh0VW5pdHMiOlt7IiRpZCI6IjE2IiwiRm9udFN0eWxlIjp7IiRpZCI6IjE3IiwiTmV1dHJhbCI6dHJ1ZX0sIlJlYWRpbmdPcmRlciI6MSwiVGV4dCI6IlszMF0ifV19LCJUYWciOiJDaXRhdmlQbGFjZWhvbGRlciM3OWIyNzBmZi1kNjZkLTQyNDgtYThlMi0zOGZkMmQwNzU4NGMiLCJUZXh0IjoiWzMwXSIsIldBSVZlcnNpb24iOiI2LjExLjAuMCJ9}</w:instrText>
          </w:r>
          <w:r w:rsidR="00B662E7">
            <w:rPr>
              <w:lang w:val="en-US"/>
            </w:rPr>
            <w:fldChar w:fldCharType="separate"/>
          </w:r>
          <w:r w:rsidR="00BE01A0">
            <w:rPr>
              <w:lang w:val="en-US"/>
            </w:rPr>
            <w:t>[30]</w:t>
          </w:r>
          <w:r w:rsidR="00B662E7">
            <w:rPr>
              <w:lang w:val="en-US"/>
            </w:rPr>
            <w:fldChar w:fldCharType="end"/>
          </w:r>
        </w:sdtContent>
      </w:sdt>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BE01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wNy0yM1QxMjozMDozMy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C0wNy0yM1QxMjozMDozMy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NTU4L2ppcmNkLnY3aTEuMjc5MzIiLCJVcmlTdHJpbmciOiJodHRwczovL2RvaS5vcmcvMTAuMTU1OC9qaXJjZC52N2kxLjI3OTMyIiwiTGlua2VkUmVzb3VyY2VTdGF0dXMiOjgsIlByb3BlcnRpZXMiOnsiJGlkIjoiMz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}</w:instrText>
          </w:r>
          <w:r w:rsidR="00CE4FC4">
            <w:rPr>
              <w:lang w:val="en-US"/>
            </w:rPr>
            <w:fldChar w:fldCharType="separate"/>
          </w:r>
          <w:r w:rsidR="00BE01A0">
            <w:rPr>
              <w:lang w:val="en-US"/>
            </w:rPr>
            <w:t>[31–33]</w:t>
          </w:r>
          <w:r w:rsidR="00CE4FC4">
            <w:rPr>
              <w:lang w:val="en-US"/>
            </w:rPr>
            <w:fldChar w:fldCharType="end"/>
          </w:r>
        </w:sdtContent>
      </w:sdt>
      <w:r w:rsidR="00CE4FC4">
        <w:rPr>
          <w:lang w:val="en-US"/>
        </w:rPr>
        <w:t xml:space="preserve">, tracheoesophageal speech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BE01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U3RhcnQiOjMsIlJhbmdlTGVuZ3RoIjo0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DctMjNUMTI6MzA6MzM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TGVuZ3RoIjoz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A3LTIzVDEyOjMwOjMzIiwiUHJvamVjdCI6eyIkcmVmIjoiNSJ9fSwiVXNlTnVtYmVyaW5nVHlwZU9mUGFyZW50RG9jdW1lbnQiOmZhbHNlfV0sIkZvcm1hdHRlZFRleHQiOnsiJGlkIjoiMjIiLCJDb3VudCI6MSwiVGV4dFVuaXRzIjpbeyIkaWQiOiIyMyIsIkZvbnRTdHlsZSI6eyIkaWQiOiIyNCIsIk5ldXRyYWwiOnRydWV9LCJSZWFkaW5nT3JkZXIiOjEsIlRleHQiOiJbMzQsMzVdIn1dfSwiVGFnIjoiQ2l0YXZpUGxhY2Vob2xkZXIjNmE3MmMzZjQtNGYwMy00ZjU3LWEyODktZTcxYTZkMDQwNDcyIiwiVGV4dCI6IlszNCwzNV0iLCJXQUlWZXJzaW9uIjoiNi4xMS4wLjAifQ==}</w:instrText>
          </w:r>
          <w:r w:rsidR="00CE4FC4">
            <w:rPr>
              <w:lang w:val="en-US"/>
            </w:rPr>
            <w:fldChar w:fldCharType="separate"/>
          </w:r>
          <w:r w:rsidR="00BE01A0">
            <w:rPr>
              <w:lang w:val="en-US"/>
            </w:rPr>
            <w:t>[34,35]</w:t>
          </w:r>
          <w:r w:rsidR="00CE4FC4">
            <w:rPr>
              <w:lang w:val="en-US"/>
            </w:rPr>
            <w:fldChar w:fldCharType="end"/>
          </w:r>
        </w:sdtContent>
      </w:sdt>
      <w:r w:rsidR="00CE4FC4">
        <w:rPr>
          <w:lang w:val="en-US"/>
        </w:rPr>
        <w:t>,</w:t>
      </w:r>
      <w:r w:rsidR="00B662E7">
        <w:rPr>
          <w:lang w:val="en-US"/>
        </w:rPr>
        <w:t xml:space="preserve"> dysarthria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BE01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U3RhcnQiOjMsIlJhbmdlTGVuZ3RoIjo0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A3LTIzVDEyOjMwOjMz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DctMjNUMTI6MzA6MzM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TAuMTA4MC8wMjY5OTIwNi4yMDIxLjE5Nzk2NTgiLCJVcmlTdHJpbmciOiJodHRwczovL2RvaS5vcmcvMTAuMTA4MC8wMjY5OTIwNi4yMDIxLjE5Nzk2NTg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TgiLCJNb2RpZmllZEJ5IjoiX0NocmlzdGluZSBOdXNzYmF1bSIsIklkIjoiMWUwMjhlMWItZGIwNS00YjE5LTk1ZjgtNmQzZTE1NDNkYTZmIiwiTW9kaWZpZWRPbiI6IjIwMjQtMDctMDNUMTQ6MzM6MTg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zNDc2MzU4OCIsIlVyaVN0cmluZyI6Imh0dHA6Ly93d3cubmNiaS5ubG0ubmloLmdvdi9wdWJtZWQvMzQ3NjM1ODg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1In19XSwiTnVtYmVyIjoiMTEiLCJPcmdhbml6YXRpb25zIjpbXSwiT3RoZXJzSW52b2x2ZWQiOltdLCJQYWdlUmFuZ2UiOiI8c3A+XHJcbiAgPG4+OTg4PC9uPlxyXG4gIDxpbj50cnVlPC9pbj5cclxuICA8b3M+OTg4PC9vcz5cclxuICA8cHM+OTg4PC9wcz5cclxuPC9zcD5cclxuPGVwPlxyXG4gIDxuPjEwMDk8L24+XHJcbiAgPGluPnRydWU8L2luPlxyXG4gIDxvcz4xMDA5PC9vcz5cclxuICA8cHM+MTAwOTwvcHM+XHJcbjwvZXA+XHJcbjxvcz45ODgtMTAwOTwvb3M+IiwiUGVyaW9kaWNhbCI6eyIkaWQiOiIzN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A3LTIzVDEyOjMwOjMzIiwiUHJvamVjdCI6eyIkcmVmIjoiNSJ9fSwiVXNlTnVtYmVyaW5nVHlwZU9mUGFyZW50RG9jdW1lbnQiOmZhbHNlfV0sIkZvcm1hdHRlZFRleHQiOnsiJGlkIjoiNTgiLCJDb3VudCI6MSwiVGV4dFVuaXRzIjpbeyIkaWQiOiI1OSIsIkZvbnRTdHlsZSI6eyIkaWQiOiI2MCIsIk5ldXRyYWwiOnRydWV9LCJSZWFkaW5nT3JkZXIiOjEsIlRleHQiOiJbMzbigJMzOV0ifV19LCJUYWciOiJDaXRhdmlQbGFjZWhvbGRlciNjN2FjYTczNi03ODIzLTQ4MmItYTY1NS05NzY1N2RiMDliOGYiLCJUZXh0IjoiWzM24oCTMzldIiwiV0FJVmVyc2lvbiI6IjYuMTEuMC4wIn0=}</w:instrText>
          </w:r>
          <w:r w:rsidR="00B662E7">
            <w:rPr>
              <w:lang w:val="en-US"/>
            </w:rPr>
            <w:fldChar w:fldCharType="separate"/>
          </w:r>
          <w:r w:rsidR="00BE01A0">
            <w:rPr>
              <w:lang w:val="en-US"/>
            </w:rPr>
            <w:t>[36–39]</w:t>
          </w:r>
          <w:r w:rsidR="00B662E7">
            <w:rPr>
              <w:lang w:val="en-US"/>
            </w:rPr>
            <w:fldChar w:fldCharType="end"/>
          </w:r>
        </w:sdtContent>
      </w:sdt>
      <w:r w:rsidR="00B662E7" w:rsidRPr="003F0DA0">
        <w:t xml:space="preserve">, </w:t>
      </w:r>
      <w:r w:rsidR="003328F6" w:rsidRPr="003F0DA0">
        <w:t xml:space="preserve">down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BE01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DctMjNUMTI6MzA6MzMiLCJQcm9qZWN0Ijp7IiRyZWYiOiI1In19LCJVc2VOdW1iZXJpbmdUeXBlT2ZQYXJlbnREb2N1bWVudCI6ZmFsc2V9XSwiRm9ybWF0dGVkVGV4dCI6eyIkaWQiOiIxOSIsIkNvdW50IjoxLCJUZXh0VW5pdHMiOlt7IiRpZCI6IjIwIiwiRm9udFN0eWxlIjp7IiRpZCI6IjIxIiwiTmV1dHJhbCI6dHJ1ZX0sIlJlYWRpbmdPcmRlciI6MSwiVGV4dCI6Ils0MF0ifV19LCJUYWciOiJDaXRhdmlQbGFjZWhvbGRlciM3ZDdlZGNlYi1iOGY0LTRjNGItYTFkMC0wYjU5N2IwZjVjMWQiLCJUZXh0IjoiWzQwXSIsIldBSVZlcnNpb24iOiI2LjExLjAuMCJ9}</w:instrText>
          </w:r>
          <w:r w:rsidR="003328F6">
            <w:rPr>
              <w:lang w:val="en-US"/>
            </w:rPr>
            <w:fldChar w:fldCharType="separate"/>
          </w:r>
          <w:r w:rsidR="00BE01A0">
            <w:t>[40]</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BE01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wNy0yM1QxMjozMDozMyIsIlByb2plY3QiOnsiJHJlZiI6IjUifX0sIlVzZU51bWJlcmluZ1R5cGVPZlBhcmVudERvY3VtZW50IjpmYWxzZX1dLCJGb3JtYXR0ZWRUZXh0Ijp7IiRpZCI6IjE4IiwiQ291bnQiOjEsIlRleHRVbml0cyI6W3siJGlkIjoiMTkiLCJGb250U3R5bGUiOnsiJGlkIjoiMjAiLCJOZXV0cmFsIjp0cnVlfSwiUmVhZGluZ09yZGVyIjoxLCJUZXh0IjoiWzQxXSJ9XX0sIlRhZyI6IkNpdGF2aVBsYWNlaG9sZGVyIzljMGIyMzY3LTE2NTktNGYwZi1iZjZhLWE1MzVjMjE2YjFhMSIsIlRleHQiOiJbNDFdIiwiV0FJVmVyc2lvbiI6IjYuMTEuMC4wIn0=}</w:instrText>
          </w:r>
          <w:r w:rsidR="00B662E7">
            <w:rPr>
              <w:lang w:val="en-US"/>
            </w:rPr>
            <w:fldChar w:fldCharType="separate"/>
          </w:r>
          <w:r w:rsidR="00BE01A0">
            <w:rPr>
              <w:lang w:val="en-US"/>
            </w:rPr>
            <w:t>[41]</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BE01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0Ml0ifV19LCJUYWciOiJDaXRhdmlQbGFjZWhvbGRlciMzOTZlM2Y1ZS1kMDJlLTQ3YzctYmM0ZS1lYjNlNTliNTE2ZGQiLCJUZXh0IjoiWzQyXSIsIldBSVZlcnNpb24iOiI2LjExLjAuMCJ9}</w:instrText>
          </w:r>
          <w:r w:rsidR="00CE4FC4">
            <w:rPr>
              <w:lang w:val="en-US"/>
            </w:rPr>
            <w:fldChar w:fldCharType="separate"/>
          </w:r>
          <w:r w:rsidR="00BE01A0">
            <w:rPr>
              <w:lang w:val="en-US"/>
            </w:rPr>
            <w:t>[42]</w:t>
          </w:r>
          <w:r w:rsidR="00CE4FC4">
            <w:rPr>
              <w:lang w:val="en-US"/>
            </w:rPr>
            <w:fldChar w:fldCharType="end"/>
          </w:r>
        </w:sdtContent>
      </w:sdt>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BE01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A3LTIzVDEyOjMwOjMzIiwiUHJvamVjdCI6eyIkcmVmIjoiNSJ9fSwiVXNlTnVtYmVyaW5nVHlwZU9mUGFyZW50RG9jdW1lbnQiOmZhbHNlfV0sIkZvcm1hdHRlZFRleHQiOnsiJGlkIjoiMTciLCJDb3VudCI6MSwiVGV4dFVuaXRzIjpbeyIkaWQiOiIxOCIsIkZvbnRTdHlsZSI6eyIkaWQiOiIxOSIsIk5ldXRyYWwiOnRydWV9LCJSZWFkaW5nT3JkZXIiOjEsIlRleHQiOiJbNDNdIn1dfSwiVGFnIjoiQ2l0YXZpUGxhY2Vob2xkZXIjOGQ4MzBhOTktYmQzYS00NTcxLWIwNjktYTk1MTU2ZDgxNzExIiwiVGV4dCI6Ils0M10iLCJXQUlWZXJzaW9uIjoiNi4xMS4wLjAifQ==}</w:instrText>
          </w:r>
          <w:r w:rsidR="00B662E7">
            <w:rPr>
              <w:lang w:val="en-US"/>
            </w:rPr>
            <w:fldChar w:fldCharType="separate"/>
          </w:r>
          <w:r w:rsidR="00BE01A0">
            <w:rPr>
              <w:lang w:val="en-US"/>
            </w:rPr>
            <w:t>[43]</w:t>
          </w:r>
          <w:r w:rsidR="00B662E7">
            <w:rPr>
              <w:lang w:val="en-US"/>
            </w:rPr>
            <w:fldChar w:fldCharType="end"/>
          </w:r>
        </w:sdtContent>
      </w:sdt>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BE01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DctMjNUMTI6MzA6MzM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DctMjNUMTI6MzA6MzMiLCJQcm9qZWN0Ijp7IiRyZWYiOiI1In19LCJVc2VOdW1iZXJpbmdUeXBlT2ZQYXJlbnREb2N1bWVudCI6ZmFsc2V9XSwiRm9ybWF0dGVkVGV4dCI6eyIkaWQiOiIyOCIsIkNvdW50IjoxLCJUZXh0VW5pdHMiOlt7IiRpZCI6IjI5IiwiRm9udFN0eWxlIjp7IiRpZCI6IjMwIiwiTmV1dHJhbCI6dHJ1ZX0sIlJlYWRpbmdPcmRlciI6MSwiVGV4dCI6Ils0NCw0NV0ifV19LCJUYWciOiJDaXRhdmlQbGFjZWhvbGRlciMxOTYxMzMzNS00NmE1LTQ2NjEtOTM0OS0zMmVjMmNiMWM5ZmEiLCJUZXh0IjoiWzQ0LDQ1XSIsIldBSVZlcnNpb24iOiI2LjExLjAuMCJ9}</w:instrText>
          </w:r>
          <w:r w:rsidR="00B662E7">
            <w:rPr>
              <w:lang w:val="en-US"/>
            </w:rPr>
            <w:fldChar w:fldCharType="separate"/>
          </w:r>
          <w:r w:rsidR="00BE01A0">
            <w:rPr>
              <w:lang w:val="en-US"/>
            </w:rPr>
            <w:t>[44,45]</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BE01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5MTMwMjAzIiwiVXJpU3RyaW5nIjoiaHR0cDovL3d3dy5uY2JpLm5sbS5uaWguZ292L3B1Ym1lZC85MTMwMj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zOjQyIiwiTW9kaWZpZWRCeSI6Il9DaHJpc3RpbmUgTnVzc2JhdW0iLCJJZCI6IjkxYmQzOTgyLTkyMDItNDYxMi05NWRjLTg1ZDFjNTVmOTFlMSIsIk1vZGlmaWVkT24iOiIyMDIxLTExLTE3VDA5OjMzOjQ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0NC9qc2xoci40MDAyLjM0OSIsIlVyaVN0cmluZyI6Imh0dHBzOi8vZG9pLm9yZy8xMC4xMDQ0L2pzbGhyLjQwMDIuMz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}</w:instrText>
          </w:r>
          <w:r w:rsidR="00B662E7">
            <w:rPr>
              <w:lang w:val="en-US"/>
            </w:rPr>
            <w:fldChar w:fldCharType="separate"/>
          </w:r>
          <w:r w:rsidR="00BE01A0">
            <w:rPr>
              <w:lang w:val="en-US"/>
            </w:rPr>
            <w:t>[46]</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BE01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U3RhcnQiOjMsIlJhbmdlTGVuZ3RoIjo0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wNy0yM1QxMjozMDozMy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wNy0yM1QxMjozMDozMy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MZW5ndGgiOjM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A3LTIzVDEyOjMwOjMzIiwiUHJvamVjdCI6eyIkcmVmIjoiNSJ9fSwiVXNlTnVtYmVyaW5nVHlwZU9mUGFyZW50RG9jdW1lbnQiOmZhbHNlfV0sIkZvcm1hdHRlZFRleHQiOnsiJGlkIjoiNDkiLCJDb3VudCI6MSwiVGV4dFVuaXRzIjpbeyIkaWQiOiI1MCIsIkZvbnRTdHlsZSI6eyIkaWQiOiI1MSIsIk5ldXRyYWwiOnRydWV9LCJSZWFkaW5nT3JkZXIiOjEsIlRleHQiOiJbNDfigJM0OV0ifV19LCJUYWciOiJDaXRhdmlQbGFjZWhvbGRlciMwNTJjYWUxMi0zNjY3LTQzN2ItODc2Ny1jNDliMGQxZmNhZDYiLCJUZXh0IjoiWzQ34oCTNDldIiwiV0FJVmVyc2lvbiI6IjYuMTEuMC4wIn0=}</w:instrText>
          </w:r>
          <w:r w:rsidR="00B662E7">
            <w:rPr>
              <w:lang w:val="en-US"/>
            </w:rPr>
            <w:fldChar w:fldCharType="separate"/>
          </w:r>
          <w:r w:rsidR="00BE01A0">
            <w:rPr>
              <w:lang w:val="en-US"/>
            </w:rPr>
            <w:t>[47–49]</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BE01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U3RhcnQiOjMsIlJlZmVyZW5jZUlkIjoiN2QxMTdiODMtMGE0Ny00NGM1LWFiODctMzU2ZDQzMmUyZGM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zA1MDMzOTYiLCJVcmlTdHJpbmciOiJodHRwOi8vd3d3Lm5jYmkubmxtLm5paC5nb3YvcHVibWVkLzMwNTAzMz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xVDEzOjEyOjIxIiwiTW9kaWZpZWRCeSI6Il9DaHJpc3RpbmUgTnVzc2JhdW0iLCJJZCI6ImEwM2IyODdiLWYwMTYtNDRkNS05NGYzLWE4ZjU1NWE4ZjUxYyIsIk1vZGlmaWVkT24iOiIyMDIzLTEyLTExVDEzOjEyOjIx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p2b2ljZS4yMDE4LjEwLjAwMiIsIlVyaVN0cmluZyI6Imh0dHBzOi8vZG9pLm9yZy8xMC4xMDE2L2ouanZvaWNlLjIwMTguMTAuM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NSJ9fSx7IiRpZCI6IjE5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NSJ9fV0sIkJpYlRlWEtleSI6Ik1lcnJpdHRfMjAyMCI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NS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jY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IiwiSWQiOiJjMGUyNjc1ZS1jZGFmLTQ1MzYtYWNlZC1lMDY1OWUzMWI1ZDQiLCJNb2RpZmllZE9uIjoiMjAyNC0wNy0yM1QxMjozMDozMyIsIlByb2plY3QiOnsiJHJlZiI6IjUifX0sIlVzZU51bWJlcmluZ1R5cGVPZlBhcmVudERvY3VtZW50IjpmYWxzZX0seyIkaWQiOiIyNyIsIiR0eXBlIjoiU3dpc3NBY2FkZW1pYy5DaXRhdmkuQ2l0YXRpb25zLldvcmRQbGFjZWhvbGRlckVudHJ5LCBTd2lzc0FjYWRlbWljLkNpdGF2aSIsIklkIjoiNDIyM2UzY2YtZGI2Ny00ODU1LWE0NTAtNDIwZWE1ODI3ZWUyIiwiUmFuZ2VMZW5ndGgiOjMsIlJlZmVyZW5jZUlkIjoiNjZjZjRmYjQtZWJmNi00YTcxLThhNDUtNTY1MzAyY2NlZjdl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Mz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0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wMTgi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zNSIsIiR0eXBlIjoiU3dpc3NBY2FkZW1pYy5DaXRhdmkuTG9jYXRpb24sIFN3aXNzQWNhZGVtaWMuQ2l0YXZpIiwiQWRkcmVzcyI6eyIkaWQiOiIzNi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NS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M4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U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Mi0wNi0wMVQwOToxMDozNSIsIlByb2plY3QiOnsiJHJlZiI6IjUifX0sIlVzZU51bWJlcmluZ1R5cGVPZlBhcmVudERvY3VtZW50IjpmYWxzZX1dLCJGb3JtYXR0ZWRUZXh0Ijp7IiRpZCI6IjM5IiwiQ291bnQiOjEsIlRleHRVbml0cyI6W3siJGlkIjoiNDAiLCJGb250U3R5bGUiOnsiJGlkIjoiNDEiLCJOZXV0cmFsIjp0cnVlfSwiUmVhZGluZ09yZGVyIjoxLCJUZXh0IjoiWzUw4oCTNTJdIn1dfSwiVGFnIjoiQ2l0YXZpUGxhY2Vob2xkZXIjZjVlNjUwOWUtM2YxNi00YTQ0LTk2NTEtOTFkYjVmZDM5ZjMzIiwiVGV4dCI6Ils1MOKAkzUyXSIsIldBSVZlcnNpb24iOiI2LjExLjAuMCJ9}</w:instrText>
          </w:r>
          <w:r w:rsidR="00B662E7">
            <w:rPr>
              <w:lang w:val="en-US"/>
            </w:rPr>
            <w:fldChar w:fldCharType="separate"/>
          </w:r>
          <w:r w:rsidR="00BE01A0">
            <w:rPr>
              <w:lang w:val="en-US"/>
            </w:rPr>
            <w:t>[50–52]</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r w:rsidR="007F6E01">
        <w:rPr>
          <w:lang w:val="en-US"/>
        </w:rPr>
        <w:t xml:space="preserve">For example, in one study participants were asked “How natural is the audio?” </w:t>
      </w:r>
      <w:sdt>
        <w:sdtPr>
          <w:rPr>
            <w:lang w:val="en-US"/>
          </w:rPr>
          <w:alias w:val="To edit, see citavi.com/edit"/>
          <w:tag w:val="CitaviPlaceholder#9050c28f-65a7-4378-b395-10350c3114ad"/>
          <w:id w:val="-1705476824"/>
          <w:placeholder>
            <w:docPart w:val="DefaultPlaceholder_-1854013440"/>
          </w:placeholder>
        </w:sdtPr>
        <w:sdtContent>
          <w:r w:rsidR="007F6E01">
            <w:rPr>
              <w:lang w:val="en-US"/>
            </w:rPr>
            <w:fldChar w:fldCharType="begin"/>
          </w:r>
          <w:r w:rsidR="00BE01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TNdIn1dfSwiVGFnIjoiQ2l0YXZpUGxhY2Vob2xkZXIjOTA1MGMyOGYtNjVhNy00Mzc4LWIzOTUtMTAzNTBjMzExNGFkIiwiVGV4dCI6Ils1M10iLCJXQUlWZXJzaW9uIjoiNi4xMS4wLjAifQ==}</w:instrText>
          </w:r>
          <w:r w:rsidR="007F6E01">
            <w:rPr>
              <w:lang w:val="en-US"/>
            </w:rPr>
            <w:fldChar w:fldCharType="separate"/>
          </w:r>
          <w:r w:rsidR="00BE01A0">
            <w:rPr>
              <w:lang w:val="en-US"/>
            </w:rPr>
            <w:t>[53]</w:t>
          </w:r>
          <w:r w:rsidR="007F6E01">
            <w:rPr>
              <w:lang w:val="en-US"/>
            </w:rPr>
            <w:fldChar w:fldCharType="end"/>
          </w:r>
        </w:sdtContent>
      </w:sdt>
      <w:r w:rsidR="007F6E01">
        <w:rPr>
          <w:lang w:val="en-US"/>
        </w:rPr>
        <w:t xml:space="preserve">, in another one they rated </w:t>
      </w:r>
      <w:r w:rsidR="000D3015">
        <w:rPr>
          <w:lang w:val="en-US"/>
        </w:rPr>
        <w:t>voices on a 10-point-scale from “very natural, human-like” to “very mechanical, robot-like”</w:t>
      </w:r>
      <w:r w:rsidR="003328F6">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Pr>
              <w:lang w:val="en-US"/>
            </w:rPr>
            <w:fldChar w:fldCharType="begin"/>
          </w:r>
          <w:r w:rsidR="00BE01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DctMjNUMTI6MzA6MzMiLCJQcm9qZWN0Ijp7IiRyZWYiOiI1In19LCJVc2VOdW1iZXJpbmdUeXBlT2ZQYXJlbnREb2N1bWVudCI6ZmFsc2V9XSwiRm9ybWF0dGVkVGV4dCI6eyIkaWQiOiIxNCIsIkNvdW50IjoxLCJUZXh0VW5pdHMiOlt7IiRpZCI6IjE1IiwiRm9udFN0eWxlIjp7IiRpZCI6IjE2IiwiTmV1dHJhbCI6dHJ1ZX0sIlJlYWRpbmdPcmRlciI6MSwiVGV4dCI6Ils0NV0ifV19LCJUYWciOiJDaXRhdmlQbGFjZWhvbGRlciNlMjQ0MmM2MS01YzViLTRhM2MtYjM1Ny1kZDRkZDVhNzc5YmUiLCJUZXh0IjoiWzQ1XSIsIldBSVZlcnNpb24iOiI2LjExLjAuMCJ9}</w:instrText>
          </w:r>
          <w:r w:rsidR="003328F6">
            <w:rPr>
              <w:lang w:val="en-US"/>
            </w:rPr>
            <w:fldChar w:fldCharType="separate"/>
          </w:r>
          <w:r w:rsidR="00BE01A0">
            <w:rPr>
              <w:lang w:val="en-US"/>
            </w:rPr>
            <w:t>[45]</w:t>
          </w:r>
          <w:r w:rsidR="003328F6">
            <w:rPr>
              <w:lang w:val="en-US"/>
            </w:rPr>
            <w:fldChar w:fldCharType="end"/>
          </w:r>
        </w:sdtContent>
      </w:sdt>
      <w:r w:rsidR="000D3015">
        <w:rPr>
          <w:lang w:val="en-US"/>
        </w:rPr>
        <w:t xml:space="preserve">.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precise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BE01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wNy0yM1QxMjozMDozMyIsIlByb2plY3QiOnsiJHJlZiI6IjUifX0sIlVzZU51bWJlcmluZ1R5cGVPZlBhcmVudERvY3VtZW50IjpmYWxzZX1dLCJGb3JtYXR0ZWRUZXh0Ijp7IiRpZCI6IjE1IiwiQ291bnQiOjEsIlRleHRVbml0cyI6W3siJGlkIjoiMTYiLCJGb250U3R5bGUiOnsiJGlkIjoiMTciLCJOZXV0cmFsIjp0cnVlfSwiUmVhZGluZ09yZGVyIjoxLCJUZXh0IjoiWzU0XSJ9XX0sIlRhZyI6IkNpdGF2aVBsYWNlaG9sZGVyI2ExNzRkNWZlLTdkODUtNDJiMi04NzE1LTczOGEwNTBhMjNlMiIsIlRleHQiOiJbNTRdIiwiV0FJVmVyc2lvbiI6IjYuMTEuMC4wIn0=}</w:instrText>
          </w:r>
          <w:r w:rsidR="00AE3B4C">
            <w:rPr>
              <w:lang w:val="en-US"/>
            </w:rPr>
            <w:fldChar w:fldCharType="separate"/>
          </w:r>
          <w:r w:rsidR="00BE01A0">
            <w:rPr>
              <w:lang w:val="en-US"/>
            </w:rPr>
            <w:t>[54]</w:t>
          </w:r>
          <w:r w:rsidR="00AE3B4C">
            <w:rPr>
              <w:lang w:val="en-US"/>
            </w:rPr>
            <w:fldChar w:fldCharType="end"/>
          </w:r>
        </w:sdtContent>
      </w:sdt>
      <w:r w:rsidR="00C43D54">
        <w:rPr>
          <w:lang w:val="en-US"/>
        </w:rPr>
        <w:t xml:space="preserve">. To address these issues, we collected some practical recommendations as a guidance for future research in </w:t>
      </w:r>
      <w:r w:rsidR="00C43D54" w:rsidRPr="003B4BDC">
        <w:rPr>
          <w:b/>
          <w:bCs/>
          <w:lang w:val="en-US"/>
        </w:rPr>
        <w:t>Box 2</w:t>
      </w:r>
      <w:r w:rsidR="00C43D54">
        <w:rPr>
          <w:lang w:val="en-US"/>
        </w:rPr>
        <w:t xml:space="preserve">. </w:t>
      </w:r>
    </w:p>
    <w:p w14:paraId="480D54C2" w14:textId="2E109307" w:rsidR="00A017E1" w:rsidRPr="00A017E1" w:rsidRDefault="00A017E1" w:rsidP="00A017E1">
      <w:pPr>
        <w:pStyle w:val="berschrift2"/>
        <w:numPr>
          <w:ilvl w:val="1"/>
          <w:numId w:val="7"/>
        </w:numPr>
        <w:rPr>
          <w:lang w:val="en-US"/>
        </w:rPr>
      </w:pPr>
      <w:bookmarkStart w:id="18" w:name="_Toc160791729"/>
      <w:r w:rsidRPr="00A017E1">
        <w:rPr>
          <w:lang w:val="en-US"/>
        </w:rPr>
        <w:t>Lack of exchange between differen</w:t>
      </w:r>
      <w:r>
        <w:rPr>
          <w:lang w:val="en-US"/>
        </w:rPr>
        <w:t>t research domains (</w:t>
      </w:r>
      <w:r w:rsidR="0058483B">
        <w:rPr>
          <w:lang w:val="en-US"/>
        </w:rPr>
        <w:t>15</w:t>
      </w:r>
      <w:r>
        <w:rPr>
          <w:lang w:val="en-US"/>
        </w:rPr>
        <w:t>0)</w:t>
      </w:r>
      <w:bookmarkEnd w:id="18"/>
    </w:p>
    <w:p w14:paraId="24D213AB" w14:textId="27D485A0" w:rsidR="009F02C4" w:rsidRDefault="009F02C4" w:rsidP="00AA766C">
      <w:pPr>
        <w:rPr>
          <w:lang w:val="en-US"/>
        </w:rPr>
      </w:pPr>
    </w:p>
    <w:p w14:paraId="7427FC61" w14:textId="03DBF155" w:rsidR="001F3518" w:rsidRPr="00AA766C" w:rsidRDefault="00AA766C" w:rsidP="00AA766C">
      <w:pPr>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output is well-received within discipline</w:t>
      </w:r>
      <w:r w:rsidR="00D5483F">
        <w:rPr>
          <w:lang w:val="en-US"/>
        </w:rPr>
        <w:t>s</w:t>
      </w:r>
      <w:r w:rsidR="00AD0A1C">
        <w:rPr>
          <w:lang w:val="en-US"/>
        </w:rPr>
        <w:t xml:space="preserve">, </w:t>
      </w:r>
      <w:r w:rsidR="00D5483F">
        <w:rPr>
          <w:lang w:val="en-US"/>
        </w:rPr>
        <w:t>they</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BE01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A3LTIzVDEyOjMwOjMzIiwiUHJvamVjdCI6eyIkcmVmIjoiNSJ9fSwiVXNlTnVtYmVyaW5nVHlwZU9mUGFyZW50RG9jdW1lbnQiOmZhbHNlfV0sIkZvcm1hdHRlZFRleHQiOnsiJGlkIjoiMTciLCJDb3VudCI6MSwiVGV4dFVuaXRzIjpbeyIkaWQiOiIxOCIsIkZvbnRTdHlsZSI6eyIkaWQiOiIxOSIsIk5ldXRyYWwiOnRydWV9LCJSZWFkaW5nT3JkZXIiOjEsIlRleHQiOiJbNTVdIn1dfSwiVGFnIjoiQ2l0YXZpUGxhY2Vob2xkZXIjZDMzYzMyOGYtOWI3NS00MjJiLTlkNTctZTU4MDVhZTEwOTJkIiwiVGV4dCI6Ils1NV0iLCJXQUlWZXJzaW9uIjoiNi4xMS4wLjAifQ==}</w:instrText>
          </w:r>
          <w:r w:rsidR="00AE3B4C">
            <w:rPr>
              <w:lang w:val="en-US"/>
            </w:rPr>
            <w:fldChar w:fldCharType="separate"/>
          </w:r>
          <w:r w:rsidR="00BE01A0">
            <w:rPr>
              <w:lang w:val="en-US"/>
            </w:rPr>
            <w:t>[55]</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lastRenderedPageBreak/>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nh1anVpZmZobjVzMnRwbTczazVsbG40OHhrMWoxMHA0YmM3c2wybyIsIkNyZWF0ZWRPbiI6IjIwMjQtMDctMjNUMTA6NDE6NTVaIiwiTW9kaWZpZWRCeSI6Inh1anVpZmZobjVzMnRwbTczazVsbG40OHhrMWoxMHA0YmM3c2wybyIsIklkIjoiZTA0YTQzZGEtOTFlZi00MmQ3LWI2YmUtZGQ2Zjk2OGQwMGYyIiwiTW9kaWZpZWRPbiI6IjIwMjQtMDctMjNUMTA6NDE6NTVa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}</w:instrText>
          </w:r>
          <w:r w:rsidR="00684059" w:rsidRPr="00177F43">
            <w:rPr>
              <w:lang w:val="en-US"/>
            </w:rPr>
            <w:fldChar w:fldCharType="separate"/>
          </w:r>
          <w:r w:rsidR="00BE01A0">
            <w:rPr>
              <w:lang w:val="en-US"/>
            </w:rPr>
            <w:t>[56]</w:t>
          </w:r>
          <w:r w:rsidR="00684059" w:rsidRPr="00177F43">
            <w:rPr>
              <w:lang w:val="en-US"/>
            </w:rPr>
            <w:fldChar w:fldCharType="end"/>
          </w:r>
        </w:sdtContent>
      </w:sdt>
      <w:r w:rsidR="00B35D0C" w:rsidRPr="00177F43">
        <w:rPr>
          <w:lang w:val="en-US"/>
        </w:rPr>
        <w:t xml:space="preserve">. </w:t>
      </w:r>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MZW5ndGgiOjM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DctMjNUMTI6MzA6MzM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U3RhcnQiOjYsIlJhbmdlTGVuZ3RoIjo0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b3RlcyI6IkpvdXJuYWwgQXJ0aWNsZVxyXG5SZXNlYXJjaCBTdXBwb3J0LCBOLkkuSC4sIEV4dHJhbXVyYWwi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DctMjNUMTI6NDI6NTUiLCJQcm9qZWN0Ijp7IiRyZWYiOiI1In19LCJVc2VOdW1iZXJpbmdUeXBlT2ZQYXJlbnREb2N1bWVudCI6ZmFsc2V9XSwiRm9ybWF0dGVkVGV4dCI6eyIkaWQiOiI1MiIsIkNvdW50IjoxLCJUZXh0VW5pdHMiOlt7IiRpZCI6IjUzIiwiRm9udFN0eWxlIjp7IiRpZCI6IjU0IiwiTmV1dHJhbCI6dHJ1ZX0sIlJlYWRpbmdPcmRlciI6MSwiVGV4dCI6IlsxMiwxNSw1N10ifV19LCJUYWciOiJDaXRhdmlQbGFjZWhvbGRlciM3MjdhNzk1Yy1lN2E0LTRiNWItYmM3Yy1iMmFmNjEzMGQxMGMiLCJUZXh0IjoiWzEyLDE1LDU3XSIsIldBSVZlcnNpb24iOiI2LjExLjAuMCJ9}</w:instrText>
          </w:r>
          <w:r w:rsidR="00AE3B4C">
            <w:rPr>
              <w:lang w:val="en-US"/>
            </w:rPr>
            <w:fldChar w:fldCharType="separate"/>
          </w:r>
          <w:r w:rsidR="00BE01A0">
            <w:rPr>
              <w:lang w:val="en-US"/>
            </w:rPr>
            <w:t>[12,15,57]</w:t>
          </w:r>
          <w:r w:rsidR="00AE3B4C">
            <w:rPr>
              <w:lang w:val="en-US"/>
            </w:rPr>
            <w:fldChar w:fldCharType="end"/>
          </w:r>
        </w:sdtContent>
      </w:sdt>
      <w:r w:rsidR="00CF61EC" w:rsidRPr="003F0DA0">
        <w:rPr>
          <w:lang w:val="en-US"/>
        </w:rPr>
        <w:t xml:space="preserve">. </w:t>
      </w:r>
      <w:r w:rsidR="00CF61EC">
        <w:rPr>
          <w:lang w:val="en-US"/>
        </w:rPr>
        <w:t>Further</w:t>
      </w:r>
      <w:r w:rsidR="00EB3DF4">
        <w:rPr>
          <w:lang w:val="en-US"/>
        </w:rPr>
        <w:t xml:space="preserve">, </w:t>
      </w:r>
      <w:r w:rsidR="00CF61EC">
        <w:rPr>
          <w:lang w:val="en-US"/>
        </w:rPr>
        <w:t xml:space="preserve">while </w:t>
      </w:r>
      <w:r w:rsidR="00041975">
        <w:rPr>
          <w:lang w:val="en-US"/>
        </w:rPr>
        <w:t>several studies failed to find an uncanny valley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5D10A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A3LTIzVDEyOjMwOjMz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wNy0yM1QxMjozMDozMy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MjUiLCIkdHlwZSI6IlN3aXNzQWNhZGVtaWMuQ2l0YXZpLlBlcnNvbiwgU3dpc3NBY2FkZW1pYy5DaXRhdmkiLCJGaXJzdE5hbWUiOiJZdWVmYW5nIiwiTGFzdE5hbWUiOiJaaG91IiwiUHJvdGVjdGVkIjpmYWxzZSwiU2V4IjowLCJDcmVhdGVkQnkiOiJfQ2hyaXN0aW5lIE51c3NiYXVtIiwiQ3JlYXRlZE9uIjoiMjAyMi0wNC0xOVQxMjozNjoxOSIsIk1vZGlmaWVkQnkiOiJfQ2hyaXN0aW5lIE51c3NiYXVtIiwiSWQiOiJkYTJkM2I0Zi1kNjczLTRmZjctOGQ2MS1kOGE1MTU2ZjczMTkiLCJNb2RpZmllZE9uIjoiMjAyMi0wNC0xOVQxMjozNjoxOSIsIlByb2plY3QiOnsiJHJlZiI6IjUifX1dLCJCaWJUZVhLZXkiOiJLdWhuZV8yMDIwIi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jYiLCIkdHlwZSI6IlN3aXNzQWNhZGVtaWMuQ2l0YXZpLkxvY2F0aW9uLCBTd2lzc0FjYWRlbWljLkNpdGF2aSIsIkFkZHJlc3MiOnsiJGlkIjoiMjc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jkiLCIkdHlwZSI6IlN3aXNzQWNhZGVtaWMuQ2l0YXZpLkxvY2F0aW9uLCBTd2lzc0FjYWRlbWljLkNpdGF2aSIsIkFkZHJlc3MiOnsiJGlkIjoiMzA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zMiIsIiR0eXBlIjoiU3dpc3NBY2FkZW1pYy5DaXRhdmkuTG9jYXRpb24sIFN3aXNzQWNhZGVtaWMuQ2l0YXZpIiwiQWRkcmVzcyI6eyIkaWQiOiIzMy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}</w:instrText>
          </w:r>
          <w:r w:rsidR="00684059">
            <w:rPr>
              <w:lang w:val="en-US"/>
            </w:rPr>
            <w:fldChar w:fldCharType="separate"/>
          </w:r>
          <w:r w:rsidR="00BE01A0">
            <w:rPr>
              <w:lang w:val="en-US"/>
            </w:rPr>
            <w:t>[16,58]</w:t>
          </w:r>
          <w:r w:rsidR="00684059">
            <w:rPr>
              <w:lang w:val="en-US"/>
            </w:rPr>
            <w:fldChar w:fldCharType="end"/>
          </w:r>
        </w:sdtContent>
      </w:sdt>
      <w:r w:rsidR="00041975">
        <w:rPr>
          <w:lang w:val="en-US"/>
        </w:rPr>
        <w:t>, a recent study suggest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wNy0yM1QxMjozMDozMyIsIlByb2plY3QiOnsiJHJlZiI6IjUifX0sIlVzZU51bWJlcmluZ1R5cGVPZlBhcmVudERvY3VtZW50IjpmYWxzZX1dLCJGb3JtYXR0ZWRUZXh0Ijp7IiRpZCI6IjExIiwiQ291bnQiOjEsIlRleHRVbml0cyI6W3siJGlkIjoiMTIiLCJGb250U3R5bGUiOnsiJGlkIjoiMTMiLCJOZXV0cmFsIjp0cnVlfSwiUmVhZGluZ09yZGVyIjoxLCJUZXh0IjoiWzU5XSJ9XX0sIlRhZyI6IkNpdGF2aVBsYWNlaG9sZGVyIzNmNDdlYmVlLTk0NzgtNDAzNi04ZTkxLWViNDBmYzAzMDYxNyIsIlRleHQiOiJbNTldIiwiV0FJVmVyc2lvbiI6IjYuMTEuMC4wIn0=}</w:instrText>
          </w:r>
          <w:r w:rsidR="005E0F61">
            <w:rPr>
              <w:lang w:val="en-US"/>
            </w:rPr>
            <w:fldChar w:fldCharType="separate"/>
          </w:r>
          <w:r w:rsidR="00BE01A0">
            <w:rPr>
              <w:lang w:val="en-US"/>
            </w:rPr>
            <w:t>[59]</w:t>
          </w:r>
          <w:r w:rsidR="005E0F61">
            <w:rPr>
              <w:lang w:val="en-US"/>
            </w:rPr>
            <w:fldChar w:fldCharType="end"/>
          </w:r>
        </w:sdtContent>
      </w:sdt>
      <w:r w:rsidR="00041975">
        <w:rPr>
          <w:lang w:val="en-US"/>
        </w:rPr>
        <w:t xml:space="preserve">. </w:t>
      </w:r>
      <w:r w:rsidR="008B5242">
        <w:rPr>
          <w:lang w:val="en-US"/>
        </w:rPr>
        <w:t>In fact</w:t>
      </w:r>
      <w:r w:rsidR="00041975">
        <w:rPr>
          <w:lang w:val="en-US"/>
        </w:rPr>
        <w:t>, we argue 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w:t>
      </w:r>
      <w:proofErr w:type="gramStart"/>
      <w:r w:rsidR="00810C4D">
        <w:rPr>
          <w:lang w:val="en-US"/>
        </w:rPr>
        <w:t>research as a whole</w:t>
      </w:r>
      <w:proofErr w:type="gramEnd"/>
      <w:r w:rsidR="00810C4D">
        <w:rPr>
          <w:lang w:val="en-US"/>
        </w:rPr>
        <w:t xml:space="preserve">. </w:t>
      </w:r>
    </w:p>
    <w:p w14:paraId="7B07A593" w14:textId="5D314F36" w:rsidR="00A017E1" w:rsidRDefault="00A017E1" w:rsidP="00A017E1">
      <w:pPr>
        <w:pStyle w:val="berschrift2"/>
        <w:numPr>
          <w:ilvl w:val="1"/>
          <w:numId w:val="7"/>
        </w:numPr>
        <w:rPr>
          <w:lang w:val="en-US"/>
        </w:rPr>
      </w:pPr>
      <w:bookmarkStart w:id="19" w:name="_Toc160791730"/>
      <w:r>
        <w:rPr>
          <w:lang w:val="en-US"/>
        </w:rPr>
        <w:t>Insufficient anchoring in voice perception theory (</w:t>
      </w:r>
      <w:r w:rsidR="0058483B">
        <w:rPr>
          <w:lang w:val="en-US"/>
        </w:rPr>
        <w:t>15</w:t>
      </w:r>
      <w:r>
        <w:rPr>
          <w:lang w:val="en-US"/>
        </w:rPr>
        <w:t>0)</w:t>
      </w:r>
      <w:bookmarkEnd w:id="19"/>
    </w:p>
    <w:p w14:paraId="20403166" w14:textId="5B0047AF" w:rsidR="00A017E1" w:rsidRDefault="00A017E1" w:rsidP="007F138B">
      <w:pPr>
        <w:rPr>
          <w:lang w:val="en-US"/>
        </w:rPr>
      </w:pPr>
    </w:p>
    <w:p w14:paraId="05E0D106" w14:textId="305CCCA6" w:rsidR="007F138B" w:rsidRPr="00A0435C" w:rsidRDefault="007F138B" w:rsidP="00A0435C">
      <w:pPr>
        <w:rPr>
          <w:lang w:val="en-US"/>
        </w:rPr>
      </w:pPr>
      <w:proofErr w:type="gramStart"/>
      <w:r>
        <w:rPr>
          <w:lang w:val="en-US"/>
        </w:rPr>
        <w:t>The majority of</w:t>
      </w:r>
      <w:proofErr w:type="gramEnd"/>
      <w:r>
        <w:rPr>
          <w:lang w:val="en-US"/>
        </w:rPr>
        <w:t xml:space="preserve"> naturalness research comes from applied fields, aiming to optimize artificial agents </w:t>
      </w:r>
      <w:r w:rsidR="008B5242">
        <w:rPr>
          <w:lang w:val="en-US"/>
        </w:rPr>
        <w:t xml:space="preserve">and </w:t>
      </w:r>
      <w:r>
        <w:rPr>
          <w:lang w:val="en-US"/>
        </w:rPr>
        <w:t xml:space="preserve">improving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A7608F">
        <w:rPr>
          <w:lang w:val="en-US"/>
        </w:rPr>
        <w:t>but</w:t>
      </w:r>
      <w:r w:rsidR="00A0435C">
        <w:rPr>
          <w:lang w:val="en-US"/>
        </w:rPr>
        <w:t xml:space="preserve"> a simultaneous lack of understanding </w:t>
      </w:r>
      <w:r w:rsidR="00BD0FF9">
        <w:rPr>
          <w:lang w:val="en-US"/>
        </w:rPr>
        <w:t>of</w:t>
      </w:r>
      <w:r w:rsidR="00A0435C">
        <w:rPr>
          <w:lang w:val="en-US"/>
        </w:rPr>
        <w:t xml:space="preserve"> basic mechanisms on the other. </w:t>
      </w:r>
      <w:r w:rsidR="00BD0FF9">
        <w:rPr>
          <w:lang w:val="en-US"/>
        </w:rPr>
        <w:t>T</w:t>
      </w:r>
      <w:r w:rsidR="0098210D">
        <w:rPr>
          <w:lang w:val="en-US"/>
        </w:rPr>
        <w:t xml:space="preserve">o fully understand how naturalness affects our perception and response to voices, this void needs to be filled. </w:t>
      </w:r>
    </w:p>
    <w:p w14:paraId="61D6F19C" w14:textId="353FC2BC" w:rsidR="00A017E1" w:rsidRPr="00084405" w:rsidRDefault="00BD0FF9" w:rsidP="00A017E1">
      <w:pPr>
        <w:pStyle w:val="berschrift1"/>
        <w:numPr>
          <w:ilvl w:val="0"/>
          <w:numId w:val="7"/>
        </w:numPr>
        <w:rPr>
          <w:i/>
          <w:iCs/>
          <w:lang w:val="en-US"/>
        </w:rPr>
      </w:pPr>
      <w:bookmarkStart w:id="20" w:name="_Toc160791731"/>
      <w:r w:rsidRPr="00BD0FF9">
        <w:rPr>
          <w:lang w:val="en-US"/>
        </w:rPr>
        <w:t xml:space="preserve">Toward a concise </w:t>
      </w:r>
      <w:r w:rsidR="00A017E1" w:rsidRPr="00A017E1">
        <w:rPr>
          <w:lang w:val="en-US"/>
        </w:rPr>
        <w:t xml:space="preserve">framework for </w:t>
      </w:r>
      <w:r w:rsidR="00D114BD">
        <w:rPr>
          <w:lang w:val="en-US"/>
        </w:rPr>
        <w:t xml:space="preserve">voice </w:t>
      </w:r>
      <w:r w:rsidR="00A017E1" w:rsidRPr="00A017E1">
        <w:rPr>
          <w:lang w:val="en-US"/>
        </w:rPr>
        <w:t>naturalness (</w:t>
      </w:r>
      <w:r w:rsidR="00831DF3">
        <w:rPr>
          <w:lang w:val="en-US"/>
        </w:rPr>
        <w:t>9</w:t>
      </w:r>
      <w:r w:rsidR="00A017E1" w:rsidRPr="00A017E1">
        <w:rPr>
          <w:lang w:val="en-US"/>
        </w:rPr>
        <w:t>00</w:t>
      </w:r>
      <w:r w:rsidR="00A017E1" w:rsidRPr="00084405">
        <w:rPr>
          <w:i/>
          <w:iCs/>
          <w:lang w:val="en-US"/>
        </w:rPr>
        <w:t>)</w:t>
      </w:r>
      <w:bookmarkEnd w:id="20"/>
    </w:p>
    <w:p w14:paraId="72F7030A" w14:textId="77777777" w:rsidR="008B5242" w:rsidRPr="00084405" w:rsidRDefault="008B5242" w:rsidP="00A017E1">
      <w:pPr>
        <w:rPr>
          <w:i/>
          <w:iCs/>
          <w:lang w:val="en-US"/>
        </w:rPr>
      </w:pPr>
    </w:p>
    <w:p w14:paraId="6D8DDD4D" w14:textId="529367D3" w:rsidR="00D114BD" w:rsidRDefault="00BD0FF9" w:rsidP="00A017E1">
      <w:pPr>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5498A6C4" w14:textId="77777777" w:rsidR="00BF321F" w:rsidRDefault="00BF321F" w:rsidP="00BF321F">
      <w:pPr>
        <w:pStyle w:val="berschrift2"/>
        <w:numPr>
          <w:ilvl w:val="1"/>
          <w:numId w:val="7"/>
        </w:numPr>
      </w:pPr>
      <w:bookmarkStart w:id="21" w:name="_Toc160791732"/>
      <w:proofErr w:type="spellStart"/>
      <w:r>
        <w:t>Definitions</w:t>
      </w:r>
      <w:proofErr w:type="spellEnd"/>
      <w:r>
        <w:t xml:space="preserve"> </w:t>
      </w:r>
      <w:proofErr w:type="spellStart"/>
      <w:r>
        <w:t>of</w:t>
      </w:r>
      <w:proofErr w:type="spellEnd"/>
      <w:r>
        <w:t xml:space="preserve"> </w:t>
      </w:r>
      <w:proofErr w:type="spellStart"/>
      <w:r>
        <w:t>naturalness</w:t>
      </w:r>
      <w:proofErr w:type="spellEnd"/>
      <w:r>
        <w:t xml:space="preserve"> (500)</w:t>
      </w:r>
      <w:bookmarkEnd w:id="21"/>
    </w:p>
    <w:p w14:paraId="3B9985E4" w14:textId="77777777" w:rsidR="00BF321F" w:rsidRDefault="00BF321F" w:rsidP="00A017E1">
      <w:pPr>
        <w:rPr>
          <w:lang w:val="en-US"/>
        </w:rPr>
      </w:pPr>
    </w:p>
    <w:p w14:paraId="3FBCC4BB" w14:textId="5F774B96" w:rsidR="00D207F0" w:rsidRDefault="00D207F0" w:rsidP="00A017E1">
      <w:pPr>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 xml:space="preserve">Fig </w:t>
      </w:r>
      <w:r w:rsidR="00177F43" w:rsidRPr="00BE01A0">
        <w:rPr>
          <w:b/>
          <w:bCs/>
          <w:lang w:val="en-US"/>
        </w:rPr>
        <w:t>2</w:t>
      </w:r>
      <w:r w:rsidR="00791859" w:rsidRPr="00BE01A0">
        <w:rPr>
          <w:lang w:val="en-US"/>
        </w:rPr>
        <w:t>)</w:t>
      </w:r>
      <w:r w:rsidRPr="00BE01A0">
        <w:rPr>
          <w:lang w:val="en-US"/>
        </w:rPr>
        <w:t>. In</w:t>
      </w:r>
      <w:r>
        <w:rPr>
          <w:lang w:val="en-US"/>
        </w:rPr>
        <w:t xml:space="preserve"> </w:t>
      </w:r>
      <w:r w:rsidRPr="001463E1">
        <w:rPr>
          <w:b/>
          <w:bCs/>
          <w:lang w:val="en-US"/>
        </w:rPr>
        <w:t>deviation-based naturalness</w:t>
      </w:r>
      <w:r>
        <w:rPr>
          <w:lang w:val="en-US"/>
        </w:rPr>
        <w:t xml:space="preserve">, naturalness is defined as the deviation from a reference that represents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1463E1">
        <w:rPr>
          <w:b/>
          <w:bCs/>
          <w:lang w:val="en-US"/>
        </w:rPr>
        <w:t>reference</w:t>
      </w:r>
      <w:r>
        <w:rPr>
          <w:lang w:val="en-US"/>
        </w:rPr>
        <w:t xml:space="preserve"> representing maximum naturalness</w:t>
      </w:r>
      <w:r w:rsidR="00E659E4">
        <w:rPr>
          <w:lang w:val="en-US"/>
        </w:rPr>
        <w:t>,</w:t>
      </w:r>
      <w:r>
        <w:rPr>
          <w:lang w:val="en-US"/>
        </w:rPr>
        <w:t xml:space="preserve"> and the </w:t>
      </w:r>
      <w:r w:rsidRPr="001463E1">
        <w:rPr>
          <w:b/>
          <w:b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5D10A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jYzMzgyOCIsIlVyaVN0cmluZyI6Imh0dHA6Ly93d3cubmNiaS5ubG0ubmloLmdvdi9wdWJtZWQvMzY2MzM4Mj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I6NTk6MzAiLCJNb2RpZmllZEJ5IjoiX0NocmlzdGluZSBOdXNzYmF1bSIsIklkIjoiNGNlYTE2YmUtYmE3OS00ZTNkLTlmYzgtMmE3ODgyMjgxNTI0IiwiTW9kaWZpZWRPbiI6IjIwMjMtMTItMDVUMTI6NTk6MzA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3MxMjMxMS0wMjMtMDE1MTMtOSIsIlVyaVN0cmluZyI6Imh0dHBzOi8vZG9pLm9yZy8xMC4xMDA3L3MxMjMxMS0wMjMtMDE1MTMt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}</w:instrText>
          </w:r>
          <w:r w:rsidR="00177F43">
            <w:rPr>
              <w:lang w:val="en-US"/>
            </w:rPr>
            <w:fldChar w:fldCharType="separate"/>
          </w:r>
          <w:r w:rsidR="00BE01A0">
            <w:rPr>
              <w:lang w:val="en-US"/>
            </w:rPr>
            <w:t>[60]</w:t>
          </w:r>
          <w:r w:rsidR="00177F43">
            <w:rPr>
              <w:lang w:val="en-US"/>
            </w:rPr>
            <w:fldChar w:fldCharType="end"/>
          </w:r>
        </w:sdtContent>
      </w:sdt>
      <w:r>
        <w:rPr>
          <w:lang w:val="en-US"/>
        </w:rPr>
        <w:t>). However, in many studies, raters are instructed to use an inner implicit reference which is based on their experience and expectations</w:t>
      </w:r>
      <w:r w:rsidR="001C3A8E">
        <w:rPr>
          <w:lang w:val="en-US"/>
        </w:rPr>
        <w:t>, e.g. whether “</w:t>
      </w:r>
      <w:r w:rsidR="001C3A8E" w:rsidRPr="001C3A8E">
        <w:rPr>
          <w:i/>
          <w:lang w:val="en-US"/>
        </w:rPr>
        <w:t xml:space="preserve">the </w:t>
      </w:r>
      <w:r w:rsidR="001C3A8E" w:rsidRPr="002E1408">
        <w:rPr>
          <w:i/>
          <w:lang w:val="en-US"/>
        </w:rPr>
        <w:t xml:space="preserve">voice stimulus </w:t>
      </w:r>
      <w:r w:rsidR="001C3A8E">
        <w:rPr>
          <w:i/>
          <w:lang w:val="en-US"/>
        </w:rPr>
        <w:t xml:space="preserve">is </w:t>
      </w:r>
      <w:r w:rsidR="001C3A8E" w:rsidRPr="002E1408">
        <w:rPr>
          <w:i/>
          <w:lang w:val="en-US"/>
        </w:rPr>
        <w:t>perceived as a plausible outcome of the human speech production system</w:t>
      </w:r>
      <w:r w:rsidR="001C3A8E" w:rsidRPr="002E1408">
        <w:rPr>
          <w:lang w:val="en-US"/>
        </w:rPr>
        <w:t xml:space="preserve">“ </w:t>
      </w:r>
      <w:sdt>
        <w:sdtPr>
          <w:rPr>
            <w:lang w:val="en-US"/>
          </w:rPr>
          <w:alias w:val="To edit, see citavi.com/edit"/>
          <w:tag w:val="CitaviPlaceholder#7ce98970-af5d-4963-a2cf-8b5778647d27"/>
          <w:id w:val="-1739784881"/>
          <w:placeholder>
            <w:docPart w:val="DefaultPlaceholder_-1854013440"/>
          </w:placeholder>
        </w:sdtPr>
        <w:sdtContent>
          <w:r w:rsidR="001C3A8E">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A3LTIzVDEyOjMwOjMzIiwiUHJvamVjdCI6eyIkcmVmIjoiNSJ9fSwiVXNlTnVtYmVyaW5nVHlwZU9mUGFyZW50RG9jdW1lbnQiOmZhbHNlfV0sIkZvcm1hdHRlZFRleHQiOnsiJGlkIjoiMTYiLCJDb3VudCI6MSwiVGV4dFVuaXRzIjpbeyIkaWQiOiIxNyIsIkZvbnRTdHlsZSI6eyIkaWQiOiIxOCIsIk5ldXRyYWwiOnRydWV9LCJSZWFkaW5nT3JkZXIiOjEsIlRleHQiOiJbMTJdIn1dfSwiVGFnIjoiQ2l0YXZpUGxhY2Vob2xkZXIjN2NlOTg5NzAtYWY1ZC00OTYzLWEyY2YtOGI1Nzc4NjQ3ZDI3IiwiVGV4dCI6IlsxMl0iLCJXQUlWZXJzaW9uIjoiNi4xMS4wLjAifQ==}</w:instrText>
          </w:r>
          <w:r w:rsidR="001C3A8E">
            <w:rPr>
              <w:lang w:val="en-US"/>
            </w:rPr>
            <w:fldChar w:fldCharType="separate"/>
          </w:r>
          <w:r w:rsidR="00BE01A0">
            <w:rPr>
              <w:lang w:val="en-US"/>
            </w:rPr>
            <w:t>[12]</w:t>
          </w:r>
          <w:r w:rsidR="001C3A8E">
            <w:rPr>
              <w:lang w:val="en-US"/>
            </w:rPr>
            <w:fldChar w:fldCharType="end"/>
          </w:r>
        </w:sdtContent>
      </w:sdt>
      <w:r w:rsidR="00791859">
        <w:rPr>
          <w:lang w:val="en-US"/>
        </w:rPr>
        <w:t>.</w:t>
      </w:r>
      <w:r w:rsidR="00177F43">
        <w:rPr>
          <w:lang w:val="en-US"/>
        </w:rPr>
        <w:t xml:space="preserve"> </w:t>
      </w:r>
      <w:r w:rsidR="00791859">
        <w:rPr>
          <w:lang w:val="en-US"/>
        </w:rPr>
        <w:t xml:space="preserve">The type of deviation </w:t>
      </w:r>
      <w:r w:rsidR="002D3EB3">
        <w:rPr>
          <w:lang w:val="en-US"/>
        </w:rPr>
        <w:t xml:space="preserve">is specified through the vocal material. It </w:t>
      </w:r>
      <w:r w:rsidR="00791859">
        <w:rPr>
          <w:lang w:val="en-US"/>
        </w:rPr>
        <w:t xml:space="preserve">can virtually cover all acoustic features, ranging from specific manipulations (e.g.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DctMjNUMTI6MzA6MzM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hbmdlTGVuZ3RoIjozLCJSZWZlcmVuY2VJZCI6IjIyYWU4MjUyLWVhZWYtNDJlYy1hN2JiLTFjYzgxN2JkY2JiNy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MjEvMS41MDQ5NTEwIiwiVXJpU3RyaW5nIjoiaHR0cHM6Ly9kb2kub3JnLzEwLjExMjEvMS41MDQ5NTE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zAxODA2NTgiLCJVcmlTdHJpbmciOiJodHRwOi8vd3d3Lm5jYmkubmxtLm5paC5nb3YvcHVibWVkLzMwMTgwNjU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NSJ9fSx7IiRpZCI6IjI4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1In19LHsiJGlkIjoiMjk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NSJ9fV0sIkJpYlRlWEtleSI6IlJhdGNsaWZmXzIwMDIiLCJDaXRhdGlvbktleVVwZGF0ZVR5cGUiOjAsIkNvbGxhYm9yYXRvcnMiOltdLCJEb2kiOiIxMC4xMDgwL2FhYy4xOC4xLjExLjE5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A4MC9hYWMuMTguMS4xMS4xOSIsIlVyaVN0cmluZyI6Imh0dHBzOi8vZG9pLm9yZy8xMC4xMDgwL2FhYy4xOC4xLjExLjE5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}</w:instrText>
          </w:r>
          <w:r w:rsidR="001C3A8E">
            <w:rPr>
              <w:lang w:val="en-US"/>
            </w:rPr>
            <w:fldChar w:fldCharType="separate"/>
          </w:r>
          <w:r w:rsidR="00BE01A0">
            <w:rPr>
              <w:lang w:val="en-US"/>
            </w:rPr>
            <w:t>[11,61,62]</w:t>
          </w:r>
          <w:r w:rsidR="001C3A8E">
            <w:rPr>
              <w:lang w:val="en-US"/>
            </w:rPr>
            <w:fldChar w:fldCharType="end"/>
          </w:r>
        </w:sdtContent>
      </w:sdt>
      <w:r w:rsidR="00791859">
        <w:rPr>
          <w:lang w:val="en-US"/>
        </w:rPr>
        <w:t>) to complex multivariate vocal patterns (e.g.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A3LTIzVDEyOjMwOjMzIiwiUHJvamVjdCI6eyIkcmVmIjoiNSJ9fSwiVXNlTnVtYmVyaW5nVHlwZU9mUGFyZW50RG9jdW1lbnQiOmZhbHNlfV0sIkZvcm1hdHRlZFRleHQiOnsiJGlkIjoiMTEiLCJDb3VudCI6MSwiVGV4dFVuaXRzIjpbeyIkaWQiOiIxMiIsIkZvbnRTdHlsZSI6eyIkaWQiOiIxMyIsIk5ldXRyYWwiOnRydWV9LCJSZWFkaW5nT3JkZXIiOjEsIlRleHQiOiJbNjNdIn1dfSwiVGFnIjoiQ2l0YXZpUGxhY2Vob2xkZXIjZDlhNDcwOGMtM2FjNi00NWYwLTk3YWUtNWZhYTVhZDE5MDk0IiwiVGV4dCI6Ils2M10iLCJXQUlWZXJzaW9uIjoiNi4xMS4wLjAifQ==}</w:instrText>
          </w:r>
          <w:r w:rsidR="001C3A8E">
            <w:rPr>
              <w:lang w:val="en-US"/>
            </w:rPr>
            <w:fldChar w:fldCharType="separate"/>
          </w:r>
          <w:r w:rsidR="00BE01A0">
            <w:rPr>
              <w:lang w:val="en-US"/>
            </w:rPr>
            <w:t>[63]</w:t>
          </w:r>
          <w:r w:rsidR="001C3A8E">
            <w:rPr>
              <w:lang w:val="en-US"/>
            </w:rPr>
            <w:fldChar w:fldCharType="end"/>
          </w:r>
        </w:sdtContent>
      </w:sdt>
      <w:r w:rsidR="00791859">
        <w:rPr>
          <w:lang w:val="en-US"/>
        </w:rPr>
        <w:t xml:space="preserve">). </w:t>
      </w:r>
    </w:p>
    <w:p w14:paraId="7291897C" w14:textId="7C2D1915" w:rsidR="001463E1" w:rsidRDefault="00095C1C" w:rsidP="00A017E1">
      <w:pPr>
        <w:rPr>
          <w:color w:val="C00000"/>
          <w:lang w:val="en-US"/>
        </w:rPr>
      </w:pPr>
      <w:r w:rsidRPr="001463E1">
        <w:rPr>
          <w:b/>
          <w:bCs/>
          <w:lang w:val="en-US"/>
        </w:rPr>
        <w:t>Human-likeness</w:t>
      </w:r>
      <w:r w:rsidR="001463E1" w:rsidRPr="001463E1">
        <w:rPr>
          <w:b/>
          <w:bCs/>
          <w:lang w:val="en-US"/>
        </w:rPr>
        <w:t>-</w:t>
      </w:r>
      <w:r w:rsidRPr="001463E1">
        <w:rPr>
          <w:b/>
          <w:b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An instruction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w:t>
      </w:r>
      <w:r>
        <w:rPr>
          <w:lang w:val="en-US"/>
        </w:rPr>
        <w:lastRenderedPageBreak/>
        <w:t>continuous). In other words, a definition of human-likeness is only meaningful if we assume that voices can be non-human in principle. Apart from this important distinction, human-likeness</w:t>
      </w:r>
      <w:r w:rsidR="001463E1">
        <w:rPr>
          <w:lang w:val="en-US"/>
        </w:rPr>
        <w:t>-</w:t>
      </w:r>
      <w:r>
        <w:rPr>
          <w:lang w:val="en-US"/>
        </w:rPr>
        <w:t>based naturalness can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5BCB78F4" w14:textId="240EF0E8" w:rsidR="009E2AB9" w:rsidRDefault="00603E19" w:rsidP="00A017E1">
      <w:pPr>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with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D63816">
        <w:rPr>
          <w:lang w:val="en-US"/>
        </w:rPr>
        <w:t xml:space="preserve">see </w:t>
      </w:r>
      <w:r w:rsidR="00701727" w:rsidRPr="00D63816">
        <w:rPr>
          <w:b/>
          <w:bCs/>
          <w:lang w:val="en-US"/>
        </w:rPr>
        <w:t>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wNy0yM1QxMjozMDozMyIsIlByb2plY3QiOnsiJHJlZiI6IjUifX0sIlVzZU51bWJlcmluZ1R5cGVPZlBhcmVudERvY3VtZW50IjpmYWxzZX1dLCJGb3JtYXR0ZWRUZXh0Ijp7IiRpZCI6IjExIiwiQ291bnQiOjEsIlRleHRVbml0cyI6W3siJGlkIjoiMTIiLCJGb250U3R5bGUiOnsiJGlkIjoiMTMiLCJOZXV0cmFsIjp0cnVlfSwiUmVhZGluZ09yZGVyIjoxLCJUZXh0IjoiWzU5XSJ9XX0sIlRhZyI6IkNpdGF2aVBsYWNlaG9sZGVyIzZkODc1MzY5LTNjNzEtNGIxYy05OTgxLTU4MzJiMzJjOTM0NiIsIlRleHQiOiJbNTldIiwiV0FJVmVyc2lvbiI6IjYuMTEuMC4wIn0=}</w:instrText>
          </w:r>
          <w:r w:rsidR="005E0F61">
            <w:rPr>
              <w:lang w:val="en-US"/>
            </w:rPr>
            <w:fldChar w:fldCharType="separate"/>
          </w:r>
          <w:r w:rsidR="00BE01A0">
            <w:rPr>
              <w:lang w:val="en-US"/>
            </w:rPr>
            <w:t>[59]</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familiar categories” rather “categorical ambiguity”. </w:t>
      </w:r>
      <w:r w:rsidR="00D833D8" w:rsidRPr="00D833D8">
        <w:rPr>
          <w:lang w:val="en-US"/>
        </w:rPr>
        <w:t>This could reflect initial empirical observations in line with our proposed conceptual distinction</w:t>
      </w:r>
      <w:r w:rsidR="00D833D8">
        <w:rPr>
          <w:lang w:val="en-US"/>
        </w:rPr>
        <w:t>.</w:t>
      </w:r>
    </w:p>
    <w:p w14:paraId="67AA69E6" w14:textId="77777777" w:rsidR="008C4D88" w:rsidRDefault="008C4D88" w:rsidP="00A017E1">
      <w:pPr>
        <w:rPr>
          <w:lang w:val="en-US"/>
        </w:rPr>
      </w:pPr>
    </w:p>
    <w:p w14:paraId="125250ED" w14:textId="7BB0BAFB" w:rsidR="008C4D88" w:rsidRPr="008C4D88" w:rsidRDefault="008C4D88" w:rsidP="00A017E1">
      <w:pPr>
        <w:rPr>
          <w:i/>
          <w:iCs/>
          <w:lang w:val="en-US"/>
        </w:rPr>
      </w:pPr>
      <w:r w:rsidRPr="00BE01A0">
        <w:rPr>
          <w:i/>
          <w:iCs/>
          <w:lang w:val="en-US"/>
        </w:rPr>
        <w:t xml:space="preserve">[Insert Figure </w:t>
      </w:r>
      <w:r>
        <w:rPr>
          <w:i/>
          <w:iCs/>
          <w:lang w:val="en-US"/>
        </w:rPr>
        <w:t>2</w:t>
      </w:r>
      <w:r w:rsidRPr="00BE01A0">
        <w:rPr>
          <w:i/>
          <w:iCs/>
          <w:lang w:val="en-US"/>
        </w:rPr>
        <w:t xml:space="preserve"> about here, please]</w:t>
      </w:r>
    </w:p>
    <w:p w14:paraId="5C04BBFF" w14:textId="3CAD18F4" w:rsidR="00A017E1" w:rsidRPr="00353624" w:rsidRDefault="00A017E1" w:rsidP="00A017E1">
      <w:pPr>
        <w:rPr>
          <w:lang w:val="en-US"/>
        </w:rPr>
      </w:pPr>
    </w:p>
    <w:p w14:paraId="25D0D87E" w14:textId="16A7DF1E" w:rsidR="00A017E1" w:rsidRPr="00FC1778" w:rsidRDefault="00BD0FF9" w:rsidP="00A017E1">
      <w:pPr>
        <w:pStyle w:val="berschrift2"/>
        <w:numPr>
          <w:ilvl w:val="1"/>
          <w:numId w:val="7"/>
        </w:numPr>
        <w:rPr>
          <w:lang w:val="en-US"/>
        </w:rPr>
      </w:pPr>
      <w:bookmarkStart w:id="22" w:name="_Toc160791733"/>
      <w:r w:rsidRPr="00BD0FF9">
        <w:rPr>
          <w:lang w:val="en-US"/>
        </w:rPr>
        <w:t xml:space="preserve">Delimiting distinctiveness and authenticity </w:t>
      </w:r>
      <w:r w:rsidR="00A017E1" w:rsidRPr="00FC1778">
        <w:rPr>
          <w:lang w:val="en-US"/>
        </w:rPr>
        <w:t>(</w:t>
      </w:r>
      <w:r w:rsidR="00831DF3" w:rsidRPr="00FC1778">
        <w:rPr>
          <w:lang w:val="en-US"/>
        </w:rPr>
        <w:t>4</w:t>
      </w:r>
      <w:r w:rsidR="00A017E1" w:rsidRPr="00FC1778">
        <w:rPr>
          <w:lang w:val="en-US"/>
        </w:rPr>
        <w:t>00)</w:t>
      </w:r>
      <w:bookmarkEnd w:id="22"/>
    </w:p>
    <w:p w14:paraId="1373534F" w14:textId="449AE93B" w:rsidR="002E044F" w:rsidRPr="00FC1778" w:rsidRDefault="002E044F" w:rsidP="002E044F">
      <w:pPr>
        <w:rPr>
          <w:lang w:val="en-US"/>
        </w:rPr>
      </w:pPr>
    </w:p>
    <w:p w14:paraId="7C0335C5" w14:textId="1A43AFB2" w:rsidR="00FC1778" w:rsidRDefault="002E044F" w:rsidP="002E044F">
      <w:pPr>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1D3F41">
        <w:rPr>
          <w:b/>
          <w:lang w:val="en-US"/>
        </w:rPr>
        <w:t>Distinctiveness</w:t>
      </w:r>
      <w:r w:rsidR="001D3F41">
        <w:rPr>
          <w:b/>
          <w:lang w:val="en-US"/>
        </w:rPr>
        <w:t xml:space="preserve">, </w:t>
      </w:r>
      <w:r w:rsidR="001D3F41" w:rsidRPr="00004401">
        <w:rPr>
          <w:lang w:val="en-US"/>
        </w:rPr>
        <w:t>as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r w:rsidR="00BD0FF9">
        <w:rPr>
          <w:lang w:val="en-US"/>
        </w:rPr>
        <w:t xml:space="preserve"> </w:t>
      </w:r>
      <w:r w:rsidR="00BD0FF9" w:rsidRPr="00BD0FF9">
        <w:rPr>
          <w:lang w:val="en-US"/>
        </w:rPr>
        <w:t>and this concept is commonly used to refer to voice identity</w:t>
      </w:r>
      <w:r w:rsidR="001D3F41">
        <w:rPr>
          <w:lang w:val="en-US"/>
        </w:rPr>
        <w:t xml:space="preserve"> (</w:t>
      </w:r>
      <w:r w:rsidR="001D3F41" w:rsidRPr="001D3F41">
        <w:rPr>
          <w:color w:val="C00000"/>
          <w:lang w:val="en-US"/>
        </w:rPr>
        <w:t>Quelle</w:t>
      </w:r>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 </w:t>
      </w:r>
      <w:sdt>
        <w:sdtPr>
          <w:rPr>
            <w:lang w:val="en-US"/>
          </w:rPr>
          <w:alias w:val="To edit, see citavi.com/edit"/>
          <w:tag w:val="CitaviPlaceholder#b54d2a47-5e98-4bec-9039-98aeb6b3e5e2"/>
          <w:id w:val="280076579"/>
          <w:placeholder>
            <w:docPart w:val="DefaultPlaceholder_-1854013440"/>
          </w:placeholder>
        </w:sdtPr>
        <w:sdtContent>
          <w:r w:rsidR="00BD0FF9">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ODMzMzM0LWQxYzctNDVlNC05YTIzLWFkNTYxNTUzYjQ1NiIsIlJhbmdlTGVuZ3RoIjo0LCJSZWZlcmVuY2VJZCI6ImRhNjA5ZDVkLWVmYWYtNGI4YS1hZDRkLTJlOTE3OTY0NzFi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g2NjQ1NiIsIlVyaVN0cmluZyI6Imh0dHA6Ly93d3cubmNiaS5ubG0ubmloLmdvdi9wdWJtZWQvMTg2NjQ1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c2MGZmYWYxLTk0YjMtNGE1OC1iZmMwLTI5YzY2ZTJiMjQ3YyIsIk1vZGlmaWVkT24iOiIyMDE5LTAyLTIxVDEyOjUwOjU0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xMC4xMDgwLzE0NjQwNzQ5MTA4NDAwOTY2IiwiVXJpU3RyaW5nIjoiaHR0cHM6Ly9kb2kub3JnLzEwLjEwODAvMTQ2NDA3NDkxMDg0MDA5Nj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}</w:instrText>
          </w:r>
          <w:r w:rsidR="00BD0FF9">
            <w:rPr>
              <w:lang w:val="en-US"/>
            </w:rPr>
            <w:fldChar w:fldCharType="separate"/>
          </w:r>
          <w:r w:rsidR="00BE01A0">
            <w:rPr>
              <w:lang w:val="en-US"/>
            </w:rPr>
            <w:t>[64]</w:t>
          </w:r>
          <w:r w:rsidR="00BD0FF9">
            <w:rPr>
              <w:lang w:val="en-US"/>
            </w:rPr>
            <w:fldChar w:fldCharType="end"/>
          </w:r>
        </w:sdtContent>
      </w:sdt>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which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b</w:t>
      </w:r>
      <w:r w:rsidR="00CE1C58">
        <w:rPr>
          <w:lang w:val="en-US"/>
        </w:rPr>
        <w:t>e</w:t>
      </w:r>
      <w:r w:rsidR="00716FB2">
        <w:rPr>
          <w:lang w:val="en-US"/>
        </w:rPr>
        <w:t xml:space="preserve"> distinct</w:t>
      </w:r>
      <w:r w:rsidR="0087677E">
        <w:rPr>
          <w:lang w:val="en-US"/>
        </w:rPr>
        <w:t xml:space="preserve"> or</w:t>
      </w:r>
      <w:r w:rsidR="00716FB2">
        <w:rPr>
          <w:lang w:val="en-US"/>
        </w:rPr>
        <w:t xml:space="preserve"> typical. Impressions of human-based naturalness, however, could </w:t>
      </w:r>
      <w:r w:rsidR="00FC1778">
        <w:rPr>
          <w:lang w:val="en-US"/>
        </w:rPr>
        <w:t>potentially</w:t>
      </w:r>
      <w:r w:rsidR="00716FB2">
        <w:rPr>
          <w:lang w:val="en-US"/>
        </w:rPr>
        <w:t xml:space="preserve"> be quite </w:t>
      </w:r>
      <w:r w:rsidR="00FC1778">
        <w:rPr>
          <w:lang w:val="en-US"/>
        </w:rPr>
        <w:t>independent</w:t>
      </w:r>
      <w:r w:rsidR="00716FB2">
        <w:rPr>
          <w:lang w:val="en-US"/>
        </w:rPr>
        <w:t xml:space="preserve"> from impressions of distinctiveness, e.g. a person who is very accustomed with a smart-speaker device may not rate synthetic voices as very distinctive but still clearly non-human. 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716FB2">
        <w:rPr>
          <w:lang w:val="en-US"/>
        </w:rPr>
        <w:t>.</w:t>
      </w:r>
    </w:p>
    <w:p w14:paraId="71F59662" w14:textId="7767042B" w:rsidR="003E61B4" w:rsidRDefault="00D94004" w:rsidP="00FC1778">
      <w:pPr>
        <w:rPr>
          <w:lang w:val="en-US"/>
        </w:rPr>
      </w:pPr>
      <w:r>
        <w:rPr>
          <w:lang w:val="en-US"/>
        </w:rPr>
        <w:t>A second</w:t>
      </w:r>
      <w:r w:rsidR="00FC1778">
        <w:rPr>
          <w:lang w:val="en-US"/>
        </w:rPr>
        <w:t xml:space="preserve"> concept that deserves </w:t>
      </w:r>
      <w:proofErr w:type="gramStart"/>
      <w:r w:rsidR="00FC1778">
        <w:rPr>
          <w:lang w:val="en-US"/>
        </w:rPr>
        <w:t xml:space="preserve">particular </w:t>
      </w:r>
      <w:r w:rsidR="001A6490">
        <w:rPr>
          <w:lang w:val="en-US"/>
        </w:rPr>
        <w:t>consideration</w:t>
      </w:r>
      <w:proofErr w:type="gramEnd"/>
      <w:r w:rsidR="00FC1778">
        <w:rPr>
          <w:lang w:val="en-US"/>
        </w:rPr>
        <w:t xml:space="preserve"> is </w:t>
      </w:r>
      <w:r w:rsidR="00FC1778" w:rsidRPr="00FC1778">
        <w:rPr>
          <w:b/>
          <w:lang w:val="en-US"/>
        </w:rPr>
        <w:t>authenticity</w:t>
      </w:r>
      <w:r w:rsidR="00FC1778">
        <w:rPr>
          <w:lang w:val="en-US"/>
        </w:rPr>
        <w:t xml:space="preserve">. </w:t>
      </w:r>
      <w:bookmarkStart w:id="23" w:name="_Hlk171408820"/>
      <w:r w:rsidR="006424FE">
        <w:rPr>
          <w:lang w:val="en-US"/>
        </w:rPr>
        <w:t xml:space="preserve">In the scientific literature, authenticity is an established concept with meaning that may refer to vocal emotion, identity or gender – rather than the holistic impression of a voice. </w:t>
      </w:r>
      <w:bookmarkEnd w:id="23"/>
      <w:r w:rsidR="00037F39" w:rsidRPr="00E127AD">
        <w:rPr>
          <w:lang w:val="en-US"/>
        </w:rPr>
        <w:t>Emotional authenticity, for example, refers to the distinction between a posed and a “real”</w:t>
      </w:r>
      <w:r w:rsidR="009E0962" w:rsidRPr="00E127AD">
        <w:rPr>
          <w:lang w:val="en-US"/>
        </w:rPr>
        <w:t xml:space="preserve"> or 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M4MTIzNDA0IiwiVXJpU3RyaW5nIjoiaHR0cDovL3d3dy5uY2JpLm5sbS5uaWguZ292L3B1Ym1lZC8zODEyMzQw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i0wNlQxMDowNjo0NyIsIk1vZGlmaWVkQnkiOiJfQ2hyaXN0aW5lIE51c3NiYXVtIiwiSWQiOiJhZWYzOWIyNy01NWY4LTQ5NDUtYjY3Mi04N2ZlM2VlN2Y1ZWIiLCJNb2RpZmllZE9uIjoiMjAyNC0wNi0wNlQxMDowNjo0Ny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EwLjEwMTYvai5jb3J0ZXguMjAyMy4xMS4wMDUiLCJVcmlTdHJpbmciOiJodHRwczovL2RvaS5vcmcvMTAuMTAxNi9qLmNvcnRleC4yMDIzLjExLjAwN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i0wNlQxMDowNjo0NyIsIk1vZGlmaWVkQnkiOiJfQ2hyaXN0aW5lIE51c3NiYXVtIiwiSWQiOiIyZDg4OWVhZi0zMDEyLTQyNTEtOWM5ZS1lNTk4OWE5NWMwN2UiLCJNb2RpZmllZE9uIjoiMjAyNC0wNi0wNlQxMDowNjo0NyIsIlByb2plY3QiOnsiJHJlZiI6IjUifX1dLCJOb3RlcyI6IkpvdXJuYWwgQXJ0aWNsZSI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DctMjNUMTI6MzU6NTg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TGVuZ3RoIjoz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DctMjNUMTI6MzA6MzMiLCJQcm9qZWN0Ijp7IiRyZWYiOiI1In19LCJVc2VOdW1iZXJpbmdUeXBlT2ZQYXJlbnREb2N1bWVudCI6ZmFsc2V9XSwiRm9ybWF0dGVkVGV4dCI6eyIkaWQiOiI0MCIsIkNvdW50IjoxLCJUZXh0VW5pdHMiOlt7IiRpZCI6IjQxIiwiRm9udFN0eWxlIjp7IiRpZCI6IjQyIiwiTmV1dHJhbCI6dHJ1ZX0sIlJlYWRpbmdPcmRlciI6MSwiVGV4dCI6Ils2NeKAkzY3XSJ9XX0sIlRhZyI6IkNpdGF2aVBsYWNlaG9sZGVyIzI5NzQ5OTVhLTI2ODYtNDVjYi1iMzY3LWE1M2ZmOTVhZTdjNSIsIlRleHQiOiJbNjXigJM2N10iLCJXQUlWZXJzaW9uIjoiNi4xMS4wLjAifQ==}</w:instrText>
          </w:r>
          <w:r w:rsidR="00037F39" w:rsidRPr="00E127AD">
            <w:rPr>
              <w:lang w:val="en-US"/>
            </w:rPr>
            <w:fldChar w:fldCharType="separate"/>
          </w:r>
          <w:r w:rsidR="00BE01A0">
            <w:rPr>
              <w:lang w:val="en-US"/>
            </w:rPr>
            <w:t>[65–67]</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very prevalent danger of </w:t>
      </w:r>
      <w:r w:rsidR="009E58AB">
        <w:rPr>
          <w:lang w:val="en-US"/>
        </w:rPr>
        <w:t xml:space="preserve">deepfakes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0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NUMTI6MzA6MzMiLCJQcm9qZWN0Ijp7IiRyZWYiOiI1In19LCJVc2VOdW1iZXJpbmdUeXBlT2ZQYXJlbnREb2N1bWVudCI6ZmFsc2V9XSwiRm9ybWF0dGVkVGV4dCI6eyIkaWQiOiIyMCIsIkNvdW50IjoxLCJUZXh0VW5pdHMiOlt7IiRpZCI6IjIxIiwiRm9udFN0eWxlIjp7IiRpZCI6IjIyIiwiTmV1dHJhbCI6dHJ1ZX0sIlJlYWRpbmdPcmRlciI6MSwiVGV4dCI6Ils2OF0ifV19LCJUYWciOiJDaXRhdmlQbGFjZWhvbGRlciNjNGIzZDc0ZC1jMmVkLTQyZDktYmZjZS02ZGMyMTNmOWNiNjUiLCJUZXh0IjoiWzY4XSIsIldBSVZlcnNpb24iOiI2LjExLjAuMCJ9}</w:instrText>
          </w:r>
          <w:r w:rsidR="009E58AB">
            <w:rPr>
              <w:lang w:val="en-US"/>
            </w:rPr>
            <w:fldChar w:fldCharType="separate"/>
          </w:r>
          <w:r w:rsidR="00BE01A0">
            <w:rPr>
              <w:lang w:val="en-US"/>
            </w:rPr>
            <w:t>[68]</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r w:rsidR="003E61B4" w:rsidRPr="00E127AD">
        <w:rPr>
          <w:lang w:val="en-US"/>
        </w:rPr>
        <w:t xml:space="preserve">Likewise, </w:t>
      </w:r>
      <w:r w:rsidR="00E127AD" w:rsidRPr="00E127AD">
        <w:rPr>
          <w:lang w:val="en-US"/>
        </w:rPr>
        <w:t>voice gender</w:t>
      </w:r>
      <w:r w:rsidR="00E127AD">
        <w:rPr>
          <w:lang w:val="en-US"/>
        </w:rPr>
        <w:t xml:space="preserve"> cues can be rated for </w:t>
      </w:r>
      <w:r w:rsidR="00D820EE">
        <w:rPr>
          <w:lang w:val="en-US"/>
        </w:rPr>
        <w:t xml:space="preserve">gender </w:t>
      </w:r>
      <w:r w:rsidR="00E127AD">
        <w:rPr>
          <w:lang w:val="en-US"/>
        </w:rPr>
        <w:t xml:space="preserve">authenticity, which is closely related to judgement of gender conformity </w:t>
      </w:r>
      <w:sdt>
        <w:sdtPr>
          <w:rPr>
            <w:lang w:val="en-US"/>
          </w:rPr>
          <w:alias w:val="To edit, see citavi.com/edit"/>
          <w:tag w:val="CitaviPlaceholder#8b1838ae-f1de-4574-b8ca-b8af9479f58d"/>
          <w:id w:val="-1904058226"/>
          <w:placeholder>
            <w:docPart w:val="DefaultPlaceholder_-1854013440"/>
          </w:placeholder>
        </w:sdtPr>
        <w:sdtContent>
          <w:r w:rsidR="00E127AD">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A3LTIzVDEyOjMwOjMz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DctMjNUMTI6MzA6MzMiLCJQcm9qZWN0Ijp7IiRyZWYiOiI1In19LCJVc2VOdW1iZXJpbmdUeXBlT2ZQYXJlbnREb2N1bWVudCI6ZmFsc2V9XSwiRm9ybWF0dGVkVGV4dCI6eyIkaWQiOiIyMiIsIkNvdW50IjoxLCJUZXh0VW5pdHMiOlt7IiRpZCI6IjIzIiwiRm9udFN0eWxlIjp7IiRpZCI6IjI0IiwiTmV1dHJhbCI6dHJ1ZX0sIlJlYWRpbmdPcmRlciI6MSwiVGV4dCI6Ils2OSw3MF0ifV19LCJUYWciOiJDaXRhdmlQbGFjZWhvbGRlciM4YjE4MzhhZS1mMWRlLTQ1NzQtYjhjYS1iOGFmOTQ3OWY1OGQiLCJUZXh0IjoiWzY5LDcwXSIsIldBSVZlcnNpb24iOiI2LjExLjAuMCJ9}</w:instrText>
          </w:r>
          <w:r w:rsidR="00E127AD">
            <w:rPr>
              <w:lang w:val="en-US"/>
            </w:rPr>
            <w:fldChar w:fldCharType="separate"/>
          </w:r>
          <w:r w:rsidR="00BE01A0">
            <w:rPr>
              <w:lang w:val="en-US"/>
            </w:rPr>
            <w:t>[69,70]</w:t>
          </w:r>
          <w:r w:rsidR="00E127AD">
            <w:rPr>
              <w:lang w:val="en-US"/>
            </w:rPr>
            <w:fldChar w:fldCharType="end"/>
          </w:r>
        </w:sdtContent>
      </w:sdt>
      <w:r w:rsidR="00E127AD">
        <w:rPr>
          <w:lang w:val="en-US"/>
        </w:rPr>
        <w:t xml:space="preserve">. </w:t>
      </w:r>
      <w:r w:rsidR="006424FE">
        <w:rPr>
          <w:lang w:val="en-US"/>
        </w:rPr>
        <w:t>In fact, when prompted for synonyms of naturalness, authenticity was ChatGPT´s first reply (</w:t>
      </w:r>
      <w:r w:rsidR="006424FE" w:rsidRPr="006424FE">
        <w:rPr>
          <w:b/>
          <w:lang w:val="en-US"/>
        </w:rPr>
        <w:t>Figure 1 B</w:t>
      </w:r>
      <w:r w:rsidR="006424FE">
        <w:rPr>
          <w:lang w:val="en-US"/>
        </w:rPr>
        <w:t xml:space="preserve">), suggesting semantic relatedness between these </w:t>
      </w:r>
      <w:r w:rsidR="006424FE">
        <w:rPr>
          <w:lang w:val="en-US"/>
        </w:rPr>
        <w:lastRenderedPageBreak/>
        <w:t xml:space="preserve">two terms in openly accessible online sources.  </w:t>
      </w:r>
      <w:r w:rsidR="00E127AD">
        <w:rPr>
          <w:lang w:val="en-US"/>
        </w:rPr>
        <w:t>In principle, it can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proofErr w:type="spellStart"/>
      <w:r w:rsidR="00C23B54" w:rsidRPr="00C23B54">
        <w:rPr>
          <w:color w:val="C00000"/>
          <w:lang w:val="en-US"/>
        </w:rPr>
        <w:t>ToDo</w:t>
      </w:r>
      <w:proofErr w:type="spellEnd"/>
      <w:r w:rsidR="00C23B54" w:rsidRPr="00C23B54">
        <w:rPr>
          <w:color w:val="C00000"/>
          <w:lang w:val="en-US"/>
        </w:rPr>
        <w:t xml:space="preserve">: </w:t>
      </w:r>
      <w:proofErr w:type="spellStart"/>
      <w:r w:rsidR="00C23B54" w:rsidRPr="00C23B54">
        <w:rPr>
          <w:color w:val="C00000"/>
          <w:lang w:val="en-US"/>
        </w:rPr>
        <w:t>hier</w:t>
      </w:r>
      <w:proofErr w:type="spellEnd"/>
      <w:r w:rsidR="00C23B54" w:rsidRPr="00C23B54">
        <w:rPr>
          <w:color w:val="C00000"/>
          <w:lang w:val="en-US"/>
        </w:rPr>
        <w:t xml:space="preserve"> </w:t>
      </w:r>
      <w:proofErr w:type="spellStart"/>
      <w:r w:rsidR="00C23B54" w:rsidRPr="00C23B54">
        <w:rPr>
          <w:color w:val="C00000"/>
          <w:lang w:val="en-US"/>
        </w:rPr>
        <w:t>dann</w:t>
      </w:r>
      <w:proofErr w:type="spellEnd"/>
      <w:r w:rsidR="00C23B54" w:rsidRPr="00C23B54">
        <w:rPr>
          <w:color w:val="C00000"/>
          <w:lang w:val="en-US"/>
        </w:rPr>
        <w:t xml:space="preserve"> </w:t>
      </w:r>
      <w:proofErr w:type="spellStart"/>
      <w:r w:rsidR="00C23B54" w:rsidRPr="00C23B54">
        <w:rPr>
          <w:color w:val="C00000"/>
          <w:lang w:val="en-US"/>
        </w:rPr>
        <w:t>mit</w:t>
      </w:r>
      <w:proofErr w:type="spellEnd"/>
      <w:r w:rsidR="00C23B54" w:rsidRPr="00C23B54">
        <w:rPr>
          <w:color w:val="C00000"/>
          <w:lang w:val="en-US"/>
        </w:rPr>
        <w:t xml:space="preserve"> </w:t>
      </w:r>
      <w:proofErr w:type="spellStart"/>
      <w:r w:rsidR="00C23B54" w:rsidRPr="00C23B54">
        <w:rPr>
          <w:color w:val="C00000"/>
          <w:lang w:val="en-US"/>
        </w:rPr>
        <w:t>Grafik</w:t>
      </w:r>
      <w:proofErr w:type="spellEnd"/>
      <w:r w:rsidR="00C23B54" w:rsidRPr="00C23B54">
        <w:rPr>
          <w:color w:val="C00000"/>
          <w:lang w:val="en-US"/>
        </w:rPr>
        <w:t xml:space="preserve"> </w:t>
      </w:r>
      <w:proofErr w:type="spellStart"/>
      <w:r w:rsidR="00C23B54" w:rsidRPr="00C23B54">
        <w:rPr>
          <w:color w:val="C00000"/>
          <w:lang w:val="en-US"/>
        </w:rPr>
        <w:t>verbinden</w:t>
      </w:r>
      <w:proofErr w:type="spellEnd"/>
      <w:r w:rsidR="00C23B54" w:rsidRPr="00C23B54">
        <w:rPr>
          <w:color w:val="C00000"/>
          <w:lang w:val="en-US"/>
        </w:rPr>
        <w:t xml:space="preserve"> und </w:t>
      </w:r>
      <w:proofErr w:type="spellStart"/>
      <w:r w:rsidR="00C23B54" w:rsidRPr="00C23B54">
        <w:rPr>
          <w:color w:val="C00000"/>
          <w:lang w:val="en-US"/>
        </w:rPr>
        <w:t>auffangen</w:t>
      </w:r>
      <w:proofErr w:type="spellEnd"/>
      <w:r w:rsidR="00C23B54" w:rsidRPr="00C23B54">
        <w:rPr>
          <w:color w:val="C00000"/>
          <w:lang w:val="en-US"/>
        </w:rPr>
        <w:t>.</w:t>
      </w:r>
      <w:r w:rsidR="004313C7" w:rsidRPr="00C23B54">
        <w:rPr>
          <w:color w:val="C00000"/>
          <w:lang w:val="en-US"/>
        </w:rPr>
        <w:t xml:space="preserve"> </w:t>
      </w:r>
      <w:r w:rsidR="004313C7">
        <w:rPr>
          <w:lang w:val="en-US"/>
        </w:rPr>
        <w:t xml:space="preserve">However, since these are two very different research questions, we tend to </w:t>
      </w:r>
      <w:proofErr w:type="gramStart"/>
      <w:r w:rsidR="004313C7">
        <w:rPr>
          <w:lang w:val="en-US"/>
        </w:rPr>
        <w:t>keeping</w:t>
      </w:r>
      <w:proofErr w:type="gramEnd"/>
      <w:r w:rsidR="004313C7">
        <w:rPr>
          <w:lang w:val="en-US"/>
        </w:rPr>
        <w:t xml:space="preserve"> the concepts of naturalness and authenticity rather separate. </w:t>
      </w:r>
    </w:p>
    <w:p w14:paraId="73A32CC3" w14:textId="27D49735" w:rsidR="00A017E1" w:rsidRPr="00A017E1" w:rsidRDefault="00D94004" w:rsidP="00A017E1">
      <w:pPr>
        <w:pStyle w:val="berschrift1"/>
        <w:numPr>
          <w:ilvl w:val="0"/>
          <w:numId w:val="7"/>
        </w:numPr>
        <w:rPr>
          <w:lang w:val="en-US"/>
        </w:rPr>
      </w:pPr>
      <w:bookmarkStart w:id="24" w:name="_Toc160791734"/>
      <w:r>
        <w:rPr>
          <w:lang w:val="en-US"/>
        </w:rPr>
        <w:t xml:space="preserve">Converging </w:t>
      </w:r>
      <w:proofErr w:type="gramStart"/>
      <w:r>
        <w:rPr>
          <w:lang w:val="en-US"/>
        </w:rPr>
        <w:t>evidence</w:t>
      </w:r>
      <w:r w:rsidR="009E58AB" w:rsidRPr="00A017E1">
        <w:rPr>
          <w:lang w:val="en-US"/>
        </w:rPr>
        <w:t xml:space="preserve">  </w:t>
      </w:r>
      <w:r w:rsidR="00A017E1" w:rsidRPr="00A017E1">
        <w:rPr>
          <w:lang w:val="en-US"/>
        </w:rPr>
        <w:t>(</w:t>
      </w:r>
      <w:proofErr w:type="gramEnd"/>
      <w:r w:rsidR="00F61678">
        <w:rPr>
          <w:lang w:val="en-US"/>
        </w:rPr>
        <w:t>40</w:t>
      </w:r>
      <w:r w:rsidR="00A017E1">
        <w:rPr>
          <w:lang w:val="en-US"/>
        </w:rPr>
        <w:t>0</w:t>
      </w:r>
      <w:r w:rsidR="00A017E1" w:rsidRPr="00A017E1">
        <w:rPr>
          <w:lang w:val="en-US"/>
        </w:rPr>
        <w:t>)</w:t>
      </w:r>
      <w:bookmarkEnd w:id="24"/>
    </w:p>
    <w:p w14:paraId="57A31105" w14:textId="29D6CE07" w:rsidR="00A017E1" w:rsidRDefault="00A017E1" w:rsidP="00A017E1">
      <w:pPr>
        <w:rPr>
          <w:lang w:val="en"/>
        </w:rPr>
      </w:pPr>
    </w:p>
    <w:p w14:paraId="2B95C4C1" w14:textId="77777777" w:rsidR="00944805" w:rsidRDefault="00944805" w:rsidP="00944805">
      <w:pPr>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relevant fields. Even when these may nurture different perspectives on voice naturalness, they are united by overarching questions: How do we form an impression on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365BDE2E" w:rsidR="00944805" w:rsidRDefault="00944805" w:rsidP="00944805">
      <w:pPr>
        <w:rPr>
          <w:lang w:val="en-US"/>
        </w:rPr>
      </w:pPr>
      <w:bookmarkStart w:id="25"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(a) converting, via an integrative perspective, empirical heterogeneity (</w:t>
      </w:r>
      <w:r w:rsidRPr="003B4BDC">
        <w:rPr>
          <w:lang w:val="en-US"/>
        </w:rPr>
        <w:t xml:space="preserve">Section 2.2) </w:t>
      </w:r>
      <w:r>
        <w:rPr>
          <w:lang w:val="en-US"/>
        </w:rPr>
        <w:t>from an impediment into an advantage and (b) fostering mutually beneficial</w:t>
      </w:r>
      <w:r w:rsidRPr="006F12C8">
        <w:rPr>
          <w:lang w:val="en-US"/>
        </w:rPr>
        <w:t xml:space="preserve"> exchange between </w:t>
      </w:r>
      <w:r>
        <w:rPr>
          <w:lang w:val="en-US"/>
        </w:rPr>
        <w:t xml:space="preserve">fields. Awareness for the interdisciplinary nature of the field is crucial for implementing both steps: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backgrounds. This entails providing explicit definitions, avoiding technical jargon, incorporating scientific standards from other fields where appropriate, and discuss own findings against a wider interdisciplinary naturalness literature. Finally, conceptual and empirical aspects need to be 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5BCF21E8" w:rsidR="0041749E" w:rsidRDefault="00944805" w:rsidP="0041749E">
      <w:pPr>
        <w:rPr>
          <w:lang w:val="en-US"/>
        </w:rPr>
      </w:pPr>
      <w:r w:rsidRPr="00944805">
        <w:rPr>
          <w:lang w:val="en-US"/>
        </w:rPr>
        <w:t>We believe progress along these lines will not only enhance mutual inspiration between clinicians and engineers but could also foster innovative health technology. For instance, voice naturalness is a key objective for cochlear implant (CI) research, where a sensory prosthesis restitutes hearing in people with sensorineural deafness by resynthesizing auditory signals for direct electrical stimulation of the cochlea</w:t>
      </w:r>
      <w:r>
        <w:rPr>
          <w:lang w:val="en-US"/>
        </w:rPr>
        <w:t xml:space="preserve"> </w:t>
      </w:r>
      <w:r w:rsidRPr="00944805">
        <w:rPr>
          <w:lang w:val="en-US"/>
        </w:rPr>
        <w:t xml:space="preserve">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2NTc4MzIxIiwiVXJpU3RyaW5nIjoiaHR0cDovL3d3dy5uY2JpLm5sbS5uaWguZ292L3B1Ym1lZC8zNjU3ODM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zODo0NCIsIk1vZGlmaWVkQnkiOiJfQ2hyaXN0aW5lIE51c3NiYXVtIiwiSWQiOiIyNDNjYzc2My1jODViLTQ1ZjEtYjk5My1hMWJkMDUxY2I2YzciLCJNb2RpZmllZE9uIjoiMjAyNC0wNy0wOVQwNzozODo0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k3OTEzNDYiLCJVcmlTdHJpbmciOiJodHRwczovL3d3dy5uY2JpLm5sbS5uaWguZ292L3BtYy9hcnRpY2xlcy9QTUM5NzkxMzQ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5VDA3OjM4OjQ0IiwiTW9kaWZpZWRCeSI6Il9DaHJpc3RpbmUgTnVzc2JhdW0iLCJJZCI6ImJjY2VhMTViLTc2ZDgtNDM4My05ZDgwLThmYzE0NjY5ZDNmYSIsIk1vZGlmaWVkT24iOiIyMDI0LTA3LTA5VDA3OjM4OjQ0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xNi9qLmlzY2kuMjAyMi4xMDU3MTEiLCJVcmlTdHJpbmciOiJodHRwczovL2RvaS5vcmcvMTAuMTAxNi9qLmlzY2kuMjAyMi4xMDU3MT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lUMDc6Mzg6NDQiLCJNb2RpZmllZEJ5IjoiX0NocmlzdGluZSBOdXNzYmF1bSIsIklkIjoiOWJkODFkYzYtZTkwMS00M2JiLThmMTEtN2YwNjUxOTc2YzA5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A3LTIzVDEyOjMwOjMzIiwiUHJvamVjdCI6eyIkcmVmIjoiNSJ9fSwiVXNlTnVtYmVyaW5nVHlwZU9mUGFyZW50RG9jdW1lbnQiOmZhbHNlfV0sIkZvcm1hdHRlZFRleHQiOnsiJGlkIjoiMjAiLCJDb3VudCI6MSwiVGV4dFVuaXRzIjpbeyIkaWQiOiIyMSIsIkZvbnRTdHlsZSI6eyIkaWQiOiIyMiIsIk5ldXRyYWwiOnRydWV9LCJSZWFkaW5nT3JkZXIiOjEsIlRleHQiOiJbNzFdIn1dfSwiVGFnIjoiQ2l0YXZpUGxhY2Vob2xkZXIjYWM5MWE5NWQtMmYyNy00NTZkLTk5Y2EtMzRmMGY2Nzg0Yzg4IiwiVGV4dCI6Ils3MV0iLCJXQUlWZXJzaW9uIjoiNi4xMS4wLjAifQ==}</w:instrText>
          </w:r>
          <w:r w:rsidR="00654432">
            <w:rPr>
              <w:lang w:val="en-US"/>
            </w:rPr>
            <w:fldChar w:fldCharType="separate"/>
          </w:r>
          <w:r w:rsidR="00BE01A0">
            <w:rPr>
              <w:lang w:val="en-US"/>
            </w:rPr>
            <w:t>[71]</w:t>
          </w:r>
          <w:r w:rsidR="00654432">
            <w:rPr>
              <w:lang w:val="en-US"/>
            </w:rPr>
            <w:fldChar w:fldCharType="end"/>
          </w:r>
        </w:sdtContent>
      </w:sdt>
      <w:r w:rsidRPr="00944805">
        <w:rPr>
          <w:lang w:val="en-US"/>
        </w:rPr>
        <w:t>, and real-time synthesis in CI sound processors could be modified to achieve better perceptual outcomes, ultimately benefit</w:t>
      </w:r>
      <w:r w:rsidR="00EC2C75">
        <w:rPr>
          <w:lang w:val="en-US"/>
        </w:rPr>
        <w:t>t</w:t>
      </w:r>
      <w:r w:rsidRPr="00944805">
        <w:rPr>
          <w:lang w:val="en-US"/>
        </w:rPr>
        <w:t>ing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2MDkwMjg3IiwiVXJpU3RyaW5nIjoiaHR0cDovL3d3dy5uY2JpLm5sbS5uaWguZ292L3B1Ym1lZC8zNjA5MDI4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W5zLjIwMjIuOTU2OTE3IiwiVXJpU3RyaW5nIjoiaHR0cHM6Ly9kb2kub3JnLzEwLjMzODkvZm5pbnMuMjAyMi45NTY5MT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lUMDc6Mzk6NDUiLCJNb2RpZmllZEJ5IjoiX0NocmlzdGluZSBOdXNzYmF1bSIsIklkIjoiYzg0ZDA4YzktZTgxYS00Y2QxLThlMDgtMTdhNGNiYmE4ZmU3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wNy0yM1QxMjozMDozMyIsIlByb2plY3QiOnsiJHJlZiI6IjUifX0sIlVzZU51bWJlcmluZ1R5cGVPZlBhcmVudERvY3VtZW50IjpmYWxzZX1dLCJGb3JtYXR0ZWRUZXh0Ijp7IiRpZCI6IjE3IiwiQ291bnQiOjEsIlRleHRVbml0cyI6W3siJGlkIjoiMTgiLCJGb250U3R5bGUiOnsiJGlkIjoiMTkiLCJOZXV0cmFsIjp0cnVlfSwiUmVhZGluZ09yZGVyIjoxLCJUZXh0IjoiWzcyXSJ9XX0sIlRhZyI6IkNpdGF2aVBsYWNlaG9sZGVyIzc3NzEwZGFmLThkYTctNGUzMC04NTljLTI3OGQyZTgwYmFkZSIsIlRleHQiOiJbNzJdIiwiV0FJVmVyc2lvbiI6IjYuMTEuMC4wIn0=}</w:instrText>
          </w:r>
          <w:r w:rsidR="00654432">
            <w:rPr>
              <w:lang w:val="en-US"/>
            </w:rPr>
            <w:fldChar w:fldCharType="separate"/>
          </w:r>
          <w:r w:rsidR="00BE01A0">
            <w:rPr>
              <w:lang w:val="en-US"/>
            </w:rPr>
            <w:t>[72]</w:t>
          </w:r>
          <w:r w:rsidR="00654432">
            <w:rPr>
              <w:lang w:val="en-US"/>
            </w:rPr>
            <w:fldChar w:fldCharType="end"/>
          </w:r>
        </w:sdtContent>
      </w:sdt>
      <w:r w:rsidRPr="00944805">
        <w:rPr>
          <w:lang w:val="en-US"/>
        </w:rPr>
        <w:t>.</w:t>
      </w:r>
      <w:r w:rsidR="00D94004">
        <w:rPr>
          <w:lang w:val="en-US"/>
        </w:rPr>
        <w:t xml:space="preserve"> For people who are predicted to lose their personal voice due to </w:t>
      </w:r>
      <w:r w:rsidR="00455EAF">
        <w:rPr>
          <w:lang w:val="en-US"/>
        </w:rPr>
        <w:t>progressive disorders such as ALS</w:t>
      </w:r>
      <w:r w:rsidR="001B5811">
        <w:rPr>
          <w:lang w:val="en-US"/>
        </w:rPr>
        <w:t>,</w:t>
      </w:r>
      <w:r w:rsidR="00455EAF">
        <w:rPr>
          <w:lang w:val="en-US"/>
        </w:rPr>
        <w:t xml:space="preserve"> or </w:t>
      </w:r>
      <w:r w:rsidR="001B5811">
        <w:rPr>
          <w:lang w:val="en-US"/>
        </w:rPr>
        <w:t xml:space="preserve">due to </w:t>
      </w:r>
      <w:r w:rsidR="00455EAF">
        <w:rPr>
          <w:lang w:val="en-US"/>
        </w:rPr>
        <w:t xml:space="preserve">planned laryngectomy, current voice banking technology already allows for 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DctMjNUMTI6MzA6MzM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wNy0yM1QxMjozMDozMyIsIlByb2plY3QiOnsiJHJlZiI6IjUifX0sIlVzZU51bWJlcmluZ1R5cGVPZlBhcmVudERvY3VtZW50IjpmYWxzZX1dLCJGb3JtYXR0ZWRUZXh0Ijp7IiRpZCI6IjI4IiwiQ291bnQiOjEsIlRleHRVbml0cyI6W3siJGlkIjoiMjkiLCJGb250U3R5bGUiOnsiJGlkIjoiMzAiLCJOZXV0cmFsIjp0cnVlfSwiUmVhZGluZ09yZGVyIjoxLCJUZXh0IjoiWzczLDc0XSJ9XX0sIlRhZyI6IkNpdGF2aVBsYWNlaG9sZGVyI2Y4MzI4YTgwLTkxMGEtNDYxMy05OTc3LWZkMTc1NGFkYjI1YyIsIlRleHQiOiJbNzMsNzRdIiwiV0FJVmVyc2lvbiI6IjYuMTEuMC4wIn0=}</w:instrText>
          </w:r>
          <w:r w:rsidR="00D63816">
            <w:rPr>
              <w:lang w:val="en-US"/>
            </w:rPr>
            <w:fldChar w:fldCharType="separate"/>
          </w:r>
          <w:r w:rsidR="00BE01A0">
            <w:rPr>
              <w:lang w:val="en-US"/>
            </w:rPr>
            <w:t>[73,74]</w:t>
          </w:r>
          <w:r w:rsidR="00D63816">
            <w:rPr>
              <w:lang w:val="en-US"/>
            </w:rPr>
            <w:fldChar w:fldCharType="end"/>
          </w:r>
        </w:sdtContent>
      </w:sdt>
      <w:r w:rsidR="00D63816">
        <w:rPr>
          <w:lang w:val="en-US"/>
        </w:rPr>
        <w:t>.</w:t>
      </w:r>
      <w:r>
        <w:rPr>
          <w:lang w:val="en-US"/>
        </w:rPr>
        <w:t xml:space="preserve"> </w:t>
      </w:r>
    </w:p>
    <w:p w14:paraId="20C12FAD" w14:textId="0112F3F3" w:rsidR="00A017E1" w:rsidRDefault="00A017E1" w:rsidP="00A017E1">
      <w:pPr>
        <w:pStyle w:val="berschrift1"/>
        <w:numPr>
          <w:ilvl w:val="0"/>
          <w:numId w:val="7"/>
        </w:numPr>
        <w:rPr>
          <w:lang w:val="en-US"/>
        </w:rPr>
      </w:pPr>
      <w:bookmarkStart w:id="26" w:name="_Toc160791735"/>
      <w:bookmarkEnd w:id="25"/>
      <w:r w:rsidRPr="00A017E1">
        <w:rPr>
          <w:lang w:val="en-US"/>
        </w:rPr>
        <w:t>Naturalness research rooted in voice perception theory</w:t>
      </w:r>
      <w:r>
        <w:rPr>
          <w:lang w:val="en-US"/>
        </w:rPr>
        <w:t xml:space="preserve"> </w:t>
      </w:r>
      <w:r w:rsidRPr="00A017E1">
        <w:rPr>
          <w:lang w:val="en-US"/>
        </w:rPr>
        <w:t>(</w:t>
      </w:r>
      <w:r w:rsidR="00535AEF">
        <w:rPr>
          <w:lang w:val="en-US"/>
        </w:rPr>
        <w:t>5</w:t>
      </w:r>
      <w:r w:rsidRPr="00A017E1">
        <w:rPr>
          <w:lang w:val="en-US"/>
        </w:rPr>
        <w:t>00)</w:t>
      </w:r>
      <w:bookmarkEnd w:id="26"/>
    </w:p>
    <w:p w14:paraId="502778B7" w14:textId="154EDEEC" w:rsidR="00A017E1" w:rsidRDefault="00A017E1" w:rsidP="00A017E1">
      <w:pPr>
        <w:rPr>
          <w:lang w:val="en-US"/>
        </w:rPr>
      </w:pPr>
    </w:p>
    <w:p w14:paraId="353CD4F2" w14:textId="2627C880" w:rsidR="001B022B" w:rsidRDefault="005E5112" w:rsidP="00A017E1">
      <w:pPr>
        <w:rPr>
          <w:lang w:val="en-US"/>
        </w:rPr>
      </w:pPr>
      <w:r>
        <w:rPr>
          <w:lang w:val="en-US"/>
        </w:rPr>
        <w:t xml:space="preserve">Several authors have pointed out that research on naturalness is not sufficiently rooted in theory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y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A3LTIzVDEyOjMwOjMz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y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A3LTIzVDEyOjMwOjMzIiwiUHJvamVjdCI6eyIkcmVmIjoiNSJ9fSwiVXNlTnVtYmVyaW5nVHlwZU9mUGFyZW50RG9jdW1lbnQiOmZhbHNlfV0sIkZvcm1hdHRlZFRleHQiOnsiJGlkIjoiMjUiLCJDb3VudCI6MSwiVGV4dFVuaXRzIjpbeyIkaWQiOiIyNiIsIkZvbnRTdHlsZSI6eyIkaWQiOiIyNyIsIk5ldXRyYWwiOnRydWV9LCJSZWFkaW5nT3JkZXIiOjEsIlRleHQiOiJbOCwxM10ifV19LCJUYWciOiJDaXRhdmlQbGFjZWhvbGRlciNlZDg4N2YwYi0zNGNjLTQ4ZTQtODI4ZS1iNmUzYzFkOGE2MTQiLCJUZXh0IjoiWzgsMTNdIiwiV0FJVmVyc2lvbiI6IjYuMTEuMC4wIn0=}</w:instrText>
          </w:r>
          <w:r w:rsidR="00701727">
            <w:rPr>
              <w:lang w:val="en-US"/>
            </w:rPr>
            <w:fldChar w:fldCharType="separate"/>
          </w:r>
          <w:r w:rsidR="00BE01A0">
            <w:rPr>
              <w:lang w:val="en-US"/>
            </w:rPr>
            <w:t>[8,13]</w:t>
          </w:r>
          <w:r w:rsidR="00701727">
            <w:rPr>
              <w:lang w:val="en-US"/>
            </w:rPr>
            <w:fldChar w:fldCharType="end"/>
          </w:r>
        </w:sdtContent>
      </w:sdt>
      <w:r>
        <w:rPr>
          <w:lang w:val="en-US"/>
        </w:rPr>
        <w:t xml:space="preserve">. As discussed in </w:t>
      </w:r>
      <w:r w:rsidR="003B4BDC" w:rsidRPr="003B4BDC">
        <w:rPr>
          <w:lang w:val="en-US"/>
        </w:rPr>
        <w:t>S</w:t>
      </w:r>
      <w:r w:rsidRPr="003B4BDC">
        <w:rPr>
          <w:lang w:val="en-US"/>
        </w:rPr>
        <w:t xml:space="preserve">ection 2.4, </w:t>
      </w:r>
      <w:r>
        <w:rPr>
          <w:lang w:val="en-US"/>
        </w:rPr>
        <w:t>the strongly applied orientation of the field comes at the expense of basic research, although several influential models on voice perception offer good staring points</w:t>
      </w:r>
      <w:r w:rsidR="006049B7">
        <w:rPr>
          <w:lang w:val="en-US"/>
        </w:rPr>
        <w:t>:</w:t>
      </w:r>
      <w:r>
        <w:rPr>
          <w:lang w:val="en-US"/>
        </w:rPr>
        <w:t xml:space="preserve"> The </w:t>
      </w:r>
      <w:r w:rsidR="00F465C1">
        <w:rPr>
          <w:lang w:val="en-US"/>
        </w:rPr>
        <w:t>voice</w:t>
      </w:r>
      <w:r>
        <w:rPr>
          <w:lang w:val="en-US"/>
        </w:rPr>
        <w:t xml:space="preserve">-space model proposed by </w:t>
      </w:r>
      <w:r w:rsidR="006049B7" w:rsidRPr="006049B7">
        <w:rPr>
          <w:color w:val="C00000"/>
          <w:lang w:val="en-US"/>
        </w:rPr>
        <w:t>Quelle</w:t>
      </w:r>
      <w:r w:rsidR="006049B7">
        <w:rPr>
          <w:lang w:val="en-US"/>
        </w:rPr>
        <w:t xml:space="preserve"> represents voices in terms of their acoustic deviation from one another or a potential reference. The functional model by </w:t>
      </w:r>
      <w:sdt>
        <w:sdtPr>
          <w:rPr>
            <w:lang w:val="en-US"/>
          </w:rPr>
          <w:alias w:val="To edit, see citavi.com/edit"/>
          <w:tag w:val="CitaviPlaceholder#94b3fc51-329e-4ac2-a7b3-dd4de8805961"/>
          <w:id w:val="1680935002"/>
          <w:placeholder>
            <w:docPart w:val="DefaultPlaceholder_-1854013440"/>
          </w:placeholder>
        </w:sdtPr>
        <w:sdtContent>
          <w:r w:rsidR="00701727">
            <w:rPr>
              <w:lang w:val="en-US"/>
            </w:rPr>
            <w:fldChar w:fldCharType="begin"/>
          </w:r>
          <w:r w:rsidR="00E86755">
            <w:rPr>
              <w:lang w:val="en-US"/>
            </w:rPr>
            <w:instrText>ADDIN CitaviPlaceholder{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1MzAxNzUzIiwiVXJpU3RyaW5nIjoiaHR0cDovL3d3dy5uY2JpLm5sbS5uaWguZ292L3B1Ym1lZC8xNTMwMTc1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5YjkzZTI3Ny1kZDQ0LTQ4NTUtYmQ4NC01OWMzZWY3ZWJkZDUiLCJNb2RpZmllZE9uIjoiMjAxOS0wMi0yMVQxMjo1MD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50aWNzLjIwMDQuMDEuMDA4IiwiVXJpU3RyaW5nIjoiaHR0cHM6Ly9kb2kub3JnLzEwLjEwMTYvai50aWNzLjIwMDQuMDEuMDA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lhODc5Zjg3LTUzOWYtNDBiYS04ODM1LWY0ZjQxN2RhZjE5OCIsIk1vZGlmaWVkT24iOiIyMDE5LTAyLTIxVDEyOjUwOjU0IiwiUHJvamVjdCI6eyIkcmVmIjoiNSJ9fV0sIk51bWJlciI6IjMiLCJPcmdhbml6YXRpb25zIjpbXSwiT3RoZXJzSW52b2x2ZWQiOltdLCJQYWdlUmFuZ2UiOiI8c3A+XHJcbiAgPG4+MTI5PC9uPlxyXG4gIDxpbj50cnVlPC9pbj5cclxuICA8b3M+MTI5PC9vcz5cclxuICA8cHM+MTI5PC9wcz5cclxuPC9zcD5cclxuPGVwPlxyXG4gIDxuPjEzNTwvbj5cclxuICA8aW4+dHJ1ZTwvaW4+XHJcbiAgPG9zPjEzNTwvb3M+XHJcbiAgPHBzPjEzNTwvcHM+XHJcbjwvZXA+XHJcbjxvcz4xMjktMzU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}</w:instrText>
          </w:r>
          <w:r w:rsidR="00701727">
            <w:rPr>
              <w:lang w:val="en-US"/>
            </w:rPr>
            <w:fldChar w:fldCharType="separate"/>
          </w:r>
          <w:r w:rsidR="00BE01A0">
            <w:rPr>
              <w:lang w:val="en-US"/>
            </w:rPr>
            <w:t>75</w:t>
          </w:r>
          <w:r w:rsidR="00701727">
            <w:rPr>
              <w:lang w:val="en-US"/>
            </w:rPr>
            <w:fldChar w:fldCharType="end"/>
          </w:r>
        </w:sdtContent>
      </w:sdt>
      <w:r w:rsidR="00701727">
        <w:rPr>
          <w:lang w:val="en-US"/>
        </w:rPr>
        <w:t xml:space="preserve"> </w:t>
      </w:r>
      <w:sdt>
        <w:sdtPr>
          <w:rPr>
            <w:lang w:val="en-US"/>
          </w:rPr>
          <w:alias w:val="To edit, see citavi.com/edit"/>
          <w:tag w:val="CitaviPlaceholder#ff451187-6cc3-4574-a4c4-aecce10fcf57"/>
          <w:id w:val="1660802086"/>
          <w:placeholder>
            <w:docPart w:val="DefaultPlaceholder_-1854013440"/>
          </w:placeholder>
        </w:sdtPr>
        <w:sdtContent>
          <w:r w:rsidR="00701727">
            <w:rPr>
              <w:lang w:val="en-US"/>
            </w:rPr>
            <w:fldChar w:fldCharType="begin"/>
          </w:r>
          <w:r w:rsidR="00E86755">
            <w:rPr>
              <w:lang w:val="en-US"/>
            </w:rPr>
            <w:instrText>ADDIN CitaviPlaceholder{eyIkaWQiOiIxIiwiJHR5cGUiOiJTd2lzc0FjYWRlbWljLkNpdGF2aS5DaXRhdGlvbnMuV29yZFBsYWNlaG9sZGVyLCBTd2lzc0FjYWRlbWljLkNpdGF2aSIsIkFzc29jaWF0ZVdpdGhQbGFjZWhvbGRlclRhZyI6IkNpdGF2aVBsYWNlaG9sZGVyIzk0YjNmYzUxLTMyOWUtNGFjMi1hN2IzLWRkNGRlODgwNTk2MSIsIkVudHJpZXMiOlt7IiRpZCI6IjIiLCIkdHlwZSI6IlN3aXNzQWNhZGVtaWMuQ2l0YXZpLkNpdGF0aW9ucy5Xb3JkUGxhY2Vob2xkZXJFbnRyeSwgU3dpc3NBY2FkZW1pYy5DaXRhdmkiLCJJZCI6IjU0MTYxMDNkLTRhMDYtNGI2MS05ZDA4LTA1NWJiZjJiN2E5NyIsIlJhbmdlTGVuZ3RoIjo0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A3LTIzVDEyOjMwOjMz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Wzc1XSJ9XX0sIlRhZyI6IkNpdGF2aVBsYWNlaG9sZGVyI2ZmNDUxMTg3LTZjYzMtNDU3NC1hNGM0LWFlY2NlMTBmY2Y1NyIsIlRleHQiOiJbNzVdIiwiV0FJVmVyc2lvbiI6IjYuMTEuMC4wIn0=}</w:instrText>
          </w:r>
          <w:r w:rsidR="00701727">
            <w:rPr>
              <w:lang w:val="en-US"/>
            </w:rPr>
            <w:fldChar w:fldCharType="separate"/>
          </w:r>
          <w:r w:rsidR="00BE01A0">
            <w:rPr>
              <w:lang w:val="en-US"/>
            </w:rPr>
            <w:t>[75]</w:t>
          </w:r>
          <w:r w:rsidR="00701727">
            <w:rPr>
              <w:lang w:val="en-US"/>
            </w:rPr>
            <w:fldChar w:fldCharType="end"/>
          </w:r>
        </w:sdtContent>
      </w:sdt>
      <w:r w:rsidR="00701727">
        <w:rPr>
          <w:lang w:val="en-US"/>
        </w:rPr>
        <w:t xml:space="preserve"> </w:t>
      </w:r>
      <w:r w:rsidR="006049B7">
        <w:rPr>
          <w:lang w:val="en-US"/>
        </w:rPr>
        <w:t>assume</w:t>
      </w:r>
      <w:r w:rsidR="00F465C1">
        <w:rPr>
          <w:lang w:val="en-US"/>
        </w:rPr>
        <w:t>s</w:t>
      </w:r>
      <w:r w:rsidR="006049B7">
        <w:rPr>
          <w:lang w:val="en-US"/>
        </w:rPr>
        <w:t xml:space="preserve"> that an initial structural analysis of voices is followed by dissociable pathways processing vocal speech analysis, vocal affect analysis and voice recognition. Recently, </w:t>
      </w:r>
      <w:sdt>
        <w:sdtPr>
          <w:rPr>
            <w:lang w:val="en-US"/>
          </w:rPr>
          <w:alias w:val="To edit, see citavi.com/edit"/>
          <w:tag w:val="CitaviPlaceholder#10b0afd0-9099-417e-b30d-e283718bb6d3"/>
          <w:id w:val="-531730663"/>
          <w:placeholder>
            <w:docPart w:val="DefaultPlaceholder_-1854013440"/>
          </w:placeholder>
        </w:sdtPr>
        <w:sdtContent>
          <w:r w:rsidR="00701727">
            <w:rPr>
              <w:lang w:val="en-US"/>
            </w:rPr>
            <w:fldChar w:fldCharType="begin"/>
          </w:r>
          <w:r w:rsidR="00E86755">
            <w:rPr>
              <w:lang w:val="en-US"/>
            </w:rPr>
            <w:instrText>ADDIN CitaviPlaceholder{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NSJ9fV0sIkJpYlRlWEtleSI6IkxhdmFuXzIwMjMiLCJDaXRhdGlvbktleVVwZGF0ZVR5cGUiOjAsIkNvbGxhYm9yYXRvcnMiOltdLCJEb2kiOiIxMC4xMDM4L3M0NDI3MS0wMjMtMDAwMDEt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}</w:instrText>
          </w:r>
          <w:r w:rsidR="00701727">
            <w:rPr>
              <w:lang w:val="en-US"/>
            </w:rPr>
            <w:fldChar w:fldCharType="separate"/>
          </w:r>
          <w:r w:rsidR="00BE01A0">
            <w:rPr>
              <w:lang w:val="en-US"/>
            </w:rPr>
            <w:t>4</w:t>
          </w:r>
          <w:r w:rsidR="00701727">
            <w:rPr>
              <w:lang w:val="en-US"/>
            </w:rPr>
            <w:fldChar w:fldCharType="end"/>
          </w:r>
        </w:sdtContent>
      </w:sdt>
      <w:r w:rsidR="00701727">
        <w:rPr>
          <w:lang w:val="en-US"/>
        </w:rPr>
        <w:t xml:space="preserve"> </w:t>
      </w:r>
      <w:sdt>
        <w:sdtPr>
          <w:rPr>
            <w:lang w:val="en-US"/>
          </w:rPr>
          <w:alias w:val="To edit, see citavi.com/edit"/>
          <w:tag w:val="CitaviPlaceholder#9e9e8853-7bc8-41dd-bb64-1379e06b5f7c"/>
          <w:id w:val="-1999408831"/>
          <w:placeholder>
            <w:docPart w:val="DefaultPlaceholder_-1854013440"/>
          </w:placeholder>
        </w:sdtPr>
        <w:sdtContent>
          <w:r w:rsidR="00701727">
            <w:rPr>
              <w:lang w:val="en-US"/>
            </w:rPr>
            <w:fldChar w:fldCharType="begin"/>
          </w:r>
          <w:r w:rsidR="00E86755">
            <w:rPr>
              <w:lang w:val="en-US"/>
            </w:rPr>
            <w:instrText>ADDIN CitaviPlaceholder{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zgvczQ0MjcxLTAyMy0wMDAwMS00IiwiVXJpU3RyaW5nIjoiaHR0cHM6Ly9kb2kub3JnLzEwLjEwMzgvczQ0MjcxLTAyMy0wMDAwMS00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m90ZXMiOiJQSUk6ICAxIi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MTA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wNy0yM1QxMjo1OToyOC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ls0XSJ9XX0sIlRhZyI6IkNpdGF2aVBsYWNlaG9sZGVyIzllOWU4ODUzLTdiYzgtNDFkZC1iYjY0LTEzNzllMDZiNWY3YyIsIlRleHQiOiJbNF0iLCJXQUlWZXJzaW9uIjoiNi4xMS4wLjAifQ==}</w:instrText>
          </w:r>
          <w:r w:rsidR="00701727">
            <w:rPr>
              <w:lang w:val="en-US"/>
            </w:rPr>
            <w:fldChar w:fldCharType="separate"/>
          </w:r>
          <w:r w:rsidR="00BE01A0">
            <w:rPr>
              <w:lang w:val="en-US"/>
            </w:rPr>
            <w:t>[4]</w:t>
          </w:r>
          <w:r w:rsidR="00701727">
            <w:rPr>
              <w:lang w:val="en-US"/>
            </w:rPr>
            <w:fldChar w:fldCharType="end"/>
          </w:r>
        </w:sdtContent>
      </w:sdt>
      <w:r w:rsidR="00701727">
        <w:rPr>
          <w:lang w:val="en-US"/>
        </w:rPr>
        <w:t xml:space="preserve"> </w:t>
      </w:r>
      <w:r w:rsidR="006049B7">
        <w:rPr>
          <w:lang w:val="en-US"/>
        </w:rPr>
        <w:t xml:space="preserve">integrated these previous models in a unifying framework, explaining how listeners form multiple impressions about both familiar and </w:t>
      </w:r>
      <w:r w:rsidR="006049B7">
        <w:rPr>
          <w:lang w:val="en-US"/>
        </w:rPr>
        <w:lastRenderedPageBreak/>
        <w:t>unfamiliar voices. Commonly studie</w:t>
      </w:r>
      <w:r w:rsidR="00535AEF">
        <w:rPr>
          <w:lang w:val="en-US"/>
        </w:rPr>
        <w:t xml:space="preserve">d person characteristics include identity, gender, age, emotion and personality of speakers. </w:t>
      </w:r>
    </w:p>
    <w:p w14:paraId="1849E33D" w14:textId="71EE6AAA" w:rsidR="005E5112" w:rsidRDefault="00535AEF" w:rsidP="00A017E1">
      <w:pPr>
        <w:rPr>
          <w:lang w:val="en-US"/>
        </w:rPr>
      </w:pPr>
      <w:r>
        <w:rPr>
          <w:lang w:val="en-US"/>
        </w:rPr>
        <w:t>Although voice naturalness is in principle covered by these models, it is never explicitly mentioned. This is particularly intriguing against the backdrop of a questions that has prompted extensive debate and empirical efforts in basic voice research: Are voices special (</w:t>
      </w:r>
      <w:r w:rsidRPr="00535AEF">
        <w:rPr>
          <w:color w:val="C00000"/>
          <w:lang w:val="en-US"/>
        </w:rPr>
        <w:t>Belin 2011</w:t>
      </w:r>
      <w:r>
        <w:rPr>
          <w:lang w:val="en-US"/>
        </w:rPr>
        <w:t>)? In other words, do voices recruit network and resources in the brain that are not recruited by other types of acoustic stimuli</w:t>
      </w:r>
      <w:r w:rsidR="001B022B">
        <w:rPr>
          <w:lang w:val="en-US"/>
        </w:rPr>
        <w:t>?</w:t>
      </w:r>
      <w:r>
        <w:rPr>
          <w:lang w:val="en-US"/>
        </w:rPr>
        <w:t xml:space="preserve"> </w:t>
      </w:r>
      <w:r w:rsidR="001B022B">
        <w:rPr>
          <w:lang w:val="en-US"/>
        </w:rPr>
        <w:t xml:space="preserve">Voices with varying degrees of naturalness provide a powerful tool to shed new light on this debate. </w:t>
      </w:r>
      <w:commentRangeStart w:id="27"/>
      <w:commentRangeStart w:id="28"/>
      <w:r w:rsidR="001B022B">
        <w:rPr>
          <w:lang w:val="en-US"/>
        </w:rPr>
        <w:t xml:space="preserve">What makes human voices special? What makes natural voices special? </w:t>
      </w:r>
      <w:commentRangeEnd w:id="27"/>
      <w:r w:rsidR="00083C4F">
        <w:rPr>
          <w:rStyle w:val="Kommentarzeichen"/>
        </w:rPr>
        <w:commentReference w:id="27"/>
      </w:r>
      <w:commentRangeEnd w:id="28"/>
      <w:r w:rsidR="00D94355">
        <w:rPr>
          <w:rStyle w:val="Kommentarzeichen"/>
        </w:rPr>
        <w:commentReference w:id="28"/>
      </w:r>
      <w:r w:rsidR="001B022B">
        <w:rPr>
          <w:lang w:val="en-US"/>
        </w:rPr>
        <w:t xml:space="preserve">In a nutshell, trying to understand the impact of naturalness on voice perception means trying to answer these questions. </w:t>
      </w:r>
    </w:p>
    <w:p w14:paraId="66A2B943" w14:textId="17EAEEB9" w:rsidR="005E5112" w:rsidRPr="00847DC1" w:rsidRDefault="001B022B" w:rsidP="00847DC1">
      <w:pPr>
        <w:rPr>
          <w:lang w:val="en-US"/>
        </w:rPr>
      </w:pPr>
      <w:r>
        <w:rPr>
          <w:lang w:val="en-US"/>
        </w:rPr>
        <w:t>This is not all. R</w:t>
      </w:r>
      <w:r w:rsidR="00535AEF">
        <w:rPr>
          <w:lang w:val="en-US"/>
        </w:rPr>
        <w:t xml:space="preserve">ooting naturalness research in voice perception theory prompts </w:t>
      </w:r>
      <w:r>
        <w:rPr>
          <w:lang w:val="en-US"/>
        </w:rPr>
        <w:t xml:space="preserve">further </w:t>
      </w:r>
      <w:r w:rsidR="00535AEF">
        <w:rPr>
          <w:lang w:val="en-US"/>
        </w:rPr>
        <w:t xml:space="preserve">crucial </w:t>
      </w:r>
      <w:r w:rsidR="00F465C1">
        <w:rPr>
          <w:lang w:val="en-US"/>
        </w:rPr>
        <w:t xml:space="preserve">questions </w:t>
      </w:r>
      <w:r w:rsidR="00535AEF">
        <w:rPr>
          <w:lang w:val="en-US"/>
        </w:rPr>
        <w:t xml:space="preserve">that </w:t>
      </w:r>
      <w:r>
        <w:rPr>
          <w:lang w:val="en-US"/>
        </w:rPr>
        <w:t>are not fully</w:t>
      </w:r>
      <w:r w:rsidR="00535AEF">
        <w:rPr>
          <w:lang w:val="en-US"/>
        </w:rPr>
        <w:t xml:space="preserve"> answered</w:t>
      </w:r>
      <w:r>
        <w:rPr>
          <w:lang w:val="en-US"/>
        </w:rPr>
        <w:t xml:space="preserve"> yet</w:t>
      </w:r>
      <w:r w:rsidR="00535AEF">
        <w:rPr>
          <w:lang w:val="en-US"/>
        </w:rPr>
        <w:t>.</w:t>
      </w:r>
      <w:r>
        <w:rPr>
          <w:lang w:val="en-US"/>
        </w:rPr>
        <w:t xml:space="preserve"> First, to which degree is naturalness a threat to ecological validity (</w:t>
      </w:r>
      <w:r w:rsidRPr="00F465C1">
        <w:rPr>
          <w:color w:val="C00000"/>
          <w:lang w:val="en-US"/>
        </w:rPr>
        <w:t>Nussbaum 2023</w:t>
      </w:r>
      <w:r>
        <w:rPr>
          <w:lang w:val="en-US"/>
        </w:rPr>
        <w:t>)? Many voice researchers use acoustic manipulation such as voice morphing which could have unintended side effects on perceived naturalness. If this can</w:t>
      </w:r>
      <w:r w:rsidR="00BD5E03">
        <w:rPr>
          <w:lang w:val="en-US"/>
        </w:rPr>
        <w:t>n</w:t>
      </w:r>
      <w:r>
        <w:rPr>
          <w:lang w:val="en-US"/>
        </w:rPr>
        <w:t xml:space="preserve">ot be avoided, </w:t>
      </w:r>
      <w:r w:rsidR="00DA3458">
        <w:rPr>
          <w:lang w:val="en-US"/>
        </w:rPr>
        <w:t xml:space="preserve">perceived naturalness </w:t>
      </w:r>
      <w:r>
        <w:rPr>
          <w:lang w:val="en-US"/>
        </w:rPr>
        <w:t>should be at least quantified</w:t>
      </w:r>
      <w:r w:rsidR="00DA3458">
        <w:rPr>
          <w:lang w:val="en-US"/>
        </w:rPr>
        <w:t>, and where possible be considered as a moderating variable</w:t>
      </w:r>
      <w:r>
        <w:rPr>
          <w:lang w:val="en-US"/>
        </w:rPr>
        <w:t xml:space="preserve">. Second, how does </w:t>
      </w:r>
      <w:r w:rsidR="00847DC1">
        <w:rPr>
          <w:lang w:val="en-US"/>
        </w:rPr>
        <w:t xml:space="preserve">naturalness interact with the processing of other voice characteristics? For example, first insights into the interplay of naturalness and emotionality suggest </w:t>
      </w:r>
      <w:r w:rsidR="00BD5E03">
        <w:rPr>
          <w:lang w:val="en-US"/>
        </w:rPr>
        <w:t>that […]</w:t>
      </w:r>
      <w:r w:rsidR="00847DC1">
        <w:rPr>
          <w:lang w:val="en-US"/>
        </w:rPr>
        <w:t xml:space="preserve"> (</w:t>
      </w:r>
      <w:proofErr w:type="spellStart"/>
      <w:r w:rsidR="00847DC1" w:rsidRPr="00847DC1">
        <w:rPr>
          <w:color w:val="C00000"/>
          <w:lang w:val="en-US"/>
        </w:rPr>
        <w:t>Quellen</w:t>
      </w:r>
      <w:proofErr w:type="spellEnd"/>
      <w:r w:rsidR="00847DC1">
        <w:rPr>
          <w:color w:val="C00000"/>
          <w:lang w:val="en-US"/>
        </w:rPr>
        <w:t>, shall I go into detail?</w:t>
      </w:r>
      <w:r w:rsidR="00847DC1">
        <w:rPr>
          <w:lang w:val="en-US"/>
        </w:rPr>
        <w:t xml:space="preserve">). </w:t>
      </w:r>
      <w:r w:rsidR="00E238F4">
        <w:rPr>
          <w:lang w:val="en-US"/>
        </w:rPr>
        <w:t>Third, [</w:t>
      </w:r>
      <w:proofErr w:type="spellStart"/>
      <w:r w:rsidR="00E238F4" w:rsidRPr="00E238F4">
        <w:rPr>
          <w:color w:val="C00000"/>
          <w:lang w:val="en-US"/>
        </w:rPr>
        <w:t>ToDo</w:t>
      </w:r>
      <w:proofErr w:type="spellEnd"/>
      <w:r w:rsidR="00E238F4" w:rsidRPr="00E238F4">
        <w:rPr>
          <w:color w:val="C00000"/>
          <w:lang w:val="en-US"/>
        </w:rPr>
        <w:t xml:space="preserve">, brain </w:t>
      </w:r>
      <w:proofErr w:type="gramStart"/>
      <w:r w:rsidR="00E238F4" w:rsidRPr="00E238F4">
        <w:rPr>
          <w:color w:val="C00000"/>
          <w:lang w:val="en-US"/>
        </w:rPr>
        <w:t>data?</w:t>
      </w:r>
      <w:r w:rsidR="00E238F4">
        <w:rPr>
          <w:color w:val="C00000"/>
          <w:lang w:val="en-US"/>
        </w:rPr>
        <w:t>,</w:t>
      </w:r>
      <w:proofErr w:type="gramEnd"/>
      <w:r w:rsidR="00E238F4">
        <w:rPr>
          <w:color w:val="C00000"/>
          <w:lang w:val="en-US"/>
        </w:rPr>
        <w:t xml:space="preserve"> or “is naturalness always better than unnaturalness”</w:t>
      </w:r>
      <w:r w:rsidR="00EE6ADB">
        <w:rPr>
          <w:color w:val="C00000"/>
          <w:lang w:val="en-US"/>
        </w:rPr>
        <w:t>, role of experience and learning history</w:t>
      </w:r>
      <w:r w:rsidR="00E238F4">
        <w:rPr>
          <w:lang w:val="en-US"/>
        </w:rPr>
        <w:t xml:space="preserve">] </w:t>
      </w:r>
      <w:r w:rsidR="00847DC1">
        <w:rPr>
          <w:lang w:val="en-US"/>
        </w:rPr>
        <w:t xml:space="preserve">Note that </w:t>
      </w:r>
      <w:r w:rsidR="00F465C1">
        <w:rPr>
          <w:lang w:val="en-US"/>
        </w:rPr>
        <w:t>all</w:t>
      </w:r>
      <w:r w:rsidR="00E238F4">
        <w:rPr>
          <w:lang w:val="en-US"/>
        </w:rPr>
        <w:t xml:space="preserve"> of </w:t>
      </w:r>
      <w:r w:rsidR="00847DC1">
        <w:rPr>
          <w:lang w:val="en-US"/>
        </w:rPr>
        <w:t xml:space="preserve">these questions are of relevance beyond the vocal modality. </w:t>
      </w:r>
      <w:r w:rsidR="00A74F68">
        <w:rPr>
          <w:lang w:val="en-US"/>
        </w:rPr>
        <w:t>For fac</w:t>
      </w:r>
      <w:r w:rsidR="00D743C8">
        <w:rPr>
          <w:lang w:val="en-US"/>
        </w:rPr>
        <w:t>es</w:t>
      </w:r>
      <w:r w:rsidR="00A74F68">
        <w:rPr>
          <w:lang w:val="en-US"/>
        </w:rPr>
        <w:t xml:space="preserve">, </w:t>
      </w:r>
      <w:r w:rsidR="00DA3458">
        <w:rPr>
          <w:lang w:val="en-US"/>
        </w:rPr>
        <w:t xml:space="preserve">several </w:t>
      </w:r>
      <w:r w:rsidR="00F465C1">
        <w:rPr>
          <w:lang w:val="en-US"/>
        </w:rPr>
        <w:t>of these aspects are covered</w:t>
      </w:r>
      <w:r w:rsidR="00D743C8">
        <w:rPr>
          <w:lang w:val="en-US"/>
        </w:rPr>
        <w:t xml:space="preserve"> in</w:t>
      </w:r>
      <w:r w:rsidR="00A74F68">
        <w:rPr>
          <w:lang w:val="en-US"/>
        </w:rPr>
        <w:t xml:space="preserve"> recent meta-analysis</w:t>
      </w:r>
      <w:r w:rsidR="00E238F4">
        <w:rPr>
          <w:lang w:val="en-US"/>
        </w:rPr>
        <w:t xml:space="preserve"> (</w:t>
      </w:r>
      <w:r w:rsidR="00E238F4" w:rsidRPr="00E238F4">
        <w:rPr>
          <w:color w:val="C00000"/>
          <w:lang w:val="en-US"/>
        </w:rPr>
        <w:t>Miller 2023</w:t>
      </w:r>
      <w:r w:rsidR="00E238F4">
        <w:rPr>
          <w:lang w:val="en-US"/>
        </w:rPr>
        <w:t>)</w:t>
      </w:r>
      <w:r w:rsidR="00A74F68">
        <w:rPr>
          <w:lang w:val="en-US"/>
        </w:rPr>
        <w:t xml:space="preserve"> </w:t>
      </w:r>
    </w:p>
    <w:p w14:paraId="4ED20A8B" w14:textId="7C0B932E" w:rsidR="005E5112" w:rsidRPr="005E5112" w:rsidRDefault="005E5112" w:rsidP="005E5112">
      <w:pPr>
        <w:rPr>
          <w:color w:val="C00000"/>
          <w:lang w:val="en-US"/>
        </w:rPr>
      </w:pPr>
      <w:r w:rsidRPr="005E5112">
        <w:rPr>
          <w:color w:val="C00000"/>
          <w:lang w:val="en-US"/>
        </w:rPr>
        <w:t>(</w:t>
      </w:r>
      <w:r w:rsidR="00BD5E03">
        <w:rPr>
          <w:color w:val="C00000"/>
          <w:lang w:val="en-US"/>
        </w:rPr>
        <w:t xml:space="preserve">grade </w:t>
      </w:r>
      <w:proofErr w:type="spellStart"/>
      <w:r w:rsidR="00BD5E03">
        <w:rPr>
          <w:color w:val="C00000"/>
          <w:lang w:val="en-US"/>
        </w:rPr>
        <w:t>noch</w:t>
      </w:r>
      <w:proofErr w:type="spellEnd"/>
      <w:r w:rsidR="00BD5E03">
        <w:rPr>
          <w:color w:val="C00000"/>
          <w:lang w:val="en-US"/>
        </w:rPr>
        <w:t xml:space="preserve"> </w:t>
      </w:r>
      <w:proofErr w:type="spellStart"/>
      <w:r w:rsidR="00BD5E03">
        <w:rPr>
          <w:color w:val="C00000"/>
          <w:lang w:val="en-US"/>
        </w:rPr>
        <w:t>ein</w:t>
      </w:r>
      <w:proofErr w:type="spellEnd"/>
      <w:r w:rsidR="00BD5E03">
        <w:rPr>
          <w:color w:val="C00000"/>
          <w:lang w:val="en-US"/>
        </w:rPr>
        <w:t xml:space="preserve"> </w:t>
      </w:r>
      <w:proofErr w:type="spellStart"/>
      <w:r w:rsidR="00BD5E03">
        <w:rPr>
          <w:color w:val="C00000"/>
          <w:lang w:val="en-US"/>
        </w:rPr>
        <w:t>ziemlicher</w:t>
      </w:r>
      <w:proofErr w:type="spellEnd"/>
      <w:r w:rsidR="00BD5E03">
        <w:rPr>
          <w:color w:val="C00000"/>
          <w:lang w:val="en-US"/>
        </w:rPr>
        <w:t xml:space="preserve"> </w:t>
      </w:r>
      <w:proofErr w:type="spellStart"/>
      <w:r w:rsidR="00BD5E03">
        <w:rPr>
          <w:color w:val="C00000"/>
          <w:lang w:val="en-US"/>
        </w:rPr>
        <w:t>Flickenteppich</w:t>
      </w:r>
      <w:proofErr w:type="spellEnd"/>
      <w:proofErr w:type="gramStart"/>
      <w:r w:rsidR="00BD5E03">
        <w:rPr>
          <w:color w:val="C00000"/>
          <w:lang w:val="en-US"/>
        </w:rPr>
        <w:t>…,</w:t>
      </w:r>
      <w:r w:rsidRPr="005E5112">
        <w:rPr>
          <w:color w:val="C00000"/>
          <w:lang w:val="en-US"/>
        </w:rPr>
        <w:t>this</w:t>
      </w:r>
      <w:proofErr w:type="gramEnd"/>
      <w:r w:rsidRPr="005E5112">
        <w:rPr>
          <w:color w:val="C00000"/>
          <w:lang w:val="en-US"/>
        </w:rPr>
        <w:t xml:space="preserve"> is one of the sections where I hope for substantial refinement from </w:t>
      </w:r>
      <w:r w:rsidR="00082093">
        <w:rPr>
          <w:color w:val="C00000"/>
          <w:lang w:val="en-US"/>
        </w:rPr>
        <w:t>collaborators</w:t>
      </w:r>
      <w:r w:rsidR="00DA3458">
        <w:rPr>
          <w:color w:val="C00000"/>
          <w:lang w:val="en-US"/>
        </w:rPr>
        <w:t xml:space="preserve"> – </w:t>
      </w:r>
      <w:proofErr w:type="spellStart"/>
      <w:r w:rsidR="00822483">
        <w:rPr>
          <w:color w:val="C00000"/>
          <w:lang w:val="en-US"/>
        </w:rPr>
        <w:t>Stefan:_</w:t>
      </w:r>
      <w:r w:rsidR="00DA3458">
        <w:rPr>
          <w:color w:val="C00000"/>
          <w:lang w:val="en-US"/>
        </w:rPr>
        <w:t>ok</w:t>
      </w:r>
      <w:proofErr w:type="spellEnd"/>
      <w:r w:rsidR="00DA3458">
        <w:rPr>
          <w:color w:val="C00000"/>
          <w:lang w:val="en-US"/>
        </w:rPr>
        <w:t xml:space="preserve"> can do this, but for now, let´s wait for Sascha´s thoughts</w:t>
      </w:r>
      <w:r w:rsidRPr="005E5112">
        <w:rPr>
          <w:color w:val="C00000"/>
          <w:lang w:val="en-US"/>
        </w:rPr>
        <w:t>)</w:t>
      </w:r>
    </w:p>
    <w:p w14:paraId="7C27EF8F" w14:textId="35C9D4F4" w:rsidR="00A017E1" w:rsidRDefault="00DB4D26" w:rsidP="00A017E1">
      <w:pPr>
        <w:pStyle w:val="berschrift1"/>
        <w:numPr>
          <w:ilvl w:val="0"/>
          <w:numId w:val="7"/>
        </w:numPr>
        <w:rPr>
          <w:lang w:val="en-US"/>
        </w:rPr>
      </w:pPr>
      <w:bookmarkStart w:id="29" w:name="_Toc160791736"/>
      <w:r>
        <w:rPr>
          <w:lang w:val="en-US"/>
        </w:rPr>
        <w:t>Perspectives for future research</w:t>
      </w:r>
      <w:r w:rsidR="00A017E1">
        <w:rPr>
          <w:lang w:val="en-US"/>
        </w:rPr>
        <w:t xml:space="preserve"> </w:t>
      </w:r>
      <w:r w:rsidR="00A017E1" w:rsidRPr="00A017E1">
        <w:rPr>
          <w:lang w:val="en-US"/>
        </w:rPr>
        <w:t>(</w:t>
      </w:r>
      <w:r w:rsidR="00831DF3">
        <w:rPr>
          <w:lang w:val="en-US"/>
        </w:rPr>
        <w:t>4</w:t>
      </w:r>
      <w:r w:rsidR="00A017E1" w:rsidRPr="00A017E1">
        <w:rPr>
          <w:lang w:val="en-US"/>
        </w:rPr>
        <w:t>00)</w:t>
      </w:r>
      <w:bookmarkEnd w:id="29"/>
    </w:p>
    <w:p w14:paraId="1F3F3AD4" w14:textId="579661FA" w:rsidR="00831DF3" w:rsidRDefault="00831DF3" w:rsidP="00831DF3">
      <w:pPr>
        <w:rPr>
          <w:lang w:val="en-US"/>
        </w:rPr>
      </w:pPr>
    </w:p>
    <w:p w14:paraId="52B91DD3" w14:textId="5AAC2694" w:rsidR="0065498F" w:rsidRDefault="001F6815" w:rsidP="00D7205B">
      <w:pPr>
        <w:rPr>
          <w:lang w:val="en-US"/>
        </w:rPr>
      </w:pPr>
      <w:r>
        <w:rPr>
          <w:lang w:val="en-US"/>
        </w:rPr>
        <w:t xml:space="preserve">While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Pr>
          <w:lang w:val="en-US"/>
        </w:rPr>
        <w:t>of synthesized versus real 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0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A3LTIzVDEyOjMwOjMzIiwiUHJvamVjdCI6eyIkcmVmIjoiNSJ9fSwiVXNlTnVtYmVyaW5nVHlwZU9mUGFyZW50RG9jdW1lbnQiOmZhbHNlfV0sIkZvcm1hdHRlZFRleHQiOnsiJGlkIjoiMTMiLCJDb3VudCI6MSwiVGV4dFVuaXRzIjpbeyIkaWQiOiIxNCIsIkZvbnRTdHlsZSI6eyIkaWQiOiIxNSIsIk5ldXRyYWwiOnRydWV9LCJSZWFkaW5nT3JkZXIiOjEsIlRleHQiOiJbNzZdIn1dfSwiVGFnIjoiQ2l0YXZpUGxhY2Vob2xkZXIjZTZhNGNhZTUtMjk3ZS00ODhiLTkwZTItNmRjOTgyZTNiOWZmIiwiVGV4dCI6Ils3Nl0iLCJXQUlWZXJzaW9uIjoiNi4xMS4wLjAifQ==}</w:instrText>
          </w:r>
          <w:r w:rsidR="00335405">
            <w:rPr>
              <w:lang w:val="en-US"/>
            </w:rPr>
            <w:fldChar w:fldCharType="separate"/>
          </w:r>
          <w:r w:rsidR="00BE01A0">
            <w:rPr>
              <w:lang w:val="en-US"/>
            </w:rPr>
            <w:t>[76]</w:t>
          </w:r>
          <w:r w:rsidR="00335405">
            <w:rPr>
              <w:lang w:val="en-US"/>
            </w:rPr>
            <w:fldChar w:fldCharType="end"/>
          </w:r>
        </w:sdtContent>
      </w:sdt>
      <w:r w:rsidR="00335405">
        <w:rPr>
          <w:lang w:val="en-US"/>
        </w:rPr>
        <w:t>)</w:t>
      </w:r>
      <w:r>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0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A3LTIzVDEyOjMwOjMzIiwiUHJvamVjdCI6eyIkcmVmIjoiNSJ9fSwiVXNlTnVtYmVyaW5nVHlwZU9mUGFyZW50RG9jdW1lbnQiOmZhbHNlfV0sIkZvcm1hdHRlZFRleHQiOnsiJGlkIjoiMTgiLCJDb3VudCI6MSwiVGV4dFVuaXRzIjpbeyIkaWQiOiIxOSIsIkZvbnRTdHlsZSI6eyIkaWQiOiIyMCIsIk5ldXRyYWwiOnRydWV9LCJSZWFkaW5nT3JkZXIiOjEsIlRleHQiOiJbNzddIn1dfSwiVGFnIjoiQ2l0YXZpUGxhY2Vob2xkZXIjZDNiNjQ0ZGEtZDc0Ni00MmNmLThjY2UtMTAzNDU1NzdkZTFkIiwiVGV4dCI6Ils3N10iLCJXQUlWZXJzaW9uIjoiNi4xMS4wLjAifQ==}</w:instrText>
          </w:r>
          <w:r w:rsidR="00335405">
            <w:rPr>
              <w:lang w:val="en-US"/>
            </w:rPr>
            <w:fldChar w:fldCharType="separate"/>
          </w:r>
          <w:r w:rsidR="00BE01A0">
            <w:rPr>
              <w:lang w:val="en-US"/>
            </w:rPr>
            <w:t>[77]</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E63E52">
        <w:rPr>
          <w:lang w:val="en-US"/>
        </w:rPr>
        <w:t xml:space="preserve">it seems clear </w:t>
      </w:r>
      <w:r w:rsidR="00FC2595">
        <w:rPr>
          <w:lang w:val="en-US"/>
        </w:rPr>
        <w:t>how</w:t>
      </w:r>
      <w:r w:rsidR="00E63E52">
        <w:rPr>
          <w:lang w:val="en-US"/>
        </w:rPr>
        <w:t xml:space="preserve"> such</w:t>
      </w:r>
      <w:r w:rsidR="00F2662A">
        <w:rPr>
          <w:lang w:val="en-US"/>
        </w:rPr>
        <w:t xml:space="preserve"> research can </w:t>
      </w:r>
      <w:r w:rsidR="00E63E52">
        <w:rPr>
          <w:lang w:val="en-US"/>
        </w:rPr>
        <w:t xml:space="preserve">inspire 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157328">
        <w:rPr>
          <w:lang w:val="en-US"/>
        </w:rPr>
        <w:t xml:space="preserve"> and behavior</w:t>
      </w:r>
      <w:r w:rsidR="0065498F">
        <w:rPr>
          <w:lang w:val="en-US"/>
        </w:rPr>
        <w:t xml:space="preserve"> 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5D10A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MsIlJhbmdlTGVuZ3RoIjoz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NiwiUmVmZXJlbmNlSWQiOiIxNzczMDZlNy0xMDRjLTQ3OWEtOGY4Ni0xOTBjZWYzODMzODUi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TQ1LzM0ODY1ODAiLCJVcmlTdHJpbmciOiJodHRwczovL2RvaS5vcmcvMTAuMTE0NS8zNDg2NTgw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aHR0cHM6Ly9kbC5hY20ub3JnL2RvaS9wcm9jZWVkaW5ncy8xMC4xMTQ1LzM0NzIzMDYiLCJVcmlTdHJpbmciOiJodHRwczovL2RsLmFjbS5vcmcvZG9pL3Byb2NlZWRpbmdzLzEwLjExNDUvMzQ3MjMwNi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zVDEwOjM3OjI3IiwiTW9kaWZpZWRCeSI6Il9DaHJpc3RpbmUgTnVzc2JhdW0iLCJJZCI6ImRiMWM4ZjlhLTFiNjYtNGY1NC1hNmE4LTFlZjU1N2E5ZDcwZiIsIk1vZGlmaWVkT24iOiIyMDI0LTAxLTAzVDEwOjM3OjI3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TE0NS8zNDcyMzA2LjM0NzgzMzgiLCJVcmlTdHJpbmciOiJodHRwczovL2RvaS5vcmcvMTAuMTE0NS8zNDcyMzA2LjM0NzgzMzg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IxMC4xMTQ1LzM0NzIzMDYiLCJVcmlTdHJpbmciOiJodHRwczovL2RvaS5vcmcvMTAuMTE0NS8zNDcyMzA2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M3OjI3IiwiTW9kaWZpZWRCeSI6Il9DaHJpc3RpbmUgTnVzc2JhdW0iLCJJZCI6ImViMDY3ZmM4LTdkY2MtNGJkYS1iZDFmLTcyNjI5ZWEyMmQ4MiIsIk1vZGlmaWVkT24iOiIyMDI0LTAxLTAzVDEwOjM3OjI3IiwiUHJvamVjdCI6eyIkcmVmIjoiNSJ9fV0sIk9yZ2FuaXphdGlvbnMiOltdLCJPdGhlcnNJbnZvbHZlZCI6W10sIlBsYWNlT2ZQdWJsaWNhdGlvbiI6Ik5ldyBZb3JrLCBOWSwgVVNBIiwiUHVibGlzaGVycyI6W3siJGlkIjoiNTA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A5OjA5OjU5IiwiTW9kaWZpZWRCeSI6Il9DaHJpc3RpbmUgTnVzc2JhdW0iLCJJZCI6ImM5NDA4YWRjLTViOWYtNDE1Ny1hYTFmLWMxMTBhNDcyMzg2OSIsIk1vZGlmaWVkT24iOiIyMDIzLTEyLTA4VDA5OjA5OjU5IiwiUHJvamVjdCI6eyIkcmVmIjoiNSJ9fV0sIk9yZ2FuaXphdGlvbnMiOltdLCJPdGhlcnNJbnZvbHZlZCI6W10sIlBhZ2VSYW5nZSI6IjxzcD5cclxuICA8bj4xMDc2NDU8L24+XHJcbiAgPGluPnRydWU8L2luPlxyXG4gIDxvcz4xMDc2NDU8L29zPlxyXG4gIDxwcz4xMDc2NDU8L3BzPlxyXG48L3NwPlxyXG48b3M+MTA3NjQ1PC9vcz4iLCJQZXJpb2RpY2FsIjp7IiRpZCI6Ijc4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ODI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4My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g0IiwiJHR5cGUiOiJTd2lzc0FjYWRlbWljLkNpdGF2aS5Mb2NhdGlvbiwgU3dpc3NBY2FkZW1pYy5DaXRhdmkiLCJBZGRyZXNzIjp7IiRpZCI6Ijg1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4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}</w:instrText>
          </w:r>
          <w:r w:rsidR="0065498F">
            <w:rPr>
              <w:lang w:val="en-US"/>
            </w:rPr>
            <w:fldChar w:fldCharType="separate"/>
          </w:r>
          <w:r w:rsidR="00BE01A0">
            <w:rPr>
              <w:lang w:val="en-US"/>
            </w:rPr>
            <w:t>[18,78–87]</w:t>
          </w:r>
          <w:r w:rsidR="0065498F">
            <w:rPr>
              <w:lang w:val="en-US"/>
            </w:rPr>
            <w:fldChar w:fldCharType="end"/>
          </w:r>
        </w:sdtContent>
      </w:sdt>
      <w:r w:rsidR="0065498F">
        <w:rPr>
          <w:lang w:val="en-US"/>
        </w:rPr>
        <w:t xml:space="preserve">. </w:t>
      </w:r>
    </w:p>
    <w:p w14:paraId="2AE3FB3F" w14:textId="263D7F7B" w:rsidR="000F5E5B" w:rsidRDefault="009A6D9E" w:rsidP="00D7205B">
      <w:pPr>
        <w:rPr>
          <w:lang w:val="en-US"/>
        </w:rPr>
      </w:pPr>
      <w:r>
        <w:rPr>
          <w:lang w:val="en-US"/>
        </w:rPr>
        <w:t xml:space="preserve">From a methodological viewpoint, the combination of voice synthesis methods </w:t>
      </w:r>
      <w:r w:rsidR="002D6C92">
        <w:rPr>
          <w:lang w:val="en-US"/>
        </w:rPr>
        <w:t xml:space="preserve">– especially those </w:t>
      </w:r>
      <w:r>
        <w:rPr>
          <w:lang w:val="en-US"/>
        </w:rPr>
        <w:t>that permit to selectively manipulate target</w:t>
      </w:r>
      <w:r w:rsidR="000F5E5B" w:rsidRPr="000F5E5B">
        <w:rPr>
          <w:lang w:val="en-US"/>
        </w:rPr>
        <w:t xml:space="preserve"> acoustic </w:t>
      </w:r>
      <w:r w:rsidR="002D6C92">
        <w:rPr>
          <w:lang w:val="en-US"/>
        </w:rPr>
        <w:t>parameters</w:t>
      </w:r>
      <w:r w:rsidR="000F5E5B" w:rsidRPr="000F5E5B">
        <w:rPr>
          <w:lang w:val="en-US"/>
        </w:rPr>
        <w:t xml:space="preserve"> of voices </w:t>
      </w:r>
      <w:r w:rsidR="002D6C92">
        <w:rPr>
          <w:lang w:val="en-US"/>
        </w:rPr>
        <w:t xml:space="preserve">– with </w:t>
      </w:r>
      <w:r>
        <w:rPr>
          <w:lang w:val="en-US"/>
        </w:rPr>
        <w:t xml:space="preserve">brain recordings also seems </w:t>
      </w:r>
      <w:r w:rsidR="002D6C92">
        <w:rPr>
          <w:lang w:val="en-US"/>
        </w:rPr>
        <w:t xml:space="preserve">promising. For instance, EEG/ERP recordings provide precise information about when in time </w:t>
      </w:r>
      <w:r w:rsidR="00157328">
        <w:rPr>
          <w:lang w:val="en-US"/>
        </w:rPr>
        <w:t>acoustic</w:t>
      </w:r>
      <w:r w:rsidR="002D6C92">
        <w:rPr>
          <w:lang w:val="en-US"/>
        </w:rPr>
        <w:t xml:space="preserve"> manipulations</w:t>
      </w:r>
      <w:r w:rsidR="00157328">
        <w:rPr>
          <w:lang w:val="en-US"/>
        </w:rPr>
        <w:t xml:space="preserve"> that compromise perceived naturalness</w:t>
      </w:r>
      <w:r w:rsidR="002D6C92">
        <w:rPr>
          <w:lang w:val="en-US"/>
        </w:rPr>
        <w:t xml:space="preserve"> affect neural processing of emotional voices, and how this relates to listeners´ emotion perceptions </w:t>
      </w:r>
      <w:sdt>
        <w:sdtPr>
          <w:rPr>
            <w:lang w:val="en-US"/>
          </w:rPr>
          <w:alias w:val="To edit, see citavi.com/edit"/>
          <w:tag w:val="CitaviPlaceholder#ef014c4a-263c-452e-9899-f724df3ef114"/>
          <w:id w:val="-1030793098"/>
          <w:placeholder>
            <w:docPart w:val="DefaultPlaceholder_-1854013440"/>
          </w:placeholder>
        </w:sdtPr>
        <w:sdtContent>
          <w:r w:rsidR="00335405">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ljODg0LTkzMjYtNDJhMy1hMDYwLTIyOTdhZTQ5ZjQzYSIsIlJhbmdlU3RhcnQiOjMsIlJhbmdlTGVuZ3RoIjo0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C0wNy0yM1QxMjozMDozMyIsIlByb2plY3QiOnsiJHJlZiI6IjUifX0sIlVzZU51bWJlcmluZ1R5cGVPZlBhcmVudERvY3VtZW50IjpmYWxzZX0seyIkaWQiOiIxOCIsIiR0eXBlIjoiU3dpc3NBY2FkZW1pYy5DaXRhdmkuQ2l0YXRpb25zLldvcmRQbGFjZWhvbGRlckVudHJ5LCBTd2lzc0FjYWRlbWljLkNpdGF2aSIsIklkIjoiM2VjNjE5ZTEtMDViMy00YWI2LWI3OTQtZmU1ODY3NGYzMjBlIiwiUmFuZ2VTdGFydCI6MywiUmVmZXJlbmNlSWQiOiIyZmRiN2NiNC05MmUxLTQwNzEtODFiNy03NWU0ZWQ1YTg1Mz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kiLCIkdHlwZSI6IlN3aXNzQWNhZGVtaWMuQ2l0YXZpLkxvY2F0aW9uLCBTd2lzc0FjYWRlbWljLkNpdGF2aSIsIkFkZHJlc3MiOnsiJGlkIjoiMzA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zMi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zY0NjU5NjkiLCJVcmlTdHJpbmciOiJodHRwOi8vd3d3Lm5jYmkubmxtLm5paC5nb3YvcHVibWVkLzM2NDY1OTY5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IxVDE0OjI1OjU3IiwiTW9kaWZpZWRCeSI6Il9DaHJpc3RpbmUgTnVzc2JhdW0iLCJJZCI6IjEyOWMyZmI1LWJlNjctNDliYi1hODg3LTBhODFiMWRjYTMxYyIsIk1vZGlmaWVkT24iOiIyMDIzLTEyLTIxVDE0OjI1OjU3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AuMzM4OS9mbmNvbS4yMDIyLjEwMjI3ODciLCJVcmlTdHJpbmciOiJodHRwczovL2RvaS5vcmcvMTAuMzM4OS9mbmNvbS4yMDIyLjEwMjI3ODc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}</w:instrText>
          </w:r>
          <w:r w:rsidR="00335405">
            <w:rPr>
              <w:lang w:val="en-US"/>
            </w:rPr>
            <w:fldChar w:fldCharType="separate"/>
          </w:r>
          <w:r w:rsidR="00BE01A0">
            <w:rPr>
              <w:lang w:val="en-US"/>
            </w:rPr>
            <w:t>[88–90]</w:t>
          </w:r>
          <w:r w:rsidR="00335405">
            <w:rPr>
              <w:lang w:val="en-US"/>
            </w:rPr>
            <w:fldChar w:fldCharType="end"/>
          </w:r>
        </w:sdtContent>
      </w:sdt>
      <w:r w:rsidR="00335405">
        <w:rPr>
          <w:lang w:val="en-US"/>
        </w:rPr>
        <w:t xml:space="preserve">. </w:t>
      </w:r>
      <w:r w:rsidR="0029535F">
        <w:rPr>
          <w:lang w:val="en-US"/>
        </w:rPr>
        <w:t>Moreover</w:t>
      </w:r>
      <w:r w:rsidR="002D6C92">
        <w:rPr>
          <w:lang w:val="en-US"/>
        </w:rPr>
        <w:t xml:space="preserve">, very </w:t>
      </w:r>
      <w:r w:rsidR="002D6C92">
        <w:rPr>
          <w:lang w:val="en-US"/>
        </w:rPr>
        <w:lastRenderedPageBreak/>
        <w:t xml:space="preserve">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0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NUMTI6MzA6MzMiLCJQcm9qZWN0Ijp7IiRyZWYiOiI1In19LCJVc2VOdW1iZXJpbmdUeXBlT2ZQYXJlbnREb2N1bWVudCI6ZmFsc2V9XSwiRm9ybWF0dGVkVGV4dCI6eyIkaWQiOiIyMCIsIkNvdW50IjoxLCJUZXh0VW5pdHMiOlt7IiRpZCI6IjIxIiwiRm9udFN0eWxlIjp7IiRpZCI6IjIyIiwiTmV1dHJhbCI6dHJ1ZX0sIlJlYWRpbmdPcmRlciI6MSwiVGV4dCI6Ils2OF0ifV19LCJUYWciOiJDaXRhdmlQbGFjZWhvbGRlciM3NWZkYTViZC1kZmRhLTRjNzQtYTNlYy0xZWZiNzFlYzZjOGUiLCJUZXh0IjoiWzY4XSIsIldBSVZlcnNpb24iOiI2LjExLjAuMCJ9}</w:instrText>
          </w:r>
          <w:r w:rsidR="00335405">
            <w:rPr>
              <w:lang w:val="en-US"/>
            </w:rPr>
            <w:fldChar w:fldCharType="separate"/>
          </w:r>
          <w:r w:rsidR="00BE01A0">
            <w:rPr>
              <w:lang w:val="en-US"/>
            </w:rPr>
            <w:t>[68]</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E8675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nh1anVpZmZobjVzMnRwbTczazVsbG40OHhrMWoxMHA0YmM3c2wybyIsIkNyZWF0ZWRPbiI6IjIwMjQtMDctMjNUMTA6NDE6NTVaIiwiTW9kaWZpZWRCeSI6Inh1anVpZmZobjVzMnRwbTczazVsbG40OHhrMWoxMHA0YmM3c2wybyIsIklkIjoiZTA0YTQzZGEtOTFlZi00MmQ3LWI2YmUtZGQ2Zjk2OGQwMGYyIiwiTW9kaWZpZWRPbiI6IjIwMjQtMDctMjNUMTA6NDE6NTVa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IiwiSWQiOiJmZDc5YTZmNy05MWE0LTRkNDEtOTM4Yi1iODdmMTgzNDVmMTIiLCJNb2RpZmllZE9uIjoiMjAyNC0wNy0yM1QxMjo0MTo1NSIsIlByb2plY3QiOnsiJHJlZiI6IjUifX0sIlVzZU51bWJlcmluZ1R5cGVPZlBhcmVudERvY3VtZW50IjpmYWxzZX0seyIkaWQiOiIxMCIsIiR0eXBlIjoiU3dpc3NBY2FkZW1pYy5DaXRhdmkuQ2l0YXRpb25zLldvcmRQbGFjZWhvbGRlckVudHJ5LCBTd2lzc0FjYWRlbWljLkNpdGF2aSIsIklkIjoiYzU4ZGI3YWMtY2RhOC00YzliLThjYTEtNzA2N2QzMTEwMzcyIiwiUmFuZ2VTdGFydCI6MywiUmFuZ2VMZW5ndGgiOjQsIlJlZmVyZW5jZUlkIjoiZDNhMWJiMWEtYWJhZC00MmY0LWE4MmQtMDA0MTBjZDIyNzll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SnVsaWFuIiwiTGFzdE5hbWUiOiJLYXVrIiwiUHJvdGVjdGVkIjpmYWxzZSwiU2V4IjoyLCJDcmVhdGVkQnkiOiJfQ2hyaXN0aW5lIE51c3NiYXVtIiwiQ3JlYXRlZE9uIjoiMjAyNC0wNy0yMFQxNjo0NjoxNCIsIk1vZGlmaWVkQnkiOiJfQ2hyaXN0aW5lIE51c3NiYXVtIiwiSWQiOiJjZTQ1MWQ5OC1iNzkxLTRkNDgtOWU0MC05M2YzZDBkN2ZmOTYiLCJNb2RpZmllZE9uIjoiMjAyNC0wNy0yMFQxNjo0NjoxNCIsIlByb2plY3QiOnsiJHJlZiI6IjUifX0seyIkaWQiOiIxMy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UifX0seyIkaWQiOiIxNCIsIiR0eXBlIjoiU3dpc3NBY2FkZW1pYy5DaXRhdmkuUGVyc29uLCBTd2lzc0FjYWRlbWljLkNpdGF2aSIsIkZpcnN0TmFtZSI6IkFuZHLDqSIsIkxhc3ROYW1lIjoiU2NoZXJhZyIsIlByb3RlY3RlZCI6ZmFsc2UsIlNleCI6MiwiQ3JlYXRlZEJ5IjoiX0NocmlzdGluZSBOdXNzYmF1bSIsIkNyZWF0ZWRPbiI6IjIwMjQtMDctMjBUMTY6NDY6MTQiLCJNb2RpZmllZEJ5IjoiX0NocmlzdGluZSBOdXNzYmF1bSIsIklkIjoiOTQ5NDhiM2UtYjgxZi00NGUxLWFmYjMtZDJmYzAwMmUyMDk1IiwiTW9kaWZpZWRPbiI6IjIwMjQtMDctMjBUMTY6NDY6MTQiLCJQcm9qZWN0Ijp7IiRyZWYiOiI1In19LHsiJGlkIjoiMTU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thdWtfMjAyNCIsIkNpdGF0aW9uS2V5VXBkYXRlVHlwZSI6MCwiQ29sbGFib3JhdG9ycyI6W10sIkRvaSI6IjEwLjExODYvczQwNTM3LTAyNC0wMDg5NC13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4Ni9zNDA1MzctMDI0LTAwODk0LXciLCJVcmlTdHJpbmciOiJodHRwczovL2RvaS5vcmcvMTAuMTE4Ni9zNDA1MzctMDI0LTAwODk0LX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}</w:instrText>
          </w:r>
          <w:r w:rsidR="00335405">
            <w:rPr>
              <w:lang w:val="en-US"/>
            </w:rPr>
            <w:fldChar w:fldCharType="separate"/>
          </w:r>
          <w:r w:rsidR="00BE01A0">
            <w:rPr>
              <w:lang w:val="en-US"/>
            </w:rPr>
            <w:t>[56,91]</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29535F">
        <w:rPr>
          <w:lang w:val="en-US"/>
        </w:rPr>
        <w:t>On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r w:rsidR="00FC2595">
        <w:rPr>
          <w:lang w:val="en-US"/>
        </w:rPr>
        <w:t>(342)</w:t>
      </w:r>
    </w:p>
    <w:p w14:paraId="067236D5" w14:textId="2D33B9C8" w:rsidR="00D7205B" w:rsidRDefault="00D7205B" w:rsidP="00D7205B">
      <w:pPr>
        <w:rPr>
          <w:lang w:val="en-US"/>
        </w:rPr>
      </w:pPr>
      <w:r>
        <w:rPr>
          <w:lang w:val="en-US"/>
        </w:rPr>
        <w:t xml:space="preserve">Topics to cover: </w:t>
      </w:r>
    </w:p>
    <w:p w14:paraId="66AE4DA3" w14:textId="77777777" w:rsidR="00D7205B" w:rsidRPr="00831DF3" w:rsidRDefault="00D7205B" w:rsidP="00D7205B">
      <w:pPr>
        <w:rPr>
          <w:lang w:val="en-US"/>
        </w:rPr>
      </w:pPr>
      <w:r>
        <w:rPr>
          <w:lang w:val="en-US"/>
        </w:rPr>
        <w:t xml:space="preserve">- link to multimodal and visual research </w:t>
      </w:r>
    </w:p>
    <w:p w14:paraId="47E55243" w14:textId="77777777" w:rsidR="00D7205B" w:rsidRPr="0065498F" w:rsidRDefault="00D7205B" w:rsidP="00D7205B">
      <w:pPr>
        <w:rPr>
          <w:lang w:val="en-US"/>
        </w:rPr>
      </w:pPr>
      <w:r>
        <w:rPr>
          <w:lang w:val="en-US"/>
        </w:rPr>
        <w:t>- putting the conceptualizations to the test and compare whether they lead to different outcomes</w:t>
      </w:r>
      <w:r>
        <w:rPr>
          <w:lang w:val="en-US"/>
        </w:rPr>
        <w:br/>
        <w:t>- systematic comparison of human-pathological, human-distorted, and synthetic voices</w:t>
      </w:r>
      <w:r>
        <w:rPr>
          <w:lang w:val="en-US"/>
        </w:rPr>
        <w:br/>
        <w:t>- categorical perception between human- and non-human voices?</w:t>
      </w:r>
      <w:r>
        <w:rPr>
          <w:lang w:val="en-US"/>
        </w:rPr>
        <w:br/>
        <w:t>- naturalness implications for ecological validity?</w:t>
      </w:r>
      <w:r>
        <w:rPr>
          <w:lang w:val="en-US"/>
        </w:rPr>
        <w:br/>
        <w:t>- in naturalness always better?</w:t>
      </w:r>
      <w:r>
        <w:rPr>
          <w:lang w:val="en-US"/>
        </w:rPr>
        <w:br/>
        <w:t>- individual differences</w:t>
      </w:r>
      <w:r>
        <w:rPr>
          <w:lang w:val="en-US"/>
        </w:rPr>
        <w:br/>
      </w:r>
      <w:commentRangeStart w:id="30"/>
      <w:r>
        <w:rPr>
          <w:lang w:val="en-US"/>
        </w:rPr>
        <w:t>- neurocognitive insights (</w:t>
      </w:r>
      <w:proofErr w:type="spellStart"/>
      <w:r>
        <w:rPr>
          <w:lang w:val="en-US"/>
        </w:rPr>
        <w:t>aaaaaall</w:t>
      </w:r>
      <w:proofErr w:type="spellEnd"/>
      <w:r>
        <w:rPr>
          <w:lang w:val="en-US"/>
        </w:rPr>
        <w:t xml:space="preserve"> kinds of brain data)</w:t>
      </w:r>
      <w:commentRangeEnd w:id="30"/>
      <w:r>
        <w:rPr>
          <w:rStyle w:val="Kommentarzeichen"/>
        </w:rPr>
        <w:commentReference w:id="30"/>
      </w:r>
    </w:p>
    <w:p w14:paraId="522F99E1" w14:textId="77777777" w:rsidR="00DB46E0" w:rsidRDefault="00DB46E0" w:rsidP="00DB46E0">
      <w:pPr>
        <w:rPr>
          <w:lang w:val="en-US"/>
        </w:rPr>
      </w:pPr>
    </w:p>
    <w:p w14:paraId="49B63A8C" w14:textId="4B4F9224" w:rsidR="00DB4D26" w:rsidRDefault="00DB4D26" w:rsidP="00DB4D26">
      <w:pPr>
        <w:pStyle w:val="berschrift1"/>
        <w:numPr>
          <w:ilvl w:val="0"/>
          <w:numId w:val="7"/>
        </w:numPr>
        <w:rPr>
          <w:lang w:val="en-US"/>
        </w:rPr>
      </w:pPr>
      <w:r>
        <w:rPr>
          <w:lang w:val="en-US"/>
        </w:rPr>
        <w:t xml:space="preserve">Concluding remarks </w:t>
      </w:r>
      <w:r w:rsidRPr="00A017E1">
        <w:rPr>
          <w:lang w:val="en-US"/>
        </w:rPr>
        <w:t>(</w:t>
      </w:r>
      <w:r w:rsidR="004242C5">
        <w:rPr>
          <w:lang w:val="en-US"/>
        </w:rPr>
        <w:t>2</w:t>
      </w:r>
      <w:r w:rsidRPr="00A017E1">
        <w:rPr>
          <w:lang w:val="en-US"/>
        </w:rPr>
        <w:t>00)</w:t>
      </w:r>
    </w:p>
    <w:p w14:paraId="1DAE2FF4" w14:textId="77777777" w:rsidR="008255C2" w:rsidRDefault="008255C2" w:rsidP="00DB4D26">
      <w:pPr>
        <w:rPr>
          <w:lang w:val="en-US"/>
        </w:rPr>
      </w:pPr>
    </w:p>
    <w:p w14:paraId="03F5BA18" w14:textId="59894DCB" w:rsidR="00DB46E0" w:rsidRDefault="00DB46E0" w:rsidP="00DB46E0">
      <w:pPr>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 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diverse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We complement this conceptual groundwork with several practical recommendations to </w:t>
      </w:r>
      <w:r w:rsidR="009B0C1F">
        <w:rPr>
          <w:lang w:val="en-US"/>
        </w:rPr>
        <w:t>bridge previously unconnected approaches and better integrate</w:t>
      </w:r>
      <w:r>
        <w:rPr>
          <w:lang w:val="en-US"/>
        </w:rPr>
        <w:t xml:space="preserve"> this highly interdisciplinary field. </w:t>
      </w:r>
      <w:r w:rsidR="009B0C1F">
        <w:rPr>
          <w:lang w:val="en-US"/>
        </w:rPr>
        <w:t>W</w:t>
      </w:r>
      <w:r>
        <w:rPr>
          <w:lang w:val="en-US"/>
        </w:rPr>
        <w:t xml:space="preserve">e hope to provide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Pr="0077262C">
        <w:rPr>
          <w:b/>
          <w:bCs/>
          <w:lang w:val="en-US"/>
        </w:rPr>
        <w:t>outstanding questions</w:t>
      </w:r>
      <w:r>
        <w:rPr>
          <w:lang w:val="en-US"/>
        </w:rPr>
        <w:t xml:space="preserve"> on voice naturalness</w:t>
      </w:r>
      <w:r w:rsidR="009B0C1F">
        <w:rPr>
          <w:lang w:val="en-US"/>
        </w:rPr>
        <w:t>.</w:t>
      </w:r>
      <w:r>
        <w:rPr>
          <w:lang w:val="en-US"/>
        </w:rPr>
        <w:t xml:space="preserve"> </w:t>
      </w:r>
      <w:r w:rsidR="00786959">
        <w:rPr>
          <w:lang w:val="en-US"/>
        </w:rPr>
        <w:t xml:space="preserve">While we here focus on voices,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 xml:space="preserve">agents, </w:t>
      </w:r>
      <w:r w:rsidR="009B0C1F" w:rsidRPr="00D54B01">
        <w:rPr>
          <w:color w:val="C00000"/>
          <w:lang w:val="en-US"/>
        </w:rPr>
        <w:t xml:space="preserve">it </w:t>
      </w:r>
      <w:r w:rsidR="00786959" w:rsidRPr="00D54B01">
        <w:rPr>
          <w:color w:val="C00000"/>
          <w:lang w:val="en-US"/>
        </w:rPr>
        <w:t xml:space="preserve">seems </w:t>
      </w:r>
      <w:r w:rsidR="009B0C1F" w:rsidRPr="00D54B01">
        <w:rPr>
          <w:color w:val="C00000"/>
          <w:lang w:val="en-US"/>
        </w:rPr>
        <w:t xml:space="preserve">important to identify </w:t>
      </w:r>
      <w:r w:rsidR="00D54B01" w:rsidRPr="00D54B01">
        <w:rPr>
          <w:color w:val="C00000"/>
          <w:lang w:val="en-US"/>
        </w:rPr>
        <w:t>the multifaceted</w:t>
      </w:r>
      <w:r w:rsidR="009B0C1F" w:rsidRPr="00D54B01">
        <w:rPr>
          <w:color w:val="C00000"/>
          <w:lang w:val="en-US"/>
        </w:rPr>
        <w:t xml:space="preserve"> determinants </w:t>
      </w:r>
      <w:r w:rsidR="00786959" w:rsidRPr="00D54B01">
        <w:rPr>
          <w:color w:val="C00000"/>
          <w:lang w:val="en-US"/>
        </w:rPr>
        <w:t xml:space="preserve">for how humans perceive naturalness in social stimuli. </w:t>
      </w:r>
    </w:p>
    <w:p w14:paraId="47563F99" w14:textId="77777777" w:rsidR="008255C2" w:rsidRDefault="008255C2" w:rsidP="00DB4D26">
      <w:pPr>
        <w:rPr>
          <w:lang w:val="en-US"/>
        </w:rPr>
      </w:pPr>
    </w:p>
    <w:p w14:paraId="385AB1B9" w14:textId="7D46070C" w:rsidR="00BE01A0" w:rsidRDefault="00BE01A0" w:rsidP="00DB4D26">
      <w:pPr>
        <w:rPr>
          <w:lang w:val="en-US"/>
        </w:rPr>
      </w:pPr>
      <w:r>
        <w:rPr>
          <w:b/>
          <w:bCs/>
          <w:lang w:val="en-US"/>
        </w:rPr>
        <w:t>Figure Legends</w:t>
      </w:r>
    </w:p>
    <w:p w14:paraId="08EF698F" w14:textId="77777777" w:rsidR="00BE01A0" w:rsidRPr="00CE4FC4" w:rsidRDefault="00BE01A0" w:rsidP="00BE01A0">
      <w:pPr>
        <w:pStyle w:val="Beschriftung"/>
        <w:rPr>
          <w:b/>
          <w:i w:val="0"/>
          <w:color w:val="auto"/>
          <w:sz w:val="22"/>
          <w:szCs w:val="22"/>
          <w:lang w:val="en-US"/>
        </w:rPr>
      </w:pPr>
      <w:r w:rsidRPr="00CE4FC4">
        <w:rPr>
          <w:b/>
          <w:i w:val="0"/>
          <w:color w:val="auto"/>
          <w:sz w:val="22"/>
          <w:szCs w:val="22"/>
          <w:lang w:val="en-US"/>
        </w:rPr>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63B145E6" w14:textId="77777777" w:rsidR="00BE01A0" w:rsidRPr="008D1317" w:rsidRDefault="00BE01A0" w:rsidP="00BE01A0">
      <w:pPr>
        <w:rPr>
          <w:lang w:val="en-US"/>
        </w:rPr>
      </w:pPr>
      <w:r>
        <w:rPr>
          <w:lang w:val="en-US"/>
        </w:rPr>
        <w:t>T</w:t>
      </w:r>
      <w:r w:rsidRPr="008D1317">
        <w:rPr>
          <w:lang w:val="en-US"/>
        </w:rPr>
        <w:t>erminology a</w:t>
      </w:r>
      <w:r>
        <w:rPr>
          <w:lang w:val="en-US"/>
        </w:rPr>
        <w:t>nd interconnectivity of voice naturalness research</w:t>
      </w:r>
    </w:p>
    <w:p w14:paraId="22D3762D" w14:textId="77777777" w:rsidR="00BE01A0" w:rsidRPr="00BE01A0" w:rsidRDefault="00BE01A0" w:rsidP="00BE01A0">
      <w:pPr>
        <w:keepNext/>
        <w:rPr>
          <w:lang w:val="en-US"/>
        </w:rPr>
      </w:pPr>
    </w:p>
    <w:p w14:paraId="25696C39" w14:textId="0A929499" w:rsidR="00BE01A0" w:rsidRDefault="00BE01A0" w:rsidP="00BE01A0">
      <w:pPr>
        <w:keepNext/>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w:t>
      </w:r>
      <w:r w:rsidRPr="004242C5">
        <w:rPr>
          <w:i/>
          <w:lang w:val="en-US"/>
        </w:rPr>
        <w:t xml:space="preserve">from </w:t>
      </w:r>
      <w:r w:rsidRPr="004242C5">
        <w:rPr>
          <w:lang w:val="en-US"/>
        </w:rPr>
        <w:t>72</w:t>
      </w:r>
      <w:r w:rsidRPr="004242C5">
        <w:rPr>
          <w:i/>
          <w:lang w:val="en-US"/>
        </w:rPr>
        <w:t xml:space="preserve"> publications </w:t>
      </w:r>
      <w:r w:rsidRPr="006307E0">
        <w:rPr>
          <w:i/>
          <w:lang w:val="en-US"/>
        </w:rPr>
        <w:t xml:space="preserve">that target naturalness in voices (for details, see </w:t>
      </w:r>
      <w:r w:rsidRPr="00632F41">
        <w:rPr>
          <w:b/>
          <w:i/>
          <w:lang w:val="en-US"/>
        </w:rPr>
        <w:t>Box1</w:t>
      </w:r>
      <w:r w:rsidRPr="006307E0">
        <w:rPr>
          <w:i/>
          <w:lang w:val="en-US"/>
        </w:rPr>
        <w:t xml:space="preserve">). Word size represents number of </w:t>
      </w:r>
      <w:proofErr w:type="spellStart"/>
      <w:r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w:t>
      </w:r>
      <w:r w:rsidRPr="006307E0">
        <w:rPr>
          <w:i/>
          <w:lang w:val="en-US"/>
        </w:rPr>
        <w:lastRenderedPageBreak/>
        <w:t>similar word cloud but generated by ChatGPT (</w:t>
      </w:r>
      <w:hyperlink r:id="rId14" w:history="1">
        <w:r w:rsidRPr="006307E0">
          <w:rPr>
            <w:rStyle w:val="Hyperlink"/>
            <w:i/>
            <w:lang w:val="en-US"/>
          </w:rPr>
          <w:t>https://chatgpt.com/?oai</w:t>
        </w:r>
      </w:hyperlink>
      <w:r w:rsidRPr="006307E0">
        <w:rPr>
          <w:i/>
          <w:lang w:val="en-US"/>
        </w:rPr>
        <w:t xml:space="preserve">, 29.04.2024), when prompted to generate 10 synonyms each for pathological, synthetic/manipulated, and healthy voices, together with relative occurrence frequency. The full prompt and the generated </w:t>
      </w:r>
      <w:r>
        <w:rPr>
          <w:i/>
          <w:lang w:val="en-US"/>
        </w:rPr>
        <w:t>response</w:t>
      </w:r>
      <w:r w:rsidRPr="006307E0">
        <w:rPr>
          <w:i/>
          <w:lang w:val="en-US"/>
        </w:rPr>
        <w:t xml:space="preserve"> are accessible on </w:t>
      </w:r>
      <w:hyperlink r:id="rId15" w:history="1">
        <w:r>
          <w:rPr>
            <w:rStyle w:val="Hyperlink"/>
            <w:i/>
            <w:lang w:val="en-US"/>
          </w:rPr>
          <w:t>OS</w:t>
        </w:r>
        <w:r>
          <w:rPr>
            <w:rStyle w:val="Hyperlink"/>
            <w:i/>
            <w:lang w:val="en-US"/>
          </w:rPr>
          <w:t>F</w:t>
        </w:r>
      </w:hyperlink>
      <w:r w:rsidRPr="006307E0">
        <w:rPr>
          <w:i/>
          <w:lang w:val="en-US"/>
        </w:rPr>
        <w:t xml:space="preserve">. </w:t>
      </w:r>
      <w:r w:rsidRPr="006307E0">
        <w:rPr>
          <w:b/>
          <w:i/>
          <w:lang w:val="en-US"/>
        </w:rPr>
        <w:t>C)</w:t>
      </w:r>
      <w:r w:rsidRPr="006307E0">
        <w:rPr>
          <w:i/>
          <w:lang w:val="en-US"/>
        </w:rPr>
        <w:t xml:space="preserve"> A bibliographic network visualization using </w:t>
      </w:r>
      <w:proofErr w:type="spellStart"/>
      <w:r w:rsidRPr="006307E0">
        <w:rPr>
          <w:i/>
          <w:lang w:val="en-US"/>
        </w:rPr>
        <w:t>VOSviewer</w:t>
      </w:r>
      <w:proofErr w:type="spellEnd"/>
      <w:r>
        <w:rPr>
          <w:i/>
          <w:lang w:val="en-US"/>
        </w:rPr>
        <w:t xml:space="preserve"> </w:t>
      </w:r>
      <w:sdt>
        <w:sdtPr>
          <w:rPr>
            <w:i/>
            <w:lang w:val="en-US"/>
          </w:rPr>
          <w:alias w:val="To edit, see citavi.com/edit"/>
          <w:tag w:val="CitaviPlaceholder#26f546a5-0101-498f-a946-eac77f2621a0"/>
          <w:id w:val="-1563548601"/>
          <w:placeholder>
            <w:docPart w:val="BC57A0DC02524EEB9A8A4ED0D501EFB3"/>
          </w:placeholder>
        </w:sdtPr>
        <w:sdtContent>
          <w:r>
            <w:rPr>
              <w:i/>
              <w:lang w:val="en-US"/>
            </w:rPr>
            <w:fldChar w:fldCharType="begin"/>
          </w:r>
          <w:r>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A3LTIzVDEyOjMwOjMzIiwiUHJvamVjdCI6eyIkcmVmIjoiNSJ9fSwiVXNlTnVtYmVyaW5nVHlwZU9mUGFyZW50RG9jdW1lbnQiOmZhbHNlfV0sIkZvcm1hdHRlZFRleHQiOnsiJGlkIjoiMTciLCJDb3VudCI6MSwiVGV4dFVuaXRzIjpbeyIkaWQiOiIxOCIsIkZvbnRTdHlsZSI6eyIkaWQiOiIxOSIsIk5ldXRyYWwiOnRydWV9LCJSZWFkaW5nT3JkZXIiOjEsIlRleHQiOiJbNTVdIn1dfSwiVGFnIjoiQ2l0YXZpUGxhY2Vob2xkZXIjMjZmNTQ2YTUtMDEwMS00OThmLWE5NDYtZWFjNzdmMjYyMWEwIiwiVGV4dCI6Ils1NV0iLCJXQUlWZXJzaW9uIjoiNi4xMS4wLjAifQ==}</w:instrText>
          </w:r>
          <w:r>
            <w:rPr>
              <w:i/>
              <w:lang w:val="en-US"/>
            </w:rPr>
            <w:fldChar w:fldCharType="separate"/>
          </w:r>
          <w:r>
            <w:rPr>
              <w:i/>
              <w:lang w:val="en-US"/>
            </w:rPr>
            <w:t>[55]</w:t>
          </w:r>
          <w:r>
            <w:rPr>
              <w:i/>
              <w:lang w:val="en-US"/>
            </w:rPr>
            <w:fldChar w:fldCharType="end"/>
          </w:r>
        </w:sdtContent>
      </w:sdt>
      <w:r w:rsidRPr="006307E0">
        <w:rPr>
          <w:i/>
          <w:lang w:val="en-US"/>
        </w:rPr>
        <w:t xml:space="preserve">, covering publications related to voice naturalness across different domains </w:t>
      </w:r>
      <w:r w:rsidRPr="00455BC5">
        <w:rPr>
          <w:i/>
          <w:lang w:val="en-US"/>
        </w:rPr>
        <w:t xml:space="preserve">and 10 </w:t>
      </w:r>
      <w:r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automatically in </w:t>
      </w:r>
      <w:proofErr w:type="spellStart"/>
      <w:r w:rsidRPr="006307E0">
        <w:rPr>
          <w:i/>
          <w:lang w:val="en-US"/>
        </w:rPr>
        <w:t>VOSviewer</w:t>
      </w:r>
      <w:proofErr w:type="spellEnd"/>
      <w:r w:rsidRPr="006307E0">
        <w:rPr>
          <w:i/>
          <w:lang w:val="en-US"/>
        </w:rPr>
        <w:t xml:space="preserve">. </w:t>
      </w:r>
      <w:r w:rsidRPr="00455BC5">
        <w:rPr>
          <w:i/>
          <w:lang w:val="en-US"/>
        </w:rPr>
        <w:t>Closer inspection reveals that green refers to basic voice theory papers, red corresponds predominantly to papers on pathological voices and blue refers to synthetized/manipulated voices.</w:t>
      </w:r>
      <w:r w:rsidRPr="006307E0">
        <w:rPr>
          <w:i/>
          <w:lang w:val="en-US"/>
        </w:rPr>
        <w:t xml:space="preserve"> A full documentation and an interactive version of the bibliographic network can be found on </w:t>
      </w:r>
      <w:hyperlink r:id="rId16" w:history="1">
        <w:r>
          <w:rPr>
            <w:rStyle w:val="Hyperlink"/>
            <w:i/>
            <w:lang w:val="en-US"/>
          </w:rPr>
          <w:t>OSF</w:t>
        </w:r>
      </w:hyperlink>
      <w:r w:rsidRPr="006307E0">
        <w:rPr>
          <w:i/>
          <w:lang w:val="en-US"/>
        </w:rPr>
        <w:t>.</w:t>
      </w:r>
    </w:p>
    <w:p w14:paraId="79FCA19F" w14:textId="77777777" w:rsidR="00E9336E" w:rsidRDefault="00E9336E" w:rsidP="00BE01A0">
      <w:pPr>
        <w:keepNext/>
        <w:rPr>
          <w:i/>
          <w:lang w:val="en-US"/>
        </w:rPr>
      </w:pPr>
    </w:p>
    <w:p w14:paraId="61A25148" w14:textId="26F3636C" w:rsidR="00E9336E" w:rsidRDefault="00E9336E" w:rsidP="00E9336E">
      <w:pPr>
        <w:pStyle w:val="Beschriftung"/>
        <w:rPr>
          <w:b/>
          <w:i w:val="0"/>
          <w:color w:val="auto"/>
          <w:sz w:val="22"/>
          <w:szCs w:val="22"/>
        </w:rPr>
      </w:pPr>
      <w:r w:rsidRPr="00CE4FC4">
        <w:rPr>
          <w:b/>
          <w:i w:val="0"/>
          <w:color w:val="auto"/>
          <w:sz w:val="22"/>
          <w:szCs w:val="22"/>
          <w:lang w:val="en-US"/>
        </w:rPr>
        <w:t xml:space="preserve">Figure </w:t>
      </w:r>
      <w:r>
        <w:rPr>
          <w:b/>
          <w:i w:val="0"/>
          <w:color w:val="auto"/>
          <w:sz w:val="22"/>
          <w:szCs w:val="22"/>
        </w:rPr>
        <w:t>2</w:t>
      </w:r>
    </w:p>
    <w:p w14:paraId="62111963" w14:textId="0E9D4288" w:rsidR="00E9336E" w:rsidRDefault="00E9336E" w:rsidP="00E9336E">
      <w:pPr>
        <w:rPr>
          <w:lang w:val="en-US"/>
        </w:rPr>
      </w:pPr>
      <w:r w:rsidRPr="00E9336E">
        <w:rPr>
          <w:lang w:val="en-US"/>
        </w:rPr>
        <w:t>A c</w:t>
      </w:r>
      <w:r>
        <w:rPr>
          <w:lang w:val="en-US"/>
        </w:rPr>
        <w:t>onceptual framework for the definition of voice naturalness</w:t>
      </w:r>
    </w:p>
    <w:p w14:paraId="317A58F9" w14:textId="77777777" w:rsidR="00E9336E" w:rsidRDefault="00E9336E" w:rsidP="00E9336E">
      <w:pPr>
        <w:rPr>
          <w:lang w:val="en-US"/>
        </w:rPr>
      </w:pPr>
    </w:p>
    <w:p w14:paraId="3EDD1A17" w14:textId="77777777" w:rsidR="00E9336E" w:rsidRPr="00E9336E" w:rsidRDefault="00E9336E" w:rsidP="00E9336E">
      <w:pPr>
        <w:rPr>
          <w:lang w:val="en-US"/>
        </w:rPr>
      </w:pPr>
    </w:p>
    <w:p w14:paraId="6771845A" w14:textId="77777777" w:rsidR="00BE01A0" w:rsidRDefault="00BE01A0" w:rsidP="00DB4D26">
      <w:pPr>
        <w:rPr>
          <w:lang w:val="en-US"/>
        </w:rPr>
      </w:pPr>
    </w:p>
    <w:p w14:paraId="7723F3DF" w14:textId="77777777" w:rsidR="00DB46E0" w:rsidRDefault="00DB46E0" w:rsidP="00DB46E0">
      <w:pPr>
        <w:rPr>
          <w:b/>
          <w:bCs/>
          <w:lang w:val="en-US"/>
        </w:rPr>
      </w:pPr>
      <w:r w:rsidRPr="008255C2">
        <w:rPr>
          <w:b/>
          <w:bCs/>
          <w:lang w:val="en-US"/>
        </w:rPr>
        <w:t>O</w:t>
      </w:r>
      <w:r>
        <w:rPr>
          <w:b/>
          <w:bCs/>
          <w:lang w:val="en-US"/>
        </w:rPr>
        <w:t>utstanding</w:t>
      </w:r>
      <w:r w:rsidRPr="008255C2">
        <w:rPr>
          <w:b/>
          <w:bCs/>
          <w:lang w:val="en-US"/>
        </w:rPr>
        <w:t xml:space="preserve"> questions</w:t>
      </w:r>
      <w:r>
        <w:rPr>
          <w:b/>
          <w:bCs/>
          <w:lang w:val="en-US"/>
        </w:rPr>
        <w:t xml:space="preserve"> </w:t>
      </w:r>
      <w:r w:rsidRPr="00B8730F">
        <w:rPr>
          <w:lang w:val="en-US"/>
        </w:rPr>
        <w:t>(2000 characters)</w:t>
      </w:r>
      <w:r w:rsidRPr="008255C2">
        <w:rPr>
          <w:b/>
          <w:bCs/>
          <w:lang w:val="en-US"/>
        </w:rPr>
        <w:t xml:space="preserve">: </w:t>
      </w:r>
    </w:p>
    <w:p w14:paraId="394F9F8F" w14:textId="6BE4B9F2" w:rsidR="00DB46E0" w:rsidRPr="000166F9" w:rsidRDefault="00D7205B" w:rsidP="00DB46E0">
      <w:pPr>
        <w:pStyle w:val="Listenabsatz"/>
        <w:numPr>
          <w:ilvl w:val="0"/>
          <w:numId w:val="14"/>
        </w:numPr>
        <w:rPr>
          <w:b/>
          <w:bCs/>
          <w:lang w:val="en-US"/>
        </w:rPr>
      </w:pPr>
      <w:r>
        <w:rPr>
          <w:lang w:val="en-US"/>
        </w:rPr>
        <w:t>(How) a</w:t>
      </w:r>
      <w:r w:rsidR="00DB46E0">
        <w:rPr>
          <w:lang w:val="en-US"/>
        </w:rPr>
        <w:t>re human-likeness based naturalness and deviation-based naturalness dissociable in the brain?</w:t>
      </w:r>
    </w:p>
    <w:p w14:paraId="3EA8FA01" w14:textId="7AF6CB8E" w:rsidR="00DB46E0" w:rsidRPr="000166F9" w:rsidRDefault="00DB46E0" w:rsidP="00DB46E0">
      <w:pPr>
        <w:pStyle w:val="Listenabsatz"/>
        <w:numPr>
          <w:ilvl w:val="0"/>
          <w:numId w:val="14"/>
        </w:numPr>
        <w:rPr>
          <w:b/>
          <w:bCs/>
          <w:lang w:val="en-US"/>
        </w:rPr>
      </w:pPr>
      <w:r>
        <w:rPr>
          <w:lang w:val="en-US"/>
        </w:rPr>
        <w:t>Are there</w:t>
      </w:r>
      <w:r w:rsidR="00D7205B">
        <w:rPr>
          <w:lang w:val="en-US"/>
        </w:rPr>
        <w:t xml:space="preserve"> substantial</w:t>
      </w:r>
      <w:r>
        <w:rPr>
          <w:lang w:val="en-US"/>
        </w:rPr>
        <w:t xml:space="preserve"> individual differences in the tolerance / preference of unnatural voice features</w:t>
      </w:r>
      <w:r w:rsidR="00D7205B">
        <w:rPr>
          <w:lang w:val="en-US"/>
        </w:rPr>
        <w:t>, and if so, can they be related to other domains of auditory cognition</w:t>
      </w:r>
      <w:r>
        <w:rPr>
          <w:lang w:val="en-US"/>
        </w:rPr>
        <w:t>?</w:t>
      </w:r>
    </w:p>
    <w:p w14:paraId="738BD605" w14:textId="63D6230B" w:rsidR="00DB46E0" w:rsidRPr="00B8730F" w:rsidRDefault="00DB46E0" w:rsidP="00DB46E0">
      <w:pPr>
        <w:pStyle w:val="Listenabsatz"/>
        <w:numPr>
          <w:ilvl w:val="0"/>
          <w:numId w:val="14"/>
        </w:numPr>
        <w:rPr>
          <w:b/>
          <w:bCs/>
          <w:lang w:val="en-US"/>
        </w:rPr>
      </w:pPr>
      <w:r>
        <w:rPr>
          <w:lang w:val="en-US"/>
        </w:rPr>
        <w:t xml:space="preserve">How is </w:t>
      </w:r>
      <w:r w:rsidR="0037048C">
        <w:rPr>
          <w:lang w:val="en-US"/>
        </w:rPr>
        <w:t xml:space="preserve">a listener´s </w:t>
      </w:r>
      <w:r>
        <w:rPr>
          <w:lang w:val="en-US"/>
        </w:rPr>
        <w:t xml:space="preserve">perception of naturalness shaped through experience? (e.g. with voice </w:t>
      </w:r>
      <w:proofErr w:type="spellStart"/>
      <w:r>
        <w:rPr>
          <w:lang w:val="en-US"/>
        </w:rPr>
        <w:t>assistents</w:t>
      </w:r>
      <w:proofErr w:type="spellEnd"/>
      <w:r w:rsidR="00D7205B">
        <w:rPr>
          <w:lang w:val="en-US"/>
        </w:rPr>
        <w:t>,</w:t>
      </w:r>
      <w:r>
        <w:rPr>
          <w:lang w:val="en-US"/>
        </w:rPr>
        <w:t xml:space="preserve"> smart home devices</w:t>
      </w:r>
      <w:r w:rsidR="00D7205B">
        <w:rPr>
          <w:lang w:val="en-US"/>
        </w:rPr>
        <w:t>, or patients with voice disorders</w:t>
      </w:r>
      <w:r>
        <w:rPr>
          <w:lang w:val="en-US"/>
        </w:rPr>
        <w:t>)</w:t>
      </w:r>
    </w:p>
    <w:p w14:paraId="569E7FF7" w14:textId="6409B652" w:rsidR="00DB46E0" w:rsidRPr="005C4452" w:rsidRDefault="00D7205B" w:rsidP="00DB46E0">
      <w:pPr>
        <w:pStyle w:val="Listenabsatz"/>
        <w:numPr>
          <w:ilvl w:val="0"/>
          <w:numId w:val="14"/>
        </w:numPr>
        <w:rPr>
          <w:b/>
          <w:bCs/>
          <w:lang w:val="en-US"/>
        </w:rPr>
      </w:pPr>
      <w:r>
        <w:rPr>
          <w:lang w:val="en-US"/>
        </w:rPr>
        <w:t>A</w:t>
      </w:r>
      <w:r w:rsidR="00DB46E0">
        <w:rPr>
          <w:lang w:val="en-US"/>
        </w:rPr>
        <w:t>re natural voices always preferred</w:t>
      </w:r>
      <w:r>
        <w:rPr>
          <w:lang w:val="en-US"/>
        </w:rPr>
        <w:t>, or is naturalness preference dependent on context</w:t>
      </w:r>
      <w:r w:rsidR="00DB46E0">
        <w:rPr>
          <w:lang w:val="en-US"/>
        </w:rPr>
        <w:t xml:space="preserve">? </w:t>
      </w:r>
      <w:r>
        <w:rPr>
          <w:lang w:val="en-US"/>
        </w:rPr>
        <w:t>Are there contexts in which natural voices</w:t>
      </w:r>
      <w:r w:rsidR="00DB46E0">
        <w:rPr>
          <w:lang w:val="en-US"/>
        </w:rPr>
        <w:t xml:space="preserve"> hinder communication success?</w:t>
      </w:r>
    </w:p>
    <w:p w14:paraId="19A01434" w14:textId="6BCAABD1" w:rsidR="00DB46E0" w:rsidRPr="00310AC5" w:rsidRDefault="00D7205B" w:rsidP="00DB46E0">
      <w:pPr>
        <w:pStyle w:val="Listenabsatz"/>
        <w:numPr>
          <w:ilvl w:val="0"/>
          <w:numId w:val="14"/>
        </w:numPr>
        <w:rPr>
          <w:b/>
          <w:bCs/>
          <w:lang w:val="en-US"/>
        </w:rPr>
      </w:pPr>
      <w:r>
        <w:rPr>
          <w:lang w:val="en-US"/>
        </w:rPr>
        <w:t>(</w:t>
      </w:r>
      <w:r w:rsidR="00DB46E0">
        <w:rPr>
          <w:lang w:val="en-US"/>
        </w:rPr>
        <w:t>How</w:t>
      </w:r>
      <w:r w:rsidR="0037048C">
        <w:rPr>
          <w:lang w:val="en-US"/>
        </w:rPr>
        <w:t xml:space="preserve"> and when</w:t>
      </w:r>
      <w:r>
        <w:rPr>
          <w:lang w:val="en-US"/>
        </w:rPr>
        <w:t>)</w:t>
      </w:r>
      <w:r w:rsidR="00DB46E0">
        <w:rPr>
          <w:lang w:val="en-US"/>
        </w:rPr>
        <w:t xml:space="preserve"> does reduced naturalness in voices </w:t>
      </w:r>
      <w:r w:rsidR="0037048C">
        <w:rPr>
          <w:lang w:val="en-US"/>
        </w:rPr>
        <w:t xml:space="preserve">critically affect </w:t>
      </w:r>
      <w:r w:rsidR="00DB46E0">
        <w:rPr>
          <w:lang w:val="en-US"/>
        </w:rPr>
        <w:t>ecological validity</w:t>
      </w:r>
      <w:r w:rsidR="0037048C">
        <w:rPr>
          <w:lang w:val="en-US"/>
        </w:rPr>
        <w:t xml:space="preserve"> of research</w:t>
      </w:r>
      <w:r w:rsidR="00DB46E0">
        <w:rPr>
          <w:lang w:val="en-US"/>
        </w:rPr>
        <w:t>?</w:t>
      </w:r>
    </w:p>
    <w:p w14:paraId="109E943F" w14:textId="313B2A30" w:rsidR="00310AC5" w:rsidRPr="00310AC5" w:rsidRDefault="00310AC5" w:rsidP="00DB46E0">
      <w:pPr>
        <w:pStyle w:val="Listenabsatz"/>
        <w:numPr>
          <w:ilvl w:val="0"/>
          <w:numId w:val="14"/>
        </w:numPr>
        <w:rPr>
          <w:b/>
          <w:bCs/>
          <w:lang w:val="en-US"/>
        </w:rPr>
      </w:pPr>
      <w:r>
        <w:rPr>
          <w:lang w:val="en-US"/>
        </w:rPr>
        <w:t>Is naturalness-perception age, gender and culture specific?</w:t>
      </w:r>
    </w:p>
    <w:p w14:paraId="099142D8" w14:textId="4002F287" w:rsidR="00310AC5" w:rsidRPr="000166F9" w:rsidRDefault="00310AC5" w:rsidP="00DB46E0">
      <w:pPr>
        <w:pStyle w:val="Listenabsatz"/>
        <w:numPr>
          <w:ilvl w:val="0"/>
          <w:numId w:val="14"/>
        </w:numPr>
        <w:rPr>
          <w:b/>
          <w:bCs/>
          <w:lang w:val="en-US"/>
        </w:rPr>
      </w:pPr>
      <w:r>
        <w:rPr>
          <w:lang w:val="en-US"/>
        </w:rPr>
        <w:t>Animals and vocal manipulation?</w:t>
      </w:r>
    </w:p>
    <w:p w14:paraId="2D33D0D4" w14:textId="77777777" w:rsidR="00DB46E0" w:rsidRDefault="00DB46E0" w:rsidP="00DB46E0">
      <w:pPr>
        <w:rPr>
          <w:lang w:val="en-US"/>
        </w:rPr>
      </w:pPr>
    </w:p>
    <w:p w14:paraId="6AD4A3D9" w14:textId="77777777" w:rsidR="00DB4D26" w:rsidRDefault="00DB4D26" w:rsidP="006307E0">
      <w:pPr>
        <w:rPr>
          <w:lang w:val="en-US"/>
        </w:rPr>
      </w:pPr>
    </w:p>
    <w:p w14:paraId="35F0C639" w14:textId="15FB756D" w:rsidR="006307E0" w:rsidRDefault="002A35F7" w:rsidP="006307E0">
      <w:pPr>
        <w:rPr>
          <w:lang w:val="en"/>
        </w:rPr>
      </w:pPr>
      <w:proofErr w:type="gramStart"/>
      <w:r w:rsidRPr="008255C2">
        <w:rPr>
          <w:b/>
          <w:bCs/>
          <w:lang w:val="en"/>
        </w:rPr>
        <w:t>Box  1</w:t>
      </w:r>
      <w:proofErr w:type="gramEnd"/>
      <w:r>
        <w:rPr>
          <w:lang w:val="en"/>
        </w:rPr>
        <w:t xml:space="preserve"> (400 words): </w:t>
      </w:r>
      <w:r w:rsidR="004C5F92">
        <w:rPr>
          <w:lang w:val="en"/>
        </w:rPr>
        <w:t>A field in numbers</w:t>
      </w:r>
    </w:p>
    <w:p w14:paraId="55A11E43" w14:textId="220C8670" w:rsidR="00700CFB" w:rsidRDefault="001D0CB0" w:rsidP="00D35D00">
      <w:pPr>
        <w:rPr>
          <w:lang w:val="en"/>
        </w:rPr>
      </w:pPr>
      <w:r>
        <w:rPr>
          <w:lang w:val="en"/>
        </w:rPr>
        <w:t xml:space="preserve">For a more systematic overview on scientific insights into naturalness in voices, we conducted a literature search on Web of Science 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and “</w:t>
      </w:r>
      <w:r w:rsidRPr="001D0CB0">
        <w:rPr>
          <w:lang w:val="en"/>
        </w:rPr>
        <w:t>human-likeness AND voice</w:t>
      </w:r>
      <w:r>
        <w:rPr>
          <w:lang w:val="en"/>
        </w:rPr>
        <w:t>”</w:t>
      </w:r>
      <w:r w:rsidR="0040683C">
        <w:rPr>
          <w:lang w:val="en"/>
        </w:rPr>
        <w:t xml:space="preserve">, which was repeated on 28 May 2024 to detect the most recent papers. This initial search resulted </w:t>
      </w:r>
      <w:r w:rsidR="0040683C" w:rsidRPr="001C3155">
        <w:rPr>
          <w:lang w:val="en"/>
        </w:rPr>
        <w:t xml:space="preserve">in </w:t>
      </w:r>
      <w:r w:rsidR="005E0F61" w:rsidRPr="001C3155">
        <w:rPr>
          <w:lang w:val="en"/>
        </w:rPr>
        <w:t>339</w:t>
      </w:r>
      <w:r w:rsidR="0040683C" w:rsidRPr="001C3155">
        <w:rPr>
          <w:lang w:val="en"/>
        </w:rPr>
        <w:t xml:space="preserve"> </w:t>
      </w:r>
      <w:r w:rsidR="0040683C">
        <w:rPr>
          <w:lang w:val="en"/>
        </w:rPr>
        <w:t>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measures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 xml:space="preserve">we focused on spoken </w:t>
      </w:r>
      <w:r w:rsidR="00CC6799">
        <w:rPr>
          <w:lang w:val="en"/>
        </w:rPr>
        <w:lastRenderedPageBreak/>
        <w:t>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For a full documentation o</w:t>
      </w:r>
      <w:r w:rsidR="00632F41">
        <w:rPr>
          <w:lang w:val="en"/>
        </w:rPr>
        <w:t>f</w:t>
      </w:r>
      <w:r w:rsidR="00700CFB">
        <w:rPr>
          <w:lang w:val="en"/>
        </w:rPr>
        <w:t xml:space="preserve"> all included papers, please refer to </w:t>
      </w:r>
      <w:hyperlink r:id="rId17" w:history="1">
        <w:r w:rsidR="00966CAE">
          <w:rPr>
            <w:rStyle w:val="Hyperlink"/>
            <w:i/>
            <w:lang w:val="en-US"/>
          </w:rPr>
          <w:t>OSF</w:t>
        </w:r>
      </w:hyperlink>
      <w:r w:rsidR="00966CAE" w:rsidRPr="006307E0">
        <w:rPr>
          <w:i/>
          <w:lang w:val="en-US"/>
        </w:rPr>
        <w:t>.</w:t>
      </w:r>
    </w:p>
    <w:p w14:paraId="4012D801" w14:textId="3E8D5288" w:rsidR="0062078F" w:rsidRPr="00B95EC8" w:rsidRDefault="00700CFB" w:rsidP="00D35D00">
      <w:pPr>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310AC5">
        <w:rPr>
          <w:lang w:val="en"/>
        </w:rPr>
        <w:t>Thirty-eight</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310AC5">
        <w:rPr>
          <w:lang w:val="en"/>
        </w:rPr>
        <w:t>Sixty-seven</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healthy</w:t>
      </w:r>
      <w:r w:rsidR="00632F41">
        <w:rPr>
          <w:lang w:val="en"/>
        </w:rPr>
        <w:t xml:space="preserve"> human</w:t>
      </w:r>
      <w:r w:rsidR="0062078F" w:rsidRPr="006C4186">
        <w:rPr>
          <w:lang w:val="en"/>
        </w:rPr>
        <w:t xml:space="preserve"> voices</w:t>
      </w:r>
      <w:r w:rsidR="006C4186" w:rsidRPr="006C4186">
        <w:rPr>
          <w:lang w:val="en"/>
        </w:rPr>
        <w:t>. 10</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4A2FDC">
        <w:rPr>
          <w:lang w:val="en"/>
        </w:rPr>
        <w:t xml:space="preserve"> The full compilation of </w:t>
      </w:r>
      <w:r w:rsidR="00173323">
        <w:rPr>
          <w:lang w:val="en"/>
        </w:rPr>
        <w:t xml:space="preserve">extracted </w:t>
      </w:r>
      <w:r w:rsidR="004A2FDC">
        <w:rPr>
          <w:lang w:val="en"/>
        </w:rPr>
        <w:t xml:space="preserve">definitions can be accessed on </w:t>
      </w:r>
      <w:hyperlink r:id="rId18" w:history="1">
        <w:r w:rsidR="00966CAE">
          <w:rPr>
            <w:rStyle w:val="Hyperlink"/>
            <w:i/>
            <w:lang w:val="en-US"/>
          </w:rPr>
          <w:t>OSF</w:t>
        </w:r>
      </w:hyperlink>
      <w:r w:rsidR="00966CAE" w:rsidRPr="006307E0">
        <w:rPr>
          <w:i/>
          <w:lang w:val="en-US"/>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 xml:space="preserve">and vocabulary. </w:t>
      </w:r>
      <w:proofErr w:type="gramStart"/>
      <w:r w:rsidR="00601BED">
        <w:rPr>
          <w:lang w:val="en"/>
        </w:rPr>
        <w:t>In an attempt to</w:t>
      </w:r>
      <w:proofErr w:type="gramEnd"/>
      <w:r w:rsidR="00601BED">
        <w:rPr>
          <w:lang w:val="en"/>
        </w:rPr>
        <w:t xml:space="preserve">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 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research design. With this approach, we concluded that 2</w:t>
      </w:r>
      <w:r w:rsidR="00FB76F4" w:rsidRPr="00B95EC8">
        <w:rPr>
          <w:lang w:val="en"/>
        </w:rPr>
        <w:t>7</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B95EC8">
        <w:rPr>
          <w:lang w:val="en"/>
        </w:rPr>
        <w:t>10</w:t>
      </w:r>
      <w:r w:rsidR="00601BED" w:rsidRPr="00B95EC8">
        <w:rPr>
          <w:lang w:val="en"/>
        </w:rPr>
        <w:t xml:space="preserve"> used a combination</w:t>
      </w:r>
      <w:r w:rsidR="00FB76F4" w:rsidRPr="00B95EC8">
        <w:rPr>
          <w:lang w:val="en"/>
        </w:rPr>
        <w:t xml:space="preserve"> of both</w:t>
      </w:r>
      <w:r w:rsidR="00601BED" w:rsidRPr="00B95EC8">
        <w:rPr>
          <w:lang w:val="en"/>
        </w:rPr>
        <w:t>.</w:t>
      </w:r>
    </w:p>
    <w:p w14:paraId="7768DC46" w14:textId="33EC01DF" w:rsidR="000C3818" w:rsidRDefault="000C3818" w:rsidP="000C3818">
      <w:pPr>
        <w:rPr>
          <w:lang w:val="en"/>
        </w:rPr>
      </w:pPr>
    </w:p>
    <w:p w14:paraId="00108682" w14:textId="72FD750A" w:rsidR="000C3818" w:rsidRDefault="000C3818" w:rsidP="000C3818">
      <w:pPr>
        <w:rPr>
          <w:lang w:val="en"/>
        </w:rPr>
      </w:pPr>
      <w:r w:rsidRPr="008255C2">
        <w:rPr>
          <w:b/>
          <w:bCs/>
          <w:lang w:val="en"/>
        </w:rPr>
        <w:t>Box 2</w:t>
      </w:r>
      <w:r>
        <w:rPr>
          <w:lang w:val="en"/>
        </w:rPr>
        <w:t xml:space="preserve"> (400 words)</w:t>
      </w:r>
      <w:r w:rsidR="009F02C4">
        <w:rPr>
          <w:lang w:val="en"/>
        </w:rPr>
        <w:t>:</w:t>
      </w:r>
      <w:r w:rsidR="00073465">
        <w:rPr>
          <w:lang w:val="en"/>
        </w:rPr>
        <w:t xml:space="preserve"> </w:t>
      </w:r>
      <w:r w:rsidR="00920B34">
        <w:rPr>
          <w:lang w:val="en"/>
        </w:rPr>
        <w:t>Practical recommendations for voice naturalness research</w:t>
      </w:r>
    </w:p>
    <w:p w14:paraId="5439A430" w14:textId="064555B6" w:rsidR="004C273C" w:rsidRDefault="004C273C" w:rsidP="00920B34">
      <w:pPr>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sensible awareness for th</w:t>
      </w:r>
      <w:r>
        <w:rPr>
          <w:lang w:val="en"/>
        </w:rPr>
        <w:t xml:space="preserve">is </w:t>
      </w:r>
      <w:r w:rsidRPr="004C273C">
        <w:rPr>
          <w:lang w:val="en"/>
        </w:rPr>
        <w:t>interdisciplinar</w:t>
      </w:r>
      <w:r>
        <w:rPr>
          <w:lang w:val="en"/>
        </w:rPr>
        <w:t xml:space="preserve">ity is crucial. Here, we compiled </w:t>
      </w:r>
      <w:proofErr w:type="gramStart"/>
      <w:r>
        <w:rPr>
          <w:lang w:val="en"/>
        </w:rPr>
        <w:t>a number of</w:t>
      </w:r>
      <w:proofErr w:type="gramEnd"/>
      <w:r>
        <w:rPr>
          <w:lang w:val="en"/>
        </w:rPr>
        <w:t xml:space="preserve"> practical recommendations as a tentative roadmap for future research: </w:t>
      </w:r>
    </w:p>
    <w:p w14:paraId="0DA84B87" w14:textId="1E08FBDB" w:rsidR="004976B6" w:rsidRPr="004976B6" w:rsidRDefault="004C273C" w:rsidP="004976B6">
      <w:pPr>
        <w:pStyle w:val="Listenabsatz"/>
        <w:numPr>
          <w:ilvl w:val="0"/>
          <w:numId w:val="11"/>
        </w:numPr>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taxonomy of naturalness in section 3,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If used consistently, this taxonomy offers quick orientation for readers and foster</w:t>
      </w:r>
      <w:r w:rsidR="005F6EF6">
        <w:rPr>
          <w:lang w:val="en"/>
        </w:rPr>
        <w:t>s</w:t>
      </w:r>
      <w:r w:rsidR="004976B6">
        <w:rPr>
          <w:lang w:val="en"/>
        </w:rPr>
        <w:t xml:space="preserve"> comparability across findings. </w:t>
      </w:r>
    </w:p>
    <w:p w14:paraId="1DD00535" w14:textId="2FE2F886" w:rsidR="004C273C" w:rsidRDefault="004976B6" w:rsidP="00920B34">
      <w:pPr>
        <w:pStyle w:val="Listenabsatz"/>
        <w:numPr>
          <w:ilvl w:val="0"/>
          <w:numId w:val="11"/>
        </w:numPr>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section 3.2, “authenticity”. </w:t>
      </w:r>
    </w:p>
    <w:p w14:paraId="703C675D" w14:textId="0251DB40" w:rsidR="004976B6" w:rsidRDefault="004976B6" w:rsidP="00920B34">
      <w:pPr>
        <w:pStyle w:val="Listenabsatz"/>
        <w:numPr>
          <w:ilvl w:val="0"/>
          <w:numId w:val="11"/>
        </w:numPr>
        <w:rPr>
          <w:lang w:val="en"/>
        </w:rPr>
      </w:pPr>
      <w:r>
        <w:rPr>
          <w:lang w:val="en"/>
        </w:rPr>
        <w:t>Include full reports on methodological details, including acoustic manipulations, measurements</w:t>
      </w:r>
      <w:r w:rsidR="005F6EF6">
        <w:rPr>
          <w:lang w:val="en"/>
        </w:rPr>
        <w:t>,</w:t>
      </w:r>
      <w:r>
        <w:rPr>
          <w:lang w:val="en"/>
        </w:rPr>
        <w:t xml:space="preserve"> instructions to r</w:t>
      </w:r>
      <w:r w:rsidR="005F6EF6">
        <w:rPr>
          <w:lang w:val="en"/>
        </w:rPr>
        <w:t>aters</w:t>
      </w:r>
      <w:r w:rsidR="00E76077">
        <w:rPr>
          <w:lang w:val="en"/>
        </w:rPr>
        <w:t>,</w:t>
      </w:r>
      <w:r>
        <w:rPr>
          <w:lang w:val="en"/>
        </w:rPr>
        <w:t xml:space="preserve"> and report on reliability.</w:t>
      </w:r>
    </w:p>
    <w:p w14:paraId="3989B9D5" w14:textId="6E76C78D" w:rsidR="004976B6" w:rsidRDefault="004976B6" w:rsidP="00920B34">
      <w:pPr>
        <w:pStyle w:val="Listenabsatz"/>
        <w:numPr>
          <w:ilvl w:val="0"/>
          <w:numId w:val="11"/>
        </w:numPr>
        <w:rPr>
          <w:lang w:val="en"/>
        </w:rPr>
      </w:pPr>
      <w:r>
        <w:rPr>
          <w:lang w:val="en"/>
        </w:rPr>
        <w:t xml:space="preserve">Wherever possible, provide stimulus examples. Often, direct auditory impression </w:t>
      </w:r>
      <w:r w:rsidR="00E76077">
        <w:rPr>
          <w:lang w:val="en"/>
        </w:rPr>
        <w:t>can be complementary to, and</w:t>
      </w:r>
      <w:r>
        <w:rPr>
          <w:lang w:val="en"/>
        </w:rPr>
        <w:t xml:space="preserve"> more insightful than</w:t>
      </w:r>
      <w:r w:rsidR="00E76077">
        <w:rPr>
          <w:lang w:val="en"/>
        </w:rPr>
        <w:t>,</w:t>
      </w:r>
      <w:r>
        <w:rPr>
          <w:lang w:val="en"/>
        </w:rPr>
        <w:t xml:space="preserve"> a list of acoustic measures and descriptions. In some cases, differences in audio material may offer a straightforward explanation for different empirical outcomes. </w:t>
      </w:r>
    </w:p>
    <w:p w14:paraId="5A5B018F" w14:textId="7A0D85DC" w:rsidR="004976B6" w:rsidRPr="00920B34" w:rsidRDefault="00A37DC7" w:rsidP="00920B34">
      <w:pPr>
        <w:pStyle w:val="Listenabsatz"/>
        <w:numPr>
          <w:ilvl w:val="0"/>
          <w:numId w:val="11"/>
        </w:numPr>
        <w:rPr>
          <w:lang w:val="en"/>
        </w:rPr>
      </w:pPr>
      <w:r>
        <w:rPr>
          <w:lang w:val="en"/>
        </w:rPr>
        <w:t xml:space="preserve">Finally, </w:t>
      </w:r>
      <w:r w:rsidR="00E76077" w:rsidRPr="00A37DC7">
        <w:rPr>
          <w:lang w:val="en"/>
        </w:rPr>
        <w:t xml:space="preserve">communicate </w:t>
      </w:r>
      <w:r w:rsidRPr="00A37DC7">
        <w:rPr>
          <w:lang w:val="en"/>
        </w:rPr>
        <w:t>findings inclusively enough for readerships from diverse backgrounds.</w:t>
      </w:r>
      <w:r>
        <w:rPr>
          <w:lang w:val="en"/>
        </w:rPr>
        <w:t xml:space="preserve"> </w:t>
      </w:r>
      <w:r w:rsidR="00E76077">
        <w:rPr>
          <w:lang w:val="en"/>
        </w:rPr>
        <w:t>P</w:t>
      </w:r>
      <w:r w:rsidRPr="00A37DC7">
        <w:rPr>
          <w:lang w:val="en"/>
        </w:rPr>
        <w:t xml:space="preserve">rovide explicit definitions, avoid technical jargon, </w:t>
      </w:r>
      <w:r w:rsidR="00E76077">
        <w:rPr>
          <w:lang w:val="en"/>
        </w:rPr>
        <w:t xml:space="preserve">adopt </w:t>
      </w:r>
      <w:r w:rsidRPr="00A37DC7">
        <w:rPr>
          <w:lang w:val="en"/>
        </w:rPr>
        <w:t xml:space="preserve">scientific standards from other fields </w:t>
      </w:r>
      <w:r w:rsidR="00CF523A" w:rsidRPr="00A37DC7">
        <w:rPr>
          <w:lang w:val="en"/>
        </w:rPr>
        <w:t>w</w:t>
      </w:r>
      <w:r w:rsidR="00CF523A">
        <w:rPr>
          <w:lang w:val="en"/>
        </w:rPr>
        <w:t>h</w:t>
      </w:r>
      <w:r w:rsidR="00CF523A" w:rsidRPr="00A37DC7">
        <w:rPr>
          <w:lang w:val="en"/>
        </w:rPr>
        <w:t>ere</w:t>
      </w:r>
      <w:r w:rsidRPr="00A37DC7">
        <w:rPr>
          <w:lang w:val="en"/>
        </w:rPr>
        <w:t xml:space="preserve"> </w:t>
      </w:r>
      <w:r w:rsidR="00E76077">
        <w:rPr>
          <w:lang w:val="en"/>
        </w:rPr>
        <w:t>appropriate</w:t>
      </w:r>
      <w:r w:rsidRPr="00A37DC7">
        <w:rPr>
          <w:lang w:val="en"/>
        </w:rPr>
        <w:t>, and discuss findings against the wider interdisciplinary literature</w:t>
      </w:r>
      <w:r w:rsidR="004210B1">
        <w:rPr>
          <w:lang w:val="en"/>
        </w:rPr>
        <w:t>.</w:t>
      </w:r>
    </w:p>
    <w:p w14:paraId="24765AD6" w14:textId="01E18CC6" w:rsidR="00041975" w:rsidRDefault="00041975" w:rsidP="00041975">
      <w:pPr>
        <w:rPr>
          <w:lang w:val="en"/>
        </w:rPr>
      </w:pPr>
    </w:p>
    <w:p w14:paraId="44E2448C" w14:textId="376C86AE" w:rsidR="00041975" w:rsidRDefault="00041975" w:rsidP="00041975">
      <w:pPr>
        <w:rPr>
          <w:lang w:val="en"/>
        </w:rPr>
      </w:pPr>
    </w:p>
    <w:p w14:paraId="71953EDD" w14:textId="77777777" w:rsidR="00BD527A" w:rsidRPr="008255C2" w:rsidRDefault="00041975" w:rsidP="00BD527A">
      <w:pPr>
        <w:rPr>
          <w:b/>
          <w:bCs/>
          <w:lang w:val="en"/>
        </w:rPr>
      </w:pPr>
      <w:r w:rsidRPr="008255C2">
        <w:rPr>
          <w:b/>
          <w:bCs/>
          <w:lang w:val="en"/>
        </w:rPr>
        <w:t xml:space="preserve">Glossary: </w:t>
      </w:r>
    </w:p>
    <w:p w14:paraId="7E7F82AD" w14:textId="5E36E0D2" w:rsidR="00BD527A" w:rsidRPr="00A51877" w:rsidRDefault="00FD4DD7" w:rsidP="00A51877">
      <w:pPr>
        <w:pStyle w:val="Listenabsatz"/>
        <w:numPr>
          <w:ilvl w:val="0"/>
          <w:numId w:val="12"/>
        </w:numPr>
        <w:rPr>
          <w:lang w:val="en"/>
        </w:rPr>
      </w:pPr>
      <w:r w:rsidRPr="00BD527A">
        <w:rPr>
          <w:lang w:val="en"/>
        </w:rPr>
        <w:lastRenderedPageBreak/>
        <w:t>Synthetic/artificial voice</w:t>
      </w:r>
      <w:r w:rsidR="00A51877">
        <w:rPr>
          <w:lang w:val="en"/>
        </w:rPr>
        <w:t xml:space="preserve">: computer generated voices. Common methods are articulatory synthesis </w:t>
      </w:r>
      <w:r w:rsidR="00A51877" w:rsidRPr="00A51877">
        <w:rPr>
          <w:lang w:val="en"/>
        </w:rPr>
        <w:t>concatenative synthesis, and statistical parametric synthesis, including deep learning algorithms</w:t>
      </w:r>
      <w:r w:rsidR="00A51877">
        <w:rPr>
          <w:lang w:val="en"/>
        </w:rPr>
        <w:t xml:space="preserve"> (for a recent overview, see </w:t>
      </w:r>
      <w:sdt>
        <w:sdtPr>
          <w:rPr>
            <w:lang w:val="en"/>
          </w:rPr>
          <w:alias w:val="To edit, see citavi.com/edit"/>
          <w:tag w:val="CitaviPlaceholder#acd68a6b-5e97-48bd-88bd-b17b176c200e"/>
          <w:id w:val="-592704002"/>
          <w:placeholder>
            <w:docPart w:val="DefaultPlaceholder_-1854013440"/>
          </w:placeholder>
        </w:sdtPr>
        <w:sdtContent>
          <w:r w:rsidR="00A51877">
            <w:rPr>
              <w:lang w:val="en"/>
            </w:rPr>
            <w:fldChar w:fldCharType="begin"/>
          </w:r>
          <w:r w:rsidR="00E86755">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YTExYjE4LTYzYTQtNGU0NC05OGNlLWYwMjhlNjQ1N2ViOSIsIlJhbmdlTGVuZ3RoIjo0LCJSZWZlcmVuY2VJZCI6IjQyY2VkOTU0LTdmMDAtNDMyNC1iMjEwLWM5YmY2YTQwZmMy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WFzIiwiTGFzdE5hbWUiOiJUcmlhbnRhZnlsbG9wb3Vsb3MiLCJQcm90ZWN0ZWQiOmZhbHNlLCJTZXgiOjIsIkNyZWF0ZWRCeSI6Il9DaHJpc3RpbmUgTnVzc2JhdW0iLCJDcmVhdGVkT24iOiIyMDI0LTA2LTA1VDEwOjAzOjAzIiwiTW9kaWZpZWRCeSI6Il9DaHJpc3RpbmUgTnVzc2JhdW0iLCJJZCI6IjM4MDY5MDY5LTZiMGItNGY4MC05OGU1LTUzNjVhYzNmNGUzMCIsIk1vZGlmaWVkT24iOiIyMDI0LTA2LTA1VDEwOjAzOjAzIiwiUHJvamVjdCI6eyIkaWQiOiI1IiwiJHR5cGUiOiJTd2lzc0FjYWRlbWljLkNpdGF2aS5Qcm9qZWN0LCBTd2lzc0FjYWRlbWljLkNpdGF2aSJ9fSx7IiRpZCI6Ij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T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x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x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T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T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T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T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x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TgiLCJDb3VudCI6MSwiVGV4dFVuaXRzIjpbeyIkaWQiOiIxOSIsIkZvbnRTdHlsZSI6eyIkaWQiOiIyMCIsIk5ldXRyYWwiOnRydWV9LCJSZWFkaW5nT3JkZXIiOjEsIlRleHQiOiJbMTRdIn1dfSwiVGFnIjoiQ2l0YXZpUGxhY2Vob2xkZXIjYWNkNjhhNmItNWU5Ny00OGJkLTg4YmQtYjE3YjE3NmMyMDBlIiwiVGV4dCI6IlsxNF0iLCJXQUlWZXJzaW9uIjoiNi4xMS4wLjAifQ==}</w:instrText>
          </w:r>
          <w:r w:rsidR="00A51877">
            <w:rPr>
              <w:lang w:val="en"/>
            </w:rPr>
            <w:fldChar w:fldCharType="separate"/>
          </w:r>
          <w:r w:rsidR="00BE01A0">
            <w:rPr>
              <w:lang w:val="en"/>
            </w:rPr>
            <w:t>[14]</w:t>
          </w:r>
          <w:r w:rsidR="00A51877">
            <w:rPr>
              <w:lang w:val="en"/>
            </w:rPr>
            <w:fldChar w:fldCharType="end"/>
          </w:r>
        </w:sdtContent>
      </w:sdt>
      <w:r w:rsidR="00A51877">
        <w:rPr>
          <w:lang w:val="en"/>
        </w:rPr>
        <w:t>)</w:t>
      </w:r>
      <w:r w:rsidR="00A51877" w:rsidRPr="00A51877">
        <w:rPr>
          <w:lang w:val="en"/>
        </w:rPr>
        <w:t xml:space="preserve">  </w:t>
      </w:r>
    </w:p>
    <w:p w14:paraId="1A1EF318" w14:textId="664CA7E7" w:rsidR="00BD527A" w:rsidRPr="00A51877" w:rsidRDefault="00041975" w:rsidP="00A51877">
      <w:pPr>
        <w:pStyle w:val="Listenabsatz"/>
        <w:numPr>
          <w:ilvl w:val="0"/>
          <w:numId w:val="12"/>
        </w:numPr>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r w:rsidR="00A51877">
        <w:rPr>
          <w:lang w:val="en"/>
        </w:rPr>
        <w:t xml:space="preserve"> </w:t>
      </w:r>
      <w:sdt>
        <w:sdtPr>
          <w:rPr>
            <w:lang w:val="en"/>
          </w:rPr>
          <w:alias w:val="To edit, see citavi.com/edit"/>
          <w:tag w:val="CitaviPlaceholder#fcffa57f-bbb1-4bb6-a0d9-5917592cd614"/>
          <w:id w:val="1057350753"/>
          <w:placeholder>
            <w:docPart w:val="DefaultPlaceholder_-1854013440"/>
          </w:placeholder>
        </w:sdtPr>
        <w:sdtContent>
          <w:r w:rsidR="00A51877">
            <w:rPr>
              <w:lang w:val="en"/>
            </w:rPr>
            <w:fldChar w:fldCharType="begin"/>
          </w:r>
          <w:r w:rsidR="00E86755">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MzViZTlmLThkYWUtNGE3YS04NTMxLWM2ZDlhZWI3OTQxY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OTJdIn1dfSwiVGFnIjoiQ2l0YXZpUGxhY2Vob2xkZXIjZmNmZmE1N2YtYmJiMS00YmI2LWEwZDktNTkxNzU5MmNkNjE0IiwiVGV4dCI6Ils5Ml0iLCJXQUlWZXJzaW9uIjoiNi4xMS4wLjAifQ==}</w:instrText>
          </w:r>
          <w:r w:rsidR="00A51877">
            <w:rPr>
              <w:lang w:val="en"/>
            </w:rPr>
            <w:fldChar w:fldCharType="separate"/>
          </w:r>
          <w:r w:rsidR="00BE01A0">
            <w:rPr>
              <w:lang w:val="en"/>
            </w:rPr>
            <w:t>[92]</w:t>
          </w:r>
          <w:r w:rsidR="00A51877">
            <w:rPr>
              <w:lang w:val="en"/>
            </w:rPr>
            <w:fldChar w:fldCharType="end"/>
          </w:r>
        </w:sdtContent>
      </w:sdt>
    </w:p>
    <w:p w14:paraId="2B8CA98C" w14:textId="74234263" w:rsidR="00BD527A" w:rsidRPr="00BD527A" w:rsidRDefault="00302388" w:rsidP="00BD527A">
      <w:pPr>
        <w:pStyle w:val="Listenabsatz"/>
        <w:numPr>
          <w:ilvl w:val="0"/>
          <w:numId w:val="12"/>
        </w:numPr>
        <w:rPr>
          <w:lang w:val="en"/>
        </w:rPr>
      </w:pPr>
      <w:r w:rsidRPr="00BD527A">
        <w:rPr>
          <w:lang w:val="en-US"/>
        </w:rPr>
        <w:t>Anthropomorphism</w:t>
      </w:r>
      <w:r w:rsidR="00A51877">
        <w:rPr>
          <w:lang w:val="en-US"/>
        </w:rPr>
        <w:t>: the a</w:t>
      </w:r>
      <w:r w:rsidR="00A51877" w:rsidRPr="00A51877">
        <w:rPr>
          <w:lang w:val="en-US"/>
        </w:rPr>
        <w:t>ttribution of human characteristics, emotions, or behaviors to non-human entities</w:t>
      </w:r>
    </w:p>
    <w:p w14:paraId="2B57F5F6" w14:textId="324E46BB" w:rsidR="00BD527A" w:rsidRPr="00BD527A" w:rsidRDefault="00302388" w:rsidP="00BD527A">
      <w:pPr>
        <w:pStyle w:val="Listenabsatz"/>
        <w:numPr>
          <w:ilvl w:val="0"/>
          <w:numId w:val="12"/>
        </w:numPr>
        <w:rPr>
          <w:lang w:val="en"/>
        </w:rPr>
      </w:pPr>
      <w:r w:rsidRPr="00BD527A">
        <w:rPr>
          <w:lang w:val="en-US"/>
        </w:rPr>
        <w:t>acoustic cues</w:t>
      </w:r>
      <w:r w:rsidR="00A51877">
        <w:rPr>
          <w:lang w:val="en-US"/>
        </w:rPr>
        <w:t xml:space="preserve">: </w:t>
      </w:r>
      <w:r w:rsidR="0034699D">
        <w:rPr>
          <w:lang w:val="en-US"/>
        </w:rPr>
        <w:t xml:space="preserve">physical and measurable features of sounds (such as voices), e.g. fundamental frequency, intensity, timbre or temporal characteristics. Used by listeners to inform manifold impressions about voices, such as age, gender or naturalness. </w:t>
      </w:r>
    </w:p>
    <w:p w14:paraId="44268E5E" w14:textId="6DB3C8F5" w:rsidR="00BD527A" w:rsidRPr="00BD527A" w:rsidRDefault="006B2EB7" w:rsidP="00BD527A">
      <w:pPr>
        <w:pStyle w:val="Listenabsatz"/>
        <w:numPr>
          <w:ilvl w:val="0"/>
          <w:numId w:val="12"/>
        </w:numPr>
        <w:rPr>
          <w:lang w:val="en"/>
        </w:rPr>
      </w:pPr>
      <w:r w:rsidRPr="00BD527A">
        <w:rPr>
          <w:lang w:val="en-US"/>
        </w:rPr>
        <w:t>(</w:t>
      </w:r>
      <w:r w:rsidR="00D833D8" w:rsidRPr="00BD527A">
        <w:rPr>
          <w:lang w:val="en-US"/>
        </w:rPr>
        <w:t>operationalization</w:t>
      </w:r>
      <w:r w:rsidRPr="00BD527A">
        <w:rPr>
          <w:lang w:val="en-US"/>
        </w:rPr>
        <w:t>)</w:t>
      </w:r>
      <w:r w:rsidR="0034699D">
        <w:rPr>
          <w:lang w:val="en-US"/>
        </w:rPr>
        <w:t xml:space="preserve">: translation of a concept or hypothesis into concrete empirical design features </w:t>
      </w:r>
    </w:p>
    <w:p w14:paraId="5650183B" w14:textId="348E636B" w:rsidR="00BD527A" w:rsidRPr="00BD527A" w:rsidRDefault="00D833D8" w:rsidP="00BD527A">
      <w:pPr>
        <w:pStyle w:val="Listenabsatz"/>
        <w:numPr>
          <w:ilvl w:val="0"/>
          <w:numId w:val="12"/>
        </w:numPr>
        <w:rPr>
          <w:lang w:val="en"/>
        </w:rPr>
      </w:pPr>
      <w:r w:rsidRPr="00BD527A">
        <w:rPr>
          <w:lang w:val="en-US"/>
        </w:rPr>
        <w:t>tracheoesophageal speech</w:t>
      </w:r>
      <w:r w:rsidR="0034699D">
        <w:rPr>
          <w:lang w:val="en-US"/>
        </w:rPr>
        <w:t xml:space="preserve">: a method of vocalization following </w:t>
      </w:r>
      <w:r w:rsidR="0034699D" w:rsidRPr="0034699D">
        <w:rPr>
          <w:lang w:val="en-US"/>
        </w:rPr>
        <w:t>total laryngectomy</w:t>
      </w:r>
      <w:r w:rsidR="0034699D">
        <w:rPr>
          <w:lang w:val="en-US"/>
        </w:rPr>
        <w:t xml:space="preserve"> (removal of the larynx) </w:t>
      </w:r>
      <w:r w:rsidR="00C530F5">
        <w:rPr>
          <w:lang w:val="en-US"/>
        </w:rPr>
        <w:t xml:space="preserve">via a </w:t>
      </w:r>
      <w:r w:rsidR="00C530F5" w:rsidRPr="00C530F5">
        <w:rPr>
          <w:lang w:val="en-US"/>
        </w:rPr>
        <w:t>tracheoesophageal prosthesis</w:t>
      </w:r>
      <w:r w:rsidR="00C530F5">
        <w:rPr>
          <w:lang w:val="en-US"/>
        </w:rPr>
        <w:t xml:space="preserve"> that enables speech through </w:t>
      </w:r>
      <w:r w:rsidR="00C530F5" w:rsidRPr="00C530F5">
        <w:rPr>
          <w:lang w:val="en-US"/>
        </w:rPr>
        <w:t>esophageal vibrations</w:t>
      </w:r>
      <w:r w:rsidR="00C530F5">
        <w:rPr>
          <w:lang w:val="en-US"/>
        </w:rPr>
        <w:t>.</w:t>
      </w:r>
    </w:p>
    <w:p w14:paraId="19E7BD02" w14:textId="0367EF99" w:rsidR="00BD527A" w:rsidRPr="00BD527A" w:rsidRDefault="00C530F5" w:rsidP="00BD527A">
      <w:pPr>
        <w:pStyle w:val="Listenabsatz"/>
        <w:numPr>
          <w:ilvl w:val="0"/>
          <w:numId w:val="12"/>
        </w:numPr>
        <w:rPr>
          <w:lang w:val="en"/>
        </w:rPr>
      </w:pPr>
      <w:r w:rsidRPr="00BD527A">
        <w:rPr>
          <w:lang w:val="en-US"/>
        </w:rPr>
        <w:t>D</w:t>
      </w:r>
      <w:r w:rsidR="00D833D8" w:rsidRPr="00BD527A">
        <w:rPr>
          <w:lang w:val="en-US"/>
        </w:rPr>
        <w:t>ysarthria</w:t>
      </w:r>
      <w:r>
        <w:rPr>
          <w:lang w:val="en-US"/>
        </w:rPr>
        <w:t xml:space="preserve">: </w:t>
      </w:r>
      <w:r w:rsidRPr="00C530F5">
        <w:rPr>
          <w:lang w:val="en-US"/>
        </w:rPr>
        <w:t>impairments of the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Pr>
          <w:lang w:val="en-US"/>
        </w:rPr>
        <w:t xml:space="preserve"> or traumatic brain injury. </w:t>
      </w:r>
    </w:p>
    <w:p w14:paraId="43275C04" w14:textId="0425FB8D" w:rsidR="00C530F5" w:rsidRPr="00C530F5" w:rsidRDefault="00F719E9" w:rsidP="00C530F5">
      <w:pPr>
        <w:pStyle w:val="Listenabsatz"/>
        <w:numPr>
          <w:ilvl w:val="0"/>
          <w:numId w:val="12"/>
        </w:numPr>
        <w:rPr>
          <w:lang w:val="en"/>
        </w:rPr>
      </w:pPr>
      <w:r w:rsidRPr="00BD527A">
        <w:rPr>
          <w:lang w:val="en-US"/>
        </w:rPr>
        <w:t>ChatGPT</w:t>
      </w:r>
      <w:r w:rsidR="00C530F5">
        <w:rPr>
          <w:lang w:val="en-US"/>
        </w:rPr>
        <w:t>: a chatbot developed by OpenAI, based on a large language model, that generates text based on input-prom</w:t>
      </w:r>
      <w:r w:rsidR="004210B1">
        <w:rPr>
          <w:lang w:val="en-US"/>
        </w:rPr>
        <w:t>p</w:t>
      </w:r>
      <w:r w:rsidR="00C530F5">
        <w:rPr>
          <w:lang w:val="en-US"/>
        </w:rPr>
        <w:t xml:space="preserve">ts (GPT stands for </w:t>
      </w:r>
      <w:r w:rsidR="00C530F5" w:rsidRPr="00C530F5">
        <w:rPr>
          <w:lang w:val="en-US"/>
        </w:rPr>
        <w:t>generative pre-trained transformer</w:t>
      </w:r>
      <w:r w:rsidR="00C530F5">
        <w:rPr>
          <w:lang w:val="en-US"/>
        </w:rPr>
        <w:t>)</w:t>
      </w:r>
    </w:p>
    <w:p w14:paraId="568BA549" w14:textId="6765DB96" w:rsidR="00310AC5" w:rsidRPr="00310AC5" w:rsidRDefault="00C530F5" w:rsidP="00310AC5">
      <w:pPr>
        <w:pStyle w:val="Listenabsatz"/>
        <w:numPr>
          <w:ilvl w:val="0"/>
          <w:numId w:val="12"/>
        </w:numPr>
        <w:rPr>
          <w:lang w:val="en"/>
        </w:rPr>
      </w:pPr>
      <w:r w:rsidRPr="00C530F5">
        <w:rPr>
          <w:lang w:val="en-US"/>
        </w:rPr>
        <w:t>D</w:t>
      </w:r>
      <w:r w:rsidR="00944805" w:rsidRPr="00C530F5">
        <w:rPr>
          <w:lang w:val="en-US"/>
        </w:rPr>
        <w:t>eepfakes</w:t>
      </w:r>
      <w:r>
        <w:rPr>
          <w:lang w:val="en-US"/>
        </w:rPr>
        <w:t xml:space="preserve">: </w:t>
      </w:r>
      <w:r w:rsidRPr="00C530F5">
        <w:rPr>
          <w:lang w:val="en-US"/>
        </w:rPr>
        <w:t xml:space="preserve">digitally manipulated media, </w:t>
      </w:r>
      <w:r>
        <w:rPr>
          <w:lang w:val="en-US"/>
        </w:rPr>
        <w:t>such as images, videos</w:t>
      </w:r>
      <w:r w:rsidR="00A73AF3">
        <w:rPr>
          <w:lang w:val="en-US"/>
        </w:rPr>
        <w:t>,</w:t>
      </w:r>
      <w:r>
        <w:rPr>
          <w:lang w:val="en-US"/>
        </w:rPr>
        <w:t xml:space="preserve"> or voice recordings</w:t>
      </w:r>
      <w:r w:rsidRPr="00C530F5">
        <w:rPr>
          <w:lang w:val="en-US"/>
        </w:rPr>
        <w:t xml:space="preserve">, created using deep learning techniques </w:t>
      </w:r>
      <w:r w:rsidR="00A73AF3">
        <w:rPr>
          <w:lang w:val="en-US"/>
        </w:rPr>
        <w:t xml:space="preserve">with the goal to </w:t>
      </w:r>
      <w:r w:rsidR="00A73AF3" w:rsidRPr="00C530F5">
        <w:rPr>
          <w:lang w:val="en-US"/>
        </w:rPr>
        <w:t>convincingly</w:t>
      </w:r>
      <w:r w:rsidR="00A73AF3">
        <w:rPr>
          <w:lang w:val="en-US"/>
        </w:rPr>
        <w:t xml:space="preserve"> display the </w:t>
      </w:r>
      <w:r w:rsidR="00A73AF3" w:rsidRPr="00C530F5">
        <w:rPr>
          <w:lang w:val="en-US"/>
        </w:rPr>
        <w:t>appearances</w:t>
      </w:r>
      <w:r w:rsidR="00A73AF3">
        <w:rPr>
          <w:lang w:val="en-US"/>
        </w:rPr>
        <w:t xml:space="preserve"> </w:t>
      </w:r>
      <w:r w:rsidRPr="00A73AF3">
        <w:rPr>
          <w:lang w:val="en-US"/>
        </w:rPr>
        <w:t>of individuals.</w:t>
      </w:r>
    </w:p>
    <w:p w14:paraId="01B204A2" w14:textId="77777777" w:rsidR="00310AC5" w:rsidRDefault="00310AC5" w:rsidP="00310AC5">
      <w:pPr>
        <w:rPr>
          <w:lang w:val="en"/>
        </w:rPr>
      </w:pPr>
    </w:p>
    <w:p w14:paraId="54B1D3E5" w14:textId="583326FE" w:rsidR="00310AC5" w:rsidRPr="00310AC5" w:rsidRDefault="00310AC5" w:rsidP="00310AC5">
      <w:pPr>
        <w:rPr>
          <w:b/>
          <w:bCs/>
          <w:lang w:val="en"/>
        </w:rPr>
      </w:pPr>
      <w:r w:rsidRPr="00310AC5">
        <w:rPr>
          <w:b/>
          <w:bCs/>
          <w:lang w:val="en"/>
        </w:rPr>
        <w:t>Acknowledgements</w:t>
      </w:r>
    </w:p>
    <w:p w14:paraId="69467969" w14:textId="70EADCF2" w:rsidR="00310AC5" w:rsidRDefault="00EA1FAC" w:rsidP="00310AC5">
      <w:pPr>
        <w:rPr>
          <w:lang w:val="en"/>
        </w:rPr>
      </w:pPr>
      <w:r>
        <w:rPr>
          <w:lang w:val="en"/>
        </w:rPr>
        <w:t xml:space="preserve">We thank Simone Dahmen and Fatma </w:t>
      </w:r>
      <w:proofErr w:type="spellStart"/>
      <w:r>
        <w:rPr>
          <w:lang w:val="en"/>
        </w:rPr>
        <w:t>Bilem</w:t>
      </w:r>
      <w:proofErr w:type="spellEnd"/>
      <w:r>
        <w:rPr>
          <w:lang w:val="en"/>
        </w:rPr>
        <w:t xml:space="preserve"> for their support with the literature analysis and the members Voice Research Unit Jena (</w:t>
      </w:r>
      <w:hyperlink r:id="rId19" w:history="1">
        <w:r w:rsidRPr="000C26E4">
          <w:rPr>
            <w:rStyle w:val="Hyperlink"/>
            <w:lang w:val="en"/>
          </w:rPr>
          <w:t>https://www.voice.uni-jena.de/</w:t>
        </w:r>
      </w:hyperlink>
      <w:r>
        <w:rPr>
          <w:lang w:val="en"/>
        </w:rPr>
        <w:t xml:space="preserve">) for helpful suggestions on this project. </w:t>
      </w:r>
    </w:p>
    <w:p w14:paraId="2D4AC9F5" w14:textId="4370FA4C" w:rsidR="00310AC5" w:rsidRDefault="00310AC5" w:rsidP="00310AC5">
      <w:pPr>
        <w:rPr>
          <w:b/>
          <w:bCs/>
          <w:lang w:val="en"/>
        </w:rPr>
      </w:pPr>
      <w:r w:rsidRPr="00310AC5">
        <w:rPr>
          <w:b/>
          <w:bCs/>
          <w:lang w:val="en"/>
        </w:rPr>
        <w:t>Funding</w:t>
      </w:r>
    </w:p>
    <w:p w14:paraId="3B52A883" w14:textId="21BAF1B1" w:rsidR="00310AC5" w:rsidRPr="00310AC5" w:rsidRDefault="00310AC5" w:rsidP="00310AC5">
      <w:pPr>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Communication Sciences” (action 101168998). </w:t>
      </w:r>
    </w:p>
    <w:sdt>
      <w:sdtPr>
        <w:rPr>
          <w:rFonts w:eastAsiaTheme="minorHAnsi"/>
          <w:lang w:val="en"/>
        </w:rPr>
        <w:tag w:val="CitaviBibliography"/>
        <w:id w:val="514740596"/>
        <w:placeholder>
          <w:docPart w:val="DefaultPlaceholder_-1854013440"/>
        </w:placeholder>
      </w:sdtPr>
      <w:sdtEndPr>
        <w:rPr>
          <w:rFonts w:asciiTheme="minorHAnsi" w:hAnsiTheme="minorHAnsi" w:cstheme="minorBidi"/>
          <w:color w:val="auto"/>
          <w:sz w:val="22"/>
          <w:szCs w:val="22"/>
        </w:rPr>
      </w:sdtEndPr>
      <w:sdtContent>
        <w:p w14:paraId="23505D8D" w14:textId="77777777" w:rsidR="00BE01A0" w:rsidRDefault="00B014AB" w:rsidP="00BE01A0">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BE01A0">
            <w:rPr>
              <w:lang w:val="en"/>
            </w:rPr>
            <w:t>References</w:t>
          </w:r>
        </w:p>
        <w:p w14:paraId="3CB655FE" w14:textId="77777777" w:rsidR="00BE01A0" w:rsidRDefault="00BE01A0" w:rsidP="00BE01A0">
          <w:pPr>
            <w:pStyle w:val="CitaviBibliographyEntry"/>
            <w:rPr>
              <w:lang w:val="en"/>
            </w:rPr>
          </w:pPr>
          <w:r>
            <w:rPr>
              <w:lang w:val="en"/>
            </w:rPr>
            <w:t>1.</w:t>
          </w:r>
          <w:r>
            <w:rPr>
              <w:lang w:val="en"/>
            </w:rPr>
            <w:tab/>
          </w:r>
          <w:bookmarkStart w:id="31" w:name="_CTVL001b001e71cfb0d478c9df1887d9aa8fa5d"/>
          <w:r>
            <w:rPr>
              <w:lang w:val="en"/>
            </w:rPr>
            <w:t>Young, A.W. et al. (2020) Face and voice perception: Understanding commonalities and differences.</w:t>
          </w:r>
          <w:bookmarkEnd w:id="31"/>
          <w:r>
            <w:rPr>
              <w:lang w:val="en"/>
            </w:rPr>
            <w:t xml:space="preserve"> </w:t>
          </w:r>
          <w:r w:rsidRPr="00BE01A0">
            <w:rPr>
              <w:i/>
              <w:lang w:val="en"/>
            </w:rPr>
            <w:t xml:space="preserve">Trends </w:t>
          </w:r>
          <w:proofErr w:type="spellStart"/>
          <w:r w:rsidRPr="00BE01A0">
            <w:rPr>
              <w:i/>
              <w:lang w:val="en"/>
            </w:rPr>
            <w:t>Cogn</w:t>
          </w:r>
          <w:proofErr w:type="spellEnd"/>
          <w:r w:rsidRPr="00BE01A0">
            <w:rPr>
              <w:i/>
              <w:lang w:val="en"/>
            </w:rPr>
            <w:t xml:space="preserve"> Sci </w:t>
          </w:r>
          <w:r w:rsidRPr="00BE01A0">
            <w:rPr>
              <w:lang w:val="en"/>
            </w:rPr>
            <w:t>24, 398–410</w:t>
          </w:r>
        </w:p>
        <w:p w14:paraId="4CB2CEC9" w14:textId="77777777" w:rsidR="00BE01A0" w:rsidRDefault="00BE01A0" w:rsidP="00BE01A0">
          <w:pPr>
            <w:pStyle w:val="CitaviBibliographyEntry"/>
            <w:rPr>
              <w:lang w:val="en"/>
            </w:rPr>
          </w:pPr>
          <w:r>
            <w:rPr>
              <w:lang w:val="en"/>
            </w:rPr>
            <w:t>2.</w:t>
          </w:r>
          <w:r>
            <w:rPr>
              <w:lang w:val="en"/>
            </w:rPr>
            <w:tab/>
          </w:r>
          <w:bookmarkStart w:id="32" w:name="_CTVL001c436adf58e114813af41749f64b2d8ec"/>
          <w:r>
            <w:rPr>
              <w:lang w:val="en"/>
            </w:rPr>
            <w:t>Rodero, E. (2017) Effectiveness, attention, and recall of human and artificial voices in an advertising story. Prosody influence and functions of voices.</w:t>
          </w:r>
          <w:bookmarkEnd w:id="32"/>
          <w:r>
            <w:rPr>
              <w:lang w:val="en"/>
            </w:rPr>
            <w:t xml:space="preserve"> </w:t>
          </w:r>
          <w:r w:rsidRPr="00BE01A0">
            <w:rPr>
              <w:i/>
              <w:lang w:val="en"/>
            </w:rPr>
            <w:t xml:space="preserve">Computers in Human Behavior </w:t>
          </w:r>
          <w:r w:rsidRPr="00BE01A0">
            <w:rPr>
              <w:lang w:val="en"/>
            </w:rPr>
            <w:t>77, 336–346</w:t>
          </w:r>
        </w:p>
        <w:p w14:paraId="30782651" w14:textId="77777777" w:rsidR="00BE01A0" w:rsidRDefault="00BE01A0" w:rsidP="00BE01A0">
          <w:pPr>
            <w:pStyle w:val="CitaviBibliographyEntry"/>
            <w:rPr>
              <w:lang w:val="en"/>
            </w:rPr>
          </w:pPr>
          <w:r>
            <w:rPr>
              <w:lang w:val="en"/>
            </w:rPr>
            <w:t>3.</w:t>
          </w:r>
          <w:r>
            <w:rPr>
              <w:lang w:val="en"/>
            </w:rPr>
            <w:tab/>
          </w:r>
          <w:bookmarkStart w:id="33" w:name="_CTVL001b2cfed2201dc4bfbb30224d692fe3c7c"/>
          <w:r>
            <w:rPr>
              <w:lang w:val="en"/>
            </w:rPr>
            <w:t>Rodero, E. and Lucas, I. (2023) Synthetic versus human voices in audiobooks: The human emotional intimacy effect.</w:t>
          </w:r>
          <w:bookmarkEnd w:id="33"/>
          <w:r>
            <w:rPr>
              <w:lang w:val="en"/>
            </w:rPr>
            <w:t xml:space="preserve"> </w:t>
          </w:r>
          <w:r w:rsidRPr="00BE01A0">
            <w:rPr>
              <w:i/>
              <w:lang w:val="en"/>
            </w:rPr>
            <w:t xml:space="preserve">New Media &amp; Society </w:t>
          </w:r>
          <w:r w:rsidRPr="00BE01A0">
            <w:rPr>
              <w:lang w:val="en"/>
            </w:rPr>
            <w:t>25, 1746–1764</w:t>
          </w:r>
        </w:p>
        <w:p w14:paraId="7FAA61AB" w14:textId="77777777" w:rsidR="00BE01A0" w:rsidRDefault="00BE01A0" w:rsidP="00BE01A0">
          <w:pPr>
            <w:pStyle w:val="CitaviBibliographyEntry"/>
            <w:rPr>
              <w:lang w:val="en"/>
            </w:rPr>
          </w:pPr>
          <w:r>
            <w:rPr>
              <w:lang w:val="en"/>
            </w:rPr>
            <w:t>4.</w:t>
          </w:r>
          <w:r>
            <w:rPr>
              <w:lang w:val="en"/>
            </w:rPr>
            <w:tab/>
          </w:r>
          <w:bookmarkStart w:id="34" w:name="_CTVL00131a6c35984344b52a0d8347d4d006714"/>
          <w:proofErr w:type="spellStart"/>
          <w:r>
            <w:rPr>
              <w:lang w:val="en"/>
            </w:rPr>
            <w:t>Lavan</w:t>
          </w:r>
          <w:proofErr w:type="spellEnd"/>
          <w:r>
            <w:rPr>
              <w:lang w:val="en"/>
            </w:rPr>
            <w:t>, N. and McGettigan, C. (2023) A model for person perception from familiar and unfamiliar voices.</w:t>
          </w:r>
          <w:bookmarkEnd w:id="34"/>
          <w:r>
            <w:rPr>
              <w:lang w:val="en"/>
            </w:rPr>
            <w:t xml:space="preserve"> </w:t>
          </w:r>
          <w:proofErr w:type="spellStart"/>
          <w:r w:rsidRPr="00BE01A0">
            <w:rPr>
              <w:i/>
              <w:lang w:val="en"/>
            </w:rPr>
            <w:t>Commun</w:t>
          </w:r>
          <w:proofErr w:type="spellEnd"/>
          <w:r w:rsidRPr="00BE01A0">
            <w:rPr>
              <w:i/>
              <w:lang w:val="en"/>
            </w:rPr>
            <w:t xml:space="preserve"> Psychol </w:t>
          </w:r>
          <w:r w:rsidRPr="00BE01A0">
            <w:rPr>
              <w:lang w:val="en"/>
            </w:rPr>
            <w:t>1, 1–11</w:t>
          </w:r>
        </w:p>
        <w:p w14:paraId="1B2D464E" w14:textId="77777777" w:rsidR="00BE01A0" w:rsidRDefault="00BE01A0" w:rsidP="00BE01A0">
          <w:pPr>
            <w:pStyle w:val="CitaviBibliographyEntry"/>
            <w:rPr>
              <w:lang w:val="en"/>
            </w:rPr>
          </w:pPr>
          <w:r>
            <w:rPr>
              <w:lang w:val="en"/>
            </w:rPr>
            <w:t>5.</w:t>
          </w:r>
          <w:r>
            <w:rPr>
              <w:lang w:val="en"/>
            </w:rPr>
            <w:tab/>
          </w:r>
          <w:bookmarkStart w:id="35" w:name="_CTVL001c86fda41fed8482eb964d012e920a114"/>
          <w:r>
            <w:rPr>
              <w:lang w:val="en"/>
            </w:rPr>
            <w:t xml:space="preserve">Ilves, M. et al. (2011) The Effects of Emotionally Worded Synthesized Speech on the Ratings of Emotions and Voice Quality. </w:t>
          </w:r>
          <w:proofErr w:type="gramStart"/>
          <w:r>
            <w:rPr>
              <w:lang w:val="en"/>
            </w:rPr>
            <w:t>In ,</w:t>
          </w:r>
          <w:proofErr w:type="gramEnd"/>
          <w:r>
            <w:rPr>
              <w:lang w:val="en"/>
            </w:rPr>
            <w:t xml:space="preserve"> pp. 588–598, Springer, Berlin, Heidelberg</w:t>
          </w:r>
        </w:p>
        <w:bookmarkEnd w:id="35"/>
        <w:p w14:paraId="5B4C1065" w14:textId="77777777" w:rsidR="00BE01A0" w:rsidRDefault="00BE01A0" w:rsidP="00BE01A0">
          <w:pPr>
            <w:pStyle w:val="CitaviBibliographyEntry"/>
            <w:rPr>
              <w:lang w:val="en"/>
            </w:rPr>
          </w:pPr>
          <w:r>
            <w:rPr>
              <w:lang w:val="en"/>
            </w:rPr>
            <w:lastRenderedPageBreak/>
            <w:t>6.</w:t>
          </w:r>
          <w:r>
            <w:rPr>
              <w:lang w:val="en"/>
            </w:rPr>
            <w:tab/>
          </w:r>
          <w:bookmarkStart w:id="36" w:name="_CTVL0019bad445feda64a67a80471b008502a5c"/>
          <w:r>
            <w:rPr>
              <w:lang w:val="en"/>
            </w:rPr>
            <w:t xml:space="preserve">Ilves, M. and Surakka, V. (2013) Subjective responses to </w:t>
          </w:r>
          <w:proofErr w:type="spellStart"/>
          <w:r>
            <w:rPr>
              <w:lang w:val="en"/>
            </w:rPr>
            <w:t>synthesised</w:t>
          </w:r>
          <w:proofErr w:type="spellEnd"/>
          <w:r>
            <w:rPr>
              <w:lang w:val="en"/>
            </w:rPr>
            <w:t xml:space="preserve"> speech with lexical emotional content: the effect of the naturalness of the synthetic voice.</w:t>
          </w:r>
          <w:bookmarkEnd w:id="36"/>
          <w:r>
            <w:rPr>
              <w:lang w:val="en"/>
            </w:rPr>
            <w:t xml:space="preserve"> </w:t>
          </w:r>
          <w:proofErr w:type="spellStart"/>
          <w:r w:rsidRPr="00BE01A0">
            <w:rPr>
              <w:i/>
              <w:lang w:val="en"/>
            </w:rPr>
            <w:t>Behaviour</w:t>
          </w:r>
          <w:proofErr w:type="spellEnd"/>
          <w:r w:rsidRPr="00BE01A0">
            <w:rPr>
              <w:i/>
              <w:lang w:val="en"/>
            </w:rPr>
            <w:t xml:space="preserve"> &amp; Information Technology </w:t>
          </w:r>
          <w:r w:rsidRPr="00BE01A0">
            <w:rPr>
              <w:lang w:val="en"/>
            </w:rPr>
            <w:t>32, 117–131</w:t>
          </w:r>
        </w:p>
        <w:p w14:paraId="3F7AEEF1" w14:textId="77777777" w:rsidR="00BE01A0" w:rsidRDefault="00BE01A0" w:rsidP="00BE01A0">
          <w:pPr>
            <w:pStyle w:val="CitaviBibliographyEntry"/>
            <w:rPr>
              <w:lang w:val="en"/>
            </w:rPr>
          </w:pPr>
          <w:r>
            <w:rPr>
              <w:lang w:val="en"/>
            </w:rPr>
            <w:t>7.</w:t>
          </w:r>
          <w:r>
            <w:rPr>
              <w:lang w:val="en"/>
            </w:rPr>
            <w:tab/>
          </w:r>
          <w:bookmarkStart w:id="37" w:name="_CTVL0012277974cb7714b67b5f1e89408e0d8e5"/>
          <w:r>
            <w:rPr>
              <w:lang w:val="en"/>
            </w:rPr>
            <w:t>Damico, J.S. and Ball, M.J., eds (2019)</w:t>
          </w:r>
          <w:bookmarkEnd w:id="37"/>
          <w:r>
            <w:rPr>
              <w:lang w:val="en"/>
            </w:rPr>
            <w:t xml:space="preserve"> </w:t>
          </w:r>
          <w:r w:rsidRPr="00BE01A0">
            <w:rPr>
              <w:i/>
              <w:lang w:val="en"/>
            </w:rPr>
            <w:t xml:space="preserve">The SAGE Encyclopedia of Human Communication Sciences and Disorders, </w:t>
          </w:r>
          <w:r w:rsidRPr="00BE01A0">
            <w:rPr>
              <w:lang w:val="en"/>
            </w:rPr>
            <w:t>SAGE Publications, Inc</w:t>
          </w:r>
        </w:p>
        <w:p w14:paraId="1B624BA1" w14:textId="77777777" w:rsidR="00BE01A0" w:rsidRDefault="00BE01A0" w:rsidP="00BE01A0">
          <w:pPr>
            <w:pStyle w:val="CitaviBibliographyEntry"/>
            <w:rPr>
              <w:lang w:val="en"/>
            </w:rPr>
          </w:pPr>
          <w:r>
            <w:rPr>
              <w:lang w:val="en"/>
            </w:rPr>
            <w:t>8.</w:t>
          </w:r>
          <w:r>
            <w:rPr>
              <w:lang w:val="en"/>
            </w:rPr>
            <w:tab/>
          </w:r>
          <w:bookmarkStart w:id="38" w:name="_CTVL001fbae7f6b1f244474a9c6b3bd11fb323c"/>
          <w:r>
            <w:rPr>
              <w:lang w:val="en"/>
            </w:rPr>
            <w:t>Klopfenstein, M. et al. (2020) The study of speech naturalness in communication disorders: A systematic review of the literature.</w:t>
          </w:r>
          <w:bookmarkEnd w:id="38"/>
          <w:r>
            <w:rPr>
              <w:lang w:val="en"/>
            </w:rPr>
            <w:t xml:space="preserve"> </w:t>
          </w:r>
          <w:r w:rsidRPr="00BE01A0">
            <w:rPr>
              <w:i/>
              <w:lang w:val="en"/>
            </w:rPr>
            <w:t xml:space="preserve">Clinical Linguistics &amp; Phonetics </w:t>
          </w:r>
          <w:r w:rsidRPr="00BE01A0">
            <w:rPr>
              <w:lang w:val="en"/>
            </w:rPr>
            <w:t>34, 327–338</w:t>
          </w:r>
        </w:p>
        <w:p w14:paraId="605F4993" w14:textId="77777777" w:rsidR="00BE01A0" w:rsidRDefault="00BE01A0" w:rsidP="00BE01A0">
          <w:pPr>
            <w:pStyle w:val="CitaviBibliographyEntry"/>
            <w:rPr>
              <w:lang w:val="en"/>
            </w:rPr>
          </w:pPr>
          <w:r>
            <w:rPr>
              <w:lang w:val="en"/>
            </w:rPr>
            <w:t>9.</w:t>
          </w:r>
          <w:r>
            <w:rPr>
              <w:lang w:val="en"/>
            </w:rPr>
            <w:tab/>
          </w:r>
          <w:bookmarkStart w:id="39" w:name="_CTVL00166e4bf6bb4a14bf5a861c6fab2ec55bb"/>
          <w:r>
            <w:rPr>
              <w:lang w:val="en"/>
            </w:rPr>
            <w:t>Birkholz, P. et al. (2017) Manipulation of the prosodic features of vocal tract length, nasality and articulatory precision using articulatory synthesis.</w:t>
          </w:r>
          <w:bookmarkEnd w:id="39"/>
          <w:r>
            <w:rPr>
              <w:lang w:val="en"/>
            </w:rPr>
            <w:t xml:space="preserve"> </w:t>
          </w:r>
          <w:r w:rsidRPr="00BE01A0">
            <w:rPr>
              <w:i/>
              <w:lang w:val="en"/>
            </w:rPr>
            <w:t xml:space="preserve">Computer Speech &amp; Language </w:t>
          </w:r>
          <w:r w:rsidRPr="00BE01A0">
            <w:rPr>
              <w:lang w:val="en"/>
            </w:rPr>
            <w:t>41, 116–127</w:t>
          </w:r>
        </w:p>
        <w:p w14:paraId="73D8FCF4" w14:textId="77777777" w:rsidR="00BE01A0" w:rsidRDefault="00BE01A0" w:rsidP="00BE01A0">
          <w:pPr>
            <w:pStyle w:val="CitaviBibliographyEntry"/>
            <w:rPr>
              <w:lang w:val="en"/>
            </w:rPr>
          </w:pPr>
          <w:r>
            <w:rPr>
              <w:lang w:val="en"/>
            </w:rPr>
            <w:t>10.</w:t>
          </w:r>
          <w:r>
            <w:rPr>
              <w:lang w:val="en"/>
            </w:rPr>
            <w:tab/>
          </w:r>
          <w:bookmarkStart w:id="40" w:name="_CTVL0013e0761ace0f24a4e893d7b6ed445a286"/>
          <w:r>
            <w:rPr>
              <w:lang w:val="en"/>
            </w:rPr>
            <w:t xml:space="preserve">Birkholz, P. and Drechsel, S. (2021) Effects of the piriform fossae, </w:t>
          </w:r>
          <w:proofErr w:type="spellStart"/>
          <w:r>
            <w:rPr>
              <w:lang w:val="en"/>
            </w:rPr>
            <w:t>transvelar</w:t>
          </w:r>
          <w:proofErr w:type="spellEnd"/>
          <w:r>
            <w:rPr>
              <w:lang w:val="en"/>
            </w:rPr>
            <w:t xml:space="preserve"> acoustic coupling, and laryngeal wall vibration on the naturalness of articulatory speech synthesis.</w:t>
          </w:r>
          <w:bookmarkEnd w:id="40"/>
          <w:r>
            <w:rPr>
              <w:lang w:val="en"/>
            </w:rPr>
            <w:t xml:space="preserve"> </w:t>
          </w:r>
          <w:r w:rsidRPr="00BE01A0">
            <w:rPr>
              <w:i/>
              <w:lang w:val="en"/>
            </w:rPr>
            <w:t xml:space="preserve">Speech </w:t>
          </w:r>
          <w:proofErr w:type="spellStart"/>
          <w:r w:rsidRPr="00BE01A0">
            <w:rPr>
              <w:i/>
              <w:lang w:val="en"/>
            </w:rPr>
            <w:t>Commun</w:t>
          </w:r>
          <w:proofErr w:type="spellEnd"/>
          <w:r w:rsidRPr="00BE01A0">
            <w:rPr>
              <w:i/>
              <w:lang w:val="en"/>
            </w:rPr>
            <w:t xml:space="preserve"> </w:t>
          </w:r>
          <w:r w:rsidRPr="00BE01A0">
            <w:rPr>
              <w:lang w:val="en"/>
            </w:rPr>
            <w:t>132, 96–105</w:t>
          </w:r>
        </w:p>
        <w:p w14:paraId="0A1593B4" w14:textId="77777777" w:rsidR="00BE01A0" w:rsidRDefault="00BE01A0" w:rsidP="00BE01A0">
          <w:pPr>
            <w:pStyle w:val="CitaviBibliographyEntry"/>
            <w:rPr>
              <w:lang w:val="en"/>
            </w:rPr>
          </w:pPr>
          <w:r>
            <w:rPr>
              <w:lang w:val="en"/>
            </w:rPr>
            <w:t>11.</w:t>
          </w:r>
          <w:r>
            <w:rPr>
              <w:lang w:val="en"/>
            </w:rPr>
            <w:tab/>
          </w:r>
          <w:bookmarkStart w:id="41" w:name="_CTVL0015f5cb147e9724e6da87514966070f76d"/>
          <w:r>
            <w:rPr>
              <w:lang w:val="en"/>
            </w:rPr>
            <w:t>Moore, B.C.J. and Tan, C.-T. (2003) Perceived naturalness of spectrally distorted speech and music.</w:t>
          </w:r>
          <w:bookmarkEnd w:id="41"/>
          <w:r>
            <w:rPr>
              <w:lang w:val="en"/>
            </w:rPr>
            <w:t xml:space="preserve"> </w:t>
          </w:r>
          <w:r w:rsidRPr="00BE01A0">
            <w:rPr>
              <w:i/>
              <w:lang w:val="en"/>
            </w:rPr>
            <w:t xml:space="preserve">The Journal of the Acoustical Society of America </w:t>
          </w:r>
          <w:r w:rsidRPr="00BE01A0">
            <w:rPr>
              <w:lang w:val="en"/>
            </w:rPr>
            <w:t>114, 408–419</w:t>
          </w:r>
        </w:p>
        <w:p w14:paraId="344AC69A" w14:textId="77777777" w:rsidR="00BE01A0" w:rsidRDefault="00BE01A0" w:rsidP="00BE01A0">
          <w:pPr>
            <w:pStyle w:val="CitaviBibliographyEntry"/>
            <w:rPr>
              <w:lang w:val="en"/>
            </w:rPr>
          </w:pPr>
          <w:r>
            <w:rPr>
              <w:lang w:val="en"/>
            </w:rPr>
            <w:t>12.</w:t>
          </w:r>
          <w:r>
            <w:rPr>
              <w:lang w:val="en"/>
            </w:rPr>
            <w:tab/>
          </w:r>
          <w:bookmarkStart w:id="42" w:name="_CTVL001a54500133cb04aa185303201aa6afaf2"/>
          <w:r>
            <w:rPr>
              <w:lang w:val="en"/>
            </w:rPr>
            <w:t>Nussbaum, C. et al. (2023) Perceived naturalness of emotional voice morphs.</w:t>
          </w:r>
          <w:bookmarkEnd w:id="42"/>
          <w:r>
            <w:rPr>
              <w:lang w:val="en"/>
            </w:rPr>
            <w:t xml:space="preserve"> </w:t>
          </w:r>
          <w:r w:rsidRPr="00BE01A0">
            <w:rPr>
              <w:i/>
              <w:lang w:val="en"/>
            </w:rPr>
            <w:t xml:space="preserve">Cognition &amp; Emotion, </w:t>
          </w:r>
          <w:r w:rsidRPr="00BE01A0">
            <w:rPr>
              <w:lang w:val="en"/>
            </w:rPr>
            <w:t>1–17</w:t>
          </w:r>
        </w:p>
        <w:p w14:paraId="7D18B43D" w14:textId="77777777" w:rsidR="00BE01A0" w:rsidRDefault="00BE01A0" w:rsidP="00BE01A0">
          <w:pPr>
            <w:pStyle w:val="CitaviBibliographyEntry"/>
            <w:rPr>
              <w:lang w:val="en"/>
            </w:rPr>
          </w:pPr>
          <w:r>
            <w:rPr>
              <w:lang w:val="en"/>
            </w:rPr>
            <w:t>13.</w:t>
          </w:r>
          <w:r>
            <w:rPr>
              <w:lang w:val="en"/>
            </w:rPr>
            <w:tab/>
          </w:r>
          <w:bookmarkStart w:id="43" w:name="_CTVL001c655edd88d0c41a08eff9aaa8cdce345"/>
          <w:r>
            <w:rPr>
              <w:lang w:val="en"/>
            </w:rPr>
            <w:t>Seaborn, K. et al. (2021) Voice in Human–Agent Interaction.</w:t>
          </w:r>
          <w:bookmarkEnd w:id="43"/>
          <w:r>
            <w:rPr>
              <w:lang w:val="en"/>
            </w:rPr>
            <w:t xml:space="preserve"> </w:t>
          </w:r>
          <w:r w:rsidRPr="00BE01A0">
            <w:rPr>
              <w:i/>
              <w:lang w:val="en"/>
            </w:rPr>
            <w:t xml:space="preserve">ACM </w:t>
          </w:r>
          <w:proofErr w:type="spellStart"/>
          <w:r w:rsidRPr="00BE01A0">
            <w:rPr>
              <w:i/>
              <w:lang w:val="en"/>
            </w:rPr>
            <w:t>Comput</w:t>
          </w:r>
          <w:proofErr w:type="spellEnd"/>
          <w:r w:rsidRPr="00BE01A0">
            <w:rPr>
              <w:i/>
              <w:lang w:val="en"/>
            </w:rPr>
            <w:t xml:space="preserve">. </w:t>
          </w:r>
          <w:proofErr w:type="spellStart"/>
          <w:r w:rsidRPr="00BE01A0">
            <w:rPr>
              <w:i/>
              <w:lang w:val="en"/>
            </w:rPr>
            <w:t>Surv</w:t>
          </w:r>
          <w:proofErr w:type="spellEnd"/>
          <w:r w:rsidRPr="00BE01A0">
            <w:rPr>
              <w:i/>
              <w:lang w:val="en"/>
            </w:rPr>
            <w:t xml:space="preserve">. </w:t>
          </w:r>
          <w:r w:rsidRPr="00BE01A0">
            <w:rPr>
              <w:lang w:val="en"/>
            </w:rPr>
            <w:t>54, 1–43</w:t>
          </w:r>
        </w:p>
        <w:p w14:paraId="6F56AB73" w14:textId="77777777" w:rsidR="00BE01A0" w:rsidRDefault="00BE01A0" w:rsidP="00BE01A0">
          <w:pPr>
            <w:pStyle w:val="CitaviBibliographyEntry"/>
            <w:rPr>
              <w:i/>
              <w:lang w:val="en"/>
            </w:rPr>
          </w:pPr>
          <w:r>
            <w:rPr>
              <w:lang w:val="en"/>
            </w:rPr>
            <w:t>14.</w:t>
          </w:r>
          <w:r>
            <w:rPr>
              <w:lang w:val="en"/>
            </w:rPr>
            <w:tab/>
          </w:r>
          <w:bookmarkStart w:id="44" w:name="_CTVL00142ced9547f004324b210c9bf6a40fc26"/>
          <w:r>
            <w:rPr>
              <w:lang w:val="en"/>
            </w:rPr>
            <w:t>Triantafyllopoulos, A. et al. (2023) An overview of affective speech synthesis and conversion in the deep learning era.</w:t>
          </w:r>
          <w:bookmarkEnd w:id="44"/>
          <w:r>
            <w:rPr>
              <w:lang w:val="en"/>
            </w:rPr>
            <w:t xml:space="preserve"> </w:t>
          </w:r>
          <w:r w:rsidRPr="00BE01A0">
            <w:rPr>
              <w:i/>
              <w:lang w:val="en"/>
            </w:rPr>
            <w:t>Proceedings of the IEEE</w:t>
          </w:r>
        </w:p>
        <w:p w14:paraId="66E80A66" w14:textId="77777777" w:rsidR="00BE01A0" w:rsidRDefault="00BE01A0" w:rsidP="00BE01A0">
          <w:pPr>
            <w:pStyle w:val="CitaviBibliographyEntry"/>
            <w:rPr>
              <w:lang w:val="en"/>
            </w:rPr>
          </w:pPr>
          <w:r>
            <w:rPr>
              <w:lang w:val="en"/>
            </w:rPr>
            <w:t>15.</w:t>
          </w:r>
          <w:r>
            <w:rPr>
              <w:lang w:val="en"/>
            </w:rPr>
            <w:tab/>
          </w:r>
          <w:bookmarkStart w:id="45" w:name="_CTVL0019b104d07c5514130a5329f927c8a04c3"/>
          <w:r>
            <w:rPr>
              <w:lang w:val="en"/>
            </w:rPr>
            <w:t>Baird, A. et al. (2018) The Perception and Analysis of the Likeability and Human Likeness of Synthesized Speech. In</w:t>
          </w:r>
          <w:bookmarkEnd w:id="45"/>
          <w:r>
            <w:rPr>
              <w:lang w:val="en"/>
            </w:rPr>
            <w:t xml:space="preserve"> </w:t>
          </w:r>
          <w:proofErr w:type="spellStart"/>
          <w:r w:rsidRPr="00BE01A0">
            <w:rPr>
              <w:i/>
              <w:lang w:val="en"/>
            </w:rPr>
            <w:t>Interspeech</w:t>
          </w:r>
          <w:proofErr w:type="spellEnd"/>
          <w:r w:rsidRPr="00BE01A0">
            <w:rPr>
              <w:i/>
              <w:lang w:val="en"/>
            </w:rPr>
            <w:t xml:space="preserve"> 2018, </w:t>
          </w:r>
          <w:r w:rsidRPr="00BE01A0">
            <w:rPr>
              <w:lang w:val="en"/>
            </w:rPr>
            <w:t>pp. 2863–2867, ISCA</w:t>
          </w:r>
        </w:p>
        <w:p w14:paraId="61C982D8" w14:textId="77777777" w:rsidR="00BE01A0" w:rsidRDefault="00BE01A0" w:rsidP="00BE01A0">
          <w:pPr>
            <w:pStyle w:val="CitaviBibliographyEntry"/>
            <w:rPr>
              <w:lang w:val="en"/>
            </w:rPr>
          </w:pPr>
          <w:r>
            <w:rPr>
              <w:lang w:val="en"/>
            </w:rPr>
            <w:t>16.</w:t>
          </w:r>
          <w:r>
            <w:rPr>
              <w:lang w:val="en"/>
            </w:rPr>
            <w:tab/>
          </w:r>
          <w:bookmarkStart w:id="46" w:name="_CTVL001335b73c635fb42d689284190911887e4"/>
          <w:r>
            <w:rPr>
              <w:lang w:val="en"/>
            </w:rPr>
            <w:t>Kühne, K. et al. (2020) The Human Takes It All: Humanlike Synthesized Voices Are Perceived as Less Eerie and More Likable. Evidence From a Subjective Ratings Study.</w:t>
          </w:r>
          <w:bookmarkEnd w:id="46"/>
          <w:r>
            <w:rPr>
              <w:lang w:val="en"/>
            </w:rPr>
            <w:t xml:space="preserve"> </w:t>
          </w:r>
          <w:r w:rsidRPr="00BE01A0">
            <w:rPr>
              <w:i/>
              <w:lang w:val="en"/>
            </w:rPr>
            <w:t xml:space="preserve">Frontiers in Neurorobotics </w:t>
          </w:r>
          <w:r w:rsidRPr="00BE01A0">
            <w:rPr>
              <w:lang w:val="en"/>
            </w:rPr>
            <w:t>14, 1–16</w:t>
          </w:r>
        </w:p>
        <w:p w14:paraId="51EC6E48" w14:textId="77777777" w:rsidR="00BE01A0" w:rsidRDefault="00BE01A0" w:rsidP="00BE01A0">
          <w:pPr>
            <w:pStyle w:val="CitaviBibliographyEntry"/>
            <w:rPr>
              <w:lang w:val="en"/>
            </w:rPr>
          </w:pPr>
          <w:r>
            <w:rPr>
              <w:lang w:val="en"/>
            </w:rPr>
            <w:t>17.</w:t>
          </w:r>
          <w:r>
            <w:rPr>
              <w:lang w:val="en"/>
            </w:rPr>
            <w:tab/>
          </w:r>
          <w:bookmarkStart w:id="47" w:name="_CTVL001336c0a9a324c431a956472a7daab8a11"/>
          <w:r>
            <w:rPr>
              <w:lang w:val="en"/>
            </w:rPr>
            <w:t>Lee, E.-J. (2010) The more humanlike, the better? How speech type and users’ cognitive style affect social responses to computers.</w:t>
          </w:r>
          <w:bookmarkEnd w:id="47"/>
          <w:r>
            <w:rPr>
              <w:lang w:val="en"/>
            </w:rPr>
            <w:t xml:space="preserve"> </w:t>
          </w:r>
          <w:r w:rsidRPr="00BE01A0">
            <w:rPr>
              <w:i/>
              <w:lang w:val="en"/>
            </w:rPr>
            <w:t xml:space="preserve">Computers in Human Behavior </w:t>
          </w:r>
          <w:r w:rsidRPr="00BE01A0">
            <w:rPr>
              <w:lang w:val="en"/>
            </w:rPr>
            <w:t>26, 665–672</w:t>
          </w:r>
        </w:p>
        <w:p w14:paraId="1BF86EEC" w14:textId="77777777" w:rsidR="00BE01A0" w:rsidRDefault="00BE01A0" w:rsidP="00BE01A0">
          <w:pPr>
            <w:pStyle w:val="CitaviBibliographyEntry"/>
            <w:rPr>
              <w:lang w:val="en"/>
            </w:rPr>
          </w:pPr>
          <w:r>
            <w:rPr>
              <w:lang w:val="en"/>
            </w:rPr>
            <w:t>18.</w:t>
          </w:r>
          <w:r>
            <w:rPr>
              <w:lang w:val="en"/>
            </w:rPr>
            <w:tab/>
          </w:r>
          <w:bookmarkStart w:id="48" w:name="_CTVL0019de342935bc34d6eb106ecb858f07a56"/>
          <w:r>
            <w:rPr>
              <w:lang w:val="en"/>
            </w:rPr>
            <w:t>Lu, L. et al. (2021) Leveraging “human-likeness” of robotic service at restaurants.</w:t>
          </w:r>
          <w:bookmarkEnd w:id="48"/>
          <w:r>
            <w:rPr>
              <w:lang w:val="en"/>
            </w:rPr>
            <w:t xml:space="preserve"> </w:t>
          </w:r>
          <w:r w:rsidRPr="00BE01A0">
            <w:rPr>
              <w:i/>
              <w:lang w:val="en"/>
            </w:rPr>
            <w:t xml:space="preserve">International Journal of Hospitality Management </w:t>
          </w:r>
          <w:r w:rsidRPr="00BE01A0">
            <w:rPr>
              <w:lang w:val="en"/>
            </w:rPr>
            <w:t>94, 1–9</w:t>
          </w:r>
        </w:p>
        <w:p w14:paraId="1A00AE96" w14:textId="77777777" w:rsidR="00BE01A0" w:rsidRDefault="00BE01A0" w:rsidP="00BE01A0">
          <w:pPr>
            <w:pStyle w:val="CitaviBibliographyEntry"/>
            <w:rPr>
              <w:lang w:val="en"/>
            </w:rPr>
          </w:pPr>
          <w:r>
            <w:rPr>
              <w:lang w:val="en"/>
            </w:rPr>
            <w:t>19.</w:t>
          </w:r>
          <w:r>
            <w:rPr>
              <w:lang w:val="en"/>
            </w:rPr>
            <w:tab/>
          </w:r>
          <w:bookmarkStart w:id="49" w:name="_CTVL001e756301a1d1043738864e448e45e01b6"/>
          <w:proofErr w:type="spellStart"/>
          <w:r>
            <w:rPr>
              <w:lang w:val="en"/>
            </w:rPr>
            <w:t>Schreibelmayr</w:t>
          </w:r>
          <w:proofErr w:type="spellEnd"/>
          <w:r>
            <w:rPr>
              <w:lang w:val="en"/>
            </w:rPr>
            <w:t>, S. and Mara, M. (2022) Robot Voices in Daily Life: Vocal Human-Likeness and Application Context as Determinants of User Acceptance.</w:t>
          </w:r>
          <w:bookmarkEnd w:id="49"/>
          <w:r>
            <w:rPr>
              <w:lang w:val="en"/>
            </w:rPr>
            <w:t xml:space="preserve"> </w:t>
          </w:r>
          <w:r w:rsidRPr="00BE01A0">
            <w:rPr>
              <w:i/>
              <w:lang w:val="en"/>
            </w:rPr>
            <w:t xml:space="preserve">Frontiers in Psychology </w:t>
          </w:r>
          <w:r w:rsidRPr="00BE01A0">
            <w:rPr>
              <w:lang w:val="en"/>
            </w:rPr>
            <w:t>13, 1–17</w:t>
          </w:r>
        </w:p>
        <w:p w14:paraId="65731EE3" w14:textId="77777777" w:rsidR="00BE01A0" w:rsidRDefault="00BE01A0" w:rsidP="00BE01A0">
          <w:pPr>
            <w:pStyle w:val="CitaviBibliographyEntry"/>
            <w:rPr>
              <w:lang w:val="en"/>
            </w:rPr>
          </w:pPr>
          <w:r>
            <w:rPr>
              <w:lang w:val="en"/>
            </w:rPr>
            <w:t>20.</w:t>
          </w:r>
          <w:r>
            <w:rPr>
              <w:lang w:val="en"/>
            </w:rPr>
            <w:tab/>
          </w:r>
          <w:bookmarkStart w:id="50" w:name="_CTVL00125d4d8430d794cccb355109d2ce051ce"/>
          <w:proofErr w:type="spellStart"/>
          <w:r>
            <w:rPr>
              <w:lang w:val="en"/>
            </w:rPr>
            <w:t>Yorkston</w:t>
          </w:r>
          <w:proofErr w:type="spellEnd"/>
          <w:r>
            <w:rPr>
              <w:lang w:val="en"/>
            </w:rPr>
            <w:t>, K.M. et al. (1999)</w:t>
          </w:r>
          <w:bookmarkEnd w:id="50"/>
          <w:r>
            <w:rPr>
              <w:lang w:val="en"/>
            </w:rPr>
            <w:t xml:space="preserve"> </w:t>
          </w:r>
          <w:r w:rsidRPr="00BE01A0">
            <w:rPr>
              <w:i/>
              <w:lang w:val="en"/>
            </w:rPr>
            <w:t xml:space="preserve">Management of motor speech disorders in children and adults, </w:t>
          </w:r>
          <w:r w:rsidRPr="00BE01A0">
            <w:rPr>
              <w:lang w:val="en"/>
            </w:rPr>
            <w:t>Pro-ed Austin, TX</w:t>
          </w:r>
        </w:p>
        <w:p w14:paraId="055BBB08" w14:textId="77777777" w:rsidR="00BE01A0" w:rsidRDefault="00BE01A0" w:rsidP="00BE01A0">
          <w:pPr>
            <w:pStyle w:val="CitaviBibliographyEntry"/>
            <w:rPr>
              <w:lang w:val="en"/>
            </w:rPr>
          </w:pPr>
          <w:r>
            <w:rPr>
              <w:lang w:val="en"/>
            </w:rPr>
            <w:t>21.</w:t>
          </w:r>
          <w:r>
            <w:rPr>
              <w:lang w:val="en"/>
            </w:rPr>
            <w:tab/>
          </w:r>
          <w:bookmarkStart w:id="51" w:name="_CTVL0010669a1f449a44641b1bb9ea328d0b29e"/>
          <w:proofErr w:type="spellStart"/>
          <w:r>
            <w:rPr>
              <w:lang w:val="en"/>
            </w:rPr>
            <w:t>Mawalim</w:t>
          </w:r>
          <w:proofErr w:type="spellEnd"/>
          <w:r>
            <w:rPr>
              <w:lang w:val="en"/>
            </w:rPr>
            <w:t>, C.O. et al. (2022) Speaker anonymization by modifying fundamental frequency and x-vector singular value.</w:t>
          </w:r>
          <w:bookmarkEnd w:id="51"/>
          <w:r>
            <w:rPr>
              <w:lang w:val="en"/>
            </w:rPr>
            <w:t xml:space="preserve"> </w:t>
          </w:r>
          <w:r w:rsidRPr="00BE01A0">
            <w:rPr>
              <w:i/>
              <w:lang w:val="en"/>
            </w:rPr>
            <w:t xml:space="preserve">Computer Speech &amp; Language </w:t>
          </w:r>
          <w:r w:rsidRPr="00BE01A0">
            <w:rPr>
              <w:lang w:val="en"/>
            </w:rPr>
            <w:t>73, 1–17</w:t>
          </w:r>
        </w:p>
        <w:p w14:paraId="78448F7D" w14:textId="77777777" w:rsidR="00BE01A0" w:rsidRDefault="00BE01A0" w:rsidP="00BE01A0">
          <w:pPr>
            <w:pStyle w:val="CitaviBibliographyEntry"/>
            <w:rPr>
              <w:lang w:val="en"/>
            </w:rPr>
          </w:pPr>
          <w:r>
            <w:rPr>
              <w:lang w:val="en"/>
            </w:rPr>
            <w:t>22.</w:t>
          </w:r>
          <w:r>
            <w:rPr>
              <w:lang w:val="en"/>
            </w:rPr>
            <w:tab/>
          </w:r>
          <w:bookmarkStart w:id="52" w:name="_CTVL001a0a26c980df9436cb8a925b9aef5bcab"/>
          <w:r>
            <w:rPr>
              <w:lang w:val="en"/>
            </w:rPr>
            <w:t>Hu, P. et al. (2021) Dual humanness and trust in conversational AI: A person-centered approach.</w:t>
          </w:r>
          <w:bookmarkEnd w:id="52"/>
          <w:r>
            <w:rPr>
              <w:lang w:val="en"/>
            </w:rPr>
            <w:t xml:space="preserve"> </w:t>
          </w:r>
          <w:r w:rsidRPr="00BE01A0">
            <w:rPr>
              <w:i/>
              <w:lang w:val="en"/>
            </w:rPr>
            <w:t xml:space="preserve">Computers in Human Behavior </w:t>
          </w:r>
          <w:r w:rsidRPr="00BE01A0">
            <w:rPr>
              <w:lang w:val="en"/>
            </w:rPr>
            <w:t>119, 106727</w:t>
          </w:r>
        </w:p>
        <w:p w14:paraId="3A25CA07" w14:textId="77777777" w:rsidR="00BE01A0" w:rsidRDefault="00BE01A0" w:rsidP="00BE01A0">
          <w:pPr>
            <w:pStyle w:val="CitaviBibliographyEntry"/>
            <w:rPr>
              <w:lang w:val="en"/>
            </w:rPr>
          </w:pPr>
          <w:r>
            <w:rPr>
              <w:lang w:val="en"/>
            </w:rPr>
            <w:t>23.</w:t>
          </w:r>
          <w:r>
            <w:rPr>
              <w:lang w:val="en"/>
            </w:rPr>
            <w:tab/>
          </w:r>
          <w:bookmarkStart w:id="53" w:name="_CTVL0018ce0de860a5c41cd95b5c2949122efc6"/>
          <w:r>
            <w:rPr>
              <w:lang w:val="en"/>
            </w:rPr>
            <w:t>Nusbaum, H.C. et al. (1997) Measuring the naturalness of synthetic speech.</w:t>
          </w:r>
          <w:bookmarkEnd w:id="53"/>
          <w:r>
            <w:rPr>
              <w:lang w:val="en"/>
            </w:rPr>
            <w:t xml:space="preserve"> </w:t>
          </w:r>
          <w:r w:rsidRPr="00BE01A0">
            <w:rPr>
              <w:i/>
              <w:lang w:val="en"/>
            </w:rPr>
            <w:t xml:space="preserve">International Journal of Speech Technology </w:t>
          </w:r>
          <w:r w:rsidRPr="00BE01A0">
            <w:rPr>
              <w:lang w:val="en"/>
            </w:rPr>
            <w:t>2, 7–19</w:t>
          </w:r>
        </w:p>
        <w:p w14:paraId="14780A44" w14:textId="77777777" w:rsidR="00BE01A0" w:rsidRDefault="00BE01A0" w:rsidP="00BE01A0">
          <w:pPr>
            <w:pStyle w:val="CitaviBibliographyEntry"/>
            <w:rPr>
              <w:lang w:val="en"/>
            </w:rPr>
          </w:pPr>
          <w:r>
            <w:rPr>
              <w:lang w:val="en"/>
            </w:rPr>
            <w:t>24.</w:t>
          </w:r>
          <w:r>
            <w:rPr>
              <w:lang w:val="en"/>
            </w:rPr>
            <w:tab/>
          </w:r>
          <w:bookmarkStart w:id="54" w:name="_CTVL001cb3dca543f4445dd95bfd8233cab7281"/>
          <w:r>
            <w:rPr>
              <w:lang w:val="en"/>
            </w:rPr>
            <w:t>Mayo, C. et al. (2011) Listeners’ weighting of acoustic cues to synthetic speech naturalness: A multidimensional scaling analysis.</w:t>
          </w:r>
          <w:bookmarkEnd w:id="54"/>
          <w:r>
            <w:rPr>
              <w:lang w:val="en"/>
            </w:rPr>
            <w:t xml:space="preserve"> </w:t>
          </w:r>
          <w:r w:rsidRPr="00BE01A0">
            <w:rPr>
              <w:i/>
              <w:lang w:val="en"/>
            </w:rPr>
            <w:t xml:space="preserve">Speech </w:t>
          </w:r>
          <w:proofErr w:type="spellStart"/>
          <w:r w:rsidRPr="00BE01A0">
            <w:rPr>
              <w:i/>
              <w:lang w:val="en"/>
            </w:rPr>
            <w:t>Commun</w:t>
          </w:r>
          <w:proofErr w:type="spellEnd"/>
          <w:r w:rsidRPr="00BE01A0">
            <w:rPr>
              <w:i/>
              <w:lang w:val="en"/>
            </w:rPr>
            <w:t xml:space="preserve"> </w:t>
          </w:r>
          <w:r w:rsidRPr="00BE01A0">
            <w:rPr>
              <w:lang w:val="en"/>
            </w:rPr>
            <w:t>53, 311–326</w:t>
          </w:r>
        </w:p>
        <w:p w14:paraId="70407F18" w14:textId="77777777" w:rsidR="00BE01A0" w:rsidRDefault="00BE01A0" w:rsidP="00BE01A0">
          <w:pPr>
            <w:pStyle w:val="CitaviBibliographyEntry"/>
            <w:rPr>
              <w:lang w:val="en"/>
            </w:rPr>
          </w:pPr>
          <w:r>
            <w:rPr>
              <w:lang w:val="en"/>
            </w:rPr>
            <w:t>25.</w:t>
          </w:r>
          <w:r>
            <w:rPr>
              <w:lang w:val="en"/>
            </w:rPr>
            <w:tab/>
          </w:r>
          <w:bookmarkStart w:id="55" w:name="_CTVL001ddf2261829a143b5b43f6808d8527183"/>
          <w:r>
            <w:rPr>
              <w:lang w:val="en"/>
            </w:rPr>
            <w:t>Abdulrahman, A. and Richards, D. (2022) Is Natural Necessary? Human Voice versus Synthetic Voice for Intelligent Virtual Agents.</w:t>
          </w:r>
          <w:bookmarkEnd w:id="55"/>
          <w:r>
            <w:rPr>
              <w:lang w:val="en"/>
            </w:rPr>
            <w:t xml:space="preserve"> </w:t>
          </w:r>
          <w:r w:rsidRPr="00BE01A0">
            <w:rPr>
              <w:i/>
              <w:lang w:val="en"/>
            </w:rPr>
            <w:t xml:space="preserve">MTI </w:t>
          </w:r>
          <w:r w:rsidRPr="00BE01A0">
            <w:rPr>
              <w:lang w:val="en"/>
            </w:rPr>
            <w:t>6, 51</w:t>
          </w:r>
        </w:p>
        <w:p w14:paraId="3B2391C0" w14:textId="77777777" w:rsidR="00BE01A0" w:rsidRDefault="00BE01A0" w:rsidP="00BE01A0">
          <w:pPr>
            <w:pStyle w:val="CitaviBibliographyEntry"/>
            <w:rPr>
              <w:lang w:val="en"/>
            </w:rPr>
          </w:pPr>
          <w:r>
            <w:rPr>
              <w:lang w:val="en"/>
            </w:rPr>
            <w:t>26.</w:t>
          </w:r>
          <w:r>
            <w:rPr>
              <w:lang w:val="en"/>
            </w:rPr>
            <w:tab/>
          </w:r>
          <w:bookmarkStart w:id="56" w:name="_CTVL001537a00cedb02469e9b37ac7dcfd8caf8"/>
          <w:r>
            <w:rPr>
              <w:lang w:val="en"/>
            </w:rPr>
            <w:t>Moya-</w:t>
          </w:r>
          <w:proofErr w:type="spellStart"/>
          <w:r>
            <w:rPr>
              <w:lang w:val="en"/>
            </w:rPr>
            <w:t>Galé</w:t>
          </w:r>
          <w:proofErr w:type="spellEnd"/>
          <w:r>
            <w:rPr>
              <w:lang w:val="en"/>
            </w:rPr>
            <w:t>, G. et al. (2024) Perceptual consequences of online group speech treatment for individuals with Parkinson's disease: A pilot study case series.</w:t>
          </w:r>
          <w:bookmarkEnd w:id="56"/>
          <w:r>
            <w:rPr>
              <w:lang w:val="en"/>
            </w:rPr>
            <w:t xml:space="preserve"> </w:t>
          </w:r>
          <w:r w:rsidRPr="00BE01A0">
            <w:rPr>
              <w:i/>
              <w:lang w:val="en"/>
            </w:rPr>
            <w:t xml:space="preserve">International Journal of Speech-Language Pathology, </w:t>
          </w:r>
          <w:r w:rsidRPr="00BE01A0">
            <w:rPr>
              <w:lang w:val="en"/>
            </w:rPr>
            <w:t>1–16</w:t>
          </w:r>
        </w:p>
        <w:p w14:paraId="1FF6EC60" w14:textId="77777777" w:rsidR="00BE01A0" w:rsidRDefault="00BE01A0" w:rsidP="00BE01A0">
          <w:pPr>
            <w:pStyle w:val="CitaviBibliographyEntry"/>
            <w:rPr>
              <w:lang w:val="en"/>
            </w:rPr>
          </w:pPr>
          <w:r>
            <w:rPr>
              <w:lang w:val="en"/>
            </w:rPr>
            <w:t>27.</w:t>
          </w:r>
          <w:r>
            <w:rPr>
              <w:lang w:val="en"/>
            </w:rPr>
            <w:tab/>
          </w:r>
          <w:bookmarkStart w:id="57" w:name="_CTVL00112cb11d5f07e4a4fa077d5b119b964ee"/>
          <w:proofErr w:type="spellStart"/>
          <w:r>
            <w:rPr>
              <w:lang w:val="en"/>
            </w:rPr>
            <w:t>Urakami</w:t>
          </w:r>
          <w:proofErr w:type="spellEnd"/>
          <w:r>
            <w:rPr>
              <w:lang w:val="en"/>
            </w:rPr>
            <w:t>, J. et al. (2020) The Effect of Naturalness of Voice and Empathic Responses on Enjoyment, Attitudes and Motivation for Interacting with a Voice User Interface. In</w:t>
          </w:r>
          <w:bookmarkEnd w:id="57"/>
          <w:r>
            <w:rPr>
              <w:lang w:val="en"/>
            </w:rPr>
            <w:t xml:space="preserve"> </w:t>
          </w:r>
          <w:r w:rsidRPr="00BE01A0">
            <w:rPr>
              <w:i/>
              <w:lang w:val="en"/>
            </w:rPr>
            <w:t>Human-</w:t>
          </w:r>
          <w:r w:rsidRPr="00BE01A0">
            <w:rPr>
              <w:i/>
              <w:lang w:val="en"/>
            </w:rPr>
            <w:lastRenderedPageBreak/>
            <w:t xml:space="preserve">Computer Interaction. Multimodal and Natural Interaction </w:t>
          </w:r>
          <w:r w:rsidRPr="00BE01A0">
            <w:rPr>
              <w:lang w:val="en"/>
            </w:rPr>
            <w:t>(Kurosu, M., ed), pp. 244–259, Springer International Publishing</w:t>
          </w:r>
        </w:p>
        <w:p w14:paraId="6551568E" w14:textId="77777777" w:rsidR="00BE01A0" w:rsidRDefault="00BE01A0" w:rsidP="00BE01A0">
          <w:pPr>
            <w:pStyle w:val="CitaviBibliographyEntry"/>
            <w:rPr>
              <w:lang w:val="en"/>
            </w:rPr>
          </w:pPr>
          <w:r>
            <w:rPr>
              <w:lang w:val="en"/>
            </w:rPr>
            <w:t>28.</w:t>
          </w:r>
          <w:r>
            <w:rPr>
              <w:lang w:val="en"/>
            </w:rPr>
            <w:tab/>
          </w:r>
          <w:bookmarkStart w:id="58" w:name="_CTVL001a77e43335938474caf43c1ac87097ad7"/>
          <w:r>
            <w:rPr>
              <w:lang w:val="en"/>
            </w:rPr>
            <w:t>Velner, E. et al. (2020) Intonation in Robot Speech. In</w:t>
          </w:r>
          <w:bookmarkEnd w:id="58"/>
          <w:r>
            <w:rPr>
              <w:lang w:val="en"/>
            </w:rPr>
            <w:t xml:space="preserve"> </w:t>
          </w:r>
          <w:r w:rsidRPr="00BE01A0">
            <w:rPr>
              <w:i/>
              <w:lang w:val="en"/>
            </w:rPr>
            <w:t xml:space="preserve">Proceedings of the 2020 ACM/IEEE International Conference on Human-Robot Interaction </w:t>
          </w:r>
          <w:r w:rsidRPr="00BE01A0">
            <w:rPr>
              <w:lang w:val="en"/>
            </w:rPr>
            <w:t>(</w:t>
          </w:r>
          <w:proofErr w:type="spellStart"/>
          <w:r w:rsidRPr="00BE01A0">
            <w:rPr>
              <w:lang w:val="en"/>
            </w:rPr>
            <w:t>Belpaeme</w:t>
          </w:r>
          <w:proofErr w:type="spellEnd"/>
          <w:r w:rsidRPr="00BE01A0">
            <w:rPr>
              <w:lang w:val="en"/>
            </w:rPr>
            <w:t>, T. et al., eds), pp. 569–578, ACM</w:t>
          </w:r>
        </w:p>
        <w:p w14:paraId="51842F29" w14:textId="77777777" w:rsidR="00BE01A0" w:rsidRDefault="00BE01A0" w:rsidP="00BE01A0">
          <w:pPr>
            <w:pStyle w:val="CitaviBibliographyEntry"/>
            <w:rPr>
              <w:lang w:val="en"/>
            </w:rPr>
          </w:pPr>
          <w:r>
            <w:rPr>
              <w:lang w:val="en"/>
            </w:rPr>
            <w:t>29.</w:t>
          </w:r>
          <w:r>
            <w:rPr>
              <w:lang w:val="en"/>
            </w:rPr>
            <w:tab/>
          </w:r>
          <w:bookmarkStart w:id="59" w:name="_CTVL00187f98e1725584bfc80361a8a028d5115"/>
          <w:r>
            <w:rPr>
              <w:lang w:val="en"/>
            </w:rPr>
            <w:t>Yamasaki, R. et al. (2017) Perturbation Measurements on the Degree of Naturalness of Synthesized Vowels.</w:t>
          </w:r>
          <w:bookmarkEnd w:id="59"/>
          <w:r>
            <w:rPr>
              <w:lang w:val="en"/>
            </w:rPr>
            <w:t xml:space="preserve"> </w:t>
          </w:r>
          <w:r w:rsidRPr="00BE01A0">
            <w:rPr>
              <w:i/>
              <w:lang w:val="en"/>
            </w:rPr>
            <w:t xml:space="preserve">Journal of Voice </w:t>
          </w:r>
          <w:r w:rsidRPr="00BE01A0">
            <w:rPr>
              <w:lang w:val="en"/>
            </w:rPr>
            <w:t>31, 389.e1-389.e8</w:t>
          </w:r>
        </w:p>
        <w:p w14:paraId="7254998F" w14:textId="77777777" w:rsidR="00BE01A0" w:rsidRDefault="00BE01A0" w:rsidP="00BE01A0">
          <w:pPr>
            <w:pStyle w:val="CitaviBibliographyEntry"/>
            <w:rPr>
              <w:lang w:val="en"/>
            </w:rPr>
          </w:pPr>
          <w:r>
            <w:rPr>
              <w:lang w:val="en"/>
            </w:rPr>
            <w:t>30.</w:t>
          </w:r>
          <w:r>
            <w:rPr>
              <w:lang w:val="en"/>
            </w:rPr>
            <w:tab/>
          </w:r>
          <w:bookmarkStart w:id="60" w:name="_CTVL0015833af7483784f0c929908e878248ca6"/>
          <w:r>
            <w:rPr>
              <w:lang w:val="en"/>
            </w:rPr>
            <w:t>Ko, S. et al. (2023) The Effects of Robot Voices and Appearances on Users’ Emotion Recognition and Subjective Perception.</w:t>
          </w:r>
          <w:bookmarkEnd w:id="60"/>
          <w:r>
            <w:rPr>
              <w:lang w:val="en"/>
            </w:rPr>
            <w:t xml:space="preserve"> </w:t>
          </w:r>
          <w:r w:rsidRPr="00BE01A0">
            <w:rPr>
              <w:i/>
              <w:lang w:val="en"/>
            </w:rPr>
            <w:t xml:space="preserve">Int. J. Human. Robot. </w:t>
          </w:r>
          <w:r w:rsidRPr="00BE01A0">
            <w:rPr>
              <w:lang w:val="en"/>
            </w:rPr>
            <w:t>20</w:t>
          </w:r>
        </w:p>
        <w:p w14:paraId="10DC1DFB" w14:textId="77777777" w:rsidR="00BE01A0" w:rsidRDefault="00BE01A0" w:rsidP="00BE01A0">
          <w:pPr>
            <w:pStyle w:val="CitaviBibliographyEntry"/>
            <w:rPr>
              <w:lang w:val="en"/>
            </w:rPr>
          </w:pPr>
          <w:r>
            <w:rPr>
              <w:lang w:val="en"/>
            </w:rPr>
            <w:t>31.</w:t>
          </w:r>
          <w:r>
            <w:rPr>
              <w:lang w:val="en"/>
            </w:rPr>
            <w:tab/>
          </w:r>
          <w:bookmarkStart w:id="61" w:name="_CTVL001f5c5b3728c9c434d96e91d4a4b29a457"/>
          <w:r>
            <w:rPr>
              <w:lang w:val="en"/>
            </w:rPr>
            <w:t>Abur, D. et al. (2021) Feedback and Feedforward Auditory-Motor Processes for Voice and Articulation in Parkinson's Disease.</w:t>
          </w:r>
          <w:bookmarkEnd w:id="61"/>
          <w:r>
            <w:rPr>
              <w:lang w:val="en"/>
            </w:rPr>
            <w:t xml:space="preserve"> </w:t>
          </w:r>
          <w:r w:rsidRPr="00BE01A0">
            <w:rPr>
              <w:i/>
              <w:lang w:val="en"/>
            </w:rPr>
            <w:t xml:space="preserve">J Speech Lang Hear Res </w:t>
          </w:r>
          <w:r w:rsidRPr="00BE01A0">
            <w:rPr>
              <w:lang w:val="en"/>
            </w:rPr>
            <w:t>64, 4682–4694</w:t>
          </w:r>
        </w:p>
        <w:p w14:paraId="3E9516A9" w14:textId="77777777" w:rsidR="00BE01A0" w:rsidRDefault="00BE01A0" w:rsidP="00BE01A0">
          <w:pPr>
            <w:pStyle w:val="CitaviBibliographyEntry"/>
            <w:rPr>
              <w:lang w:val="en"/>
            </w:rPr>
          </w:pPr>
          <w:r>
            <w:rPr>
              <w:lang w:val="en"/>
            </w:rPr>
            <w:t>32.</w:t>
          </w:r>
          <w:r>
            <w:rPr>
              <w:lang w:val="en"/>
            </w:rPr>
            <w:tab/>
          </w:r>
          <w:bookmarkStart w:id="62" w:name="_CTVL0010715d864bf2142b6b4450b3ffb1f10ac"/>
          <w:r>
            <w:rPr>
              <w:lang w:val="en"/>
            </w:rPr>
            <w:t>Klopfenstein, M. (2015) Relationship between acoustic measures and speech naturalness ratings in Parkinson's disease: A within-speaker approach.</w:t>
          </w:r>
          <w:bookmarkEnd w:id="62"/>
          <w:r>
            <w:rPr>
              <w:lang w:val="en"/>
            </w:rPr>
            <w:t xml:space="preserve"> </w:t>
          </w:r>
          <w:r w:rsidRPr="00BE01A0">
            <w:rPr>
              <w:i/>
              <w:lang w:val="en"/>
            </w:rPr>
            <w:t xml:space="preserve">Clinical Linguistics &amp; Phonetics </w:t>
          </w:r>
          <w:r w:rsidRPr="00BE01A0">
            <w:rPr>
              <w:lang w:val="en"/>
            </w:rPr>
            <w:t>29, 938–954</w:t>
          </w:r>
        </w:p>
        <w:p w14:paraId="4D45EA86" w14:textId="77777777" w:rsidR="00BE01A0" w:rsidRDefault="00BE01A0" w:rsidP="00BE01A0">
          <w:pPr>
            <w:pStyle w:val="CitaviBibliographyEntry"/>
            <w:rPr>
              <w:lang w:val="en"/>
            </w:rPr>
          </w:pPr>
          <w:r>
            <w:rPr>
              <w:lang w:val="en"/>
            </w:rPr>
            <w:t>33.</w:t>
          </w:r>
          <w:r>
            <w:rPr>
              <w:lang w:val="en"/>
            </w:rPr>
            <w:tab/>
          </w:r>
          <w:bookmarkStart w:id="63" w:name="_CTVL001432c16bfcde8486cafc9f2c5967aadf3"/>
          <w:r>
            <w:rPr>
              <w:lang w:val="en"/>
            </w:rPr>
            <w:t>Klopfenstein, M. (2016) Speech naturalness ratings and perceptual correlates of highly natural and unnatural speech in hypokinetic dysarthria secondary to Parkinson’s disease.</w:t>
          </w:r>
          <w:bookmarkEnd w:id="63"/>
          <w:r>
            <w:rPr>
              <w:lang w:val="en"/>
            </w:rPr>
            <w:t xml:space="preserve"> </w:t>
          </w:r>
          <w:r w:rsidRPr="00BE01A0">
            <w:rPr>
              <w:i/>
              <w:lang w:val="en"/>
            </w:rPr>
            <w:t xml:space="preserve">JIRCD </w:t>
          </w:r>
          <w:r w:rsidRPr="00BE01A0">
            <w:rPr>
              <w:lang w:val="en"/>
            </w:rPr>
            <w:t>7, 123–146</w:t>
          </w:r>
        </w:p>
        <w:p w14:paraId="54E80D29" w14:textId="77777777" w:rsidR="00BE01A0" w:rsidRDefault="00BE01A0" w:rsidP="00BE01A0">
          <w:pPr>
            <w:pStyle w:val="CitaviBibliographyEntry"/>
            <w:rPr>
              <w:lang w:val="en"/>
            </w:rPr>
          </w:pPr>
          <w:r>
            <w:rPr>
              <w:lang w:val="en"/>
            </w:rPr>
            <w:t>34.</w:t>
          </w:r>
          <w:r>
            <w:rPr>
              <w:lang w:val="en"/>
            </w:rPr>
            <w:tab/>
          </w:r>
          <w:bookmarkStart w:id="64" w:name="_CTVL0016fb6fe0193014b3a81361d605bd78864"/>
          <w:r>
            <w:rPr>
              <w:lang w:val="en"/>
            </w:rPr>
            <w:t>Eadie, T.L. et al. (2008) Influence of speaker gender on listener judgments of tracheoesophageal speech.</w:t>
          </w:r>
          <w:bookmarkEnd w:id="64"/>
          <w:r>
            <w:rPr>
              <w:lang w:val="en"/>
            </w:rPr>
            <w:t xml:space="preserve"> </w:t>
          </w:r>
          <w:r w:rsidRPr="00BE01A0">
            <w:rPr>
              <w:i/>
              <w:lang w:val="en"/>
            </w:rPr>
            <w:t xml:space="preserve">Journal of Voice </w:t>
          </w:r>
          <w:r w:rsidRPr="00BE01A0">
            <w:rPr>
              <w:lang w:val="en"/>
            </w:rPr>
            <w:t>22, 43–57</w:t>
          </w:r>
        </w:p>
        <w:p w14:paraId="15E29C6E" w14:textId="77777777" w:rsidR="00BE01A0" w:rsidRDefault="00BE01A0" w:rsidP="00BE01A0">
          <w:pPr>
            <w:pStyle w:val="CitaviBibliographyEntry"/>
            <w:rPr>
              <w:lang w:val="en"/>
            </w:rPr>
          </w:pPr>
          <w:r>
            <w:rPr>
              <w:lang w:val="en"/>
            </w:rPr>
            <w:t>35.</w:t>
          </w:r>
          <w:r>
            <w:rPr>
              <w:lang w:val="en"/>
            </w:rPr>
            <w:tab/>
          </w:r>
          <w:bookmarkStart w:id="65" w:name="_CTVL001fc3e2954d7904694bbbc3c5213c1779b"/>
          <w:r>
            <w:rPr>
              <w:lang w:val="en"/>
            </w:rPr>
            <w:t>Eadie, T.L. and Doyle, P.C. (2002) Direct Magnitude Estimation and Interval Scaling of Naturalness and Severity in Tracheoesophageal (TE) Speakers.</w:t>
          </w:r>
          <w:bookmarkEnd w:id="65"/>
          <w:r>
            <w:rPr>
              <w:lang w:val="en"/>
            </w:rPr>
            <w:t xml:space="preserve"> </w:t>
          </w:r>
          <w:r w:rsidRPr="00BE01A0">
            <w:rPr>
              <w:i/>
              <w:lang w:val="en"/>
            </w:rPr>
            <w:t xml:space="preserve">J Speech Lang Hear Res </w:t>
          </w:r>
          <w:r w:rsidRPr="00BE01A0">
            <w:rPr>
              <w:lang w:val="en"/>
            </w:rPr>
            <w:t>45, 1088–1096</w:t>
          </w:r>
        </w:p>
        <w:p w14:paraId="26AED0AB" w14:textId="77777777" w:rsidR="00BE01A0" w:rsidRDefault="00BE01A0" w:rsidP="00BE01A0">
          <w:pPr>
            <w:pStyle w:val="CitaviBibliographyEntry"/>
            <w:rPr>
              <w:lang w:val="en"/>
            </w:rPr>
          </w:pPr>
          <w:r>
            <w:rPr>
              <w:lang w:val="en"/>
            </w:rPr>
            <w:t>36.</w:t>
          </w:r>
          <w:r>
            <w:rPr>
              <w:lang w:val="en"/>
            </w:rPr>
            <w:tab/>
          </w:r>
          <w:bookmarkStart w:id="66" w:name="_CTVL001dcaa3987f50f448aa57200c4e419a4e5"/>
          <w:r>
            <w:rPr>
              <w:lang w:val="en"/>
            </w:rPr>
            <w:t>Lehner, K. and Ziegler, W. (2022) Clinical measures of communication limitations in dysarthria assessed through crowdsourcing: specificity, sensitivity, and retest-reliability.</w:t>
          </w:r>
          <w:bookmarkEnd w:id="66"/>
          <w:r>
            <w:rPr>
              <w:lang w:val="en"/>
            </w:rPr>
            <w:t xml:space="preserve"> </w:t>
          </w:r>
          <w:r w:rsidRPr="00BE01A0">
            <w:rPr>
              <w:i/>
              <w:lang w:val="en"/>
            </w:rPr>
            <w:t xml:space="preserve">Clinical Linguistics &amp; Phonetics </w:t>
          </w:r>
          <w:r w:rsidRPr="00BE01A0">
            <w:rPr>
              <w:lang w:val="en"/>
            </w:rPr>
            <w:t>36, 988–1009</w:t>
          </w:r>
        </w:p>
        <w:p w14:paraId="6933E074" w14:textId="77777777" w:rsidR="00BE01A0" w:rsidRDefault="00BE01A0" w:rsidP="00BE01A0">
          <w:pPr>
            <w:pStyle w:val="CitaviBibliographyEntry"/>
            <w:rPr>
              <w:lang w:val="en"/>
            </w:rPr>
          </w:pPr>
          <w:r>
            <w:rPr>
              <w:lang w:val="en"/>
            </w:rPr>
            <w:t>37.</w:t>
          </w:r>
          <w:r>
            <w:rPr>
              <w:lang w:val="en"/>
            </w:rPr>
            <w:tab/>
          </w:r>
          <w:bookmarkStart w:id="67" w:name="_CTVL001cadaf14523614780b0eb2a4b96498e2d"/>
          <w:proofErr w:type="spellStart"/>
          <w:r>
            <w:rPr>
              <w:lang w:val="en"/>
            </w:rPr>
            <w:t>Schölderle</w:t>
          </w:r>
          <w:proofErr w:type="spellEnd"/>
          <w:r>
            <w:rPr>
              <w:lang w:val="en"/>
            </w:rPr>
            <w:t>, T. et al. (2023) Speech Naturalness in the Assessment of Childhood Dysarthria.</w:t>
          </w:r>
          <w:bookmarkEnd w:id="67"/>
          <w:r>
            <w:rPr>
              <w:lang w:val="en"/>
            </w:rPr>
            <w:t xml:space="preserve"> </w:t>
          </w:r>
          <w:r w:rsidRPr="00BE01A0">
            <w:rPr>
              <w:i/>
              <w:lang w:val="en"/>
            </w:rPr>
            <w:t xml:space="preserve">American Journal of Speech-language Pathology </w:t>
          </w:r>
          <w:r w:rsidRPr="00BE01A0">
            <w:rPr>
              <w:lang w:val="en"/>
            </w:rPr>
            <w:t>32, 1633–1643</w:t>
          </w:r>
        </w:p>
        <w:p w14:paraId="087527D6" w14:textId="77777777" w:rsidR="00BE01A0" w:rsidRDefault="00BE01A0" w:rsidP="00BE01A0">
          <w:pPr>
            <w:pStyle w:val="CitaviBibliographyEntry"/>
            <w:rPr>
              <w:lang w:val="en"/>
            </w:rPr>
          </w:pPr>
          <w:r>
            <w:rPr>
              <w:lang w:val="en"/>
            </w:rPr>
            <w:t>38.</w:t>
          </w:r>
          <w:r>
            <w:rPr>
              <w:lang w:val="en"/>
            </w:rPr>
            <w:tab/>
          </w:r>
          <w:bookmarkStart w:id="68" w:name="_CTVL001ff38ec5511fa4aaab9ed21aa63670c02"/>
          <w:r>
            <w:rPr>
              <w:lang w:val="en"/>
            </w:rPr>
            <w:t>Vogel, A.P. et al. (2019) Speech treatment improves dysarthria in multisystemic ataxia: a rater-blinded, controlled pilot-study in ARSACS.</w:t>
          </w:r>
          <w:bookmarkEnd w:id="68"/>
          <w:r>
            <w:rPr>
              <w:lang w:val="en"/>
            </w:rPr>
            <w:t xml:space="preserve"> </w:t>
          </w:r>
          <w:r w:rsidRPr="00BE01A0">
            <w:rPr>
              <w:i/>
              <w:lang w:val="en"/>
            </w:rPr>
            <w:t xml:space="preserve">Journal of neurology </w:t>
          </w:r>
          <w:r w:rsidRPr="00BE01A0">
            <w:rPr>
              <w:lang w:val="en"/>
            </w:rPr>
            <w:t>266, 1260–1266</w:t>
          </w:r>
        </w:p>
        <w:p w14:paraId="409076EB" w14:textId="77777777" w:rsidR="00BE01A0" w:rsidRDefault="00BE01A0" w:rsidP="00BE01A0">
          <w:pPr>
            <w:pStyle w:val="CitaviBibliographyEntry"/>
            <w:rPr>
              <w:lang w:val="en"/>
            </w:rPr>
          </w:pPr>
          <w:r>
            <w:rPr>
              <w:lang w:val="en"/>
            </w:rPr>
            <w:t>39.</w:t>
          </w:r>
          <w:r>
            <w:rPr>
              <w:lang w:val="en"/>
            </w:rPr>
            <w:tab/>
          </w:r>
          <w:bookmarkStart w:id="69" w:name="_CTVL001a1e5bbaffeea488994d4c328929ebf3f"/>
          <w:proofErr w:type="spellStart"/>
          <w:r>
            <w:rPr>
              <w:lang w:val="en"/>
            </w:rPr>
            <w:t>Yorkston</w:t>
          </w:r>
          <w:proofErr w:type="spellEnd"/>
          <w:r>
            <w:rPr>
              <w:lang w:val="en"/>
            </w:rPr>
            <w:t>, K.M. et al. (1990) The effect of rate control on the intelligibility and naturalness of dysarthric speech.</w:t>
          </w:r>
          <w:bookmarkEnd w:id="69"/>
          <w:r>
            <w:rPr>
              <w:lang w:val="en"/>
            </w:rPr>
            <w:t xml:space="preserve"> </w:t>
          </w:r>
          <w:r w:rsidRPr="00BE01A0">
            <w:rPr>
              <w:i/>
              <w:lang w:val="en"/>
            </w:rPr>
            <w:t xml:space="preserve">The Journal of speech and hearing disorders </w:t>
          </w:r>
          <w:r w:rsidRPr="00BE01A0">
            <w:rPr>
              <w:lang w:val="en"/>
            </w:rPr>
            <w:t>55, 550–560</w:t>
          </w:r>
        </w:p>
        <w:p w14:paraId="7F62A3BF" w14:textId="77777777" w:rsidR="00BE01A0" w:rsidRDefault="00BE01A0" w:rsidP="00BE01A0">
          <w:pPr>
            <w:pStyle w:val="CitaviBibliographyEntry"/>
            <w:rPr>
              <w:lang w:val="en"/>
            </w:rPr>
          </w:pPr>
          <w:r>
            <w:rPr>
              <w:lang w:val="en"/>
            </w:rPr>
            <w:t>40.</w:t>
          </w:r>
          <w:r>
            <w:rPr>
              <w:lang w:val="en"/>
            </w:rPr>
            <w:tab/>
          </w:r>
          <w:bookmarkStart w:id="70" w:name="_CTVL001cc5cfaab78634f0498aff523f11b1fd0"/>
          <w:r>
            <w:rPr>
              <w:lang w:val="en"/>
            </w:rPr>
            <w:t xml:space="preserve">Jones, H.N. et al. (2019) Auditory-Perceptual Speech Features in Children </w:t>
          </w:r>
          <w:proofErr w:type="gramStart"/>
          <w:r>
            <w:rPr>
              <w:lang w:val="en"/>
            </w:rPr>
            <w:t>With</w:t>
          </w:r>
          <w:proofErr w:type="gramEnd"/>
          <w:r>
            <w:rPr>
              <w:lang w:val="en"/>
            </w:rPr>
            <w:t xml:space="preserve"> Down Syndrome.</w:t>
          </w:r>
          <w:bookmarkEnd w:id="70"/>
          <w:r>
            <w:rPr>
              <w:lang w:val="en"/>
            </w:rPr>
            <w:t xml:space="preserve"> </w:t>
          </w:r>
          <w:r w:rsidRPr="00BE01A0">
            <w:rPr>
              <w:i/>
              <w:lang w:val="en"/>
            </w:rPr>
            <w:t xml:space="preserve">American journal on intellectual and developmental disabilities </w:t>
          </w:r>
          <w:r w:rsidRPr="00BE01A0">
            <w:rPr>
              <w:lang w:val="en"/>
            </w:rPr>
            <w:t>124, 324–338</w:t>
          </w:r>
        </w:p>
        <w:p w14:paraId="7E86038F" w14:textId="77777777" w:rsidR="00BE01A0" w:rsidRDefault="00BE01A0" w:rsidP="00BE01A0">
          <w:pPr>
            <w:pStyle w:val="CitaviBibliographyEntry"/>
            <w:rPr>
              <w:lang w:val="en"/>
            </w:rPr>
          </w:pPr>
          <w:r>
            <w:rPr>
              <w:lang w:val="en"/>
            </w:rPr>
            <w:t>41.</w:t>
          </w:r>
          <w:r>
            <w:rPr>
              <w:lang w:val="en"/>
            </w:rPr>
            <w:tab/>
          </w:r>
          <w:bookmarkStart w:id="71" w:name="_CTVL001edf9aa5e00b04865a7eea9c6bf966c9c"/>
          <w:r>
            <w:rPr>
              <w:lang w:val="en"/>
            </w:rPr>
            <w:t>Euler, H.A. et al. (2021) Speech restructuring group treatment for 6-to-9-year-old children who stutter: A therapeutic trial.</w:t>
          </w:r>
          <w:bookmarkEnd w:id="71"/>
          <w:r>
            <w:rPr>
              <w:lang w:val="en"/>
            </w:rPr>
            <w:t xml:space="preserve"> </w:t>
          </w:r>
          <w:r w:rsidRPr="00BE01A0">
            <w:rPr>
              <w:i/>
              <w:lang w:val="en"/>
            </w:rPr>
            <w:t xml:space="preserve">Journal of communication disorders </w:t>
          </w:r>
          <w:r w:rsidRPr="00BE01A0">
            <w:rPr>
              <w:lang w:val="en"/>
            </w:rPr>
            <w:t>89, 106073</w:t>
          </w:r>
        </w:p>
        <w:p w14:paraId="100C6135" w14:textId="77777777" w:rsidR="00BE01A0" w:rsidRDefault="00BE01A0" w:rsidP="00BE01A0">
          <w:pPr>
            <w:pStyle w:val="CitaviBibliographyEntry"/>
            <w:rPr>
              <w:i/>
              <w:lang w:val="en"/>
            </w:rPr>
          </w:pPr>
          <w:r>
            <w:rPr>
              <w:lang w:val="en"/>
            </w:rPr>
            <w:t>42.</w:t>
          </w:r>
          <w:r>
            <w:rPr>
              <w:lang w:val="en"/>
            </w:rPr>
            <w:tab/>
          </w:r>
          <w:bookmarkStart w:id="72" w:name="_CTVL001c33bb1c6b27e44c39530db03049fa031"/>
          <w:r>
            <w:rPr>
              <w:lang w:val="en"/>
            </w:rPr>
            <w:t>Assmann, P.F. et al. (2006) Effects of frequency shifts on perceived naturalness and gender information in speech. In</w:t>
          </w:r>
          <w:bookmarkEnd w:id="72"/>
          <w:r>
            <w:rPr>
              <w:lang w:val="en"/>
            </w:rPr>
            <w:t xml:space="preserve"> </w:t>
          </w:r>
          <w:r w:rsidRPr="00BE01A0">
            <w:rPr>
              <w:i/>
              <w:lang w:val="en"/>
            </w:rPr>
            <w:t>INTERSPEECH</w:t>
          </w:r>
        </w:p>
        <w:p w14:paraId="6373A934" w14:textId="77777777" w:rsidR="00BE01A0" w:rsidRDefault="00BE01A0" w:rsidP="00BE01A0">
          <w:pPr>
            <w:pStyle w:val="CitaviBibliographyEntry"/>
            <w:rPr>
              <w:lang w:val="en"/>
            </w:rPr>
          </w:pPr>
          <w:r>
            <w:rPr>
              <w:lang w:val="en"/>
            </w:rPr>
            <w:t>43.</w:t>
          </w:r>
          <w:r>
            <w:rPr>
              <w:lang w:val="en"/>
            </w:rPr>
            <w:tab/>
          </w:r>
          <w:bookmarkStart w:id="73" w:name="_CTVL0016a6f74b49bda4923b3e7d77f5a7e4472"/>
          <w:r>
            <w:rPr>
              <w:lang w:val="en"/>
            </w:rPr>
            <w:t>Venkatraman, A. and Sivasankar, M.P. (2018) Continuous Vocal Fry Simulated in Laboratory Subjects: A Preliminary Report on Voice Production and Listener Ratings.</w:t>
          </w:r>
          <w:bookmarkEnd w:id="73"/>
          <w:r>
            <w:rPr>
              <w:lang w:val="en"/>
            </w:rPr>
            <w:t xml:space="preserve"> </w:t>
          </w:r>
          <w:r w:rsidRPr="00BE01A0">
            <w:rPr>
              <w:i/>
              <w:lang w:val="en"/>
            </w:rPr>
            <w:t xml:space="preserve">American Journal of Speech-language Pathology </w:t>
          </w:r>
          <w:r w:rsidRPr="00BE01A0">
            <w:rPr>
              <w:lang w:val="en"/>
            </w:rPr>
            <w:t>27, 1539–1545</w:t>
          </w:r>
        </w:p>
        <w:p w14:paraId="303D7FFC" w14:textId="77777777" w:rsidR="00BE01A0" w:rsidRDefault="00BE01A0" w:rsidP="00BE01A0">
          <w:pPr>
            <w:pStyle w:val="CitaviBibliographyEntry"/>
            <w:rPr>
              <w:lang w:val="en"/>
            </w:rPr>
          </w:pPr>
          <w:r>
            <w:rPr>
              <w:lang w:val="en"/>
            </w:rPr>
            <w:t>44.</w:t>
          </w:r>
          <w:r>
            <w:rPr>
              <w:lang w:val="en"/>
            </w:rPr>
            <w:tab/>
          </w:r>
          <w:bookmarkStart w:id="74" w:name="_CTVL0011668ab7cd410419e9aefa6881534a39a"/>
          <w:proofErr w:type="spellStart"/>
          <w:r>
            <w:rPr>
              <w:lang w:val="en"/>
            </w:rPr>
            <w:t>Kapolowicz</w:t>
          </w:r>
          <w:proofErr w:type="spellEnd"/>
          <w:r>
            <w:rPr>
              <w:lang w:val="en"/>
            </w:rPr>
            <w:t>, M.R. et al. (2022) Effects of Spectral Envelope and Fundamental Frequency Shifts on the Perception of Foreign-Accented Speech.</w:t>
          </w:r>
          <w:bookmarkEnd w:id="74"/>
          <w:r>
            <w:rPr>
              <w:lang w:val="en"/>
            </w:rPr>
            <w:t xml:space="preserve"> </w:t>
          </w:r>
          <w:r w:rsidRPr="00BE01A0">
            <w:rPr>
              <w:i/>
              <w:lang w:val="en"/>
            </w:rPr>
            <w:t xml:space="preserve">Language and speech </w:t>
          </w:r>
          <w:r w:rsidRPr="00BE01A0">
            <w:rPr>
              <w:lang w:val="en"/>
            </w:rPr>
            <w:t>65, 418–443</w:t>
          </w:r>
        </w:p>
        <w:p w14:paraId="28FD1D9A" w14:textId="77777777" w:rsidR="00BE01A0" w:rsidRDefault="00BE01A0" w:rsidP="00BE01A0">
          <w:pPr>
            <w:pStyle w:val="CitaviBibliographyEntry"/>
            <w:rPr>
              <w:lang w:val="en"/>
            </w:rPr>
          </w:pPr>
          <w:r>
            <w:rPr>
              <w:lang w:val="en"/>
            </w:rPr>
            <w:t>45.</w:t>
          </w:r>
          <w:r>
            <w:rPr>
              <w:lang w:val="en"/>
            </w:rPr>
            <w:tab/>
          </w:r>
          <w:bookmarkStart w:id="75" w:name="_CTVL001d8e5a7d3a7924fc3aad5dd8287ced150"/>
          <w:r>
            <w:rPr>
              <w:lang w:val="en"/>
            </w:rPr>
            <w:t>Tamagawa, R. et al. (2011) The Effects of Synthesized Voice Accents on User Perceptions of Robots.</w:t>
          </w:r>
          <w:bookmarkEnd w:id="75"/>
          <w:r>
            <w:rPr>
              <w:lang w:val="en"/>
            </w:rPr>
            <w:t xml:space="preserve"> </w:t>
          </w:r>
          <w:r w:rsidRPr="00BE01A0">
            <w:rPr>
              <w:i/>
              <w:lang w:val="en"/>
            </w:rPr>
            <w:t xml:space="preserve">Int J of Soc Robotics </w:t>
          </w:r>
          <w:r w:rsidRPr="00BE01A0">
            <w:rPr>
              <w:lang w:val="en"/>
            </w:rPr>
            <w:t>3, 253–262</w:t>
          </w:r>
        </w:p>
        <w:p w14:paraId="47C71B7C" w14:textId="77777777" w:rsidR="00BE01A0" w:rsidRDefault="00BE01A0" w:rsidP="00BE01A0">
          <w:pPr>
            <w:pStyle w:val="CitaviBibliographyEntry"/>
            <w:rPr>
              <w:lang w:val="en"/>
            </w:rPr>
          </w:pPr>
          <w:r>
            <w:rPr>
              <w:lang w:val="en"/>
            </w:rPr>
            <w:t>46.</w:t>
          </w:r>
          <w:r>
            <w:rPr>
              <w:lang w:val="en"/>
            </w:rPr>
            <w:tab/>
          </w:r>
          <w:bookmarkStart w:id="76" w:name="_CTVL001911c749244c740a7b84a7c7cf28c79b3"/>
          <w:r>
            <w:rPr>
              <w:lang w:val="en"/>
            </w:rPr>
            <w:t xml:space="preserve">Mackey, L.S. et al. (1997) Effect of speech dialect on speech naturalness ratings: a systematic replication of Martin, Haroldson, and </w:t>
          </w:r>
          <w:proofErr w:type="spellStart"/>
          <w:r>
            <w:rPr>
              <w:lang w:val="en"/>
            </w:rPr>
            <w:t>Triden</w:t>
          </w:r>
          <w:proofErr w:type="spellEnd"/>
          <w:r>
            <w:rPr>
              <w:lang w:val="en"/>
            </w:rPr>
            <w:t xml:space="preserve"> (1984).</w:t>
          </w:r>
          <w:bookmarkEnd w:id="76"/>
          <w:r>
            <w:rPr>
              <w:lang w:val="en"/>
            </w:rPr>
            <w:t xml:space="preserve"> </w:t>
          </w:r>
          <w:r w:rsidRPr="00BE01A0">
            <w:rPr>
              <w:i/>
              <w:lang w:val="en"/>
            </w:rPr>
            <w:t xml:space="preserve">J Speech Lang Hear Res </w:t>
          </w:r>
          <w:r w:rsidRPr="00BE01A0">
            <w:rPr>
              <w:lang w:val="en"/>
            </w:rPr>
            <w:t>40, 349–360</w:t>
          </w:r>
        </w:p>
        <w:p w14:paraId="61C5C7E7" w14:textId="77777777" w:rsidR="00BE01A0" w:rsidRDefault="00BE01A0" w:rsidP="00BE01A0">
          <w:pPr>
            <w:pStyle w:val="CitaviBibliographyEntry"/>
            <w:rPr>
              <w:lang w:val="en"/>
            </w:rPr>
          </w:pPr>
          <w:r>
            <w:rPr>
              <w:lang w:val="en"/>
            </w:rPr>
            <w:t>47.</w:t>
          </w:r>
          <w:r>
            <w:rPr>
              <w:lang w:val="en"/>
            </w:rPr>
            <w:tab/>
          </w:r>
          <w:bookmarkStart w:id="77" w:name="_CTVL0015eb8ea740b8b4b32b5bd3c19a883932a"/>
          <w:r>
            <w:rPr>
              <w:lang w:val="en"/>
            </w:rPr>
            <w:t>Baird, A. et al. (2017) Perception of Paralinguistic Traits in Synthesized Voices. In</w:t>
          </w:r>
          <w:bookmarkEnd w:id="77"/>
          <w:r>
            <w:rPr>
              <w:lang w:val="en"/>
            </w:rPr>
            <w:t xml:space="preserve"> </w:t>
          </w:r>
          <w:r w:rsidRPr="00BE01A0">
            <w:rPr>
              <w:i/>
              <w:lang w:val="en"/>
            </w:rPr>
            <w:t xml:space="preserve">Proceedings of the 12th International Audio Mostly Conference on Augmented and Participatory Sound and Music Experiences </w:t>
          </w:r>
          <w:r w:rsidRPr="00BE01A0">
            <w:rPr>
              <w:lang w:val="en"/>
            </w:rPr>
            <w:t>(Fazekas, G. et al., eds), pp. 1–5, ACM</w:t>
          </w:r>
        </w:p>
        <w:p w14:paraId="4F73814B" w14:textId="77777777" w:rsidR="00BE01A0" w:rsidRDefault="00BE01A0" w:rsidP="00BE01A0">
          <w:pPr>
            <w:pStyle w:val="CitaviBibliographyEntry"/>
            <w:rPr>
              <w:lang w:val="en"/>
            </w:rPr>
          </w:pPr>
          <w:r>
            <w:rPr>
              <w:lang w:val="en"/>
            </w:rPr>
            <w:lastRenderedPageBreak/>
            <w:t>48.</w:t>
          </w:r>
          <w:r>
            <w:rPr>
              <w:lang w:val="en"/>
            </w:rPr>
            <w:tab/>
          </w:r>
          <w:bookmarkStart w:id="78" w:name="_CTVL001c8231789e4d14d77913aa17a88f839d9"/>
          <w:r>
            <w:rPr>
              <w:lang w:val="en"/>
            </w:rPr>
            <w:t>Coughlin-Woods, S. et al. (2005) Ratings of speech naturalness of children ages 8-16 years.</w:t>
          </w:r>
          <w:bookmarkEnd w:id="78"/>
          <w:r>
            <w:rPr>
              <w:lang w:val="en"/>
            </w:rPr>
            <w:t xml:space="preserve"> </w:t>
          </w:r>
          <w:r w:rsidRPr="00BE01A0">
            <w:rPr>
              <w:i/>
              <w:lang w:val="en"/>
            </w:rPr>
            <w:t xml:space="preserve">Percept Motor Skill </w:t>
          </w:r>
          <w:r w:rsidRPr="00BE01A0">
            <w:rPr>
              <w:lang w:val="en"/>
            </w:rPr>
            <w:t>100, 295–304</w:t>
          </w:r>
        </w:p>
        <w:p w14:paraId="7DE890FB" w14:textId="77777777" w:rsidR="00BE01A0" w:rsidRDefault="00BE01A0" w:rsidP="00BE01A0">
          <w:pPr>
            <w:pStyle w:val="CitaviBibliographyEntry"/>
            <w:rPr>
              <w:lang w:val="en"/>
            </w:rPr>
          </w:pPr>
          <w:r>
            <w:rPr>
              <w:lang w:val="en"/>
            </w:rPr>
            <w:t>49.</w:t>
          </w:r>
          <w:r>
            <w:rPr>
              <w:lang w:val="en"/>
            </w:rPr>
            <w:tab/>
          </w:r>
          <w:bookmarkStart w:id="79" w:name="_CTVL0010059c4a0093a4b149839794fadc949e3"/>
          <w:r>
            <w:rPr>
              <w:lang w:val="en"/>
            </w:rPr>
            <w:t>Goy, H. et al. (2016) Effects of age on speech and voice quality ratings.</w:t>
          </w:r>
          <w:bookmarkEnd w:id="79"/>
          <w:r>
            <w:rPr>
              <w:lang w:val="en"/>
            </w:rPr>
            <w:t xml:space="preserve"> </w:t>
          </w:r>
          <w:r w:rsidRPr="00BE01A0">
            <w:rPr>
              <w:i/>
              <w:lang w:val="en"/>
            </w:rPr>
            <w:t xml:space="preserve">The Journal of the Acoustical Society of America </w:t>
          </w:r>
          <w:r w:rsidRPr="00BE01A0">
            <w:rPr>
              <w:lang w:val="en"/>
            </w:rPr>
            <w:t>139, 1648</w:t>
          </w:r>
        </w:p>
        <w:p w14:paraId="2DA81186" w14:textId="77777777" w:rsidR="00BE01A0" w:rsidRDefault="00BE01A0" w:rsidP="00BE01A0">
          <w:pPr>
            <w:pStyle w:val="CitaviBibliographyEntry"/>
            <w:rPr>
              <w:lang w:val="en"/>
            </w:rPr>
          </w:pPr>
          <w:r>
            <w:rPr>
              <w:lang w:val="en"/>
            </w:rPr>
            <w:t>50.</w:t>
          </w:r>
          <w:r>
            <w:rPr>
              <w:lang w:val="en"/>
            </w:rPr>
            <w:tab/>
          </w:r>
          <w:bookmarkStart w:id="80" w:name="_CTVL00166cf4fb4ebf64a718a45565302ccef7e"/>
          <w:r>
            <w:rPr>
              <w:lang w:val="en"/>
            </w:rPr>
            <w:t>Baird, A. et al. (2018) The Perception of Vocal Traits in Synthesized Voices: Age, Gender, and Human Likeness.</w:t>
          </w:r>
          <w:bookmarkEnd w:id="80"/>
          <w:r>
            <w:rPr>
              <w:lang w:val="en"/>
            </w:rPr>
            <w:t xml:space="preserve"> </w:t>
          </w:r>
          <w:r w:rsidRPr="00BE01A0">
            <w:rPr>
              <w:i/>
              <w:lang w:val="en"/>
            </w:rPr>
            <w:t xml:space="preserve">J. Audio Eng. Soc. </w:t>
          </w:r>
          <w:r w:rsidRPr="00BE01A0">
            <w:rPr>
              <w:lang w:val="en"/>
            </w:rPr>
            <w:t>66, 277–285</w:t>
          </w:r>
        </w:p>
        <w:p w14:paraId="52E222E9" w14:textId="77777777" w:rsidR="00BE01A0" w:rsidRDefault="00BE01A0" w:rsidP="00BE01A0">
          <w:pPr>
            <w:pStyle w:val="CitaviBibliographyEntry"/>
            <w:rPr>
              <w:lang w:val="en"/>
            </w:rPr>
          </w:pPr>
          <w:r>
            <w:rPr>
              <w:lang w:val="en"/>
            </w:rPr>
            <w:t>51.</w:t>
          </w:r>
          <w:r>
            <w:rPr>
              <w:lang w:val="en"/>
            </w:rPr>
            <w:tab/>
          </w:r>
          <w:bookmarkStart w:id="81" w:name="_CTVL0017d117b830a4744c5ab87356d432e2dc7"/>
          <w:r>
            <w:rPr>
              <w:lang w:val="en"/>
            </w:rPr>
            <w:t>Hardy, T.L.D. et al. (2020) Acoustic Predictors of Gender Attribution, Masculinity-Femininity, and Vocal Naturalness Ratings Amongst Transgender and Cisgender Speakers.</w:t>
          </w:r>
          <w:bookmarkEnd w:id="81"/>
          <w:r>
            <w:rPr>
              <w:lang w:val="en"/>
            </w:rPr>
            <w:t xml:space="preserve"> </w:t>
          </w:r>
          <w:r w:rsidRPr="00BE01A0">
            <w:rPr>
              <w:i/>
              <w:lang w:val="en"/>
            </w:rPr>
            <w:t xml:space="preserve">Journal of Voice </w:t>
          </w:r>
          <w:r w:rsidRPr="00BE01A0">
            <w:rPr>
              <w:lang w:val="en"/>
            </w:rPr>
            <w:t>34, 300.e11-300.e26</w:t>
          </w:r>
        </w:p>
        <w:p w14:paraId="640D0AA6" w14:textId="77777777" w:rsidR="00BE01A0" w:rsidRDefault="00BE01A0" w:rsidP="00BE01A0">
          <w:pPr>
            <w:pStyle w:val="CitaviBibliographyEntry"/>
            <w:rPr>
              <w:lang w:val="en"/>
            </w:rPr>
          </w:pPr>
          <w:r>
            <w:rPr>
              <w:lang w:val="en"/>
            </w:rPr>
            <w:t>52.</w:t>
          </w:r>
          <w:r>
            <w:rPr>
              <w:lang w:val="en"/>
            </w:rPr>
            <w:tab/>
          </w:r>
          <w:bookmarkStart w:id="82" w:name="_CTVL001c0e2675ecdaf4536acede0659e31b5d4"/>
          <w:r>
            <w:rPr>
              <w:lang w:val="en"/>
            </w:rPr>
            <w:t>Merritt, B. and Bent, T. (2020) Perceptual Evaluation of Speech Naturalness in Speakers of Varying Gender Identities.</w:t>
          </w:r>
          <w:bookmarkEnd w:id="82"/>
          <w:r>
            <w:rPr>
              <w:lang w:val="en"/>
            </w:rPr>
            <w:t xml:space="preserve"> </w:t>
          </w:r>
          <w:r w:rsidRPr="00BE01A0">
            <w:rPr>
              <w:i/>
              <w:lang w:val="en"/>
            </w:rPr>
            <w:t xml:space="preserve">J Speech Lang Hear Res </w:t>
          </w:r>
          <w:r w:rsidRPr="00BE01A0">
            <w:rPr>
              <w:lang w:val="en"/>
            </w:rPr>
            <w:t>63, 2054–2069</w:t>
          </w:r>
        </w:p>
        <w:p w14:paraId="22C0E402" w14:textId="77777777" w:rsidR="00BE01A0" w:rsidRDefault="00BE01A0" w:rsidP="00BE01A0">
          <w:pPr>
            <w:pStyle w:val="CitaviBibliographyEntry"/>
            <w:rPr>
              <w:lang w:val="en"/>
            </w:rPr>
          </w:pPr>
          <w:r>
            <w:rPr>
              <w:lang w:val="en"/>
            </w:rPr>
            <w:t>53.</w:t>
          </w:r>
          <w:r>
            <w:rPr>
              <w:lang w:val="en"/>
            </w:rPr>
            <w:tab/>
          </w:r>
          <w:bookmarkStart w:id="83" w:name="_CTVL001941e20b2cc4345d5bd1da4445c2e0edd"/>
          <w:r>
            <w:rPr>
              <w:lang w:val="en"/>
            </w:rPr>
            <w:t>Aylett, M.P. et al. (2020) Speech Synthesis for the Generation of Artificial Personality.</w:t>
          </w:r>
          <w:bookmarkEnd w:id="83"/>
          <w:r>
            <w:rPr>
              <w:lang w:val="en"/>
            </w:rPr>
            <w:t xml:space="preserve"> </w:t>
          </w:r>
          <w:r w:rsidRPr="00BE01A0">
            <w:rPr>
              <w:i/>
              <w:lang w:val="en"/>
            </w:rPr>
            <w:t xml:space="preserve">IEEE Trans. Affective </w:t>
          </w:r>
          <w:proofErr w:type="spellStart"/>
          <w:r w:rsidRPr="00BE01A0">
            <w:rPr>
              <w:i/>
              <w:lang w:val="en"/>
            </w:rPr>
            <w:t>Comput</w:t>
          </w:r>
          <w:proofErr w:type="spellEnd"/>
          <w:r w:rsidRPr="00BE01A0">
            <w:rPr>
              <w:i/>
              <w:lang w:val="en"/>
            </w:rPr>
            <w:t xml:space="preserve">. </w:t>
          </w:r>
          <w:r w:rsidRPr="00BE01A0">
            <w:rPr>
              <w:lang w:val="en"/>
            </w:rPr>
            <w:t>11, 361–372</w:t>
          </w:r>
        </w:p>
        <w:p w14:paraId="3BDB7B10" w14:textId="77777777" w:rsidR="00BE01A0" w:rsidRDefault="00BE01A0" w:rsidP="00BE01A0">
          <w:pPr>
            <w:pStyle w:val="CitaviBibliographyEntry"/>
            <w:rPr>
              <w:lang w:val="en"/>
            </w:rPr>
          </w:pPr>
          <w:r>
            <w:rPr>
              <w:lang w:val="en"/>
            </w:rPr>
            <w:t>54.</w:t>
          </w:r>
          <w:r>
            <w:rPr>
              <w:lang w:val="en"/>
            </w:rPr>
            <w:tab/>
          </w:r>
          <w:bookmarkStart w:id="84" w:name="_CTVL001e492b92eb4714b948d4d212ebae94a24"/>
          <w:r>
            <w:rPr>
              <w:lang w:val="en"/>
            </w:rPr>
            <w:t>Martin, R.R. et al. (1984) Stuttering and speech naturalness.</w:t>
          </w:r>
          <w:bookmarkEnd w:id="84"/>
          <w:r>
            <w:rPr>
              <w:lang w:val="en"/>
            </w:rPr>
            <w:t xml:space="preserve"> </w:t>
          </w:r>
          <w:r w:rsidRPr="00BE01A0">
            <w:rPr>
              <w:i/>
              <w:lang w:val="en"/>
            </w:rPr>
            <w:t xml:space="preserve">The Journal of speech and hearing disorders </w:t>
          </w:r>
          <w:r w:rsidRPr="00BE01A0">
            <w:rPr>
              <w:lang w:val="en"/>
            </w:rPr>
            <w:t>49, 53–58</w:t>
          </w:r>
        </w:p>
        <w:p w14:paraId="72025C60" w14:textId="77777777" w:rsidR="00BE01A0" w:rsidRDefault="00BE01A0" w:rsidP="00BE01A0">
          <w:pPr>
            <w:pStyle w:val="CitaviBibliographyEntry"/>
            <w:rPr>
              <w:lang w:val="en"/>
            </w:rPr>
          </w:pPr>
          <w:r>
            <w:rPr>
              <w:lang w:val="en"/>
            </w:rPr>
            <w:t>55.</w:t>
          </w:r>
          <w:r>
            <w:rPr>
              <w:lang w:val="en"/>
            </w:rPr>
            <w:tab/>
          </w:r>
          <w:bookmarkStart w:id="85" w:name="_CTVL001374ff03861b442ee8c072a0f16b2b98b"/>
          <w:r>
            <w:rPr>
              <w:lang w:val="en"/>
            </w:rPr>
            <w:t xml:space="preserve">van Eck, N.J. and Waltman, L. (2010) Software survey: </w:t>
          </w:r>
          <w:proofErr w:type="spellStart"/>
          <w:r>
            <w:rPr>
              <w:lang w:val="en"/>
            </w:rPr>
            <w:t>VOSviewer</w:t>
          </w:r>
          <w:proofErr w:type="spellEnd"/>
          <w:r>
            <w:rPr>
              <w:lang w:val="en"/>
            </w:rPr>
            <w:t>, a computer program for bibliometric mapping.</w:t>
          </w:r>
          <w:bookmarkEnd w:id="85"/>
          <w:r>
            <w:rPr>
              <w:lang w:val="en"/>
            </w:rPr>
            <w:t xml:space="preserve"> </w:t>
          </w:r>
          <w:proofErr w:type="spellStart"/>
          <w:r w:rsidRPr="00BE01A0">
            <w:rPr>
              <w:i/>
              <w:lang w:val="en"/>
            </w:rPr>
            <w:t>Scientometrics</w:t>
          </w:r>
          <w:proofErr w:type="spellEnd"/>
          <w:r w:rsidRPr="00BE01A0">
            <w:rPr>
              <w:i/>
              <w:lang w:val="en"/>
            </w:rPr>
            <w:t xml:space="preserve"> </w:t>
          </w:r>
          <w:r w:rsidRPr="00BE01A0">
            <w:rPr>
              <w:lang w:val="en"/>
            </w:rPr>
            <w:t>84, 523–538</w:t>
          </w:r>
        </w:p>
        <w:p w14:paraId="18AEEA5A" w14:textId="77777777" w:rsidR="00BE01A0" w:rsidRDefault="00BE01A0" w:rsidP="00BE01A0">
          <w:pPr>
            <w:pStyle w:val="CitaviBibliographyEntry"/>
            <w:rPr>
              <w:lang w:val="en"/>
            </w:rPr>
          </w:pPr>
          <w:r>
            <w:rPr>
              <w:lang w:val="en"/>
            </w:rPr>
            <w:t>56.</w:t>
          </w:r>
          <w:r>
            <w:rPr>
              <w:lang w:val="en"/>
            </w:rPr>
            <w:tab/>
          </w:r>
          <w:bookmarkStart w:id="86" w:name="_CTVL001fd79a6f791a44d41938bb87f18345f12"/>
          <w:r>
            <w:rPr>
              <w:lang w:val="en"/>
            </w:rPr>
            <w:t>van der Linden, S. (2023)</w:t>
          </w:r>
          <w:bookmarkEnd w:id="86"/>
          <w:r>
            <w:rPr>
              <w:lang w:val="en"/>
            </w:rPr>
            <w:t xml:space="preserve"> </w:t>
          </w:r>
          <w:r w:rsidRPr="00BE01A0">
            <w:rPr>
              <w:i/>
              <w:lang w:val="en"/>
            </w:rPr>
            <w:t xml:space="preserve">Foolproof: Why we fall for misinformation and how to build immunity, </w:t>
          </w:r>
          <w:r w:rsidRPr="00BE01A0">
            <w:rPr>
              <w:lang w:val="en"/>
            </w:rPr>
            <w:t>WW Norton &amp; Company.</w:t>
          </w:r>
        </w:p>
        <w:p w14:paraId="5E0F2227" w14:textId="77777777" w:rsidR="00BE01A0" w:rsidRDefault="00BE01A0" w:rsidP="00BE01A0">
          <w:pPr>
            <w:pStyle w:val="CitaviBibliographyEntry"/>
            <w:rPr>
              <w:lang w:val="en"/>
            </w:rPr>
          </w:pPr>
          <w:r>
            <w:rPr>
              <w:lang w:val="en"/>
            </w:rPr>
            <w:t>57.</w:t>
          </w:r>
          <w:r>
            <w:rPr>
              <w:lang w:val="en"/>
            </w:rPr>
            <w:tab/>
          </w:r>
          <w:bookmarkStart w:id="87" w:name="_CTVL001adb55347b44b4ae8a831b32e2081e422"/>
          <w:r>
            <w:rPr>
              <w:lang w:val="en"/>
            </w:rPr>
            <w:t xml:space="preserve">Anand, S. and Stepp, C.E. (2015) Listener Perception of </w:t>
          </w:r>
          <w:proofErr w:type="spellStart"/>
          <w:r>
            <w:rPr>
              <w:lang w:val="en"/>
            </w:rPr>
            <w:t>Monopitch</w:t>
          </w:r>
          <w:proofErr w:type="spellEnd"/>
          <w:r>
            <w:rPr>
              <w:lang w:val="en"/>
            </w:rPr>
            <w:t xml:space="preserve">, Naturalness, and Intelligibility for Speakers </w:t>
          </w:r>
          <w:proofErr w:type="gramStart"/>
          <w:r>
            <w:rPr>
              <w:lang w:val="en"/>
            </w:rPr>
            <w:t>With</w:t>
          </w:r>
          <w:proofErr w:type="gramEnd"/>
          <w:r>
            <w:rPr>
              <w:lang w:val="en"/>
            </w:rPr>
            <w:t xml:space="preserve"> Parkinson's Disease.</w:t>
          </w:r>
          <w:bookmarkEnd w:id="87"/>
          <w:r>
            <w:rPr>
              <w:lang w:val="en"/>
            </w:rPr>
            <w:t xml:space="preserve"> </w:t>
          </w:r>
          <w:r w:rsidRPr="00BE01A0">
            <w:rPr>
              <w:i/>
              <w:lang w:val="en"/>
            </w:rPr>
            <w:t xml:space="preserve">J Speech Lang Hear Res </w:t>
          </w:r>
          <w:r w:rsidRPr="00BE01A0">
            <w:rPr>
              <w:lang w:val="en"/>
            </w:rPr>
            <w:t>58, 1134–1144</w:t>
          </w:r>
        </w:p>
        <w:p w14:paraId="661EDE58" w14:textId="77777777" w:rsidR="00BE01A0" w:rsidRDefault="00BE01A0" w:rsidP="00BE01A0">
          <w:pPr>
            <w:pStyle w:val="CitaviBibliographyEntry"/>
            <w:rPr>
              <w:lang w:val="en"/>
            </w:rPr>
          </w:pPr>
          <w:r>
            <w:rPr>
              <w:lang w:val="en"/>
            </w:rPr>
            <w:t>58.</w:t>
          </w:r>
          <w:r>
            <w:rPr>
              <w:lang w:val="en"/>
            </w:rPr>
            <w:tab/>
          </w:r>
          <w:bookmarkStart w:id="88" w:name="_CTVL0018cf762b66ae24429b5a54b99d6898cd6"/>
          <w:proofErr w:type="spellStart"/>
          <w:r>
            <w:rPr>
              <w:lang w:val="en"/>
            </w:rPr>
            <w:t>Romportl</w:t>
          </w:r>
          <w:proofErr w:type="spellEnd"/>
          <w:r>
            <w:rPr>
              <w:lang w:val="en"/>
            </w:rPr>
            <w:t>, J. (2014) Speech Synthesis and Uncanny Valley. In</w:t>
          </w:r>
          <w:bookmarkEnd w:id="88"/>
          <w:r>
            <w:rPr>
              <w:lang w:val="en"/>
            </w:rPr>
            <w:t xml:space="preserve"> </w:t>
          </w:r>
          <w:r w:rsidRPr="00BE01A0">
            <w:rPr>
              <w:i/>
              <w:lang w:val="en"/>
            </w:rPr>
            <w:t xml:space="preserve">Text, speech and dialogue </w:t>
          </w:r>
          <w:r w:rsidRPr="00BE01A0">
            <w:rPr>
              <w:lang w:val="en"/>
            </w:rPr>
            <w:t>(Horák, A. et al., eds), pp. 595–602, Springer International Publishing</w:t>
          </w:r>
        </w:p>
        <w:p w14:paraId="1EA009BF" w14:textId="77777777" w:rsidR="00BE01A0" w:rsidRDefault="00BE01A0" w:rsidP="00BE01A0">
          <w:pPr>
            <w:pStyle w:val="CitaviBibliographyEntry"/>
            <w:rPr>
              <w:lang w:val="en"/>
            </w:rPr>
          </w:pPr>
          <w:r>
            <w:rPr>
              <w:lang w:val="en"/>
            </w:rPr>
            <w:t>59.</w:t>
          </w:r>
          <w:r>
            <w:rPr>
              <w:lang w:val="en"/>
            </w:rPr>
            <w:tab/>
          </w:r>
          <w:bookmarkStart w:id="89" w:name="_CTVL00140ec93e432c642ca8a09cb62d8b52d31"/>
          <w:r>
            <w:rPr>
              <w:lang w:val="en"/>
            </w:rPr>
            <w:t>Diel, A. and Lewis, M. (2024) Deviation from typical organic voices best explains a vocal uncanny valley.</w:t>
          </w:r>
          <w:bookmarkEnd w:id="89"/>
          <w:r>
            <w:rPr>
              <w:lang w:val="en"/>
            </w:rPr>
            <w:t xml:space="preserve"> </w:t>
          </w:r>
          <w:r w:rsidRPr="00BE01A0">
            <w:rPr>
              <w:i/>
              <w:lang w:val="en"/>
            </w:rPr>
            <w:t xml:space="preserve">Computers in Human Behavior Reports </w:t>
          </w:r>
          <w:r w:rsidRPr="00BE01A0">
            <w:rPr>
              <w:lang w:val="en"/>
            </w:rPr>
            <w:t>14, 100430</w:t>
          </w:r>
        </w:p>
        <w:p w14:paraId="31F60425" w14:textId="77777777" w:rsidR="00BE01A0" w:rsidRDefault="00BE01A0" w:rsidP="00BE01A0">
          <w:pPr>
            <w:pStyle w:val="CitaviBibliographyEntry"/>
            <w:rPr>
              <w:lang w:val="en"/>
            </w:rPr>
          </w:pPr>
          <w:r>
            <w:rPr>
              <w:lang w:val="en"/>
            </w:rPr>
            <w:t>60.</w:t>
          </w:r>
          <w:r>
            <w:rPr>
              <w:lang w:val="en"/>
            </w:rPr>
            <w:tab/>
          </w:r>
          <w:bookmarkStart w:id="90" w:name="_CTVL0015a94f4972ba244ccae6afe9d5df33b4a"/>
          <w:r>
            <w:rPr>
              <w:lang w:val="en"/>
            </w:rPr>
            <w:t xml:space="preserve">van </w:t>
          </w:r>
          <w:proofErr w:type="spellStart"/>
          <w:r>
            <w:rPr>
              <w:lang w:val="en"/>
            </w:rPr>
            <w:t>Prooije</w:t>
          </w:r>
          <w:proofErr w:type="spellEnd"/>
          <w:r>
            <w:rPr>
              <w:lang w:val="en"/>
            </w:rPr>
            <w:t>, T. et al. (2024) Perceptual and Acoustic Analysis of Speech in Spinocerebellar ataxia Type 1.</w:t>
          </w:r>
          <w:bookmarkEnd w:id="90"/>
          <w:r>
            <w:rPr>
              <w:lang w:val="en"/>
            </w:rPr>
            <w:t xml:space="preserve"> </w:t>
          </w:r>
          <w:r w:rsidRPr="00BE01A0">
            <w:rPr>
              <w:i/>
              <w:lang w:val="en"/>
            </w:rPr>
            <w:t xml:space="preserve">Cerebellum, </w:t>
          </w:r>
          <w:r w:rsidRPr="00BE01A0">
            <w:rPr>
              <w:lang w:val="en"/>
            </w:rPr>
            <w:t>112–120</w:t>
          </w:r>
        </w:p>
        <w:p w14:paraId="08DD61A4" w14:textId="77777777" w:rsidR="00BE01A0" w:rsidRDefault="00BE01A0" w:rsidP="00BE01A0">
          <w:pPr>
            <w:pStyle w:val="CitaviBibliographyEntry"/>
            <w:rPr>
              <w:lang w:val="en"/>
            </w:rPr>
          </w:pPr>
          <w:r>
            <w:rPr>
              <w:lang w:val="en"/>
            </w:rPr>
            <w:t>61.</w:t>
          </w:r>
          <w:r>
            <w:rPr>
              <w:lang w:val="en"/>
            </w:rPr>
            <w:tab/>
          </w:r>
          <w:bookmarkStart w:id="91" w:name="_CTVL00122ae8252eaef42eca7bb1cc817bdcbb7"/>
          <w:r>
            <w:rPr>
              <w:lang w:val="en"/>
            </w:rPr>
            <w:t>Rao M V, A. et al. (2018) Effect of source filter interaction on isolated vowel-consonant-vowel perception.</w:t>
          </w:r>
          <w:bookmarkEnd w:id="91"/>
          <w:r>
            <w:rPr>
              <w:lang w:val="en"/>
            </w:rPr>
            <w:t xml:space="preserve"> </w:t>
          </w:r>
          <w:r w:rsidRPr="00BE01A0">
            <w:rPr>
              <w:i/>
              <w:lang w:val="en"/>
            </w:rPr>
            <w:t xml:space="preserve">The Journal of the Acoustical Society of America </w:t>
          </w:r>
          <w:r w:rsidRPr="00BE01A0">
            <w:rPr>
              <w:lang w:val="en"/>
            </w:rPr>
            <w:t>144, EL95</w:t>
          </w:r>
        </w:p>
        <w:p w14:paraId="188B0EB4" w14:textId="77777777" w:rsidR="00BE01A0" w:rsidRDefault="00BE01A0" w:rsidP="00BE01A0">
          <w:pPr>
            <w:pStyle w:val="CitaviBibliographyEntry"/>
            <w:rPr>
              <w:lang w:val="en"/>
            </w:rPr>
          </w:pPr>
          <w:r>
            <w:rPr>
              <w:lang w:val="en"/>
            </w:rPr>
            <w:t>62.</w:t>
          </w:r>
          <w:r>
            <w:rPr>
              <w:lang w:val="en"/>
            </w:rPr>
            <w:tab/>
          </w:r>
          <w:bookmarkStart w:id="92" w:name="_CTVL001c63b743e03c7465c91b03de7033706b6"/>
          <w:r>
            <w:rPr>
              <w:lang w:val="en"/>
            </w:rPr>
            <w:t>Ratcliff, A. et al. (2002) Factors influencing ratings of speech naturalness in augmentative and alternative communication.</w:t>
          </w:r>
          <w:bookmarkEnd w:id="92"/>
          <w:r>
            <w:rPr>
              <w:lang w:val="en"/>
            </w:rPr>
            <w:t xml:space="preserve"> </w:t>
          </w:r>
          <w:r w:rsidRPr="00BE01A0">
            <w:rPr>
              <w:i/>
              <w:lang w:val="en"/>
            </w:rPr>
            <w:t xml:space="preserve">Augmentative and Alternative Communication </w:t>
          </w:r>
          <w:r w:rsidRPr="00BE01A0">
            <w:rPr>
              <w:lang w:val="en"/>
            </w:rPr>
            <w:t>18, 11–19</w:t>
          </w:r>
        </w:p>
        <w:p w14:paraId="1850443C" w14:textId="77777777" w:rsidR="00BE01A0" w:rsidRDefault="00BE01A0" w:rsidP="00BE01A0">
          <w:pPr>
            <w:pStyle w:val="CitaviBibliographyEntry"/>
            <w:rPr>
              <w:lang w:val="en"/>
            </w:rPr>
          </w:pPr>
          <w:r>
            <w:rPr>
              <w:lang w:val="en"/>
            </w:rPr>
            <w:t>63.</w:t>
          </w:r>
          <w:r>
            <w:rPr>
              <w:lang w:val="en"/>
            </w:rPr>
            <w:tab/>
          </w:r>
          <w:bookmarkStart w:id="93" w:name="_CTVL0015a1db91b33d14ff99658fb9fdac7737e"/>
          <w:r>
            <w:rPr>
              <w:lang w:val="en"/>
            </w:rPr>
            <w:t>Meltzner, G.S. and Hillman, R.E. (2005) Impact of Aberrant Acoustic Properties on the Perception of Sound Quality in Electrolarynx Speech.</w:t>
          </w:r>
          <w:bookmarkEnd w:id="93"/>
          <w:r>
            <w:rPr>
              <w:lang w:val="en"/>
            </w:rPr>
            <w:t xml:space="preserve"> </w:t>
          </w:r>
          <w:r w:rsidRPr="00BE01A0">
            <w:rPr>
              <w:i/>
              <w:lang w:val="en"/>
            </w:rPr>
            <w:t xml:space="preserve">J Speech Lang Hear Res </w:t>
          </w:r>
          <w:r w:rsidRPr="00BE01A0">
            <w:rPr>
              <w:lang w:val="en"/>
            </w:rPr>
            <w:t>48, 766–779</w:t>
          </w:r>
        </w:p>
        <w:p w14:paraId="110E8721" w14:textId="77777777" w:rsidR="00BE01A0" w:rsidRDefault="00BE01A0" w:rsidP="00BE01A0">
          <w:pPr>
            <w:pStyle w:val="CitaviBibliographyEntry"/>
            <w:rPr>
              <w:lang w:val="en"/>
            </w:rPr>
          </w:pPr>
          <w:r>
            <w:rPr>
              <w:lang w:val="en"/>
            </w:rPr>
            <w:t>64.</w:t>
          </w:r>
          <w:r>
            <w:rPr>
              <w:lang w:val="en"/>
            </w:rPr>
            <w:tab/>
          </w:r>
          <w:bookmarkStart w:id="94" w:name="_CTVL001da609d5defaf4b8aad4d2e91796471b6"/>
          <w:r>
            <w:rPr>
              <w:lang w:val="en"/>
            </w:rPr>
            <w:t>Valentine, T. (1991) A unified account of the effects of distinctiveness, inversion, and race in face recognition.</w:t>
          </w:r>
          <w:bookmarkEnd w:id="94"/>
          <w:r>
            <w:rPr>
              <w:lang w:val="en"/>
            </w:rPr>
            <w:t xml:space="preserve"> </w:t>
          </w:r>
          <w:r w:rsidRPr="00BE01A0">
            <w:rPr>
              <w:i/>
              <w:lang w:val="en"/>
            </w:rPr>
            <w:t xml:space="preserve">Q J Exp Psychol A </w:t>
          </w:r>
          <w:r w:rsidRPr="00BE01A0">
            <w:rPr>
              <w:lang w:val="en"/>
            </w:rPr>
            <w:t>43, 161–204</w:t>
          </w:r>
        </w:p>
        <w:p w14:paraId="5994F02B" w14:textId="77777777" w:rsidR="00BE01A0" w:rsidRDefault="00BE01A0" w:rsidP="00BE01A0">
          <w:pPr>
            <w:pStyle w:val="CitaviBibliographyEntry"/>
            <w:rPr>
              <w:lang w:val="en"/>
            </w:rPr>
          </w:pPr>
          <w:r>
            <w:rPr>
              <w:lang w:val="en"/>
            </w:rPr>
            <w:t>65.</w:t>
          </w:r>
          <w:r>
            <w:rPr>
              <w:lang w:val="en"/>
            </w:rPr>
            <w:tab/>
          </w:r>
          <w:bookmarkStart w:id="95" w:name="_CTVL001ebaa446f7f2d4cd5974afd754ce56dd4"/>
          <w:r>
            <w:rPr>
              <w:lang w:val="en"/>
            </w:rPr>
            <w:t>Anikin, A. and Lima, C.F. (2017) Perceptual and acoustic differences between authentic and acted nonverbal emotional vocalizations.</w:t>
          </w:r>
          <w:bookmarkEnd w:id="95"/>
          <w:r>
            <w:rPr>
              <w:lang w:val="en"/>
            </w:rPr>
            <w:t xml:space="preserve"> </w:t>
          </w:r>
          <w:r w:rsidRPr="00BE01A0">
            <w:rPr>
              <w:i/>
              <w:lang w:val="en"/>
            </w:rPr>
            <w:t xml:space="preserve">Q J Exp Psychol (Hove) </w:t>
          </w:r>
          <w:r w:rsidRPr="00BE01A0">
            <w:rPr>
              <w:lang w:val="en"/>
            </w:rPr>
            <w:t>71, 622–641</w:t>
          </w:r>
        </w:p>
        <w:p w14:paraId="4F7FABE7" w14:textId="77777777" w:rsidR="00BE01A0" w:rsidRDefault="00BE01A0" w:rsidP="00BE01A0">
          <w:pPr>
            <w:pStyle w:val="CitaviBibliographyEntry"/>
            <w:rPr>
              <w:lang w:val="en"/>
            </w:rPr>
          </w:pPr>
          <w:r>
            <w:rPr>
              <w:lang w:val="en"/>
            </w:rPr>
            <w:t>66.</w:t>
          </w:r>
          <w:r>
            <w:rPr>
              <w:lang w:val="en"/>
            </w:rPr>
            <w:tab/>
          </w:r>
          <w:bookmarkStart w:id="96" w:name="_CTVL001a472572f6ad04eff9d5b2d3b0efc71be"/>
          <w:r>
            <w:rPr>
              <w:lang w:val="en"/>
            </w:rPr>
            <w:t>Lima, C.F. et al. (2021) Authentic and posed emotional vocalizations trigger distinct facial responses.</w:t>
          </w:r>
          <w:bookmarkEnd w:id="96"/>
          <w:r>
            <w:rPr>
              <w:lang w:val="en"/>
            </w:rPr>
            <w:t xml:space="preserve"> </w:t>
          </w:r>
          <w:r w:rsidRPr="00BE01A0">
            <w:rPr>
              <w:i/>
              <w:lang w:val="en"/>
            </w:rPr>
            <w:t xml:space="preserve">Cortex </w:t>
          </w:r>
          <w:r w:rsidRPr="00BE01A0">
            <w:rPr>
              <w:lang w:val="en"/>
            </w:rPr>
            <w:t>141, 280–292</w:t>
          </w:r>
        </w:p>
        <w:p w14:paraId="35F24A64" w14:textId="77777777" w:rsidR="00BE01A0" w:rsidRDefault="00BE01A0" w:rsidP="00BE01A0">
          <w:pPr>
            <w:pStyle w:val="CitaviBibliographyEntry"/>
            <w:rPr>
              <w:lang w:val="en"/>
            </w:rPr>
          </w:pPr>
          <w:r>
            <w:rPr>
              <w:lang w:val="en"/>
            </w:rPr>
            <w:t>67.</w:t>
          </w:r>
          <w:r>
            <w:rPr>
              <w:lang w:val="en"/>
            </w:rPr>
            <w:tab/>
          </w:r>
          <w:bookmarkStart w:id="97" w:name="_CTVL001b86ee8fa846646bd89cf8704c1c49406"/>
          <w:proofErr w:type="spellStart"/>
          <w:r>
            <w:rPr>
              <w:lang w:val="en"/>
            </w:rPr>
            <w:t>Sarzedas</w:t>
          </w:r>
          <w:proofErr w:type="spellEnd"/>
          <w:r>
            <w:rPr>
              <w:lang w:val="en"/>
            </w:rPr>
            <w:t>, J. et al. (2024) Blindness influences emotional authenticity perception in voices: Behavioral and ERP evidence.</w:t>
          </w:r>
          <w:bookmarkEnd w:id="97"/>
          <w:r>
            <w:rPr>
              <w:lang w:val="en"/>
            </w:rPr>
            <w:t xml:space="preserve"> </w:t>
          </w:r>
          <w:r w:rsidRPr="00BE01A0">
            <w:rPr>
              <w:i/>
              <w:lang w:val="en"/>
            </w:rPr>
            <w:t xml:space="preserve">Cortex </w:t>
          </w:r>
          <w:r w:rsidRPr="00BE01A0">
            <w:rPr>
              <w:lang w:val="en"/>
            </w:rPr>
            <w:t>172, 254–270</w:t>
          </w:r>
        </w:p>
        <w:p w14:paraId="07CEE415" w14:textId="77777777" w:rsidR="00BE01A0" w:rsidRDefault="00BE01A0" w:rsidP="00BE01A0">
          <w:pPr>
            <w:pStyle w:val="CitaviBibliographyEntry"/>
            <w:rPr>
              <w:lang w:val="en"/>
            </w:rPr>
          </w:pPr>
          <w:r>
            <w:rPr>
              <w:lang w:val="en"/>
            </w:rPr>
            <w:t>68.</w:t>
          </w:r>
          <w:r>
            <w:rPr>
              <w:lang w:val="en"/>
            </w:rPr>
            <w:tab/>
          </w:r>
          <w:bookmarkStart w:id="98" w:name="_CTVL0013ee55c02bf1645a2ab8425de5c036b64"/>
          <w:proofErr w:type="spellStart"/>
          <w:r>
            <w:rPr>
              <w:lang w:val="en"/>
            </w:rPr>
            <w:t>Roswandowitz</w:t>
          </w:r>
          <w:proofErr w:type="spellEnd"/>
          <w:r>
            <w:rPr>
              <w:lang w:val="en"/>
            </w:rPr>
            <w:t>, C. et al. (2024) Cortical-striatal brain network distinguishes deepfake from real speaker identity.</w:t>
          </w:r>
          <w:bookmarkEnd w:id="98"/>
          <w:r>
            <w:rPr>
              <w:lang w:val="en"/>
            </w:rPr>
            <w:t xml:space="preserve"> </w:t>
          </w:r>
          <w:r w:rsidRPr="00BE01A0">
            <w:rPr>
              <w:i/>
              <w:lang w:val="en"/>
            </w:rPr>
            <w:t xml:space="preserve">Communications biology </w:t>
          </w:r>
          <w:r w:rsidRPr="00BE01A0">
            <w:rPr>
              <w:lang w:val="en"/>
            </w:rPr>
            <w:t>7, 711</w:t>
          </w:r>
        </w:p>
        <w:p w14:paraId="0F7D9A8C" w14:textId="77777777" w:rsidR="00BE01A0" w:rsidRDefault="00BE01A0" w:rsidP="00BE01A0">
          <w:pPr>
            <w:pStyle w:val="CitaviBibliographyEntry"/>
            <w:rPr>
              <w:lang w:val="en"/>
            </w:rPr>
          </w:pPr>
          <w:r>
            <w:rPr>
              <w:lang w:val="en"/>
            </w:rPr>
            <w:t>69.</w:t>
          </w:r>
          <w:r>
            <w:rPr>
              <w:lang w:val="en"/>
            </w:rPr>
            <w:tab/>
          </w:r>
          <w:bookmarkStart w:id="99" w:name="_CTVL001bf92f7c4b4d8411fb5c69439c6b07ae0"/>
          <w:r>
            <w:rPr>
              <w:lang w:val="en"/>
            </w:rPr>
            <w:t>Kachel, S. et al. (2020) Gender (Conformity) Matters: Cross-Dimensional and Cross-Modal Associations in Sexual Orientation Perception.</w:t>
          </w:r>
          <w:bookmarkEnd w:id="99"/>
          <w:r>
            <w:rPr>
              <w:lang w:val="en"/>
            </w:rPr>
            <w:t xml:space="preserve"> </w:t>
          </w:r>
          <w:r w:rsidRPr="00BE01A0">
            <w:rPr>
              <w:i/>
              <w:lang w:val="en"/>
            </w:rPr>
            <w:t xml:space="preserve">Journal of Language and Social Psychology </w:t>
          </w:r>
          <w:r w:rsidRPr="00BE01A0">
            <w:rPr>
              <w:lang w:val="en"/>
            </w:rPr>
            <w:t>39, 40–66</w:t>
          </w:r>
        </w:p>
        <w:p w14:paraId="431A65D9" w14:textId="77777777" w:rsidR="00BE01A0" w:rsidRDefault="00BE01A0" w:rsidP="00BE01A0">
          <w:pPr>
            <w:pStyle w:val="CitaviBibliographyEntry"/>
            <w:rPr>
              <w:lang w:val="en"/>
            </w:rPr>
          </w:pPr>
          <w:r>
            <w:rPr>
              <w:lang w:val="en"/>
            </w:rPr>
            <w:lastRenderedPageBreak/>
            <w:t>70.</w:t>
          </w:r>
          <w:r>
            <w:rPr>
              <w:lang w:val="en"/>
            </w:rPr>
            <w:tab/>
          </w:r>
          <w:bookmarkStart w:id="100"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100"/>
          <w:r>
            <w:rPr>
              <w:lang w:val="en"/>
            </w:rPr>
            <w:t xml:space="preserve"> </w:t>
          </w:r>
          <w:r w:rsidRPr="00BE01A0">
            <w:rPr>
              <w:i/>
              <w:lang w:val="en"/>
            </w:rPr>
            <w:t xml:space="preserve">International Journal of Transgenderism </w:t>
          </w:r>
          <w:r w:rsidRPr="00BE01A0">
            <w:rPr>
              <w:lang w:val="en"/>
            </w:rPr>
            <w:t>18, 328–342</w:t>
          </w:r>
        </w:p>
        <w:p w14:paraId="3119C80D" w14:textId="77777777" w:rsidR="00BE01A0" w:rsidRDefault="00BE01A0" w:rsidP="00BE01A0">
          <w:pPr>
            <w:pStyle w:val="CitaviBibliographyEntry"/>
            <w:rPr>
              <w:lang w:val="en"/>
            </w:rPr>
          </w:pPr>
          <w:r>
            <w:rPr>
              <w:lang w:val="en"/>
            </w:rPr>
            <w:t>71.</w:t>
          </w:r>
          <w:r>
            <w:rPr>
              <w:lang w:val="en"/>
            </w:rPr>
            <w:tab/>
          </w:r>
          <w:bookmarkStart w:id="101" w:name="_CTVL001f25d5692da5d457ba4ac843207d5bee7"/>
          <w:proofErr w:type="spellStart"/>
          <w:r>
            <w:rPr>
              <w:lang w:val="en"/>
            </w:rPr>
            <w:t>Eiff</w:t>
          </w:r>
          <w:proofErr w:type="spellEnd"/>
          <w:r>
            <w:rPr>
              <w:lang w:val="en"/>
            </w:rPr>
            <w:t xml:space="preserve">, C.I. von et al. (2022) </w:t>
          </w:r>
          <w:proofErr w:type="spellStart"/>
          <w:r>
            <w:rPr>
              <w:lang w:val="en"/>
            </w:rPr>
            <w:t>Crossmodal</w:t>
          </w:r>
          <w:proofErr w:type="spellEnd"/>
          <w:r>
            <w:rPr>
              <w:lang w:val="en"/>
            </w:rPr>
            <w:t xml:space="preserve"> benefits to vocal emotion perception in cochlear implant users.</w:t>
          </w:r>
          <w:bookmarkEnd w:id="101"/>
          <w:r>
            <w:rPr>
              <w:lang w:val="en"/>
            </w:rPr>
            <w:t xml:space="preserve"> </w:t>
          </w:r>
          <w:proofErr w:type="spellStart"/>
          <w:r w:rsidRPr="00BE01A0">
            <w:rPr>
              <w:i/>
              <w:lang w:val="en"/>
            </w:rPr>
            <w:t>iScience</w:t>
          </w:r>
          <w:proofErr w:type="spellEnd"/>
          <w:r w:rsidRPr="00BE01A0">
            <w:rPr>
              <w:i/>
              <w:lang w:val="en"/>
            </w:rPr>
            <w:t xml:space="preserve"> </w:t>
          </w:r>
          <w:r w:rsidRPr="00BE01A0">
            <w:rPr>
              <w:lang w:val="en"/>
            </w:rPr>
            <w:t>25, 105711</w:t>
          </w:r>
        </w:p>
        <w:p w14:paraId="6FFC4040" w14:textId="77777777" w:rsidR="00BE01A0" w:rsidRDefault="00BE01A0" w:rsidP="00BE01A0">
          <w:pPr>
            <w:pStyle w:val="CitaviBibliographyEntry"/>
            <w:rPr>
              <w:lang w:val="en"/>
            </w:rPr>
          </w:pPr>
          <w:r>
            <w:rPr>
              <w:lang w:val="en"/>
            </w:rPr>
            <w:t>72.</w:t>
          </w:r>
          <w:r>
            <w:rPr>
              <w:lang w:val="en"/>
            </w:rPr>
            <w:tab/>
          </w:r>
          <w:bookmarkStart w:id="102" w:name="_CTVL001ffaac0160e014e20882402a613ac8e97"/>
          <w:proofErr w:type="spellStart"/>
          <w:r>
            <w:rPr>
              <w:lang w:val="en"/>
            </w:rPr>
            <w:t>Schweinberger</w:t>
          </w:r>
          <w:proofErr w:type="spellEnd"/>
          <w:r>
            <w:rPr>
              <w:lang w:val="en"/>
            </w:rPr>
            <w:t xml:space="preserve">, S.R. and </w:t>
          </w:r>
          <w:proofErr w:type="spellStart"/>
          <w:r>
            <w:rPr>
              <w:lang w:val="en"/>
            </w:rPr>
            <w:t>Eiff</w:t>
          </w:r>
          <w:proofErr w:type="spellEnd"/>
          <w:r>
            <w:rPr>
              <w:lang w:val="en"/>
            </w:rPr>
            <w:t>, C.I. von (2022) Enhancing socio-emotional communication and quality of life in young cochlear implant recipients: Perspectives from parameter-specific morphing and caricaturing.</w:t>
          </w:r>
          <w:bookmarkEnd w:id="102"/>
          <w:r>
            <w:rPr>
              <w:lang w:val="en"/>
            </w:rPr>
            <w:t xml:space="preserve"> </w:t>
          </w:r>
          <w:r w:rsidRPr="00BE01A0">
            <w:rPr>
              <w:i/>
              <w:lang w:val="en"/>
            </w:rPr>
            <w:t xml:space="preserve">Frontiers in Neuroscience </w:t>
          </w:r>
          <w:r w:rsidRPr="00BE01A0">
            <w:rPr>
              <w:lang w:val="en"/>
            </w:rPr>
            <w:t>16, 956917</w:t>
          </w:r>
        </w:p>
        <w:p w14:paraId="76F6CCFE" w14:textId="77777777" w:rsidR="00BE01A0" w:rsidRDefault="00BE01A0" w:rsidP="00BE01A0">
          <w:pPr>
            <w:pStyle w:val="CitaviBibliographyEntry"/>
            <w:rPr>
              <w:lang w:val="en"/>
            </w:rPr>
          </w:pPr>
          <w:r>
            <w:rPr>
              <w:lang w:val="en"/>
            </w:rPr>
            <w:t>73.</w:t>
          </w:r>
          <w:r>
            <w:rPr>
              <w:lang w:val="en"/>
            </w:rPr>
            <w:tab/>
          </w:r>
          <w:bookmarkStart w:id="103" w:name="_CTVL001ae80c5ee55574e2a8031ca141080f218"/>
          <w:proofErr w:type="spellStart"/>
          <w:r>
            <w:rPr>
              <w:lang w:val="en"/>
            </w:rPr>
            <w:t>Hyppa</w:t>
          </w:r>
          <w:proofErr w:type="spellEnd"/>
          <w:r>
            <w:rPr>
              <w:lang w:val="en"/>
            </w:rPr>
            <w:t>-Martin, J. et al. (2024) A large-scale comparison of two voice synthesis techniques on intelligibility, naturalness, preferences, and attitudes toward voices banked by individuals with amyotrophic lateral sclerosis.</w:t>
          </w:r>
          <w:bookmarkEnd w:id="103"/>
          <w:r>
            <w:rPr>
              <w:lang w:val="en"/>
            </w:rPr>
            <w:t xml:space="preserve"> </w:t>
          </w:r>
          <w:r w:rsidRPr="00BE01A0">
            <w:rPr>
              <w:i/>
              <w:lang w:val="en"/>
            </w:rPr>
            <w:t xml:space="preserve">Augmentative and Alternative Communication </w:t>
          </w:r>
          <w:r w:rsidRPr="00BE01A0">
            <w:rPr>
              <w:lang w:val="en"/>
            </w:rPr>
            <w:t>40, 31–45</w:t>
          </w:r>
        </w:p>
        <w:p w14:paraId="0E99C6C8" w14:textId="77777777" w:rsidR="00BE01A0" w:rsidRDefault="00BE01A0" w:rsidP="00BE01A0">
          <w:pPr>
            <w:pStyle w:val="CitaviBibliographyEntry"/>
            <w:rPr>
              <w:lang w:val="en"/>
            </w:rPr>
          </w:pPr>
          <w:r>
            <w:rPr>
              <w:lang w:val="en"/>
            </w:rPr>
            <w:t>74.</w:t>
          </w:r>
          <w:r>
            <w:rPr>
              <w:lang w:val="en"/>
            </w:rPr>
            <w:tab/>
          </w:r>
          <w:bookmarkStart w:id="104" w:name="_CTVL0015f719101a6324ccf8bd88a1b6c297199"/>
          <w:r>
            <w:rPr>
              <w:lang w:val="en"/>
            </w:rPr>
            <w:t>Yamagishi, J. et al. (2012) Speech synthesis technologies for individuals with vocal disabilities: Voice banking and reconstruction.</w:t>
          </w:r>
          <w:bookmarkEnd w:id="104"/>
          <w:r>
            <w:rPr>
              <w:lang w:val="en"/>
            </w:rPr>
            <w:t xml:space="preserve"> </w:t>
          </w:r>
          <w:proofErr w:type="spellStart"/>
          <w:r w:rsidRPr="00BE01A0">
            <w:rPr>
              <w:i/>
              <w:lang w:val="en"/>
            </w:rPr>
            <w:t>Acoust</w:t>
          </w:r>
          <w:proofErr w:type="spellEnd"/>
          <w:r w:rsidRPr="00BE01A0">
            <w:rPr>
              <w:i/>
              <w:lang w:val="en"/>
            </w:rPr>
            <w:t xml:space="preserve">. Sci. &amp; Tech. </w:t>
          </w:r>
          <w:r w:rsidRPr="00BE01A0">
            <w:rPr>
              <w:lang w:val="en"/>
            </w:rPr>
            <w:t>33, 1–5</w:t>
          </w:r>
        </w:p>
        <w:p w14:paraId="178E6A0D" w14:textId="77777777" w:rsidR="00BE01A0" w:rsidRDefault="00BE01A0" w:rsidP="00BE01A0">
          <w:pPr>
            <w:pStyle w:val="CitaviBibliographyEntry"/>
            <w:rPr>
              <w:lang w:val="en"/>
            </w:rPr>
          </w:pPr>
          <w:r>
            <w:rPr>
              <w:lang w:val="en"/>
            </w:rPr>
            <w:t>75.</w:t>
          </w:r>
          <w:r>
            <w:rPr>
              <w:lang w:val="en"/>
            </w:rPr>
            <w:tab/>
          </w:r>
          <w:bookmarkStart w:id="105" w:name="_CTVL0012050cdad0b5b4652ae9cccc5a3892f7f"/>
          <w:r>
            <w:rPr>
              <w:lang w:val="en"/>
            </w:rPr>
            <w:t>Belin, P. et al. (2004) Thinking the voice: neural correlates of voice perception.</w:t>
          </w:r>
          <w:bookmarkEnd w:id="105"/>
          <w:r>
            <w:rPr>
              <w:lang w:val="en"/>
            </w:rPr>
            <w:t xml:space="preserve"> </w:t>
          </w:r>
          <w:r w:rsidRPr="00BE01A0">
            <w:rPr>
              <w:i/>
              <w:lang w:val="en"/>
            </w:rPr>
            <w:t xml:space="preserve">Trends </w:t>
          </w:r>
          <w:proofErr w:type="spellStart"/>
          <w:r w:rsidRPr="00BE01A0">
            <w:rPr>
              <w:i/>
              <w:lang w:val="en"/>
            </w:rPr>
            <w:t>Cogn</w:t>
          </w:r>
          <w:proofErr w:type="spellEnd"/>
          <w:r w:rsidRPr="00BE01A0">
            <w:rPr>
              <w:i/>
              <w:lang w:val="en"/>
            </w:rPr>
            <w:t xml:space="preserve"> Sci </w:t>
          </w:r>
          <w:r w:rsidRPr="00BE01A0">
            <w:rPr>
              <w:lang w:val="en"/>
            </w:rPr>
            <w:t>8, 129–135</w:t>
          </w:r>
        </w:p>
        <w:p w14:paraId="19A5B7D5" w14:textId="77777777" w:rsidR="00BE01A0" w:rsidRDefault="00BE01A0" w:rsidP="00BE01A0">
          <w:pPr>
            <w:pStyle w:val="CitaviBibliographyEntry"/>
            <w:rPr>
              <w:lang w:val="en"/>
            </w:rPr>
          </w:pPr>
          <w:r>
            <w:rPr>
              <w:lang w:val="en"/>
            </w:rPr>
            <w:t>76.</w:t>
          </w:r>
          <w:r>
            <w:rPr>
              <w:lang w:val="en"/>
            </w:rPr>
            <w:tab/>
          </w:r>
          <w:bookmarkStart w:id="106" w:name="_CTVL0013e125602c1bd44aeaf978eeb96515454"/>
          <w:r>
            <w:rPr>
              <w:lang w:val="en"/>
            </w:rPr>
            <w:t>Miller, E.J. et al. (2023) How do people respond to computer-generated versus human faces? A systematic review and meta-analyses.</w:t>
          </w:r>
          <w:bookmarkEnd w:id="106"/>
          <w:r>
            <w:rPr>
              <w:lang w:val="en"/>
            </w:rPr>
            <w:t xml:space="preserve"> </w:t>
          </w:r>
          <w:r w:rsidRPr="00BE01A0">
            <w:rPr>
              <w:i/>
              <w:lang w:val="en"/>
            </w:rPr>
            <w:t xml:space="preserve">Computers in Human Behavior Reports, </w:t>
          </w:r>
          <w:r w:rsidRPr="00BE01A0">
            <w:rPr>
              <w:lang w:val="en"/>
            </w:rPr>
            <w:t>100283</w:t>
          </w:r>
        </w:p>
        <w:p w14:paraId="1F46DDAF" w14:textId="77777777" w:rsidR="00BE01A0" w:rsidRDefault="00BE01A0" w:rsidP="00BE01A0">
          <w:pPr>
            <w:pStyle w:val="CitaviBibliographyEntry"/>
            <w:rPr>
              <w:lang w:val="en"/>
            </w:rPr>
          </w:pPr>
          <w:r w:rsidRPr="00BE01A0">
            <w:t>77.</w:t>
          </w:r>
          <w:r w:rsidRPr="00BE01A0">
            <w:tab/>
          </w:r>
          <w:bookmarkStart w:id="107" w:name="_CTVL001aa6a6c4ea0734d81a15f5b2bdf7fabde"/>
          <w:r w:rsidRPr="00BE01A0">
            <w:t xml:space="preserve">Miller, E.J. et al. </w:t>
          </w:r>
          <w:r>
            <w:rPr>
              <w:lang w:val="en"/>
            </w:rPr>
            <w:t>(2023) AI Hyperrealism: Why AI Faces Are Perceived as More Real Than Human Ones.</w:t>
          </w:r>
          <w:bookmarkEnd w:id="107"/>
          <w:r>
            <w:rPr>
              <w:lang w:val="en"/>
            </w:rPr>
            <w:t xml:space="preserve"> </w:t>
          </w:r>
          <w:r w:rsidRPr="00BE01A0">
            <w:rPr>
              <w:i/>
              <w:lang w:val="en"/>
            </w:rPr>
            <w:t xml:space="preserve">Psychol Sci </w:t>
          </w:r>
          <w:r w:rsidRPr="00BE01A0">
            <w:rPr>
              <w:lang w:val="en"/>
            </w:rPr>
            <w:t>34, 1390–1403</w:t>
          </w:r>
        </w:p>
        <w:p w14:paraId="24471114" w14:textId="77777777" w:rsidR="00BE01A0" w:rsidRDefault="00BE01A0" w:rsidP="00BE01A0">
          <w:pPr>
            <w:pStyle w:val="CitaviBibliographyEntry"/>
            <w:rPr>
              <w:lang w:val="en"/>
            </w:rPr>
          </w:pPr>
          <w:r>
            <w:rPr>
              <w:lang w:val="en"/>
            </w:rPr>
            <w:t>78.</w:t>
          </w:r>
          <w:r>
            <w:rPr>
              <w:lang w:val="en"/>
            </w:rPr>
            <w:tab/>
          </w:r>
          <w:bookmarkStart w:id="108" w:name="_CTVL001deef13d60b6949409c9dc53183368f84"/>
          <w:r>
            <w:rPr>
              <w:lang w:val="en"/>
            </w:rPr>
            <w:t>Cabral, J.P. et al. (2017) The Influence of Synthetic Voice on the Evaluation of a Virtual Character. In</w:t>
          </w:r>
          <w:bookmarkEnd w:id="108"/>
          <w:r>
            <w:rPr>
              <w:lang w:val="en"/>
            </w:rPr>
            <w:t xml:space="preserve"> </w:t>
          </w:r>
          <w:proofErr w:type="spellStart"/>
          <w:r w:rsidRPr="00BE01A0">
            <w:rPr>
              <w:i/>
              <w:lang w:val="en"/>
            </w:rPr>
            <w:t>Interspeech</w:t>
          </w:r>
          <w:proofErr w:type="spellEnd"/>
          <w:r w:rsidRPr="00BE01A0">
            <w:rPr>
              <w:i/>
              <w:lang w:val="en"/>
            </w:rPr>
            <w:t xml:space="preserve"> 2017, </w:t>
          </w:r>
          <w:r w:rsidRPr="00BE01A0">
            <w:rPr>
              <w:lang w:val="en"/>
            </w:rPr>
            <w:t>pp. 229–233, ISCA</w:t>
          </w:r>
        </w:p>
        <w:p w14:paraId="09577E4E" w14:textId="77777777" w:rsidR="00BE01A0" w:rsidRDefault="00BE01A0" w:rsidP="00BE01A0">
          <w:pPr>
            <w:pStyle w:val="CitaviBibliographyEntry"/>
            <w:rPr>
              <w:lang w:val="en"/>
            </w:rPr>
          </w:pPr>
          <w:r>
            <w:rPr>
              <w:lang w:val="en"/>
            </w:rPr>
            <w:t>79.</w:t>
          </w:r>
          <w:r>
            <w:rPr>
              <w:lang w:val="en"/>
            </w:rPr>
            <w:tab/>
          </w:r>
          <w:bookmarkStart w:id="109" w:name="_CTVL001177306e7104c479a8f86190cef383385"/>
          <w:r>
            <w:rPr>
              <w:lang w:val="en"/>
            </w:rPr>
            <w:t>Ehret, J. et al. (2021) Do Prosody and Embodiment Influence the Perceived Naturalness of Conversational Agents’ Speech?</w:t>
          </w:r>
          <w:bookmarkEnd w:id="109"/>
          <w:r>
            <w:rPr>
              <w:lang w:val="en"/>
            </w:rPr>
            <w:t xml:space="preserve"> </w:t>
          </w:r>
          <w:r w:rsidRPr="00BE01A0">
            <w:rPr>
              <w:i/>
              <w:lang w:val="en"/>
            </w:rPr>
            <w:t xml:space="preserve">ACM Trans. Appl. Percept. </w:t>
          </w:r>
          <w:r w:rsidRPr="00BE01A0">
            <w:rPr>
              <w:lang w:val="en"/>
            </w:rPr>
            <w:t>18, 1–15</w:t>
          </w:r>
        </w:p>
        <w:p w14:paraId="79349F1E" w14:textId="77777777" w:rsidR="00BE01A0" w:rsidRDefault="00BE01A0" w:rsidP="00BE01A0">
          <w:pPr>
            <w:pStyle w:val="CitaviBibliographyEntry"/>
            <w:rPr>
              <w:lang w:val="en"/>
            </w:rPr>
          </w:pPr>
          <w:r>
            <w:rPr>
              <w:lang w:val="en"/>
            </w:rPr>
            <w:t>80.</w:t>
          </w:r>
          <w:r>
            <w:rPr>
              <w:lang w:val="en"/>
            </w:rPr>
            <w:tab/>
          </w:r>
          <w:bookmarkStart w:id="110" w:name="_CTVL0016aa408af973a4dee88aefd116d180589"/>
          <w:r>
            <w:rPr>
              <w:lang w:val="en"/>
            </w:rPr>
            <w:t>Ferstl, Y. et al. (2021) Human or Robot? Investigating voice, appearance and gesture motion realism of conversational social agents. In</w:t>
          </w:r>
          <w:bookmarkEnd w:id="110"/>
          <w:r>
            <w:rPr>
              <w:lang w:val="en"/>
            </w:rPr>
            <w:t xml:space="preserve"> </w:t>
          </w:r>
          <w:r w:rsidRPr="00BE01A0">
            <w:rPr>
              <w:i/>
              <w:lang w:val="en"/>
            </w:rPr>
            <w:t xml:space="preserve">Proceedings of the </w:t>
          </w:r>
          <w:proofErr w:type="gramStart"/>
          <w:r w:rsidRPr="00BE01A0">
            <w:rPr>
              <w:i/>
              <w:lang w:val="en"/>
            </w:rPr>
            <w:t>21th</w:t>
          </w:r>
          <w:proofErr w:type="gramEnd"/>
          <w:r w:rsidRPr="00BE01A0">
            <w:rPr>
              <w:i/>
              <w:lang w:val="en"/>
            </w:rPr>
            <w:t xml:space="preserve"> ACM International Conference on Intelligent Virtual Agents, </w:t>
          </w:r>
          <w:r w:rsidRPr="00BE01A0">
            <w:rPr>
              <w:lang w:val="en"/>
            </w:rPr>
            <w:t>pp. 76–83, ACM</w:t>
          </w:r>
        </w:p>
        <w:p w14:paraId="77B20099" w14:textId="77777777" w:rsidR="00BE01A0" w:rsidRDefault="00BE01A0" w:rsidP="00BE01A0">
          <w:pPr>
            <w:pStyle w:val="CitaviBibliographyEntry"/>
            <w:rPr>
              <w:lang w:val="en"/>
            </w:rPr>
          </w:pPr>
          <w:r>
            <w:rPr>
              <w:lang w:val="en"/>
            </w:rPr>
            <w:t>81.</w:t>
          </w:r>
          <w:r>
            <w:rPr>
              <w:lang w:val="en"/>
            </w:rPr>
            <w:tab/>
          </w:r>
          <w:bookmarkStart w:id="111" w:name="_CTVL0016d28527776634854ab2b02120a88e349"/>
          <w:r>
            <w:rPr>
              <w:lang w:val="en"/>
            </w:rPr>
            <w:t>Gong, L. and Nass, C. (2007) When a Talking-Face Computer Agent is Half-Human and Half-Humanoid: Human Identity and Consistency Preference.</w:t>
          </w:r>
          <w:bookmarkEnd w:id="111"/>
          <w:r>
            <w:rPr>
              <w:lang w:val="en"/>
            </w:rPr>
            <w:t xml:space="preserve"> </w:t>
          </w:r>
          <w:r w:rsidRPr="00BE01A0">
            <w:rPr>
              <w:i/>
              <w:lang w:val="en"/>
            </w:rPr>
            <w:t xml:space="preserve">Human Comm Res </w:t>
          </w:r>
          <w:r w:rsidRPr="00BE01A0">
            <w:rPr>
              <w:lang w:val="en"/>
            </w:rPr>
            <w:t>33, 163–193</w:t>
          </w:r>
        </w:p>
        <w:p w14:paraId="00591142" w14:textId="77777777" w:rsidR="00BE01A0" w:rsidRDefault="00BE01A0" w:rsidP="00BE01A0">
          <w:pPr>
            <w:pStyle w:val="CitaviBibliographyEntry"/>
            <w:rPr>
              <w:lang w:val="en"/>
            </w:rPr>
          </w:pPr>
          <w:r>
            <w:rPr>
              <w:lang w:val="en"/>
            </w:rPr>
            <w:t>82.</w:t>
          </w:r>
          <w:r>
            <w:rPr>
              <w:lang w:val="en"/>
            </w:rPr>
            <w:tab/>
          </w:r>
          <w:bookmarkStart w:id="112" w:name="_CTVL001c1e2c296da764b7096f8f63f723bcd22"/>
          <w:r>
            <w:rPr>
              <w:lang w:val="en"/>
            </w:rPr>
            <w:t>Higgins, D. et al. (2022) Sympathy for the digital: Influence of synthetic voice on affinity, social presence and empathy for photorealistic virtual humans.</w:t>
          </w:r>
          <w:bookmarkEnd w:id="112"/>
          <w:r>
            <w:rPr>
              <w:lang w:val="en"/>
            </w:rPr>
            <w:t xml:space="preserve"> </w:t>
          </w:r>
          <w:r w:rsidRPr="00BE01A0">
            <w:rPr>
              <w:i/>
              <w:lang w:val="en"/>
            </w:rPr>
            <w:t xml:space="preserve">Computers &amp; Graphics </w:t>
          </w:r>
          <w:r w:rsidRPr="00BE01A0">
            <w:rPr>
              <w:lang w:val="en"/>
            </w:rPr>
            <w:t>104, 116–128</w:t>
          </w:r>
        </w:p>
        <w:p w14:paraId="6243D0C3" w14:textId="77777777" w:rsidR="00BE01A0" w:rsidRDefault="00BE01A0" w:rsidP="00BE01A0">
          <w:pPr>
            <w:pStyle w:val="CitaviBibliographyEntry"/>
            <w:rPr>
              <w:lang w:val="en"/>
            </w:rPr>
          </w:pPr>
          <w:r>
            <w:rPr>
              <w:lang w:val="en"/>
            </w:rPr>
            <w:t>83.</w:t>
          </w:r>
          <w:r>
            <w:rPr>
              <w:lang w:val="en"/>
            </w:rPr>
            <w:tab/>
          </w:r>
          <w:bookmarkStart w:id="113" w:name="_CTVL0017810d0e58efc4d3f9c5d15e6e7338928"/>
          <w:r>
            <w:rPr>
              <w:lang w:val="en"/>
            </w:rPr>
            <w:t>Li, M. et al. (2023) Effects of robot gaze and voice human-likeness on users’ subjective perception, visual attention, and cerebral activity in voice conversations.</w:t>
          </w:r>
          <w:bookmarkEnd w:id="113"/>
          <w:r>
            <w:rPr>
              <w:lang w:val="en"/>
            </w:rPr>
            <w:t xml:space="preserve"> </w:t>
          </w:r>
          <w:r w:rsidRPr="00BE01A0">
            <w:rPr>
              <w:i/>
              <w:lang w:val="en"/>
            </w:rPr>
            <w:t xml:space="preserve">Computers in Human Behavior </w:t>
          </w:r>
          <w:r w:rsidRPr="00BE01A0">
            <w:rPr>
              <w:lang w:val="en"/>
            </w:rPr>
            <w:t>141, 107645</w:t>
          </w:r>
        </w:p>
        <w:p w14:paraId="6316D193" w14:textId="77777777" w:rsidR="00BE01A0" w:rsidRDefault="00BE01A0" w:rsidP="00BE01A0">
          <w:pPr>
            <w:pStyle w:val="CitaviBibliographyEntry"/>
            <w:rPr>
              <w:lang w:val="en"/>
            </w:rPr>
          </w:pPr>
          <w:r>
            <w:rPr>
              <w:lang w:val="en"/>
            </w:rPr>
            <w:t>84.</w:t>
          </w:r>
          <w:r>
            <w:rPr>
              <w:lang w:val="en"/>
            </w:rPr>
            <w:tab/>
          </w:r>
          <w:bookmarkStart w:id="114" w:name="_CTVL001f05185d98a9441be95c3e6edcabe352d"/>
          <w:r>
            <w:rPr>
              <w:lang w:val="en"/>
            </w:rPr>
            <w:t>McGinn, C. and Torre, I. (2019 - 2019) Can you Tell the Robot by the Voice? An Exploratory Study on the Role of Voice in the Perception of Robots. In</w:t>
          </w:r>
          <w:bookmarkEnd w:id="114"/>
          <w:r>
            <w:rPr>
              <w:lang w:val="en"/>
            </w:rPr>
            <w:t xml:space="preserve"> </w:t>
          </w:r>
          <w:r w:rsidRPr="00BE01A0">
            <w:rPr>
              <w:i/>
              <w:lang w:val="en"/>
            </w:rPr>
            <w:t xml:space="preserve">2019 14th ACM/IEEE International Conference on Human-Robot Interaction (HRI), </w:t>
          </w:r>
          <w:r w:rsidRPr="00BE01A0">
            <w:rPr>
              <w:lang w:val="en"/>
            </w:rPr>
            <w:t>pp. 211–221, IEEE</w:t>
          </w:r>
        </w:p>
        <w:p w14:paraId="1A91AB4F" w14:textId="77777777" w:rsidR="00BE01A0" w:rsidRDefault="00BE01A0" w:rsidP="00BE01A0">
          <w:pPr>
            <w:pStyle w:val="CitaviBibliographyEntry"/>
            <w:rPr>
              <w:lang w:val="en"/>
            </w:rPr>
          </w:pPr>
          <w:r>
            <w:rPr>
              <w:lang w:val="en"/>
            </w:rPr>
            <w:t>85.</w:t>
          </w:r>
          <w:r>
            <w:rPr>
              <w:lang w:val="en"/>
            </w:rPr>
            <w:tab/>
          </w:r>
          <w:bookmarkStart w:id="115" w:name="_CTVL00120728d07d052409b8c97a27a3cfc4717"/>
          <w:r>
            <w:rPr>
              <w:lang w:val="en"/>
            </w:rPr>
            <w:t>Mitchell, W.J. et al. (2011) A mismatch in the human realism of face and voice produces an uncanny valley.</w:t>
          </w:r>
          <w:bookmarkEnd w:id="115"/>
          <w:r>
            <w:rPr>
              <w:lang w:val="en"/>
            </w:rPr>
            <w:t xml:space="preserve"> </w:t>
          </w:r>
          <w:proofErr w:type="spellStart"/>
          <w:r w:rsidRPr="00BE01A0">
            <w:rPr>
              <w:i/>
              <w:lang w:val="en"/>
            </w:rPr>
            <w:t>i</w:t>
          </w:r>
          <w:proofErr w:type="spellEnd"/>
          <w:r w:rsidRPr="00BE01A0">
            <w:rPr>
              <w:i/>
              <w:lang w:val="en"/>
            </w:rPr>
            <w:t xml:space="preserve">-Perception </w:t>
          </w:r>
          <w:r w:rsidRPr="00BE01A0">
            <w:rPr>
              <w:lang w:val="en"/>
            </w:rPr>
            <w:t>2, 10–12</w:t>
          </w:r>
        </w:p>
        <w:p w14:paraId="6FA8F6A4" w14:textId="77777777" w:rsidR="00BE01A0" w:rsidRDefault="00BE01A0" w:rsidP="00BE01A0">
          <w:pPr>
            <w:pStyle w:val="CitaviBibliographyEntry"/>
            <w:rPr>
              <w:lang w:val="en"/>
            </w:rPr>
          </w:pPr>
          <w:r>
            <w:rPr>
              <w:lang w:val="en"/>
            </w:rPr>
            <w:t>86.</w:t>
          </w:r>
          <w:r>
            <w:rPr>
              <w:lang w:val="en"/>
            </w:rPr>
            <w:tab/>
          </w:r>
          <w:bookmarkStart w:id="116" w:name="_CTVL001f2006f1362364ea39afc1da0b4fa1c78"/>
          <w:r>
            <w:rPr>
              <w:lang w:val="en"/>
            </w:rPr>
            <w:t>Parmar, D. et al. (2022) Designing Empathic Virtual Agents: Manipulating Animation, Voice, Rendering, and Empathy to Create Persuasive Agents.</w:t>
          </w:r>
          <w:bookmarkEnd w:id="116"/>
          <w:r>
            <w:rPr>
              <w:lang w:val="en"/>
            </w:rPr>
            <w:t xml:space="preserve"> </w:t>
          </w:r>
          <w:r w:rsidRPr="00BE01A0">
            <w:rPr>
              <w:i/>
              <w:lang w:val="en"/>
            </w:rPr>
            <w:t xml:space="preserve">Autonomous agents and multi-agent systems </w:t>
          </w:r>
          <w:r w:rsidRPr="00BE01A0">
            <w:rPr>
              <w:lang w:val="en"/>
            </w:rPr>
            <w:t>36</w:t>
          </w:r>
        </w:p>
        <w:p w14:paraId="1DF2C13F" w14:textId="77777777" w:rsidR="00BE01A0" w:rsidRDefault="00BE01A0" w:rsidP="00BE01A0">
          <w:pPr>
            <w:pStyle w:val="CitaviBibliographyEntry"/>
            <w:rPr>
              <w:lang w:val="en"/>
            </w:rPr>
          </w:pPr>
          <w:r>
            <w:rPr>
              <w:lang w:val="en"/>
            </w:rPr>
            <w:t>87.</w:t>
          </w:r>
          <w:r>
            <w:rPr>
              <w:lang w:val="en"/>
            </w:rPr>
            <w:tab/>
          </w:r>
          <w:bookmarkStart w:id="117" w:name="_CTVL0012ee235348c9e4c64bce4ee1d5e2192b4"/>
          <w:r>
            <w:rPr>
              <w:lang w:val="en"/>
            </w:rPr>
            <w:t xml:space="preserve">Sarigul, B. and </w:t>
          </w:r>
          <w:proofErr w:type="spellStart"/>
          <w:r>
            <w:rPr>
              <w:lang w:val="en"/>
            </w:rPr>
            <w:t>Urgen</w:t>
          </w:r>
          <w:proofErr w:type="spellEnd"/>
          <w:r>
            <w:rPr>
              <w:lang w:val="en"/>
            </w:rPr>
            <w:t>, B.A. (2023) Audio–Visual Predictive Processing in the Perception of Humans and Robots.</w:t>
          </w:r>
          <w:bookmarkEnd w:id="117"/>
          <w:r>
            <w:rPr>
              <w:lang w:val="en"/>
            </w:rPr>
            <w:t xml:space="preserve"> </w:t>
          </w:r>
          <w:r w:rsidRPr="00BE01A0">
            <w:rPr>
              <w:i/>
              <w:lang w:val="en"/>
            </w:rPr>
            <w:t xml:space="preserve">Int J of Soc Robotics </w:t>
          </w:r>
          <w:r w:rsidRPr="00BE01A0">
            <w:rPr>
              <w:lang w:val="en"/>
            </w:rPr>
            <w:t>15, 855–865</w:t>
          </w:r>
        </w:p>
        <w:p w14:paraId="3D17146A" w14:textId="77777777" w:rsidR="00BE01A0" w:rsidRDefault="00BE01A0" w:rsidP="00BE01A0">
          <w:pPr>
            <w:pStyle w:val="CitaviBibliographyEntry"/>
            <w:rPr>
              <w:lang w:val="en"/>
            </w:rPr>
          </w:pPr>
          <w:r>
            <w:rPr>
              <w:lang w:val="en"/>
            </w:rPr>
            <w:t>88.</w:t>
          </w:r>
          <w:r>
            <w:rPr>
              <w:lang w:val="en"/>
            </w:rPr>
            <w:tab/>
          </w:r>
          <w:bookmarkStart w:id="118" w:name="_CTVL0019809a29e46f84bd7a97220703d48a3c8"/>
          <w:proofErr w:type="spellStart"/>
          <w:r>
            <w:rPr>
              <w:lang w:val="en"/>
            </w:rPr>
            <w:t>Duville</w:t>
          </w:r>
          <w:proofErr w:type="spellEnd"/>
          <w:r>
            <w:rPr>
              <w:lang w:val="en"/>
            </w:rPr>
            <w:t>, M.M. et al. (2022) Neuronal and behavioral affective perceptions of human and naturalness-reduced emotional prosodies.</w:t>
          </w:r>
          <w:bookmarkEnd w:id="118"/>
          <w:r>
            <w:rPr>
              <w:lang w:val="en"/>
            </w:rPr>
            <w:t xml:space="preserve"> </w:t>
          </w:r>
          <w:r w:rsidRPr="00BE01A0">
            <w:rPr>
              <w:i/>
              <w:lang w:val="en"/>
            </w:rPr>
            <w:t xml:space="preserve">Frontiers in computational neuroscience </w:t>
          </w:r>
          <w:r w:rsidRPr="00BE01A0">
            <w:rPr>
              <w:lang w:val="en"/>
            </w:rPr>
            <w:t>16, 1022787</w:t>
          </w:r>
        </w:p>
        <w:p w14:paraId="1515D044" w14:textId="77777777" w:rsidR="00BE01A0" w:rsidRDefault="00BE01A0" w:rsidP="00BE01A0">
          <w:pPr>
            <w:pStyle w:val="CitaviBibliographyEntry"/>
            <w:rPr>
              <w:lang w:val="en"/>
            </w:rPr>
          </w:pPr>
          <w:r>
            <w:rPr>
              <w:lang w:val="en"/>
            </w:rPr>
            <w:t>89.</w:t>
          </w:r>
          <w:r>
            <w:rPr>
              <w:lang w:val="en"/>
            </w:rPr>
            <w:tab/>
          </w:r>
          <w:bookmarkStart w:id="119" w:name="_CTVL0012fdb7cb492e1407181b775e4ed5a8536"/>
          <w:proofErr w:type="spellStart"/>
          <w:r>
            <w:rPr>
              <w:lang w:val="en"/>
            </w:rPr>
            <w:t>Duville</w:t>
          </w:r>
          <w:proofErr w:type="spellEnd"/>
          <w:r>
            <w:rPr>
              <w:lang w:val="en"/>
            </w:rPr>
            <w:t>, M.M. et al. (2024) Improved emotion differentiation under reduced acoustic variability of speech in autism.</w:t>
          </w:r>
          <w:bookmarkEnd w:id="119"/>
          <w:r>
            <w:rPr>
              <w:lang w:val="en"/>
            </w:rPr>
            <w:t xml:space="preserve"> </w:t>
          </w:r>
          <w:r w:rsidRPr="00BE01A0">
            <w:rPr>
              <w:i/>
              <w:lang w:val="en"/>
            </w:rPr>
            <w:t xml:space="preserve">BMC medicine </w:t>
          </w:r>
          <w:r w:rsidRPr="00BE01A0">
            <w:rPr>
              <w:lang w:val="en"/>
            </w:rPr>
            <w:t>22, 121</w:t>
          </w:r>
        </w:p>
        <w:p w14:paraId="76229CA4" w14:textId="77777777" w:rsidR="00BE01A0" w:rsidRDefault="00BE01A0" w:rsidP="00BE01A0">
          <w:pPr>
            <w:pStyle w:val="CitaviBibliographyEntry"/>
            <w:rPr>
              <w:lang w:val="en"/>
            </w:rPr>
          </w:pPr>
          <w:r>
            <w:rPr>
              <w:lang w:val="en"/>
            </w:rPr>
            <w:lastRenderedPageBreak/>
            <w:t>90.</w:t>
          </w:r>
          <w:r>
            <w:rPr>
              <w:lang w:val="en"/>
            </w:rPr>
            <w:tab/>
          </w:r>
          <w:bookmarkStart w:id="120" w:name="_CTVL0019b2a9899904a4719bf8ba767e57fac3e"/>
          <w:r>
            <w:rPr>
              <w:lang w:val="en"/>
            </w:rPr>
            <w:t>Nussbaum, C. et al. (2022) Contributions of fundamental frequency and timbre to vocal emotion perception and their electrophysiological correlates.</w:t>
          </w:r>
          <w:bookmarkEnd w:id="120"/>
          <w:r>
            <w:rPr>
              <w:lang w:val="en"/>
            </w:rPr>
            <w:t xml:space="preserve"> </w:t>
          </w:r>
          <w:r w:rsidRPr="00BE01A0">
            <w:rPr>
              <w:i/>
              <w:lang w:val="en"/>
            </w:rPr>
            <w:t xml:space="preserve">Social Cognitive and Affective Neuroscience </w:t>
          </w:r>
          <w:r w:rsidRPr="00BE01A0">
            <w:rPr>
              <w:lang w:val="en"/>
            </w:rPr>
            <w:t>17, 1145–1154</w:t>
          </w:r>
        </w:p>
        <w:p w14:paraId="213B4D26" w14:textId="77777777" w:rsidR="00BE01A0" w:rsidRDefault="00BE01A0" w:rsidP="00BE01A0">
          <w:pPr>
            <w:pStyle w:val="CitaviBibliographyEntry"/>
            <w:rPr>
              <w:lang w:val="en"/>
            </w:rPr>
          </w:pPr>
          <w:r>
            <w:rPr>
              <w:lang w:val="en"/>
            </w:rPr>
            <w:t>91.</w:t>
          </w:r>
          <w:r>
            <w:rPr>
              <w:lang w:val="en"/>
            </w:rPr>
            <w:tab/>
          </w:r>
          <w:bookmarkStart w:id="121" w:name="_CTVL001d3a1bb1aabad42f4a82d00410cd2279e"/>
          <w:r>
            <w:rPr>
              <w:lang w:val="en"/>
            </w:rPr>
            <w:t>Kauk, J. et al. (2024) The adaptive community-response (ACR) method for collecting misinformation on social media.</w:t>
          </w:r>
          <w:bookmarkEnd w:id="121"/>
          <w:r>
            <w:rPr>
              <w:lang w:val="en"/>
            </w:rPr>
            <w:t xml:space="preserve"> </w:t>
          </w:r>
          <w:r w:rsidRPr="00BE01A0">
            <w:rPr>
              <w:i/>
              <w:lang w:val="en"/>
            </w:rPr>
            <w:t xml:space="preserve">J Big Data </w:t>
          </w:r>
          <w:r w:rsidRPr="00BE01A0">
            <w:rPr>
              <w:lang w:val="en"/>
            </w:rPr>
            <w:t>11</w:t>
          </w:r>
        </w:p>
        <w:p w14:paraId="6F54FCC0" w14:textId="6DE48F18" w:rsidR="00B014AB" w:rsidRDefault="00BE01A0" w:rsidP="00BE01A0">
          <w:pPr>
            <w:pStyle w:val="CitaviBibliographyEntry"/>
            <w:rPr>
              <w:lang w:val="en"/>
            </w:rPr>
          </w:pPr>
          <w:r>
            <w:rPr>
              <w:lang w:val="en"/>
            </w:rPr>
            <w:t>92.</w:t>
          </w:r>
          <w:r>
            <w:rPr>
              <w:lang w:val="en"/>
            </w:rPr>
            <w:tab/>
          </w:r>
          <w:bookmarkStart w:id="122" w:name="_CTVL00143bb7b4582484d2480dc87b1039233fb"/>
          <w:r>
            <w:rPr>
              <w:lang w:val="en"/>
            </w:rPr>
            <w:t>Mori, M. et al. (2012) The Uncanny Valley.</w:t>
          </w:r>
          <w:bookmarkEnd w:id="122"/>
          <w:r>
            <w:rPr>
              <w:lang w:val="en"/>
            </w:rPr>
            <w:t xml:space="preserve"> </w:t>
          </w:r>
          <w:r w:rsidRPr="00BE01A0">
            <w:rPr>
              <w:i/>
              <w:lang w:val="en"/>
            </w:rPr>
            <w:t xml:space="preserve">IEEE Robot. Automat. Mag. </w:t>
          </w:r>
          <w:r w:rsidRPr="00BE01A0">
            <w:rPr>
              <w:lang w:val="en"/>
            </w:rPr>
            <w:t>19, 98–100</w:t>
          </w:r>
          <w:r w:rsidR="00B014AB">
            <w:rPr>
              <w:lang w:val="en"/>
            </w:rPr>
            <w:fldChar w:fldCharType="end"/>
          </w:r>
        </w:p>
      </w:sdtContent>
    </w:sdt>
    <w:p w14:paraId="11F31C17" w14:textId="77777777" w:rsidR="00B014AB" w:rsidRPr="00041975" w:rsidRDefault="00B014AB" w:rsidP="00B014AB">
      <w:pPr>
        <w:rPr>
          <w:lang w:val="en"/>
        </w:rPr>
      </w:pPr>
    </w:p>
    <w:sectPr w:rsidR="00B014AB" w:rsidRPr="00041975" w:rsidSect="008255C2">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Christine Nussbaum" w:date="2024-06-13T11:44:00Z" w:initials="CN">
    <w:p w14:paraId="54692464" w14:textId="2562F9DA" w:rsidR="00632F41" w:rsidRDefault="00632F41">
      <w:pPr>
        <w:pStyle w:val="Kommentartext"/>
      </w:pPr>
      <w:r>
        <w:rPr>
          <w:rStyle w:val="Kommentarzeichen"/>
        </w:rPr>
        <w:annotationRef/>
      </w:r>
      <w:r>
        <w:t xml:space="preserve">Bin mir bzgl. der geänderten Satzstruktur hier nicht so ganz sicher. Hier wollen wir ja rausarbeiten, warum wir uns das Thema gerade in Bezug auf Stimme anschauen und da ist das hier eines der zentralen Argumente.  </w:t>
      </w:r>
    </w:p>
  </w:comment>
  <w:comment w:id="13" w:author="Stefan Schweinberger" w:date="2024-07-19T21:11:00Z" w:initials="SRS">
    <w:p w14:paraId="07A3CF3F" w14:textId="34B74293" w:rsidR="00F46AE9" w:rsidRDefault="00F46AE9">
      <w:pPr>
        <w:pStyle w:val="Kommentartext"/>
      </w:pPr>
      <w:r>
        <w:rPr>
          <w:rStyle w:val="Kommentarzeichen"/>
        </w:rPr>
        <w:annotationRef/>
      </w:r>
      <w:r>
        <w:t>Hier brauchen wir auch noch (aus PSI)</w:t>
      </w:r>
    </w:p>
    <w:p w14:paraId="48BFD903" w14:textId="0F10AD37" w:rsidR="00F46AE9" w:rsidRPr="00F46AE9" w:rsidRDefault="00F46AE9">
      <w:pPr>
        <w:pStyle w:val="Kommentartext"/>
        <w:rPr>
          <w:lang w:val="en-US"/>
        </w:rPr>
      </w:pPr>
      <w:r w:rsidRPr="00F46AE9">
        <w:rPr>
          <w:rFonts w:ascii="ArialMT" w:eastAsia="Times New Roman" w:hAnsi="ArialMT" w:cs="Times New Roman"/>
          <w:lang w:val="en-US" w:eastAsia="de-DE"/>
        </w:rPr>
        <w:t xml:space="preserve">Lavan, N., Rinke, P., &amp; Scharinger, M. (2024). The time course of person perception from voices in the brain. </w:t>
      </w:r>
      <w:r w:rsidRPr="00F46AE9">
        <w:rPr>
          <w:rFonts w:ascii="ArialMT" w:eastAsia="Times New Roman" w:hAnsi="ArialMT" w:cs="Times New Roman"/>
          <w:i/>
          <w:lang w:val="en-US" w:eastAsia="de-DE"/>
        </w:rPr>
        <w:t>Proceedings of the National Academy of Sciences of the United States of America, 121</w:t>
      </w:r>
      <w:r w:rsidRPr="00F46AE9">
        <w:rPr>
          <w:rFonts w:ascii="ArialMT" w:eastAsia="Times New Roman" w:hAnsi="ArialMT" w:cs="Times New Roman"/>
          <w:lang w:val="en-US" w:eastAsia="de-DE"/>
        </w:rPr>
        <w:t>(26), e2318361121. doi:10.1073/pnas.2318361121</w:t>
      </w:r>
    </w:p>
  </w:comment>
  <w:comment w:id="14" w:author="Stefan Schweinberger" w:date="2024-07-07T12:32:00Z" w:initials="SRS">
    <w:p w14:paraId="033FCC56" w14:textId="77777777" w:rsidR="00632F41" w:rsidRDefault="00632F41" w:rsidP="00BD0FF9">
      <w:pPr>
        <w:pStyle w:val="Kommentartext"/>
      </w:pPr>
      <w:r>
        <w:rPr>
          <w:rStyle w:val="Kommentarzeichen"/>
        </w:rPr>
        <w:annotationRef/>
      </w:r>
      <w:r>
        <w:t>Wir sollten vermutlich alles noch mal vor dem Hintergrund der presubmission enquiry anschauen, und hier empfiehlt sich deepfakes daher vielleicht schon im ersten Absatz kurz zu erwähnen.</w:t>
      </w:r>
    </w:p>
  </w:comment>
  <w:comment w:id="27" w:author="Stefan Schweinberger" w:date="2024-05-07T17:51:00Z" w:initials="SRS">
    <w:p w14:paraId="35B1E245" w14:textId="37061961" w:rsidR="00632F41" w:rsidRDefault="00632F41">
      <w:pPr>
        <w:pStyle w:val="Kommentartext"/>
        <w:rPr>
          <w:lang w:val="en-US"/>
        </w:rPr>
      </w:pPr>
      <w:r>
        <w:rPr>
          <w:rStyle w:val="Kommentarzeichen"/>
        </w:rPr>
        <w:annotationRef/>
      </w:r>
      <w:r w:rsidRPr="00083C4F">
        <w:rPr>
          <w:lang w:val="en-US"/>
        </w:rPr>
        <w:t>Is it really our ambition to propose (again) precisely these question</w:t>
      </w:r>
      <w:r>
        <w:rPr>
          <w:lang w:val="en-US"/>
        </w:rPr>
        <w:t xml:space="preserve">s (which seem a bit boring to my mind). You know that I´m a bit opinionated here – and if you both really think we should explicitly promote the terms specificity/special then expect that I may eventually give in – but for now, I do think we can do better. </w:t>
      </w:r>
    </w:p>
    <w:p w14:paraId="2C89D8E6" w14:textId="77777777" w:rsidR="00632F41" w:rsidRDefault="00632F41">
      <w:pPr>
        <w:pStyle w:val="Kommentartext"/>
        <w:rPr>
          <w:lang w:val="en-US"/>
        </w:rPr>
      </w:pPr>
    </w:p>
    <w:p w14:paraId="073A67F0" w14:textId="3061280E" w:rsidR="00632F41" w:rsidRPr="00083C4F" w:rsidRDefault="00632F41">
      <w:pPr>
        <w:pStyle w:val="Kommentartext"/>
        <w:rPr>
          <w:lang w:val="en-US"/>
        </w:rPr>
      </w:pPr>
      <w:r>
        <w:rPr>
          <w:lang w:val="en-US"/>
        </w:rPr>
        <w:t>Hm. Perhaps it already helps to avoid these unfruitful (in the history of science of higher visual and auditory cognition, and in my opinion, but I can quantify this) terms and come up with a better alternatives. E.g.: What are the fundamental characteristics of human voices? What are the fundamental characteristics of natural voices?</w:t>
      </w:r>
    </w:p>
  </w:comment>
  <w:comment w:id="28" w:author="Christine Nussbaum" w:date="2024-05-08T10:54:00Z" w:initials="CN">
    <w:p w14:paraId="0DC11282" w14:textId="16D9B295" w:rsidR="00632F41" w:rsidRPr="00AD2679" w:rsidRDefault="00632F41">
      <w:pPr>
        <w:pStyle w:val="Kommentartext"/>
        <w:rPr>
          <w:lang w:val="en-US"/>
        </w:rPr>
      </w:pPr>
      <w:r>
        <w:rPr>
          <w:rStyle w:val="Kommentarzeichen"/>
        </w:rPr>
        <w:annotationRef/>
      </w:r>
      <w:r w:rsidRPr="00D94355">
        <w:rPr>
          <w:lang w:val="en-US"/>
        </w:rPr>
        <w:t xml:space="preserve">I am very open to alternative suggestions. </w:t>
      </w:r>
      <w:r w:rsidRPr="00D9435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comment>
  <w:comment w:id="30" w:author="Stefan Schweinberger" w:date="2024-07-19T21:18:00Z" w:initials="SRS">
    <w:p w14:paraId="18380C62" w14:textId="77777777" w:rsidR="00D7205B" w:rsidRDefault="00D7205B" w:rsidP="00D7205B">
      <w:pPr>
        <w:pStyle w:val="Kommentartext"/>
        <w:rPr>
          <w:rFonts w:ascii="ArialMT" w:eastAsia="Times New Roman" w:hAnsi="ArialMT" w:cs="Times New Roman"/>
          <w:lang w:val="en" w:eastAsia="de-DE"/>
        </w:rPr>
      </w:pPr>
      <w:r>
        <w:rPr>
          <w:rStyle w:val="Kommentarzeichen"/>
        </w:rPr>
        <w:annotationRef/>
      </w:r>
      <w:r>
        <w:rPr>
          <w:rFonts w:ascii="ArialMT" w:eastAsia="Times New Roman" w:hAnsi="ArialMT" w:cs="Times New Roman"/>
          <w:lang w:val="en" w:eastAsia="de-DE"/>
        </w:rPr>
        <w:t>Und dabei brauchen wir auch noch (aus PSI) acoustic characteristics of voices that influence both subjective perceptions and voice processing in the brain</w:t>
      </w:r>
    </w:p>
    <w:p w14:paraId="393FCEE3" w14:textId="77777777" w:rsidR="00D7205B" w:rsidRDefault="00D7205B" w:rsidP="00D7205B">
      <w:pPr>
        <w:pStyle w:val="Kommentartext"/>
        <w:rPr>
          <w:rFonts w:ascii="ArialMT" w:eastAsia="Times New Roman" w:hAnsi="ArialMT" w:cs="Times New Roman"/>
          <w:lang w:val="en" w:eastAsia="de-DE"/>
        </w:rPr>
      </w:pPr>
    </w:p>
    <w:p w14:paraId="38A6F16C" w14:textId="77777777" w:rsidR="00D7205B" w:rsidRDefault="00D7205B" w:rsidP="00D7205B">
      <w:pPr>
        <w:pStyle w:val="Kommentartext"/>
        <w:rPr>
          <w:rFonts w:ascii="ArialMT" w:eastAsia="Times New Roman" w:hAnsi="ArialMT" w:cs="Times New Roman"/>
          <w:lang w:eastAsia="de-DE"/>
        </w:rPr>
      </w:pPr>
      <w:r w:rsidRPr="000A3951">
        <w:rPr>
          <w:rFonts w:ascii="ArialMT" w:eastAsia="Times New Roman" w:hAnsi="ArialMT" w:cs="Times New Roman"/>
          <w:lang w:val="en-US" w:eastAsia="de-DE"/>
        </w:rPr>
        <w:t xml:space="preserve">Staib, M., &amp; Frühholz, S. (2021). Cortical voice processing is grounded in elementary sound analyses for vocalization relevant sound patterns. </w:t>
      </w:r>
      <w:r w:rsidRPr="000A3951">
        <w:rPr>
          <w:rFonts w:ascii="ArialMT" w:eastAsia="Times New Roman" w:hAnsi="ArialMT" w:cs="Times New Roman"/>
          <w:i/>
          <w:iCs/>
          <w:lang w:eastAsia="de-DE"/>
        </w:rPr>
        <w:t>Progress in Neurobiology</w:t>
      </w:r>
      <w:r w:rsidRPr="000A3951">
        <w:rPr>
          <w:rFonts w:ascii="ArialMT" w:eastAsia="Times New Roman" w:hAnsi="ArialMT" w:cs="Times New Roman"/>
          <w:lang w:eastAsia="de-DE"/>
        </w:rPr>
        <w:t xml:space="preserve">, </w:t>
      </w:r>
      <w:r w:rsidRPr="000A3951">
        <w:rPr>
          <w:rFonts w:ascii="ArialMT" w:eastAsia="Times New Roman" w:hAnsi="ArialMT" w:cs="Times New Roman"/>
          <w:i/>
          <w:iCs/>
          <w:lang w:eastAsia="de-DE"/>
        </w:rPr>
        <w:t>200</w:t>
      </w:r>
      <w:r w:rsidRPr="000A3951">
        <w:rPr>
          <w:rFonts w:ascii="ArialMT" w:eastAsia="Times New Roman" w:hAnsi="ArialMT" w:cs="Times New Roman"/>
          <w:lang w:eastAsia="de-DE"/>
        </w:rPr>
        <w:t>, 101982.</w:t>
      </w:r>
    </w:p>
    <w:p w14:paraId="65C16518" w14:textId="77777777" w:rsidR="0029535F" w:rsidRDefault="0029535F" w:rsidP="00D7205B">
      <w:pPr>
        <w:pStyle w:val="Kommentartext"/>
        <w:rPr>
          <w:rFonts w:ascii="ArialMT" w:eastAsia="Times New Roman" w:hAnsi="ArialMT" w:cs="Times New Roman"/>
          <w:lang w:eastAsia="de-DE"/>
        </w:rPr>
      </w:pPr>
    </w:p>
    <w:p w14:paraId="6715B1C6" w14:textId="07BB096F" w:rsidR="0029535F" w:rsidRPr="0029535F" w:rsidRDefault="0029535F" w:rsidP="00D7205B">
      <w:pPr>
        <w:pStyle w:val="Kommentartext"/>
      </w:pPr>
      <w:r>
        <w:rPr>
          <w:rFonts w:ascii="ArialMT" w:eastAsia="Times New Roman" w:hAnsi="ArialMT" w:cs="Times New Roman"/>
          <w:lang w:eastAsia="de-DE"/>
        </w:rPr>
        <w:t>Oder vielleichz brauchen wir auch dieses nicht, weil es sich nicht so gut einfügt?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692464" w15:done="0"/>
  <w15:commentEx w15:paraId="48BFD903" w15:done="0"/>
  <w15:commentEx w15:paraId="033FCC56" w15:done="0"/>
  <w15:commentEx w15:paraId="073A67F0" w15:done="0"/>
  <w15:commentEx w15:paraId="0DC11282" w15:paraIdParent="073A67F0" w15:done="0"/>
  <w15:commentEx w15:paraId="6715B1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E6B091C" w16cex:dateUtc="2024-07-19T19:11:00Z"/>
  <w16cex:commentExtensible w16cex:durableId="69BE2AB3" w16cex:dateUtc="2024-07-07T11:32:00Z"/>
  <w16cex:commentExtensible w16cex:durableId="4331D324" w16cex:dateUtc="2024-05-07T15:51:00Z"/>
  <w16cex:commentExtensible w16cex:durableId="06C34A95" w16cex:dateUtc="2024-07-19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692464" w16cid:durableId="2A155A34"/>
  <w16cid:commentId w16cid:paraId="48BFD903" w16cid:durableId="0E6B091C"/>
  <w16cid:commentId w16cid:paraId="033FCC56" w16cid:durableId="69BE2AB3"/>
  <w16cid:commentId w16cid:paraId="073A67F0" w16cid:durableId="4331D324"/>
  <w16cid:commentId w16cid:paraId="0DC11282" w16cid:durableId="29E5D881"/>
  <w16cid:commentId w16cid:paraId="6715B1C6" w16cid:durableId="06C34A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8B8C0E" w14:textId="77777777" w:rsidR="00AB5DA1" w:rsidRDefault="00AB5DA1" w:rsidP="00353624">
      <w:pPr>
        <w:spacing w:after="0" w:line="240" w:lineRule="auto"/>
      </w:pPr>
      <w:r>
        <w:separator/>
      </w:r>
    </w:p>
  </w:endnote>
  <w:endnote w:type="continuationSeparator" w:id="0">
    <w:p w14:paraId="18206D1F" w14:textId="77777777" w:rsidR="00AB5DA1" w:rsidRDefault="00AB5DA1"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632F41" w:rsidRDefault="00632F4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317909"/>
      <w:docPartObj>
        <w:docPartGallery w:val="Page Numbers (Bottom of Page)"/>
        <w:docPartUnique/>
      </w:docPartObj>
    </w:sdtPr>
    <w:sdtContent>
      <w:p w14:paraId="0449A416" w14:textId="603EC905" w:rsidR="008255C2" w:rsidRDefault="008255C2">
        <w:pPr>
          <w:pStyle w:val="Fuzeile"/>
          <w:jc w:val="center"/>
        </w:pPr>
        <w:r>
          <w:fldChar w:fldCharType="begin"/>
        </w:r>
        <w:r>
          <w:instrText>PAGE   \* MERGEFORMAT</w:instrText>
        </w:r>
        <w:r>
          <w:fldChar w:fldCharType="separate"/>
        </w:r>
        <w:r>
          <w:t>2</w:t>
        </w:r>
        <w:r>
          <w:fldChar w:fldCharType="end"/>
        </w:r>
      </w:p>
    </w:sdtContent>
  </w:sdt>
  <w:p w14:paraId="003F88F3" w14:textId="77777777" w:rsidR="00632F41" w:rsidRDefault="00632F4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632F41" w:rsidRDefault="00632F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196FE" w14:textId="77777777" w:rsidR="00AB5DA1" w:rsidRDefault="00AB5DA1" w:rsidP="00353624">
      <w:pPr>
        <w:spacing w:after="0" w:line="240" w:lineRule="auto"/>
      </w:pPr>
      <w:r>
        <w:separator/>
      </w:r>
    </w:p>
  </w:footnote>
  <w:footnote w:type="continuationSeparator" w:id="0">
    <w:p w14:paraId="6BAFB0DB" w14:textId="77777777" w:rsidR="00AB5DA1" w:rsidRDefault="00AB5DA1"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632F41" w:rsidRDefault="00632F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9FBA1" w14:textId="2EFDA487" w:rsidR="008255C2" w:rsidRPr="008255C2" w:rsidRDefault="008255C2" w:rsidP="008255C2">
    <w:pPr>
      <w:pStyle w:val="Kopfzeile"/>
      <w:jc w:val="center"/>
      <w:rPr>
        <w:lang w:val="en-US"/>
      </w:rPr>
    </w:pPr>
    <w:r w:rsidRPr="008255C2">
      <w:rPr>
        <w:lang w:val="en-US"/>
      </w:rPr>
      <w:t>Running head: Understanding Voice N</w:t>
    </w:r>
    <w:r>
      <w:rPr>
        <w:lang w:val="en-US"/>
      </w:rPr>
      <w:t>aturalness</w:t>
    </w:r>
  </w:p>
  <w:p w14:paraId="62FF4DC1" w14:textId="77777777" w:rsidR="00632F41" w:rsidRPr="008255C2" w:rsidRDefault="00632F41">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632F41" w:rsidRDefault="00632F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1832132">
    <w:abstractNumId w:val="22"/>
  </w:num>
  <w:num w:numId="2" w16cid:durableId="1800952531">
    <w:abstractNumId w:val="18"/>
  </w:num>
  <w:num w:numId="3" w16cid:durableId="607322995">
    <w:abstractNumId w:val="16"/>
  </w:num>
  <w:num w:numId="4" w16cid:durableId="831262803">
    <w:abstractNumId w:val="19"/>
  </w:num>
  <w:num w:numId="5" w16cid:durableId="1840348461">
    <w:abstractNumId w:val="13"/>
  </w:num>
  <w:num w:numId="6" w16cid:durableId="1994066187">
    <w:abstractNumId w:val="24"/>
  </w:num>
  <w:num w:numId="7" w16cid:durableId="1482312081">
    <w:abstractNumId w:val="11"/>
  </w:num>
  <w:num w:numId="8" w16cid:durableId="1433238627">
    <w:abstractNumId w:val="10"/>
  </w:num>
  <w:num w:numId="9" w16cid:durableId="1017537176">
    <w:abstractNumId w:val="17"/>
  </w:num>
  <w:num w:numId="10" w16cid:durableId="359625205">
    <w:abstractNumId w:val="23"/>
  </w:num>
  <w:num w:numId="11" w16cid:durableId="1078016626">
    <w:abstractNumId w:val="15"/>
  </w:num>
  <w:num w:numId="12" w16cid:durableId="1756975950">
    <w:abstractNumId w:val="14"/>
  </w:num>
  <w:num w:numId="13" w16cid:durableId="127288896">
    <w:abstractNumId w:val="21"/>
  </w:num>
  <w:num w:numId="14" w16cid:durableId="92670646">
    <w:abstractNumId w:val="12"/>
  </w:num>
  <w:num w:numId="15" w16cid:durableId="91632415">
    <w:abstractNumId w:val="0"/>
  </w:num>
  <w:num w:numId="16" w16cid:durableId="690498510">
    <w:abstractNumId w:val="1"/>
  </w:num>
  <w:num w:numId="17" w16cid:durableId="800264519">
    <w:abstractNumId w:val="2"/>
  </w:num>
  <w:num w:numId="18" w16cid:durableId="868180973">
    <w:abstractNumId w:val="3"/>
  </w:num>
  <w:num w:numId="19" w16cid:durableId="234750024">
    <w:abstractNumId w:val="4"/>
  </w:num>
  <w:num w:numId="20" w16cid:durableId="1861777744">
    <w:abstractNumId w:val="5"/>
  </w:num>
  <w:num w:numId="21" w16cid:durableId="539131386">
    <w:abstractNumId w:val="6"/>
  </w:num>
  <w:num w:numId="22" w16cid:durableId="46421299">
    <w:abstractNumId w:val="7"/>
  </w:num>
  <w:num w:numId="23" w16cid:durableId="14576103">
    <w:abstractNumId w:val="8"/>
  </w:num>
  <w:num w:numId="24" w16cid:durableId="1808430974">
    <w:abstractNumId w:val="9"/>
  </w:num>
  <w:num w:numId="25" w16cid:durableId="1484856360">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efan Schweinberger">
    <w15:presenceInfo w15:providerId="None" w15:userId="Stefan Schweinberger"/>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37F39"/>
    <w:rsid w:val="00041975"/>
    <w:rsid w:val="000468FB"/>
    <w:rsid w:val="00061716"/>
    <w:rsid w:val="00063B16"/>
    <w:rsid w:val="00070D52"/>
    <w:rsid w:val="00070DE1"/>
    <w:rsid w:val="00073465"/>
    <w:rsid w:val="00074FE8"/>
    <w:rsid w:val="00082093"/>
    <w:rsid w:val="00083C4F"/>
    <w:rsid w:val="00084405"/>
    <w:rsid w:val="00085DD3"/>
    <w:rsid w:val="00093076"/>
    <w:rsid w:val="00094F39"/>
    <w:rsid w:val="00095C1C"/>
    <w:rsid w:val="000A3824"/>
    <w:rsid w:val="000B67B8"/>
    <w:rsid w:val="000C2393"/>
    <w:rsid w:val="000C3818"/>
    <w:rsid w:val="000C544A"/>
    <w:rsid w:val="000D2C22"/>
    <w:rsid w:val="000D3015"/>
    <w:rsid w:val="000E1E1B"/>
    <w:rsid w:val="000E43D1"/>
    <w:rsid w:val="000F5E5B"/>
    <w:rsid w:val="0011142C"/>
    <w:rsid w:val="001146EC"/>
    <w:rsid w:val="00121B2E"/>
    <w:rsid w:val="0012222C"/>
    <w:rsid w:val="00123A29"/>
    <w:rsid w:val="00135DCF"/>
    <w:rsid w:val="001463E1"/>
    <w:rsid w:val="00155195"/>
    <w:rsid w:val="00157328"/>
    <w:rsid w:val="00164F35"/>
    <w:rsid w:val="00173323"/>
    <w:rsid w:val="00173D2E"/>
    <w:rsid w:val="00177F43"/>
    <w:rsid w:val="00183DBC"/>
    <w:rsid w:val="001861F8"/>
    <w:rsid w:val="00187908"/>
    <w:rsid w:val="00194F2B"/>
    <w:rsid w:val="001A2F18"/>
    <w:rsid w:val="001A6490"/>
    <w:rsid w:val="001A64B7"/>
    <w:rsid w:val="001B022B"/>
    <w:rsid w:val="001B5811"/>
    <w:rsid w:val="001B7A30"/>
    <w:rsid w:val="001C0B8D"/>
    <w:rsid w:val="001C3155"/>
    <w:rsid w:val="001C3A8E"/>
    <w:rsid w:val="001C6A63"/>
    <w:rsid w:val="001D0CB0"/>
    <w:rsid w:val="001D0D74"/>
    <w:rsid w:val="001D3C78"/>
    <w:rsid w:val="001D3F41"/>
    <w:rsid w:val="001E0BA8"/>
    <w:rsid w:val="001E4D86"/>
    <w:rsid w:val="001E6C9F"/>
    <w:rsid w:val="001F299C"/>
    <w:rsid w:val="001F3518"/>
    <w:rsid w:val="001F532E"/>
    <w:rsid w:val="001F6815"/>
    <w:rsid w:val="00206B41"/>
    <w:rsid w:val="00213B0F"/>
    <w:rsid w:val="002150AF"/>
    <w:rsid w:val="0021687F"/>
    <w:rsid w:val="00223620"/>
    <w:rsid w:val="00235ABB"/>
    <w:rsid w:val="0023780B"/>
    <w:rsid w:val="0024244C"/>
    <w:rsid w:val="002426E6"/>
    <w:rsid w:val="0026080A"/>
    <w:rsid w:val="00265AEB"/>
    <w:rsid w:val="0028476D"/>
    <w:rsid w:val="0029535F"/>
    <w:rsid w:val="002A06B9"/>
    <w:rsid w:val="002A35F7"/>
    <w:rsid w:val="002B52AE"/>
    <w:rsid w:val="002C574A"/>
    <w:rsid w:val="002D3EB3"/>
    <w:rsid w:val="002D6C92"/>
    <w:rsid w:val="002E044F"/>
    <w:rsid w:val="002E1408"/>
    <w:rsid w:val="002F1B24"/>
    <w:rsid w:val="002F444A"/>
    <w:rsid w:val="00300A15"/>
    <w:rsid w:val="00302388"/>
    <w:rsid w:val="00310AC5"/>
    <w:rsid w:val="00311198"/>
    <w:rsid w:val="00311440"/>
    <w:rsid w:val="003328F6"/>
    <w:rsid w:val="00335405"/>
    <w:rsid w:val="003359DA"/>
    <w:rsid w:val="00340FEF"/>
    <w:rsid w:val="00345179"/>
    <w:rsid w:val="0034699D"/>
    <w:rsid w:val="00347CBF"/>
    <w:rsid w:val="0035017E"/>
    <w:rsid w:val="00353624"/>
    <w:rsid w:val="0036286C"/>
    <w:rsid w:val="00366DDC"/>
    <w:rsid w:val="0037048C"/>
    <w:rsid w:val="0039400B"/>
    <w:rsid w:val="00396F35"/>
    <w:rsid w:val="003A3148"/>
    <w:rsid w:val="003B4BDC"/>
    <w:rsid w:val="003B687A"/>
    <w:rsid w:val="003D1E93"/>
    <w:rsid w:val="003D3321"/>
    <w:rsid w:val="003E2D28"/>
    <w:rsid w:val="003E61B4"/>
    <w:rsid w:val="003F0DA0"/>
    <w:rsid w:val="0040683C"/>
    <w:rsid w:val="0041290D"/>
    <w:rsid w:val="0041749E"/>
    <w:rsid w:val="004210B1"/>
    <w:rsid w:val="00421B0B"/>
    <w:rsid w:val="004242C5"/>
    <w:rsid w:val="004258F3"/>
    <w:rsid w:val="00426A0C"/>
    <w:rsid w:val="004313C7"/>
    <w:rsid w:val="00435D50"/>
    <w:rsid w:val="00455BC5"/>
    <w:rsid w:val="00455EAF"/>
    <w:rsid w:val="0046095C"/>
    <w:rsid w:val="00466801"/>
    <w:rsid w:val="004742EB"/>
    <w:rsid w:val="0048384E"/>
    <w:rsid w:val="00483985"/>
    <w:rsid w:val="00483E8E"/>
    <w:rsid w:val="004867E0"/>
    <w:rsid w:val="0049339E"/>
    <w:rsid w:val="004942D0"/>
    <w:rsid w:val="00495542"/>
    <w:rsid w:val="004974EE"/>
    <w:rsid w:val="004976B6"/>
    <w:rsid w:val="004A1755"/>
    <w:rsid w:val="004A2906"/>
    <w:rsid w:val="004A2FDC"/>
    <w:rsid w:val="004A470F"/>
    <w:rsid w:val="004A5A69"/>
    <w:rsid w:val="004B4D43"/>
    <w:rsid w:val="004C273C"/>
    <w:rsid w:val="004C5F92"/>
    <w:rsid w:val="004D67A8"/>
    <w:rsid w:val="004E074C"/>
    <w:rsid w:val="004F3E20"/>
    <w:rsid w:val="004F5F70"/>
    <w:rsid w:val="00500628"/>
    <w:rsid w:val="005028B4"/>
    <w:rsid w:val="00505D57"/>
    <w:rsid w:val="00535AEF"/>
    <w:rsid w:val="00536DA1"/>
    <w:rsid w:val="00537FDF"/>
    <w:rsid w:val="00540E45"/>
    <w:rsid w:val="00540EA3"/>
    <w:rsid w:val="00544374"/>
    <w:rsid w:val="0056605D"/>
    <w:rsid w:val="00570F96"/>
    <w:rsid w:val="0057287E"/>
    <w:rsid w:val="00576C9A"/>
    <w:rsid w:val="005841EC"/>
    <w:rsid w:val="0058483B"/>
    <w:rsid w:val="0058543C"/>
    <w:rsid w:val="005867D7"/>
    <w:rsid w:val="005873C7"/>
    <w:rsid w:val="00597C0D"/>
    <w:rsid w:val="005A72AA"/>
    <w:rsid w:val="005B337E"/>
    <w:rsid w:val="005B7151"/>
    <w:rsid w:val="005C69CD"/>
    <w:rsid w:val="005C6A43"/>
    <w:rsid w:val="005D10A3"/>
    <w:rsid w:val="005E0F61"/>
    <w:rsid w:val="005E5112"/>
    <w:rsid w:val="005E655E"/>
    <w:rsid w:val="005F4446"/>
    <w:rsid w:val="005F6EF6"/>
    <w:rsid w:val="00601BED"/>
    <w:rsid w:val="00603E19"/>
    <w:rsid w:val="006049B7"/>
    <w:rsid w:val="006065F0"/>
    <w:rsid w:val="0062078F"/>
    <w:rsid w:val="0062610A"/>
    <w:rsid w:val="006307E0"/>
    <w:rsid w:val="00632F41"/>
    <w:rsid w:val="00633F4A"/>
    <w:rsid w:val="006424FE"/>
    <w:rsid w:val="00654432"/>
    <w:rsid w:val="0065498F"/>
    <w:rsid w:val="00671456"/>
    <w:rsid w:val="00671BA2"/>
    <w:rsid w:val="00680D80"/>
    <w:rsid w:val="00684059"/>
    <w:rsid w:val="00692A2C"/>
    <w:rsid w:val="006948C4"/>
    <w:rsid w:val="00695B1D"/>
    <w:rsid w:val="00696416"/>
    <w:rsid w:val="006A3795"/>
    <w:rsid w:val="006B2EB7"/>
    <w:rsid w:val="006B3FA1"/>
    <w:rsid w:val="006C4186"/>
    <w:rsid w:val="006E0845"/>
    <w:rsid w:val="006F12C8"/>
    <w:rsid w:val="006F33CB"/>
    <w:rsid w:val="00700CFB"/>
    <w:rsid w:val="0070164F"/>
    <w:rsid w:val="00701727"/>
    <w:rsid w:val="00704AA6"/>
    <w:rsid w:val="00716FB2"/>
    <w:rsid w:val="0073364D"/>
    <w:rsid w:val="00763504"/>
    <w:rsid w:val="007713EC"/>
    <w:rsid w:val="00771C88"/>
    <w:rsid w:val="007749AE"/>
    <w:rsid w:val="00781C6E"/>
    <w:rsid w:val="00783AF1"/>
    <w:rsid w:val="00786959"/>
    <w:rsid w:val="00786C7C"/>
    <w:rsid w:val="00791859"/>
    <w:rsid w:val="007A78EF"/>
    <w:rsid w:val="007B21CF"/>
    <w:rsid w:val="007B38EC"/>
    <w:rsid w:val="007D11CD"/>
    <w:rsid w:val="007D2225"/>
    <w:rsid w:val="007D5C69"/>
    <w:rsid w:val="007D75AE"/>
    <w:rsid w:val="007E090A"/>
    <w:rsid w:val="007E3481"/>
    <w:rsid w:val="007F138B"/>
    <w:rsid w:val="007F6E01"/>
    <w:rsid w:val="00810C4D"/>
    <w:rsid w:val="00822483"/>
    <w:rsid w:val="008255BD"/>
    <w:rsid w:val="008255C2"/>
    <w:rsid w:val="0082663D"/>
    <w:rsid w:val="00831DF3"/>
    <w:rsid w:val="00847DC1"/>
    <w:rsid w:val="0086290E"/>
    <w:rsid w:val="0087677E"/>
    <w:rsid w:val="00876F79"/>
    <w:rsid w:val="00882493"/>
    <w:rsid w:val="008832B1"/>
    <w:rsid w:val="00883505"/>
    <w:rsid w:val="0088537C"/>
    <w:rsid w:val="008A6B92"/>
    <w:rsid w:val="008B4471"/>
    <w:rsid w:val="008B5242"/>
    <w:rsid w:val="008C20D3"/>
    <w:rsid w:val="008C2E8F"/>
    <w:rsid w:val="008C4D88"/>
    <w:rsid w:val="008D1317"/>
    <w:rsid w:val="008E2FE6"/>
    <w:rsid w:val="008F0296"/>
    <w:rsid w:val="008F2E4D"/>
    <w:rsid w:val="008F6DA6"/>
    <w:rsid w:val="00903703"/>
    <w:rsid w:val="009073C7"/>
    <w:rsid w:val="00910521"/>
    <w:rsid w:val="00920B34"/>
    <w:rsid w:val="0093311A"/>
    <w:rsid w:val="00944805"/>
    <w:rsid w:val="009603C6"/>
    <w:rsid w:val="00966CAE"/>
    <w:rsid w:val="00973E11"/>
    <w:rsid w:val="00974576"/>
    <w:rsid w:val="0098210D"/>
    <w:rsid w:val="0098387A"/>
    <w:rsid w:val="00987DE8"/>
    <w:rsid w:val="009A28E2"/>
    <w:rsid w:val="009A6D9E"/>
    <w:rsid w:val="009B0C1F"/>
    <w:rsid w:val="009C71D2"/>
    <w:rsid w:val="009E0962"/>
    <w:rsid w:val="009E2AB9"/>
    <w:rsid w:val="009E5870"/>
    <w:rsid w:val="009E58AB"/>
    <w:rsid w:val="009F02C4"/>
    <w:rsid w:val="009F18D6"/>
    <w:rsid w:val="00A017E1"/>
    <w:rsid w:val="00A0435C"/>
    <w:rsid w:val="00A1207D"/>
    <w:rsid w:val="00A1269A"/>
    <w:rsid w:val="00A137C1"/>
    <w:rsid w:val="00A14CEF"/>
    <w:rsid w:val="00A3050E"/>
    <w:rsid w:val="00A37DC7"/>
    <w:rsid w:val="00A42BBE"/>
    <w:rsid w:val="00A51877"/>
    <w:rsid w:val="00A669E8"/>
    <w:rsid w:val="00A73AF3"/>
    <w:rsid w:val="00A74F68"/>
    <w:rsid w:val="00A7608F"/>
    <w:rsid w:val="00AA013B"/>
    <w:rsid w:val="00AA766C"/>
    <w:rsid w:val="00AB04B8"/>
    <w:rsid w:val="00AB5DA1"/>
    <w:rsid w:val="00AB64FC"/>
    <w:rsid w:val="00AC001E"/>
    <w:rsid w:val="00AC5A01"/>
    <w:rsid w:val="00AC6F22"/>
    <w:rsid w:val="00AD0A1C"/>
    <w:rsid w:val="00AD2679"/>
    <w:rsid w:val="00AE3B4C"/>
    <w:rsid w:val="00AE5DA6"/>
    <w:rsid w:val="00AF0E10"/>
    <w:rsid w:val="00AF7C68"/>
    <w:rsid w:val="00B014AB"/>
    <w:rsid w:val="00B02B59"/>
    <w:rsid w:val="00B04FF0"/>
    <w:rsid w:val="00B0730A"/>
    <w:rsid w:val="00B31EE2"/>
    <w:rsid w:val="00B35167"/>
    <w:rsid w:val="00B35D0C"/>
    <w:rsid w:val="00B53B58"/>
    <w:rsid w:val="00B54716"/>
    <w:rsid w:val="00B61E66"/>
    <w:rsid w:val="00B649B0"/>
    <w:rsid w:val="00B662E7"/>
    <w:rsid w:val="00B66733"/>
    <w:rsid w:val="00B81370"/>
    <w:rsid w:val="00B90DAD"/>
    <w:rsid w:val="00B95EC8"/>
    <w:rsid w:val="00BB0189"/>
    <w:rsid w:val="00BB523A"/>
    <w:rsid w:val="00BC6468"/>
    <w:rsid w:val="00BD0FF9"/>
    <w:rsid w:val="00BD527A"/>
    <w:rsid w:val="00BD5E03"/>
    <w:rsid w:val="00BE01A0"/>
    <w:rsid w:val="00BF321F"/>
    <w:rsid w:val="00BF44F9"/>
    <w:rsid w:val="00BF71D0"/>
    <w:rsid w:val="00C06192"/>
    <w:rsid w:val="00C16B93"/>
    <w:rsid w:val="00C22065"/>
    <w:rsid w:val="00C23B54"/>
    <w:rsid w:val="00C25F85"/>
    <w:rsid w:val="00C34691"/>
    <w:rsid w:val="00C35BE0"/>
    <w:rsid w:val="00C35DFD"/>
    <w:rsid w:val="00C43D54"/>
    <w:rsid w:val="00C46164"/>
    <w:rsid w:val="00C466D3"/>
    <w:rsid w:val="00C530F5"/>
    <w:rsid w:val="00C6055C"/>
    <w:rsid w:val="00C64A2C"/>
    <w:rsid w:val="00C710E3"/>
    <w:rsid w:val="00C81D8A"/>
    <w:rsid w:val="00C96E2A"/>
    <w:rsid w:val="00CB0D44"/>
    <w:rsid w:val="00CB2682"/>
    <w:rsid w:val="00CB7440"/>
    <w:rsid w:val="00CC6799"/>
    <w:rsid w:val="00CC6DD9"/>
    <w:rsid w:val="00CE1C58"/>
    <w:rsid w:val="00CE4FC4"/>
    <w:rsid w:val="00CE70DA"/>
    <w:rsid w:val="00CF2D15"/>
    <w:rsid w:val="00CF523A"/>
    <w:rsid w:val="00CF56FE"/>
    <w:rsid w:val="00CF61EC"/>
    <w:rsid w:val="00D10E0E"/>
    <w:rsid w:val="00D114BD"/>
    <w:rsid w:val="00D207F0"/>
    <w:rsid w:val="00D21553"/>
    <w:rsid w:val="00D2703A"/>
    <w:rsid w:val="00D33462"/>
    <w:rsid w:val="00D35D00"/>
    <w:rsid w:val="00D439EB"/>
    <w:rsid w:val="00D5483F"/>
    <w:rsid w:val="00D54B01"/>
    <w:rsid w:val="00D60DC6"/>
    <w:rsid w:val="00D63816"/>
    <w:rsid w:val="00D667F8"/>
    <w:rsid w:val="00D66F73"/>
    <w:rsid w:val="00D7205B"/>
    <w:rsid w:val="00D73D6F"/>
    <w:rsid w:val="00D743C8"/>
    <w:rsid w:val="00D820EE"/>
    <w:rsid w:val="00D833C6"/>
    <w:rsid w:val="00D833D8"/>
    <w:rsid w:val="00D94004"/>
    <w:rsid w:val="00D94355"/>
    <w:rsid w:val="00DA29E9"/>
    <w:rsid w:val="00DA2D62"/>
    <w:rsid w:val="00DA3458"/>
    <w:rsid w:val="00DB0EBC"/>
    <w:rsid w:val="00DB0F2D"/>
    <w:rsid w:val="00DB46E0"/>
    <w:rsid w:val="00DB4D26"/>
    <w:rsid w:val="00DC047B"/>
    <w:rsid w:val="00DD2DDD"/>
    <w:rsid w:val="00DF72BD"/>
    <w:rsid w:val="00E06C47"/>
    <w:rsid w:val="00E127AD"/>
    <w:rsid w:val="00E14549"/>
    <w:rsid w:val="00E17059"/>
    <w:rsid w:val="00E238F4"/>
    <w:rsid w:val="00E42BC8"/>
    <w:rsid w:val="00E620BA"/>
    <w:rsid w:val="00E63E52"/>
    <w:rsid w:val="00E659E4"/>
    <w:rsid w:val="00E676B3"/>
    <w:rsid w:val="00E76077"/>
    <w:rsid w:val="00E76F70"/>
    <w:rsid w:val="00E8339F"/>
    <w:rsid w:val="00E86755"/>
    <w:rsid w:val="00E87D16"/>
    <w:rsid w:val="00E9336E"/>
    <w:rsid w:val="00EA1FAC"/>
    <w:rsid w:val="00EB3DF4"/>
    <w:rsid w:val="00EB6448"/>
    <w:rsid w:val="00EB6A07"/>
    <w:rsid w:val="00EC2C75"/>
    <w:rsid w:val="00ED5ABF"/>
    <w:rsid w:val="00EE6ADB"/>
    <w:rsid w:val="00EF0791"/>
    <w:rsid w:val="00F06D4C"/>
    <w:rsid w:val="00F06F8B"/>
    <w:rsid w:val="00F216BC"/>
    <w:rsid w:val="00F2662A"/>
    <w:rsid w:val="00F27A80"/>
    <w:rsid w:val="00F35C66"/>
    <w:rsid w:val="00F465C1"/>
    <w:rsid w:val="00F46AE9"/>
    <w:rsid w:val="00F5336F"/>
    <w:rsid w:val="00F61678"/>
    <w:rsid w:val="00F719E9"/>
    <w:rsid w:val="00F76B74"/>
    <w:rsid w:val="00F77B02"/>
    <w:rsid w:val="00F85206"/>
    <w:rsid w:val="00F858EE"/>
    <w:rsid w:val="00F9376C"/>
    <w:rsid w:val="00F9691C"/>
    <w:rsid w:val="00FA7BEC"/>
    <w:rsid w:val="00FB76F4"/>
    <w:rsid w:val="00FC0944"/>
    <w:rsid w:val="00FC1778"/>
    <w:rsid w:val="00FC2595"/>
    <w:rsid w:val="00FC65F0"/>
    <w:rsid w:val="00FD069E"/>
    <w:rsid w:val="00FD4DD7"/>
    <w:rsid w:val="00FD7E8A"/>
    <w:rsid w:val="00FE65D1"/>
    <w:rsid w:val="00FF3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ne.nussbaum@uni-jena.de" TargetMode="External"/><Relationship Id="rId13" Type="http://schemas.microsoft.com/office/2018/08/relationships/commentsExtensible" Target="commentsExtensible.xml"/><Relationship Id="rId18" Type="http://schemas.openxmlformats.org/officeDocument/2006/relationships/hyperlink" Target="https://osf.io/asfqv/?view_only=62f8d88705bb4363903983c8bd08a2c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osf.io/asfqv/?view_only=62f8d88705bb4363903983c8bd08a2cf"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osf.io/asfqv/?view_only=62f8d88705bb4363903983c8bd08a2cf" TargetMode="External"/><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osf.io/asfqv/?view_only=62f8d88705bb4363903983c8bd08a2cf" TargetMode="External"/><Relationship Id="rId23" Type="http://schemas.openxmlformats.org/officeDocument/2006/relationships/footer" Target="footer2.xml"/><Relationship Id="rId28"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yperlink" Target="https://www.voice.uni-jena.de/" TargetMode="External"/><Relationship Id="rId4" Type="http://schemas.openxmlformats.org/officeDocument/2006/relationships/settings" Target="settings.xml"/><Relationship Id="rId9" Type="http://schemas.openxmlformats.org/officeDocument/2006/relationships/hyperlink" Target="https://osf.io/asfqv/?view_only=62f8d88705bb4363903983c8bd08a2cf" TargetMode="External"/><Relationship Id="rId14" Type="http://schemas.openxmlformats.org/officeDocument/2006/relationships/hyperlink" Target="https://chatgpt.com/?oai" TargetMode="External"/><Relationship Id="rId22" Type="http://schemas.openxmlformats.org/officeDocument/2006/relationships/footer" Target="footer1.xml"/><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135CBBEE11814A38A14C071AE769B490"/>
        <w:category>
          <w:name w:val="Allgemein"/>
          <w:gallery w:val="placeholder"/>
        </w:category>
        <w:types>
          <w:type w:val="bbPlcHdr"/>
        </w:types>
        <w:behaviors>
          <w:behavior w:val="content"/>
        </w:behaviors>
        <w:guid w:val="{EE425553-45A2-42DD-A2F8-7D1C5C829DC0}"/>
      </w:docPartPr>
      <w:docPartBody>
        <w:p w:rsidR="00D33C3E" w:rsidRDefault="001D7C87" w:rsidP="001D7C87">
          <w:pPr>
            <w:pStyle w:val="135CBBEE11814A38A14C071AE769B490"/>
          </w:pPr>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000000" w:rsidRDefault="00E57FBD" w:rsidP="00E57FBD">
          <w:pPr>
            <w:pStyle w:val="BC57A0DC02524EEB9A8A4ED0D501EFB3"/>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135DCF"/>
    <w:rsid w:val="00163A62"/>
    <w:rsid w:val="00186FD8"/>
    <w:rsid w:val="001D7C87"/>
    <w:rsid w:val="002426E6"/>
    <w:rsid w:val="00256765"/>
    <w:rsid w:val="002776C1"/>
    <w:rsid w:val="00287CAB"/>
    <w:rsid w:val="003117D3"/>
    <w:rsid w:val="00381436"/>
    <w:rsid w:val="003E2D28"/>
    <w:rsid w:val="0041290D"/>
    <w:rsid w:val="00475846"/>
    <w:rsid w:val="00582059"/>
    <w:rsid w:val="006B3FA1"/>
    <w:rsid w:val="006F058E"/>
    <w:rsid w:val="006F4F0E"/>
    <w:rsid w:val="00763504"/>
    <w:rsid w:val="0076783D"/>
    <w:rsid w:val="007878E1"/>
    <w:rsid w:val="007B1874"/>
    <w:rsid w:val="007C1D5F"/>
    <w:rsid w:val="007F2C4D"/>
    <w:rsid w:val="008209FE"/>
    <w:rsid w:val="00842469"/>
    <w:rsid w:val="009E2606"/>
    <w:rsid w:val="009F648B"/>
    <w:rsid w:val="00A14CEF"/>
    <w:rsid w:val="00A231AC"/>
    <w:rsid w:val="00A42BBE"/>
    <w:rsid w:val="00A866DD"/>
    <w:rsid w:val="00AF0169"/>
    <w:rsid w:val="00B35167"/>
    <w:rsid w:val="00B66733"/>
    <w:rsid w:val="00B95004"/>
    <w:rsid w:val="00C00481"/>
    <w:rsid w:val="00C64A2C"/>
    <w:rsid w:val="00C65944"/>
    <w:rsid w:val="00CA6DD5"/>
    <w:rsid w:val="00CB5C46"/>
    <w:rsid w:val="00D112B1"/>
    <w:rsid w:val="00D33C3E"/>
    <w:rsid w:val="00D674F7"/>
    <w:rsid w:val="00D67777"/>
    <w:rsid w:val="00D84831"/>
    <w:rsid w:val="00DA46D2"/>
    <w:rsid w:val="00DE7B8A"/>
    <w:rsid w:val="00E57FBD"/>
    <w:rsid w:val="00E63BF5"/>
    <w:rsid w:val="00FC1E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57FBD"/>
    <w:rPr>
      <w:color w:val="808080"/>
    </w:rPr>
  </w:style>
  <w:style w:type="paragraph" w:customStyle="1" w:styleId="135CBBEE11814A38A14C071AE769B490">
    <w:name w:val="135CBBEE11814A38A14C071AE769B490"/>
    <w:rsid w:val="001D7C87"/>
    <w:pPr>
      <w:spacing w:line="278" w:lineRule="auto"/>
    </w:pPr>
    <w:rPr>
      <w:kern w:val="2"/>
      <w:sz w:val="24"/>
      <w:szCs w:val="24"/>
      <w:lang w:val="en-US" w:eastAsia="en-US"/>
      <w14:ligatures w14:val="standardContextual"/>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459C2-30C0-4EBC-BCD8-EE98AF49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121401</Words>
  <Characters>691991</Characters>
  <Application>Microsoft Office Word</Application>
  <DocSecurity>0</DocSecurity>
  <Lines>5766</Lines>
  <Paragraphs>1623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18</cp:revision>
  <cp:lastPrinted>2024-05-02T13:02:00Z</cp:lastPrinted>
  <dcterms:created xsi:type="dcterms:W3CDTF">2024-07-22T16:15:00Z</dcterms:created>
  <dcterms:modified xsi:type="dcterms:W3CDTF">2024-07-23T13:42:00Z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8">
    <vt:lpwstr>CloudProjectKey=xud3xgg861m0hk8a0a24t2ak7mdcek4vkbkbm2dq163; ProjectName=LibraryCNussbaum</vt:lpwstr>
  </property>
  <property fmtid="{D5CDD505-2E9C-101B-9397-08002B2CF9AE}" pid="4" name="CitaviDocumentProperty_0">
    <vt:lpwstr>10ff812f-c5a4-43c1-8030-289e5dd3f661</vt:lpwstr>
  </property>
  <property fmtid="{D5CDD505-2E9C-101B-9397-08002B2CF9AE}" pid="5" name="CitaviDocumentProperty_6">
    <vt:lpwstr>False</vt:lpwstr>
  </property>
  <property fmtid="{D5CDD505-2E9C-101B-9397-08002B2CF9AE}" pid="6" name="CitaviDocumentProperty_1">
    <vt:lpwstr>6.11.0.0</vt:lpwstr>
  </property>
</Properties>
</file>