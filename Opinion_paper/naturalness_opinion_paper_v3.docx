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52EA5781" w:rsidR="004942D0" w:rsidRPr="00692A2C" w:rsidRDefault="00DA2D62" w:rsidP="00DA2D62">
      <w:pPr>
        <w:jc w:val="center"/>
        <w:rPr>
          <w:rFonts w:ascii="Times New Roman" w:hAnsi="Times New Roman" w:cs="Times New Roman"/>
          <w:sz w:val="36"/>
          <w:szCs w:val="36"/>
        </w:rPr>
      </w:pPr>
      <w:commentRangeStart w:id="0"/>
      <w:commentRangeStart w:id="1"/>
      <w:r w:rsidRPr="00692A2C">
        <w:rPr>
          <w:rFonts w:ascii="Times New Roman" w:hAnsi="Times New Roman" w:cs="Times New Roman"/>
          <w:b/>
          <w:sz w:val="36"/>
          <w:szCs w:val="36"/>
        </w:rPr>
        <w:t>Naturalness</w:t>
      </w:r>
      <w:commentRangeEnd w:id="0"/>
      <w:r w:rsidR="002A06B9">
        <w:rPr>
          <w:rStyle w:val="Kommentarzeichen"/>
        </w:rPr>
        <w:commentReference w:id="0"/>
      </w:r>
      <w:commentRangeEnd w:id="1"/>
      <w:r w:rsidR="00D33462">
        <w:rPr>
          <w:rStyle w:val="Kommentarzeichen"/>
        </w:rPr>
        <w:commentReference w:id="1"/>
      </w:r>
      <w:r w:rsidRPr="00692A2C">
        <w:rPr>
          <w:rFonts w:ascii="Times New Roman" w:hAnsi="Times New Roman" w:cs="Times New Roman"/>
          <w:b/>
          <w:sz w:val="36"/>
          <w:szCs w:val="36"/>
        </w:rPr>
        <w:t xml:space="preserve"> in </w:t>
      </w:r>
      <w:proofErr w:type="spellStart"/>
      <w:r w:rsidRPr="00692A2C">
        <w:rPr>
          <w:rFonts w:ascii="Times New Roman" w:hAnsi="Times New Roman" w:cs="Times New Roman"/>
          <w:b/>
          <w:sz w:val="36"/>
          <w:szCs w:val="36"/>
        </w:rPr>
        <w:t>voices</w:t>
      </w:r>
      <w:proofErr w:type="spellEnd"/>
    </w:p>
    <w:p w14:paraId="155A9B74" w14:textId="77777777" w:rsidR="004942D0" w:rsidRPr="00692A2C" w:rsidRDefault="004942D0" w:rsidP="004942D0">
      <w:pPr>
        <w:rPr>
          <w:rFonts w:ascii="Times New Roman" w:hAnsi="Times New Roman" w:cs="Times New Roman"/>
        </w:rPr>
      </w:pPr>
    </w:p>
    <w:p w14:paraId="24CB856D" w14:textId="223B0140" w:rsidR="004942D0" w:rsidRPr="00882493" w:rsidRDefault="00DA2D62" w:rsidP="00DA2D62">
      <w:pPr>
        <w:jc w:val="center"/>
        <w:rPr>
          <w:rFonts w:ascii="Times New Roman" w:hAnsi="Times New Roman" w:cs="Times New Roman"/>
        </w:rPr>
      </w:pPr>
      <w:r w:rsidRPr="00882493">
        <w:rPr>
          <w:rFonts w:ascii="Times New Roman" w:hAnsi="Times New Roman" w:cs="Times New Roman"/>
        </w:rPr>
        <w:t xml:space="preserve">Christine Nussbaum, </w:t>
      </w:r>
      <w:r w:rsidR="00882493" w:rsidRPr="00882493">
        <w:rPr>
          <w:rFonts w:ascii="Times New Roman" w:hAnsi="Times New Roman" w:cs="Times New Roman"/>
        </w:rPr>
        <w:t>Sascha Frühholz</w:t>
      </w:r>
      <w:r w:rsidRPr="00882493">
        <w:rPr>
          <w:rFonts w:ascii="Times New Roman" w:hAnsi="Times New Roman" w:cs="Times New Roman"/>
        </w:rPr>
        <w:t>, and Stefan R. Schweinberger</w:t>
      </w:r>
    </w:p>
    <w:p w14:paraId="730A1754" w14:textId="77777777" w:rsidR="00DA2D62" w:rsidRPr="00882493" w:rsidRDefault="00DA2D62" w:rsidP="00DB0EBC">
      <w:pPr>
        <w:rPr>
          <w:rFonts w:ascii="Times New Roman" w:hAnsi="Times New Roman" w:cs="Times New Roman"/>
        </w:rPr>
      </w:pPr>
    </w:p>
    <w:p w14:paraId="7EE7EFC4" w14:textId="02D724CF" w:rsidR="00DA2D62" w:rsidRPr="00085DD3" w:rsidRDefault="00DA2D62" w:rsidP="00DB0EBC">
      <w:pPr>
        <w:rPr>
          <w:rFonts w:ascii="Times New Roman" w:hAnsi="Times New Roman" w:cs="Times New Roman"/>
          <w:color w:val="FF0000"/>
          <w:lang w:val="en-US"/>
        </w:rPr>
      </w:pPr>
      <w:r w:rsidRPr="00DA2D62">
        <w:rPr>
          <w:rFonts w:ascii="Times New Roman" w:hAnsi="Times New Roman" w:cs="Times New Roman"/>
          <w:b/>
          <w:lang w:val="en-US"/>
        </w:rPr>
        <w:t xml:space="preserve">Abstract </w:t>
      </w:r>
      <w:r w:rsidRPr="00DA2D62">
        <w:rPr>
          <w:rFonts w:ascii="Times New Roman" w:hAnsi="Times New Roman" w:cs="Times New Roman"/>
          <w:lang w:val="en-US"/>
        </w:rPr>
        <w:t>(120 words)</w:t>
      </w:r>
      <w:r w:rsidR="00085DD3">
        <w:rPr>
          <w:rFonts w:ascii="Times New Roman" w:hAnsi="Times New Roman" w:cs="Times New Roman"/>
          <w:lang w:val="en-US"/>
        </w:rPr>
        <w:t xml:space="preserve"> </w:t>
      </w:r>
    </w:p>
    <w:p w14:paraId="14C97E2C" w14:textId="2744CA27" w:rsidR="00085DD3" w:rsidRPr="00DA2D62" w:rsidRDefault="00085DD3" w:rsidP="00085DD3">
      <w:pPr>
        <w:pStyle w:val="KeinLeerraum"/>
        <w:rPr>
          <w:rFonts w:ascii="Times New Roman" w:hAnsi="Times New Roman" w:cs="Times New Roman"/>
          <w:sz w:val="24"/>
          <w:lang w:val="en"/>
        </w:rPr>
      </w:pPr>
      <w:r w:rsidRPr="00DA2D62">
        <w:rPr>
          <w:rFonts w:ascii="Times New Roman" w:hAnsi="Times New Roman" w:cs="Times New Roman"/>
          <w:sz w:val="24"/>
          <w:lang w:val="en"/>
        </w:rPr>
        <w:t xml:space="preserve">Perceived naturalness of a voice is a prominent </w:t>
      </w:r>
      <w:r w:rsidR="002A06B9">
        <w:rPr>
          <w:rFonts w:ascii="Times New Roman" w:hAnsi="Times New Roman" w:cs="Times New Roman"/>
          <w:sz w:val="24"/>
          <w:lang w:val="en"/>
        </w:rPr>
        <w:t>property emerging from vocal sounds, and one</w:t>
      </w:r>
      <w:r w:rsidR="002A06B9" w:rsidRPr="00DA2D62">
        <w:rPr>
          <w:rFonts w:ascii="Times New Roman" w:hAnsi="Times New Roman" w:cs="Times New Roman"/>
          <w:sz w:val="24"/>
          <w:lang w:val="en"/>
        </w:rPr>
        <w:t xml:space="preserve"> </w:t>
      </w:r>
      <w:r w:rsidRPr="00DA2D62">
        <w:rPr>
          <w:rFonts w:ascii="Times New Roman" w:hAnsi="Times New Roman" w:cs="Times New Roman"/>
          <w:sz w:val="24"/>
          <w:lang w:val="en"/>
        </w:rPr>
        <w:t xml:space="preserve">which affects our interaction with both human and artificial agents. Despite its importance, </w:t>
      </w:r>
      <w:r w:rsidR="002A06B9" w:rsidRPr="00DA2D62">
        <w:rPr>
          <w:rFonts w:ascii="Times New Roman" w:hAnsi="Times New Roman" w:cs="Times New Roman"/>
          <w:sz w:val="24"/>
          <w:lang w:val="en"/>
        </w:rPr>
        <w:t xml:space="preserve">a systematic understanding of voice naturalness </w:t>
      </w:r>
      <w:r w:rsidR="002A06B9">
        <w:rPr>
          <w:rFonts w:ascii="Times New Roman" w:hAnsi="Times New Roman" w:cs="Times New Roman"/>
          <w:sz w:val="24"/>
          <w:lang w:val="en"/>
        </w:rPr>
        <w:t xml:space="preserve">is currently lacking, due to </w:t>
      </w:r>
      <w:r w:rsidRPr="00DA2D62">
        <w:rPr>
          <w:rFonts w:ascii="Times New Roman" w:hAnsi="Times New Roman" w:cs="Times New Roman"/>
          <w:sz w:val="24"/>
          <w:lang w:val="en"/>
        </w:rPr>
        <w:t xml:space="preserve">(a) conceptual </w:t>
      </w:r>
      <w:proofErr w:type="spellStart"/>
      <w:r w:rsidRPr="00DA2D62">
        <w:rPr>
          <w:rFonts w:ascii="Times New Roman" w:hAnsi="Times New Roman" w:cs="Times New Roman"/>
          <w:sz w:val="24"/>
          <w:lang w:val="en"/>
        </w:rPr>
        <w:t>underspecification</w:t>
      </w:r>
      <w:proofErr w:type="spellEnd"/>
      <w:r w:rsidRPr="00DA2D62">
        <w:rPr>
          <w:rFonts w:ascii="Times New Roman" w:hAnsi="Times New Roman" w:cs="Times New Roman"/>
          <w:sz w:val="24"/>
          <w:lang w:val="en"/>
        </w:rPr>
        <w:t>, (b) inconsistent operationalization, (c)</w:t>
      </w:r>
      <w:r w:rsidR="00FD4DD7">
        <w:rPr>
          <w:rFonts w:ascii="Times New Roman" w:hAnsi="Times New Roman" w:cs="Times New Roman"/>
          <w:sz w:val="24"/>
          <w:lang w:val="en"/>
        </w:rPr>
        <w:t xml:space="preserve"> a</w:t>
      </w:r>
      <w:r w:rsidRPr="00DA2D62">
        <w:rPr>
          <w:rFonts w:ascii="Times New Roman" w:hAnsi="Times New Roman" w:cs="Times New Roman"/>
          <w:sz w:val="24"/>
          <w:lang w:val="en"/>
        </w:rPr>
        <w:t xml:space="preserve"> lack of exchange between research on human and </w:t>
      </w:r>
      <w:r>
        <w:rPr>
          <w:rFonts w:ascii="Times New Roman" w:hAnsi="Times New Roman" w:cs="Times New Roman"/>
          <w:sz w:val="24"/>
          <w:lang w:val="en"/>
        </w:rPr>
        <w:t>synthetic</w:t>
      </w:r>
      <w:r w:rsidRPr="00DA2D62">
        <w:rPr>
          <w:rFonts w:ascii="Times New Roman" w:hAnsi="Times New Roman" w:cs="Times New Roman"/>
          <w:sz w:val="24"/>
          <w:lang w:val="en"/>
        </w:rPr>
        <w:t xml:space="preserve"> </w:t>
      </w:r>
      <w:r>
        <w:rPr>
          <w:rFonts w:ascii="Times New Roman" w:hAnsi="Times New Roman" w:cs="Times New Roman"/>
          <w:sz w:val="24"/>
          <w:lang w:val="en"/>
        </w:rPr>
        <w:t>voices</w:t>
      </w:r>
      <w:r w:rsidRPr="00DA2D62">
        <w:rPr>
          <w:rFonts w:ascii="Times New Roman" w:hAnsi="Times New Roman" w:cs="Times New Roman"/>
          <w:sz w:val="24"/>
          <w:lang w:val="en"/>
        </w:rPr>
        <w:t xml:space="preserve"> and (d) insufficient anchoring in voice perception theory. </w:t>
      </w:r>
      <w:r>
        <w:rPr>
          <w:rFonts w:ascii="Times New Roman" w:hAnsi="Times New Roman" w:cs="Times New Roman"/>
          <w:sz w:val="24"/>
          <w:lang w:val="en"/>
        </w:rPr>
        <w:t xml:space="preserve">In this work, we </w:t>
      </w:r>
      <w:r w:rsidR="00FD4DD7">
        <w:rPr>
          <w:rFonts w:ascii="Times New Roman" w:hAnsi="Times New Roman" w:cs="Times New Roman"/>
          <w:sz w:val="24"/>
          <w:lang w:val="en"/>
        </w:rPr>
        <w:t>reflect on</w:t>
      </w:r>
      <w:r w:rsidRPr="00DA2D62">
        <w:rPr>
          <w:rFonts w:ascii="Times New Roman" w:hAnsi="Times New Roman" w:cs="Times New Roman"/>
          <w:sz w:val="24"/>
          <w:lang w:val="en"/>
        </w:rPr>
        <w:t xml:space="preserve"> current insights into voice naturalness by pooling evidence from a wider interdisciplinary literature. Against that backdrop, </w:t>
      </w:r>
      <w:r>
        <w:rPr>
          <w:rFonts w:ascii="Times New Roman" w:hAnsi="Times New Roman" w:cs="Times New Roman"/>
          <w:sz w:val="24"/>
          <w:lang w:val="en"/>
        </w:rPr>
        <w:t>we</w:t>
      </w:r>
      <w:r w:rsidRPr="00DA2D62">
        <w:rPr>
          <w:rFonts w:ascii="Times New Roman" w:hAnsi="Times New Roman" w:cs="Times New Roman"/>
          <w:sz w:val="24"/>
          <w:lang w:val="en"/>
        </w:rPr>
        <w:t xml:space="preserve"> develop a concise definition of naturalness and propose a conceptual framework rooted both in empirical findings and theoretical models. Subsequently, </w:t>
      </w:r>
      <w:r>
        <w:rPr>
          <w:rFonts w:ascii="Times New Roman" w:hAnsi="Times New Roman" w:cs="Times New Roman"/>
          <w:sz w:val="24"/>
          <w:lang w:val="en"/>
        </w:rPr>
        <w:t>we</w:t>
      </w:r>
      <w:r w:rsidRPr="00DA2D62">
        <w:rPr>
          <w:rFonts w:ascii="Times New Roman" w:hAnsi="Times New Roman" w:cs="Times New Roman"/>
          <w:sz w:val="24"/>
          <w:lang w:val="en"/>
        </w:rPr>
        <w:t xml:space="preserve"> identify core gaps in our current understanding of voice naturalness and discuss different approaches for</w:t>
      </w:r>
      <w:r w:rsidR="0093311A">
        <w:rPr>
          <w:rFonts w:ascii="Times New Roman" w:hAnsi="Times New Roman" w:cs="Times New Roman"/>
          <w:sz w:val="24"/>
          <w:lang w:val="en"/>
        </w:rPr>
        <w:t xml:space="preserve"> future</w:t>
      </w:r>
      <w:r w:rsidRPr="00DA2D62">
        <w:rPr>
          <w:rFonts w:ascii="Times New Roman" w:hAnsi="Times New Roman" w:cs="Times New Roman"/>
          <w:sz w:val="24"/>
          <w:lang w:val="en"/>
        </w:rPr>
        <w:t xml:space="preserve"> research.</w:t>
      </w:r>
    </w:p>
    <w:p w14:paraId="4FB60422" w14:textId="77777777" w:rsidR="00085DD3" w:rsidRPr="00DA2D62" w:rsidRDefault="00085DD3" w:rsidP="00DA2D62">
      <w:pPr>
        <w:pStyle w:val="KeinLeerraum"/>
        <w:rPr>
          <w:rFonts w:ascii="Times New Roman" w:hAnsi="Times New Roman" w:cs="Times New Roman"/>
          <w:sz w:val="24"/>
          <w:lang w:val="en"/>
        </w:rPr>
      </w:pPr>
    </w:p>
    <w:p w14:paraId="4940D50F" w14:textId="70BB5771" w:rsidR="00DA2D62" w:rsidRDefault="00DA2D62" w:rsidP="00DB0EBC">
      <w:pPr>
        <w:rPr>
          <w:lang w:val="en"/>
        </w:rPr>
      </w:pPr>
    </w:p>
    <w:p w14:paraId="5E167306" w14:textId="1E479974" w:rsidR="00DA2D62" w:rsidRPr="00DA2D62" w:rsidRDefault="00DA2D62" w:rsidP="00DB0EBC">
      <w:pPr>
        <w:rPr>
          <w:u w:val="single"/>
          <w:lang w:val="en"/>
        </w:rPr>
      </w:pPr>
    </w:p>
    <w:p w14:paraId="2435F321" w14:textId="0987FE17" w:rsidR="0082663D" w:rsidRPr="0086290E" w:rsidRDefault="0086290E">
      <w:pPr>
        <w:rPr>
          <w:lang w:val="en"/>
        </w:rPr>
      </w:pPr>
      <w:r w:rsidRPr="0086290E">
        <w:rPr>
          <w:lang w:val="en"/>
        </w:rPr>
        <w:t xml:space="preserve">Word Limit: </w:t>
      </w:r>
      <w:r w:rsidRPr="0086290E">
        <w:rPr>
          <w:color w:val="FF0000"/>
          <w:lang w:val="en"/>
        </w:rPr>
        <w:t>3500 words</w:t>
      </w:r>
    </w:p>
    <w:p w14:paraId="7FCEC505" w14:textId="67297B6D" w:rsidR="00345179" w:rsidRDefault="00345179">
      <w:pPr>
        <w:rPr>
          <w:lang w:val="en"/>
        </w:rPr>
      </w:pPr>
      <w:r>
        <w:rPr>
          <w:lang w:val="en"/>
        </w:rPr>
        <w:br w:type="page"/>
      </w:r>
    </w:p>
    <w:sdt>
      <w:sdtPr>
        <w:rPr>
          <w:rFonts w:asciiTheme="minorHAnsi" w:eastAsiaTheme="minorHAnsi" w:hAnsiTheme="minorHAnsi" w:cstheme="minorBidi"/>
          <w:color w:val="auto"/>
          <w:sz w:val="22"/>
          <w:szCs w:val="22"/>
          <w:lang w:eastAsia="en-US"/>
        </w:rPr>
        <w:id w:val="-942070170"/>
        <w:docPartObj>
          <w:docPartGallery w:val="Table of Contents"/>
          <w:docPartUnique/>
        </w:docPartObj>
      </w:sdtPr>
      <w:sdtEndPr>
        <w:rPr>
          <w:b/>
          <w:bCs/>
        </w:rPr>
      </w:sdtEndPr>
      <w:sdtContent>
        <w:p w14:paraId="6E187519" w14:textId="374F1011" w:rsidR="00345179" w:rsidRDefault="00345179">
          <w:pPr>
            <w:pStyle w:val="Inhaltsverzeichnisberschrift"/>
          </w:pPr>
          <w:r>
            <w:t>Inhalt</w:t>
          </w:r>
        </w:p>
        <w:p w14:paraId="7B497991" w14:textId="74AA1BDA" w:rsidR="00831DF3" w:rsidRDefault="00345179">
          <w:pPr>
            <w:pStyle w:val="Verzeichnis1"/>
            <w:tabs>
              <w:tab w:val="left" w:pos="480"/>
              <w:tab w:val="right" w:leader="dot" w:pos="9062"/>
            </w:tabs>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60791725" w:history="1">
            <w:r w:rsidR="00831DF3" w:rsidRPr="00B47786">
              <w:rPr>
                <w:rStyle w:val="Hyperlink"/>
                <w:noProof/>
                <w:lang w:val="en"/>
              </w:rPr>
              <w:t>1.</w:t>
            </w:r>
            <w:r w:rsidR="00831DF3">
              <w:rPr>
                <w:rFonts w:eastAsiaTheme="minorEastAsia"/>
                <w:noProof/>
                <w:kern w:val="2"/>
                <w:sz w:val="24"/>
                <w:szCs w:val="24"/>
                <w:lang w:val="en-US"/>
                <w14:ligatures w14:val="standardContextual"/>
              </w:rPr>
              <w:tab/>
            </w:r>
            <w:r w:rsidR="00831DF3" w:rsidRPr="00B47786">
              <w:rPr>
                <w:rStyle w:val="Hyperlink"/>
                <w:noProof/>
                <w:lang w:val="en"/>
              </w:rPr>
              <w:t>Introduction – voice naturalness (450)</w:t>
            </w:r>
            <w:r w:rsidR="00831DF3">
              <w:rPr>
                <w:noProof/>
                <w:webHidden/>
              </w:rPr>
              <w:tab/>
            </w:r>
            <w:r w:rsidR="00831DF3">
              <w:rPr>
                <w:noProof/>
                <w:webHidden/>
              </w:rPr>
              <w:fldChar w:fldCharType="begin"/>
            </w:r>
            <w:r w:rsidR="00831DF3">
              <w:rPr>
                <w:noProof/>
                <w:webHidden/>
              </w:rPr>
              <w:instrText xml:space="preserve"> PAGEREF _Toc160791725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4CC9A0D1" w14:textId="162EDCCB" w:rsidR="00831DF3" w:rsidRDefault="007E090A">
          <w:pPr>
            <w:pStyle w:val="Verzeichnis1"/>
            <w:tabs>
              <w:tab w:val="left" w:pos="480"/>
              <w:tab w:val="right" w:leader="dot" w:pos="9062"/>
            </w:tabs>
            <w:rPr>
              <w:rFonts w:eastAsiaTheme="minorEastAsia"/>
              <w:noProof/>
              <w:kern w:val="2"/>
              <w:sz w:val="24"/>
              <w:szCs w:val="24"/>
              <w:lang w:val="en-US"/>
              <w14:ligatures w14:val="standardContextual"/>
            </w:rPr>
          </w:pPr>
          <w:hyperlink w:anchor="_Toc160791726" w:history="1">
            <w:r w:rsidR="00831DF3" w:rsidRPr="00B47786">
              <w:rPr>
                <w:rStyle w:val="Hyperlink"/>
                <w:noProof/>
              </w:rPr>
              <w:t>2.</w:t>
            </w:r>
            <w:r w:rsidR="00831DF3">
              <w:rPr>
                <w:rFonts w:eastAsiaTheme="minorEastAsia"/>
                <w:noProof/>
                <w:kern w:val="2"/>
                <w:sz w:val="24"/>
                <w:szCs w:val="24"/>
                <w:lang w:val="en-US"/>
                <w14:ligatures w14:val="standardContextual"/>
              </w:rPr>
              <w:tab/>
            </w:r>
            <w:r w:rsidR="00831DF3" w:rsidRPr="00B47786">
              <w:rPr>
                <w:rStyle w:val="Hyperlink"/>
                <w:noProof/>
              </w:rPr>
              <w:t>Current Problems (800)</w:t>
            </w:r>
            <w:r w:rsidR="00831DF3">
              <w:rPr>
                <w:noProof/>
                <w:webHidden/>
              </w:rPr>
              <w:tab/>
            </w:r>
            <w:r w:rsidR="00831DF3">
              <w:rPr>
                <w:noProof/>
                <w:webHidden/>
              </w:rPr>
              <w:fldChar w:fldCharType="begin"/>
            </w:r>
            <w:r w:rsidR="00831DF3">
              <w:rPr>
                <w:noProof/>
                <w:webHidden/>
              </w:rPr>
              <w:instrText xml:space="preserve"> PAGEREF _Toc160791726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6E2B568D" w14:textId="0BB50BA9" w:rsidR="00831DF3" w:rsidRDefault="007E090A">
          <w:pPr>
            <w:pStyle w:val="Verzeichnis2"/>
            <w:tabs>
              <w:tab w:val="left" w:pos="960"/>
              <w:tab w:val="right" w:leader="dot" w:pos="9062"/>
            </w:tabs>
            <w:rPr>
              <w:rFonts w:eastAsiaTheme="minorEastAsia"/>
              <w:noProof/>
              <w:kern w:val="2"/>
              <w:sz w:val="24"/>
              <w:szCs w:val="24"/>
              <w:lang w:val="en-US"/>
              <w14:ligatures w14:val="standardContextual"/>
            </w:rPr>
          </w:pPr>
          <w:hyperlink w:anchor="_Toc160791727" w:history="1">
            <w:r w:rsidR="00831DF3" w:rsidRPr="00B47786">
              <w:rPr>
                <w:rStyle w:val="Hyperlink"/>
                <w:noProof/>
              </w:rPr>
              <w:t>2.1.</w:t>
            </w:r>
            <w:r w:rsidR="00831DF3">
              <w:rPr>
                <w:rFonts w:eastAsiaTheme="minorEastAsia"/>
                <w:noProof/>
                <w:kern w:val="2"/>
                <w:sz w:val="24"/>
                <w:szCs w:val="24"/>
                <w:lang w:val="en-US"/>
                <w14:ligatures w14:val="standardContextual"/>
              </w:rPr>
              <w:tab/>
            </w:r>
            <w:r w:rsidR="00831DF3" w:rsidRPr="00B47786">
              <w:rPr>
                <w:rStyle w:val="Hyperlink"/>
                <w:noProof/>
              </w:rPr>
              <w:t>Conceptual Underspecification (300)</w:t>
            </w:r>
            <w:r w:rsidR="00831DF3">
              <w:rPr>
                <w:noProof/>
                <w:webHidden/>
              </w:rPr>
              <w:tab/>
            </w:r>
            <w:r w:rsidR="00831DF3">
              <w:rPr>
                <w:noProof/>
                <w:webHidden/>
              </w:rPr>
              <w:fldChar w:fldCharType="begin"/>
            </w:r>
            <w:r w:rsidR="00831DF3">
              <w:rPr>
                <w:noProof/>
                <w:webHidden/>
              </w:rPr>
              <w:instrText xml:space="preserve"> PAGEREF _Toc160791727 \h </w:instrText>
            </w:r>
            <w:r w:rsidR="00831DF3">
              <w:rPr>
                <w:noProof/>
                <w:webHidden/>
              </w:rPr>
            </w:r>
            <w:r w:rsidR="00831DF3">
              <w:rPr>
                <w:noProof/>
                <w:webHidden/>
              </w:rPr>
              <w:fldChar w:fldCharType="separate"/>
            </w:r>
            <w:r w:rsidR="0026080A">
              <w:rPr>
                <w:noProof/>
                <w:webHidden/>
              </w:rPr>
              <w:t>3</w:t>
            </w:r>
            <w:r w:rsidR="00831DF3">
              <w:rPr>
                <w:noProof/>
                <w:webHidden/>
              </w:rPr>
              <w:fldChar w:fldCharType="end"/>
            </w:r>
          </w:hyperlink>
        </w:p>
        <w:p w14:paraId="0FA45D41" w14:textId="2E299689" w:rsidR="00831DF3" w:rsidRDefault="007E090A">
          <w:pPr>
            <w:pStyle w:val="Verzeichnis2"/>
            <w:tabs>
              <w:tab w:val="left" w:pos="960"/>
              <w:tab w:val="right" w:leader="dot" w:pos="9062"/>
            </w:tabs>
            <w:rPr>
              <w:rFonts w:eastAsiaTheme="minorEastAsia"/>
              <w:noProof/>
              <w:kern w:val="2"/>
              <w:sz w:val="24"/>
              <w:szCs w:val="24"/>
              <w:lang w:val="en-US"/>
              <w14:ligatures w14:val="standardContextual"/>
            </w:rPr>
          </w:pPr>
          <w:hyperlink w:anchor="_Toc160791728" w:history="1">
            <w:r w:rsidR="00831DF3" w:rsidRPr="00B47786">
              <w:rPr>
                <w:rStyle w:val="Hyperlink"/>
                <w:noProof/>
              </w:rPr>
              <w:t>2.2.</w:t>
            </w:r>
            <w:r w:rsidR="00831DF3">
              <w:rPr>
                <w:rFonts w:eastAsiaTheme="minorEastAsia"/>
                <w:noProof/>
                <w:kern w:val="2"/>
                <w:sz w:val="24"/>
                <w:szCs w:val="24"/>
                <w:lang w:val="en-US"/>
                <w14:ligatures w14:val="standardContextual"/>
              </w:rPr>
              <w:tab/>
            </w:r>
            <w:r w:rsidR="00831DF3" w:rsidRPr="00B47786">
              <w:rPr>
                <w:rStyle w:val="Hyperlink"/>
                <w:noProof/>
              </w:rPr>
              <w:t>Inconsistent Operationalization (200)</w:t>
            </w:r>
            <w:r w:rsidR="00831DF3">
              <w:rPr>
                <w:noProof/>
                <w:webHidden/>
              </w:rPr>
              <w:tab/>
            </w:r>
            <w:r w:rsidR="00831DF3">
              <w:rPr>
                <w:noProof/>
                <w:webHidden/>
              </w:rPr>
              <w:fldChar w:fldCharType="begin"/>
            </w:r>
            <w:r w:rsidR="00831DF3">
              <w:rPr>
                <w:noProof/>
                <w:webHidden/>
              </w:rPr>
              <w:instrText xml:space="preserve"> PAGEREF _Toc160791728 \h </w:instrText>
            </w:r>
            <w:r w:rsidR="00831DF3">
              <w:rPr>
                <w:noProof/>
                <w:webHidden/>
              </w:rPr>
            </w:r>
            <w:r w:rsidR="00831DF3">
              <w:rPr>
                <w:noProof/>
                <w:webHidden/>
              </w:rPr>
              <w:fldChar w:fldCharType="separate"/>
            </w:r>
            <w:r w:rsidR="0026080A">
              <w:rPr>
                <w:noProof/>
                <w:webHidden/>
              </w:rPr>
              <w:t>4</w:t>
            </w:r>
            <w:r w:rsidR="00831DF3">
              <w:rPr>
                <w:noProof/>
                <w:webHidden/>
              </w:rPr>
              <w:fldChar w:fldCharType="end"/>
            </w:r>
          </w:hyperlink>
        </w:p>
        <w:p w14:paraId="2F9A4E2C" w14:textId="45ADA540" w:rsidR="00831DF3" w:rsidRDefault="007E090A">
          <w:pPr>
            <w:pStyle w:val="Verzeichnis2"/>
            <w:tabs>
              <w:tab w:val="left" w:pos="960"/>
              <w:tab w:val="right" w:leader="dot" w:pos="9062"/>
            </w:tabs>
            <w:rPr>
              <w:rFonts w:eastAsiaTheme="minorEastAsia"/>
              <w:noProof/>
              <w:kern w:val="2"/>
              <w:sz w:val="24"/>
              <w:szCs w:val="24"/>
              <w:lang w:val="en-US"/>
              <w14:ligatures w14:val="standardContextual"/>
            </w:rPr>
          </w:pPr>
          <w:hyperlink w:anchor="_Toc160791729" w:history="1">
            <w:r w:rsidR="00831DF3" w:rsidRPr="00B47786">
              <w:rPr>
                <w:rStyle w:val="Hyperlink"/>
                <w:noProof/>
                <w:lang w:val="en-US"/>
              </w:rPr>
              <w:t>2.3.</w:t>
            </w:r>
            <w:r w:rsidR="00831DF3">
              <w:rPr>
                <w:rFonts w:eastAsiaTheme="minorEastAsia"/>
                <w:noProof/>
                <w:kern w:val="2"/>
                <w:sz w:val="24"/>
                <w:szCs w:val="24"/>
                <w:lang w:val="en-US"/>
                <w14:ligatures w14:val="standardContextual"/>
              </w:rPr>
              <w:tab/>
            </w:r>
            <w:r w:rsidR="00831DF3" w:rsidRPr="00B47786">
              <w:rPr>
                <w:rStyle w:val="Hyperlink"/>
                <w:noProof/>
                <w:lang w:val="en-US"/>
              </w:rPr>
              <w:t>Lack of exchange between different research domains (150)</w:t>
            </w:r>
            <w:r w:rsidR="00831DF3">
              <w:rPr>
                <w:noProof/>
                <w:webHidden/>
              </w:rPr>
              <w:tab/>
            </w:r>
            <w:r w:rsidR="00831DF3">
              <w:rPr>
                <w:noProof/>
                <w:webHidden/>
              </w:rPr>
              <w:fldChar w:fldCharType="begin"/>
            </w:r>
            <w:r w:rsidR="00831DF3">
              <w:rPr>
                <w:noProof/>
                <w:webHidden/>
              </w:rPr>
              <w:instrText xml:space="preserve"> PAGEREF _Toc160791729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DB5B35E" w14:textId="4B4CF0B5" w:rsidR="00831DF3" w:rsidRDefault="007E090A">
          <w:pPr>
            <w:pStyle w:val="Verzeichnis2"/>
            <w:tabs>
              <w:tab w:val="left" w:pos="960"/>
              <w:tab w:val="right" w:leader="dot" w:pos="9062"/>
            </w:tabs>
            <w:rPr>
              <w:rFonts w:eastAsiaTheme="minorEastAsia"/>
              <w:noProof/>
              <w:kern w:val="2"/>
              <w:sz w:val="24"/>
              <w:szCs w:val="24"/>
              <w:lang w:val="en-US"/>
              <w14:ligatures w14:val="standardContextual"/>
            </w:rPr>
          </w:pPr>
          <w:hyperlink w:anchor="_Toc160791730" w:history="1">
            <w:r w:rsidR="00831DF3" w:rsidRPr="00B47786">
              <w:rPr>
                <w:rStyle w:val="Hyperlink"/>
                <w:noProof/>
                <w:lang w:val="en-US"/>
              </w:rPr>
              <w:t>2.4.</w:t>
            </w:r>
            <w:r w:rsidR="00831DF3">
              <w:rPr>
                <w:rFonts w:eastAsiaTheme="minorEastAsia"/>
                <w:noProof/>
                <w:kern w:val="2"/>
                <w:sz w:val="24"/>
                <w:szCs w:val="24"/>
                <w:lang w:val="en-US"/>
                <w14:ligatures w14:val="standardContextual"/>
              </w:rPr>
              <w:tab/>
            </w:r>
            <w:r w:rsidR="00831DF3" w:rsidRPr="00B47786">
              <w:rPr>
                <w:rStyle w:val="Hyperlink"/>
                <w:noProof/>
                <w:lang w:val="en-US"/>
              </w:rPr>
              <w:t>Insufficient anchoring in voice perception theory (150)</w:t>
            </w:r>
            <w:r w:rsidR="00831DF3">
              <w:rPr>
                <w:noProof/>
                <w:webHidden/>
              </w:rPr>
              <w:tab/>
            </w:r>
            <w:r w:rsidR="00831DF3">
              <w:rPr>
                <w:noProof/>
                <w:webHidden/>
              </w:rPr>
              <w:fldChar w:fldCharType="begin"/>
            </w:r>
            <w:r w:rsidR="00831DF3">
              <w:rPr>
                <w:noProof/>
                <w:webHidden/>
              </w:rPr>
              <w:instrText xml:space="preserve"> PAGEREF _Toc160791730 \h </w:instrText>
            </w:r>
            <w:r w:rsidR="00831DF3">
              <w:rPr>
                <w:noProof/>
                <w:webHidden/>
              </w:rPr>
            </w:r>
            <w:r w:rsidR="00831DF3">
              <w:rPr>
                <w:noProof/>
                <w:webHidden/>
              </w:rPr>
              <w:fldChar w:fldCharType="separate"/>
            </w:r>
            <w:r w:rsidR="0026080A">
              <w:rPr>
                <w:noProof/>
                <w:webHidden/>
              </w:rPr>
              <w:t>5</w:t>
            </w:r>
            <w:r w:rsidR="00831DF3">
              <w:rPr>
                <w:noProof/>
                <w:webHidden/>
              </w:rPr>
              <w:fldChar w:fldCharType="end"/>
            </w:r>
          </w:hyperlink>
        </w:p>
        <w:p w14:paraId="4EAEFEA1" w14:textId="63C762EF" w:rsidR="00831DF3" w:rsidRDefault="007E090A">
          <w:pPr>
            <w:pStyle w:val="Verzeichnis1"/>
            <w:tabs>
              <w:tab w:val="left" w:pos="480"/>
              <w:tab w:val="right" w:leader="dot" w:pos="9062"/>
            </w:tabs>
            <w:rPr>
              <w:rFonts w:eastAsiaTheme="minorEastAsia"/>
              <w:noProof/>
              <w:kern w:val="2"/>
              <w:sz w:val="24"/>
              <w:szCs w:val="24"/>
              <w:lang w:val="en-US"/>
              <w14:ligatures w14:val="standardContextual"/>
            </w:rPr>
          </w:pPr>
          <w:hyperlink w:anchor="_Toc160791731" w:history="1">
            <w:r w:rsidR="00831DF3" w:rsidRPr="00B47786">
              <w:rPr>
                <w:rStyle w:val="Hyperlink"/>
                <w:i/>
                <w:iCs/>
                <w:noProof/>
                <w:lang w:val="en-US"/>
              </w:rPr>
              <w:t>3.</w:t>
            </w:r>
            <w:r w:rsidR="00831DF3">
              <w:rPr>
                <w:rFonts w:eastAsiaTheme="minorEastAsia"/>
                <w:noProof/>
                <w:kern w:val="2"/>
                <w:sz w:val="24"/>
                <w:szCs w:val="24"/>
                <w:lang w:val="en-US"/>
                <w14:ligatures w14:val="standardContextual"/>
              </w:rPr>
              <w:tab/>
            </w:r>
            <w:r w:rsidR="00831DF3" w:rsidRPr="00B47786">
              <w:rPr>
                <w:rStyle w:val="Hyperlink"/>
                <w:noProof/>
                <w:lang w:val="en-US"/>
              </w:rPr>
              <w:t>Proposition of a concise framework for voice naturalness (900</w:t>
            </w:r>
            <w:r w:rsidR="00831DF3" w:rsidRPr="00B47786">
              <w:rPr>
                <w:rStyle w:val="Hyperlink"/>
                <w:i/>
                <w:iCs/>
                <w:noProof/>
                <w:lang w:val="en-US"/>
              </w:rPr>
              <w:t>)</w:t>
            </w:r>
            <w:r w:rsidR="00831DF3">
              <w:rPr>
                <w:noProof/>
                <w:webHidden/>
              </w:rPr>
              <w:tab/>
            </w:r>
            <w:r w:rsidR="00831DF3">
              <w:rPr>
                <w:noProof/>
                <w:webHidden/>
              </w:rPr>
              <w:fldChar w:fldCharType="begin"/>
            </w:r>
            <w:r w:rsidR="00831DF3">
              <w:rPr>
                <w:noProof/>
                <w:webHidden/>
              </w:rPr>
              <w:instrText xml:space="preserve"> PAGEREF _Toc160791731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2A6B4C64" w14:textId="5EFB93A9" w:rsidR="00831DF3" w:rsidRDefault="007E090A">
          <w:pPr>
            <w:pStyle w:val="Verzeichnis2"/>
            <w:tabs>
              <w:tab w:val="left" w:pos="960"/>
              <w:tab w:val="right" w:leader="dot" w:pos="9062"/>
            </w:tabs>
            <w:rPr>
              <w:rFonts w:eastAsiaTheme="minorEastAsia"/>
              <w:noProof/>
              <w:kern w:val="2"/>
              <w:sz w:val="24"/>
              <w:szCs w:val="24"/>
              <w:lang w:val="en-US"/>
              <w14:ligatures w14:val="standardContextual"/>
            </w:rPr>
          </w:pPr>
          <w:hyperlink w:anchor="_Toc160791732" w:history="1">
            <w:r w:rsidR="00831DF3" w:rsidRPr="00B47786">
              <w:rPr>
                <w:rStyle w:val="Hyperlink"/>
                <w:noProof/>
              </w:rPr>
              <w:t>3.1.</w:t>
            </w:r>
            <w:r w:rsidR="00831DF3">
              <w:rPr>
                <w:rFonts w:eastAsiaTheme="minorEastAsia"/>
                <w:noProof/>
                <w:kern w:val="2"/>
                <w:sz w:val="24"/>
                <w:szCs w:val="24"/>
                <w:lang w:val="en-US"/>
                <w14:ligatures w14:val="standardContextual"/>
              </w:rPr>
              <w:tab/>
            </w:r>
            <w:r w:rsidR="00831DF3" w:rsidRPr="00B47786">
              <w:rPr>
                <w:rStyle w:val="Hyperlink"/>
                <w:noProof/>
              </w:rPr>
              <w:t>Definitions of naturalness (500)</w:t>
            </w:r>
            <w:r w:rsidR="00831DF3">
              <w:rPr>
                <w:noProof/>
                <w:webHidden/>
              </w:rPr>
              <w:tab/>
            </w:r>
            <w:r w:rsidR="00831DF3">
              <w:rPr>
                <w:noProof/>
                <w:webHidden/>
              </w:rPr>
              <w:fldChar w:fldCharType="begin"/>
            </w:r>
            <w:r w:rsidR="00831DF3">
              <w:rPr>
                <w:noProof/>
                <w:webHidden/>
              </w:rPr>
              <w:instrText xml:space="preserve"> PAGEREF _Toc160791732 \h </w:instrText>
            </w:r>
            <w:r w:rsidR="00831DF3">
              <w:rPr>
                <w:noProof/>
                <w:webHidden/>
              </w:rPr>
            </w:r>
            <w:r w:rsidR="00831DF3">
              <w:rPr>
                <w:noProof/>
                <w:webHidden/>
              </w:rPr>
              <w:fldChar w:fldCharType="separate"/>
            </w:r>
            <w:r w:rsidR="0026080A">
              <w:rPr>
                <w:noProof/>
                <w:webHidden/>
              </w:rPr>
              <w:t>6</w:t>
            </w:r>
            <w:r w:rsidR="00831DF3">
              <w:rPr>
                <w:noProof/>
                <w:webHidden/>
              </w:rPr>
              <w:fldChar w:fldCharType="end"/>
            </w:r>
          </w:hyperlink>
        </w:p>
        <w:p w14:paraId="715E735D" w14:textId="1FEBC53F" w:rsidR="00831DF3" w:rsidRDefault="007E090A">
          <w:pPr>
            <w:pStyle w:val="Verzeichnis2"/>
            <w:tabs>
              <w:tab w:val="left" w:pos="960"/>
              <w:tab w:val="right" w:leader="dot" w:pos="9062"/>
            </w:tabs>
            <w:rPr>
              <w:rFonts w:eastAsiaTheme="minorEastAsia"/>
              <w:noProof/>
              <w:kern w:val="2"/>
              <w:sz w:val="24"/>
              <w:szCs w:val="24"/>
              <w:lang w:val="en-US"/>
              <w14:ligatures w14:val="standardContextual"/>
            </w:rPr>
          </w:pPr>
          <w:hyperlink w:anchor="_Toc160791733" w:history="1">
            <w:r w:rsidR="00831DF3" w:rsidRPr="00B47786">
              <w:rPr>
                <w:rStyle w:val="Hyperlink"/>
                <w:noProof/>
              </w:rPr>
              <w:t>3.2.</w:t>
            </w:r>
            <w:r w:rsidR="00831DF3">
              <w:rPr>
                <w:rFonts w:eastAsiaTheme="minorEastAsia"/>
                <w:noProof/>
                <w:kern w:val="2"/>
                <w:sz w:val="24"/>
                <w:szCs w:val="24"/>
                <w:lang w:val="en-US"/>
                <w14:ligatures w14:val="standardContextual"/>
              </w:rPr>
              <w:tab/>
            </w:r>
            <w:r w:rsidR="00831DF3" w:rsidRPr="00B47786">
              <w:rPr>
                <w:rStyle w:val="Hyperlink"/>
                <w:noProof/>
              </w:rPr>
              <w:t>Differentiation from other concepts (400)</w:t>
            </w:r>
            <w:r w:rsidR="00831DF3">
              <w:rPr>
                <w:noProof/>
                <w:webHidden/>
              </w:rPr>
              <w:tab/>
            </w:r>
            <w:r w:rsidR="00831DF3">
              <w:rPr>
                <w:noProof/>
                <w:webHidden/>
              </w:rPr>
              <w:fldChar w:fldCharType="begin"/>
            </w:r>
            <w:r w:rsidR="00831DF3">
              <w:rPr>
                <w:noProof/>
                <w:webHidden/>
              </w:rPr>
              <w:instrText xml:space="preserve"> PAGEREF _Toc160791733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4F7CAB39" w14:textId="58097713" w:rsidR="00831DF3" w:rsidRDefault="007E090A">
          <w:pPr>
            <w:pStyle w:val="Verzeichnis1"/>
            <w:tabs>
              <w:tab w:val="left" w:pos="480"/>
              <w:tab w:val="right" w:leader="dot" w:pos="9062"/>
            </w:tabs>
            <w:rPr>
              <w:rFonts w:eastAsiaTheme="minorEastAsia"/>
              <w:noProof/>
              <w:kern w:val="2"/>
              <w:sz w:val="24"/>
              <w:szCs w:val="24"/>
              <w:lang w:val="en-US"/>
              <w14:ligatures w14:val="standardContextual"/>
            </w:rPr>
          </w:pPr>
          <w:hyperlink w:anchor="_Toc160791734" w:history="1">
            <w:r w:rsidR="00831DF3" w:rsidRPr="00B47786">
              <w:rPr>
                <w:rStyle w:val="Hyperlink"/>
                <w:noProof/>
                <w:lang w:val="en-US"/>
              </w:rPr>
              <w:t>4.</w:t>
            </w:r>
            <w:r w:rsidR="00831DF3">
              <w:rPr>
                <w:rFonts w:eastAsiaTheme="minorEastAsia"/>
                <w:noProof/>
                <w:kern w:val="2"/>
                <w:sz w:val="24"/>
                <w:szCs w:val="24"/>
                <w:lang w:val="en-US"/>
                <w14:ligatures w14:val="standardContextual"/>
              </w:rPr>
              <w:tab/>
            </w:r>
            <w:r w:rsidR="00831DF3" w:rsidRPr="00B47786">
              <w:rPr>
                <w:rStyle w:val="Hyperlink"/>
                <w:noProof/>
                <w:lang w:val="en-US"/>
              </w:rPr>
              <w:t>Progressing in conjunction (400)</w:t>
            </w:r>
            <w:r w:rsidR="00831DF3">
              <w:rPr>
                <w:noProof/>
                <w:webHidden/>
              </w:rPr>
              <w:tab/>
            </w:r>
            <w:r w:rsidR="00831DF3">
              <w:rPr>
                <w:noProof/>
                <w:webHidden/>
              </w:rPr>
              <w:fldChar w:fldCharType="begin"/>
            </w:r>
            <w:r w:rsidR="00831DF3">
              <w:rPr>
                <w:noProof/>
                <w:webHidden/>
              </w:rPr>
              <w:instrText xml:space="preserve"> PAGEREF _Toc160791734 \h </w:instrText>
            </w:r>
            <w:r w:rsidR="00831DF3">
              <w:rPr>
                <w:noProof/>
                <w:webHidden/>
              </w:rPr>
            </w:r>
            <w:r w:rsidR="00831DF3">
              <w:rPr>
                <w:noProof/>
                <w:webHidden/>
              </w:rPr>
              <w:fldChar w:fldCharType="separate"/>
            </w:r>
            <w:r w:rsidR="0026080A">
              <w:rPr>
                <w:noProof/>
                <w:webHidden/>
              </w:rPr>
              <w:t>7</w:t>
            </w:r>
            <w:r w:rsidR="00831DF3">
              <w:rPr>
                <w:noProof/>
                <w:webHidden/>
              </w:rPr>
              <w:fldChar w:fldCharType="end"/>
            </w:r>
          </w:hyperlink>
        </w:p>
        <w:p w14:paraId="7CC18E08" w14:textId="2CA60043" w:rsidR="00831DF3" w:rsidRDefault="007E090A">
          <w:pPr>
            <w:pStyle w:val="Verzeichnis1"/>
            <w:tabs>
              <w:tab w:val="left" w:pos="480"/>
              <w:tab w:val="right" w:leader="dot" w:pos="9062"/>
            </w:tabs>
            <w:rPr>
              <w:rFonts w:eastAsiaTheme="minorEastAsia"/>
              <w:noProof/>
              <w:kern w:val="2"/>
              <w:sz w:val="24"/>
              <w:szCs w:val="24"/>
              <w:lang w:val="en-US"/>
              <w14:ligatures w14:val="standardContextual"/>
            </w:rPr>
          </w:pPr>
          <w:hyperlink w:anchor="_Toc160791735" w:history="1">
            <w:r w:rsidR="00831DF3" w:rsidRPr="00B47786">
              <w:rPr>
                <w:rStyle w:val="Hyperlink"/>
                <w:noProof/>
                <w:lang w:val="en-US"/>
              </w:rPr>
              <w:t>5.</w:t>
            </w:r>
            <w:r w:rsidR="00831DF3">
              <w:rPr>
                <w:rFonts w:eastAsiaTheme="minorEastAsia"/>
                <w:noProof/>
                <w:kern w:val="2"/>
                <w:sz w:val="24"/>
                <w:szCs w:val="24"/>
                <w:lang w:val="en-US"/>
                <w14:ligatures w14:val="standardContextual"/>
              </w:rPr>
              <w:tab/>
            </w:r>
            <w:r w:rsidR="00831DF3" w:rsidRPr="00B47786">
              <w:rPr>
                <w:rStyle w:val="Hyperlink"/>
                <w:noProof/>
                <w:lang w:val="en-US"/>
              </w:rPr>
              <w:t>Naturalness research rooted in voice perception theory (400)</w:t>
            </w:r>
            <w:r w:rsidR="00831DF3">
              <w:rPr>
                <w:noProof/>
                <w:webHidden/>
              </w:rPr>
              <w:tab/>
            </w:r>
            <w:r w:rsidR="00831DF3">
              <w:rPr>
                <w:noProof/>
                <w:webHidden/>
              </w:rPr>
              <w:fldChar w:fldCharType="begin"/>
            </w:r>
            <w:r w:rsidR="00831DF3">
              <w:rPr>
                <w:noProof/>
                <w:webHidden/>
              </w:rPr>
              <w:instrText xml:space="preserve"> PAGEREF _Toc160791735 \h </w:instrText>
            </w:r>
            <w:r w:rsidR="00831DF3">
              <w:rPr>
                <w:noProof/>
                <w:webHidden/>
              </w:rPr>
            </w:r>
            <w:r w:rsidR="00831DF3">
              <w:rPr>
                <w:noProof/>
                <w:webHidden/>
              </w:rPr>
              <w:fldChar w:fldCharType="separate"/>
            </w:r>
            <w:r w:rsidR="0026080A">
              <w:rPr>
                <w:noProof/>
                <w:webHidden/>
              </w:rPr>
              <w:t>8</w:t>
            </w:r>
            <w:r w:rsidR="00831DF3">
              <w:rPr>
                <w:noProof/>
                <w:webHidden/>
              </w:rPr>
              <w:fldChar w:fldCharType="end"/>
            </w:r>
          </w:hyperlink>
        </w:p>
        <w:p w14:paraId="2872D16D" w14:textId="720327DE" w:rsidR="00831DF3" w:rsidRDefault="007E090A">
          <w:pPr>
            <w:pStyle w:val="Verzeichnis1"/>
            <w:tabs>
              <w:tab w:val="left" w:pos="480"/>
              <w:tab w:val="right" w:leader="dot" w:pos="9062"/>
            </w:tabs>
            <w:rPr>
              <w:rFonts w:eastAsiaTheme="minorEastAsia"/>
              <w:noProof/>
              <w:kern w:val="2"/>
              <w:sz w:val="24"/>
              <w:szCs w:val="24"/>
              <w:lang w:val="en-US"/>
              <w14:ligatures w14:val="standardContextual"/>
            </w:rPr>
          </w:pPr>
          <w:hyperlink w:anchor="_Toc160791736" w:history="1">
            <w:r w:rsidR="00831DF3" w:rsidRPr="00B47786">
              <w:rPr>
                <w:rStyle w:val="Hyperlink"/>
                <w:noProof/>
                <w:lang w:val="en-US"/>
              </w:rPr>
              <w:t>6.</w:t>
            </w:r>
            <w:r w:rsidR="00831DF3">
              <w:rPr>
                <w:rFonts w:eastAsiaTheme="minorEastAsia"/>
                <w:noProof/>
                <w:kern w:val="2"/>
                <w:sz w:val="24"/>
                <w:szCs w:val="24"/>
                <w:lang w:val="en-US"/>
                <w14:ligatures w14:val="standardContextual"/>
              </w:rPr>
              <w:tab/>
            </w:r>
            <w:r w:rsidR="00831DF3" w:rsidRPr="00B47786">
              <w:rPr>
                <w:rStyle w:val="Hyperlink"/>
                <w:noProof/>
                <w:lang w:val="en-US"/>
              </w:rPr>
              <w:t>Open questions and future/outlook (400)</w:t>
            </w:r>
            <w:r w:rsidR="00831DF3">
              <w:rPr>
                <w:noProof/>
                <w:webHidden/>
              </w:rPr>
              <w:tab/>
            </w:r>
            <w:r w:rsidR="00831DF3">
              <w:rPr>
                <w:noProof/>
                <w:webHidden/>
              </w:rPr>
              <w:fldChar w:fldCharType="begin"/>
            </w:r>
            <w:r w:rsidR="00831DF3">
              <w:rPr>
                <w:noProof/>
                <w:webHidden/>
              </w:rPr>
              <w:instrText xml:space="preserve"> PAGEREF _Toc160791736 \h </w:instrText>
            </w:r>
            <w:r w:rsidR="00831DF3">
              <w:rPr>
                <w:noProof/>
                <w:webHidden/>
              </w:rPr>
            </w:r>
            <w:r w:rsidR="00831DF3">
              <w:rPr>
                <w:noProof/>
                <w:webHidden/>
              </w:rPr>
              <w:fldChar w:fldCharType="separate"/>
            </w:r>
            <w:r w:rsidR="0026080A">
              <w:rPr>
                <w:noProof/>
                <w:webHidden/>
              </w:rPr>
              <w:t>9</w:t>
            </w:r>
            <w:r w:rsidR="00831DF3">
              <w:rPr>
                <w:noProof/>
                <w:webHidden/>
              </w:rPr>
              <w:fldChar w:fldCharType="end"/>
            </w:r>
          </w:hyperlink>
        </w:p>
        <w:p w14:paraId="3B51229D" w14:textId="57D91AA3" w:rsidR="00345179" w:rsidRDefault="00345179">
          <w:r>
            <w:rPr>
              <w:b/>
              <w:bCs/>
            </w:rPr>
            <w:fldChar w:fldCharType="end"/>
          </w:r>
        </w:p>
      </w:sdtContent>
    </w:sdt>
    <w:p w14:paraId="6E6CB0D7" w14:textId="5AC91BB8" w:rsidR="0082663D" w:rsidRDefault="00345179" w:rsidP="0082663D">
      <w:pPr>
        <w:rPr>
          <w:lang w:val="en"/>
        </w:rPr>
      </w:pPr>
      <w:r>
        <w:rPr>
          <w:lang w:val="en"/>
        </w:rPr>
        <w:br w:type="page"/>
      </w:r>
    </w:p>
    <w:p w14:paraId="4C1FAEAC" w14:textId="252D457C" w:rsidR="0023780B" w:rsidRDefault="0086290E" w:rsidP="00F858EE">
      <w:pPr>
        <w:pStyle w:val="berschrift1"/>
        <w:numPr>
          <w:ilvl w:val="0"/>
          <w:numId w:val="7"/>
        </w:numPr>
        <w:rPr>
          <w:lang w:val="en"/>
        </w:rPr>
      </w:pPr>
      <w:bookmarkStart w:id="2" w:name="_Toc160791725"/>
      <w:r>
        <w:rPr>
          <w:lang w:val="en"/>
        </w:rPr>
        <w:lastRenderedPageBreak/>
        <w:t>Introduction – voice naturalness (</w:t>
      </w:r>
      <w:r w:rsidR="008255BD">
        <w:rPr>
          <w:lang w:val="en"/>
        </w:rPr>
        <w:t>450</w:t>
      </w:r>
      <w:r>
        <w:rPr>
          <w:lang w:val="en"/>
        </w:rPr>
        <w:t>)</w:t>
      </w:r>
      <w:bookmarkEnd w:id="2"/>
    </w:p>
    <w:p w14:paraId="0ED39163" w14:textId="77777777" w:rsidR="008255BD" w:rsidRPr="008255BD" w:rsidRDefault="008255BD" w:rsidP="008255BD">
      <w:pPr>
        <w:rPr>
          <w:lang w:val="en"/>
        </w:rPr>
      </w:pPr>
    </w:p>
    <w:p w14:paraId="36EDF180" w14:textId="3C7E3A13" w:rsidR="00692A2C" w:rsidRPr="004A470F" w:rsidRDefault="00692A2C" w:rsidP="00F858EE">
      <w:pPr>
        <w:rPr>
          <w:color w:val="C00000"/>
          <w:lang w:val="en-US"/>
        </w:rPr>
      </w:pPr>
      <w:bookmarkStart w:id="3" w:name="_Hlk160715361"/>
      <w:r w:rsidRPr="004A470F">
        <w:rPr>
          <w:color w:val="C00000"/>
          <w:lang w:val="en-US"/>
        </w:rPr>
        <w:t xml:space="preserve">Human behavior and decisions are influenced by the perceived and assessed quality of objects, of other organisms, and of other humans that are encountered in our natural, social, and virtual environments. An important quality dimension concerns the perceived “naturalness” of the encountered objects or individuals. Assessing the naturalness of objects and individuals has an evolutionary meaning, as this judgment influences e.g. conspecific and </w:t>
      </w:r>
      <w:proofErr w:type="spellStart"/>
      <w:r w:rsidRPr="004A470F">
        <w:rPr>
          <w:color w:val="C00000"/>
          <w:lang w:val="en-US"/>
        </w:rPr>
        <w:t>heterospecific</w:t>
      </w:r>
      <w:proofErr w:type="spellEnd"/>
      <w:r w:rsidRPr="004A470F">
        <w:rPr>
          <w:color w:val="C00000"/>
          <w:lang w:val="en-US"/>
        </w:rPr>
        <w:t xml:space="preserve"> interactions, food choice, and social trust. Naturalness, from a biological point of view, is largely defined as the adaptive norm that serves as an evolutionary benefit for organisms, with extreme deviations from this norm supposedly being rather “unnatural” instances.  The quality dimension of naturalness is not only relevant in biological contexts but recently gained increasing attention given the emergence of AI-generated digital and virtual contexts.  Such contexts now frequently involve human-machine and human-avatar interactions, which inherently brings the question of “naturalness” to the forefront of scientific research in various basic and applied domains. This is especially relevant for research on human communication, which often involves digital platforms and synthetic agents in modern societies. Besides natural voices, synthetic voices now often become the main carrier of communicative interactions, such as in customer service calls, gaming environments, or support platforms. (200 words)</w:t>
      </w:r>
    </w:p>
    <w:p w14:paraId="7095F852" w14:textId="3F0ED429" w:rsidR="001D0D74" w:rsidRDefault="0023780B" w:rsidP="00F858EE">
      <w:pPr>
        <w:rPr>
          <w:lang w:val="en-US"/>
        </w:rPr>
      </w:pPr>
      <w:r>
        <w:rPr>
          <w:lang w:val="en-US"/>
        </w:rPr>
        <w:t>When listening to</w:t>
      </w:r>
      <w:r w:rsidR="00AF7C68">
        <w:rPr>
          <w:lang w:val="en-US"/>
        </w:rPr>
        <w:t xml:space="preserve"> a</w:t>
      </w:r>
      <w:r>
        <w:rPr>
          <w:lang w:val="en-US"/>
        </w:rPr>
        <w:t xml:space="preserve"> voice, we form an instant impression about </w:t>
      </w:r>
      <w:r w:rsidR="00AF7C68">
        <w:rPr>
          <w:lang w:val="en-US"/>
        </w:rPr>
        <w:t>it</w:t>
      </w:r>
      <w:r>
        <w:rPr>
          <w:lang w:val="en-US"/>
        </w:rPr>
        <w:t xml:space="preserve"> (</w:t>
      </w:r>
      <w:r w:rsidRPr="0023780B">
        <w:rPr>
          <w:color w:val="C00000"/>
          <w:lang w:val="en-US"/>
        </w:rPr>
        <w:t>Quelle</w:t>
      </w:r>
      <w:r>
        <w:rPr>
          <w:lang w:val="en-US"/>
        </w:rPr>
        <w:t>)</w:t>
      </w:r>
      <w:r w:rsidR="00F858EE" w:rsidRPr="00F858EE">
        <w:rPr>
          <w:lang w:val="en-US"/>
        </w:rPr>
        <w:t>.</w:t>
      </w:r>
      <w:r>
        <w:rPr>
          <w:lang w:val="en-US"/>
        </w:rPr>
        <w:t xml:space="preserve"> </w:t>
      </w:r>
      <w:r w:rsidR="002A06B9">
        <w:rPr>
          <w:lang w:val="en-US"/>
        </w:rPr>
        <w:t xml:space="preserve">In a world that is both dominated by voice-to-voice social interaction and its more recent variants that are implemented by digital technology in its various forms, this impression </w:t>
      </w:r>
      <w:r>
        <w:rPr>
          <w:lang w:val="en-US"/>
        </w:rPr>
        <w:t xml:space="preserve">includes </w:t>
      </w:r>
      <w:r w:rsidR="00F858EE">
        <w:rPr>
          <w:lang w:val="en-US"/>
        </w:rPr>
        <w:t>perceived</w:t>
      </w:r>
      <w:r w:rsidR="00F858EE" w:rsidRPr="00F858EE">
        <w:rPr>
          <w:lang w:val="en-US"/>
        </w:rPr>
        <w:t xml:space="preserve"> naturalness</w:t>
      </w:r>
      <w:r w:rsidR="001D0D74">
        <w:rPr>
          <w:lang w:val="en-US"/>
        </w:rPr>
        <w:t>. Listeners seem to be very sensitive to (un-)natural voice features, which in turn</w:t>
      </w:r>
      <w:r>
        <w:rPr>
          <w:lang w:val="en-US"/>
        </w:rPr>
        <w:t xml:space="preserve"> can have </w:t>
      </w:r>
      <w:r w:rsidR="0070164F">
        <w:rPr>
          <w:lang w:val="en-US"/>
        </w:rPr>
        <w:t xml:space="preserve">a tremendous effect on the evaluation of and interaction with voices. </w:t>
      </w:r>
      <w:commentRangeStart w:id="4"/>
      <w:commentRangeStart w:id="5"/>
      <w:ins w:id="6" w:author="Stefan Schweinberger" w:date="2024-05-07T17:24:00Z">
        <w:r w:rsidR="00E14549">
          <w:rPr>
            <w:lang w:val="en-US"/>
          </w:rPr>
          <w:t>But humans (including con</w:t>
        </w:r>
      </w:ins>
      <w:ins w:id="7" w:author="Stefan Schweinberger" w:date="2024-05-07T17:25:00Z">
        <w:r w:rsidR="00E14549">
          <w:rPr>
            <w:lang w:val="en-US"/>
          </w:rPr>
          <w:t xml:space="preserve">temporary </w:t>
        </w:r>
      </w:ins>
      <w:ins w:id="8" w:author="Stefan Schweinberger" w:date="2024-05-07T17:24:00Z">
        <w:r w:rsidR="00E14549">
          <w:rPr>
            <w:lang w:val="en-US"/>
          </w:rPr>
          <w:t>voice researchers)</w:t>
        </w:r>
      </w:ins>
      <w:ins w:id="9" w:author="Stefan Schweinberger" w:date="2024-05-07T17:25:00Z">
        <w:r w:rsidR="00E14549">
          <w:rPr>
            <w:lang w:val="en-US"/>
          </w:rPr>
          <w:t xml:space="preserve"> use the term voice naturalness </w:t>
        </w:r>
      </w:ins>
      <w:ins w:id="10" w:author="Stefan Schweinberger" w:date="2024-05-07T17:28:00Z">
        <w:r w:rsidR="00E14549">
          <w:rPr>
            <w:lang w:val="en-US"/>
          </w:rPr>
          <w:t xml:space="preserve">variably </w:t>
        </w:r>
      </w:ins>
      <w:ins w:id="11" w:author="Stefan Schweinberger" w:date="2024-05-07T17:25:00Z">
        <w:r w:rsidR="00E14549">
          <w:rPr>
            <w:lang w:val="en-US"/>
          </w:rPr>
          <w:t xml:space="preserve">to refer to a range of </w:t>
        </w:r>
      </w:ins>
      <w:ins w:id="12" w:author="Stefan Schweinberger" w:date="2024-05-07T17:28:00Z">
        <w:r w:rsidR="00E14549">
          <w:rPr>
            <w:lang w:val="en-US"/>
          </w:rPr>
          <w:t xml:space="preserve">very different </w:t>
        </w:r>
      </w:ins>
      <w:ins w:id="13" w:author="Stefan Schweinberger" w:date="2024-05-07T17:25:00Z">
        <w:r w:rsidR="00E14549">
          <w:rPr>
            <w:lang w:val="en-US"/>
          </w:rPr>
          <w:t>things</w:t>
        </w:r>
      </w:ins>
      <w:ins w:id="14" w:author="Stefan Schweinberger" w:date="2024-05-07T17:28:00Z">
        <w:r w:rsidR="00E14549">
          <w:rPr>
            <w:lang w:val="en-US"/>
          </w:rPr>
          <w:t xml:space="preserve">, </w:t>
        </w:r>
      </w:ins>
      <w:ins w:id="15" w:author="Stefan Schweinberger" w:date="2024-05-07T17:29:00Z">
        <w:r w:rsidR="00E14549">
          <w:rPr>
            <w:lang w:val="en-US"/>
          </w:rPr>
          <w:t>e.g., a</w:t>
        </w:r>
      </w:ins>
      <w:ins w:id="16" w:author="Stefan Schweinberger" w:date="2024-05-07T17:26:00Z">
        <w:r w:rsidR="00E14549">
          <w:rPr>
            <w:lang w:val="en-US"/>
          </w:rPr>
          <w:t xml:space="preserve"> </w:t>
        </w:r>
      </w:ins>
      <w:ins w:id="17" w:author="Stefan Schweinberger" w:date="2024-05-07T17:25:00Z">
        <w:r w:rsidR="00E14549">
          <w:rPr>
            <w:lang w:val="en-US"/>
          </w:rPr>
          <w:t>natural</w:t>
        </w:r>
      </w:ins>
      <w:ins w:id="18" w:author="Stefan Schweinberger" w:date="2024-05-07T17:26:00Z">
        <w:r w:rsidR="00E14549">
          <w:rPr>
            <w:lang w:val="en-US"/>
          </w:rPr>
          <w:t xml:space="preserve"> voice as opposed to a voice that is affected by a cold or other pathologies, a natural voice as opposed to an </w:t>
        </w:r>
        <w:proofErr w:type="spellStart"/>
        <w:r w:rsidR="00E14549">
          <w:rPr>
            <w:lang w:val="en-US"/>
          </w:rPr>
          <w:t>artifi</w:t>
        </w:r>
      </w:ins>
      <w:ins w:id="19" w:author="Stefan Schweinberger" w:date="2024-05-07T17:28:00Z">
        <w:r w:rsidR="00E14549">
          <w:rPr>
            <w:lang w:val="en-US"/>
          </w:rPr>
          <w:t>c</w:t>
        </w:r>
      </w:ins>
      <w:ins w:id="20" w:author="Stefan Schweinberger" w:date="2024-05-07T17:26:00Z">
        <w:r w:rsidR="00E14549">
          <w:rPr>
            <w:lang w:val="en-US"/>
          </w:rPr>
          <w:t>al</w:t>
        </w:r>
        <w:proofErr w:type="spellEnd"/>
        <w:r w:rsidR="00E14549">
          <w:rPr>
            <w:lang w:val="en-US"/>
          </w:rPr>
          <w:t xml:space="preserve">, synthesized voice, or </w:t>
        </w:r>
      </w:ins>
      <w:ins w:id="21" w:author="Stefan Schweinberger" w:date="2024-05-07T17:29:00Z">
        <w:r w:rsidR="00E14549">
          <w:rPr>
            <w:lang w:val="en-US"/>
          </w:rPr>
          <w:t>the</w:t>
        </w:r>
      </w:ins>
      <w:ins w:id="22" w:author="Stefan Schweinberger" w:date="2024-05-07T17:26:00Z">
        <w:r w:rsidR="00E14549">
          <w:rPr>
            <w:lang w:val="en-US"/>
          </w:rPr>
          <w:t xml:space="preserve"> natural</w:t>
        </w:r>
      </w:ins>
      <w:ins w:id="23" w:author="Stefan Schweinberger" w:date="2024-05-07T17:32:00Z">
        <w:r w:rsidR="00E14549">
          <w:rPr>
            <w:lang w:val="en-US"/>
          </w:rPr>
          <w:t>, authentic</w:t>
        </w:r>
      </w:ins>
      <w:ins w:id="24" w:author="Stefan Schweinberger" w:date="2024-05-07T17:26:00Z">
        <w:r w:rsidR="00E14549">
          <w:rPr>
            <w:lang w:val="en-US"/>
          </w:rPr>
          <w:t xml:space="preserve"> </w:t>
        </w:r>
      </w:ins>
      <w:ins w:id="25" w:author="Stefan Schweinberger" w:date="2024-05-07T17:29:00Z">
        <w:r w:rsidR="00E14549">
          <w:rPr>
            <w:lang w:val="en-US"/>
          </w:rPr>
          <w:t xml:space="preserve">voice of a specific familiar person </w:t>
        </w:r>
      </w:ins>
      <w:ins w:id="26" w:author="Stefan Schweinberger" w:date="2024-05-07T17:32:00Z">
        <w:r w:rsidR="00E14549">
          <w:rPr>
            <w:lang w:val="en-US"/>
          </w:rPr>
          <w:t xml:space="preserve">– </w:t>
        </w:r>
      </w:ins>
      <w:ins w:id="27" w:author="Stefan Schweinberger" w:date="2024-05-07T17:29:00Z">
        <w:r w:rsidR="00E14549">
          <w:rPr>
            <w:lang w:val="en-US"/>
          </w:rPr>
          <w:t>as opposed to a</w:t>
        </w:r>
      </w:ins>
      <w:ins w:id="28" w:author="Stefan Schweinberger" w:date="2024-05-07T17:30:00Z">
        <w:r w:rsidR="00E14549">
          <w:rPr>
            <w:lang w:val="en-US"/>
          </w:rPr>
          <w:t xml:space="preserve"> deceptive voice </w:t>
        </w:r>
      </w:ins>
      <w:ins w:id="29" w:author="Stefan Schweinberger" w:date="2024-05-07T17:32:00Z">
        <w:r w:rsidR="00E14549">
          <w:rPr>
            <w:lang w:val="en-US"/>
          </w:rPr>
          <w:t>created as</w:t>
        </w:r>
      </w:ins>
      <w:ins w:id="30" w:author="Stefan Schweinberger" w:date="2024-05-07T17:33:00Z">
        <w:r w:rsidR="00E14549">
          <w:rPr>
            <w:lang w:val="en-US"/>
          </w:rPr>
          <w:t xml:space="preserve"> a</w:t>
        </w:r>
      </w:ins>
      <w:ins w:id="31" w:author="Stefan Schweinberger" w:date="2024-05-07T17:32:00Z">
        <w:r w:rsidR="00E14549">
          <w:rPr>
            <w:lang w:val="en-US"/>
          </w:rPr>
          <w:t xml:space="preserve"> </w:t>
        </w:r>
        <w:r w:rsidR="00E14549" w:rsidRPr="00D33462">
          <w:rPr>
            <w:i/>
            <w:iCs/>
            <w:lang w:val="en-US"/>
          </w:rPr>
          <w:t>sound</w:t>
        </w:r>
      </w:ins>
      <w:ins w:id="32" w:author="Stefan Schweinberger" w:date="2024-05-07T17:33:00Z">
        <w:r w:rsidR="00E14549" w:rsidRPr="00D33462">
          <w:rPr>
            <w:i/>
            <w:iCs/>
            <w:lang w:val="en-US"/>
          </w:rPr>
          <w:t>a</w:t>
        </w:r>
      </w:ins>
      <w:ins w:id="33" w:author="Stefan Schweinberger" w:date="2024-05-07T17:32:00Z">
        <w:r w:rsidR="00E14549" w:rsidRPr="00D33462">
          <w:rPr>
            <w:i/>
            <w:iCs/>
            <w:lang w:val="en-US"/>
          </w:rPr>
          <w:t>like</w:t>
        </w:r>
        <w:r w:rsidR="00E14549">
          <w:rPr>
            <w:lang w:val="en-US"/>
          </w:rPr>
          <w:t xml:space="preserve"> </w:t>
        </w:r>
      </w:ins>
      <w:ins w:id="34" w:author="Stefan Schweinberger" w:date="2024-05-07T17:30:00Z">
        <w:r w:rsidR="00E14549">
          <w:rPr>
            <w:lang w:val="en-US"/>
          </w:rPr>
          <w:t xml:space="preserve">that can have been produced by a voice imitator or, more recently, via a deepfake. </w:t>
        </w:r>
      </w:ins>
      <w:ins w:id="35" w:author="Stefan Schweinberger" w:date="2024-05-07T17:29:00Z">
        <w:r w:rsidR="00E14549">
          <w:rPr>
            <w:lang w:val="en-US"/>
          </w:rPr>
          <w:t xml:space="preserve"> </w:t>
        </w:r>
      </w:ins>
      <w:commentRangeEnd w:id="4"/>
      <w:ins w:id="36" w:author="Stefan Schweinberger" w:date="2024-05-07T17:31:00Z">
        <w:r w:rsidR="00E14549">
          <w:rPr>
            <w:rStyle w:val="Kommentarzeichen"/>
          </w:rPr>
          <w:commentReference w:id="4"/>
        </w:r>
      </w:ins>
      <w:commentRangeEnd w:id="5"/>
      <w:r w:rsidR="00D33462">
        <w:rPr>
          <w:rStyle w:val="Kommentarzeichen"/>
        </w:rPr>
        <w:commentReference w:id="5"/>
      </w:r>
    </w:p>
    <w:p w14:paraId="3A4923B8" w14:textId="00F39318" w:rsidR="00AF7C68" w:rsidRDefault="00AF7C68" w:rsidP="00AF7C68">
      <w:pPr>
        <w:rPr>
          <w:lang w:val="en-US"/>
        </w:rPr>
      </w:pPr>
      <w:r>
        <w:rPr>
          <w:lang w:val="en-US"/>
        </w:rPr>
        <w:t xml:space="preserve">On the one hand, </w:t>
      </w:r>
      <w:r w:rsidR="00F06F8B">
        <w:rPr>
          <w:lang w:val="en-US"/>
        </w:rPr>
        <w:t xml:space="preserve">naturalness plays a crucial role in </w:t>
      </w:r>
      <w:r w:rsidR="00F27A80" w:rsidRPr="00F06F8B">
        <w:rPr>
          <w:b/>
          <w:bCs/>
          <w:lang w:val="en-US"/>
        </w:rPr>
        <w:t>human voices</w:t>
      </w:r>
      <w:r w:rsidR="00F27A80">
        <w:rPr>
          <w:lang w:val="en-US"/>
        </w:rPr>
        <w:t xml:space="preserve">. </w:t>
      </w:r>
      <w:r w:rsidR="00F27A80" w:rsidRPr="00F06F8B">
        <w:rPr>
          <w:lang w:val="en-US"/>
        </w:rPr>
        <w:t>C</w:t>
      </w:r>
      <w:r w:rsidR="0070164F" w:rsidRPr="00F06F8B">
        <w:rPr>
          <w:lang w:val="en-US"/>
        </w:rPr>
        <w:t xml:space="preserve">onsistent evidence </w:t>
      </w:r>
      <w:r w:rsidRPr="00F06F8B">
        <w:rPr>
          <w:lang w:val="en-US"/>
        </w:rPr>
        <w:t>from different</w:t>
      </w:r>
      <w:r w:rsidR="0070164F" w:rsidRPr="00F06F8B">
        <w:rPr>
          <w:lang w:val="en-US"/>
        </w:rPr>
        <w:t xml:space="preserve"> speech-language </w:t>
      </w:r>
      <w:r w:rsidRPr="00F06F8B">
        <w:rPr>
          <w:lang w:val="en-US"/>
        </w:rPr>
        <w:t>pathologies</w:t>
      </w:r>
      <w:r w:rsidR="0070164F" w:rsidRPr="00F06F8B">
        <w:rPr>
          <w:lang w:val="en-US"/>
        </w:rPr>
        <w:t xml:space="preserve"> shows that impairments in speech naturalness affect everyday interaction to a degree that can result in </w:t>
      </w:r>
      <w:r w:rsidRPr="00F06F8B">
        <w:rPr>
          <w:lang w:val="en-US"/>
        </w:rPr>
        <w:t>social isolation</w:t>
      </w:r>
      <w:r w:rsidR="0070164F" w:rsidRPr="00F06F8B">
        <w:rPr>
          <w:lang w:val="en-US"/>
        </w:rPr>
        <w:t>, reduced quality of life</w:t>
      </w:r>
      <w:r w:rsidRPr="00F06F8B">
        <w:rPr>
          <w:lang w:val="en-US"/>
        </w:rPr>
        <w:t>,</w:t>
      </w:r>
      <w:r w:rsidR="0070164F" w:rsidRPr="00F06F8B">
        <w:rPr>
          <w:lang w:val="en-US"/>
        </w:rPr>
        <w:t xml:space="preserve"> </w:t>
      </w:r>
      <w:r w:rsidRPr="00F06F8B">
        <w:rPr>
          <w:lang w:val="en-US"/>
        </w:rPr>
        <w:t>and</w:t>
      </w:r>
      <w:r w:rsidR="0070164F" w:rsidRPr="00F06F8B">
        <w:rPr>
          <w:lang w:val="en-US"/>
        </w:rPr>
        <w:t xml:space="preserve"> even depression (</w:t>
      </w:r>
      <w:r w:rsidR="0070164F" w:rsidRPr="00B81370">
        <w:rPr>
          <w:color w:val="C00000"/>
          <w:lang w:val="en-US"/>
        </w:rPr>
        <w:t xml:space="preserve">Stepp &amp; </w:t>
      </w:r>
      <w:proofErr w:type="spellStart"/>
      <w:r w:rsidR="0070164F" w:rsidRPr="00B81370">
        <w:rPr>
          <w:color w:val="C00000"/>
          <w:lang w:val="en-US"/>
        </w:rPr>
        <w:t>Voitech</w:t>
      </w:r>
      <w:proofErr w:type="spellEnd"/>
      <w:r w:rsidR="0070164F" w:rsidRPr="00B81370">
        <w:rPr>
          <w:color w:val="C00000"/>
          <w:lang w:val="en-US"/>
        </w:rPr>
        <w:t xml:space="preserve"> 2019</w:t>
      </w:r>
      <w:r w:rsidRPr="00B81370">
        <w:rPr>
          <w:color w:val="C00000"/>
          <w:lang w:val="en-US"/>
        </w:rPr>
        <w:t xml:space="preserve">, </w:t>
      </w:r>
      <w:proofErr w:type="spellStart"/>
      <w:r w:rsidRPr="00F06F8B">
        <w:rPr>
          <w:color w:val="C00000"/>
          <w:lang w:val="en-US"/>
        </w:rPr>
        <w:t>Quellen</w:t>
      </w:r>
      <w:proofErr w:type="spellEnd"/>
      <w:r w:rsidR="0070164F" w:rsidRPr="00F06F8B">
        <w:rPr>
          <w:lang w:val="en-US"/>
        </w:rPr>
        <w:t>).</w:t>
      </w:r>
      <w:r w:rsidR="00EF0791" w:rsidRPr="00F06F8B">
        <w:rPr>
          <w:lang w:val="en-US"/>
        </w:rPr>
        <w:t xml:space="preserve"> </w:t>
      </w:r>
      <w:r w:rsidR="00F27A80" w:rsidRPr="00F06F8B">
        <w:rPr>
          <w:lang w:val="en-US"/>
        </w:rPr>
        <w:t xml:space="preserve">Similarly, deliberate acoustic </w:t>
      </w:r>
      <w:r w:rsidR="00F06F8B" w:rsidRPr="00F06F8B">
        <w:rPr>
          <w:lang w:val="en-US"/>
        </w:rPr>
        <w:t>manipulations</w:t>
      </w:r>
      <w:r w:rsidR="00F27A80" w:rsidRPr="00F06F8B">
        <w:rPr>
          <w:lang w:val="en-US"/>
        </w:rPr>
        <w:t xml:space="preserve"> and </w:t>
      </w:r>
      <w:r w:rsidR="00F06F8B" w:rsidRPr="00F06F8B">
        <w:rPr>
          <w:lang w:val="en-US"/>
        </w:rPr>
        <w:t>distortions</w:t>
      </w:r>
      <w:r w:rsidR="00F27A80" w:rsidRPr="00F06F8B">
        <w:rPr>
          <w:lang w:val="en-US"/>
        </w:rPr>
        <w:t xml:space="preserve"> of human voices </w:t>
      </w:r>
      <w:r w:rsidR="00F06F8B" w:rsidRPr="00F06F8B">
        <w:rPr>
          <w:lang w:val="en-US"/>
        </w:rPr>
        <w:t>can</w:t>
      </w:r>
      <w:r w:rsidR="00F27A80" w:rsidRPr="00F06F8B">
        <w:rPr>
          <w:lang w:val="en-US"/>
        </w:rPr>
        <w:t xml:space="preserve"> reduce naturalness </w:t>
      </w:r>
      <w:r w:rsidR="00F06F8B" w:rsidRPr="00F06F8B">
        <w:rPr>
          <w:lang w:val="en-US"/>
        </w:rPr>
        <w:t xml:space="preserve">and </w:t>
      </w:r>
      <w:r w:rsidR="00F27A80" w:rsidRPr="00F06F8B">
        <w:rPr>
          <w:lang w:val="en-US"/>
        </w:rPr>
        <w:t>disrupt effective communication</w:t>
      </w:r>
      <w:r w:rsidR="00F27A80">
        <w:rPr>
          <w:lang w:val="en-US"/>
        </w:rPr>
        <w:t xml:space="preserve"> (</w:t>
      </w:r>
      <w:r w:rsidR="00F27A80" w:rsidRPr="00F27A80">
        <w:rPr>
          <w:color w:val="C00000"/>
          <w:lang w:val="en-US"/>
        </w:rPr>
        <w:t>Quelle</w:t>
      </w:r>
      <w:r w:rsidR="00F27A80">
        <w:rPr>
          <w:lang w:val="en-US"/>
        </w:rPr>
        <w:t>).</w:t>
      </w:r>
      <w:r w:rsidR="008255BD">
        <w:rPr>
          <w:color w:val="C00000"/>
          <w:lang w:val="en-US"/>
        </w:rPr>
        <w:t xml:space="preserve"> </w:t>
      </w:r>
      <w:r>
        <w:rPr>
          <w:lang w:val="en-US"/>
        </w:rPr>
        <w:t>On the other hand,</w:t>
      </w:r>
      <w:r w:rsidR="00F06F8B" w:rsidRPr="00F06F8B">
        <w:rPr>
          <w:lang w:val="en-US"/>
        </w:rPr>
        <w:t xml:space="preserve"> </w:t>
      </w:r>
      <w:r w:rsidR="00F06F8B">
        <w:rPr>
          <w:lang w:val="en-US"/>
        </w:rPr>
        <w:t xml:space="preserve">naturalness plays a crucial role in </w:t>
      </w:r>
      <w:r w:rsidR="00F35C66">
        <w:rPr>
          <w:b/>
          <w:bCs/>
          <w:lang w:val="en-US"/>
        </w:rPr>
        <w:t>synthetic</w:t>
      </w:r>
      <w:r w:rsidR="00F06F8B" w:rsidRPr="00F06F8B">
        <w:rPr>
          <w:b/>
          <w:bCs/>
          <w:lang w:val="en-US"/>
        </w:rPr>
        <w:t xml:space="preserve"> voices</w:t>
      </w:r>
      <w:r w:rsidR="00F06F8B" w:rsidRPr="00F06F8B">
        <w:rPr>
          <w:lang w:val="en-US"/>
        </w:rPr>
        <w:t>. I</w:t>
      </w:r>
      <w:r w:rsidR="0057287E" w:rsidRPr="00F06F8B">
        <w:rPr>
          <w:lang w:val="en-US"/>
        </w:rPr>
        <w:t xml:space="preserve">n the era of artificial intelligence, one can hardly keep up with the rapid developments in voice synthesis, </w:t>
      </w:r>
      <w:r w:rsidR="00EF0791" w:rsidRPr="00F06F8B">
        <w:rPr>
          <w:lang w:val="en-US"/>
        </w:rPr>
        <w:t>which make</w:t>
      </w:r>
      <w:r w:rsidR="0057287E" w:rsidRPr="00F06F8B">
        <w:rPr>
          <w:lang w:val="en-US"/>
        </w:rPr>
        <w:t xml:space="preserve"> indefatigable efforts to resemble human vocal expression</w:t>
      </w:r>
      <w:r w:rsidR="008255BD">
        <w:rPr>
          <w:lang w:val="en-US"/>
        </w:rPr>
        <w:t xml:space="preserve"> (</w:t>
      </w:r>
      <w:r w:rsidR="008255BD" w:rsidRPr="008255BD">
        <w:rPr>
          <w:color w:val="C00000"/>
          <w:lang w:val="en-US"/>
        </w:rPr>
        <w:t>Quelle</w:t>
      </w:r>
      <w:r w:rsidR="008255BD">
        <w:rPr>
          <w:lang w:val="en-US"/>
        </w:rPr>
        <w:t>)</w:t>
      </w:r>
      <w:r w:rsidR="0057287E" w:rsidRPr="00F06F8B">
        <w:rPr>
          <w:lang w:val="en-US"/>
        </w:rPr>
        <w:t xml:space="preserve">. </w:t>
      </w:r>
      <w:r w:rsidR="00EF0791" w:rsidRPr="00F06F8B">
        <w:rPr>
          <w:lang w:val="en-US"/>
        </w:rPr>
        <w:t>However, as of today, synthetic voices are consistently rated as less natural than human voices, which simultaneously affects perceived likeability, trustworthiness</w:t>
      </w:r>
      <w:r w:rsidR="00B649B0" w:rsidRPr="00F06F8B">
        <w:rPr>
          <w:lang w:val="en-US"/>
        </w:rPr>
        <w:t>,</w:t>
      </w:r>
      <w:r w:rsidR="00EF0791" w:rsidRPr="00F06F8B">
        <w:rPr>
          <w:lang w:val="en-US"/>
        </w:rPr>
        <w:t xml:space="preserve"> and </w:t>
      </w:r>
      <w:r w:rsidR="00B649B0" w:rsidRPr="00F06F8B">
        <w:rPr>
          <w:lang w:val="en-US"/>
        </w:rPr>
        <w:t>pleasantness</w:t>
      </w:r>
      <w:r w:rsidR="00EF0791" w:rsidRPr="00F06F8B">
        <w:rPr>
          <w:lang w:val="en-US"/>
        </w:rPr>
        <w:t xml:space="preserve"> (</w:t>
      </w:r>
      <w:proofErr w:type="spellStart"/>
      <w:r w:rsidR="00EF0791" w:rsidRPr="00F06F8B">
        <w:rPr>
          <w:color w:val="C00000"/>
          <w:lang w:val="en-US"/>
        </w:rPr>
        <w:t>Quellen</w:t>
      </w:r>
      <w:proofErr w:type="spellEnd"/>
      <w:r w:rsidR="00EF0791" w:rsidRPr="00F06F8B">
        <w:rPr>
          <w:lang w:val="en-US"/>
        </w:rPr>
        <w:t xml:space="preserve">). </w:t>
      </w:r>
      <w:r w:rsidR="00BB523A" w:rsidRPr="00F06F8B">
        <w:rPr>
          <w:lang w:val="en-US"/>
        </w:rPr>
        <w:t>Yet,</w:t>
      </w:r>
      <w:r w:rsidR="00B649B0">
        <w:rPr>
          <w:lang w:val="en-US"/>
        </w:rPr>
        <w:t xml:space="preserve"> it is not fully understood, how this </w:t>
      </w:r>
      <w:r w:rsidR="00F35C66">
        <w:rPr>
          <w:lang w:val="en-US"/>
        </w:rPr>
        <w:t>impacts</w:t>
      </w:r>
      <w:r w:rsidR="00B649B0">
        <w:rPr>
          <w:lang w:val="en-US"/>
        </w:rPr>
        <w:t xml:space="preserve"> user satisfaction</w:t>
      </w:r>
      <w:r w:rsidR="00BB523A">
        <w:rPr>
          <w:lang w:val="en-US"/>
        </w:rPr>
        <w:t xml:space="preserve"> across different domains of application</w:t>
      </w:r>
      <w:r w:rsidR="00B649B0">
        <w:rPr>
          <w:lang w:val="en-US"/>
        </w:rPr>
        <w:t xml:space="preserve"> (</w:t>
      </w:r>
      <w:proofErr w:type="spellStart"/>
      <w:r w:rsidR="00B649B0" w:rsidRPr="00B649B0">
        <w:rPr>
          <w:color w:val="C00000"/>
          <w:lang w:val="en-US"/>
        </w:rPr>
        <w:t>Schreibekmayer</w:t>
      </w:r>
      <w:proofErr w:type="spellEnd"/>
      <w:r w:rsidR="00B649B0" w:rsidRPr="00B649B0">
        <w:rPr>
          <w:color w:val="C00000"/>
          <w:lang w:val="en-US"/>
        </w:rPr>
        <w:t xml:space="preserve"> 2022, </w:t>
      </w:r>
      <w:proofErr w:type="spellStart"/>
      <w:r w:rsidR="00B649B0" w:rsidRPr="00B649B0">
        <w:rPr>
          <w:color w:val="C00000"/>
          <w:lang w:val="en-US"/>
        </w:rPr>
        <w:t>andere</w:t>
      </w:r>
      <w:proofErr w:type="spellEnd"/>
      <w:r w:rsidR="00B649B0">
        <w:rPr>
          <w:lang w:val="en-US"/>
        </w:rPr>
        <w:t>).</w:t>
      </w:r>
      <w:r w:rsidR="00F27A80">
        <w:rPr>
          <w:lang w:val="en-US"/>
        </w:rPr>
        <w:t xml:space="preserve"> Since a</w:t>
      </w:r>
      <w:r w:rsidR="00BB523A">
        <w:rPr>
          <w:lang w:val="en-US"/>
        </w:rPr>
        <w:t>rtificial voices now form an integral part of our daily lives</w:t>
      </w:r>
      <w:r w:rsidR="0011142C">
        <w:rPr>
          <w:lang w:val="en-US"/>
        </w:rPr>
        <w:t xml:space="preserve"> (</w:t>
      </w:r>
      <w:r w:rsidR="0011142C" w:rsidRPr="0011142C">
        <w:rPr>
          <w:color w:val="C00000"/>
          <w:lang w:val="en-US"/>
        </w:rPr>
        <w:t>Quelle</w:t>
      </w:r>
      <w:r w:rsidR="0011142C">
        <w:rPr>
          <w:lang w:val="en-US"/>
        </w:rPr>
        <w:t>)</w:t>
      </w:r>
      <w:r w:rsidR="00BB523A">
        <w:rPr>
          <w:lang w:val="en-US"/>
        </w:rPr>
        <w:t xml:space="preserve">, there is a strong need to close these knowledge gaps. </w:t>
      </w:r>
      <w:bookmarkEnd w:id="3"/>
    </w:p>
    <w:p w14:paraId="6D0F2AE2" w14:textId="167C19C3" w:rsidR="00AF7C68" w:rsidRDefault="00F06F8B" w:rsidP="00187908">
      <w:pPr>
        <w:rPr>
          <w:lang w:val="en-US"/>
        </w:rPr>
      </w:pPr>
      <w:r>
        <w:rPr>
          <w:lang w:val="en-US"/>
        </w:rPr>
        <w:t xml:space="preserve">From both the perspective of human and artificial voices, perceived naturalness carries relevant implications for our everyday life and is therefore of scientific interest. </w:t>
      </w:r>
      <w:r w:rsidR="0011142C">
        <w:rPr>
          <w:lang w:val="en-US"/>
        </w:rPr>
        <w:t xml:space="preserve">But although many recent works provide useful empirical insights, </w:t>
      </w:r>
      <w:r w:rsidR="002A06B9">
        <w:rPr>
          <w:lang w:val="en-US"/>
        </w:rPr>
        <w:t xml:space="preserve">close inspection of these studies reveals that </w:t>
      </w:r>
      <w:r w:rsidR="0011142C">
        <w:rPr>
          <w:lang w:val="en-US"/>
        </w:rPr>
        <w:t>we are currently looking at a rug rag rather than a research field</w:t>
      </w:r>
      <w:r w:rsidR="002A06B9">
        <w:rPr>
          <w:lang w:val="en-US"/>
        </w:rPr>
        <w:t>, and h</w:t>
      </w:r>
      <w:r w:rsidR="007E3481">
        <w:rPr>
          <w:lang w:val="en-US"/>
        </w:rPr>
        <w:t>ence</w:t>
      </w:r>
      <w:r>
        <w:rPr>
          <w:lang w:val="en-US"/>
        </w:rPr>
        <w:t xml:space="preserve"> are far from a systematic understanding of voice naturalnes</w:t>
      </w:r>
      <w:r w:rsidR="0011142C">
        <w:rPr>
          <w:lang w:val="en-US"/>
        </w:rPr>
        <w:t>s</w:t>
      </w:r>
      <w:r>
        <w:rPr>
          <w:lang w:val="en-US"/>
        </w:rPr>
        <w:t xml:space="preserve">. </w:t>
      </w:r>
      <w:r w:rsidR="008255BD">
        <w:rPr>
          <w:lang w:val="en-US"/>
        </w:rPr>
        <w:t>For</w:t>
      </w:r>
      <w:r w:rsidR="0011142C">
        <w:rPr>
          <w:lang w:val="en-US"/>
        </w:rPr>
        <w:t xml:space="preserve"> the present work, we therefore t</w:t>
      </w:r>
      <w:r w:rsidR="008255BD">
        <w:rPr>
          <w:lang w:val="en-US"/>
        </w:rPr>
        <w:t>ook</w:t>
      </w:r>
      <w:r w:rsidR="00187908">
        <w:rPr>
          <w:lang w:val="en-US"/>
        </w:rPr>
        <w:t xml:space="preserve"> </w:t>
      </w:r>
      <w:r w:rsidR="0011142C">
        <w:rPr>
          <w:lang w:val="en-US"/>
        </w:rPr>
        <w:t xml:space="preserve">a step back and </w:t>
      </w:r>
      <w:r w:rsidR="0011142C">
        <w:rPr>
          <w:lang w:val="en-US"/>
        </w:rPr>
        <w:lastRenderedPageBreak/>
        <w:t>reflect</w:t>
      </w:r>
      <w:r w:rsidR="00187908">
        <w:rPr>
          <w:lang w:val="en-US"/>
        </w:rPr>
        <w:t>ed</w:t>
      </w:r>
      <w:r w:rsidR="0011142C">
        <w:rPr>
          <w:lang w:val="en-US"/>
        </w:rPr>
        <w:t xml:space="preserve"> on how </w:t>
      </w:r>
      <w:r w:rsidR="008255BD">
        <w:rPr>
          <w:lang w:val="en-US"/>
        </w:rPr>
        <w:t xml:space="preserve">this </w:t>
      </w:r>
      <w:r w:rsidR="0011142C">
        <w:rPr>
          <w:lang w:val="en-US"/>
        </w:rPr>
        <w:t>research is currently conducted</w:t>
      </w:r>
      <w:ins w:id="37" w:author="Stefan Schweinberger" w:date="2024-05-03T08:07:00Z">
        <w:r w:rsidR="00396F35">
          <w:rPr>
            <w:lang w:val="en-US"/>
          </w:rPr>
          <w:t xml:space="preserve">. </w:t>
        </w:r>
        <w:commentRangeStart w:id="38"/>
        <w:r w:rsidR="00396F35">
          <w:rPr>
            <w:lang w:val="en-US"/>
          </w:rPr>
          <w:t>To anticipate</w:t>
        </w:r>
      </w:ins>
      <w:commentRangeEnd w:id="38"/>
      <w:r w:rsidR="00D33462">
        <w:rPr>
          <w:rStyle w:val="Kommentarzeichen"/>
        </w:rPr>
        <w:commentReference w:id="38"/>
      </w:r>
      <w:r w:rsidR="00187908">
        <w:rPr>
          <w:lang w:val="en-US"/>
        </w:rPr>
        <w:t xml:space="preserve">, </w:t>
      </w:r>
      <w:r w:rsidR="00396F35">
        <w:rPr>
          <w:lang w:val="en-US"/>
        </w:rPr>
        <w:t>we identify</w:t>
      </w:r>
      <w:r w:rsidR="00187908">
        <w:rPr>
          <w:lang w:val="en-US"/>
        </w:rPr>
        <w:t xml:space="preserve"> </w:t>
      </w:r>
      <w:r w:rsidR="0011142C">
        <w:rPr>
          <w:lang w:val="en-US"/>
        </w:rPr>
        <w:t xml:space="preserve">four problems: </w:t>
      </w:r>
      <w:r w:rsidR="0011142C" w:rsidRPr="0011142C">
        <w:rPr>
          <w:lang w:val="en-US"/>
        </w:rPr>
        <w:t xml:space="preserve">(a) conceptual </w:t>
      </w:r>
      <w:proofErr w:type="spellStart"/>
      <w:r w:rsidR="0011142C" w:rsidRPr="0011142C">
        <w:rPr>
          <w:lang w:val="en-US"/>
        </w:rPr>
        <w:t>underspecification</w:t>
      </w:r>
      <w:proofErr w:type="spellEnd"/>
      <w:r w:rsidR="0011142C" w:rsidRPr="0011142C">
        <w:rPr>
          <w:lang w:val="en-US"/>
        </w:rPr>
        <w:t>, (b) inconsistent operationalization, (c) lack of exchange between research on human and synthetic voices and (d) insufficient anchoring in voice perception theory</w:t>
      </w:r>
      <w:r w:rsidR="00187908">
        <w:rPr>
          <w:lang w:val="en-US"/>
        </w:rPr>
        <w:t xml:space="preserve">. We argue that these problems have so far precluded </w:t>
      </w:r>
      <w:r w:rsidR="00187908" w:rsidRPr="00187908">
        <w:rPr>
          <w:lang w:val="en-US"/>
        </w:rPr>
        <w:t>a systematic understanding of vocal naturalness</w:t>
      </w:r>
      <w:r w:rsidR="00187908">
        <w:rPr>
          <w:lang w:val="en-US"/>
        </w:rPr>
        <w:t>, i</w:t>
      </w:r>
      <w:r w:rsidR="00187908" w:rsidRPr="00187908">
        <w:rPr>
          <w:lang w:val="en-US"/>
        </w:rPr>
        <w:t>mpeded the visibility of this research to a wider readership</w:t>
      </w:r>
      <w:r w:rsidR="00187908">
        <w:rPr>
          <w:lang w:val="en-US"/>
        </w:rPr>
        <w:t xml:space="preserve">, </w:t>
      </w:r>
      <w:r w:rsidR="00187908" w:rsidRPr="00187908">
        <w:rPr>
          <w:lang w:val="en-US"/>
        </w:rPr>
        <w:t xml:space="preserve">made us overlook </w:t>
      </w:r>
      <w:r w:rsidR="00187908">
        <w:rPr>
          <w:lang w:val="en-US"/>
        </w:rPr>
        <w:t xml:space="preserve">some </w:t>
      </w:r>
      <w:r w:rsidR="00187908" w:rsidRPr="00187908">
        <w:rPr>
          <w:lang w:val="en-US"/>
        </w:rPr>
        <w:t>crucial research questions</w:t>
      </w:r>
      <w:r w:rsidR="00187908">
        <w:rPr>
          <w:lang w:val="en-US"/>
        </w:rPr>
        <w:t>, and has led</w:t>
      </w:r>
      <w:r w:rsidR="00187908" w:rsidRPr="00187908">
        <w:rPr>
          <w:lang w:val="en-US"/>
        </w:rPr>
        <w:t xml:space="preserve"> to a divergence between theory and </w:t>
      </w:r>
      <w:r w:rsidR="00187908">
        <w:rPr>
          <w:lang w:val="en-US"/>
        </w:rPr>
        <w:t xml:space="preserve">practice. In the next section, we will first elaborate on each of these problems, </w:t>
      </w:r>
      <w:r w:rsidR="00396F35">
        <w:rPr>
          <w:lang w:val="en-US"/>
        </w:rPr>
        <w:t xml:space="preserve">before proposing </w:t>
      </w:r>
      <w:r w:rsidR="00187908">
        <w:rPr>
          <w:lang w:val="en-US"/>
        </w:rPr>
        <w:t>concrete measures to address the</w:t>
      </w:r>
      <w:r w:rsidR="00FD4DD7">
        <w:rPr>
          <w:lang w:val="en-US"/>
        </w:rPr>
        <w:t>m</w:t>
      </w:r>
      <w:r w:rsidR="00187908">
        <w:rPr>
          <w:lang w:val="en-US"/>
        </w:rPr>
        <w:t xml:space="preserve">, starting with the </w:t>
      </w:r>
      <w:commentRangeStart w:id="39"/>
      <w:r w:rsidR="00187908">
        <w:rPr>
          <w:lang w:val="en-US"/>
        </w:rPr>
        <w:t>proposition</w:t>
      </w:r>
      <w:commentRangeEnd w:id="39"/>
      <w:r w:rsidR="00D33462">
        <w:rPr>
          <w:rStyle w:val="Kommentarzeichen"/>
        </w:rPr>
        <w:commentReference w:id="39"/>
      </w:r>
      <w:r w:rsidR="00187908">
        <w:rPr>
          <w:lang w:val="en-US"/>
        </w:rPr>
        <w:t xml:space="preserve"> </w:t>
      </w:r>
      <w:commentRangeStart w:id="40"/>
      <w:del w:id="41" w:author="Stefan Schweinberger" w:date="2024-05-03T08:09:00Z">
        <w:r w:rsidR="00187908" w:rsidDel="00396F35">
          <w:rPr>
            <w:lang w:val="en-US"/>
          </w:rPr>
          <w:delText xml:space="preserve">of </w:delText>
        </w:r>
      </w:del>
      <w:r w:rsidR="00187908">
        <w:rPr>
          <w:lang w:val="en-US"/>
        </w:rPr>
        <w:t>a</w:t>
      </w:r>
      <w:ins w:id="42" w:author="Stefan Schweinberger" w:date="2024-05-03T08:09:00Z">
        <w:r w:rsidR="00396F35">
          <w:rPr>
            <w:lang w:val="en-US"/>
          </w:rPr>
          <w:t>n initial</w:t>
        </w:r>
      </w:ins>
      <w:commentRangeEnd w:id="40"/>
      <w:r w:rsidR="00D33462">
        <w:rPr>
          <w:rStyle w:val="Kommentarzeichen"/>
        </w:rPr>
        <w:commentReference w:id="40"/>
      </w:r>
      <w:r w:rsidR="00187908">
        <w:rPr>
          <w:lang w:val="en-US"/>
        </w:rPr>
        <w:t xml:space="preserve"> concise conceptual framework for voice naturalness. The aim of this paper is to provide a useful basis for systematic, theory-driven, and </w:t>
      </w:r>
      <w:r w:rsidR="00D33462">
        <w:rPr>
          <w:lang w:val="en-US"/>
        </w:rPr>
        <w:t xml:space="preserve">insightful </w:t>
      </w:r>
      <w:r w:rsidR="00187908">
        <w:rPr>
          <w:lang w:val="en-US"/>
        </w:rPr>
        <w:t>research on voice naturalness</w:t>
      </w:r>
      <w:r w:rsidR="008255BD">
        <w:rPr>
          <w:lang w:val="en-US"/>
        </w:rPr>
        <w:t xml:space="preserve"> in the future</w:t>
      </w:r>
      <w:r w:rsidR="00187908">
        <w:rPr>
          <w:lang w:val="en-US"/>
        </w:rPr>
        <w:t xml:space="preserve">. </w:t>
      </w:r>
    </w:p>
    <w:p w14:paraId="0FADAF3F" w14:textId="3A7C202F" w:rsidR="0086290E" w:rsidRDefault="0086290E" w:rsidP="0086290E">
      <w:pPr>
        <w:rPr>
          <w:lang w:val="en"/>
        </w:rPr>
      </w:pPr>
    </w:p>
    <w:p w14:paraId="50897686" w14:textId="69930026" w:rsidR="00A017E1" w:rsidRDefault="0086290E" w:rsidP="00A017E1">
      <w:pPr>
        <w:pStyle w:val="berschrift1"/>
        <w:numPr>
          <w:ilvl w:val="0"/>
          <w:numId w:val="7"/>
        </w:numPr>
      </w:pPr>
      <w:bookmarkStart w:id="43" w:name="_Toc160791726"/>
      <w:proofErr w:type="spellStart"/>
      <w:r>
        <w:t>Current</w:t>
      </w:r>
      <w:proofErr w:type="spellEnd"/>
      <w:r>
        <w:t xml:space="preserve"> Problems (</w:t>
      </w:r>
      <w:r w:rsidR="00A017E1">
        <w:t>8</w:t>
      </w:r>
      <w:r>
        <w:t>00</w:t>
      </w:r>
      <w:r w:rsidR="00A017E1">
        <w:t>)</w:t>
      </w:r>
      <w:bookmarkEnd w:id="43"/>
    </w:p>
    <w:p w14:paraId="5FBE0330" w14:textId="053BD9BC" w:rsidR="00A017E1" w:rsidRDefault="00A017E1" w:rsidP="00A017E1">
      <w:pPr>
        <w:pStyle w:val="berschrift2"/>
        <w:numPr>
          <w:ilvl w:val="1"/>
          <w:numId w:val="7"/>
        </w:numPr>
      </w:pPr>
      <w:bookmarkStart w:id="44" w:name="_Toc160791727"/>
      <w:proofErr w:type="spellStart"/>
      <w:r>
        <w:t>Conceptual</w:t>
      </w:r>
      <w:proofErr w:type="spellEnd"/>
      <w:r>
        <w:t xml:space="preserve"> </w:t>
      </w:r>
      <w:proofErr w:type="spellStart"/>
      <w:r>
        <w:t>Underspecification</w:t>
      </w:r>
      <w:proofErr w:type="spellEnd"/>
      <w:r>
        <w:t xml:space="preserve"> (</w:t>
      </w:r>
      <w:r w:rsidR="0058483B">
        <w:t>3</w:t>
      </w:r>
      <w:r>
        <w:t>00)</w:t>
      </w:r>
      <w:bookmarkEnd w:id="44"/>
    </w:p>
    <w:p w14:paraId="7122B922" w14:textId="77777777" w:rsidR="002A35F7" w:rsidRDefault="002A35F7" w:rsidP="00A017E1">
      <w:pPr>
        <w:rPr>
          <w:lang w:val="en-US"/>
        </w:rPr>
      </w:pPr>
    </w:p>
    <w:p w14:paraId="338A3687" w14:textId="746DC47D" w:rsidR="0088537C" w:rsidRDefault="002A35F7" w:rsidP="003A3148">
      <w:pPr>
        <w:rPr>
          <w:lang w:val="en-US"/>
        </w:rPr>
      </w:pPr>
      <w:r w:rsidRPr="002A35F7">
        <w:rPr>
          <w:lang w:val="en-US"/>
        </w:rPr>
        <w:t xml:space="preserve">Voice naturalness </w:t>
      </w:r>
      <w:r>
        <w:rPr>
          <w:lang w:val="en-US"/>
        </w:rPr>
        <w:t xml:space="preserve">lacks a consistent definition in the literature. In fact, after reviewing a number of </w:t>
      </w:r>
      <w:r w:rsidRPr="002A35F7">
        <w:rPr>
          <w:color w:val="C00000"/>
          <w:lang w:val="en-US"/>
        </w:rPr>
        <w:t>XX</w:t>
      </w:r>
      <w:r>
        <w:rPr>
          <w:lang w:val="en-US"/>
        </w:rPr>
        <w:t xml:space="preserve"> studies, the majority does not </w:t>
      </w:r>
      <w:r w:rsidR="00540EA3">
        <w:rPr>
          <w:lang w:val="en-US"/>
        </w:rPr>
        <w:t xml:space="preserve">even </w:t>
      </w:r>
      <w:r>
        <w:rPr>
          <w:lang w:val="en-US"/>
        </w:rPr>
        <w:t>provide an explicit definition of naturalness at all (</w:t>
      </w:r>
      <w:proofErr w:type="spellStart"/>
      <w:r w:rsidRPr="002A35F7">
        <w:rPr>
          <w:color w:val="C00000"/>
          <w:lang w:val="en-US"/>
        </w:rPr>
        <w:t>ToDo</w:t>
      </w:r>
      <w:proofErr w:type="spellEnd"/>
      <w:r w:rsidR="00FD7E8A">
        <w:rPr>
          <w:color w:val="C00000"/>
          <w:lang w:val="en-US"/>
        </w:rPr>
        <w:t>, see Box 1</w:t>
      </w:r>
      <w:r>
        <w:rPr>
          <w:lang w:val="en-US"/>
        </w:rPr>
        <w:t xml:space="preserve">). </w:t>
      </w:r>
      <w:r w:rsidR="00FD7E8A">
        <w:rPr>
          <w:lang w:val="en-US"/>
        </w:rPr>
        <w:t>In these studies, the conceptualization of naturalness can only be drawn implicitly from the operationalization</w:t>
      </w:r>
      <w:r w:rsidR="008B5242">
        <w:rPr>
          <w:lang w:val="en-US"/>
        </w:rPr>
        <w:t>/empirical design</w:t>
      </w:r>
      <w:r w:rsidR="00FD7E8A">
        <w:rPr>
          <w:lang w:val="en-US"/>
        </w:rPr>
        <w:t>.</w:t>
      </w:r>
      <w:r w:rsidR="0088537C">
        <w:rPr>
          <w:lang w:val="en-US"/>
        </w:rPr>
        <w:t xml:space="preserve"> If definitions are provided, they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88537C" w:rsidRPr="008B5242">
        <w:rPr>
          <w:color w:val="C00000"/>
          <w:lang w:val="en-US"/>
        </w:rPr>
        <w:t>Yorkston</w:t>
      </w:r>
      <w:proofErr w:type="spellEnd"/>
      <w:r w:rsidR="0088537C" w:rsidRPr="008B5242">
        <w:rPr>
          <w:color w:val="C00000"/>
          <w:lang w:val="en-US"/>
        </w:rPr>
        <w:t xml:space="preserve"> (1990): </w:t>
      </w:r>
      <w:r w:rsidR="0088537C">
        <w:rPr>
          <w:lang w:val="en-US"/>
        </w:rPr>
        <w:t>“</w:t>
      </w:r>
      <w:r w:rsidR="0088537C" w:rsidRPr="0088537C">
        <w:rPr>
          <w:i/>
          <w:lang w:val="en-US"/>
        </w:rPr>
        <w:t>Naturalness is defined as conforming to the listener’s standards of rate, rhythm, intonation, and stress patterning and to the syntactic structure of the utterance being produced</w:t>
      </w:r>
      <w:r w:rsidR="0088537C">
        <w:rPr>
          <w:lang w:val="en-US"/>
        </w:rPr>
        <w:t xml:space="preserve">”. </w:t>
      </w:r>
      <w:r w:rsidR="002E1408">
        <w:rPr>
          <w:lang w:val="en-US"/>
        </w:rPr>
        <w:t>In contrast, research on synthetic and non-human voices usually defines naturalness as “</w:t>
      </w:r>
      <w:r w:rsidR="002E1408" w:rsidRPr="002E1408">
        <w:rPr>
          <w:i/>
          <w:lang w:val="en-US"/>
        </w:rPr>
        <w:t xml:space="preserve">speech most closely perceived as a human </w:t>
      </w:r>
      <w:proofErr w:type="gramStart"/>
      <w:r w:rsidR="002E1408" w:rsidRPr="002E1408">
        <w:rPr>
          <w:i/>
          <w:lang w:val="en-US"/>
        </w:rPr>
        <w:t>voice</w:t>
      </w:r>
      <w:r w:rsidR="002E1408" w:rsidRPr="002E1408">
        <w:rPr>
          <w:lang w:val="en-US"/>
        </w:rPr>
        <w:t>“</w:t>
      </w:r>
      <w:r w:rsidR="002E1408">
        <w:rPr>
          <w:lang w:val="en-US"/>
        </w:rPr>
        <w:t xml:space="preserve"> </w:t>
      </w:r>
      <w:r w:rsidR="002E1408" w:rsidRPr="002E1408">
        <w:rPr>
          <w:lang w:val="en-US"/>
        </w:rPr>
        <w:t>(</w:t>
      </w:r>
      <w:proofErr w:type="spellStart"/>
      <w:proofErr w:type="gramEnd"/>
      <w:r w:rsidR="002E1408" w:rsidRPr="002E1408">
        <w:rPr>
          <w:color w:val="C00000"/>
          <w:lang w:val="en-US"/>
        </w:rPr>
        <w:t>Mawalim</w:t>
      </w:r>
      <w:proofErr w:type="spellEnd"/>
      <w:r w:rsidR="002E1408" w:rsidRPr="002E1408">
        <w:rPr>
          <w:color w:val="C00000"/>
          <w:lang w:val="en-US"/>
        </w:rPr>
        <w:t xml:space="preserve"> 2022</w:t>
      </w:r>
      <w:r w:rsidR="002E1408" w:rsidRPr="002E1408">
        <w:rPr>
          <w:lang w:val="en-US"/>
        </w:rPr>
        <w:t>)</w:t>
      </w:r>
      <w:r w:rsidR="002E1408">
        <w:rPr>
          <w:lang w:val="en-US"/>
        </w:rPr>
        <w:t xml:space="preserve"> or “</w:t>
      </w:r>
      <w:r w:rsidR="002E1408" w:rsidRPr="002E1408">
        <w:rPr>
          <w:i/>
          <w:lang w:val="en-US"/>
        </w:rPr>
        <w:t>the degree to which a user feels a certain technology or system is human-like</w:t>
      </w:r>
      <w:r w:rsidR="002E1408">
        <w:rPr>
          <w:lang w:val="en-US"/>
        </w:rPr>
        <w:t>” (</w:t>
      </w:r>
      <w:r w:rsidR="002E1408" w:rsidRPr="002E1408">
        <w:rPr>
          <w:color w:val="C00000"/>
          <w:lang w:val="en-US"/>
        </w:rPr>
        <w:t>Hu 2021</w:t>
      </w:r>
      <w:r w:rsidR="002E1408">
        <w:rPr>
          <w:lang w:val="en-US"/>
        </w:rPr>
        <w:t xml:space="preserve">). Accordingly, many studies using synthetic voices do not refer to naturalness but to </w:t>
      </w:r>
      <w:r w:rsidR="002E1408" w:rsidRPr="00070DE1">
        <w:rPr>
          <w:lang w:val="en-US"/>
        </w:rPr>
        <w:t>human-likeness</w:t>
      </w:r>
      <w:r w:rsidR="002E1408">
        <w:rPr>
          <w:lang w:val="en-US"/>
        </w:rPr>
        <w:t xml:space="preserve"> </w:t>
      </w:r>
      <w:r w:rsidR="00FF3695">
        <w:rPr>
          <w:lang w:val="en-US"/>
        </w:rPr>
        <w:t xml:space="preserve">or anthropomorphism </w:t>
      </w:r>
      <w:r w:rsidR="002E1408">
        <w:rPr>
          <w:lang w:val="en-US"/>
        </w:rPr>
        <w:t xml:space="preserve">of voices. </w:t>
      </w:r>
      <w:r w:rsidR="001C0B8D">
        <w:rPr>
          <w:lang w:val="en-US"/>
        </w:rPr>
        <w:t>Finally, i</w:t>
      </w:r>
      <w:r w:rsidR="002E1408">
        <w:rPr>
          <w:lang w:val="en-US"/>
        </w:rPr>
        <w:t>n an effort to bridge these different conceptualizations, we previously stated that “</w:t>
      </w:r>
      <w:r w:rsidR="002E1408" w:rsidRPr="002E1408">
        <w:rPr>
          <w:i/>
          <w:lang w:val="en-US"/>
        </w:rPr>
        <w:t xml:space="preserve">by naturalness, we understand a voice stimulus to be perceived as a plausible outcome of the human speech production </w:t>
      </w:r>
      <w:proofErr w:type="gramStart"/>
      <w:r w:rsidR="002E1408" w:rsidRPr="002E1408">
        <w:rPr>
          <w:i/>
          <w:lang w:val="en-US"/>
        </w:rPr>
        <w:t>system.</w:t>
      </w:r>
      <w:r w:rsidR="002E1408" w:rsidRPr="002E1408">
        <w:rPr>
          <w:lang w:val="en-US"/>
        </w:rPr>
        <w:t>“</w:t>
      </w:r>
      <w:proofErr w:type="gramEnd"/>
      <w:r w:rsidR="002E1408" w:rsidRPr="002E1408">
        <w:rPr>
          <w:lang w:val="en-US"/>
        </w:rPr>
        <w:t xml:space="preserve"> (Nussbaum, et. al. 2023</w:t>
      </w:r>
      <w:r w:rsidR="002E1408">
        <w:rPr>
          <w:lang w:val="en-US"/>
        </w:rPr>
        <w:t xml:space="preserve">) </w:t>
      </w:r>
    </w:p>
    <w:p w14:paraId="125D8D0D" w14:textId="1E89543B" w:rsidR="00987DE8" w:rsidRDefault="005B7151" w:rsidP="00987DE8">
      <w:pPr>
        <w:ind w:firstLine="708"/>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 Second, listener’s naturalness perception is the result of a complex multifactorial impression formation, </w:t>
      </w:r>
      <w:r w:rsidR="00D94355">
        <w:rPr>
          <w:lang w:val="en-US"/>
        </w:rPr>
        <w:t>presumably</w:t>
      </w:r>
      <w:r>
        <w:rPr>
          <w:lang w:val="en-US"/>
        </w:rPr>
        <w:t xml:space="preserve"> based on the integration and weighting of many acoustic cues</w:t>
      </w:r>
      <w:r w:rsidR="00B53B58">
        <w:rPr>
          <w:lang w:val="en-US"/>
        </w:rPr>
        <w:t xml:space="preserve"> (</w:t>
      </w:r>
      <w:r w:rsidR="00B53B58" w:rsidRPr="00B53B58">
        <w:rPr>
          <w:color w:val="C00000"/>
          <w:lang w:val="en-US"/>
        </w:rPr>
        <w:t>Quelle</w:t>
      </w:r>
      <w:r w:rsidR="00B53B58">
        <w:rPr>
          <w:lang w:val="en-US"/>
        </w:rPr>
        <w:t>)</w:t>
      </w:r>
      <w:r>
        <w:rPr>
          <w:lang w:val="en-US"/>
        </w:rPr>
        <w:t>. Beyond th</w:t>
      </w:r>
      <w:r w:rsidR="00C43D54">
        <w:rPr>
          <w:lang w:val="en-US"/>
        </w:rPr>
        <w:t>at</w:t>
      </w:r>
      <w:r>
        <w:rPr>
          <w:lang w:val="en-US"/>
        </w:rPr>
        <w:t xml:space="preserve">, however, the conceptualizations are very heterogeneous because </w:t>
      </w:r>
      <w:r w:rsidR="00987DE8">
        <w:rPr>
          <w:lang w:val="en-US"/>
        </w:rPr>
        <w:t xml:space="preserve">they are tailored to the respective empirical focus. For example, defining naturalness as human-likeness in a study which encompasses human voices only would make little sense. </w:t>
      </w:r>
      <w:r w:rsidR="006A3795">
        <w:rPr>
          <w:lang w:val="en-US"/>
        </w:rPr>
        <w:t>Unfortunately</w:t>
      </w:r>
      <w:r w:rsidR="00987DE8">
        <w:rPr>
          <w:lang w:val="en-US"/>
        </w:rPr>
        <w:t xml:space="preserve">, despite covering relevant aspects, the </w:t>
      </w:r>
      <w:r w:rsidR="00E14549">
        <w:rPr>
          <w:lang w:val="en-US"/>
        </w:rPr>
        <w:t xml:space="preserve">prevailing and inconsistent </w:t>
      </w:r>
      <w:r w:rsidR="00987DE8">
        <w:rPr>
          <w:lang w:val="en-US"/>
        </w:rPr>
        <w:t>conceptualizations</w:t>
      </w:r>
      <w:r w:rsidR="00910521">
        <w:rPr>
          <w:lang w:val="en-US"/>
        </w:rPr>
        <w:t xml:space="preserve"> make it </w:t>
      </w:r>
      <w:commentRangeStart w:id="45"/>
      <w:r w:rsidR="00E14549">
        <w:rPr>
          <w:lang w:val="en-US"/>
        </w:rPr>
        <w:t xml:space="preserve">almost </w:t>
      </w:r>
      <w:r w:rsidR="00910521">
        <w:rPr>
          <w:lang w:val="en-US"/>
        </w:rPr>
        <w:t xml:space="preserve">impossible </w:t>
      </w:r>
      <w:commentRangeEnd w:id="45"/>
      <w:r w:rsidR="00D94355">
        <w:rPr>
          <w:rStyle w:val="Kommentarzeichen"/>
        </w:rPr>
        <w:commentReference w:id="45"/>
      </w:r>
      <w:r w:rsidR="00910521">
        <w:rPr>
          <w:lang w:val="en-US"/>
        </w:rPr>
        <w:t xml:space="preserve">to compare and integrate </w:t>
      </w:r>
      <w:r w:rsidR="00FD4DD7">
        <w:rPr>
          <w:lang w:val="en-US"/>
        </w:rPr>
        <w:t xml:space="preserve">different </w:t>
      </w:r>
      <w:r w:rsidR="00910521">
        <w:rPr>
          <w:lang w:val="en-US"/>
        </w:rPr>
        <w:t xml:space="preserve">insights </w:t>
      </w:r>
      <w:r w:rsidR="00FD4DD7">
        <w:rPr>
          <w:lang w:val="en-US"/>
        </w:rPr>
        <w:t>into</w:t>
      </w:r>
      <w:r w:rsidR="00910521">
        <w:rPr>
          <w:lang w:val="en-US"/>
        </w:rPr>
        <w:t xml:space="preserve"> voice naturalness.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in </w:t>
      </w:r>
      <w:r w:rsidR="00987DE8" w:rsidRPr="00987DE8">
        <w:rPr>
          <w:color w:val="C00000"/>
          <w:lang w:val="en-US"/>
        </w:rPr>
        <w:t>Section 3</w:t>
      </w:r>
      <w:r w:rsidR="00987DE8">
        <w:rPr>
          <w:lang w:val="en-US"/>
        </w:rPr>
        <w:t xml:space="preserve">. </w:t>
      </w:r>
    </w:p>
    <w:p w14:paraId="4D29E718" w14:textId="67393973" w:rsidR="00987DE8" w:rsidRPr="00B53B58" w:rsidRDefault="00B53B58" w:rsidP="00B53B58">
      <w:pPr>
        <w:rPr>
          <w:color w:val="C00000"/>
          <w:lang w:val="en-US"/>
        </w:rPr>
      </w:pPr>
      <w:r w:rsidRPr="00B53B58">
        <w:rPr>
          <w:color w:val="C00000"/>
          <w:lang w:val="en-US"/>
        </w:rPr>
        <w:t>Questions: also mention the verbal space we are dealing with here? See Figure</w:t>
      </w:r>
      <w:r>
        <w:rPr>
          <w:color w:val="C00000"/>
          <w:lang w:val="en-US"/>
        </w:rPr>
        <w:t xml:space="preserve"> (</w:t>
      </w:r>
      <w:proofErr w:type="spellStart"/>
      <w:r>
        <w:rPr>
          <w:color w:val="C00000"/>
          <w:lang w:val="en-US"/>
        </w:rPr>
        <w:t>nur</w:t>
      </w:r>
      <w:proofErr w:type="spellEnd"/>
      <w:r>
        <w:rPr>
          <w:color w:val="C00000"/>
          <w:lang w:val="en-US"/>
        </w:rPr>
        <w:t xml:space="preserve"> </w:t>
      </w:r>
      <w:proofErr w:type="spellStart"/>
      <w:r>
        <w:rPr>
          <w:color w:val="C00000"/>
          <w:lang w:val="en-US"/>
        </w:rPr>
        <w:t>Platzhalter</w:t>
      </w:r>
      <w:proofErr w:type="spellEnd"/>
      <w:r>
        <w:rPr>
          <w:color w:val="C00000"/>
          <w:lang w:val="en-US"/>
        </w:rPr>
        <w:t>)</w:t>
      </w:r>
      <w:r w:rsidRPr="00B53B58">
        <w:rPr>
          <w:color w:val="C00000"/>
          <w:lang w:val="en-US"/>
        </w:rPr>
        <w:t xml:space="preserve">: </w:t>
      </w:r>
    </w:p>
    <w:p w14:paraId="411431CB" w14:textId="77777777" w:rsidR="00671456" w:rsidRDefault="00671456">
      <w:pPr>
        <w:rPr>
          <w:b/>
          <w:iCs/>
        </w:rPr>
      </w:pPr>
      <w:r>
        <w:rPr>
          <w:b/>
          <w:i/>
        </w:rPr>
        <w:br w:type="page"/>
      </w:r>
    </w:p>
    <w:p w14:paraId="17B7C627" w14:textId="4CD27660" w:rsidR="00671456" w:rsidRPr="004A470F" w:rsidRDefault="00671456" w:rsidP="00671456">
      <w:pPr>
        <w:pStyle w:val="Beschriftung"/>
        <w:rPr>
          <w:b/>
          <w:i w:val="0"/>
          <w:color w:val="C00000"/>
          <w:sz w:val="22"/>
          <w:szCs w:val="22"/>
          <w:lang w:val="en-US"/>
        </w:rPr>
      </w:pPr>
      <w:r w:rsidRPr="004A470F">
        <w:rPr>
          <w:b/>
          <w:i w:val="0"/>
          <w:color w:val="C00000"/>
          <w:sz w:val="22"/>
          <w:szCs w:val="22"/>
        </w:rPr>
        <w:lastRenderedPageBreak/>
        <w:t xml:space="preserve">Figure </w:t>
      </w:r>
      <w:r w:rsidRPr="004A470F">
        <w:rPr>
          <w:b/>
          <w:i w:val="0"/>
          <w:color w:val="C00000"/>
          <w:sz w:val="22"/>
          <w:szCs w:val="22"/>
        </w:rPr>
        <w:fldChar w:fldCharType="begin"/>
      </w:r>
      <w:r w:rsidRPr="004A470F">
        <w:rPr>
          <w:b/>
          <w:i w:val="0"/>
          <w:color w:val="C00000"/>
          <w:sz w:val="22"/>
          <w:szCs w:val="22"/>
        </w:rPr>
        <w:instrText xml:space="preserve"> SEQ Figure \* ARABIC </w:instrText>
      </w:r>
      <w:r w:rsidRPr="004A470F">
        <w:rPr>
          <w:b/>
          <w:i w:val="0"/>
          <w:color w:val="C00000"/>
          <w:sz w:val="22"/>
          <w:szCs w:val="22"/>
        </w:rPr>
        <w:fldChar w:fldCharType="separate"/>
      </w:r>
      <w:r w:rsidRPr="004A470F">
        <w:rPr>
          <w:b/>
          <w:i w:val="0"/>
          <w:noProof/>
          <w:color w:val="C00000"/>
          <w:sz w:val="22"/>
          <w:szCs w:val="22"/>
        </w:rPr>
        <w:t>1</w:t>
      </w:r>
      <w:r w:rsidRPr="004A470F">
        <w:rPr>
          <w:b/>
          <w:i w:val="0"/>
          <w:color w:val="C00000"/>
          <w:sz w:val="22"/>
          <w:szCs w:val="22"/>
        </w:rPr>
        <w:fldChar w:fldCharType="end"/>
      </w:r>
    </w:p>
    <w:p w14:paraId="6D430441" w14:textId="3EC713C9" w:rsidR="00671456" w:rsidRDefault="00671456" w:rsidP="00671456">
      <w:pPr>
        <w:keepNext/>
      </w:pPr>
      <w:r>
        <w:rPr>
          <w:noProof/>
          <w:lang w:val="en-US"/>
        </w:rPr>
        <w:drawing>
          <wp:inline distT="0" distB="0" distL="0" distR="0" wp14:anchorId="041E5CE1" wp14:editId="372E3D94">
            <wp:extent cx="5479495" cy="7058025"/>
            <wp:effectExtent l="0" t="0" r="698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192" cy="7066651"/>
                    </a:xfrm>
                    <a:prstGeom prst="rect">
                      <a:avLst/>
                    </a:prstGeom>
                    <a:noFill/>
                    <a:ln>
                      <a:noFill/>
                    </a:ln>
                  </pic:spPr>
                </pic:pic>
              </a:graphicData>
            </a:graphic>
          </wp:inline>
        </w:drawing>
      </w:r>
    </w:p>
    <w:p w14:paraId="764ED418" w14:textId="63A39EAA" w:rsidR="00671456" w:rsidRPr="006307E0" w:rsidRDefault="00671456" w:rsidP="00671456">
      <w:pPr>
        <w:keepNext/>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from </w:t>
      </w:r>
      <w:r w:rsidRPr="0040683C">
        <w:rPr>
          <w:i/>
          <w:color w:val="C00000"/>
          <w:lang w:val="en-US"/>
        </w:rPr>
        <w:t>66</w:t>
      </w:r>
      <w:r w:rsidRPr="006307E0">
        <w:rPr>
          <w:i/>
          <w:lang w:val="en-US"/>
        </w:rPr>
        <w:t xml:space="preserve"> publications that target naturalness in voices (for details, see </w:t>
      </w:r>
      <w:r w:rsidRPr="006307E0">
        <w:rPr>
          <w:i/>
          <w:color w:val="C00000"/>
          <w:lang w:val="en-US"/>
        </w:rPr>
        <w:t>Box1</w:t>
      </w:r>
      <w:r w:rsidRPr="006307E0">
        <w:rPr>
          <w:i/>
          <w:lang w:val="en-US"/>
        </w:rPr>
        <w:t xml:space="preserve">). Word size represents </w:t>
      </w:r>
      <w:r w:rsidR="005873C7" w:rsidRPr="006307E0">
        <w:rPr>
          <w:i/>
          <w:lang w:val="en-US"/>
        </w:rPr>
        <w:t xml:space="preserve">number of </w:t>
      </w:r>
      <w:proofErr w:type="spellStart"/>
      <w:r w:rsidR="005873C7"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w:t>
      </w:r>
      <w:proofErr w:type="spellStart"/>
      <w:r w:rsidRPr="006307E0">
        <w:rPr>
          <w:i/>
          <w:lang w:val="en-US"/>
        </w:rPr>
        <w:t>ChatGPT</w:t>
      </w:r>
      <w:proofErr w:type="spellEnd"/>
      <w:r w:rsidRPr="006307E0">
        <w:rPr>
          <w:i/>
          <w:lang w:val="en-US"/>
        </w:rPr>
        <w:t xml:space="preserve"> (</w:t>
      </w:r>
      <w:hyperlink r:id="rId12" w:history="1">
        <w:r w:rsidRPr="006307E0">
          <w:rPr>
            <w:rStyle w:val="Hyperlink"/>
            <w:i/>
            <w:lang w:val="en-US"/>
          </w:rPr>
          <w:t>https://chatgpt.com/?oai</w:t>
        </w:r>
      </w:hyperlink>
      <w:r w:rsidRPr="006307E0">
        <w:rPr>
          <w:i/>
          <w:lang w:val="en-US"/>
        </w:rPr>
        <w:t xml:space="preserve">, 29.04.2024), when prompted to generate </w:t>
      </w:r>
      <w:r w:rsidR="005873C7" w:rsidRPr="006307E0">
        <w:rPr>
          <w:i/>
          <w:lang w:val="en-US"/>
        </w:rPr>
        <w:t xml:space="preserve">10 synonyms each for pathological, synthetic/manipulated, and healthy voices, together with relative occurrence frequency. The full prompt and the generated answer </w:t>
      </w:r>
      <w:proofErr w:type="gramStart"/>
      <w:r w:rsidR="005873C7" w:rsidRPr="006307E0">
        <w:rPr>
          <w:i/>
          <w:lang w:val="en-US"/>
        </w:rPr>
        <w:t>is</w:t>
      </w:r>
      <w:proofErr w:type="gramEnd"/>
      <w:r w:rsidR="005873C7" w:rsidRPr="006307E0">
        <w:rPr>
          <w:i/>
          <w:lang w:val="en-US"/>
        </w:rPr>
        <w:t xml:space="preserve"> accessible on </w:t>
      </w:r>
      <w:r w:rsidR="005873C7" w:rsidRPr="006307E0">
        <w:rPr>
          <w:i/>
          <w:color w:val="C00000"/>
          <w:lang w:val="en-US"/>
        </w:rPr>
        <w:t>OSF</w:t>
      </w:r>
      <w:r w:rsidR="005873C7" w:rsidRPr="006307E0">
        <w:rPr>
          <w:i/>
          <w:lang w:val="en-US"/>
        </w:rPr>
        <w:t xml:space="preserve">. </w:t>
      </w:r>
      <w:r w:rsidR="005873C7" w:rsidRPr="006307E0">
        <w:rPr>
          <w:b/>
          <w:i/>
          <w:lang w:val="en-US"/>
        </w:rPr>
        <w:t>C)</w:t>
      </w:r>
      <w:r w:rsidR="005873C7" w:rsidRPr="006307E0">
        <w:rPr>
          <w:i/>
          <w:lang w:val="en-US"/>
        </w:rPr>
        <w:t xml:space="preserve"> A bibliographic network visualization using </w:t>
      </w:r>
      <w:proofErr w:type="spellStart"/>
      <w:r w:rsidR="005873C7" w:rsidRPr="006307E0">
        <w:rPr>
          <w:i/>
          <w:lang w:val="en-US"/>
        </w:rPr>
        <w:t>VOSviewer</w:t>
      </w:r>
      <w:proofErr w:type="spellEnd"/>
      <w:r w:rsidR="005873C7" w:rsidRPr="006307E0">
        <w:rPr>
          <w:i/>
          <w:lang w:val="en-US"/>
        </w:rPr>
        <w:t xml:space="preserve"> (</w:t>
      </w:r>
      <w:r w:rsidR="005873C7" w:rsidRPr="006307E0">
        <w:rPr>
          <w:i/>
          <w:color w:val="C00000"/>
          <w:lang w:val="en-US"/>
        </w:rPr>
        <w:t>Quelle</w:t>
      </w:r>
      <w:r w:rsidR="005873C7" w:rsidRPr="006307E0">
        <w:rPr>
          <w:i/>
          <w:lang w:val="en-US"/>
        </w:rPr>
        <w:t>)</w:t>
      </w:r>
      <w:r w:rsidR="006307E0" w:rsidRPr="006307E0">
        <w:rPr>
          <w:i/>
          <w:lang w:val="en-US"/>
        </w:rPr>
        <w:t xml:space="preserve">, covering publications related to voice naturalness across different domains and </w:t>
      </w:r>
      <w:r w:rsidR="006307E0" w:rsidRPr="006307E0">
        <w:rPr>
          <w:i/>
          <w:color w:val="C00000"/>
          <w:lang w:val="en-US"/>
        </w:rPr>
        <w:t>10</w:t>
      </w:r>
      <w:r w:rsidR="006307E0" w:rsidRPr="006307E0">
        <w:rPr>
          <w:i/>
          <w:lang w:val="en-US"/>
        </w:rPr>
        <w:t xml:space="preserve"> basic voice theory papers. Each colored dot represents a publication and grey links represent citations. Size of the dots indicate the number of </w:t>
      </w:r>
      <w:r w:rsidR="006307E0" w:rsidRPr="006307E0">
        <w:rPr>
          <w:i/>
          <w:lang w:val="en-US"/>
        </w:rPr>
        <w:lastRenderedPageBreak/>
        <w:t xml:space="preserve">links to other publications. Clustering (depicted by different dot colors) is performed automatically in </w:t>
      </w:r>
      <w:proofErr w:type="spellStart"/>
      <w:r w:rsidR="006307E0" w:rsidRPr="006307E0">
        <w:rPr>
          <w:i/>
          <w:lang w:val="en-US"/>
        </w:rPr>
        <w:t>VOSviewer</w:t>
      </w:r>
      <w:proofErr w:type="spellEnd"/>
      <w:r w:rsidR="006307E0" w:rsidRPr="006307E0">
        <w:rPr>
          <w:i/>
          <w:lang w:val="en-US"/>
        </w:rPr>
        <w:t xml:space="preserve">. Upon closer inspection, we inferred that the </w:t>
      </w:r>
      <w:r w:rsidR="006307E0" w:rsidRPr="006307E0">
        <w:rPr>
          <w:i/>
          <w:color w:val="C00000"/>
          <w:lang w:val="en-US"/>
        </w:rPr>
        <w:t>green</w:t>
      </w:r>
      <w:r w:rsidR="006307E0" w:rsidRPr="006307E0">
        <w:rPr>
          <w:i/>
          <w:lang w:val="en-US"/>
        </w:rPr>
        <w:t xml:space="preserve"> ones are the basic voice papers, </w:t>
      </w:r>
      <w:r w:rsidR="006307E0" w:rsidRPr="006307E0">
        <w:rPr>
          <w:i/>
          <w:color w:val="C00000"/>
          <w:lang w:val="en-US"/>
        </w:rPr>
        <w:t>red</w:t>
      </w:r>
      <w:r w:rsidR="006307E0" w:rsidRPr="006307E0">
        <w:rPr>
          <w:i/>
          <w:lang w:val="en-US"/>
        </w:rPr>
        <w:t xml:space="preserve"> correspond predominantly to publications on pathological voices and </w:t>
      </w:r>
      <w:r w:rsidR="006307E0" w:rsidRPr="006307E0">
        <w:rPr>
          <w:i/>
          <w:color w:val="C00000"/>
          <w:lang w:val="en-US"/>
        </w:rPr>
        <w:t>blue</w:t>
      </w:r>
      <w:r w:rsidR="006307E0" w:rsidRPr="006307E0">
        <w:rPr>
          <w:i/>
          <w:lang w:val="en-US"/>
        </w:rPr>
        <w:t xml:space="preserve"> ones to synthetic/manipulated ones. A full documentation and an interactive version of the bibliographic network can be found on </w:t>
      </w:r>
      <w:r w:rsidR="006307E0" w:rsidRPr="006307E0">
        <w:rPr>
          <w:i/>
          <w:color w:val="C00000"/>
          <w:lang w:val="en-US"/>
        </w:rPr>
        <w:t>OSF</w:t>
      </w:r>
      <w:r w:rsidR="006307E0" w:rsidRPr="006307E0">
        <w:rPr>
          <w:i/>
          <w:lang w:val="en-US"/>
        </w:rPr>
        <w:t xml:space="preserve">. </w:t>
      </w:r>
    </w:p>
    <w:p w14:paraId="43641542" w14:textId="5EEECA4B" w:rsidR="00671456" w:rsidRPr="00671456" w:rsidRDefault="00671456" w:rsidP="00671456">
      <w:pPr>
        <w:rPr>
          <w:lang w:val="en-US"/>
        </w:rPr>
      </w:pPr>
    </w:p>
    <w:p w14:paraId="16401B59" w14:textId="37F3F079" w:rsidR="00A017E1" w:rsidRDefault="00A017E1" w:rsidP="00A017E1">
      <w:pPr>
        <w:pStyle w:val="berschrift2"/>
        <w:numPr>
          <w:ilvl w:val="1"/>
          <w:numId w:val="7"/>
        </w:numPr>
      </w:pPr>
      <w:bookmarkStart w:id="46" w:name="_Toc160791728"/>
      <w:commentRangeStart w:id="47"/>
      <w:proofErr w:type="spellStart"/>
      <w:r>
        <w:t>Inconsistent</w:t>
      </w:r>
      <w:commentRangeEnd w:id="47"/>
      <w:proofErr w:type="spellEnd"/>
      <w:r w:rsidR="00FD4DD7">
        <w:rPr>
          <w:rStyle w:val="Kommentarzeichen"/>
          <w:rFonts w:asciiTheme="minorHAnsi" w:eastAsiaTheme="minorHAnsi" w:hAnsiTheme="minorHAnsi" w:cstheme="minorBidi"/>
          <w:color w:val="auto"/>
        </w:rPr>
        <w:commentReference w:id="47"/>
      </w:r>
      <w:r>
        <w:t xml:space="preserve"> </w:t>
      </w:r>
      <w:proofErr w:type="spellStart"/>
      <w:r>
        <w:t>Operationalization</w:t>
      </w:r>
      <w:proofErr w:type="spellEnd"/>
      <w:r>
        <w:t xml:space="preserve"> (200)</w:t>
      </w:r>
      <w:bookmarkEnd w:id="46"/>
    </w:p>
    <w:p w14:paraId="60D58F31" w14:textId="2B1F6DA9" w:rsidR="00A017E1" w:rsidRDefault="00A017E1" w:rsidP="00A017E1"/>
    <w:p w14:paraId="56C7794E" w14:textId="449989E3" w:rsidR="00A017E1" w:rsidRPr="00C43D54" w:rsidRDefault="0098387A" w:rsidP="00C43D54">
      <w:pPr>
        <w:rPr>
          <w:lang w:val="en-US"/>
        </w:rPr>
      </w:pPr>
      <w:r w:rsidRPr="0098387A">
        <w:rPr>
          <w:lang w:val="en-US"/>
        </w:rPr>
        <w:t xml:space="preserve">A </w:t>
      </w:r>
      <w:r w:rsidR="00070DE1">
        <w:rPr>
          <w:lang w:val="en-US"/>
        </w:rPr>
        <w:t>common</w:t>
      </w:r>
      <w:r w:rsidRPr="0098387A">
        <w:rPr>
          <w:lang w:val="en-US"/>
        </w:rPr>
        <w:t xml:space="preserve"> </w:t>
      </w:r>
      <w:r w:rsidR="00070DE1">
        <w:rPr>
          <w:lang w:val="en-US"/>
        </w:rPr>
        <w:t>byproduct</w:t>
      </w:r>
      <w:r w:rsidRPr="0098387A">
        <w:rPr>
          <w:lang w:val="en-US"/>
        </w:rPr>
        <w:t xml:space="preserve"> of </w:t>
      </w:r>
      <w:r w:rsidR="00483985">
        <w:rPr>
          <w:lang w:val="en-US"/>
        </w:rPr>
        <w:t>inconsistent conceptualization</w:t>
      </w:r>
      <w:r>
        <w:rPr>
          <w:lang w:val="en-US"/>
        </w:rPr>
        <w:t xml:space="preserve"> is inconsistent operationalization.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r w:rsidR="00B53B58" w:rsidRPr="00B53B58">
        <w:rPr>
          <w:color w:val="C00000"/>
          <w:lang w:val="en-US"/>
        </w:rPr>
        <w:t>Quelle</w:t>
      </w:r>
      <w:r w:rsidR="00B53B58">
        <w:rPr>
          <w:lang w:val="en-US"/>
        </w:rPr>
        <w:t>); pathological voices such as … (</w:t>
      </w:r>
      <w:proofErr w:type="spellStart"/>
      <w:r w:rsidR="00B53B58" w:rsidRPr="00B53B58">
        <w:rPr>
          <w:color w:val="C00000"/>
          <w:lang w:val="en-US"/>
        </w:rPr>
        <w:t>Quellen</w:t>
      </w:r>
      <w:proofErr w:type="spellEnd"/>
      <w:r w:rsidR="00B53B58">
        <w:rPr>
          <w:lang w:val="en-US"/>
        </w:rPr>
        <w:t>); acoustically manipulated human voice</w:t>
      </w:r>
      <w:r w:rsidR="00070DE1">
        <w:rPr>
          <w:lang w:val="en-US"/>
        </w:rPr>
        <w:t>s</w:t>
      </w:r>
      <w:r w:rsidR="00B53B58">
        <w:rPr>
          <w:lang w:val="en-US"/>
        </w:rPr>
        <w:t xml:space="preserve"> (</w:t>
      </w:r>
      <w:proofErr w:type="spellStart"/>
      <w:r w:rsidR="00B53B58" w:rsidRPr="00B53B58">
        <w:rPr>
          <w:color w:val="C00000"/>
          <w:lang w:val="en-US"/>
        </w:rPr>
        <w:t>Quellen</w:t>
      </w:r>
      <w:proofErr w:type="spellEnd"/>
      <w:r w:rsidR="00B53B58">
        <w:rPr>
          <w:lang w:val="en-US"/>
        </w:rPr>
        <w:t>), acted speech (</w:t>
      </w:r>
      <w:r w:rsidR="00B53B58" w:rsidRPr="00B53B58">
        <w:rPr>
          <w:color w:val="C00000"/>
          <w:lang w:val="en-US"/>
        </w:rPr>
        <w:t>Quelle</w:t>
      </w:r>
      <w:r w:rsidR="00B53B58">
        <w:rPr>
          <w:lang w:val="en-US"/>
        </w:rPr>
        <w:t>), vocal fry (</w:t>
      </w:r>
      <w:r w:rsidR="00B53B58" w:rsidRPr="00B53B58">
        <w:rPr>
          <w:color w:val="C00000"/>
          <w:lang w:val="en-US"/>
        </w:rPr>
        <w:t>Quelle</w:t>
      </w:r>
      <w:r w:rsidR="00B53B58">
        <w:rPr>
          <w:lang w:val="en-US"/>
        </w:rPr>
        <w:t xml:space="preserve">), </w:t>
      </w:r>
      <w:r w:rsidR="00070DE1">
        <w:rPr>
          <w:lang w:val="en-US"/>
        </w:rPr>
        <w:t>as well as</w:t>
      </w:r>
      <w:r w:rsidR="00B53B58">
        <w:rPr>
          <w:lang w:val="en-US"/>
        </w:rPr>
        <w:t xml:space="preserve"> different accents (</w:t>
      </w:r>
      <w:r w:rsidR="00B53B58" w:rsidRPr="00B53B58">
        <w:rPr>
          <w:color w:val="C00000"/>
          <w:lang w:val="en-US"/>
        </w:rPr>
        <w:t>Quelle</w:t>
      </w:r>
      <w:r w:rsidR="00B53B58">
        <w:rPr>
          <w:lang w:val="en-US"/>
        </w:rPr>
        <w:t>), age groups (</w:t>
      </w:r>
      <w:r w:rsidR="00B53B58" w:rsidRPr="00B53B58">
        <w:rPr>
          <w:color w:val="C00000"/>
          <w:lang w:val="en-US"/>
        </w:rPr>
        <w:t>Quelle</w:t>
      </w:r>
      <w:r w:rsidR="00B53B58">
        <w:rPr>
          <w:lang w:val="en-US"/>
        </w:rPr>
        <w:t xml:space="preserve">), </w:t>
      </w:r>
      <w:r w:rsidR="008B5242">
        <w:rPr>
          <w:lang w:val="en-US"/>
        </w:rPr>
        <w:t>and</w:t>
      </w:r>
      <w:r w:rsidR="00B53B58">
        <w:rPr>
          <w:lang w:val="en-US"/>
        </w:rPr>
        <w:t xml:space="preserve"> gender identities (</w:t>
      </w:r>
      <w:r w:rsidR="00B53B58" w:rsidRPr="00B53B58">
        <w:rPr>
          <w:color w:val="C00000"/>
          <w:lang w:val="en-US"/>
        </w:rPr>
        <w:t>Quelle</w:t>
      </w:r>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the measurements and experimental designs. </w:t>
      </w:r>
      <w:r w:rsidR="008B4471">
        <w:rPr>
          <w:lang w:val="en-US"/>
        </w:rPr>
        <w:t>For example, a</w:t>
      </w:r>
      <w:r w:rsidR="00070DE1">
        <w:rPr>
          <w:lang w:val="en-US"/>
        </w:rPr>
        <w:t>lthough many studies use rating scales</w:t>
      </w:r>
      <w:r w:rsidR="008B4471">
        <w:rPr>
          <w:lang w:val="en-US"/>
        </w:rPr>
        <w:t xml:space="preserve"> to asse</w:t>
      </w:r>
      <w:r w:rsidR="008B5242">
        <w:rPr>
          <w:lang w:val="en-US"/>
        </w:rPr>
        <w:t>s</w:t>
      </w:r>
      <w:r w:rsidR="008B4471">
        <w:rPr>
          <w:lang w:val="en-US"/>
        </w:rPr>
        <w:t>s perceived naturalness</w:t>
      </w:r>
      <w:r w:rsidR="00070DE1">
        <w:rPr>
          <w:lang w:val="en-US"/>
        </w:rPr>
        <w:t xml:space="preserve">, they differ in the number of levels and denominations of endpoints (e.g. </w:t>
      </w:r>
      <w:proofErr w:type="spellStart"/>
      <w:r w:rsidR="00070DE1" w:rsidRPr="00070DE1">
        <w:rPr>
          <w:color w:val="C00000"/>
          <w:lang w:val="en-US"/>
        </w:rPr>
        <w:t>Quellen</w:t>
      </w:r>
      <w:proofErr w:type="spellEnd"/>
      <w:r w:rsidR="00070DE1">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precise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 because perceived naturalness is based on subjective impression, a report on measurement reliability would be essential, but is provided by few studies </w:t>
      </w:r>
      <w:r w:rsidR="008B5242">
        <w:rPr>
          <w:lang w:val="en-US"/>
        </w:rPr>
        <w:t xml:space="preserve">only </w:t>
      </w:r>
      <w:r w:rsidR="00C43D54">
        <w:rPr>
          <w:lang w:val="en-US"/>
        </w:rPr>
        <w:t xml:space="preserve">(e.g. </w:t>
      </w:r>
      <w:r w:rsidR="00C43D54" w:rsidRPr="00C43D54">
        <w:rPr>
          <w:color w:val="C00000"/>
          <w:lang w:val="en-US"/>
        </w:rPr>
        <w:t>Quelle</w:t>
      </w:r>
      <w:r w:rsidR="00C43D54">
        <w:rPr>
          <w:lang w:val="en-US"/>
        </w:rPr>
        <w:t xml:space="preserve">). To address these issues, we collected some practical recommendations as a guidance for future research in </w:t>
      </w:r>
      <w:r w:rsidR="00C43D54" w:rsidRPr="00C43D54">
        <w:rPr>
          <w:color w:val="C00000"/>
          <w:lang w:val="en-US"/>
        </w:rPr>
        <w:t>Box 2</w:t>
      </w:r>
      <w:r w:rsidR="00C43D54">
        <w:rPr>
          <w:lang w:val="en-US"/>
        </w:rPr>
        <w:t xml:space="preserve">. </w:t>
      </w:r>
    </w:p>
    <w:p w14:paraId="480D54C2" w14:textId="2E109307" w:rsidR="00A017E1" w:rsidRPr="00A017E1" w:rsidRDefault="00A017E1" w:rsidP="00A017E1">
      <w:pPr>
        <w:pStyle w:val="berschrift2"/>
        <w:numPr>
          <w:ilvl w:val="1"/>
          <w:numId w:val="7"/>
        </w:numPr>
        <w:rPr>
          <w:lang w:val="en-US"/>
        </w:rPr>
      </w:pPr>
      <w:bookmarkStart w:id="48" w:name="_Toc160791729"/>
      <w:r w:rsidRPr="00A017E1">
        <w:rPr>
          <w:lang w:val="en-US"/>
        </w:rPr>
        <w:t>Lack of exchange between differen</w:t>
      </w:r>
      <w:r>
        <w:rPr>
          <w:lang w:val="en-US"/>
        </w:rPr>
        <w:t>t research domains (</w:t>
      </w:r>
      <w:r w:rsidR="0058483B">
        <w:rPr>
          <w:lang w:val="en-US"/>
        </w:rPr>
        <w:t>15</w:t>
      </w:r>
      <w:r>
        <w:rPr>
          <w:lang w:val="en-US"/>
        </w:rPr>
        <w:t>0)</w:t>
      </w:r>
      <w:bookmarkEnd w:id="48"/>
    </w:p>
    <w:p w14:paraId="24D213AB" w14:textId="27D485A0" w:rsidR="009F02C4" w:rsidRDefault="009F02C4" w:rsidP="00AA766C">
      <w:pPr>
        <w:rPr>
          <w:lang w:val="en-US"/>
        </w:rPr>
      </w:pPr>
    </w:p>
    <w:p w14:paraId="0C2259E2" w14:textId="0B6013CF" w:rsidR="00D5483F" w:rsidRDefault="00AA766C" w:rsidP="00AA766C">
      <w:pPr>
        <w:rPr>
          <w:lang w:val="en-US"/>
        </w:rPr>
      </w:pPr>
      <w:r>
        <w:rPr>
          <w:lang w:val="en-US"/>
        </w:rPr>
        <w:t>Research on voice naturalness is inherently interdisciplinary (</w:t>
      </w:r>
      <w:proofErr w:type="spellStart"/>
      <w:r w:rsidRPr="00AA766C">
        <w:rPr>
          <w:color w:val="C00000"/>
          <w:lang w:val="en-US"/>
        </w:rPr>
        <w:t>evtl</w:t>
      </w:r>
      <w:proofErr w:type="spellEnd"/>
      <w:r w:rsidRPr="00AA766C">
        <w:rPr>
          <w:color w:val="C00000"/>
          <w:lang w:val="en-US"/>
        </w:rPr>
        <w:t xml:space="preserve">. </w:t>
      </w:r>
      <w:proofErr w:type="spellStart"/>
      <w:r w:rsidRPr="00AA766C">
        <w:rPr>
          <w:color w:val="C00000"/>
          <w:lang w:val="en-US"/>
        </w:rPr>
        <w:t>Grafik</w:t>
      </w:r>
      <w:proofErr w:type="spellEnd"/>
      <w:r w:rsidRPr="00AA766C">
        <w:rPr>
          <w:color w:val="C00000"/>
          <w:lang w:val="en-US"/>
        </w:rPr>
        <w:t xml:space="preserve"> </w:t>
      </w:r>
      <w:proofErr w:type="spellStart"/>
      <w:r w:rsidRPr="00AA766C">
        <w:rPr>
          <w:color w:val="C00000"/>
          <w:lang w:val="en-US"/>
        </w:rPr>
        <w:t>dazu</w:t>
      </w:r>
      <w:proofErr w:type="spellEnd"/>
      <w:r w:rsidRPr="00AA766C">
        <w:rPr>
          <w:color w:val="C00000"/>
          <w:lang w:val="en-US"/>
        </w:rPr>
        <w:t xml:space="preserve">, </w:t>
      </w:r>
      <w:proofErr w:type="spellStart"/>
      <w:r w:rsidRPr="00AA766C">
        <w:rPr>
          <w:color w:val="C00000"/>
          <w:lang w:val="en-US"/>
        </w:rPr>
        <w:t>ToDo</w:t>
      </w:r>
      <w:proofErr w:type="spellEnd"/>
      <w:r>
        <w:rPr>
          <w:lang w:val="en-US"/>
        </w:rPr>
        <w:t>)</w:t>
      </w:r>
      <w:r w:rsidR="00AD0A1C">
        <w:rPr>
          <w:lang w:val="en-US"/>
        </w:rPr>
        <w:t>, with two mai</w:t>
      </w:r>
      <w:r w:rsidR="00353624">
        <w:rPr>
          <w:lang w:val="en-US"/>
        </w:rPr>
        <w:t>n</w:t>
      </w:r>
      <w:r w:rsidR="00AD0A1C">
        <w:rPr>
          <w:lang w:val="en-US"/>
        </w:rPr>
        <w:t xml:space="preserve"> domains: speech-language pathology and synthetic/artificial voices. However, while the scientific output is well-received within discipline</w:t>
      </w:r>
      <w:r w:rsidR="00D5483F">
        <w:rPr>
          <w:lang w:val="en-US"/>
        </w:rPr>
        <w:t>s</w:t>
      </w:r>
      <w:r w:rsidR="00AD0A1C">
        <w:rPr>
          <w:lang w:val="en-US"/>
        </w:rPr>
        <w:t xml:space="preserve">, </w:t>
      </w:r>
      <w:r w:rsidR="00D5483F">
        <w:rPr>
          <w:lang w:val="en-US"/>
        </w:rPr>
        <w:t>they</w:t>
      </w:r>
      <w:r w:rsidR="00AD0A1C">
        <w:rPr>
          <w:lang w:val="en-US"/>
        </w:rPr>
        <w:t xml:space="preserve"> </w:t>
      </w:r>
      <w:r w:rsidR="00D5483F">
        <w:rPr>
          <w:lang w:val="en-US"/>
        </w:rPr>
        <w:t>are</w:t>
      </w:r>
      <w:r w:rsidR="00AD0A1C">
        <w:rPr>
          <w:lang w:val="en-US"/>
        </w:rPr>
        <w:t xml:space="preserve"> poorly interconnected. This is impressively illustrated by a cross-citation analysis conducted using </w:t>
      </w:r>
      <w:proofErr w:type="spellStart"/>
      <w:r w:rsidR="00AD0A1C">
        <w:rPr>
          <w:lang w:val="en-US"/>
        </w:rPr>
        <w:t>VOSViewer</w:t>
      </w:r>
      <w:proofErr w:type="spellEnd"/>
      <w:r w:rsidR="00AD0A1C">
        <w:rPr>
          <w:lang w:val="en-US"/>
        </w:rPr>
        <w:t xml:space="preserve"> (</w:t>
      </w:r>
      <w:r w:rsidR="00AD0A1C" w:rsidRPr="00AD0A1C">
        <w:rPr>
          <w:color w:val="C00000"/>
          <w:lang w:val="en-US"/>
        </w:rPr>
        <w:t>Quelle</w:t>
      </w:r>
      <w:r w:rsidR="00AD0A1C">
        <w:rPr>
          <w:color w:val="C00000"/>
          <w:lang w:val="en-US"/>
        </w:rPr>
        <w:t>, Fig X</w:t>
      </w:r>
      <w:r w:rsidR="00AD0A1C">
        <w:rPr>
          <w:lang w:val="en-US"/>
        </w:rPr>
        <w:t>), show</w:t>
      </w:r>
      <w:r w:rsidR="00810C4D">
        <w:rPr>
          <w:lang w:val="en-US"/>
        </w:rPr>
        <w:t>ing</w:t>
      </w:r>
      <w:r w:rsidR="00AD0A1C">
        <w:rPr>
          <w:lang w:val="en-US"/>
        </w:rPr>
        <w:t xml:space="preserve"> several distinct clusters of studies</w:t>
      </w:r>
      <w:r w:rsidR="00D5483F">
        <w:rPr>
          <w:lang w:val="en-US"/>
        </w:rPr>
        <w:t>,</w:t>
      </w:r>
      <w:r w:rsidR="00AD0A1C">
        <w:rPr>
          <w:lang w:val="en-US"/>
        </w:rPr>
        <w:t xml:space="preserve"> which </w:t>
      </w:r>
      <w:r w:rsidR="00D5483F">
        <w:rPr>
          <w:lang w:val="en-US"/>
        </w:rPr>
        <w:t>rarely</w:t>
      </w:r>
      <w:r w:rsidR="00AD0A1C">
        <w:rPr>
          <w:lang w:val="en-US"/>
        </w:rPr>
        <w:t xml:space="preserve"> cite each other</w:t>
      </w:r>
      <w:r w:rsidR="00B35D0C">
        <w:rPr>
          <w:lang w:val="en-US"/>
        </w:rPr>
        <w:t xml:space="preserve">. </w:t>
      </w:r>
      <w:r w:rsidR="00CF61EC">
        <w:rPr>
          <w:lang w:val="en-US"/>
        </w:rPr>
        <w:t>O</w:t>
      </w:r>
      <w:r w:rsidR="00D5483F">
        <w:rPr>
          <w:lang w:val="en-US"/>
        </w:rPr>
        <w:t>ne may argue that this is not problem</w:t>
      </w:r>
      <w:r w:rsidR="008B5242">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there is consistent evidence for a strong effect of fundamental frequency</w:t>
      </w:r>
      <w:r w:rsidR="00810C4D">
        <w:rPr>
          <w:lang w:val="en-US"/>
        </w:rPr>
        <w:t>/prosody/pitch</w:t>
      </w:r>
      <w:r w:rsidR="00CF61EC">
        <w:rPr>
          <w:lang w:val="en-US"/>
        </w:rPr>
        <w:t xml:space="preserve"> variation on perceived naturalness (</w:t>
      </w:r>
      <w:proofErr w:type="spellStart"/>
      <w:r w:rsidR="00CF61EC" w:rsidRPr="00CF61EC">
        <w:rPr>
          <w:color w:val="C00000"/>
          <w:lang w:val="en-US"/>
        </w:rPr>
        <w:t>Quellen</w:t>
      </w:r>
      <w:proofErr w:type="spellEnd"/>
      <w:r w:rsidR="00CF61EC">
        <w:rPr>
          <w:lang w:val="en-US"/>
        </w:rPr>
        <w:t>). Further</w:t>
      </w:r>
      <w:r w:rsidR="00EB3DF4">
        <w:rPr>
          <w:lang w:val="en-US"/>
        </w:rPr>
        <w:t xml:space="preserve">, </w:t>
      </w:r>
      <w:r w:rsidR="00CF61EC">
        <w:rPr>
          <w:lang w:val="en-US"/>
        </w:rPr>
        <w:t xml:space="preserve">while </w:t>
      </w:r>
      <w:r w:rsidR="00041975">
        <w:rPr>
          <w:lang w:val="en-US"/>
        </w:rPr>
        <w:t>several studies failed to find an uncanny valley effect for synthetic voices</w:t>
      </w:r>
      <w:r w:rsidR="0073364D">
        <w:rPr>
          <w:lang w:val="en-US"/>
        </w:rPr>
        <w:t xml:space="preserve"> (</w:t>
      </w:r>
      <w:proofErr w:type="spellStart"/>
      <w:r w:rsidR="00D94355" w:rsidRPr="00D94355">
        <w:rPr>
          <w:color w:val="C00000"/>
          <w:lang w:val="en-US"/>
        </w:rPr>
        <w:t>Quellen</w:t>
      </w:r>
      <w:proofErr w:type="spellEnd"/>
      <w:r w:rsidR="0073364D">
        <w:rPr>
          <w:lang w:val="en-US"/>
        </w:rPr>
        <w:t>)</w:t>
      </w:r>
      <w:r w:rsidR="00041975">
        <w:rPr>
          <w:lang w:val="en-US"/>
        </w:rPr>
        <w:t>, a recent study suggest it might exist for pathological ones (</w:t>
      </w:r>
      <w:r w:rsidR="00D94355">
        <w:rPr>
          <w:color w:val="C00000"/>
          <w:lang w:val="en-US"/>
        </w:rPr>
        <w:t>Diel 2023, preprint</w:t>
      </w:r>
      <w:r w:rsidR="00041975">
        <w:rPr>
          <w:lang w:val="en-US"/>
        </w:rPr>
        <w:t xml:space="preserve">). </w:t>
      </w:r>
      <w:r w:rsidR="008B5242">
        <w:rPr>
          <w:lang w:val="en-US"/>
        </w:rPr>
        <w:t>In fact</w:t>
      </w:r>
      <w:r w:rsidR="00041975">
        <w:rPr>
          <w:lang w:val="en-US"/>
        </w:rPr>
        <w:t>, we argue that th</w:t>
      </w:r>
      <w:r w:rsidR="00810C4D">
        <w:rPr>
          <w:lang w:val="en-US"/>
        </w:rPr>
        <w:t>e</w:t>
      </w:r>
      <w:r w:rsidR="00041975">
        <w:rPr>
          <w:lang w:val="en-US"/>
        </w:rPr>
        <w:t xml:space="preserve"> </w:t>
      </w:r>
      <w:r w:rsidR="00810C4D">
        <w:rPr>
          <w:lang w:val="en-US"/>
        </w:rPr>
        <w:t xml:space="preserve">lacking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research as a whole. </w:t>
      </w:r>
    </w:p>
    <w:p w14:paraId="48BE029B" w14:textId="0AAD829C" w:rsidR="00AA766C" w:rsidRPr="00AA766C" w:rsidRDefault="00AA766C" w:rsidP="00AA766C">
      <w:pPr>
        <w:rPr>
          <w:lang w:val="en-US"/>
        </w:rPr>
      </w:pPr>
    </w:p>
    <w:p w14:paraId="7B07A593" w14:textId="5D314F36" w:rsidR="00A017E1" w:rsidRDefault="00A017E1" w:rsidP="00A017E1">
      <w:pPr>
        <w:pStyle w:val="berschrift2"/>
        <w:numPr>
          <w:ilvl w:val="1"/>
          <w:numId w:val="7"/>
        </w:numPr>
        <w:rPr>
          <w:lang w:val="en-US"/>
        </w:rPr>
      </w:pPr>
      <w:bookmarkStart w:id="49" w:name="_Toc160791730"/>
      <w:r>
        <w:rPr>
          <w:lang w:val="en-US"/>
        </w:rPr>
        <w:t>Insufficient anchoring in voice perception theory (</w:t>
      </w:r>
      <w:r w:rsidR="0058483B">
        <w:rPr>
          <w:lang w:val="en-US"/>
        </w:rPr>
        <w:t>15</w:t>
      </w:r>
      <w:r>
        <w:rPr>
          <w:lang w:val="en-US"/>
        </w:rPr>
        <w:t>0)</w:t>
      </w:r>
      <w:bookmarkEnd w:id="49"/>
    </w:p>
    <w:p w14:paraId="20403166" w14:textId="5B0047AF" w:rsidR="00A017E1" w:rsidRDefault="00A017E1" w:rsidP="007F138B">
      <w:pPr>
        <w:rPr>
          <w:lang w:val="en-US"/>
        </w:rPr>
      </w:pPr>
    </w:p>
    <w:p w14:paraId="05E0D106" w14:textId="49CA9801" w:rsidR="007F138B" w:rsidRPr="00A0435C" w:rsidRDefault="007F138B" w:rsidP="00A0435C">
      <w:pPr>
        <w:rPr>
          <w:lang w:val="en-US"/>
        </w:rPr>
      </w:pPr>
      <w:r>
        <w:rPr>
          <w:lang w:val="en-US"/>
        </w:rPr>
        <w:t xml:space="preserve">The majority of naturalness research comes from applied fields, aiming to optimize artificial agents </w:t>
      </w:r>
      <w:r w:rsidR="008B5242">
        <w:rPr>
          <w:lang w:val="en-US"/>
        </w:rPr>
        <w:t xml:space="preserve">and </w:t>
      </w:r>
      <w:r>
        <w:rPr>
          <w:lang w:val="en-US"/>
        </w:rPr>
        <w:t xml:space="preserve">improving the quality of life in patients with voice disorders. These findings equip us with valuable </w:t>
      </w:r>
      <w:r w:rsidR="00A0435C">
        <w:rPr>
          <w:lang w:val="en-US"/>
        </w:rPr>
        <w:t xml:space="preserve">practical knowledge, but they are insufficiently anchored in voice perception theory. As an </w:t>
      </w:r>
      <w:r w:rsidR="00A0435C">
        <w:rPr>
          <w:lang w:val="en-US"/>
        </w:rPr>
        <w:lastRenderedPageBreak/>
        <w:t>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A0435C">
        <w:rPr>
          <w:color w:val="C00000"/>
          <w:lang w:val="en-US"/>
        </w:rPr>
        <w:t xml:space="preserve">Fig X, </w:t>
      </w:r>
      <w:proofErr w:type="spellStart"/>
      <w:r w:rsidR="00A0435C" w:rsidRPr="00A0435C">
        <w:rPr>
          <w:color w:val="C00000"/>
          <w:lang w:val="en-US"/>
        </w:rPr>
        <w:t>ToDo</w:t>
      </w:r>
      <w:proofErr w:type="spellEnd"/>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Further, there is very little work on naturalness from basic voice research (</w:t>
      </w:r>
      <w:r w:rsidR="00A0435C" w:rsidRPr="00A0435C">
        <w:rPr>
          <w:color w:val="C00000"/>
          <w:lang w:val="en-US"/>
        </w:rPr>
        <w:t xml:space="preserve">some exceptions include </w:t>
      </w:r>
      <w:proofErr w:type="spellStart"/>
      <w:r w:rsidR="00A0435C" w:rsidRPr="00A0435C">
        <w:rPr>
          <w:color w:val="C00000"/>
          <w:lang w:val="en-US"/>
        </w:rPr>
        <w:t>ToDo</w:t>
      </w:r>
      <w:proofErr w:type="spellEnd"/>
      <w:r w:rsidR="00A0435C">
        <w:rPr>
          <w:lang w:val="en-US"/>
        </w:rPr>
        <w:t xml:space="preserve">). This leaves us with an intriguing divergence between rapidly increasing applied knowledge in rapidly developing branches (especially synthetic voices) on the one hand, </w:t>
      </w:r>
      <w:r w:rsidR="00A7608F">
        <w:rPr>
          <w:lang w:val="en-US"/>
        </w:rPr>
        <w:t>but</w:t>
      </w:r>
      <w:r w:rsidR="00A0435C">
        <w:rPr>
          <w:lang w:val="en-US"/>
        </w:rPr>
        <w:t xml:space="preserve"> a simultaneous lack of understanding on basic voice mechanisms on the other. </w:t>
      </w:r>
      <w:r w:rsidR="0098210D">
        <w:rPr>
          <w:lang w:val="en-US"/>
        </w:rPr>
        <w:t xml:space="preserve">In order to fully understand how naturalness affects our perception and response to voices, this void needs to be filled. </w:t>
      </w:r>
    </w:p>
    <w:p w14:paraId="61D6F19C" w14:textId="37D03E22" w:rsidR="00A017E1" w:rsidRPr="00084405" w:rsidRDefault="00A017E1" w:rsidP="00A017E1">
      <w:pPr>
        <w:pStyle w:val="berschrift1"/>
        <w:numPr>
          <w:ilvl w:val="0"/>
          <w:numId w:val="7"/>
        </w:numPr>
        <w:rPr>
          <w:i/>
          <w:iCs/>
          <w:lang w:val="en-US"/>
        </w:rPr>
      </w:pPr>
      <w:bookmarkStart w:id="50" w:name="_Toc160791731"/>
      <w:r w:rsidRPr="00A017E1">
        <w:rPr>
          <w:lang w:val="en-US"/>
        </w:rPr>
        <w:t xml:space="preserve">Proposition of a concise framework for </w:t>
      </w:r>
      <w:r w:rsidR="00D114BD">
        <w:rPr>
          <w:lang w:val="en-US"/>
        </w:rPr>
        <w:t xml:space="preserve">voice </w:t>
      </w:r>
      <w:r w:rsidRPr="00A017E1">
        <w:rPr>
          <w:lang w:val="en-US"/>
        </w:rPr>
        <w:t>naturalness (</w:t>
      </w:r>
      <w:r w:rsidR="00831DF3">
        <w:rPr>
          <w:lang w:val="en-US"/>
        </w:rPr>
        <w:t>9</w:t>
      </w:r>
      <w:r w:rsidRPr="00A017E1">
        <w:rPr>
          <w:lang w:val="en-US"/>
        </w:rPr>
        <w:t>00</w:t>
      </w:r>
      <w:r w:rsidRPr="00084405">
        <w:rPr>
          <w:i/>
          <w:iCs/>
          <w:lang w:val="en-US"/>
        </w:rPr>
        <w:t>)</w:t>
      </w:r>
      <w:bookmarkEnd w:id="50"/>
    </w:p>
    <w:p w14:paraId="72F7030A" w14:textId="77777777" w:rsidR="008B5242" w:rsidRPr="00084405" w:rsidRDefault="008B5242" w:rsidP="00A017E1">
      <w:pPr>
        <w:rPr>
          <w:i/>
          <w:iCs/>
          <w:lang w:val="en-US"/>
        </w:rPr>
      </w:pPr>
    </w:p>
    <w:p w14:paraId="6D8DDD4D" w14:textId="515196AF" w:rsidR="00D114BD" w:rsidRDefault="00D114BD" w:rsidP="00A017E1">
      <w:pPr>
        <w:rPr>
          <w:lang w:val="en-US"/>
        </w:rPr>
      </w:pPr>
      <w:r>
        <w:rPr>
          <w:lang w:val="en-US"/>
        </w:rPr>
        <w:t>In the previous section, we identified key problems that impede a systematic understanding of naturalness in voices. In the following sections, we propose concrete</w:t>
      </w:r>
      <w:r w:rsidR="001463E1">
        <w:rPr>
          <w:lang w:val="en-US"/>
        </w:rPr>
        <w:t xml:space="preserve"> measures</w:t>
      </w:r>
      <w:r>
        <w:rPr>
          <w:lang w:val="en-US"/>
        </w:rPr>
        <w:t xml:space="preserve"> to address these issues. We start with a conceptual framework for </w:t>
      </w:r>
      <w:r w:rsidR="001463E1">
        <w:rPr>
          <w:lang w:val="en-US"/>
        </w:rPr>
        <w:t xml:space="preserve">the </w:t>
      </w:r>
      <w:r>
        <w:rPr>
          <w:lang w:val="en-US"/>
        </w:rPr>
        <w:t>explicit definition of naturalness</w:t>
      </w:r>
      <w:r w:rsidR="001463E1">
        <w:rPr>
          <w:lang w:val="en-US"/>
        </w:rPr>
        <w:t xml:space="preserve"> in voices</w:t>
      </w:r>
      <w:r>
        <w:rPr>
          <w:lang w:val="en-US"/>
        </w:rPr>
        <w:t xml:space="preserve">. </w:t>
      </w:r>
    </w:p>
    <w:p w14:paraId="5498A6C4" w14:textId="77777777" w:rsidR="00BF321F" w:rsidRDefault="00BF321F" w:rsidP="00BF321F">
      <w:pPr>
        <w:pStyle w:val="berschrift2"/>
        <w:numPr>
          <w:ilvl w:val="1"/>
          <w:numId w:val="7"/>
        </w:numPr>
      </w:pPr>
      <w:bookmarkStart w:id="51" w:name="_Toc160791732"/>
      <w:proofErr w:type="spellStart"/>
      <w:r>
        <w:t>Definitions</w:t>
      </w:r>
      <w:proofErr w:type="spellEnd"/>
      <w:r>
        <w:t xml:space="preserve"> </w:t>
      </w:r>
      <w:proofErr w:type="spellStart"/>
      <w:r>
        <w:t>of</w:t>
      </w:r>
      <w:proofErr w:type="spellEnd"/>
      <w:r>
        <w:t xml:space="preserve"> </w:t>
      </w:r>
      <w:proofErr w:type="spellStart"/>
      <w:r>
        <w:t>naturalness</w:t>
      </w:r>
      <w:proofErr w:type="spellEnd"/>
      <w:r>
        <w:t xml:space="preserve"> (500)</w:t>
      </w:r>
      <w:bookmarkEnd w:id="51"/>
    </w:p>
    <w:p w14:paraId="3B9985E4" w14:textId="77777777" w:rsidR="00BF321F" w:rsidRDefault="00BF321F" w:rsidP="00A017E1">
      <w:pPr>
        <w:rPr>
          <w:lang w:val="en-US"/>
        </w:rPr>
      </w:pPr>
    </w:p>
    <w:p w14:paraId="3FBCC4BB" w14:textId="760A7E7C" w:rsidR="00D207F0" w:rsidRDefault="00D207F0" w:rsidP="00A017E1">
      <w:pPr>
        <w:rPr>
          <w:lang w:val="en-US"/>
        </w:rPr>
      </w:pPr>
      <w:commentRangeStart w:id="52"/>
      <w:commentRangeStart w:id="53"/>
      <w:r>
        <w:rPr>
          <w:lang w:val="en-US"/>
        </w:rPr>
        <w:t>We propose a taxonomy with two/three (</w:t>
      </w:r>
      <w:r w:rsidRPr="001463E1">
        <w:rPr>
          <w:color w:val="C00000"/>
          <w:lang w:val="en-US"/>
        </w:rPr>
        <w:t>to be discussed</w:t>
      </w:r>
      <w:r>
        <w:rPr>
          <w:lang w:val="en-US"/>
        </w:rPr>
        <w:t xml:space="preserve">)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based naturalness</w:t>
      </w:r>
      <w:r w:rsidR="00791859">
        <w:rPr>
          <w:b/>
          <w:bCs/>
          <w:lang w:val="en-US"/>
        </w:rPr>
        <w:t xml:space="preserve"> (</w:t>
      </w:r>
      <w:r w:rsidR="00791859" w:rsidRPr="00791859">
        <w:rPr>
          <w:color w:val="C00000"/>
          <w:lang w:val="en-US"/>
        </w:rPr>
        <w:t>Fig X</w:t>
      </w:r>
      <w:r w:rsidR="00791859">
        <w:rPr>
          <w:b/>
          <w:bCs/>
          <w:lang w:val="en-US"/>
        </w:rPr>
        <w:t>)</w:t>
      </w:r>
      <w:r>
        <w:rPr>
          <w:lang w:val="en-US"/>
        </w:rPr>
        <w:t xml:space="preserve">. In </w:t>
      </w:r>
      <w:r w:rsidRPr="001463E1">
        <w:rPr>
          <w:b/>
          <w:bCs/>
          <w:lang w:val="en-US"/>
        </w:rPr>
        <w:t>deviation-based naturalness</w:t>
      </w:r>
      <w:r>
        <w:rPr>
          <w:lang w:val="en-US"/>
        </w:rPr>
        <w:t xml:space="preserve">, naturalness is defined as the deviation from a reference that represents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rare?”</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1463E1">
        <w:rPr>
          <w:b/>
          <w:bCs/>
          <w:lang w:val="en-US"/>
        </w:rPr>
        <w:t>reference</w:t>
      </w:r>
      <w:r>
        <w:rPr>
          <w:lang w:val="en-US"/>
        </w:rPr>
        <w:t xml:space="preserve"> representing maximum naturalness and the </w:t>
      </w:r>
      <w:r w:rsidRPr="001463E1">
        <w:rPr>
          <w:b/>
          <w:b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r w:rsidRPr="00791859">
        <w:rPr>
          <w:color w:val="C00000"/>
          <w:lang w:val="en-US"/>
        </w:rPr>
        <w:t>Quelle</w:t>
      </w:r>
      <w:r>
        <w:rPr>
          <w:lang w:val="en-US"/>
        </w:rPr>
        <w:t>). However, in many studies, raters are instructed to use an inner implicit reference which is based on their experience and expectations (</w:t>
      </w:r>
      <w:r w:rsidR="00791859">
        <w:rPr>
          <w:lang w:val="en-US"/>
        </w:rPr>
        <w:t xml:space="preserve">c.f. </w:t>
      </w:r>
      <w:proofErr w:type="spellStart"/>
      <w:r w:rsidR="00791859" w:rsidRPr="00791859">
        <w:rPr>
          <w:color w:val="C00000"/>
          <w:lang w:val="en-US"/>
        </w:rPr>
        <w:t>Yorkstons</w:t>
      </w:r>
      <w:proofErr w:type="spellEnd"/>
      <w:r w:rsidR="00791859" w:rsidRPr="00791859">
        <w:rPr>
          <w:color w:val="C00000"/>
          <w:lang w:val="en-US"/>
        </w:rPr>
        <w:t xml:space="preserve"> definition, section 2.1</w:t>
      </w:r>
      <w:r w:rsidR="00791859">
        <w:rPr>
          <w:lang w:val="en-US"/>
        </w:rPr>
        <w:t xml:space="preserve">). The type of deviation </w:t>
      </w:r>
      <w:r w:rsidR="002D3EB3">
        <w:rPr>
          <w:lang w:val="en-US"/>
        </w:rPr>
        <w:t xml:space="preserve">is specified through the vocal material. It </w:t>
      </w:r>
      <w:r w:rsidR="00791859">
        <w:rPr>
          <w:lang w:val="en-US"/>
        </w:rPr>
        <w:t>can virtually cover all acoustic features, ranging from specific manipulations (e.g. fundamental frequency variation</w:t>
      </w:r>
      <w:r w:rsidR="002D3EB3">
        <w:rPr>
          <w:lang w:val="en-US"/>
        </w:rPr>
        <w:t xml:space="preserve">, </w:t>
      </w:r>
      <w:r w:rsidR="002D3EB3" w:rsidRPr="002D3EB3">
        <w:rPr>
          <w:color w:val="C00000"/>
          <w:lang w:val="en-US"/>
        </w:rPr>
        <w:t>Quelle</w:t>
      </w:r>
      <w:r w:rsidR="00791859">
        <w:rPr>
          <w:lang w:val="en-US"/>
        </w:rPr>
        <w:t>) to complex multivariate vocal patterns (e.g. in distorted or pathological voices</w:t>
      </w:r>
      <w:r w:rsidR="002D3EB3">
        <w:rPr>
          <w:lang w:val="en-US"/>
        </w:rPr>
        <w:t xml:space="preserve"> </w:t>
      </w:r>
      <w:r w:rsidR="002D3EB3" w:rsidRPr="002D3EB3">
        <w:rPr>
          <w:color w:val="C00000"/>
          <w:lang w:val="en-US"/>
        </w:rPr>
        <w:t>Quelle</w:t>
      </w:r>
      <w:r w:rsidR="00791859">
        <w:rPr>
          <w:lang w:val="en-US"/>
        </w:rPr>
        <w:t xml:space="preserve">). </w:t>
      </w:r>
    </w:p>
    <w:p w14:paraId="7291897C" w14:textId="4466586A" w:rsidR="001463E1" w:rsidRDefault="00095C1C" w:rsidP="00A017E1">
      <w:pPr>
        <w:rPr>
          <w:color w:val="C00000"/>
          <w:lang w:val="en-US"/>
        </w:rPr>
      </w:pPr>
      <w:r w:rsidRPr="001463E1">
        <w:rPr>
          <w:b/>
          <w:bCs/>
          <w:lang w:val="en-US"/>
        </w:rPr>
        <w:t>Human-likeness</w:t>
      </w:r>
      <w:r w:rsidR="001463E1" w:rsidRPr="001463E1">
        <w:rPr>
          <w:b/>
          <w:bCs/>
          <w:lang w:val="en-US"/>
        </w:rPr>
        <w:t>-</w:t>
      </w:r>
      <w:r w:rsidRPr="001463E1">
        <w:rPr>
          <w:b/>
          <w:b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An instruction for raters could be “Does this voice sound like a real human speaker?”</w:t>
      </w:r>
      <w:r w:rsidR="001463E1">
        <w:rPr>
          <w:lang w:val="en-US"/>
        </w:rPr>
        <w:t xml:space="preserve"> or “How human-like does the voice sound to you?”</w:t>
      </w:r>
      <w:r>
        <w:rPr>
          <w:lang w:val="en-US"/>
        </w:rPr>
        <w:t>.</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based naturalness can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(or listeners representation of a human voice)</w:t>
      </w:r>
      <w:r w:rsidR="004742EB">
        <w:rPr>
          <w:lang w:val="en-US"/>
        </w:rPr>
        <w:t>,</w:t>
      </w:r>
      <w:r>
        <w:rPr>
          <w:lang w:val="en-US"/>
        </w:rPr>
        <w:t xml:space="preserve"> and the deviation </w:t>
      </w:r>
      <w:r w:rsidR="00353624">
        <w:rPr>
          <w:lang w:val="en-US"/>
        </w:rPr>
        <w:t>lies</w:t>
      </w:r>
      <w:r>
        <w:rPr>
          <w:lang w:val="en-US"/>
        </w:rPr>
        <w:t xml:space="preserve"> on the human/non-human spectrum. </w:t>
      </w:r>
      <w:commentRangeEnd w:id="52"/>
      <w:r w:rsidR="0073364D">
        <w:rPr>
          <w:rStyle w:val="Kommentarzeichen"/>
        </w:rPr>
        <w:commentReference w:id="52"/>
      </w:r>
      <w:commentRangeEnd w:id="53"/>
      <w:r w:rsidR="00D94355">
        <w:rPr>
          <w:rStyle w:val="Kommentarzeichen"/>
        </w:rPr>
        <w:commentReference w:id="53"/>
      </w:r>
    </w:p>
    <w:p w14:paraId="304381B2" w14:textId="75B02739" w:rsidR="00603E19" w:rsidRPr="004867E0" w:rsidRDefault="00603E19" w:rsidP="00603E19">
      <w:pPr>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with its underlying assumptions. With future research anchored/grounded/united in one conceptual framework, systematic integration and comparison of findings could be greatly facilitated. </w:t>
      </w:r>
    </w:p>
    <w:p w14:paraId="5BCB78F4" w14:textId="3B751448" w:rsidR="009E2AB9" w:rsidRPr="000468FB" w:rsidRDefault="00603E19" w:rsidP="00A017E1">
      <w:pPr>
        <w:rPr>
          <w:lang w:val="en-US"/>
        </w:rPr>
      </w:pPr>
      <w:r>
        <w:rPr>
          <w:lang w:val="en-US"/>
        </w:rPr>
        <w:t>In fact, b</w:t>
      </w:r>
      <w:r w:rsidR="00265AEB">
        <w:rPr>
          <w:lang w:val="en-US"/>
        </w:rPr>
        <w:t>oth conceptualizations are</w:t>
      </w:r>
      <w:r>
        <w:rPr>
          <w:lang w:val="en-US"/>
        </w:rPr>
        <w:t xml:space="preserve"> 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implicitly through certain design </w:t>
      </w:r>
      <w:r>
        <w:rPr>
          <w:lang w:val="en-US"/>
        </w:rPr>
        <w:t>choices</w:t>
      </w:r>
      <w:r w:rsidR="00265AEB">
        <w:rPr>
          <w:lang w:val="en-US"/>
        </w:rPr>
        <w:t xml:space="preserve">. For example, comparing human to synthetic voices implies human-likeness based naturalness. </w:t>
      </w:r>
      <w:proofErr w:type="gramStart"/>
      <w:r w:rsidR="00265AEB">
        <w:rPr>
          <w:lang w:val="en-US"/>
        </w:rPr>
        <w:t xml:space="preserve">Of  </w:t>
      </w:r>
      <w:r w:rsidR="00265AEB" w:rsidRPr="00265AEB">
        <w:rPr>
          <w:color w:val="C00000"/>
          <w:lang w:val="en-US"/>
        </w:rPr>
        <w:t>XX</w:t>
      </w:r>
      <w:proofErr w:type="gramEnd"/>
      <w:r w:rsidR="00265AEB">
        <w:rPr>
          <w:lang w:val="en-US"/>
        </w:rPr>
        <w:t xml:space="preserve"> studies</w:t>
      </w:r>
      <w:r w:rsidR="004867E0">
        <w:rPr>
          <w:lang w:val="en-US"/>
        </w:rPr>
        <w:t xml:space="preserve"> on naturalness</w:t>
      </w:r>
      <w:r w:rsidR="00265AEB">
        <w:rPr>
          <w:lang w:val="en-US"/>
        </w:rPr>
        <w:t xml:space="preserve"> (</w:t>
      </w:r>
      <w:r w:rsidR="004867E0" w:rsidRPr="004867E0">
        <w:rPr>
          <w:color w:val="C00000"/>
          <w:lang w:val="en-US"/>
        </w:rPr>
        <w:t xml:space="preserve">see </w:t>
      </w:r>
      <w:r w:rsidR="00265AEB" w:rsidRPr="004867E0">
        <w:rPr>
          <w:color w:val="C00000"/>
          <w:lang w:val="en-US"/>
        </w:rPr>
        <w:t>Box 1</w:t>
      </w:r>
      <w:r w:rsidR="00265AEB">
        <w:rPr>
          <w:lang w:val="en-US"/>
        </w:rPr>
        <w:t xml:space="preserve">), </w:t>
      </w:r>
      <w:r w:rsidR="00783AF1">
        <w:rPr>
          <w:lang w:val="en-US"/>
        </w:rPr>
        <w:t>we inferred</w:t>
      </w:r>
      <w:r w:rsidR="004867E0" w:rsidRPr="004867E0">
        <w:rPr>
          <w:lang w:val="en-US"/>
        </w:rPr>
        <w:t xml:space="preserve"> that </w:t>
      </w:r>
      <w:r w:rsidR="004867E0" w:rsidRPr="004867E0">
        <w:rPr>
          <w:color w:val="C00000"/>
          <w:lang w:val="en-US"/>
        </w:rPr>
        <w:t>XX</w:t>
      </w:r>
      <w:r w:rsidR="004867E0" w:rsidRPr="004867E0">
        <w:rPr>
          <w:lang w:val="en-US"/>
        </w:rPr>
        <w:t xml:space="preserve"> use</w:t>
      </w:r>
      <w:r w:rsidR="004867E0">
        <w:rPr>
          <w:lang w:val="en-US"/>
        </w:rPr>
        <w:t>d</w:t>
      </w:r>
      <w:r w:rsidR="004867E0" w:rsidRPr="004867E0">
        <w:rPr>
          <w:lang w:val="en-US"/>
        </w:rPr>
        <w:t xml:space="preserve"> a deviation-based</w:t>
      </w:r>
      <w:r w:rsidR="004867E0">
        <w:rPr>
          <w:lang w:val="en-US"/>
        </w:rPr>
        <w:t xml:space="preserve">, </w:t>
      </w:r>
      <w:r w:rsidR="004867E0" w:rsidRPr="004867E0">
        <w:rPr>
          <w:color w:val="C00000"/>
          <w:lang w:val="en-US"/>
        </w:rPr>
        <w:t>XX</w:t>
      </w:r>
      <w:r w:rsidR="004867E0">
        <w:rPr>
          <w:lang w:val="en-US"/>
        </w:rPr>
        <w:t xml:space="preserve"> </w:t>
      </w:r>
      <w:r w:rsidR="004867E0">
        <w:rPr>
          <w:b/>
          <w:bCs/>
          <w:lang w:val="en-US"/>
        </w:rPr>
        <w:t xml:space="preserve"> </w:t>
      </w:r>
      <w:r w:rsidR="004867E0" w:rsidRPr="004867E0">
        <w:rPr>
          <w:lang w:val="en-US"/>
        </w:rPr>
        <w:lastRenderedPageBreak/>
        <w:t xml:space="preserve">human-likeness-based and </w:t>
      </w:r>
      <w:r w:rsidR="004867E0" w:rsidRPr="004867E0">
        <w:rPr>
          <w:color w:val="C00000"/>
          <w:lang w:val="en-US"/>
        </w:rPr>
        <w:t>XX</w:t>
      </w:r>
      <w:r w:rsidR="004867E0">
        <w:rPr>
          <w:lang w:val="en-US"/>
        </w:rPr>
        <w:t xml:space="preserve"> a combination of conceptualizations. </w:t>
      </w:r>
      <w:r>
        <w:rPr>
          <w:lang w:val="en-US"/>
        </w:rPr>
        <w:t>One study deserve</w:t>
      </w:r>
      <w:r w:rsidR="009E2AB9">
        <w:rPr>
          <w:lang w:val="en-US"/>
        </w:rPr>
        <w:t>s</w:t>
      </w:r>
      <w:r>
        <w:rPr>
          <w:lang w:val="en-US"/>
        </w:rPr>
        <w:t xml:space="preserve"> particular mention: </w:t>
      </w:r>
      <w:r w:rsidRPr="00603E19">
        <w:rPr>
          <w:color w:val="C00000"/>
          <w:lang w:val="en-US"/>
        </w:rPr>
        <w:t>Diel (2023</w:t>
      </w:r>
      <w:r>
        <w:rPr>
          <w:color w:val="C00000"/>
          <w:lang w:val="en-US"/>
        </w:rPr>
        <w:t>, preprint</w:t>
      </w:r>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familiar categories” rather “categorical ambiguity”. We interpret this as the empirical realization of the abovementioned conceptual </w:t>
      </w:r>
      <w:r w:rsidR="000468FB">
        <w:rPr>
          <w:lang w:val="en-US"/>
        </w:rPr>
        <w:t xml:space="preserve">differentiation, providing initial evidence for distinguishable perceptual outcomes. </w:t>
      </w:r>
    </w:p>
    <w:p w14:paraId="498F9459" w14:textId="1741F412" w:rsidR="00987DE8" w:rsidRDefault="00DB0F2D" w:rsidP="00DB0F2D">
      <w:pPr>
        <w:pStyle w:val="Listenabsatz"/>
        <w:numPr>
          <w:ilvl w:val="0"/>
          <w:numId w:val="8"/>
        </w:numPr>
        <w:rPr>
          <w:color w:val="C00000"/>
        </w:rPr>
      </w:pPr>
      <w:r w:rsidRPr="00DB0F2D">
        <w:rPr>
          <w:color w:val="C00000"/>
        </w:rPr>
        <w:t xml:space="preserve">Hier wären jetzt noch </w:t>
      </w:r>
      <w:r w:rsidR="009E2AB9">
        <w:rPr>
          <w:color w:val="C00000"/>
        </w:rPr>
        <w:t>paar</w:t>
      </w:r>
      <w:r w:rsidRPr="00DB0F2D">
        <w:rPr>
          <w:color w:val="C00000"/>
        </w:rPr>
        <w:t xml:space="preserve"> Wörter Platz für evtl. </w:t>
      </w:r>
      <w:proofErr w:type="spellStart"/>
      <w:r w:rsidRPr="00DB0F2D">
        <w:rPr>
          <w:color w:val="C00000"/>
        </w:rPr>
        <w:t>authenticity</w:t>
      </w:r>
      <w:proofErr w:type="spellEnd"/>
      <w:r w:rsidR="00093076">
        <w:rPr>
          <w:color w:val="C00000"/>
        </w:rPr>
        <w:t xml:space="preserve">, </w:t>
      </w:r>
      <w:r w:rsidR="00F35C66">
        <w:rPr>
          <w:color w:val="C00000"/>
        </w:rPr>
        <w:t>oder halt im nächsten Abschnitt</w:t>
      </w:r>
      <w:r w:rsidR="00093076">
        <w:rPr>
          <w:color w:val="C00000"/>
        </w:rPr>
        <w:t xml:space="preserve"> </w:t>
      </w:r>
      <w:r w:rsidR="00093076" w:rsidRPr="00093076">
        <w:rPr>
          <mc:AlternateContent>
            <mc:Choice Requires="w16se"/>
            <mc:Fallback>
              <w:rFonts w:ascii="Segoe UI Emoji" w:eastAsia="Segoe UI Emoji" w:hAnsi="Segoe UI Emoji" w:cs="Segoe UI Emoji"/>
            </mc:Fallback>
          </mc:AlternateContent>
          <w:color w:val="C00000"/>
        </w:rPr>
        <mc:AlternateContent>
          <mc:Choice Requires="w16se">
            <w16se:symEx w16se:font="Segoe UI Emoji" w16se:char="1F609"/>
          </mc:Choice>
          <mc:Fallback>
            <w:t>😉</w:t>
          </mc:Fallback>
        </mc:AlternateContent>
      </w:r>
      <w:r w:rsidRPr="00DB0F2D">
        <w:rPr>
          <w:color w:val="C00000"/>
        </w:rPr>
        <w:t xml:space="preserve"> </w:t>
      </w:r>
    </w:p>
    <w:p w14:paraId="173FEB8B" w14:textId="3DFEE0FF" w:rsidR="00353624" w:rsidRPr="00353624" w:rsidRDefault="00353624" w:rsidP="00DB0F2D">
      <w:pPr>
        <w:pStyle w:val="Listenabsatz"/>
        <w:numPr>
          <w:ilvl w:val="0"/>
          <w:numId w:val="8"/>
        </w:numPr>
        <w:rPr>
          <w:color w:val="C00000"/>
          <w:lang w:val="en-US"/>
        </w:rPr>
      </w:pPr>
      <w:proofErr w:type="spellStart"/>
      <w:r w:rsidRPr="00353624">
        <w:rPr>
          <w:color w:val="C00000"/>
          <w:lang w:val="en-US"/>
        </w:rPr>
        <w:t>Evtl</w:t>
      </w:r>
      <w:proofErr w:type="spellEnd"/>
      <w:r w:rsidRPr="00353624">
        <w:rPr>
          <w:color w:val="C00000"/>
          <w:lang w:val="en-US"/>
        </w:rPr>
        <w:t xml:space="preserve"> </w:t>
      </w:r>
      <w:proofErr w:type="spellStart"/>
      <w:r w:rsidRPr="00353624">
        <w:rPr>
          <w:color w:val="C00000"/>
          <w:lang w:val="en-US"/>
        </w:rPr>
        <w:t>nochmal</w:t>
      </w:r>
      <w:proofErr w:type="spellEnd"/>
      <w:r w:rsidRPr="00353624">
        <w:rPr>
          <w:color w:val="C00000"/>
          <w:lang w:val="en-US"/>
        </w:rPr>
        <w:t xml:space="preserve"> </w:t>
      </w:r>
      <w:proofErr w:type="spellStart"/>
      <w:r w:rsidRPr="00353624">
        <w:rPr>
          <w:color w:val="C00000"/>
          <w:lang w:val="en-US"/>
        </w:rPr>
        <w:t>unterschied</w:t>
      </w:r>
      <w:proofErr w:type="spellEnd"/>
      <w:r w:rsidRPr="00353624">
        <w:rPr>
          <w:color w:val="C00000"/>
          <w:lang w:val="en-US"/>
        </w:rPr>
        <w:t xml:space="preserve"> </w:t>
      </w:r>
      <w:proofErr w:type="spellStart"/>
      <w:r w:rsidRPr="00353624">
        <w:rPr>
          <w:color w:val="C00000"/>
          <w:lang w:val="en-US"/>
        </w:rPr>
        <w:t>zwischen</w:t>
      </w:r>
      <w:proofErr w:type="spellEnd"/>
      <w:r w:rsidRPr="00353624">
        <w:rPr>
          <w:color w:val="C00000"/>
          <w:lang w:val="en-US"/>
        </w:rPr>
        <w:t xml:space="preserve"> „Is this a natural </w:t>
      </w:r>
      <w:proofErr w:type="gramStart"/>
      <w:r w:rsidRPr="00353624">
        <w:rPr>
          <w:color w:val="C00000"/>
          <w:lang w:val="en-US"/>
        </w:rPr>
        <w:t>voice“ vs.</w:t>
      </w:r>
      <w:proofErr w:type="gramEnd"/>
      <w:r w:rsidRPr="00353624">
        <w:rPr>
          <w:color w:val="C00000"/>
          <w:lang w:val="en-US"/>
        </w:rPr>
        <w:t xml:space="preserve"> „is th</w:t>
      </w:r>
      <w:r>
        <w:rPr>
          <w:color w:val="C00000"/>
          <w:lang w:val="en-US"/>
        </w:rPr>
        <w:t xml:space="preserve">is a natural emotional voice” </w:t>
      </w:r>
      <w:proofErr w:type="spellStart"/>
      <w:r>
        <w:rPr>
          <w:color w:val="C00000"/>
          <w:lang w:val="en-US"/>
        </w:rPr>
        <w:t>spezifizieren</w:t>
      </w:r>
      <w:proofErr w:type="spellEnd"/>
      <w:r>
        <w:rPr>
          <w:color w:val="C00000"/>
          <w:lang w:val="en-US"/>
        </w:rPr>
        <w:t xml:space="preserve"> – to be discussed.</w:t>
      </w:r>
    </w:p>
    <w:p w14:paraId="5C04BBFF" w14:textId="3CAD18F4" w:rsidR="00A017E1" w:rsidRPr="00353624" w:rsidRDefault="00A017E1" w:rsidP="00A017E1">
      <w:pPr>
        <w:rPr>
          <w:lang w:val="en-US"/>
        </w:rPr>
      </w:pPr>
    </w:p>
    <w:p w14:paraId="25D0D87E" w14:textId="4AF302F3" w:rsidR="00A017E1" w:rsidRDefault="00A017E1" w:rsidP="00A017E1">
      <w:pPr>
        <w:pStyle w:val="berschrift2"/>
        <w:numPr>
          <w:ilvl w:val="1"/>
          <w:numId w:val="7"/>
        </w:numPr>
      </w:pPr>
      <w:bookmarkStart w:id="54" w:name="_Toc160791733"/>
      <w:r>
        <w:t xml:space="preserve">Differentiation </w:t>
      </w:r>
      <w:proofErr w:type="spellStart"/>
      <w:r>
        <w:t>from</w:t>
      </w:r>
      <w:proofErr w:type="spellEnd"/>
      <w:r>
        <w:t xml:space="preserve"> </w:t>
      </w:r>
      <w:proofErr w:type="spellStart"/>
      <w:r>
        <w:t>other</w:t>
      </w:r>
      <w:proofErr w:type="spellEnd"/>
      <w:r>
        <w:t xml:space="preserve"> </w:t>
      </w:r>
      <w:proofErr w:type="spellStart"/>
      <w:r>
        <w:t>concepts</w:t>
      </w:r>
      <w:proofErr w:type="spellEnd"/>
      <w:r>
        <w:t xml:space="preserve"> (</w:t>
      </w:r>
      <w:r w:rsidR="00831DF3">
        <w:t>4</w:t>
      </w:r>
      <w:r>
        <w:t>00)</w:t>
      </w:r>
      <w:bookmarkEnd w:id="54"/>
    </w:p>
    <w:p w14:paraId="49EE95CF" w14:textId="6611B25F" w:rsidR="00A017E1" w:rsidRDefault="00A017E1" w:rsidP="00A017E1">
      <w:pPr>
        <w:pStyle w:val="Listenabsatz"/>
        <w:numPr>
          <w:ilvl w:val="0"/>
          <w:numId w:val="8"/>
        </w:numPr>
      </w:pPr>
      <w:proofErr w:type="spellStart"/>
      <w:r>
        <w:t>Distinctiveness</w:t>
      </w:r>
      <w:proofErr w:type="spellEnd"/>
      <w:r w:rsidR="00194F2B">
        <w:t>/</w:t>
      </w:r>
      <w:proofErr w:type="spellStart"/>
      <w:r w:rsidR="00194F2B">
        <w:t>typicality</w:t>
      </w:r>
      <w:proofErr w:type="spellEnd"/>
    </w:p>
    <w:p w14:paraId="735B696F" w14:textId="0AA57BED" w:rsidR="00194F2B" w:rsidRDefault="00194F2B" w:rsidP="00194F2B">
      <w:pPr>
        <w:pStyle w:val="Listenabsatz"/>
        <w:numPr>
          <w:ilvl w:val="1"/>
          <w:numId w:val="8"/>
        </w:numPr>
        <w:rPr>
          <w:lang w:val="en-US"/>
        </w:rPr>
      </w:pPr>
      <w:r>
        <w:rPr>
          <w:lang w:val="en-US"/>
        </w:rPr>
        <w:t>Deviation-based conceptualization is very similar</w:t>
      </w:r>
    </w:p>
    <w:p w14:paraId="144854D1" w14:textId="5A6B8A97" w:rsidR="003B687A" w:rsidRDefault="003B687A" w:rsidP="00194F2B">
      <w:pPr>
        <w:pStyle w:val="Listenabsatz"/>
        <w:numPr>
          <w:ilvl w:val="1"/>
          <w:numId w:val="8"/>
        </w:numPr>
        <w:rPr>
          <w:lang w:val="en-US"/>
        </w:rPr>
      </w:pPr>
      <w:r>
        <w:rPr>
          <w:lang w:val="en-US"/>
        </w:rPr>
        <w:t>And both depend on the experience and learning history of the listener</w:t>
      </w:r>
    </w:p>
    <w:p w14:paraId="15B4243A" w14:textId="590C64E7" w:rsidR="00194F2B" w:rsidRDefault="00194F2B" w:rsidP="00194F2B">
      <w:pPr>
        <w:pStyle w:val="Listenabsatz"/>
        <w:numPr>
          <w:ilvl w:val="1"/>
          <w:numId w:val="8"/>
        </w:numPr>
        <w:rPr>
          <w:lang w:val="en-US"/>
        </w:rPr>
      </w:pPr>
      <w:r w:rsidRPr="00194F2B">
        <w:rPr>
          <w:lang w:val="en-US"/>
        </w:rPr>
        <w:t>Is probably cor</w:t>
      </w:r>
      <w:r>
        <w:rPr>
          <w:lang w:val="en-US"/>
        </w:rPr>
        <w:t>r</w:t>
      </w:r>
      <w:r w:rsidRPr="00194F2B">
        <w:rPr>
          <w:lang w:val="en-US"/>
        </w:rPr>
        <w:t>elated</w:t>
      </w:r>
    </w:p>
    <w:p w14:paraId="36F09D00" w14:textId="4B874511" w:rsidR="00194F2B" w:rsidRDefault="00194F2B" w:rsidP="00194F2B">
      <w:pPr>
        <w:pStyle w:val="Listenabsatz"/>
        <w:numPr>
          <w:ilvl w:val="1"/>
          <w:numId w:val="8"/>
        </w:numPr>
        <w:rPr>
          <w:lang w:val="en-US"/>
        </w:rPr>
      </w:pPr>
      <w:r>
        <w:rPr>
          <w:lang w:val="en-US"/>
        </w:rPr>
        <w:t>Assum</w:t>
      </w:r>
      <w:r w:rsidR="003B687A">
        <w:rPr>
          <w:lang w:val="en-US"/>
        </w:rPr>
        <w:t>ption:</w:t>
      </w:r>
      <w:r>
        <w:rPr>
          <w:lang w:val="en-US"/>
        </w:rPr>
        <w:t xml:space="preserve">  unnatural voices are </w:t>
      </w:r>
      <w:r w:rsidR="003B687A">
        <w:rPr>
          <w:lang w:val="en-US"/>
        </w:rPr>
        <w:t>always</w:t>
      </w:r>
      <w:r>
        <w:rPr>
          <w:lang w:val="en-US"/>
        </w:rPr>
        <w:t xml:space="preserve"> distinct; </w:t>
      </w:r>
      <w:r w:rsidR="003B687A">
        <w:rPr>
          <w:lang w:val="en-US"/>
        </w:rPr>
        <w:t>but natural voices can be both distinct and typical</w:t>
      </w:r>
    </w:p>
    <w:p w14:paraId="719C1861" w14:textId="01009549" w:rsidR="00194F2B" w:rsidRPr="00194F2B" w:rsidRDefault="003B687A" w:rsidP="00194F2B">
      <w:pPr>
        <w:pStyle w:val="Listenabsatz"/>
        <w:numPr>
          <w:ilvl w:val="1"/>
          <w:numId w:val="8"/>
        </w:numPr>
        <w:rPr>
          <w:lang w:val="en-US"/>
        </w:rPr>
      </w:pPr>
      <w:r>
        <w:rPr>
          <w:lang w:val="en-US"/>
        </w:rPr>
        <w:t>For human-likeness, concepts can actually be separated: e.g. people with a smart-speaker device at home are used to that synthetic voice, therefore its less distinctive, but still clearly non-human</w:t>
      </w:r>
    </w:p>
    <w:p w14:paraId="7225DB61" w14:textId="316A927A" w:rsidR="00A017E1" w:rsidRDefault="003B687A" w:rsidP="00A017E1">
      <w:pPr>
        <w:pStyle w:val="Listenabsatz"/>
        <w:numPr>
          <w:ilvl w:val="0"/>
          <w:numId w:val="8"/>
        </w:numPr>
      </w:pPr>
      <w:r>
        <w:t xml:space="preserve">Voice </w:t>
      </w:r>
      <w:proofErr w:type="spellStart"/>
      <w:r w:rsidR="00A017E1">
        <w:t>Pathology</w:t>
      </w:r>
      <w:proofErr w:type="spellEnd"/>
    </w:p>
    <w:p w14:paraId="585731F6" w14:textId="2DFAFA6C" w:rsidR="003B687A" w:rsidRDefault="003B687A" w:rsidP="003B687A">
      <w:pPr>
        <w:pStyle w:val="Listenabsatz"/>
        <w:numPr>
          <w:ilvl w:val="1"/>
          <w:numId w:val="8"/>
        </w:numPr>
      </w:pPr>
      <w:proofErr w:type="spellStart"/>
      <w:r>
        <w:t>part</w:t>
      </w:r>
      <w:proofErr w:type="spellEnd"/>
      <w:r>
        <w:t xml:space="preserve"> </w:t>
      </w:r>
      <w:proofErr w:type="spellStart"/>
      <w:r>
        <w:t>of</w:t>
      </w:r>
      <w:proofErr w:type="spellEnd"/>
      <w:r>
        <w:t xml:space="preserve"> </w:t>
      </w:r>
      <w:proofErr w:type="spellStart"/>
      <w:r>
        <w:t>voice</w:t>
      </w:r>
      <w:proofErr w:type="spellEnd"/>
      <w:r>
        <w:t xml:space="preserve"> </w:t>
      </w:r>
      <w:proofErr w:type="spellStart"/>
      <w:r>
        <w:t>naturalness</w:t>
      </w:r>
      <w:proofErr w:type="spellEnd"/>
    </w:p>
    <w:p w14:paraId="29E66F60" w14:textId="208D8DB7" w:rsidR="003B687A" w:rsidRDefault="003B687A" w:rsidP="003B687A">
      <w:pPr>
        <w:pStyle w:val="Listenabsatz"/>
        <w:numPr>
          <w:ilvl w:val="1"/>
          <w:numId w:val="8"/>
        </w:numPr>
      </w:pPr>
      <w:proofErr w:type="spellStart"/>
      <w:r>
        <w:t>give</w:t>
      </w:r>
      <w:proofErr w:type="spellEnd"/>
      <w:r>
        <w:t xml:space="preserve"> </w:t>
      </w:r>
      <w:proofErr w:type="spellStart"/>
      <w:r>
        <w:t>some</w:t>
      </w:r>
      <w:proofErr w:type="spellEnd"/>
      <w:r>
        <w:t xml:space="preserve"> </w:t>
      </w:r>
      <w:proofErr w:type="spellStart"/>
      <w:r>
        <w:t>examples</w:t>
      </w:r>
      <w:proofErr w:type="spellEnd"/>
    </w:p>
    <w:p w14:paraId="329B29A8" w14:textId="58826FD6" w:rsidR="003B687A" w:rsidRPr="003B687A" w:rsidRDefault="003B687A" w:rsidP="003B687A">
      <w:pPr>
        <w:pStyle w:val="Listenabsatz"/>
        <w:numPr>
          <w:ilvl w:val="1"/>
          <w:numId w:val="8"/>
        </w:numPr>
        <w:rPr>
          <w:lang w:val="en-US"/>
        </w:rPr>
      </w:pPr>
      <w:r w:rsidRPr="003B687A">
        <w:rPr>
          <w:lang w:val="en-US"/>
        </w:rPr>
        <w:t>almost all pathologies result i</w:t>
      </w:r>
      <w:r>
        <w:rPr>
          <w:lang w:val="en-US"/>
        </w:rPr>
        <w:t>n a reduction of naturalness, but not all reduction of naturalness are the result of voice pathologies</w:t>
      </w:r>
    </w:p>
    <w:p w14:paraId="62F2B38C" w14:textId="4DF72580" w:rsidR="00A017E1" w:rsidRDefault="00A017E1" w:rsidP="00A017E1">
      <w:pPr>
        <w:pStyle w:val="Listenabsatz"/>
        <w:numPr>
          <w:ilvl w:val="0"/>
          <w:numId w:val="8"/>
        </w:numPr>
      </w:pPr>
      <w:r>
        <w:t>Authenticity?</w:t>
      </w:r>
    </w:p>
    <w:p w14:paraId="22713561" w14:textId="3D0B9B32" w:rsidR="003B687A" w:rsidRPr="003B687A" w:rsidRDefault="003B687A" w:rsidP="003B687A">
      <w:pPr>
        <w:pStyle w:val="Listenabsatz"/>
        <w:numPr>
          <w:ilvl w:val="1"/>
          <w:numId w:val="8"/>
        </w:numPr>
        <w:rPr>
          <w:lang w:val="en-US"/>
        </w:rPr>
      </w:pPr>
      <w:r w:rsidRPr="003B687A">
        <w:rPr>
          <w:lang w:val="en-US"/>
        </w:rPr>
        <w:t>Can be argued to b</w:t>
      </w:r>
      <w:r>
        <w:rPr>
          <w:lang w:val="en-US"/>
        </w:rPr>
        <w:t>e another special case of voice naturalness</w:t>
      </w:r>
    </w:p>
    <w:p w14:paraId="24E6C9D9" w14:textId="162A2D09" w:rsidR="003B687A" w:rsidRDefault="003B687A" w:rsidP="003B687A">
      <w:pPr>
        <w:pStyle w:val="Listenabsatz"/>
        <w:numPr>
          <w:ilvl w:val="1"/>
          <w:numId w:val="8"/>
        </w:numPr>
      </w:pPr>
      <w:proofErr w:type="spellStart"/>
      <w:r>
        <w:t>Familiar</w:t>
      </w:r>
      <w:proofErr w:type="spellEnd"/>
      <w:r w:rsidR="0073364D">
        <w:t xml:space="preserve"> </w:t>
      </w:r>
      <w:proofErr w:type="spellStart"/>
      <w:r w:rsidR="0073364D">
        <w:t>ident</w:t>
      </w:r>
      <w:r>
        <w:t>ity-based</w:t>
      </w:r>
      <w:proofErr w:type="spellEnd"/>
      <w:r>
        <w:t xml:space="preserve"> </w:t>
      </w:r>
      <w:proofErr w:type="spellStart"/>
      <w:r>
        <w:t>authenticity</w:t>
      </w:r>
      <w:proofErr w:type="spellEnd"/>
    </w:p>
    <w:p w14:paraId="0FAB0C65" w14:textId="269E29F6" w:rsidR="003B687A" w:rsidRDefault="003B687A" w:rsidP="003B687A">
      <w:pPr>
        <w:pStyle w:val="Listenabsatz"/>
        <w:numPr>
          <w:ilvl w:val="1"/>
          <w:numId w:val="8"/>
        </w:numPr>
        <w:rPr>
          <w:lang w:val="en-US"/>
        </w:rPr>
      </w:pPr>
      <w:r w:rsidRPr="003B687A">
        <w:rPr>
          <w:lang w:val="en-US"/>
        </w:rPr>
        <w:t>„does this voice sound l</w:t>
      </w:r>
      <w:r>
        <w:rPr>
          <w:lang w:val="en-US"/>
        </w:rPr>
        <w:t>ike the real voices from speaker X?”</w:t>
      </w:r>
    </w:p>
    <w:p w14:paraId="058E8ACF" w14:textId="404E8962" w:rsidR="003B687A" w:rsidRDefault="003B687A" w:rsidP="003B687A">
      <w:pPr>
        <w:pStyle w:val="Listenabsatz"/>
        <w:numPr>
          <w:ilvl w:val="1"/>
          <w:numId w:val="8"/>
        </w:numPr>
        <w:rPr>
          <w:lang w:val="en-US"/>
        </w:rPr>
      </w:pPr>
      <w:r>
        <w:rPr>
          <w:lang w:val="en-US"/>
        </w:rPr>
        <w:t xml:space="preserve">Again, a special case of deviation-based naturalness: reference is a speaker with a certain identity, deviation is the difference auditory input und stored representation. </w:t>
      </w:r>
    </w:p>
    <w:p w14:paraId="5FAE6C93" w14:textId="2731160F" w:rsidR="003B687A" w:rsidRDefault="003B687A" w:rsidP="003B687A">
      <w:pPr>
        <w:pStyle w:val="Listenabsatz"/>
        <w:numPr>
          <w:ilvl w:val="1"/>
          <w:numId w:val="8"/>
        </w:numPr>
        <w:rPr>
          <w:lang w:val="en-US"/>
        </w:rPr>
      </w:pPr>
      <w:r>
        <w:rPr>
          <w:lang w:val="en-US"/>
        </w:rPr>
        <w:t>But needs familiarity with the speaker (speaker characteristics and within-person variability of these characteristics)</w:t>
      </w:r>
    </w:p>
    <w:p w14:paraId="1D667153" w14:textId="39C95643" w:rsidR="00A017E1" w:rsidRDefault="003B687A" w:rsidP="00A017E1">
      <w:pPr>
        <w:pStyle w:val="Listenabsatz"/>
        <w:numPr>
          <w:ilvl w:val="1"/>
          <w:numId w:val="8"/>
        </w:numPr>
        <w:rPr>
          <w:lang w:val="en-US"/>
        </w:rPr>
      </w:pPr>
      <w:r>
        <w:rPr>
          <w:lang w:val="en-US"/>
        </w:rPr>
        <w:t>This is very important with the now very prevalent danger of spoofing</w:t>
      </w:r>
    </w:p>
    <w:p w14:paraId="7B1172A4" w14:textId="2C6FED05" w:rsidR="0073364D" w:rsidRDefault="0073364D" w:rsidP="00A017E1">
      <w:pPr>
        <w:pStyle w:val="Listenabsatz"/>
        <w:numPr>
          <w:ilvl w:val="1"/>
          <w:numId w:val="8"/>
        </w:numPr>
        <w:rPr>
          <w:lang w:val="en-US"/>
        </w:rPr>
      </w:pPr>
      <w:r>
        <w:rPr>
          <w:lang w:val="en-US"/>
        </w:rPr>
        <w:t xml:space="preserve">The term authenticity itself is also used variably to relate to emotional authenticity, referring to a spontaneous “genuine” vs. a volitional “posed” emotion (e.g., </w:t>
      </w:r>
      <w:proofErr w:type="spellStart"/>
      <w:r>
        <w:rPr>
          <w:lang w:val="en-US"/>
        </w:rPr>
        <w:t>Sarzedas</w:t>
      </w:r>
      <w:proofErr w:type="spellEnd"/>
      <w:r>
        <w:rPr>
          <w:lang w:val="en-US"/>
        </w:rPr>
        <w:t xml:space="preserve"> et al., 2024, Cortex.</w:t>
      </w:r>
      <w:r w:rsidR="00D94355">
        <w:rPr>
          <w:lang w:val="en-US"/>
        </w:rPr>
        <w:t>)</w:t>
      </w:r>
    </w:p>
    <w:p w14:paraId="02B5B415" w14:textId="3E013545" w:rsidR="00AB04B8" w:rsidRPr="00AB04B8" w:rsidRDefault="00AB04B8" w:rsidP="00AB04B8">
      <w:pPr>
        <w:pStyle w:val="Listenabsatz"/>
        <w:numPr>
          <w:ilvl w:val="0"/>
          <w:numId w:val="8"/>
        </w:numPr>
        <w:rPr>
          <w:color w:val="C00000"/>
          <w:lang w:val="en-US"/>
        </w:rPr>
      </w:pPr>
      <w:r w:rsidRPr="00AB04B8">
        <w:rPr>
          <w:color w:val="C00000"/>
          <w:lang w:val="en-US"/>
        </w:rPr>
        <w:t>Any other?</w:t>
      </w:r>
      <w:r w:rsidR="00831DF3">
        <w:rPr>
          <w:color w:val="C00000"/>
          <w:lang w:val="en-US"/>
        </w:rPr>
        <w:t xml:space="preserve"> (</w:t>
      </w:r>
      <w:proofErr w:type="spellStart"/>
      <w:r w:rsidR="00831DF3">
        <w:rPr>
          <w:color w:val="C00000"/>
          <w:lang w:val="en-US"/>
        </w:rPr>
        <w:t>evtl</w:t>
      </w:r>
      <w:proofErr w:type="spellEnd"/>
      <w:r w:rsidR="00831DF3">
        <w:rPr>
          <w:color w:val="C00000"/>
          <w:lang w:val="en-US"/>
        </w:rPr>
        <w:t>. "inadequate” prosody)</w:t>
      </w:r>
    </w:p>
    <w:p w14:paraId="1D5141C3" w14:textId="174F0045" w:rsidR="00083C4F" w:rsidRDefault="00083C4F" w:rsidP="00083C4F">
      <w:pPr>
        <w:pStyle w:val="Listenabsatz"/>
        <w:numPr>
          <w:ilvl w:val="1"/>
          <w:numId w:val="8"/>
        </w:numPr>
        <w:rPr>
          <w:lang w:val="en-US"/>
        </w:rPr>
      </w:pPr>
      <w:r>
        <w:rPr>
          <w:lang w:val="en-US"/>
        </w:rPr>
        <w:t xml:space="preserve">Yep. I think the argument can be made that in specific conditions (such as autism or Parkinson´s disease), voice prosody is altered in a way that can be perceived as unnatural. Can look for </w:t>
      </w:r>
      <w:commentRangeStart w:id="55"/>
      <w:r>
        <w:rPr>
          <w:lang w:val="en-US"/>
        </w:rPr>
        <w:t>lit</w:t>
      </w:r>
      <w:commentRangeEnd w:id="55"/>
      <w:r w:rsidR="00D94355">
        <w:rPr>
          <w:rStyle w:val="Kommentarzeichen"/>
        </w:rPr>
        <w:commentReference w:id="55"/>
      </w:r>
      <w:r>
        <w:rPr>
          <w:lang w:val="en-US"/>
        </w:rPr>
        <w:t xml:space="preserve"> if desired.</w:t>
      </w:r>
    </w:p>
    <w:p w14:paraId="2AFE6283" w14:textId="578683FE" w:rsidR="00A017E1" w:rsidRPr="005E5112" w:rsidRDefault="005E5112" w:rsidP="00A017E1">
      <w:pPr>
        <w:rPr>
          <w:color w:val="C00000"/>
          <w:lang w:val="en-US"/>
        </w:rPr>
      </w:pPr>
      <w:r w:rsidRPr="005E5112">
        <w:rPr>
          <w:color w:val="C00000"/>
          <w:lang w:val="en-US"/>
        </w:rPr>
        <w:t xml:space="preserve">(this is one of the sections where I hope for substantial input from </w:t>
      </w:r>
      <w:r w:rsidR="00082093">
        <w:rPr>
          <w:color w:val="C00000"/>
          <w:lang w:val="en-US"/>
        </w:rPr>
        <w:t>collaborators</w:t>
      </w:r>
      <w:r w:rsidR="00D94355">
        <w:rPr>
          <w:color w:val="C00000"/>
          <w:lang w:val="en-US"/>
        </w:rPr>
        <w:t xml:space="preserve"> </w:t>
      </w:r>
      <w:r w:rsidR="00D94355" w:rsidRPr="00D94355">
        <w:rPr>
          <mc:AlternateContent>
            <mc:Choice Requires="w16se"/>
            <mc:Fallback>
              <w:rFonts w:ascii="Segoe UI Emoji" w:eastAsia="Segoe UI Emoji" w:hAnsi="Segoe UI Emoji" w:cs="Segoe UI Emoji"/>
            </mc:Fallback>
          </mc:AlternateContent>
          <w:color w:val="C00000"/>
          <w:lang w:val="en-US"/>
        </w:rPr>
        <mc:AlternateContent>
          <mc:Choice Requires="w16se">
            <w16se:symEx w16se:font="Segoe UI Emoji" w16se:char="1F609"/>
          </mc:Choice>
          <mc:Fallback>
            <w:t>😉</w:t>
          </mc:Fallback>
        </mc:AlternateContent>
      </w:r>
      <w:r w:rsidRPr="005E5112">
        <w:rPr>
          <w:color w:val="C00000"/>
          <w:lang w:val="en-US"/>
        </w:rPr>
        <w:t>)</w:t>
      </w:r>
    </w:p>
    <w:p w14:paraId="73A32CC3" w14:textId="706B4EB2" w:rsidR="00A017E1" w:rsidRPr="00A017E1" w:rsidRDefault="008E2FE6" w:rsidP="00A017E1">
      <w:pPr>
        <w:pStyle w:val="berschrift1"/>
        <w:numPr>
          <w:ilvl w:val="0"/>
          <w:numId w:val="7"/>
        </w:numPr>
        <w:rPr>
          <w:lang w:val="en-US"/>
        </w:rPr>
      </w:pPr>
      <w:bookmarkStart w:id="56" w:name="_Toc160791734"/>
      <w:r>
        <w:rPr>
          <w:lang w:val="en-US"/>
        </w:rPr>
        <w:t>P</w:t>
      </w:r>
      <w:r w:rsidR="00A017E1" w:rsidRPr="00A017E1">
        <w:rPr>
          <w:lang w:val="en-US"/>
        </w:rPr>
        <w:t>rogressing in conjunction (</w:t>
      </w:r>
      <w:r w:rsidR="00F61678">
        <w:rPr>
          <w:lang w:val="en-US"/>
        </w:rPr>
        <w:t>40</w:t>
      </w:r>
      <w:r w:rsidR="00A017E1">
        <w:rPr>
          <w:lang w:val="en-US"/>
        </w:rPr>
        <w:t>0</w:t>
      </w:r>
      <w:r w:rsidR="00A017E1" w:rsidRPr="00A017E1">
        <w:rPr>
          <w:lang w:val="en-US"/>
        </w:rPr>
        <w:t>)</w:t>
      </w:r>
      <w:bookmarkEnd w:id="56"/>
    </w:p>
    <w:p w14:paraId="57A31105" w14:textId="77777777" w:rsidR="00A017E1" w:rsidRPr="00A017E1" w:rsidRDefault="00A017E1" w:rsidP="00A017E1">
      <w:pPr>
        <w:rPr>
          <w:lang w:val="en"/>
        </w:rPr>
      </w:pPr>
    </w:p>
    <w:p w14:paraId="27FD7686" w14:textId="1EEAE7A0" w:rsidR="00C34691" w:rsidRDefault="00C34691" w:rsidP="00EB3DF4">
      <w:pPr>
        <w:rPr>
          <w:lang w:val="en-US"/>
        </w:rPr>
      </w:pPr>
      <w:r w:rsidRPr="00C34691">
        <w:rPr>
          <w:lang w:val="en-US"/>
        </w:rPr>
        <w:lastRenderedPageBreak/>
        <w:t xml:space="preserve">We </w:t>
      </w:r>
      <w:r w:rsidR="00083C4F">
        <w:rPr>
          <w:lang w:val="en-US"/>
        </w:rPr>
        <w:t>propose</w:t>
      </w:r>
      <w:r w:rsidR="00083C4F" w:rsidRPr="00C34691">
        <w:rPr>
          <w:lang w:val="en-US"/>
        </w:rPr>
        <w:t xml:space="preserve"> </w:t>
      </w:r>
      <w:r w:rsidRPr="00C34691">
        <w:rPr>
          <w:lang w:val="en-US"/>
        </w:rPr>
        <w:t xml:space="preserve">that a </w:t>
      </w:r>
      <w:r w:rsidR="00F61678">
        <w:rPr>
          <w:lang w:val="en-US"/>
        </w:rPr>
        <w:t>systematic</w:t>
      </w:r>
      <w:r w:rsidRPr="00C34691">
        <w:rPr>
          <w:lang w:val="en-US"/>
        </w:rPr>
        <w:t xml:space="preserve"> understanding of voice naturalness is only possible by pooling evidence from all available angles</w:t>
      </w:r>
      <w:r>
        <w:rPr>
          <w:lang w:val="en-US"/>
        </w:rPr>
        <w:t xml:space="preserve">. </w:t>
      </w:r>
      <w:r w:rsidR="00083C4F">
        <w:rPr>
          <w:lang w:val="en-US"/>
        </w:rPr>
        <w:t>After all, even when</w:t>
      </w:r>
      <w:r w:rsidR="00EB3DF4">
        <w:rPr>
          <w:lang w:val="en-US"/>
        </w:rPr>
        <w:t xml:space="preserve"> different perspectives on voice naturalness appear, they are united by several overarching question</w:t>
      </w:r>
      <w:r w:rsidR="00123A29">
        <w:rPr>
          <w:lang w:val="en-US"/>
        </w:rPr>
        <w:t>s</w:t>
      </w:r>
      <w:r w:rsidR="00EB3DF4">
        <w:rPr>
          <w:lang w:val="en-US"/>
        </w:rPr>
        <w:t xml:space="preserve">: How is an impression on voice naturalness formed? Which acoustic features </w:t>
      </w:r>
      <w:r w:rsidR="006F12C8">
        <w:rPr>
          <w:lang w:val="en-US"/>
        </w:rPr>
        <w:t>affect</w:t>
      </w:r>
      <w:r w:rsidR="00EB3DF4">
        <w:rPr>
          <w:lang w:val="en-US"/>
        </w:rPr>
        <w:t xml:space="preserve"> it?</w:t>
      </w:r>
      <w:r w:rsidRPr="00C34691">
        <w:rPr>
          <w:lang w:val="en-US"/>
        </w:rPr>
        <w:t xml:space="preserve"> </w:t>
      </w:r>
      <w:r w:rsidR="00EB3DF4">
        <w:rPr>
          <w:lang w:val="en-US"/>
        </w:rPr>
        <w:t xml:space="preserve">How does voice naturalness </w:t>
      </w:r>
      <w:r w:rsidR="006F12C8">
        <w:rPr>
          <w:lang w:val="en-US"/>
        </w:rPr>
        <w:t>impact perception,</w:t>
      </w:r>
      <w:r w:rsidR="00EB3DF4">
        <w:rPr>
          <w:lang w:val="en-US"/>
        </w:rPr>
        <w:t xml:space="preserve"> interaction</w:t>
      </w:r>
      <w:r w:rsidR="006F12C8">
        <w:rPr>
          <w:lang w:val="en-US"/>
        </w:rPr>
        <w:t>,</w:t>
      </w:r>
      <w:r w:rsidR="00EB3DF4">
        <w:rPr>
          <w:lang w:val="en-US"/>
        </w:rPr>
        <w:t xml:space="preserve"> and communication? Are there differences across individuals and listening contexts? </w:t>
      </w:r>
    </w:p>
    <w:p w14:paraId="3DA0F565" w14:textId="3CF4933B" w:rsidR="0012222C" w:rsidRDefault="0012222C" w:rsidP="00EB3DF4">
      <w:pPr>
        <w:rPr>
          <w:lang w:val="en-US"/>
        </w:rPr>
      </w:pPr>
      <w:commentRangeStart w:id="57"/>
      <w:commentRangeStart w:id="58"/>
      <w:r>
        <w:rPr>
          <w:lang w:val="en-US"/>
        </w:rPr>
        <w:t>Fortunately, v</w:t>
      </w:r>
      <w:r w:rsidR="008E2FE6">
        <w:rPr>
          <w:lang w:val="en-US"/>
        </w:rPr>
        <w:t xml:space="preserve">oice naturalness research is already a highly interdisciplinary field, with great potential </w:t>
      </w:r>
      <w:r w:rsidR="00083C4F">
        <w:rPr>
          <w:lang w:val="en-US"/>
        </w:rPr>
        <w:t xml:space="preserve">for providing </w:t>
      </w:r>
      <w:r w:rsidR="008E2FE6">
        <w:rPr>
          <w:lang w:val="en-US"/>
        </w:rPr>
        <w:t xml:space="preserve">us with </w:t>
      </w:r>
      <w:r w:rsidR="00083C4F">
        <w:rPr>
          <w:lang w:val="en-US"/>
        </w:rPr>
        <w:t xml:space="preserve">relevant </w:t>
      </w:r>
      <w:r w:rsidR="008E2FE6">
        <w:rPr>
          <w:lang w:val="en-US"/>
        </w:rPr>
        <w:t xml:space="preserve">answers. </w:t>
      </w:r>
      <w:del w:id="59" w:author="Stefan Schweinberger" w:date="2024-05-07T17:49:00Z">
        <w:r w:rsidR="008E2FE6" w:rsidDel="00083C4F">
          <w:rPr>
            <w:lang w:val="en-US"/>
          </w:rPr>
          <w:delText xml:space="preserve">Now, it has to start progressing in conjunction. </w:delText>
        </w:r>
      </w:del>
      <w:r w:rsidR="006F12C8">
        <w:rPr>
          <w:lang w:val="en-US"/>
        </w:rPr>
        <w:t>This can be achieved by two means: (a)</w:t>
      </w:r>
      <w:r w:rsidR="005841EC">
        <w:rPr>
          <w:lang w:val="en-US"/>
        </w:rPr>
        <w:t xml:space="preserve"> </w:t>
      </w:r>
      <w:r w:rsidR="006F12C8">
        <w:rPr>
          <w:lang w:val="en-US"/>
        </w:rPr>
        <w:t xml:space="preserve">converting the empirical heterogeneity (presented in section </w:t>
      </w:r>
      <w:r w:rsidR="006F12C8" w:rsidRPr="006F12C8">
        <w:rPr>
          <w:color w:val="C00000"/>
          <w:lang w:val="en-US"/>
        </w:rPr>
        <w:t>2.2</w:t>
      </w:r>
      <w:r w:rsidR="006F12C8">
        <w:rPr>
          <w:lang w:val="en-US"/>
        </w:rPr>
        <w:t>) from an impediment into a</w:t>
      </w:r>
      <w:r w:rsidR="000B67B8">
        <w:rPr>
          <w:lang w:val="en-US"/>
        </w:rPr>
        <w:t xml:space="preserve">n </w:t>
      </w:r>
      <w:r w:rsidR="006F12C8">
        <w:rPr>
          <w:lang w:val="en-US"/>
        </w:rPr>
        <w:t xml:space="preserve">advantage and (b) fostering an active and </w:t>
      </w:r>
      <w:r w:rsidR="006F12C8" w:rsidRPr="006F12C8">
        <w:rPr>
          <w:lang w:val="en-US"/>
        </w:rPr>
        <w:t>profitable exchange between disciplines</w:t>
      </w:r>
      <w:r w:rsidR="006F12C8">
        <w:rPr>
          <w:lang w:val="en-US"/>
        </w:rPr>
        <w:t xml:space="preserve">, especially </w:t>
      </w:r>
      <w:r w:rsidR="00353624">
        <w:rPr>
          <w:lang w:val="en-US"/>
        </w:rPr>
        <w:t>on</w:t>
      </w:r>
      <w:r w:rsidR="006F12C8">
        <w:rPr>
          <w:lang w:val="en-US"/>
        </w:rPr>
        <w:t xml:space="preserve"> human and synthetic voices. </w:t>
      </w:r>
      <w:r>
        <w:rPr>
          <w:lang w:val="en-US"/>
        </w:rPr>
        <w:t>For the implementation of both, a sensible awareness for the interdisciplinary nature of the field is crucial. First,</w:t>
      </w:r>
      <w:r w:rsidR="000B67B8">
        <w:rPr>
          <w:lang w:val="en-US"/>
        </w:rPr>
        <w:t xml:space="preserve"> publications</w:t>
      </w:r>
      <w:r>
        <w:rPr>
          <w:lang w:val="en-US"/>
        </w:rPr>
        <w:t xml:space="preserve"> need to be findable and accessible for other</w:t>
      </w:r>
      <w:r w:rsidR="005841EC">
        <w:rPr>
          <w:lang w:val="en-US"/>
        </w:rPr>
        <w:t>s</w:t>
      </w:r>
      <w:r>
        <w:rPr>
          <w:lang w:val="en-US"/>
        </w:rPr>
        <w:t xml:space="preserve">, </w:t>
      </w:r>
      <w:r w:rsidR="00083C4F">
        <w:rPr>
          <w:lang w:val="en-US"/>
        </w:rPr>
        <w:t>e.g.,</w:t>
      </w:r>
      <w:r>
        <w:rPr>
          <w:lang w:val="en-US"/>
        </w:rPr>
        <w:t xml:space="preserve"> through the establishment of </w:t>
      </w:r>
      <w:r w:rsidR="00083C4F">
        <w:rPr>
          <w:lang w:val="en-US"/>
        </w:rPr>
        <w:t xml:space="preserve">a </w:t>
      </w:r>
      <w:r>
        <w:rPr>
          <w:lang w:val="en-US"/>
        </w:rPr>
        <w:t xml:space="preserve">common </w:t>
      </w:r>
      <w:r w:rsidR="00083C4F">
        <w:rPr>
          <w:lang w:val="en-US"/>
        </w:rPr>
        <w:t xml:space="preserve">terminology that converts into common </w:t>
      </w:r>
      <w:r>
        <w:rPr>
          <w:lang w:val="en-US"/>
        </w:rPr>
        <w:t>keywords. Second, findings need to be communicated inclusive</w:t>
      </w:r>
      <w:r w:rsidR="005841EC">
        <w:rPr>
          <w:lang w:val="en-US"/>
        </w:rPr>
        <w:t>ly</w:t>
      </w:r>
      <w:r>
        <w:rPr>
          <w:lang w:val="en-US"/>
        </w:rPr>
        <w:t xml:space="preserve"> enough </w:t>
      </w:r>
      <w:r w:rsidR="005841EC">
        <w:rPr>
          <w:lang w:val="en-US"/>
        </w:rPr>
        <w:t>for readerships from very diverse background</w:t>
      </w:r>
      <w:r w:rsidR="000B67B8">
        <w:rPr>
          <w:lang w:val="en-US"/>
        </w:rPr>
        <w:t>s</w:t>
      </w:r>
      <w:r w:rsidR="005841EC">
        <w:rPr>
          <w:lang w:val="en-US"/>
        </w:rPr>
        <w:t>. This entail</w:t>
      </w:r>
      <w:r w:rsidR="00083C4F">
        <w:rPr>
          <w:lang w:val="en-US"/>
        </w:rPr>
        <w:t>s</w:t>
      </w:r>
      <w:r w:rsidR="005841EC">
        <w:rPr>
          <w:lang w:val="en-US"/>
        </w:rPr>
        <w:t xml:space="preserve"> to provide some explicit definitions, avoid technical jargon, incorporate scientific standards from other fields where deemed fit, and discuss </w:t>
      </w:r>
      <w:r w:rsidR="00973E11">
        <w:rPr>
          <w:lang w:val="en-US"/>
        </w:rPr>
        <w:t>one’s</w:t>
      </w:r>
      <w:r w:rsidR="005841EC">
        <w:rPr>
          <w:lang w:val="en-US"/>
        </w:rPr>
        <w:t xml:space="preserve"> findings against the backdrop of a wider interdisciplinary literature (</w:t>
      </w:r>
      <w:proofErr w:type="spellStart"/>
      <w:r w:rsidR="005841EC">
        <w:rPr>
          <w:lang w:val="en-US"/>
        </w:rPr>
        <w:t>oder</w:t>
      </w:r>
      <w:proofErr w:type="spellEnd"/>
      <w:r w:rsidR="005841EC">
        <w:rPr>
          <w:lang w:val="en-US"/>
        </w:rPr>
        <w:t xml:space="preserve"> – tie active </w:t>
      </w:r>
      <w:r w:rsidR="00973E11">
        <w:rPr>
          <w:lang w:val="en-US"/>
        </w:rPr>
        <w:t>k</w:t>
      </w:r>
      <w:r w:rsidR="005841EC">
        <w:rPr>
          <w:lang w:val="en-US"/>
        </w:rPr>
        <w:t xml:space="preserve">nots to </w:t>
      </w:r>
      <w:r w:rsidR="00973E11">
        <w:rPr>
          <w:lang w:val="en-US"/>
        </w:rPr>
        <w:t>findings from other fields)</w:t>
      </w:r>
      <w:r w:rsidR="005841EC">
        <w:rPr>
          <w:lang w:val="en-US"/>
        </w:rPr>
        <w:t xml:space="preserve">. </w:t>
      </w:r>
      <w:r w:rsidR="000B67B8">
        <w:rPr>
          <w:lang w:val="en-US"/>
        </w:rPr>
        <w:t>Finally</w:t>
      </w:r>
      <w:r w:rsidR="00973E11">
        <w:rPr>
          <w:lang w:val="en-US"/>
        </w:rPr>
        <w:t xml:space="preserve">, all conceptual and empirical aspects need to be reported with a sufficient level of detail to allow comparability. In </w:t>
      </w:r>
      <w:r w:rsidR="00973E11" w:rsidRPr="00973E11">
        <w:rPr>
          <w:color w:val="C00000"/>
          <w:lang w:val="en-US"/>
        </w:rPr>
        <w:t>Box 2</w:t>
      </w:r>
      <w:r w:rsidR="00973E11">
        <w:rPr>
          <w:lang w:val="en-US"/>
        </w:rPr>
        <w:t xml:space="preserve">, we have converted these suggestions into a number of practical recommendations. </w:t>
      </w:r>
    </w:p>
    <w:p w14:paraId="4127B93C" w14:textId="348A6DCF" w:rsidR="0041749E" w:rsidRDefault="00F61678" w:rsidP="0041749E">
      <w:pPr>
        <w:rPr>
          <w:lang w:val="en-US"/>
        </w:rPr>
      </w:pPr>
      <w:bookmarkStart w:id="60" w:name="_Hlk160787226"/>
      <w:r>
        <w:rPr>
          <w:lang w:val="en-US"/>
        </w:rPr>
        <w:t>If conducted appropriately, this</w:t>
      </w:r>
      <w:r w:rsidR="0041749E">
        <w:rPr>
          <w:lang w:val="en-US"/>
        </w:rPr>
        <w:t xml:space="preserve"> exchange can lead to mutual inspiration between research on human and synthetic voices. </w:t>
      </w:r>
      <w:r>
        <w:rPr>
          <w:lang w:val="en-US"/>
        </w:rPr>
        <w:t>A successful example concerns current insight</w:t>
      </w:r>
      <w:r w:rsidR="00F35C66">
        <w:rPr>
          <w:lang w:val="en-US"/>
        </w:rPr>
        <w:t>s</w:t>
      </w:r>
      <w:r>
        <w:rPr>
          <w:lang w:val="en-US"/>
        </w:rPr>
        <w:t xml:space="preserve"> into naturalness of androgynous and transgender voices. (</w:t>
      </w:r>
      <w:proofErr w:type="spellStart"/>
      <w:r w:rsidRPr="00F61678">
        <w:rPr>
          <w:color w:val="C00000"/>
          <w:lang w:val="en-US"/>
        </w:rPr>
        <w:t>ToDo</w:t>
      </w:r>
      <w:proofErr w:type="spellEnd"/>
      <w:r w:rsidRPr="00F61678">
        <w:rPr>
          <w:color w:val="C00000"/>
          <w:lang w:val="en-US"/>
        </w:rPr>
        <w:t>: elaborate in 2</w:t>
      </w:r>
      <w:r>
        <w:rPr>
          <w:color w:val="C00000"/>
          <w:lang w:val="en-US"/>
        </w:rPr>
        <w:t>-</w:t>
      </w:r>
      <w:r w:rsidRPr="00F61678">
        <w:rPr>
          <w:color w:val="C00000"/>
          <w:lang w:val="en-US"/>
        </w:rPr>
        <w:t xml:space="preserve">3 </w:t>
      </w:r>
      <w:proofErr w:type="gramStart"/>
      <w:r w:rsidRPr="00F61678">
        <w:rPr>
          <w:color w:val="C00000"/>
          <w:lang w:val="en-US"/>
        </w:rPr>
        <w:t>sentences</w:t>
      </w:r>
      <w:r>
        <w:rPr>
          <w:lang w:val="en-US"/>
        </w:rPr>
        <w:t xml:space="preserve">)  </w:t>
      </w:r>
      <w:r w:rsidR="00353624">
        <w:rPr>
          <w:lang w:val="en-US"/>
        </w:rPr>
        <w:t>[</w:t>
      </w:r>
      <w:proofErr w:type="gramEnd"/>
      <w:r w:rsidR="00353624" w:rsidRPr="00353624">
        <w:rPr>
          <w:color w:val="C00000"/>
          <w:lang w:val="en-US"/>
        </w:rPr>
        <w:t>…</w:t>
      </w:r>
      <w:r w:rsidR="00353624" w:rsidRPr="00353624">
        <w:rPr>
          <w:lang w:val="en-US"/>
        </w:rPr>
        <w:t>]</w:t>
      </w:r>
      <w:commentRangeEnd w:id="57"/>
      <w:r w:rsidR="00083C4F">
        <w:rPr>
          <w:rStyle w:val="Kommentarzeichen"/>
        </w:rPr>
        <w:commentReference w:id="57"/>
      </w:r>
      <w:commentRangeEnd w:id="58"/>
      <w:r w:rsidR="00D94355">
        <w:rPr>
          <w:rStyle w:val="Kommentarzeichen"/>
        </w:rPr>
        <w:commentReference w:id="58"/>
      </w:r>
    </w:p>
    <w:p w14:paraId="34C343DE" w14:textId="77777777" w:rsidR="0041749E" w:rsidRDefault="0041749E" w:rsidP="0041749E">
      <w:pPr>
        <w:rPr>
          <w:lang w:val="en-US"/>
        </w:rPr>
      </w:pPr>
    </w:p>
    <w:p w14:paraId="20C12FAD" w14:textId="0112F3F3" w:rsidR="00A017E1" w:rsidRDefault="00A017E1" w:rsidP="00A017E1">
      <w:pPr>
        <w:pStyle w:val="berschrift1"/>
        <w:numPr>
          <w:ilvl w:val="0"/>
          <w:numId w:val="7"/>
        </w:numPr>
        <w:rPr>
          <w:lang w:val="en-US"/>
        </w:rPr>
      </w:pPr>
      <w:bookmarkStart w:id="61" w:name="_Toc160791735"/>
      <w:bookmarkEnd w:id="60"/>
      <w:r w:rsidRPr="00A017E1">
        <w:rPr>
          <w:lang w:val="en-US"/>
        </w:rPr>
        <w:t>Naturalness research rooted in voice perception theory</w:t>
      </w:r>
      <w:r>
        <w:rPr>
          <w:lang w:val="en-US"/>
        </w:rPr>
        <w:t xml:space="preserve"> </w:t>
      </w:r>
      <w:r w:rsidRPr="00A017E1">
        <w:rPr>
          <w:lang w:val="en-US"/>
        </w:rPr>
        <w:t>(</w:t>
      </w:r>
      <w:r w:rsidR="00535AEF">
        <w:rPr>
          <w:lang w:val="en-US"/>
        </w:rPr>
        <w:t>5</w:t>
      </w:r>
      <w:r w:rsidRPr="00A017E1">
        <w:rPr>
          <w:lang w:val="en-US"/>
        </w:rPr>
        <w:t>00)</w:t>
      </w:r>
      <w:bookmarkEnd w:id="61"/>
    </w:p>
    <w:p w14:paraId="502778B7" w14:textId="154EDEEC" w:rsidR="00A017E1" w:rsidRDefault="00A017E1" w:rsidP="00A017E1">
      <w:pPr>
        <w:rPr>
          <w:lang w:val="en-US"/>
        </w:rPr>
      </w:pPr>
    </w:p>
    <w:p w14:paraId="353CD4F2" w14:textId="37D0133D" w:rsidR="001B022B" w:rsidRDefault="005E5112" w:rsidP="00A017E1">
      <w:pPr>
        <w:rPr>
          <w:lang w:val="en-US"/>
        </w:rPr>
      </w:pPr>
      <w:r>
        <w:rPr>
          <w:lang w:val="en-US"/>
        </w:rPr>
        <w:t>Several authors have pointed out that research on naturalness is not sufficiently rooted in theory (</w:t>
      </w:r>
      <w:proofErr w:type="spellStart"/>
      <w:r w:rsidRPr="005E5112">
        <w:rPr>
          <w:color w:val="C00000"/>
          <w:lang w:val="en-US"/>
        </w:rPr>
        <w:t>Quellen</w:t>
      </w:r>
      <w:proofErr w:type="spellEnd"/>
      <w:r>
        <w:rPr>
          <w:lang w:val="en-US"/>
        </w:rPr>
        <w:t xml:space="preserve">). As discussed in section </w:t>
      </w:r>
      <w:r w:rsidRPr="00F465C1">
        <w:rPr>
          <w:color w:val="C00000"/>
          <w:lang w:val="en-US"/>
        </w:rPr>
        <w:t>2.4</w:t>
      </w:r>
      <w:r>
        <w:rPr>
          <w:lang w:val="en-US"/>
        </w:rPr>
        <w:t>, the strongly applied orientation of the field comes at the expense of basic research, although several influential models on voice perception offer good staring points</w:t>
      </w:r>
      <w:r w:rsidR="006049B7">
        <w:rPr>
          <w:lang w:val="en-US"/>
        </w:rPr>
        <w:t>:</w:t>
      </w:r>
      <w:r>
        <w:rPr>
          <w:lang w:val="en-US"/>
        </w:rPr>
        <w:t xml:space="preserve"> The </w:t>
      </w:r>
      <w:r w:rsidR="00F465C1">
        <w:rPr>
          <w:lang w:val="en-US"/>
        </w:rPr>
        <w:t>voice</w:t>
      </w:r>
      <w:r>
        <w:rPr>
          <w:lang w:val="en-US"/>
        </w:rPr>
        <w:t xml:space="preserve">-space model proposed by </w:t>
      </w:r>
      <w:r w:rsidR="006049B7" w:rsidRPr="006049B7">
        <w:rPr>
          <w:color w:val="C00000"/>
          <w:lang w:val="en-US"/>
        </w:rPr>
        <w:t>Quelle</w:t>
      </w:r>
      <w:r w:rsidR="006049B7">
        <w:rPr>
          <w:lang w:val="en-US"/>
        </w:rPr>
        <w:t xml:space="preserve"> represents voices in terms of their acoustic deviation from one another or a potential reference. The functional model by </w:t>
      </w:r>
      <w:r w:rsidR="006049B7" w:rsidRPr="006049B7">
        <w:rPr>
          <w:color w:val="C00000"/>
          <w:lang w:val="en-US"/>
        </w:rPr>
        <w:t>Belin 2011</w:t>
      </w:r>
      <w:r w:rsidR="006049B7">
        <w:rPr>
          <w:color w:val="C00000"/>
          <w:lang w:val="en-US"/>
        </w:rPr>
        <w:t xml:space="preserve"> </w:t>
      </w:r>
      <w:r w:rsidR="006049B7">
        <w:rPr>
          <w:lang w:val="en-US"/>
        </w:rPr>
        <w:t>assume</w:t>
      </w:r>
      <w:r w:rsidR="00F465C1">
        <w:rPr>
          <w:lang w:val="en-US"/>
        </w:rPr>
        <w:t>s</w:t>
      </w:r>
      <w:r w:rsidR="006049B7">
        <w:rPr>
          <w:lang w:val="en-US"/>
        </w:rPr>
        <w:t xml:space="preserve"> that an initial structural analysis of voices is followed by dissociable pathways processing vocal speech analysis, vocal affect analysis and voice recognition. Recently, </w:t>
      </w:r>
      <w:proofErr w:type="spellStart"/>
      <w:r w:rsidR="006049B7" w:rsidRPr="006049B7">
        <w:rPr>
          <w:color w:val="C00000"/>
          <w:lang w:val="en-US"/>
        </w:rPr>
        <w:t>Lavan</w:t>
      </w:r>
      <w:proofErr w:type="spellEnd"/>
      <w:r w:rsidR="006049B7" w:rsidRPr="006049B7">
        <w:rPr>
          <w:color w:val="C00000"/>
          <w:lang w:val="en-US"/>
        </w:rPr>
        <w:t xml:space="preserve"> (2023</w:t>
      </w:r>
      <w:r w:rsidR="006049B7">
        <w:rPr>
          <w:lang w:val="en-US"/>
        </w:rPr>
        <w:t>) integrated these previous models in a unifying framework, explaining how listeners form multiple impressions about both familiar and unfamiliar voices. Commonly studie</w:t>
      </w:r>
      <w:r w:rsidR="00535AEF">
        <w:rPr>
          <w:lang w:val="en-US"/>
        </w:rPr>
        <w:t xml:space="preserve">d person characteristics include identity, gender, age, emotion and personality of speakers. </w:t>
      </w:r>
    </w:p>
    <w:p w14:paraId="1849E33D" w14:textId="71EE6AAA" w:rsidR="005E5112" w:rsidRDefault="00535AEF" w:rsidP="00A017E1">
      <w:pPr>
        <w:rPr>
          <w:lang w:val="en-US"/>
        </w:rPr>
      </w:pPr>
      <w:r>
        <w:rPr>
          <w:lang w:val="en-US"/>
        </w:rPr>
        <w:t>Although voice naturalness is in principle covered by these models, it is never explicitly mentioned. This is particularly intriguing against the backdrop of a questions that has prompted extensive debate and empirical efforts in basic voice research: Are voices special (</w:t>
      </w:r>
      <w:r w:rsidRPr="00535AEF">
        <w:rPr>
          <w:color w:val="C00000"/>
          <w:lang w:val="en-US"/>
        </w:rPr>
        <w:t>Belin 2011</w:t>
      </w:r>
      <w:r>
        <w:rPr>
          <w:lang w:val="en-US"/>
        </w:rPr>
        <w:t>)? In other words, do voices recruit network and resources in the brain that are not recruited by other types of acoustic stimuli</w:t>
      </w:r>
      <w:r w:rsidR="001B022B">
        <w:rPr>
          <w:lang w:val="en-US"/>
        </w:rPr>
        <w:t>?</w:t>
      </w:r>
      <w:r>
        <w:rPr>
          <w:lang w:val="en-US"/>
        </w:rPr>
        <w:t xml:space="preserve"> </w:t>
      </w:r>
      <w:r w:rsidR="001B022B">
        <w:rPr>
          <w:lang w:val="en-US"/>
        </w:rPr>
        <w:t xml:space="preserve">Voices with varying degrees of naturalness provide a powerful tool to shed new light on this debate. </w:t>
      </w:r>
      <w:commentRangeStart w:id="62"/>
      <w:commentRangeStart w:id="63"/>
      <w:r w:rsidR="001B022B">
        <w:rPr>
          <w:lang w:val="en-US"/>
        </w:rPr>
        <w:t xml:space="preserve">What makes human voices special? What makes natural voices special? </w:t>
      </w:r>
      <w:commentRangeEnd w:id="62"/>
      <w:r w:rsidR="00083C4F">
        <w:rPr>
          <w:rStyle w:val="Kommentarzeichen"/>
        </w:rPr>
        <w:commentReference w:id="62"/>
      </w:r>
      <w:commentRangeEnd w:id="63"/>
      <w:r w:rsidR="00D94355">
        <w:rPr>
          <w:rStyle w:val="Kommentarzeichen"/>
        </w:rPr>
        <w:commentReference w:id="63"/>
      </w:r>
      <w:r w:rsidR="001B022B">
        <w:rPr>
          <w:lang w:val="en-US"/>
        </w:rPr>
        <w:t xml:space="preserve">In a nutshell, trying to understand the impact of naturalness on voice perception means trying to answer these questions. </w:t>
      </w:r>
    </w:p>
    <w:p w14:paraId="66A2B943" w14:textId="17EAEEB9" w:rsidR="005E5112" w:rsidRPr="00847DC1" w:rsidRDefault="001B022B" w:rsidP="00847DC1">
      <w:pPr>
        <w:rPr>
          <w:lang w:val="en-US"/>
        </w:rPr>
      </w:pPr>
      <w:r>
        <w:rPr>
          <w:lang w:val="en-US"/>
        </w:rPr>
        <w:lastRenderedPageBreak/>
        <w:t>This is not all. R</w:t>
      </w:r>
      <w:r w:rsidR="00535AEF">
        <w:rPr>
          <w:lang w:val="en-US"/>
        </w:rPr>
        <w:t xml:space="preserve">ooting naturalness research in voice perception theory prompts </w:t>
      </w:r>
      <w:r>
        <w:rPr>
          <w:lang w:val="en-US"/>
        </w:rPr>
        <w:t xml:space="preserve">further </w:t>
      </w:r>
      <w:r w:rsidR="00535AEF">
        <w:rPr>
          <w:lang w:val="en-US"/>
        </w:rPr>
        <w:t xml:space="preserve">crucial </w:t>
      </w:r>
      <w:r w:rsidR="00F465C1">
        <w:rPr>
          <w:lang w:val="en-US"/>
        </w:rPr>
        <w:t xml:space="preserve">questions </w:t>
      </w:r>
      <w:r w:rsidR="00535AEF">
        <w:rPr>
          <w:lang w:val="en-US"/>
        </w:rPr>
        <w:t xml:space="preserve">that </w:t>
      </w:r>
      <w:r>
        <w:rPr>
          <w:lang w:val="en-US"/>
        </w:rPr>
        <w:t>are not fully</w:t>
      </w:r>
      <w:r w:rsidR="00535AEF">
        <w:rPr>
          <w:lang w:val="en-US"/>
        </w:rPr>
        <w:t xml:space="preserve"> answered</w:t>
      </w:r>
      <w:r>
        <w:rPr>
          <w:lang w:val="en-US"/>
        </w:rPr>
        <w:t xml:space="preserve"> yet</w:t>
      </w:r>
      <w:r w:rsidR="00535AEF">
        <w:rPr>
          <w:lang w:val="en-US"/>
        </w:rPr>
        <w:t>.</w:t>
      </w:r>
      <w:r>
        <w:rPr>
          <w:lang w:val="en-US"/>
        </w:rPr>
        <w:t xml:space="preserve"> First, to which degree is naturalness a threat to ecological validity (</w:t>
      </w:r>
      <w:r w:rsidRPr="00F465C1">
        <w:rPr>
          <w:color w:val="C00000"/>
          <w:lang w:val="en-US"/>
        </w:rPr>
        <w:t>Nussbaum 2023</w:t>
      </w:r>
      <w:r>
        <w:rPr>
          <w:lang w:val="en-US"/>
        </w:rPr>
        <w:t>)? Many voice researchers use acoustic manipulation such as voice morphing which could have unintended side effects on perceived naturalness. If this can</w:t>
      </w:r>
      <w:r w:rsidR="00BD5E03">
        <w:rPr>
          <w:lang w:val="en-US"/>
        </w:rPr>
        <w:t>n</w:t>
      </w:r>
      <w:r>
        <w:rPr>
          <w:lang w:val="en-US"/>
        </w:rPr>
        <w:t xml:space="preserve">ot be avoided, </w:t>
      </w:r>
      <w:r w:rsidR="00DA3458">
        <w:rPr>
          <w:lang w:val="en-US"/>
        </w:rPr>
        <w:t xml:space="preserve">perceived naturalness </w:t>
      </w:r>
      <w:r>
        <w:rPr>
          <w:lang w:val="en-US"/>
        </w:rPr>
        <w:t>should be at least quantified</w:t>
      </w:r>
      <w:r w:rsidR="00DA3458">
        <w:rPr>
          <w:lang w:val="en-US"/>
        </w:rPr>
        <w:t>, and where possible be considered as a moderating variable</w:t>
      </w:r>
      <w:r>
        <w:rPr>
          <w:lang w:val="en-US"/>
        </w:rPr>
        <w:t xml:space="preserve">. Second, how does </w:t>
      </w:r>
      <w:r w:rsidR="00847DC1">
        <w:rPr>
          <w:lang w:val="en-US"/>
        </w:rPr>
        <w:t xml:space="preserve">naturalness interact with the processing of other voice characteristics? For example, first insights into the interplay of naturalness and emotionality suggest </w:t>
      </w:r>
      <w:r w:rsidR="00BD5E03">
        <w:rPr>
          <w:lang w:val="en-US"/>
        </w:rPr>
        <w:t>that […]</w:t>
      </w:r>
      <w:r w:rsidR="00847DC1">
        <w:rPr>
          <w:lang w:val="en-US"/>
        </w:rPr>
        <w:t xml:space="preserve"> (</w:t>
      </w:r>
      <w:proofErr w:type="spellStart"/>
      <w:r w:rsidR="00847DC1" w:rsidRPr="00847DC1">
        <w:rPr>
          <w:color w:val="C00000"/>
          <w:lang w:val="en-US"/>
        </w:rPr>
        <w:t>Quellen</w:t>
      </w:r>
      <w:proofErr w:type="spellEnd"/>
      <w:r w:rsidR="00847DC1">
        <w:rPr>
          <w:color w:val="C00000"/>
          <w:lang w:val="en-US"/>
        </w:rPr>
        <w:t>, shall I go into detail?</w:t>
      </w:r>
      <w:r w:rsidR="00847DC1">
        <w:rPr>
          <w:lang w:val="en-US"/>
        </w:rPr>
        <w:t xml:space="preserve">). </w:t>
      </w:r>
      <w:r w:rsidR="00E238F4">
        <w:rPr>
          <w:lang w:val="en-US"/>
        </w:rPr>
        <w:t>Third, [</w:t>
      </w:r>
      <w:proofErr w:type="spellStart"/>
      <w:r w:rsidR="00E238F4" w:rsidRPr="00E238F4">
        <w:rPr>
          <w:color w:val="C00000"/>
          <w:lang w:val="en-US"/>
        </w:rPr>
        <w:t>ToDo</w:t>
      </w:r>
      <w:proofErr w:type="spellEnd"/>
      <w:r w:rsidR="00E238F4" w:rsidRPr="00E238F4">
        <w:rPr>
          <w:color w:val="C00000"/>
          <w:lang w:val="en-US"/>
        </w:rPr>
        <w:t xml:space="preserve">, brain </w:t>
      </w:r>
      <w:proofErr w:type="gramStart"/>
      <w:r w:rsidR="00E238F4" w:rsidRPr="00E238F4">
        <w:rPr>
          <w:color w:val="C00000"/>
          <w:lang w:val="en-US"/>
        </w:rPr>
        <w:t>data?</w:t>
      </w:r>
      <w:r w:rsidR="00E238F4">
        <w:rPr>
          <w:color w:val="C00000"/>
          <w:lang w:val="en-US"/>
        </w:rPr>
        <w:t>,</w:t>
      </w:r>
      <w:proofErr w:type="gramEnd"/>
      <w:r w:rsidR="00E238F4">
        <w:rPr>
          <w:color w:val="C00000"/>
          <w:lang w:val="en-US"/>
        </w:rPr>
        <w:t xml:space="preserve"> or “is naturalness always better than unnaturalness”</w:t>
      </w:r>
      <w:r w:rsidR="00EE6ADB">
        <w:rPr>
          <w:color w:val="C00000"/>
          <w:lang w:val="en-US"/>
        </w:rPr>
        <w:t>, role of experience and learning history</w:t>
      </w:r>
      <w:r w:rsidR="00E238F4">
        <w:rPr>
          <w:lang w:val="en-US"/>
        </w:rPr>
        <w:t xml:space="preserve">] </w:t>
      </w:r>
      <w:r w:rsidR="00847DC1">
        <w:rPr>
          <w:lang w:val="en-US"/>
        </w:rPr>
        <w:t xml:space="preserve">Note that </w:t>
      </w:r>
      <w:r w:rsidR="00F465C1">
        <w:rPr>
          <w:lang w:val="en-US"/>
        </w:rPr>
        <w:t>all</w:t>
      </w:r>
      <w:r w:rsidR="00E238F4">
        <w:rPr>
          <w:lang w:val="en-US"/>
        </w:rPr>
        <w:t xml:space="preserve"> of </w:t>
      </w:r>
      <w:r w:rsidR="00847DC1">
        <w:rPr>
          <w:lang w:val="en-US"/>
        </w:rPr>
        <w:t xml:space="preserve">these questions are of relevance beyond the vocal modality. </w:t>
      </w:r>
      <w:r w:rsidR="00A74F68">
        <w:rPr>
          <w:lang w:val="en-US"/>
        </w:rPr>
        <w:t>For fac</w:t>
      </w:r>
      <w:r w:rsidR="00D743C8">
        <w:rPr>
          <w:lang w:val="en-US"/>
        </w:rPr>
        <w:t>es</w:t>
      </w:r>
      <w:r w:rsidR="00A74F68">
        <w:rPr>
          <w:lang w:val="en-US"/>
        </w:rPr>
        <w:t xml:space="preserve">, </w:t>
      </w:r>
      <w:r w:rsidR="00DA3458">
        <w:rPr>
          <w:lang w:val="en-US"/>
        </w:rPr>
        <w:t xml:space="preserve">several </w:t>
      </w:r>
      <w:r w:rsidR="00F465C1">
        <w:rPr>
          <w:lang w:val="en-US"/>
        </w:rPr>
        <w:t>of these aspects are covered</w:t>
      </w:r>
      <w:r w:rsidR="00D743C8">
        <w:rPr>
          <w:lang w:val="en-US"/>
        </w:rPr>
        <w:t xml:space="preserve"> in</w:t>
      </w:r>
      <w:r w:rsidR="00A74F68">
        <w:rPr>
          <w:lang w:val="en-US"/>
        </w:rPr>
        <w:t xml:space="preserve"> recent meta-analysis</w:t>
      </w:r>
      <w:r w:rsidR="00E238F4">
        <w:rPr>
          <w:lang w:val="en-US"/>
        </w:rPr>
        <w:t xml:space="preserve"> (</w:t>
      </w:r>
      <w:r w:rsidR="00E238F4" w:rsidRPr="00E238F4">
        <w:rPr>
          <w:color w:val="C00000"/>
          <w:lang w:val="en-US"/>
        </w:rPr>
        <w:t>Miller 2023</w:t>
      </w:r>
      <w:r w:rsidR="00E238F4">
        <w:rPr>
          <w:lang w:val="en-US"/>
        </w:rPr>
        <w:t>)</w:t>
      </w:r>
      <w:r w:rsidR="00A74F68">
        <w:rPr>
          <w:lang w:val="en-US"/>
        </w:rPr>
        <w:t xml:space="preserve"> </w:t>
      </w:r>
    </w:p>
    <w:p w14:paraId="4ED20A8B" w14:textId="7C0B932E" w:rsidR="005E5112" w:rsidRPr="005E5112" w:rsidRDefault="005E5112" w:rsidP="005E5112">
      <w:pPr>
        <w:rPr>
          <w:color w:val="C00000"/>
          <w:lang w:val="en-US"/>
        </w:rPr>
      </w:pPr>
      <w:r w:rsidRPr="005E5112">
        <w:rPr>
          <w:color w:val="C00000"/>
          <w:lang w:val="en-US"/>
        </w:rPr>
        <w:t>(</w:t>
      </w:r>
      <w:r w:rsidR="00BD5E03">
        <w:rPr>
          <w:color w:val="C00000"/>
          <w:lang w:val="en-US"/>
        </w:rPr>
        <w:t xml:space="preserve">grade </w:t>
      </w:r>
      <w:proofErr w:type="spellStart"/>
      <w:r w:rsidR="00BD5E03">
        <w:rPr>
          <w:color w:val="C00000"/>
          <w:lang w:val="en-US"/>
        </w:rPr>
        <w:t>noch</w:t>
      </w:r>
      <w:proofErr w:type="spellEnd"/>
      <w:r w:rsidR="00BD5E03">
        <w:rPr>
          <w:color w:val="C00000"/>
          <w:lang w:val="en-US"/>
        </w:rPr>
        <w:t xml:space="preserve"> </w:t>
      </w:r>
      <w:proofErr w:type="spellStart"/>
      <w:r w:rsidR="00BD5E03">
        <w:rPr>
          <w:color w:val="C00000"/>
          <w:lang w:val="en-US"/>
        </w:rPr>
        <w:t>ein</w:t>
      </w:r>
      <w:proofErr w:type="spellEnd"/>
      <w:r w:rsidR="00BD5E03">
        <w:rPr>
          <w:color w:val="C00000"/>
          <w:lang w:val="en-US"/>
        </w:rPr>
        <w:t xml:space="preserve"> </w:t>
      </w:r>
      <w:proofErr w:type="spellStart"/>
      <w:r w:rsidR="00BD5E03">
        <w:rPr>
          <w:color w:val="C00000"/>
          <w:lang w:val="en-US"/>
        </w:rPr>
        <w:t>ziemlicher</w:t>
      </w:r>
      <w:proofErr w:type="spellEnd"/>
      <w:r w:rsidR="00BD5E03">
        <w:rPr>
          <w:color w:val="C00000"/>
          <w:lang w:val="en-US"/>
        </w:rPr>
        <w:t xml:space="preserve"> </w:t>
      </w:r>
      <w:proofErr w:type="spellStart"/>
      <w:r w:rsidR="00BD5E03">
        <w:rPr>
          <w:color w:val="C00000"/>
          <w:lang w:val="en-US"/>
        </w:rPr>
        <w:t>Flickenteppich</w:t>
      </w:r>
      <w:proofErr w:type="spellEnd"/>
      <w:proofErr w:type="gramStart"/>
      <w:r w:rsidR="00BD5E03">
        <w:rPr>
          <w:color w:val="C00000"/>
          <w:lang w:val="en-US"/>
        </w:rPr>
        <w:t>…,</w:t>
      </w:r>
      <w:r w:rsidRPr="005E5112">
        <w:rPr>
          <w:color w:val="C00000"/>
          <w:lang w:val="en-US"/>
        </w:rPr>
        <w:t>this</w:t>
      </w:r>
      <w:proofErr w:type="gramEnd"/>
      <w:r w:rsidRPr="005E5112">
        <w:rPr>
          <w:color w:val="C00000"/>
          <w:lang w:val="en-US"/>
        </w:rPr>
        <w:t xml:space="preserve"> is one of the sections where I hope for substantial refinement from </w:t>
      </w:r>
      <w:r w:rsidR="00082093">
        <w:rPr>
          <w:color w:val="C00000"/>
          <w:lang w:val="en-US"/>
        </w:rPr>
        <w:t>collaborators</w:t>
      </w:r>
      <w:r w:rsidR="00DA3458">
        <w:rPr>
          <w:color w:val="C00000"/>
          <w:lang w:val="en-US"/>
        </w:rPr>
        <w:t xml:space="preserve"> – </w:t>
      </w:r>
      <w:proofErr w:type="spellStart"/>
      <w:r w:rsidR="00822483">
        <w:rPr>
          <w:color w:val="C00000"/>
          <w:lang w:val="en-US"/>
        </w:rPr>
        <w:t>Stefan:_</w:t>
      </w:r>
      <w:r w:rsidR="00DA3458">
        <w:rPr>
          <w:color w:val="C00000"/>
          <w:lang w:val="en-US"/>
        </w:rPr>
        <w:t>ok</w:t>
      </w:r>
      <w:proofErr w:type="spellEnd"/>
      <w:r w:rsidR="00DA3458">
        <w:rPr>
          <w:color w:val="C00000"/>
          <w:lang w:val="en-US"/>
        </w:rPr>
        <w:t xml:space="preserve"> can do this, but for now, let´s wait for Sascha´s thoughts</w:t>
      </w:r>
      <w:r w:rsidRPr="005E5112">
        <w:rPr>
          <w:color w:val="C00000"/>
          <w:lang w:val="en-US"/>
        </w:rPr>
        <w:t>)</w:t>
      </w:r>
    </w:p>
    <w:p w14:paraId="7C27EF8F" w14:textId="14D92273" w:rsidR="00A017E1" w:rsidRDefault="00A017E1" w:rsidP="00A017E1">
      <w:pPr>
        <w:pStyle w:val="berschrift1"/>
        <w:numPr>
          <w:ilvl w:val="0"/>
          <w:numId w:val="7"/>
        </w:numPr>
        <w:rPr>
          <w:lang w:val="en-US"/>
        </w:rPr>
      </w:pPr>
      <w:bookmarkStart w:id="64" w:name="_Toc160791736"/>
      <w:commentRangeStart w:id="65"/>
      <w:commentRangeStart w:id="66"/>
      <w:r w:rsidRPr="00A017E1">
        <w:rPr>
          <w:lang w:val="en-US"/>
        </w:rPr>
        <w:t>Open questions and outlook</w:t>
      </w:r>
      <w:r>
        <w:rPr>
          <w:lang w:val="en-US"/>
        </w:rPr>
        <w:t xml:space="preserve"> </w:t>
      </w:r>
      <w:r w:rsidRPr="00A017E1">
        <w:rPr>
          <w:lang w:val="en-US"/>
        </w:rPr>
        <w:t>(</w:t>
      </w:r>
      <w:r w:rsidR="00831DF3">
        <w:rPr>
          <w:lang w:val="en-US"/>
        </w:rPr>
        <w:t>4</w:t>
      </w:r>
      <w:r w:rsidRPr="00A017E1">
        <w:rPr>
          <w:lang w:val="en-US"/>
        </w:rPr>
        <w:t>00)</w:t>
      </w:r>
      <w:bookmarkEnd w:id="64"/>
    </w:p>
    <w:p w14:paraId="1F3F3AD4" w14:textId="77777777" w:rsidR="00831DF3" w:rsidRPr="00831DF3" w:rsidRDefault="00831DF3" w:rsidP="00831DF3">
      <w:pPr>
        <w:rPr>
          <w:lang w:val="en-US"/>
        </w:rPr>
      </w:pPr>
    </w:p>
    <w:p w14:paraId="74AFDC80" w14:textId="2384C76D" w:rsidR="0041749E" w:rsidRDefault="0041749E" w:rsidP="0041749E">
      <w:pPr>
        <w:pBdr>
          <w:bottom w:val="single" w:sz="12" w:space="1" w:color="auto"/>
        </w:pBdr>
        <w:rPr>
          <w:lang w:val="en-US"/>
        </w:rPr>
      </w:pPr>
      <w:r>
        <w:rPr>
          <w:lang w:val="en-US"/>
        </w:rPr>
        <w:t>- putting the conceptualizations to the test and compare whether they lead to different outcomes</w:t>
      </w:r>
      <w:r>
        <w:rPr>
          <w:lang w:val="en-US"/>
        </w:rPr>
        <w:br/>
        <w:t>- systematic comparison of human-pathological, human-distorted, and synthetic voices</w:t>
      </w:r>
      <w:r>
        <w:rPr>
          <w:lang w:val="en-US"/>
        </w:rPr>
        <w:br/>
        <w:t>- categorical perception between human- and non-human voices?</w:t>
      </w:r>
      <w:r w:rsidR="00597C0D">
        <w:rPr>
          <w:lang w:val="en-US"/>
        </w:rPr>
        <w:br/>
        <w:t>- naturalness implications for ecological validity?</w:t>
      </w:r>
      <w:r w:rsidR="00847DC1">
        <w:rPr>
          <w:lang w:val="en-US"/>
        </w:rPr>
        <w:br/>
        <w:t>- in naturalness always better?</w:t>
      </w:r>
      <w:r>
        <w:rPr>
          <w:lang w:val="en-US"/>
        </w:rPr>
        <w:br/>
        <w:t>- individual differences</w:t>
      </w:r>
      <w:r>
        <w:rPr>
          <w:lang w:val="en-US"/>
        </w:rPr>
        <w:br/>
        <w:t>- neurocognitive insights (</w:t>
      </w:r>
      <w:proofErr w:type="spellStart"/>
      <w:r>
        <w:rPr>
          <w:lang w:val="en-US"/>
        </w:rPr>
        <w:t>aaaaaall</w:t>
      </w:r>
      <w:proofErr w:type="spellEnd"/>
      <w:r>
        <w:rPr>
          <w:lang w:val="en-US"/>
        </w:rPr>
        <w:t xml:space="preserve"> kinds of brain data)</w:t>
      </w:r>
      <w:commentRangeEnd w:id="65"/>
      <w:r w:rsidR="00DA3458">
        <w:rPr>
          <w:rStyle w:val="Kommentarzeichen"/>
        </w:rPr>
        <w:commentReference w:id="65"/>
      </w:r>
      <w:commentRangeEnd w:id="66"/>
      <w:r w:rsidR="00822483">
        <w:rPr>
          <w:rStyle w:val="Kommentarzeichen"/>
        </w:rPr>
        <w:commentReference w:id="66"/>
      </w:r>
    </w:p>
    <w:p w14:paraId="371BDA25" w14:textId="7A2D2E20" w:rsidR="0041749E" w:rsidRDefault="0041749E" w:rsidP="0041749E">
      <w:pPr>
        <w:pBdr>
          <w:bottom w:val="single" w:sz="12" w:space="1" w:color="auto"/>
        </w:pBdr>
        <w:rPr>
          <w:lang w:val="en-US"/>
        </w:rPr>
      </w:pPr>
      <w:r>
        <w:rPr>
          <w:lang w:val="en-US"/>
        </w:rPr>
        <w:t xml:space="preserve"> </w:t>
      </w:r>
    </w:p>
    <w:p w14:paraId="07A74F65" w14:textId="77777777" w:rsidR="006E0845" w:rsidRDefault="006E0845" w:rsidP="0086290E">
      <w:pPr>
        <w:pBdr>
          <w:bottom w:val="single" w:sz="12" w:space="1" w:color="auto"/>
        </w:pBdr>
        <w:rPr>
          <w:lang w:val="en-US"/>
        </w:rPr>
      </w:pPr>
    </w:p>
    <w:p w14:paraId="1E1E4DD3" w14:textId="77777777" w:rsidR="006E0845" w:rsidRPr="00A017E1" w:rsidRDefault="006E0845" w:rsidP="0086290E">
      <w:pPr>
        <w:rPr>
          <w:lang w:val="en-US"/>
        </w:rPr>
      </w:pPr>
    </w:p>
    <w:p w14:paraId="5B40E30D" w14:textId="77777777" w:rsidR="0086290E" w:rsidRPr="00A017E1" w:rsidRDefault="0086290E" w:rsidP="0086290E">
      <w:pPr>
        <w:rPr>
          <w:lang w:val="en-US"/>
        </w:rPr>
      </w:pPr>
    </w:p>
    <w:p w14:paraId="35F0C639" w14:textId="191D0D79" w:rsidR="006307E0" w:rsidRDefault="002A35F7" w:rsidP="006307E0">
      <w:pPr>
        <w:rPr>
          <w:lang w:val="en"/>
        </w:rPr>
      </w:pPr>
      <w:proofErr w:type="gramStart"/>
      <w:r>
        <w:rPr>
          <w:lang w:val="en"/>
        </w:rPr>
        <w:t>Box  1</w:t>
      </w:r>
      <w:proofErr w:type="gramEnd"/>
      <w:r>
        <w:rPr>
          <w:lang w:val="en"/>
        </w:rPr>
        <w:t xml:space="preserve"> (400 words): </w:t>
      </w:r>
      <w:r w:rsidR="004C5F92">
        <w:rPr>
          <w:lang w:val="en"/>
        </w:rPr>
        <w:t>A field in numbers</w:t>
      </w:r>
    </w:p>
    <w:p w14:paraId="55A11E43" w14:textId="1C39A6CB" w:rsidR="00700CFB" w:rsidRDefault="001D0CB0" w:rsidP="00D35D00">
      <w:pPr>
        <w:rPr>
          <w:lang w:val="en"/>
        </w:rPr>
      </w:pPr>
      <w:r>
        <w:rPr>
          <w:lang w:val="en"/>
        </w:rPr>
        <w:t xml:space="preserve">For a more systematic overview on scientific insights into naturalness in voices, we conducted a literature search on Web of Science 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and “</w:t>
      </w:r>
      <w:r w:rsidRPr="001D0CB0">
        <w:rPr>
          <w:lang w:val="en"/>
        </w:rPr>
        <w:t>human-likeness AND voice</w:t>
      </w:r>
      <w:r>
        <w:rPr>
          <w:lang w:val="en"/>
        </w:rPr>
        <w:t>”</w:t>
      </w:r>
      <w:r w:rsidR="0040683C">
        <w:rPr>
          <w:lang w:val="en"/>
        </w:rPr>
        <w:t xml:space="preserve">, which was repeated on 28 May 2024 to detect the most recent papers. This initial search resulted in </w:t>
      </w:r>
      <w:r w:rsidR="0040683C" w:rsidRPr="0040683C">
        <w:rPr>
          <w:color w:val="C00000"/>
          <w:lang w:val="en"/>
        </w:rPr>
        <w:t>XX</w:t>
      </w:r>
      <w:r w:rsidR="0040683C">
        <w:rPr>
          <w:lang w:val="en"/>
        </w:rPr>
        <w:t xml:space="preserve"> 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 xml:space="preserve">. </w:t>
      </w:r>
      <w:r w:rsidR="00D35D00" w:rsidRPr="00D35D00">
        <w:rPr>
          <w:color w:val="C00000"/>
          <w:lang w:val="en"/>
        </w:rPr>
        <w:t>As an exception, we included a recent pre-print</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measures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thereby excluding singing voices.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 xml:space="preserve">For a full documentation of the literature search process and all included papers, please refer to </w:t>
      </w:r>
      <w:r w:rsidR="00700CFB" w:rsidRPr="00700CFB">
        <w:rPr>
          <w:color w:val="C00000"/>
          <w:lang w:val="en"/>
        </w:rPr>
        <w:t>OSF</w:t>
      </w:r>
      <w:r w:rsidR="00700CFB">
        <w:rPr>
          <w:lang w:val="en"/>
        </w:rPr>
        <w:t xml:space="preserve">. </w:t>
      </w:r>
    </w:p>
    <w:p w14:paraId="4012D801" w14:textId="48248811" w:rsidR="0062078F" w:rsidRDefault="00700CFB" w:rsidP="00D35D00">
      <w:pPr>
        <w:rPr>
          <w:lang w:val="en"/>
        </w:rPr>
      </w:pPr>
      <w:r>
        <w:rPr>
          <w:lang w:val="en"/>
        </w:rPr>
        <w:t>In total, we identified</w:t>
      </w:r>
      <w:r w:rsidR="00D35D00" w:rsidRPr="00D35D00">
        <w:rPr>
          <w:lang w:val="en"/>
        </w:rPr>
        <w:t xml:space="preserve"> </w:t>
      </w:r>
      <w:r w:rsidR="00D35D00" w:rsidRPr="00D35D00">
        <w:rPr>
          <w:color w:val="C00000"/>
          <w:lang w:val="en"/>
        </w:rPr>
        <w:t>66</w:t>
      </w:r>
      <w:r w:rsidR="00D35D00" w:rsidRPr="00D35D00">
        <w:rPr>
          <w:lang w:val="en"/>
        </w:rPr>
        <w:t xml:space="preserve"> articles</w:t>
      </w:r>
      <w:r w:rsidR="00D35D00">
        <w:rPr>
          <w:lang w:val="en"/>
        </w:rPr>
        <w:t xml:space="preserve">, </w:t>
      </w:r>
      <w:r w:rsidR="00061716">
        <w:rPr>
          <w:lang w:val="en"/>
        </w:rPr>
        <w:t>covering a time range from</w:t>
      </w:r>
      <w:r w:rsidR="00D35D00">
        <w:rPr>
          <w:lang w:val="en"/>
        </w:rPr>
        <w:t xml:space="preserve"> </w:t>
      </w:r>
      <w:r w:rsidRPr="00700CFB">
        <w:rPr>
          <w:color w:val="C00000"/>
          <w:lang w:val="en"/>
        </w:rPr>
        <w:t>1984</w:t>
      </w:r>
      <w:r>
        <w:rPr>
          <w:lang w:val="en"/>
        </w:rPr>
        <w:t xml:space="preserve"> </w:t>
      </w:r>
      <w:r w:rsidR="00061716">
        <w:rPr>
          <w:lang w:val="en"/>
        </w:rPr>
        <w:t>to</w:t>
      </w:r>
      <w:r>
        <w:rPr>
          <w:lang w:val="en"/>
        </w:rPr>
        <w:t xml:space="preserve"> </w:t>
      </w:r>
      <w:r w:rsidRPr="00700CFB">
        <w:rPr>
          <w:color w:val="C00000"/>
          <w:lang w:val="en"/>
        </w:rPr>
        <w:t>2024</w:t>
      </w:r>
      <w:r>
        <w:rPr>
          <w:lang w:val="en"/>
        </w:rPr>
        <w:t xml:space="preserve">. </w:t>
      </w:r>
      <w:commentRangeStart w:id="67"/>
      <w:r w:rsidR="00061716" w:rsidRPr="00061716">
        <w:rPr>
          <w:color w:val="C00000"/>
          <w:lang w:val="en"/>
        </w:rPr>
        <w:t>46 (</w:t>
      </w:r>
      <w:r w:rsidR="005A72AA" w:rsidRPr="00061716">
        <w:rPr>
          <w:color w:val="C00000"/>
          <w:lang w:val="en"/>
        </w:rPr>
        <w:t>7</w:t>
      </w:r>
      <w:r w:rsidRPr="00061716">
        <w:rPr>
          <w:color w:val="C00000"/>
          <w:lang w:val="en"/>
        </w:rPr>
        <w:t>0%</w:t>
      </w:r>
      <w:r w:rsidR="00061716" w:rsidRPr="00061716">
        <w:rPr>
          <w:color w:val="C00000"/>
          <w:lang w:val="en"/>
        </w:rPr>
        <w:t>)</w:t>
      </w:r>
      <w:r w:rsidRPr="00061716">
        <w:rPr>
          <w:color w:val="C00000"/>
          <w:lang w:val="en"/>
        </w:rPr>
        <w:t xml:space="preserve"> </w:t>
      </w:r>
      <w:commentRangeEnd w:id="67"/>
      <w:r w:rsidR="00173323">
        <w:rPr>
          <w:rStyle w:val="Kommentarzeichen"/>
        </w:rPr>
        <w:commentReference w:id="67"/>
      </w:r>
      <w:r>
        <w:rPr>
          <w:lang w:val="en"/>
        </w:rPr>
        <w:t>w</w:t>
      </w:r>
      <w:r w:rsidR="00061716">
        <w:rPr>
          <w:lang w:val="en"/>
        </w:rPr>
        <w:t>ere</w:t>
      </w:r>
      <w:r>
        <w:rPr>
          <w:lang w:val="en"/>
        </w:rPr>
        <w:t xml:space="preserve"> published in the last 10 years. </w:t>
      </w:r>
      <w:r w:rsidR="0062078F" w:rsidRPr="0062078F">
        <w:rPr>
          <w:color w:val="C00000"/>
          <w:lang w:val="en"/>
        </w:rPr>
        <w:t>61</w:t>
      </w:r>
      <w:r w:rsidR="00173323">
        <w:rPr>
          <w:color w:val="C00000"/>
          <w:lang w:val="en"/>
        </w:rPr>
        <w:t xml:space="preserve"> </w:t>
      </w:r>
      <w:r w:rsidR="0062078F">
        <w:rPr>
          <w:lang w:val="en"/>
        </w:rPr>
        <w:t>report behavioral empirical data</w:t>
      </w:r>
      <w:r w:rsidR="004A2FDC">
        <w:rPr>
          <w:lang w:val="en"/>
        </w:rPr>
        <w:t xml:space="preserve">, of which </w:t>
      </w:r>
      <w:r w:rsidR="004A2FDC" w:rsidRPr="004A2FDC">
        <w:rPr>
          <w:color w:val="C00000"/>
          <w:lang w:val="en"/>
        </w:rPr>
        <w:t>47</w:t>
      </w:r>
      <w:r w:rsidR="004A2FDC">
        <w:rPr>
          <w:lang w:val="en"/>
        </w:rPr>
        <w:t xml:space="preserve"> are </w:t>
      </w:r>
      <w:commentRangeStart w:id="68"/>
      <w:r w:rsidR="004A2FDC">
        <w:rPr>
          <w:lang w:val="en"/>
        </w:rPr>
        <w:t>solely rating data</w:t>
      </w:r>
      <w:commentRangeEnd w:id="68"/>
      <w:r w:rsidR="00173323">
        <w:rPr>
          <w:rStyle w:val="Kommentarzeichen"/>
        </w:rPr>
        <w:commentReference w:id="68"/>
      </w:r>
      <w:r w:rsidR="004A2FDC">
        <w:rPr>
          <w:lang w:val="en"/>
        </w:rPr>
        <w:t xml:space="preserve">. </w:t>
      </w:r>
      <w:r w:rsidR="0062078F">
        <w:rPr>
          <w:lang w:val="en"/>
        </w:rPr>
        <w:t xml:space="preserve"> </w:t>
      </w:r>
      <w:r w:rsidR="004A2FDC">
        <w:rPr>
          <w:color w:val="C00000"/>
          <w:lang w:val="en"/>
        </w:rPr>
        <w:t>T</w:t>
      </w:r>
      <w:r w:rsidR="0062078F">
        <w:rPr>
          <w:color w:val="C00000"/>
          <w:lang w:val="en"/>
        </w:rPr>
        <w:t>hree</w:t>
      </w:r>
      <w:r w:rsidR="0062078F" w:rsidRPr="0062078F">
        <w:rPr>
          <w:color w:val="C00000"/>
          <w:lang w:val="en"/>
        </w:rPr>
        <w:t xml:space="preserve"> </w:t>
      </w:r>
      <w:r w:rsidR="0062078F">
        <w:rPr>
          <w:lang w:val="en"/>
        </w:rPr>
        <w:t xml:space="preserve">are </w:t>
      </w:r>
      <w:r w:rsidR="0062078F">
        <w:rPr>
          <w:lang w:val="en"/>
        </w:rPr>
        <w:lastRenderedPageBreak/>
        <w:t xml:space="preserve">literature reviews, and </w:t>
      </w:r>
      <w:r w:rsidR="0062078F" w:rsidRPr="0062078F">
        <w:rPr>
          <w:color w:val="C00000"/>
          <w:lang w:val="en"/>
        </w:rPr>
        <w:t xml:space="preserve">two </w:t>
      </w:r>
      <w:r w:rsidR="0062078F">
        <w:rPr>
          <w:lang w:val="en"/>
        </w:rPr>
        <w:t xml:space="preserve">used neurophysiological measures. Regarding voice category, </w:t>
      </w:r>
      <w:r w:rsidR="0062078F" w:rsidRPr="0062078F">
        <w:rPr>
          <w:color w:val="C00000"/>
          <w:lang w:val="en"/>
        </w:rPr>
        <w:t>32</w:t>
      </w:r>
      <w:r w:rsidR="0062078F">
        <w:rPr>
          <w:lang w:val="en"/>
        </w:rPr>
        <w:t xml:space="preserve"> </w:t>
      </w:r>
      <w:r w:rsidR="00173323">
        <w:rPr>
          <w:lang w:val="en"/>
        </w:rPr>
        <w:t>used</w:t>
      </w:r>
      <w:r w:rsidR="0062078F">
        <w:rPr>
          <w:lang w:val="en"/>
        </w:rPr>
        <w:t xml:space="preserve"> synthetic, </w:t>
      </w:r>
      <w:r w:rsidR="0062078F" w:rsidRPr="0062078F">
        <w:rPr>
          <w:color w:val="C00000"/>
          <w:lang w:val="en"/>
        </w:rPr>
        <w:t>15</w:t>
      </w:r>
      <w:r w:rsidR="0062078F">
        <w:rPr>
          <w:lang w:val="en"/>
        </w:rPr>
        <w:t xml:space="preserve"> human-pathological, </w:t>
      </w:r>
      <w:r w:rsidR="0062078F" w:rsidRPr="0062078F">
        <w:rPr>
          <w:color w:val="C00000"/>
          <w:lang w:val="en"/>
        </w:rPr>
        <w:t>6</w:t>
      </w:r>
      <w:r w:rsidR="0062078F">
        <w:rPr>
          <w:lang w:val="en"/>
        </w:rPr>
        <w:t xml:space="preserve"> human-manipulated and </w:t>
      </w:r>
      <w:r w:rsidR="0062078F" w:rsidRPr="0062078F">
        <w:rPr>
          <w:color w:val="C00000"/>
          <w:lang w:val="en"/>
        </w:rPr>
        <w:t>5</w:t>
      </w:r>
      <w:r w:rsidR="0062078F">
        <w:rPr>
          <w:lang w:val="en"/>
        </w:rPr>
        <w:t xml:space="preserve"> human-healthy voices. </w:t>
      </w:r>
      <w:r w:rsidR="0062078F" w:rsidRPr="0062078F">
        <w:rPr>
          <w:color w:val="C00000"/>
          <w:lang w:val="en"/>
        </w:rPr>
        <w:t>8</w:t>
      </w:r>
      <w:r w:rsidR="0062078F">
        <w:rPr>
          <w:lang w:val="en"/>
        </w:rPr>
        <w:t xml:space="preserve"> used a mixture of these voice types. </w:t>
      </w:r>
      <w:r w:rsidR="004A2FDC">
        <w:rPr>
          <w:lang w:val="en"/>
        </w:rPr>
        <w:t xml:space="preserve">In only </w:t>
      </w:r>
      <w:r w:rsidR="004A2FDC" w:rsidRPr="004A2FDC">
        <w:rPr>
          <w:color w:val="C00000"/>
          <w:lang w:val="en"/>
        </w:rPr>
        <w:t>29</w:t>
      </w:r>
      <w:r w:rsidR="004A2FDC">
        <w:rPr>
          <w:lang w:val="en"/>
        </w:rPr>
        <w:t xml:space="preserve"> papers, we could identify an explicit definition of naturalness. The full compilation of </w:t>
      </w:r>
      <w:r w:rsidR="00173323">
        <w:rPr>
          <w:lang w:val="en"/>
        </w:rPr>
        <w:t xml:space="preserve">extracted </w:t>
      </w:r>
      <w:r w:rsidR="004A2FDC">
        <w:rPr>
          <w:lang w:val="en"/>
        </w:rPr>
        <w:t xml:space="preserve">definitions can be accessed on </w:t>
      </w:r>
      <w:r w:rsidR="004A2FDC" w:rsidRPr="004A2FDC">
        <w:rPr>
          <w:color w:val="C00000"/>
          <w:lang w:val="en"/>
        </w:rPr>
        <w:t>OSF</w:t>
      </w:r>
      <w:r w:rsidR="004A2FDC">
        <w:rPr>
          <w:lang w:val="en"/>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and vocabulary. In an attempt to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xml:space="preserve">. The output is captured in the </w:t>
      </w:r>
      <w:proofErr w:type="spellStart"/>
      <w:r w:rsidR="00601BED">
        <w:rPr>
          <w:lang w:val="en"/>
        </w:rPr>
        <w:t>wordcloud</w:t>
      </w:r>
      <w:proofErr w:type="spellEnd"/>
      <w:r w:rsidR="00601BED">
        <w:rPr>
          <w:lang w:val="en"/>
        </w:rPr>
        <w:t xml:space="preserve"> in </w:t>
      </w:r>
      <w:r w:rsidR="00601BED" w:rsidRPr="00601BED">
        <w:rPr>
          <w:color w:val="C00000"/>
          <w:lang w:val="en"/>
        </w:rPr>
        <w:t>Figure 1, A</w:t>
      </w:r>
      <w:r w:rsidR="00601BED">
        <w:rPr>
          <w:lang w:val="en"/>
        </w:rPr>
        <w:t xml:space="preserve">. </w:t>
      </w:r>
      <w:r w:rsidR="004A470F">
        <w:rPr>
          <w:lang w:val="en"/>
        </w:rPr>
        <w:t xml:space="preserve">Subsequently, these were compared to </w:t>
      </w:r>
      <w:r w:rsidR="00173323">
        <w:rPr>
          <w:lang w:val="en"/>
        </w:rPr>
        <w:t>the articles’</w:t>
      </w:r>
      <w:r w:rsidR="004A470F">
        <w:rPr>
          <w:lang w:val="en"/>
        </w:rPr>
        <w:t xml:space="preserve"> keywords: </w:t>
      </w:r>
      <w:r w:rsidR="004A470F" w:rsidRPr="004A470F">
        <w:rPr>
          <w:color w:val="C00000"/>
          <w:lang w:val="en"/>
        </w:rPr>
        <w:t>53</w:t>
      </w:r>
      <w:r w:rsidR="004A470F">
        <w:rPr>
          <w:lang w:val="en"/>
        </w:rPr>
        <w:t xml:space="preserve"> papers provided keywords, but only </w:t>
      </w:r>
      <w:r w:rsidR="004A470F" w:rsidRPr="004A470F">
        <w:rPr>
          <w:color w:val="C00000"/>
          <w:lang w:val="en"/>
        </w:rPr>
        <w:t>13</w:t>
      </w:r>
      <w:r w:rsidR="004A470F">
        <w:rPr>
          <w:lang w:val="en"/>
        </w:rPr>
        <w:t xml:space="preserve"> had keywords related to naturalness or any of its synonyms. Finally</w:t>
      </w:r>
      <w:r w:rsidR="00601BED">
        <w:rPr>
          <w:lang w:val="en"/>
        </w:rPr>
        <w:t xml:space="preserve">, we coded the conceptualization of naturalness according to the taxonomy we proposed in Section 3. In case no definition of naturalness was provided, we tried to infer the ‘implicit’ conceptualization </w:t>
      </w:r>
      <w:r w:rsidR="00173323">
        <w:rPr>
          <w:lang w:val="en"/>
        </w:rPr>
        <w:t>from</w:t>
      </w:r>
      <w:bookmarkStart w:id="69" w:name="_GoBack"/>
      <w:bookmarkEnd w:id="69"/>
      <w:r w:rsidR="00601BED">
        <w:rPr>
          <w:lang w:val="en"/>
        </w:rPr>
        <w:t xml:space="preserve"> the research design. With this approach, we concluded that </w:t>
      </w:r>
      <w:r w:rsidR="00601BED" w:rsidRPr="00601BED">
        <w:rPr>
          <w:color w:val="C00000"/>
          <w:lang w:val="en"/>
        </w:rPr>
        <w:t>23</w:t>
      </w:r>
      <w:r w:rsidR="00601BED">
        <w:rPr>
          <w:lang w:val="en"/>
        </w:rPr>
        <w:t xml:space="preserve"> employed a deviation-based conceptualization, </w:t>
      </w:r>
      <w:r w:rsidR="00601BED" w:rsidRPr="00601BED">
        <w:rPr>
          <w:color w:val="C00000"/>
          <w:lang w:val="en"/>
        </w:rPr>
        <w:t>33</w:t>
      </w:r>
      <w:r w:rsidR="00601BED">
        <w:rPr>
          <w:lang w:val="en"/>
        </w:rPr>
        <w:t xml:space="preserve"> used human-likeness, </w:t>
      </w:r>
      <w:r w:rsidR="00601BED" w:rsidRPr="00601BED">
        <w:rPr>
          <w:color w:val="C00000"/>
          <w:lang w:val="en"/>
        </w:rPr>
        <w:t>2</w:t>
      </w:r>
      <w:r w:rsidR="00601BED">
        <w:rPr>
          <w:lang w:val="en"/>
        </w:rPr>
        <w:t xml:space="preserve"> referred to authenticity and </w:t>
      </w:r>
      <w:r w:rsidR="00601BED" w:rsidRPr="00601BED">
        <w:rPr>
          <w:color w:val="C00000"/>
          <w:lang w:val="en"/>
        </w:rPr>
        <w:t>8</w:t>
      </w:r>
      <w:r w:rsidR="00601BED">
        <w:rPr>
          <w:lang w:val="en"/>
        </w:rPr>
        <w:t xml:space="preserve"> used a combination.</w:t>
      </w:r>
    </w:p>
    <w:p w14:paraId="7768DC46" w14:textId="33EC01DF" w:rsidR="000C3818" w:rsidRDefault="000C3818" w:rsidP="000C3818">
      <w:pPr>
        <w:rPr>
          <w:lang w:val="en"/>
        </w:rPr>
      </w:pPr>
    </w:p>
    <w:p w14:paraId="00108682" w14:textId="38EC4771" w:rsidR="000C3818" w:rsidRDefault="000C3818" w:rsidP="000C3818">
      <w:pPr>
        <w:rPr>
          <w:lang w:val="en"/>
        </w:rPr>
      </w:pPr>
      <w:r>
        <w:rPr>
          <w:lang w:val="en"/>
        </w:rPr>
        <w:t>Box 2 (400 words)</w:t>
      </w:r>
      <w:r w:rsidR="009F02C4">
        <w:rPr>
          <w:lang w:val="en"/>
        </w:rPr>
        <w:t>:</w:t>
      </w:r>
      <w:r w:rsidR="00073465">
        <w:rPr>
          <w:lang w:val="en"/>
        </w:rPr>
        <w:t xml:space="preserve"> - recommendations</w:t>
      </w:r>
    </w:p>
    <w:p w14:paraId="30906D0F" w14:textId="676A28D3" w:rsidR="000C3818" w:rsidRDefault="00073465" w:rsidP="000C3818">
      <w:pPr>
        <w:pStyle w:val="Listenabsatz"/>
        <w:numPr>
          <w:ilvl w:val="0"/>
          <w:numId w:val="8"/>
        </w:numPr>
        <w:rPr>
          <w:lang w:val="en"/>
        </w:rPr>
      </w:pPr>
      <w:r>
        <w:rPr>
          <w:lang w:val="en"/>
        </w:rPr>
        <w:t>Offer a concise definition to both readers as participants of studies</w:t>
      </w:r>
    </w:p>
    <w:p w14:paraId="6EAD1804" w14:textId="63DB35C4" w:rsidR="00D5483F" w:rsidRDefault="00D5483F" w:rsidP="000C3818">
      <w:pPr>
        <w:pStyle w:val="Listenabsatz"/>
        <w:numPr>
          <w:ilvl w:val="0"/>
          <w:numId w:val="8"/>
        </w:numPr>
        <w:rPr>
          <w:lang w:val="en"/>
        </w:rPr>
      </w:pPr>
      <w:r>
        <w:rPr>
          <w:lang w:val="en"/>
        </w:rPr>
        <w:t>USE PROPER KEYWORDS to make research findable</w:t>
      </w:r>
      <w:r w:rsidR="000A3824">
        <w:rPr>
          <w:lang w:val="en"/>
        </w:rPr>
        <w:t xml:space="preserve"> </w:t>
      </w:r>
      <w:r w:rsidR="00093076">
        <w:rPr>
          <w:lang w:val="en"/>
        </w:rPr>
        <w:t>(R</w:t>
      </w:r>
      <w:r w:rsidR="000A3824">
        <w:rPr>
          <w:lang w:val="en"/>
        </w:rPr>
        <w:t>ecommendations</w:t>
      </w:r>
      <w:r w:rsidR="00093076">
        <w:rPr>
          <w:lang w:val="en"/>
        </w:rPr>
        <w:t>: Naturalness OR Human-likeness</w:t>
      </w:r>
      <w:r w:rsidR="000A3824">
        <w:rPr>
          <w:lang w:val="en"/>
        </w:rPr>
        <w:t>)</w:t>
      </w:r>
    </w:p>
    <w:p w14:paraId="762789D9" w14:textId="6A6E760F" w:rsidR="00073465" w:rsidRDefault="00073465" w:rsidP="000C3818">
      <w:pPr>
        <w:pStyle w:val="Listenabsatz"/>
        <w:numPr>
          <w:ilvl w:val="0"/>
          <w:numId w:val="8"/>
        </w:numPr>
        <w:rPr>
          <w:lang w:val="en"/>
        </w:rPr>
      </w:pPr>
      <w:r>
        <w:rPr>
          <w:lang w:val="en"/>
        </w:rPr>
        <w:t>Full report of everything, especially reliability, instructions to listeners and acoustic manipulation/measurements</w:t>
      </w:r>
    </w:p>
    <w:p w14:paraId="33ECF719" w14:textId="5C453E0C" w:rsidR="00073465" w:rsidRDefault="00073465" w:rsidP="000C3818">
      <w:pPr>
        <w:pStyle w:val="Listenabsatz"/>
        <w:numPr>
          <w:ilvl w:val="0"/>
          <w:numId w:val="8"/>
        </w:numPr>
        <w:rPr>
          <w:lang w:val="en"/>
        </w:rPr>
      </w:pPr>
      <w:r>
        <w:rPr>
          <w:lang w:val="en"/>
        </w:rPr>
        <w:t xml:space="preserve">Wherever possible provide stimulus </w:t>
      </w:r>
      <w:proofErr w:type="gramStart"/>
      <w:r>
        <w:rPr>
          <w:lang w:val="en"/>
        </w:rPr>
        <w:t>examples</w:t>
      </w:r>
      <w:r w:rsidR="00AA766C">
        <w:rPr>
          <w:lang w:val="en"/>
        </w:rPr>
        <w:t xml:space="preserve">  (</w:t>
      </w:r>
      <w:proofErr w:type="gramEnd"/>
      <w:r w:rsidR="00AA766C">
        <w:rPr>
          <w:lang w:val="en"/>
        </w:rPr>
        <w:t>auditory impression simply tells you more than just acoustic measurements and descriptions)</w:t>
      </w:r>
      <w:r w:rsidR="00D5483F">
        <w:rPr>
          <w:lang w:val="en"/>
        </w:rPr>
        <w:t xml:space="preserve"> (bridging different publication culture, different scientific standards </w:t>
      </w:r>
      <w:proofErr w:type="spellStart"/>
      <w:r w:rsidR="00D5483F">
        <w:rPr>
          <w:lang w:val="en"/>
        </w:rPr>
        <w:t>etc</w:t>
      </w:r>
      <w:proofErr w:type="spellEnd"/>
      <w:r w:rsidR="00D5483F">
        <w:rPr>
          <w:lang w:val="en"/>
        </w:rPr>
        <w:t xml:space="preserve">). </w:t>
      </w:r>
    </w:p>
    <w:p w14:paraId="44E1CBAD" w14:textId="31EB21A4" w:rsidR="00073465" w:rsidRDefault="009F02C4" w:rsidP="000C3818">
      <w:pPr>
        <w:pStyle w:val="Listenabsatz"/>
        <w:numPr>
          <w:ilvl w:val="0"/>
          <w:numId w:val="8"/>
        </w:numPr>
        <w:rPr>
          <w:lang w:val="en"/>
        </w:rPr>
      </w:pPr>
      <w:r>
        <w:rPr>
          <w:lang w:val="en"/>
        </w:rPr>
        <w:t>Keep the wide readership in mind (very interdisciplinary field), avoid very technical jargon</w:t>
      </w:r>
    </w:p>
    <w:p w14:paraId="24765AD6" w14:textId="01E18CC6" w:rsidR="00041975" w:rsidRDefault="00041975" w:rsidP="00041975">
      <w:pPr>
        <w:rPr>
          <w:lang w:val="en"/>
        </w:rPr>
      </w:pPr>
    </w:p>
    <w:p w14:paraId="44E2448C" w14:textId="376C86AE" w:rsidR="00041975" w:rsidRDefault="00041975" w:rsidP="00041975">
      <w:pPr>
        <w:rPr>
          <w:lang w:val="en"/>
        </w:rPr>
      </w:pPr>
    </w:p>
    <w:p w14:paraId="59778731" w14:textId="33B66E74" w:rsidR="00041975" w:rsidRDefault="00041975" w:rsidP="00041975">
      <w:pPr>
        <w:rPr>
          <w:lang w:val="en"/>
        </w:rPr>
      </w:pPr>
      <w:r>
        <w:rPr>
          <w:lang w:val="en"/>
        </w:rPr>
        <w:t xml:space="preserve">Glossary: </w:t>
      </w:r>
    </w:p>
    <w:p w14:paraId="2D19476B" w14:textId="53467132" w:rsidR="00FD4DD7" w:rsidRDefault="00FD4DD7" w:rsidP="00041975">
      <w:pPr>
        <w:pStyle w:val="Listenabsatz"/>
        <w:numPr>
          <w:ilvl w:val="0"/>
          <w:numId w:val="8"/>
        </w:numPr>
        <w:rPr>
          <w:lang w:val="en"/>
        </w:rPr>
      </w:pPr>
      <w:r>
        <w:rPr>
          <w:lang w:val="en"/>
        </w:rPr>
        <w:t>Synthetic/artificial voices</w:t>
      </w:r>
    </w:p>
    <w:p w14:paraId="78B81774" w14:textId="449BEE7F" w:rsidR="00041975" w:rsidRPr="00041975" w:rsidRDefault="00041975" w:rsidP="00041975">
      <w:pPr>
        <w:pStyle w:val="Listenabsatz"/>
        <w:numPr>
          <w:ilvl w:val="0"/>
          <w:numId w:val="8"/>
        </w:numPr>
        <w:rPr>
          <w:lang w:val="en"/>
        </w:rPr>
      </w:pPr>
      <w:r>
        <w:rPr>
          <w:lang w:val="en"/>
        </w:rPr>
        <w:t>Uncanny valley</w:t>
      </w:r>
    </w:p>
    <w:sectPr w:rsidR="00041975" w:rsidRPr="00041975">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Schweinberger" w:date="2024-05-03T07:57:00Z" w:initials="SRS">
    <w:p w14:paraId="2A01980E" w14:textId="2366F5E9" w:rsidR="002A06B9" w:rsidRPr="002A06B9" w:rsidRDefault="002A06B9">
      <w:pPr>
        <w:pStyle w:val="Kommentartext"/>
        <w:rPr>
          <w:lang w:val="en-US"/>
        </w:rPr>
      </w:pPr>
      <w:r>
        <w:rPr>
          <w:rStyle w:val="Kommentarzeichen"/>
        </w:rPr>
        <w:annotationRef/>
      </w:r>
      <w:r w:rsidRPr="002A06B9">
        <w:rPr>
          <w:lang w:val="en-US"/>
        </w:rPr>
        <w:t xml:space="preserve">Wie </w:t>
      </w:r>
      <w:proofErr w:type="spellStart"/>
      <w:r w:rsidRPr="002A06B9">
        <w:rPr>
          <w:lang w:val="en-US"/>
        </w:rPr>
        <w:t>wäre</w:t>
      </w:r>
      <w:proofErr w:type="spellEnd"/>
      <w:r w:rsidRPr="002A06B9">
        <w:rPr>
          <w:lang w:val="en-US"/>
        </w:rPr>
        <w:t xml:space="preserve"> „Understanding naturalness in </w:t>
      </w:r>
      <w:proofErr w:type="gramStart"/>
      <w:r w:rsidRPr="002A06B9">
        <w:rPr>
          <w:lang w:val="en-US"/>
        </w:rPr>
        <w:t xml:space="preserve">voices“ </w:t>
      </w:r>
      <w:proofErr w:type="spellStart"/>
      <w:r w:rsidRPr="002A06B9">
        <w:rPr>
          <w:lang w:val="en-US"/>
        </w:rPr>
        <w:t>oder</w:t>
      </w:r>
      <w:proofErr w:type="spellEnd"/>
      <w:proofErr w:type="gramEnd"/>
      <w:r w:rsidRPr="002A06B9">
        <w:rPr>
          <w:lang w:val="en-US"/>
        </w:rPr>
        <w:t xml:space="preserve"> „Conceptualizing naturalness in voices</w:t>
      </w:r>
      <w:r>
        <w:rPr>
          <w:lang w:val="en-US"/>
        </w:rPr>
        <w:t>”?</w:t>
      </w:r>
    </w:p>
  </w:comment>
  <w:comment w:id="1" w:author="Christine Nussbaum" w:date="2024-05-08T10:35:00Z" w:initials="CN">
    <w:p w14:paraId="118B4062" w14:textId="355C1FE4" w:rsidR="00D33462" w:rsidRPr="00692A2C" w:rsidRDefault="00D33462">
      <w:pPr>
        <w:pStyle w:val="Kommentartext"/>
        <w:rPr>
          <w:lang w:val="en-US"/>
        </w:rPr>
      </w:pPr>
      <w:r>
        <w:rPr>
          <w:rStyle w:val="Kommentarzeichen"/>
        </w:rPr>
        <w:annotationRef/>
      </w:r>
      <w:r w:rsidRPr="00692A2C">
        <w:rPr>
          <w:lang w:val="en-US"/>
        </w:rPr>
        <w:t>Können wir gern nochmal diskutieren</w:t>
      </w:r>
    </w:p>
  </w:comment>
  <w:comment w:id="4" w:author="Stefan Schweinberger" w:date="2024-05-07T17:31:00Z" w:initials="SRS">
    <w:p w14:paraId="1B5E2FE0" w14:textId="31BEC844" w:rsidR="00E14549" w:rsidRPr="00E14549" w:rsidRDefault="00E14549">
      <w:pPr>
        <w:pStyle w:val="Kommentartext"/>
        <w:rPr>
          <w:lang w:val="en-US"/>
        </w:rPr>
      </w:pPr>
      <w:r>
        <w:rPr>
          <w:rStyle w:val="Kommentarzeichen"/>
        </w:rPr>
        <w:annotationRef/>
      </w:r>
      <w:r w:rsidRPr="00E14549">
        <w:rPr>
          <w:lang w:val="en-US"/>
        </w:rPr>
        <w:t>Doesn´t have to be this</w:t>
      </w:r>
      <w:r>
        <w:rPr>
          <w:lang w:val="en-US"/>
        </w:rPr>
        <w:t xml:space="preserve"> necessarily, but I felt that a few examples at the start help to bring the reader into focus</w:t>
      </w:r>
    </w:p>
  </w:comment>
  <w:comment w:id="5" w:author="Christine Nussbaum" w:date="2024-05-08T10:36:00Z" w:initials="CN">
    <w:p w14:paraId="0A31F05F" w14:textId="28D21CF8" w:rsidR="00D33462" w:rsidRDefault="00D33462">
      <w:pPr>
        <w:pStyle w:val="Kommentartext"/>
      </w:pPr>
      <w:r>
        <w:rPr>
          <w:rStyle w:val="Kommentarzeichen"/>
        </w:rPr>
        <w:annotationRef/>
      </w:r>
      <w:r>
        <w:t xml:space="preserve">Wir müssen halt total auf den </w:t>
      </w:r>
      <w:proofErr w:type="spellStart"/>
      <w:r>
        <w:t>wordcount</w:t>
      </w:r>
      <w:proofErr w:type="spellEnd"/>
      <w:r>
        <w:t xml:space="preserve"> achten. Die </w:t>
      </w:r>
      <w:proofErr w:type="spellStart"/>
      <w:r>
        <w:t>Introduction</w:t>
      </w:r>
      <w:proofErr w:type="spellEnd"/>
      <w:r>
        <w:t xml:space="preserve"> ist jetzt schon zu lang. Ich persönlich bin mir auch nicht sicher, wie hilfreich das das hier finde, denn im nächsten Absatz führen wir ja auch schon ein, in welchen Kontexten </w:t>
      </w:r>
      <w:proofErr w:type="spellStart"/>
      <w:r>
        <w:t>naturalness</w:t>
      </w:r>
      <w:proofErr w:type="spellEnd"/>
      <w:r>
        <w:t xml:space="preserve"> von Relevanz ist.  </w:t>
      </w:r>
    </w:p>
  </w:comment>
  <w:comment w:id="38" w:author="Christine Nussbaum" w:date="2024-05-08T10:41:00Z" w:initials="CN">
    <w:p w14:paraId="2D96D958" w14:textId="6ADF6FBA" w:rsidR="00D33462" w:rsidRDefault="00D33462">
      <w:pPr>
        <w:pStyle w:val="Kommentartext"/>
      </w:pPr>
      <w:r>
        <w:rPr>
          <w:rStyle w:val="Kommentarzeichen"/>
        </w:rPr>
        <w:annotationRef/>
      </w:r>
      <w:r>
        <w:t xml:space="preserve">? Ich versteh den Satz so nicht ganz. </w:t>
      </w:r>
    </w:p>
  </w:comment>
  <w:comment w:id="39" w:author="Christine Nussbaum" w:date="2024-05-08T10:44:00Z" w:initials="CN">
    <w:p w14:paraId="65E6EE38" w14:textId="199E3109" w:rsidR="00D33462" w:rsidRDefault="00D33462">
      <w:pPr>
        <w:pStyle w:val="Kommentartext"/>
      </w:pPr>
      <w:r>
        <w:rPr>
          <w:rStyle w:val="Kommentarzeichen"/>
        </w:rPr>
        <w:annotationRef/>
      </w:r>
      <w:r>
        <w:t>Haben hier jetzt Wortwiederholung von „</w:t>
      </w:r>
      <w:proofErr w:type="spellStart"/>
      <w:r>
        <w:t>proposing</w:t>
      </w:r>
      <w:proofErr w:type="spellEnd"/>
      <w:r>
        <w:t>/</w:t>
      </w:r>
      <w:proofErr w:type="spellStart"/>
      <w:r>
        <w:t>proposition</w:t>
      </w:r>
      <w:proofErr w:type="spellEnd"/>
      <w:r>
        <w:t>“ in dem Satz. Gegenvorschläge?</w:t>
      </w:r>
    </w:p>
  </w:comment>
  <w:comment w:id="40" w:author="Christine Nussbaum" w:date="2024-05-08T10:43:00Z" w:initials="CN">
    <w:p w14:paraId="31F50643" w14:textId="1CF3FE33" w:rsidR="00D33462" w:rsidRPr="00D94355" w:rsidRDefault="00D33462">
      <w:pPr>
        <w:pStyle w:val="Kommentartext"/>
        <w:rPr>
          <w:lang w:val="en-US"/>
        </w:rPr>
      </w:pPr>
      <w:r>
        <w:rPr>
          <w:rStyle w:val="Kommentarzeichen"/>
        </w:rPr>
        <w:annotationRef/>
      </w:r>
      <w:r>
        <w:t xml:space="preserve">@ Stefan, möchtest du es als „initial“ bezeichnen? Ich würde mich eigentlich wünschen, dass das länger als nur „initial“ Bestand hat und genutzt wird.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comment>
  <w:comment w:id="45" w:author="Christine Nussbaum" w:date="2024-05-08T10:46:00Z" w:initials="CN">
    <w:p w14:paraId="15712C36" w14:textId="4174CA91" w:rsidR="00D94355" w:rsidRPr="00D94355" w:rsidRDefault="00D94355">
      <w:pPr>
        <w:pStyle w:val="Kommentartext"/>
        <w:rPr>
          <w:lang w:val="en-US"/>
        </w:rPr>
      </w:pPr>
      <w:r>
        <w:rPr>
          <w:rStyle w:val="Kommentarzeichen"/>
        </w:rPr>
        <w:annotationRef/>
      </w:r>
      <w:r w:rsidRPr="00D94355">
        <w:rPr>
          <w:lang w:val="en-US"/>
        </w:rPr>
        <w:t xml:space="preserve">Better: „very </w:t>
      </w:r>
      <w:proofErr w:type="gramStart"/>
      <w:r w:rsidRPr="00D94355">
        <w:rPr>
          <w:lang w:val="en-US"/>
        </w:rPr>
        <w:t>challenging“</w:t>
      </w:r>
      <w:proofErr w:type="gramEnd"/>
      <w:r w:rsidRPr="00D94355">
        <w:rPr>
          <w:lang w:val="en-US"/>
        </w:rPr>
        <w:t>?</w:t>
      </w:r>
    </w:p>
  </w:comment>
  <w:comment w:id="47" w:author="christine.nussbaum" w:date="2024-03-09T18:38:00Z" w:initials="c">
    <w:p w14:paraId="2EE33474" w14:textId="6B520513" w:rsidR="00FD4DD7" w:rsidRPr="00692A2C" w:rsidRDefault="00FD4DD7" w:rsidP="00FD4DD7">
      <w:pPr>
        <w:pStyle w:val="Kommentartext"/>
        <w:rPr>
          <w:lang w:val="en-US"/>
        </w:rPr>
      </w:pPr>
      <w:r>
        <w:rPr>
          <w:rStyle w:val="Kommentarzeichen"/>
        </w:rPr>
        <w:annotationRef/>
      </w:r>
      <w:proofErr w:type="spellStart"/>
      <w:r w:rsidRPr="00D94355">
        <w:rPr>
          <w:lang w:val="en-US"/>
        </w:rPr>
        <w:t>Evtl</w:t>
      </w:r>
      <w:proofErr w:type="spellEnd"/>
      <w:r w:rsidRPr="00D94355">
        <w:rPr>
          <w:lang w:val="en-US"/>
        </w:rPr>
        <w:t xml:space="preserve"> </w:t>
      </w:r>
      <w:proofErr w:type="spellStart"/>
      <w:r w:rsidRPr="00D94355">
        <w:rPr>
          <w:lang w:val="en-US"/>
        </w:rPr>
        <w:t>lieber</w:t>
      </w:r>
      <w:proofErr w:type="spellEnd"/>
      <w:r w:rsidRPr="00D94355">
        <w:rPr>
          <w:lang w:val="en-US"/>
        </w:rPr>
        <w:t xml:space="preserve"> „</w:t>
      </w:r>
      <w:proofErr w:type="gramStart"/>
      <w:r w:rsidRPr="00D94355">
        <w:rPr>
          <w:lang w:val="en-US"/>
        </w:rPr>
        <w:t>heterogen</w:t>
      </w:r>
      <w:r w:rsidR="00D94355">
        <w:rPr>
          <w:lang w:val="en-US"/>
        </w:rPr>
        <w:t>e</w:t>
      </w:r>
      <w:r w:rsidRPr="00D94355">
        <w:rPr>
          <w:lang w:val="en-US"/>
        </w:rPr>
        <w:t>ous“</w:t>
      </w:r>
      <w:proofErr w:type="gramEnd"/>
      <w:r w:rsidRPr="00D94355">
        <w:rPr>
          <w:lang w:val="en-US"/>
        </w:rPr>
        <w:t xml:space="preserve">? </w:t>
      </w:r>
      <w:r w:rsidRPr="00692A2C">
        <w:rPr>
          <w:lang w:val="en-US"/>
        </w:rPr>
        <w:t xml:space="preserve">Klingt bisschen weniger kritisch. </w:t>
      </w:r>
    </w:p>
  </w:comment>
  <w:comment w:id="52" w:author="Stefan Schweinberger" w:date="2024-05-07T17:41:00Z" w:initials="SRS">
    <w:p w14:paraId="42212E45" w14:textId="1D323A03" w:rsidR="0073364D" w:rsidRPr="0073364D" w:rsidRDefault="0073364D">
      <w:pPr>
        <w:pStyle w:val="Kommentartext"/>
        <w:rPr>
          <w:lang w:val="en-US"/>
        </w:rPr>
      </w:pPr>
      <w:r>
        <w:rPr>
          <w:rStyle w:val="Kommentarzeichen"/>
        </w:rPr>
        <w:annotationRef/>
      </w:r>
      <w:r w:rsidRPr="0073364D">
        <w:rPr>
          <w:lang w:val="en-US"/>
        </w:rPr>
        <w:t>Really good – I like this section</w:t>
      </w:r>
      <w:r>
        <w:rPr>
          <w:lang w:val="en-US"/>
        </w:rPr>
        <w:t>.</w:t>
      </w:r>
    </w:p>
  </w:comment>
  <w:comment w:id="53" w:author="Christine Nussbaum" w:date="2024-05-08T10:49:00Z" w:initials="CN">
    <w:p w14:paraId="53CF44FC" w14:textId="0B5B6F12" w:rsidR="00D94355" w:rsidRPr="00D94355" w:rsidRDefault="00D94355">
      <w:pPr>
        <w:pStyle w:val="Kommentartext"/>
        <w:rPr>
          <w:lang w:val="en-US"/>
        </w:rPr>
      </w:pPr>
      <w:r>
        <w:rPr>
          <w:rStyle w:val="Kommentarzeichen"/>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55" w:author="Christine Nussbaum" w:date="2024-05-08T10:51:00Z" w:initials="CN">
    <w:p w14:paraId="5CE4ABD6" w14:textId="332CD2F0" w:rsidR="00D94355" w:rsidRPr="00D94355" w:rsidRDefault="00D94355">
      <w:pPr>
        <w:pStyle w:val="Kommentartext"/>
        <w:rPr>
          <w:lang w:val="en-US"/>
        </w:rPr>
      </w:pPr>
      <w:r>
        <w:rPr>
          <w:rStyle w:val="Kommentarzeichen"/>
        </w:rPr>
        <w:annotationRef/>
      </w:r>
      <w:r w:rsidRPr="00D94355">
        <w:rPr>
          <w:lang w:val="en-US"/>
        </w:rPr>
        <w:t xml:space="preserve">I have </w:t>
      </w:r>
      <w:r>
        <w:rPr>
          <w:lang w:val="en-US"/>
        </w:rPr>
        <w:t xml:space="preserve">1-2 </w:t>
      </w:r>
      <w:r w:rsidRPr="00D94355">
        <w:rPr>
          <w:lang w:val="en-US"/>
        </w:rPr>
        <w:t>papers o</w:t>
      </w:r>
      <w:r>
        <w:rPr>
          <w:lang w:val="en-US"/>
        </w:rPr>
        <w:t xml:space="preserve">n that. </w:t>
      </w:r>
    </w:p>
  </w:comment>
  <w:comment w:id="57" w:author="Stefan Schweinberger" w:date="2024-05-07T17:50:00Z" w:initials="SRS">
    <w:p w14:paraId="04F489AB" w14:textId="0F8ACB86" w:rsidR="00083C4F" w:rsidRPr="00083C4F" w:rsidRDefault="00083C4F">
      <w:pPr>
        <w:pStyle w:val="Kommentartext"/>
        <w:rPr>
          <w:lang w:val="en-US"/>
        </w:rPr>
      </w:pPr>
      <w:r>
        <w:rPr>
          <w:rStyle w:val="Kommentarzeichen"/>
        </w:rPr>
        <w:annotationRef/>
      </w:r>
      <w:r w:rsidRPr="00083C4F">
        <w:rPr>
          <w:lang w:val="en-US"/>
        </w:rPr>
        <w:t xml:space="preserve">I haven´t suggested too many changes, but I thought this paragraph still is </w:t>
      </w:r>
      <w:r>
        <w:rPr>
          <w:lang w:val="en-US"/>
        </w:rPr>
        <w:t>in need for substantial work (or streamlining)</w:t>
      </w:r>
    </w:p>
  </w:comment>
  <w:comment w:id="58" w:author="Christine Nussbaum" w:date="2024-05-08T10:52:00Z" w:initials="CN">
    <w:p w14:paraId="58E52A90" w14:textId="71680E1A" w:rsidR="00D94355" w:rsidRDefault="00D94355">
      <w:pPr>
        <w:pStyle w:val="Kommentartext"/>
      </w:pPr>
      <w:r>
        <w:rPr>
          <w:rStyle w:val="Kommentarzeichen"/>
        </w:rPr>
        <w:annotationRef/>
      </w:r>
      <w:r>
        <w:t>Gerne – wir wollen wir vorgehen?</w:t>
      </w:r>
    </w:p>
  </w:comment>
  <w:comment w:id="62" w:author="Stefan Schweinberger" w:date="2024-05-07T17:51:00Z" w:initials="SRS">
    <w:p w14:paraId="35B1E245" w14:textId="37061961" w:rsidR="00DA3458" w:rsidRDefault="00083C4F">
      <w:pPr>
        <w:pStyle w:val="Kommentartext"/>
        <w:rPr>
          <w:lang w:val="en-US"/>
        </w:rPr>
      </w:pPr>
      <w:r>
        <w:rPr>
          <w:rStyle w:val="Kommentarzeichen"/>
        </w:rPr>
        <w:annotationRef/>
      </w:r>
      <w:r w:rsidRPr="00083C4F">
        <w:rPr>
          <w:lang w:val="en-US"/>
        </w:rPr>
        <w:t>Is it really our ambition to propose (again) precisely these question</w:t>
      </w:r>
      <w:r>
        <w:rPr>
          <w:lang w:val="en-US"/>
        </w:rPr>
        <w:t xml:space="preserve">s (which seem a bit boring to my mind). You know that I´m a bit opinionated </w:t>
      </w:r>
      <w:r w:rsidR="00DA3458">
        <w:rPr>
          <w:lang w:val="en-US"/>
        </w:rPr>
        <w:t xml:space="preserve">here </w:t>
      </w:r>
      <w:r>
        <w:rPr>
          <w:lang w:val="en-US"/>
        </w:rPr>
        <w:t xml:space="preserve">– and if you both </w:t>
      </w:r>
      <w:r w:rsidR="00DA3458">
        <w:rPr>
          <w:lang w:val="en-US"/>
        </w:rPr>
        <w:t xml:space="preserve">really </w:t>
      </w:r>
      <w:r>
        <w:rPr>
          <w:lang w:val="en-US"/>
        </w:rPr>
        <w:t xml:space="preserve">think we should explicitly promote the terms specificity/special then expect that I </w:t>
      </w:r>
      <w:r w:rsidR="00DA3458">
        <w:rPr>
          <w:lang w:val="en-US"/>
        </w:rPr>
        <w:t>may</w:t>
      </w:r>
      <w:r>
        <w:rPr>
          <w:lang w:val="en-US"/>
        </w:rPr>
        <w:t xml:space="preserve"> </w:t>
      </w:r>
      <w:r w:rsidR="00DA3458">
        <w:rPr>
          <w:lang w:val="en-US"/>
        </w:rPr>
        <w:t xml:space="preserve">eventually </w:t>
      </w:r>
      <w:r>
        <w:rPr>
          <w:lang w:val="en-US"/>
        </w:rPr>
        <w:t xml:space="preserve">give in – but </w:t>
      </w:r>
      <w:r w:rsidR="00DA3458">
        <w:rPr>
          <w:lang w:val="en-US"/>
        </w:rPr>
        <w:t xml:space="preserve">for now, </w:t>
      </w:r>
      <w:r>
        <w:rPr>
          <w:lang w:val="en-US"/>
        </w:rPr>
        <w:t xml:space="preserve">I do think we can do better. </w:t>
      </w:r>
    </w:p>
    <w:p w14:paraId="2C89D8E6" w14:textId="77777777" w:rsidR="00DA3458" w:rsidRDefault="00DA3458">
      <w:pPr>
        <w:pStyle w:val="Kommentartext"/>
        <w:rPr>
          <w:lang w:val="en-US"/>
        </w:rPr>
      </w:pPr>
    </w:p>
    <w:p w14:paraId="073A67F0" w14:textId="3061280E" w:rsidR="00083C4F" w:rsidRPr="00083C4F" w:rsidRDefault="00DA3458">
      <w:pPr>
        <w:pStyle w:val="Kommentartext"/>
        <w:rPr>
          <w:lang w:val="en-US"/>
        </w:rPr>
      </w:pPr>
      <w:r>
        <w:rPr>
          <w:lang w:val="en-US"/>
        </w:rPr>
        <w:t>Hm. P</w:t>
      </w:r>
      <w:r w:rsidR="00083C4F">
        <w:rPr>
          <w:lang w:val="en-US"/>
        </w:rPr>
        <w:t>erhaps it already helps to avoid these unfruitful (in the history of science of higher visual and auditory cognition, and in my opinion</w:t>
      </w:r>
      <w:r>
        <w:rPr>
          <w:lang w:val="en-US"/>
        </w:rPr>
        <w:t>, but I can quantify this</w:t>
      </w:r>
      <w:r w:rsidR="00083C4F">
        <w:rPr>
          <w:lang w:val="en-US"/>
        </w:rPr>
        <w:t xml:space="preserve">) terms and come up with a </w:t>
      </w:r>
      <w:proofErr w:type="gramStart"/>
      <w:r w:rsidR="00083C4F">
        <w:rPr>
          <w:lang w:val="en-US"/>
        </w:rPr>
        <w:t xml:space="preserve">better </w:t>
      </w:r>
      <w:r>
        <w:rPr>
          <w:lang w:val="en-US"/>
        </w:rPr>
        <w:t>alternatives</w:t>
      </w:r>
      <w:proofErr w:type="gramEnd"/>
      <w:r>
        <w:rPr>
          <w:lang w:val="en-US"/>
        </w:rPr>
        <w:t>. E.g.: What are the fundamental characteristics of human voices? What are the fundamental characteristics of natural voices?</w:t>
      </w:r>
    </w:p>
  </w:comment>
  <w:comment w:id="63" w:author="Christine Nussbaum" w:date="2024-05-08T10:54:00Z" w:initials="CN">
    <w:p w14:paraId="0DC11282" w14:textId="16D9B295" w:rsidR="00D94355" w:rsidRPr="00D94355" w:rsidRDefault="00D94355">
      <w:pPr>
        <w:pStyle w:val="Kommentartext"/>
        <w:rPr>
          <w:lang w:val="en-US"/>
        </w:rPr>
      </w:pPr>
      <w:r>
        <w:rPr>
          <w:rStyle w:val="Kommentarzeichen"/>
        </w:rPr>
        <w:annotationRef/>
      </w:r>
      <w:r w:rsidRPr="00D94355">
        <w:rPr>
          <w:lang w:val="en-US"/>
        </w:rPr>
        <w:t xml:space="preserve">I am very open to alternative suggestions. </w:t>
      </w:r>
      <w:r w:rsidRPr="00D94355">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9"/>
          </mc:Choice>
          <mc:Fallback>
            <w:t>😉</w:t>
          </mc:Fallback>
        </mc:AlternateContent>
      </w:r>
    </w:p>
  </w:comment>
  <w:comment w:id="65" w:author="Stefan Schweinberger" w:date="2024-05-07T18:00:00Z" w:initials="SRS">
    <w:p w14:paraId="11F7ADF7" w14:textId="1D1E35A5" w:rsidR="00DA3458" w:rsidRPr="00DA3458" w:rsidRDefault="00DA3458">
      <w:pPr>
        <w:pStyle w:val="Kommentartext"/>
        <w:rPr>
          <w:lang w:val="en-US"/>
        </w:rPr>
      </w:pPr>
      <w:r>
        <w:rPr>
          <w:rStyle w:val="Kommentarzeichen"/>
        </w:rPr>
        <w:annotationRef/>
      </w:r>
      <w:r w:rsidRPr="00DA3458">
        <w:rPr>
          <w:lang w:val="en-US"/>
        </w:rPr>
        <w:t>I would not end with open questions and outloo</w:t>
      </w:r>
      <w:r>
        <w:rPr>
          <w:lang w:val="en-US"/>
        </w:rPr>
        <w:t xml:space="preserve">k – but rather with a crisp set of conclusions. Let´s discuss how to do best do this… For instance, can we integrate this with Box 2 as “Open questions, recommendations, and outlook”? and then have Section 6 Conclusions? </w:t>
      </w:r>
    </w:p>
  </w:comment>
  <w:comment w:id="66" w:author="Christine Nussbaum" w:date="2024-05-08T10:56:00Z" w:initials="CN">
    <w:p w14:paraId="2AD4E755" w14:textId="6B958749" w:rsidR="00822483" w:rsidRDefault="00822483">
      <w:pPr>
        <w:pStyle w:val="Kommentartext"/>
      </w:pPr>
      <w:r>
        <w:rPr>
          <w:rStyle w:val="Kommentarzeichen"/>
        </w:rPr>
        <w:annotationRef/>
      </w:r>
      <w:r>
        <w:t xml:space="preserve">Ja, klingt sinnvoll, können wir gern diskutieren. </w:t>
      </w:r>
    </w:p>
  </w:comment>
  <w:comment w:id="67" w:author="Christine Nussbaum" w:date="2024-05-27T16:06:00Z" w:initials="CN">
    <w:p w14:paraId="0AE5122B" w14:textId="39DC9748" w:rsidR="00173323" w:rsidRDefault="00173323">
      <w:pPr>
        <w:pStyle w:val="Kommentartext"/>
      </w:pPr>
      <w:r>
        <w:rPr>
          <w:rStyle w:val="Kommentarzeichen"/>
        </w:rPr>
        <w:annotationRef/>
      </w:r>
      <w:r>
        <w:t xml:space="preserve">Absolute </w:t>
      </w:r>
      <w:proofErr w:type="spellStart"/>
      <w:r>
        <w:t>values</w:t>
      </w:r>
      <w:proofErr w:type="spellEnd"/>
      <w:r>
        <w:t xml:space="preserve"> </w:t>
      </w:r>
      <w:proofErr w:type="spellStart"/>
      <w:r>
        <w:t>or</w:t>
      </w:r>
      <w:proofErr w:type="spellEnd"/>
      <w:r>
        <w:t xml:space="preserve"> %?</w:t>
      </w:r>
    </w:p>
  </w:comment>
  <w:comment w:id="68" w:author="Christine Nussbaum" w:date="2024-05-27T16:05:00Z" w:initials="CN">
    <w:p w14:paraId="788B026D" w14:textId="2C090C4E" w:rsidR="00173323" w:rsidRPr="00173323" w:rsidRDefault="00173323">
      <w:pPr>
        <w:pStyle w:val="Kommentartext"/>
        <w:rPr>
          <w:lang w:val="en-US"/>
        </w:rPr>
      </w:pPr>
      <w:r>
        <w:rPr>
          <w:rStyle w:val="Kommentarzeichen"/>
        </w:rPr>
        <w:annotationRef/>
      </w:r>
      <w:r w:rsidRPr="00173323">
        <w:rPr>
          <w:lang w:val="en-US"/>
        </w:rPr>
        <w:t>Doublecheck if we decide to k</w:t>
      </w:r>
      <w:r>
        <w:rPr>
          <w:lang w:val="en-US"/>
        </w:rPr>
        <w:t>eep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01980E" w15:done="0"/>
  <w15:commentEx w15:paraId="118B4062" w15:paraIdParent="2A01980E" w15:done="0"/>
  <w15:commentEx w15:paraId="1B5E2FE0" w15:done="0"/>
  <w15:commentEx w15:paraId="0A31F05F" w15:paraIdParent="1B5E2FE0" w15:done="0"/>
  <w15:commentEx w15:paraId="2D96D958" w15:done="0"/>
  <w15:commentEx w15:paraId="65E6EE38" w15:done="0"/>
  <w15:commentEx w15:paraId="31F50643" w15:done="0"/>
  <w15:commentEx w15:paraId="15712C36" w15:done="0"/>
  <w15:commentEx w15:paraId="2EE33474" w15:done="0"/>
  <w15:commentEx w15:paraId="42212E45" w15:done="0"/>
  <w15:commentEx w15:paraId="53CF44FC" w15:paraIdParent="42212E45" w15:done="0"/>
  <w15:commentEx w15:paraId="5CE4ABD6" w15:done="0"/>
  <w15:commentEx w15:paraId="04F489AB" w15:done="0"/>
  <w15:commentEx w15:paraId="58E52A90" w15:paraIdParent="04F489AB" w15:done="0"/>
  <w15:commentEx w15:paraId="073A67F0" w15:done="0"/>
  <w15:commentEx w15:paraId="0DC11282" w15:paraIdParent="073A67F0" w15:done="0"/>
  <w15:commentEx w15:paraId="11F7ADF7" w15:done="0"/>
  <w15:commentEx w15:paraId="2AD4E755" w15:paraIdParent="11F7ADF7" w15:done="0"/>
  <w15:commentEx w15:paraId="0AE5122B" w15:done="0"/>
  <w15:commentEx w15:paraId="788B02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5C8A2B25" w16cex:dateUtc="2024-05-03T05:57:00Z"/>
  <w16cex:commentExtensible w16cex:durableId="0BEA952C" w16cex:dateUtc="2024-05-03T05:58:00Z"/>
  <w16cex:commentExtensible w16cex:durableId="538576B1" w16cex:dateUtc="2024-05-07T15:31:00Z"/>
  <w16cex:commentExtensible w16cex:durableId="03E06F28" w16cex:dateUtc="2024-05-03T06:09:00Z"/>
  <w16cex:commentExtensible w16cex:durableId="00125889" w16cex:dateUtc="2024-05-07T15:34:00Z"/>
  <w16cex:commentExtensible w16cex:durableId="06C5A98D" w16cex:dateUtc="2024-05-07T15:35:00Z"/>
  <w16cex:commentExtensible w16cex:durableId="460A398E" w16cex:dateUtc="2024-03-09T17:38:00Z"/>
  <w16cex:commentExtensible w16cex:durableId="23DC091C" w16cex:dateUtc="2024-05-07T15:41:00Z"/>
  <w16cex:commentExtensible w16cex:durableId="0C969768" w16cex:dateUtc="2024-05-07T15:50:00Z"/>
  <w16cex:commentExtensible w16cex:durableId="4331D324" w16cex:dateUtc="2024-05-07T15:51:00Z"/>
  <w16cex:commentExtensible w16cex:durableId="4599A199" w16cex:dateUtc="2024-05-07T16: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01980E" w16cid:durableId="5C8A2B25"/>
  <w16cid:commentId w16cid:paraId="118B4062" w16cid:durableId="29E5D3F0"/>
  <w16cid:commentId w16cid:paraId="1B5E2FE0" w16cid:durableId="538576B1"/>
  <w16cid:commentId w16cid:paraId="0A31F05F" w16cid:durableId="29E5D44A"/>
  <w16cid:commentId w16cid:paraId="2D96D958" w16cid:durableId="29E5D561"/>
  <w16cid:commentId w16cid:paraId="65E6EE38" w16cid:durableId="29E5D613"/>
  <w16cid:commentId w16cid:paraId="31F50643" w16cid:durableId="29E5D5E8"/>
  <w16cid:commentId w16cid:paraId="15712C36" w16cid:durableId="29E5D695"/>
  <w16cid:commentId w16cid:paraId="2EE33474" w16cid:durableId="460A398E"/>
  <w16cid:commentId w16cid:paraId="42212E45" w16cid:durableId="23DC091C"/>
  <w16cid:commentId w16cid:paraId="53CF44FC" w16cid:durableId="29E5D72D"/>
  <w16cid:commentId w16cid:paraId="5CE4ABD6" w16cid:durableId="29E5D7BD"/>
  <w16cid:commentId w16cid:paraId="04F489AB" w16cid:durableId="0C969768"/>
  <w16cid:commentId w16cid:paraId="58E52A90" w16cid:durableId="29E5D807"/>
  <w16cid:commentId w16cid:paraId="073A67F0" w16cid:durableId="4331D324"/>
  <w16cid:commentId w16cid:paraId="0DC11282" w16cid:durableId="29E5D881"/>
  <w16cid:commentId w16cid:paraId="11F7ADF7" w16cid:durableId="4599A199"/>
  <w16cid:commentId w16cid:paraId="2AD4E755" w16cid:durableId="29E5D8DD"/>
  <w16cid:commentId w16cid:paraId="0AE5122B" w16cid:durableId="29FF2DF4"/>
  <w16cid:commentId w16cid:paraId="788B026D" w16cid:durableId="29FF2DC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73C34" w14:textId="77777777" w:rsidR="007E090A" w:rsidRDefault="007E090A" w:rsidP="00353624">
      <w:pPr>
        <w:spacing w:after="0" w:line="240" w:lineRule="auto"/>
      </w:pPr>
      <w:r>
        <w:separator/>
      </w:r>
    </w:p>
  </w:endnote>
  <w:endnote w:type="continuationSeparator" w:id="0">
    <w:p w14:paraId="181A879C" w14:textId="77777777" w:rsidR="007E090A" w:rsidRDefault="007E090A"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353624" w:rsidRDefault="0035362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F88F3" w14:textId="77777777" w:rsidR="00353624" w:rsidRDefault="0035362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353624" w:rsidRDefault="0035362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5F987" w14:textId="77777777" w:rsidR="007E090A" w:rsidRDefault="007E090A" w:rsidP="00353624">
      <w:pPr>
        <w:spacing w:after="0" w:line="240" w:lineRule="auto"/>
      </w:pPr>
      <w:r>
        <w:separator/>
      </w:r>
    </w:p>
  </w:footnote>
  <w:footnote w:type="continuationSeparator" w:id="0">
    <w:p w14:paraId="1584F54B" w14:textId="77777777" w:rsidR="007E090A" w:rsidRDefault="007E090A"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353624" w:rsidRDefault="0035362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4DC1" w14:textId="77777777" w:rsidR="00353624" w:rsidRDefault="0035362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353624" w:rsidRDefault="0035362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6"/>
  </w:num>
  <w:num w:numId="5">
    <w:abstractNumId w:val="2"/>
  </w:num>
  <w:num w:numId="6">
    <w:abstractNumId w:val="9"/>
  </w:num>
  <w:num w:numId="7">
    <w:abstractNumId w:val="1"/>
  </w:num>
  <w:num w:numId="8">
    <w:abstractNumId w:val="0"/>
  </w:num>
  <w:num w:numId="9">
    <w:abstractNumId w:val="4"/>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Schweinberger">
    <w15:presenceInfo w15:providerId="None" w15:userId="Stefan Schweinberger"/>
  </w15:person>
  <w15:person w15:author="Christine Nussbaum">
    <w15:presenceInfo w15:providerId="None" w15:userId="Christine Nussbaum"/>
  </w15:person>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41975"/>
    <w:rsid w:val="000468FB"/>
    <w:rsid w:val="00061716"/>
    <w:rsid w:val="00063B16"/>
    <w:rsid w:val="00070D52"/>
    <w:rsid w:val="00070DE1"/>
    <w:rsid w:val="00073465"/>
    <w:rsid w:val="00082093"/>
    <w:rsid w:val="00083C4F"/>
    <w:rsid w:val="00084405"/>
    <w:rsid w:val="00085DD3"/>
    <w:rsid w:val="00093076"/>
    <w:rsid w:val="00094F39"/>
    <w:rsid w:val="00095C1C"/>
    <w:rsid w:val="000A3824"/>
    <w:rsid w:val="000B67B8"/>
    <w:rsid w:val="000C2393"/>
    <w:rsid w:val="000C3818"/>
    <w:rsid w:val="000D2C22"/>
    <w:rsid w:val="000E1E1B"/>
    <w:rsid w:val="000E43D1"/>
    <w:rsid w:val="0011142C"/>
    <w:rsid w:val="001146EC"/>
    <w:rsid w:val="0012222C"/>
    <w:rsid w:val="00123A29"/>
    <w:rsid w:val="001463E1"/>
    <w:rsid w:val="00155195"/>
    <w:rsid w:val="00173323"/>
    <w:rsid w:val="00183DBC"/>
    <w:rsid w:val="00187908"/>
    <w:rsid w:val="00194F2B"/>
    <w:rsid w:val="001A64B7"/>
    <w:rsid w:val="001B022B"/>
    <w:rsid w:val="001C0B8D"/>
    <w:rsid w:val="001D0CB0"/>
    <w:rsid w:val="001D0D74"/>
    <w:rsid w:val="001D3C78"/>
    <w:rsid w:val="001E0BA8"/>
    <w:rsid w:val="001E6C9F"/>
    <w:rsid w:val="001F299C"/>
    <w:rsid w:val="001F532E"/>
    <w:rsid w:val="00206B41"/>
    <w:rsid w:val="002150AF"/>
    <w:rsid w:val="0021687F"/>
    <w:rsid w:val="00223620"/>
    <w:rsid w:val="0023780B"/>
    <w:rsid w:val="0024244C"/>
    <w:rsid w:val="0026080A"/>
    <w:rsid w:val="00265AEB"/>
    <w:rsid w:val="002A06B9"/>
    <w:rsid w:val="002A35F7"/>
    <w:rsid w:val="002D3EB3"/>
    <w:rsid w:val="002E1408"/>
    <w:rsid w:val="002F444A"/>
    <w:rsid w:val="00340FEF"/>
    <w:rsid w:val="00345179"/>
    <w:rsid w:val="00353624"/>
    <w:rsid w:val="00396F35"/>
    <w:rsid w:val="003A3148"/>
    <w:rsid w:val="003B687A"/>
    <w:rsid w:val="0040683C"/>
    <w:rsid w:val="0041749E"/>
    <w:rsid w:val="00421B0B"/>
    <w:rsid w:val="004258F3"/>
    <w:rsid w:val="00435D50"/>
    <w:rsid w:val="00466801"/>
    <w:rsid w:val="004742EB"/>
    <w:rsid w:val="00483985"/>
    <w:rsid w:val="00483E8E"/>
    <w:rsid w:val="004867E0"/>
    <w:rsid w:val="004942D0"/>
    <w:rsid w:val="004A2FDC"/>
    <w:rsid w:val="004A470F"/>
    <w:rsid w:val="004A5A69"/>
    <w:rsid w:val="004B4D43"/>
    <w:rsid w:val="004C5F92"/>
    <w:rsid w:val="004F3E20"/>
    <w:rsid w:val="00535AEF"/>
    <w:rsid w:val="00536DA1"/>
    <w:rsid w:val="00540E45"/>
    <w:rsid w:val="00540EA3"/>
    <w:rsid w:val="0057287E"/>
    <w:rsid w:val="00576C9A"/>
    <w:rsid w:val="005841EC"/>
    <w:rsid w:val="0058483B"/>
    <w:rsid w:val="0058543C"/>
    <w:rsid w:val="005873C7"/>
    <w:rsid w:val="00597C0D"/>
    <w:rsid w:val="005A72AA"/>
    <w:rsid w:val="005B7151"/>
    <w:rsid w:val="005C69CD"/>
    <w:rsid w:val="005E5112"/>
    <w:rsid w:val="00601BED"/>
    <w:rsid w:val="00603E19"/>
    <w:rsid w:val="006049B7"/>
    <w:rsid w:val="0062078F"/>
    <w:rsid w:val="006307E0"/>
    <w:rsid w:val="00671456"/>
    <w:rsid w:val="00671BA2"/>
    <w:rsid w:val="00680D80"/>
    <w:rsid w:val="00692A2C"/>
    <w:rsid w:val="006A3795"/>
    <w:rsid w:val="006E0845"/>
    <w:rsid w:val="006F12C8"/>
    <w:rsid w:val="00700CFB"/>
    <w:rsid w:val="0070164F"/>
    <w:rsid w:val="00704AA6"/>
    <w:rsid w:val="0073364D"/>
    <w:rsid w:val="00783AF1"/>
    <w:rsid w:val="00791859"/>
    <w:rsid w:val="007A78EF"/>
    <w:rsid w:val="007B38EC"/>
    <w:rsid w:val="007E090A"/>
    <w:rsid w:val="007E3481"/>
    <w:rsid w:val="007F138B"/>
    <w:rsid w:val="00810C4D"/>
    <w:rsid w:val="00822483"/>
    <w:rsid w:val="008255BD"/>
    <w:rsid w:val="0082663D"/>
    <w:rsid w:val="00831DF3"/>
    <w:rsid w:val="00847DC1"/>
    <w:rsid w:val="0086290E"/>
    <w:rsid w:val="00876F79"/>
    <w:rsid w:val="00882493"/>
    <w:rsid w:val="008832B1"/>
    <w:rsid w:val="00883505"/>
    <w:rsid w:val="0088537C"/>
    <w:rsid w:val="008B4471"/>
    <w:rsid w:val="008B5242"/>
    <w:rsid w:val="008C2E8F"/>
    <w:rsid w:val="008E2FE6"/>
    <w:rsid w:val="00910521"/>
    <w:rsid w:val="0093311A"/>
    <w:rsid w:val="009603C6"/>
    <w:rsid w:val="00973E11"/>
    <w:rsid w:val="0098210D"/>
    <w:rsid w:val="0098387A"/>
    <w:rsid w:val="00987DE8"/>
    <w:rsid w:val="009C71D2"/>
    <w:rsid w:val="009E2AB9"/>
    <w:rsid w:val="009F02C4"/>
    <w:rsid w:val="00A017E1"/>
    <w:rsid w:val="00A0435C"/>
    <w:rsid w:val="00A137C1"/>
    <w:rsid w:val="00A74F68"/>
    <w:rsid w:val="00A7608F"/>
    <w:rsid w:val="00AA013B"/>
    <w:rsid w:val="00AA766C"/>
    <w:rsid w:val="00AB04B8"/>
    <w:rsid w:val="00AC001E"/>
    <w:rsid w:val="00AC6F22"/>
    <w:rsid w:val="00AD0A1C"/>
    <w:rsid w:val="00AF0E10"/>
    <w:rsid w:val="00AF7C68"/>
    <w:rsid w:val="00B04FF0"/>
    <w:rsid w:val="00B0730A"/>
    <w:rsid w:val="00B35D0C"/>
    <w:rsid w:val="00B53B58"/>
    <w:rsid w:val="00B649B0"/>
    <w:rsid w:val="00B81370"/>
    <w:rsid w:val="00BB523A"/>
    <w:rsid w:val="00BD5E03"/>
    <w:rsid w:val="00BF321F"/>
    <w:rsid w:val="00C34691"/>
    <w:rsid w:val="00C43D54"/>
    <w:rsid w:val="00C46164"/>
    <w:rsid w:val="00C6055C"/>
    <w:rsid w:val="00C710E3"/>
    <w:rsid w:val="00C96E2A"/>
    <w:rsid w:val="00CB7440"/>
    <w:rsid w:val="00CC6799"/>
    <w:rsid w:val="00CE70DA"/>
    <w:rsid w:val="00CF2D15"/>
    <w:rsid w:val="00CF61EC"/>
    <w:rsid w:val="00D114BD"/>
    <w:rsid w:val="00D207F0"/>
    <w:rsid w:val="00D2703A"/>
    <w:rsid w:val="00D33462"/>
    <w:rsid w:val="00D35D00"/>
    <w:rsid w:val="00D5483F"/>
    <w:rsid w:val="00D743C8"/>
    <w:rsid w:val="00D833C6"/>
    <w:rsid w:val="00D94355"/>
    <w:rsid w:val="00DA29E9"/>
    <w:rsid w:val="00DA2D62"/>
    <w:rsid w:val="00DA3458"/>
    <w:rsid w:val="00DB0EBC"/>
    <w:rsid w:val="00DB0F2D"/>
    <w:rsid w:val="00E06C47"/>
    <w:rsid w:val="00E14549"/>
    <w:rsid w:val="00E17059"/>
    <w:rsid w:val="00E238F4"/>
    <w:rsid w:val="00E620BA"/>
    <w:rsid w:val="00E87D16"/>
    <w:rsid w:val="00EB3DF4"/>
    <w:rsid w:val="00EE6ADB"/>
    <w:rsid w:val="00EF0791"/>
    <w:rsid w:val="00F06F8B"/>
    <w:rsid w:val="00F216BC"/>
    <w:rsid w:val="00F27A80"/>
    <w:rsid w:val="00F35C66"/>
    <w:rsid w:val="00F465C1"/>
    <w:rsid w:val="00F5336F"/>
    <w:rsid w:val="00F61678"/>
    <w:rsid w:val="00F76B74"/>
    <w:rsid w:val="00F858EE"/>
    <w:rsid w:val="00FA7BEC"/>
    <w:rsid w:val="00FC0944"/>
    <w:rsid w:val="00FC65F0"/>
    <w:rsid w:val="00FD4DD7"/>
    <w:rsid w:val="00FD7E8A"/>
    <w:rsid w:val="00FE65D1"/>
    <w:rsid w:val="00FF36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hatgpt.com/?oai"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23" Type="http://schemas.microsoft.com/office/2018/08/relationships/commentsExtensible" Target="commentsExtensible.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D735E3-6DCA-4503-86C7-8A9A1CF34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4029</Words>
  <Characters>25386</Characters>
  <Application>Microsoft Office Word</Application>
  <DocSecurity>0</DocSecurity>
  <Lines>211</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13</cp:revision>
  <cp:lastPrinted>2024-05-02T13:02:00Z</cp:lastPrinted>
  <dcterms:created xsi:type="dcterms:W3CDTF">2024-05-07T16:02:00Z</dcterms:created>
  <dcterms:modified xsi:type="dcterms:W3CDTF">2024-05-27T14:08:00Z</dcterms:modified>
</cp:coreProperties>
</file>