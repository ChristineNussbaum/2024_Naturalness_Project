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336BF41B" w:rsidR="004942D0" w:rsidRPr="009A28E2" w:rsidRDefault="009A28E2" w:rsidP="00DA2D62">
      <w:pPr>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DA2D62">
      <w:pPr>
        <w:jc w:val="center"/>
        <w:rPr>
          <w:rFonts w:cstheme="minorHAnsi"/>
        </w:rPr>
      </w:pPr>
    </w:p>
    <w:p w14:paraId="6DBD0C82" w14:textId="74B20389" w:rsidR="009A28E2" w:rsidRPr="009A28E2" w:rsidRDefault="009A28E2" w:rsidP="009A28E2">
      <w:pPr>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9A28E2">
      <w:pPr>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77777777" w:rsidR="009A28E2" w:rsidRPr="009A28E2" w:rsidRDefault="009A28E2" w:rsidP="009A28E2">
      <w:pPr>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commentRangeStart w:id="0"/>
      <w:r w:rsidRPr="009A28E2">
        <w:rPr>
          <w:rFonts w:cstheme="minorHAnsi"/>
          <w:lang w:val="en-US"/>
        </w:rPr>
        <w:t>Oslo</w:t>
      </w:r>
      <w:commentRangeEnd w:id="0"/>
      <w:r w:rsidR="007D75AE">
        <w:rPr>
          <w:rStyle w:val="Kommentarzeichen"/>
        </w:rPr>
        <w:commentReference w:id="0"/>
      </w:r>
      <w:r w:rsidRPr="009A28E2">
        <w:rPr>
          <w:rFonts w:cstheme="minorHAnsi"/>
          <w:lang w:val="en-US"/>
        </w:rPr>
        <w:t>, Norway</w:t>
      </w:r>
    </w:p>
    <w:p w14:paraId="3AB08709" w14:textId="77777777" w:rsidR="009A28E2" w:rsidRPr="009A28E2" w:rsidRDefault="009A28E2" w:rsidP="009A28E2">
      <w:pPr>
        <w:rPr>
          <w:rFonts w:cstheme="minorHAnsi"/>
          <w:lang w:val="en-US"/>
        </w:rPr>
      </w:pPr>
      <w:r w:rsidRPr="009A28E2">
        <w:rPr>
          <w:rFonts w:cstheme="minorHAnsi"/>
          <w:vertAlign w:val="superscript"/>
          <w:lang w:val="en-US"/>
        </w:rPr>
        <w:t>4</w:t>
      </w:r>
      <w:r w:rsidRPr="009A28E2">
        <w:rPr>
          <w:rFonts w:cstheme="minorHAnsi"/>
          <w:lang w:val="en-US"/>
        </w:rPr>
        <w:t>Cognitive and Affective Neuroscience Unit, Department of Psychology, University of Zurich, Zurich, Switzerland.</w:t>
      </w:r>
    </w:p>
    <w:p w14:paraId="311EDD5F" w14:textId="2139429B" w:rsidR="009A28E2" w:rsidRPr="009A28E2" w:rsidRDefault="009A28E2" w:rsidP="009A28E2">
      <w:pPr>
        <w:rPr>
          <w:rFonts w:cstheme="minorHAnsi"/>
          <w:lang w:val="en-US"/>
        </w:rPr>
      </w:pPr>
      <w:r w:rsidRPr="009A28E2">
        <w:rPr>
          <w:rFonts w:cstheme="minorHAnsi"/>
          <w:vertAlign w:val="superscript"/>
          <w:lang w:val="en-US"/>
        </w:rPr>
        <w:t>5</w:t>
      </w:r>
      <w:r w:rsidRPr="009A28E2">
        <w:rPr>
          <w:rFonts w:cstheme="minorHAnsi"/>
          <w:lang w:val="en-US"/>
        </w:rPr>
        <w:t>Swiss Center for Affective Sciences, University of Geneva, Switzerland</w:t>
      </w:r>
    </w:p>
    <w:p w14:paraId="34BF86B5" w14:textId="77777777" w:rsidR="009A28E2" w:rsidRDefault="009A28E2" w:rsidP="00D10E0E">
      <w:pPr>
        <w:spacing w:line="480" w:lineRule="auto"/>
        <w:rPr>
          <w:rFonts w:cstheme="minorHAnsi"/>
          <w:lang w:val="en-US"/>
        </w:rPr>
      </w:pPr>
    </w:p>
    <w:p w14:paraId="391959B1" w14:textId="294D01F5" w:rsidR="00D10E0E" w:rsidRPr="009A28E2" w:rsidRDefault="00D10E0E" w:rsidP="00D10E0E">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proofErr w:type="spellStart"/>
      <w:r w:rsidRPr="00D10E0E">
        <w:rPr>
          <w:rFonts w:cstheme="minorHAnsi"/>
          <w:lang w:val="en-US"/>
        </w:rPr>
        <w:t>Leutragraben</w:t>
      </w:r>
      <w:proofErr w:type="spellEnd"/>
      <w:r w:rsidRPr="00D10E0E">
        <w:rPr>
          <w:rFonts w:cstheme="minorHAnsi"/>
          <w:lang w:val="en-US"/>
        </w:rPr>
        <w:t xml:space="preserve"> 1, 07743 Jena, Germany. Tel: +49 (0) 3641 945939, E-Mail: christine.nussbaum@uni-jena.de</w:t>
      </w:r>
    </w:p>
    <w:p w14:paraId="475012DA" w14:textId="65EFFEA0" w:rsidR="00DA2D62" w:rsidRPr="009A28E2" w:rsidRDefault="00D10E0E" w:rsidP="00DB0EBC">
      <w:pPr>
        <w:rPr>
          <w:rFonts w:cstheme="minorHAnsi"/>
          <w:lang w:val="en-US"/>
        </w:rPr>
      </w:pPr>
      <w:r>
        <w:rPr>
          <w:rFonts w:cstheme="minorHAnsi"/>
          <w:lang w:val="en-US"/>
        </w:rPr>
        <w:br w:type="page"/>
      </w:r>
    </w:p>
    <w:p w14:paraId="2540603B" w14:textId="756F7D14" w:rsidR="007B21CF" w:rsidRDefault="007B21CF" w:rsidP="007B21CF">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(900 characters): </w:t>
      </w:r>
    </w:p>
    <w:p w14:paraId="1EFEEB8C" w14:textId="3F236932" w:rsidR="007B21CF" w:rsidRPr="005F4446"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When hearing a voice, listeners immediately form an impression about its naturalness</w:t>
      </w:r>
      <w:r w:rsidR="005F4446">
        <w:rPr>
          <w:rFonts w:cstheme="minorHAnsi"/>
          <w:bCs/>
          <w:lang w:val="en-US"/>
        </w:rPr>
        <w:t>, which</w:t>
      </w:r>
      <w:r w:rsidRPr="007B21CF">
        <w:rPr>
          <w:rFonts w:cstheme="minorHAnsi"/>
          <w:bCs/>
          <w:lang w:val="en-US"/>
        </w:rPr>
        <w:t xml:space="preserve"> </w:t>
      </w:r>
      <w:r w:rsidRPr="005F4446">
        <w:rPr>
          <w:rFonts w:cstheme="minorHAnsi"/>
          <w:bCs/>
          <w:lang w:val="en-US"/>
        </w:rPr>
        <w:t>affect</w:t>
      </w:r>
      <w:r w:rsidR="005F4446">
        <w:rPr>
          <w:rFonts w:cstheme="minorHAnsi"/>
          <w:bCs/>
          <w:lang w:val="en-US"/>
        </w:rPr>
        <w:t>s</w:t>
      </w:r>
      <w:r w:rsidRPr="005F4446">
        <w:rPr>
          <w:rFonts w:cstheme="minorHAnsi"/>
          <w:bCs/>
          <w:lang w:val="en-US"/>
        </w:rPr>
        <w:t xml:space="preserve"> social interactions, both in a purely human context and in scenarios with human and artificial agents</w:t>
      </w:r>
    </w:p>
    <w:p w14:paraId="4BD221C5" w14:textId="0DF6DE7D" w:rsidR="007B21CF" w:rsidRDefault="007B21CF" w:rsidP="00D66F73">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tremendous practical importance</w:t>
      </w:r>
      <w:r w:rsidRPr="007B21CF">
        <w:rPr>
          <w:rFonts w:cstheme="minorHAnsi"/>
          <w:bCs/>
          <w:lang w:val="en-US"/>
        </w:rPr>
        <w:t xml:space="preserve">, a systematic understanding of voice naturalness is </w:t>
      </w:r>
      <w:proofErr w:type="gramStart"/>
      <w:r w:rsidRPr="007B21CF">
        <w:rPr>
          <w:rFonts w:cstheme="minorHAnsi"/>
          <w:bCs/>
          <w:lang w:val="en-US"/>
        </w:rPr>
        <w:t>elusive</w:t>
      </w:r>
      <w:proofErr w:type="gramEnd"/>
      <w:r>
        <w:rPr>
          <w:rFonts w:cstheme="minorHAnsi"/>
          <w:bCs/>
          <w:lang w:val="en-US"/>
        </w:rPr>
        <w:t xml:space="preserve"> and the concept is scientifically ill-defined</w:t>
      </w:r>
      <w:r w:rsidRPr="007B21CF">
        <w:rPr>
          <w:rFonts w:cstheme="minorHAnsi"/>
          <w:bCs/>
          <w:lang w:val="en-US"/>
        </w:rPr>
        <w:t>.</w:t>
      </w:r>
    </w:p>
    <w:p w14:paraId="2F10A341" w14:textId="647F0652" w:rsidR="005F4446" w:rsidRPr="005F4446" w:rsidRDefault="005F4446" w:rsidP="00D66F73">
      <w:pPr>
        <w:pStyle w:val="Listenabsatz"/>
        <w:numPr>
          <w:ilvl w:val="0"/>
          <w:numId w:val="13"/>
        </w:numPr>
        <w:spacing w:line="480" w:lineRule="auto"/>
        <w:ind w:left="714" w:hanging="357"/>
        <w:jc w:val="both"/>
        <w:rPr>
          <w:rFonts w:cstheme="minorHAnsi"/>
          <w:bCs/>
          <w:lang w:val="en-US"/>
        </w:rPr>
      </w:pPr>
      <w:r w:rsidRPr="005F4446">
        <w:rPr>
          <w:rFonts w:cstheme="minorHAnsi"/>
          <w:bCs/>
          <w:lang w:val="en-US"/>
        </w:rPr>
        <w:t>We show that voice naturalness research is situated within different research domains that resemble echo chambers within science, in that both neither cross-refer to one another nor to current voice perception theory</w:t>
      </w:r>
      <w:r>
        <w:rPr>
          <w:rFonts w:cstheme="minorHAnsi"/>
          <w:bCs/>
          <w:lang w:val="en-US"/>
        </w:rPr>
        <w:t>.</w:t>
      </w:r>
    </w:p>
    <w:p w14:paraId="40745D35" w14:textId="14458E1B" w:rsidR="007B21CF"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To address this,</w:t>
      </w:r>
      <w:r w:rsidR="007B21CF">
        <w:rPr>
          <w:rFonts w:cstheme="minorHAnsi"/>
          <w:bCs/>
          <w:lang w:val="en-US"/>
        </w:rPr>
        <w:t xml:space="preserve"> we offer </w:t>
      </w:r>
      <w:r>
        <w:rPr>
          <w:rFonts w:cstheme="minorHAnsi"/>
          <w:bCs/>
          <w:lang w:val="en-US"/>
        </w:rPr>
        <w:t>a</w:t>
      </w:r>
      <w:r w:rsidR="007B21CF">
        <w:rPr>
          <w:rFonts w:cstheme="minorHAnsi"/>
          <w:bCs/>
          <w:lang w:val="en-US"/>
        </w:rPr>
        <w:t xml:space="preserve"> concise conceptual framework </w:t>
      </w:r>
      <w:r w:rsidR="00D66F73">
        <w:rPr>
          <w:rFonts w:cstheme="minorHAnsi"/>
          <w:bCs/>
          <w:lang w:val="en-US"/>
        </w:rPr>
        <w:t>by</w:t>
      </w:r>
      <w:r w:rsidR="007B21CF">
        <w:rPr>
          <w:rFonts w:cstheme="minorHAnsi"/>
          <w:bCs/>
          <w:lang w:val="en-US"/>
        </w:rPr>
        <w:t xml:space="preserve"> </w:t>
      </w:r>
      <w:r w:rsidR="007B21CF">
        <w:rPr>
          <w:lang w:val="en-US"/>
        </w:rPr>
        <w:t>propos</w:t>
      </w:r>
      <w:r w:rsidR="00D66F73">
        <w:rPr>
          <w:lang w:val="en-US"/>
        </w:rPr>
        <w:t>ing</w:t>
      </w:r>
      <w:r w:rsidR="007B21CF">
        <w:rPr>
          <w:lang w:val="en-US"/>
        </w:rPr>
        <w:t xml:space="preserve"> a taxonomy with two distinct types</w:t>
      </w:r>
      <w:r w:rsidR="007B21CF">
        <w:rPr>
          <w:rFonts w:cstheme="minorHAnsi"/>
          <w:bCs/>
          <w:lang w:val="en-US"/>
        </w:rPr>
        <w:t xml:space="preserve">: deviation-based naturalness and human-likeness-based naturalness. </w:t>
      </w:r>
    </w:p>
    <w:p w14:paraId="5FE10335" w14:textId="6C77B881" w:rsidR="005F4446" w:rsidRDefault="005F4446" w:rsidP="00D66F73">
      <w:pPr>
        <w:pStyle w:val="Listenabsatz"/>
        <w:numPr>
          <w:ilvl w:val="0"/>
          <w:numId w:val="13"/>
        </w:numPr>
        <w:spacing w:line="480" w:lineRule="auto"/>
        <w:ind w:left="714" w:hanging="357"/>
        <w:jc w:val="both"/>
        <w:rPr>
          <w:rFonts w:cstheme="minorHAnsi"/>
          <w:bCs/>
          <w:lang w:val="en-US"/>
        </w:rPr>
      </w:pPr>
      <w:r>
        <w:rPr>
          <w:rFonts w:cstheme="minorHAnsi"/>
          <w:bCs/>
          <w:lang w:val="en-US"/>
        </w:rPr>
        <w:t>Subsequently, we discuss a tentative roadmap to promote interdisciplinarity and</w:t>
      </w:r>
      <w:r w:rsidR="00D66F73">
        <w:rPr>
          <w:rFonts w:cstheme="minorHAnsi"/>
          <w:bCs/>
          <w:lang w:val="en-US"/>
        </w:rPr>
        <w:t xml:space="preserve"> meaningful </w:t>
      </w:r>
      <w:r>
        <w:rPr>
          <w:rFonts w:cstheme="minorHAnsi"/>
          <w:bCs/>
          <w:lang w:val="en-US"/>
        </w:rPr>
        <w:t>exchange between research domains.</w:t>
      </w:r>
    </w:p>
    <w:p w14:paraId="7F16B590" w14:textId="77777777" w:rsidR="007B21CF" w:rsidRDefault="007B21CF" w:rsidP="00DB0EBC">
      <w:pPr>
        <w:rPr>
          <w:rFonts w:cstheme="minorHAnsi"/>
          <w:b/>
          <w:lang w:val="en-US"/>
        </w:rPr>
      </w:pPr>
    </w:p>
    <w:p w14:paraId="7EE7EFC4" w14:textId="49E20641" w:rsidR="00DA2D62" w:rsidRPr="009A28E2" w:rsidRDefault="00DA2D62" w:rsidP="00DB0EBC">
      <w:pPr>
        <w:rPr>
          <w:rFonts w:cstheme="minorHAnsi"/>
          <w:color w:val="FF0000"/>
          <w:lang w:val="en-US"/>
        </w:rPr>
      </w:pPr>
      <w:r w:rsidRPr="009A28E2">
        <w:rPr>
          <w:rFonts w:cstheme="minorHAnsi"/>
          <w:b/>
          <w:lang w:val="en-US"/>
        </w:rPr>
        <w:t xml:space="preserve">Abstract </w:t>
      </w:r>
      <w:r w:rsidRPr="009A28E2">
        <w:rPr>
          <w:rFonts w:cstheme="minorHAnsi"/>
          <w:lang w:val="en-US"/>
        </w:rPr>
        <w:t>(120 words)</w:t>
      </w:r>
      <w:r w:rsidR="00085DD3" w:rsidRPr="009A28E2">
        <w:rPr>
          <w:rFonts w:cstheme="minorHAnsi"/>
          <w:lang w:val="en-US"/>
        </w:rPr>
        <w:t xml:space="preserve"> </w:t>
      </w:r>
    </w:p>
    <w:p w14:paraId="14C97E2C" w14:textId="0729FE4F" w:rsidR="00085DD3" w:rsidRDefault="00FD069E" w:rsidP="009A28E2">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293FA0FC" w14:textId="0AF4DC38" w:rsidR="007D75AE" w:rsidRDefault="007D75AE" w:rsidP="009A28E2">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p>
    <w:p w14:paraId="7FCEC505" w14:textId="2BA8A3FB" w:rsidR="00345179" w:rsidRDefault="00345179">
      <w:pPr>
        <w:rPr>
          <w:lang w:val="en"/>
        </w:rPr>
      </w:pP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r w:rsidRPr="005E0F61">
            <w:rPr>
              <w:lang w:val="en-US"/>
            </w:rP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000000">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000000">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1" w:name="_Toc160791725"/>
      <w:r>
        <w:rPr>
          <w:lang w:val="en"/>
        </w:rPr>
        <w:lastRenderedPageBreak/>
        <w:t>Introduction – voice naturalness (</w:t>
      </w:r>
      <w:r w:rsidR="008255BD">
        <w:rPr>
          <w:lang w:val="en"/>
        </w:rPr>
        <w:t>450</w:t>
      </w:r>
      <w:r>
        <w:rPr>
          <w:lang w:val="en"/>
        </w:rPr>
        <w:t>)</w:t>
      </w:r>
      <w:bookmarkEnd w:id="1"/>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2"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3C41B4FE"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0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}</w:instrText>
          </w:r>
          <w:r w:rsidR="00B014AB">
            <w:rPr>
              <w:lang w:val="en-US"/>
            </w:rPr>
            <w:fldChar w:fldCharType="separate"/>
          </w:r>
          <w:r w:rsidR="007D5C69">
            <w:rPr>
              <w:lang w:val="en-US"/>
            </w:rPr>
            <w:t>[65]</w:t>
          </w:r>
          <w:r w:rsidR="00B014AB">
            <w:rPr>
              <w:lang w:val="en-US"/>
            </w:rPr>
            <w:fldChar w:fldCharType="end"/>
          </w:r>
        </w:sdtContent>
      </w:sdt>
      <w:r>
        <w:rPr>
          <w:lang w:val="en-US"/>
        </w:rPr>
        <w:t xml:space="preserve"> and beyond</w:t>
      </w:r>
      <w:commentRangeStart w:id="3"/>
      <w:ins w:id="4" w:author="Stefan Schweinberger" w:date="2024-06-10T18:47:00Z">
        <w:r w:rsidR="00CB0D44">
          <w:rPr>
            <w:lang w:val="en-US"/>
          </w:rPr>
          <w:t xml:space="preserve">: </w:t>
        </w:r>
      </w:ins>
      <w:del w:id="5"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6" w:author="Stefan Schweinberger" w:date="2024-06-10T18:47:00Z">
        <w:r w:rsidR="00CB0D44">
          <w:rPr>
            <w:lang w:val="en-US"/>
          </w:rPr>
          <w:t>S</w:t>
        </w:r>
      </w:ins>
      <w:r w:rsidRPr="009C4864">
        <w:rPr>
          <w:lang w:val="en-US"/>
        </w:rPr>
        <w:t xml:space="preserve">ynthetic voices </w:t>
      </w:r>
      <w:del w:id="7"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8" w:author="Stefan Schweinberger" w:date="2024-06-10T18:48:00Z">
        <w:r w:rsidR="00CB0D44">
          <w:rPr>
            <w:lang w:val="en-US"/>
          </w:rPr>
          <w:t xml:space="preserve">increasingly emerge as </w:t>
        </w:r>
      </w:ins>
      <w:del w:id="9" w:author="Stefan Schweinberger" w:date="2024-06-10T18:48:00Z">
        <w:r w:rsidRPr="009C4864" w:rsidDel="00CB0D44">
          <w:rPr>
            <w:lang w:val="en-US"/>
          </w:rPr>
          <w:delText xml:space="preserve">main </w:delText>
        </w:r>
      </w:del>
      <w:ins w:id="10" w:author="Stefan Schweinberger" w:date="2024-06-10T18:48:00Z">
        <w:r w:rsidR="00CB0D44">
          <w:rPr>
            <w:lang w:val="en-US"/>
          </w:rPr>
          <w:t>maj</w:t>
        </w:r>
      </w:ins>
      <w:ins w:id="11" w:author="Stefan Schweinberger" w:date="2024-06-10T18:49:00Z">
        <w:r w:rsidR="00CB0D44">
          <w:rPr>
            <w:lang w:val="en-US"/>
          </w:rPr>
          <w:t>or</w:t>
        </w:r>
      </w:ins>
      <w:ins w:id="12" w:author="Stefan Schweinberger" w:date="2024-06-10T18:48:00Z">
        <w:r w:rsidR="00CB0D44" w:rsidRPr="009C4864">
          <w:rPr>
            <w:lang w:val="en-US"/>
          </w:rPr>
          <w:t xml:space="preserve"> </w:t>
        </w:r>
      </w:ins>
      <w:r w:rsidRPr="009C4864">
        <w:rPr>
          <w:lang w:val="en-US"/>
        </w:rPr>
        <w:t>carrier</w:t>
      </w:r>
      <w:ins w:id="13" w:author="Stefan Schweinberger" w:date="2024-06-10T18:49:00Z">
        <w:r w:rsidR="00CB0D44">
          <w:rPr>
            <w:lang w:val="en-US"/>
          </w:rPr>
          <w:t>s</w:t>
        </w:r>
      </w:ins>
      <w:r w:rsidRPr="009C4864">
        <w:rPr>
          <w:lang w:val="en-US"/>
        </w:rPr>
        <w:t xml:space="preserve"> </w:t>
      </w:r>
      <w:commentRangeEnd w:id="3"/>
      <w:r w:rsidR="00366DDC">
        <w:rPr>
          <w:rStyle w:val="Kommentarzeichen"/>
        </w:rPr>
        <w:commentReference w:id="3"/>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MsIlJhbmdlTGVuZ3RoIjo0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xNlQxMToxMToxM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DYsNDddIn1dfSwiVGFnIjoiQ2l0YXZpUGxhY2Vob2xkZXIjYWY2OWRhZGItOTQyOS00ZDU4LThhOTItMjkyZTk3ZjgwN2Q4IiwiVGV4dCI6Ils0Niw0N10iLCJXQUlWZXJzaW9uIjoiNi4xMS4wLjAifQ==}</w:instrText>
          </w:r>
          <w:r w:rsidR="00B014AB">
            <w:rPr>
              <w:lang w:val="en-US"/>
            </w:rPr>
            <w:fldChar w:fldCharType="separate"/>
          </w:r>
          <w:r w:rsidR="007D5C69">
            <w:rPr>
              <w:lang w:val="en-US"/>
            </w:rPr>
            <w:t>[46,47]</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MwXSJ9XX0sIlRhZyI6IkNpdGF2aVBsYWNlaG9sZGVyIzVjOTAyOWNiLTJjNzEtNDg4ZC1hMDUxLWRmM2Y4MjdjMmJmYyIsIlRleHQiOiJbMzBdIiwiV0FJVmVyc2lvbiI6IjYuMTEuMC4wIn0=}</w:instrText>
          </w:r>
          <w:r w:rsidR="00B014AB">
            <w:rPr>
              <w:lang w:val="en-US"/>
            </w:rPr>
            <w:fldChar w:fldCharType="separate"/>
          </w:r>
          <w:r w:rsidR="007D5C69">
            <w:rPr>
              <w:lang w:val="en-US"/>
            </w:rPr>
            <w:t>[30]</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Satz,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E2VDExOjExOjEyIiwiUHJvamVjdCI6eyIkcmVmIjoiNSJ9fSwiVXNlTnVtYmVyaW5nVHlwZU9mUGFyZW50RG9jdW1lbnQiOmZhbHNlfV0sIkZvcm1hdHRlZFRleHQiOnsiJGlkIjoiMjMiLCJDb3VudCI6MSwiVGV4dFVuaXRzIjpbeyIkaWQiOiIyNCIsIkZvbnRTdHlsZSI6eyIkaWQiOiIyNSIsIk5ldXRyYWwiOnRydWV9LCJSZWFkaW5nT3JkZXIiOjEsIlRleHQiOiJbMTQsMjddIn1dfSwiVGFnIjoiQ2l0YXZpUGxhY2Vob2xkZXIjZDdmODJhOTUtZWU5MS00MDU3LTkxNDgtZjQ4NWQ1ODllODgzIiwiVGV4dCI6IlsxNCwyN10iLCJXQUlWZXJzaW9uIjoiNi4xMS4wLjAifQ==}</w:instrText>
          </w:r>
          <w:r w:rsidR="00B014AB">
            <w:rPr>
              <w:lang w:val="en-US"/>
            </w:rPr>
            <w:fldChar w:fldCharType="separate"/>
          </w:r>
          <w:r w:rsidR="007D5C69">
            <w:rPr>
              <w:lang w:val="en-US"/>
            </w:rPr>
            <w:t>[14,27]</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Y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TZUMTE6MTE6MTI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ksIlJhbmdlTGVuZ3RoIjo0LCJSZWZlcmVuY2VJZCI6ImE1NDUwMDEzLTNjYjAtNGFhMS04NTMwLTMyMDFhYTZhZmFmM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E3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E4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E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Ii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yN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E2VDExOjExOjEyIiwiUHJvamVjdCI6eyIkcmVmIjoiNSJ9fSwiVXNlTnVtYmVyaW5nVHlwZU9mUGFyZW50RG9jdW1lbnQiOmZhbHNlfSx7IiRpZCI6IjI3IiwiJHR5cGUiOiJTd2lzc0FjYWRlbWljLkNpdGF2aS5DaXRhdGlvbnMuV29yZFBsYWNlaG9sZGVyRW50cnksIFN3aXNzQWNhZGVtaWMuQ2l0YXZpIiwiSWQiOiJiNTc4NGU2OS02NTBhLTQyOTUtYjM3Ny0yMDlmZTA3ZDM0NDEiLCJSYW5nZVN0YXJ0IjozLCJSYW5nZUxlbmd0aCI6MywiUmVmZXJlbmNlSWQiOiIzZTA3NjFhYy1lMGYyLTRhNGUtODkzZC03YjZlZDQ0NWEyODY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NS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z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1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DE2L2ouY3NsLjIwMTYuMDYuMDA0IiwiVXJpU3RyaW5nIjoiaHR0cHM6Ly9kb2kub3JnLzEwLjEwMTYvai5jc2wuMjAxNi4wNi4wMDQ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}</w:instrText>
          </w:r>
          <w:r w:rsidR="00C35DFD">
            <w:rPr>
              <w:lang w:val="en-US"/>
            </w:rPr>
            <w:fldChar w:fldCharType="separate"/>
          </w:r>
          <w:r w:rsidR="007D5C69">
            <w:rPr>
              <w:lang w:val="en-US"/>
            </w:rPr>
            <w:t>[11,12,41,43]</w:t>
          </w:r>
          <w:r w:rsidR="00C35DFD">
            <w:rPr>
              <w:lang w:val="en-US"/>
            </w:rPr>
            <w:fldChar w:fldCharType="end"/>
          </w:r>
        </w:sdtContent>
      </w:sdt>
      <w:r>
        <w:rPr>
          <w:lang w:val="en-US"/>
        </w:rPr>
        <w:t>.</w:t>
      </w:r>
      <w:r>
        <w:rPr>
          <w:color w:val="C00000"/>
          <w:lang w:val="en-US"/>
        </w:rPr>
        <w:t xml:space="preserve"> </w:t>
      </w:r>
      <w:commentRangeStart w:id="14"/>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TZUMTE6MTE6MTI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NTMsNTVdIn1dfSwiVGFnIjoiQ2l0YXZpUGxhY2Vob2xkZXIjYTdhOGM3ZTEtM2E1Ny00MDA3LWI2NGMtMjhhNTczZWM1NTUzIiwiVGV4dCI6Ils1Myw1NV0iLCJXQUlWZXJzaW9uIjoiNi4xMS4wLjAifQ==}</w:instrText>
          </w:r>
          <w:r w:rsidR="00BD0FF9">
            <w:rPr>
              <w:lang w:val="en-US"/>
            </w:rPr>
            <w:fldChar w:fldCharType="separate"/>
          </w:r>
          <w:r w:rsidR="007D5C69">
            <w:rPr>
              <w:lang w:val="en-US"/>
            </w:rPr>
            <w:t>[53,55]</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xNlQxMToxMToxMi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TEsIlJhbmdlTGVuZ3RoIjo0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c4NzQ5OTwvbj5cclxuICA8aW4+dHJ1ZTwvaW4+XHJcbiAgPG9zPjc4NzQ5OTwvb3M+XHJcbiAgPHBzPjc4NzQ5OTwvcHM+XHJcbjwvc3A+XHJcbjxvcz43ODc0OTk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wNy0xNlQxMToxMToxMi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MZW5ndGgiOjI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1LCJSYW5nZUxlbmd0a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xNlQxMToxMToxMi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OCwiUmFuZ2VMZW5ndGgiOjM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AyODIzPC9uPlxyXG4gIDxpbj50cnVlPC9pbj5cclxuICA8b3M+MTAyODIzPC9vcz5cclxuICA8cHM+MTAyODIzPC9wcz5cclxuPC9zcD5cclxuPG9zPjEwMjgyMzwvb3M+IiwiUGVyaW9kaWNhbCI6eyIkaWQiOiI2OS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U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}</w:instrText>
          </w:r>
          <w:r w:rsidR="00BD0FF9">
            <w:rPr>
              <w:lang w:val="en-US"/>
            </w:rPr>
            <w:fldChar w:fldCharType="separate"/>
          </w:r>
          <w:r w:rsidR="007D5C69">
            <w:rPr>
              <w:lang w:val="en-US"/>
            </w:rPr>
            <w:t>[9,29,31,33,51]</w:t>
          </w:r>
          <w:r w:rsidR="00BD0FF9">
            <w:rPr>
              <w:lang w:val="en-US"/>
            </w:rPr>
            <w:fldChar w:fldCharType="end"/>
          </w:r>
        </w:sdtContent>
      </w:sdt>
      <w:r w:rsidR="00BD0FF9" w:rsidRPr="00F06F8B">
        <w:rPr>
          <w:lang w:val="en-US"/>
        </w:rPr>
        <w:t xml:space="preserve">. </w:t>
      </w:r>
      <w:commentRangeEnd w:id="14"/>
      <w:r w:rsidR="00BD0FF9">
        <w:rPr>
          <w:rStyle w:val="Kommentarzeichen"/>
        </w:rPr>
        <w:commentReference w:id="14"/>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2"/>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5" w:name="_Toc160791726"/>
      <w:proofErr w:type="spellStart"/>
      <w:r>
        <w:t>Current</w:t>
      </w:r>
      <w:proofErr w:type="spellEnd"/>
      <w:r>
        <w:t xml:space="preserve"> Problems (</w:t>
      </w:r>
      <w:r w:rsidR="00A017E1">
        <w:t>8</w:t>
      </w:r>
      <w:r>
        <w:t>00</w:t>
      </w:r>
      <w:r w:rsidR="00A017E1">
        <w:t>)</w:t>
      </w:r>
      <w:bookmarkEnd w:id="15"/>
    </w:p>
    <w:p w14:paraId="5FBE0330" w14:textId="053BD9BC" w:rsidR="00A017E1" w:rsidRDefault="00A017E1" w:rsidP="00A017E1">
      <w:pPr>
        <w:pStyle w:val="berschrift2"/>
        <w:numPr>
          <w:ilvl w:val="1"/>
          <w:numId w:val="7"/>
        </w:numPr>
      </w:pPr>
      <w:bookmarkStart w:id="16"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6"/>
    </w:p>
    <w:p w14:paraId="7122B922" w14:textId="77777777" w:rsidR="002A35F7" w:rsidRDefault="002A35F7" w:rsidP="00A017E1">
      <w:pPr>
        <w:rPr>
          <w:lang w:val="en-US"/>
        </w:rPr>
      </w:pPr>
    </w:p>
    <w:p w14:paraId="338A3687" w14:textId="201A415B"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TZUMTE6MTE6MTIiLCJQcm9qZWN0Ijp7IiRyZWYiOiI1In19LCJVc2VOdW1iZXJpbmdUeXBlT2ZQYXJlbnREb2N1bWVudCI6ZmFsc2V9XSwiRm9ybWF0dGVkVGV4dCI6eyIkaWQiOiIyMiIsIkNvdW50IjoxLCJUZXh0VW5pdHMiOlt7IiRpZCI6IjIzIiwiRm9udFN0eWxlIjp7IiRpZCI6IjI0IiwiTmV1dHJhbCI6dHJ1ZX0sIlJlYWRpbmdPcmRlciI6MSwiVGV4dCI6IlsyNyw2NF0ifV19LCJUYWciOiJDaXRhdmlQbGFjZWhvbGRlciM4MTgyNzEwNi1mZWIxLTRkZjQtYjJkZC1kMzRjZDgyODVjYTciLCJUZXh0IjoiWzI3LDY0XSIsIldBSVZlcnNpb24iOiI2LjExLjAuMCJ9}</w:instrText>
          </w:r>
          <w:r w:rsidR="004E074C" w:rsidRPr="00C35DFD">
            <w:rPr>
              <w:lang w:val="en-US"/>
            </w:rPr>
            <w:fldChar w:fldCharType="separate"/>
          </w:r>
          <w:r w:rsidR="007D5C69">
            <w:rPr>
              <w:lang w:val="en-US"/>
            </w:rPr>
            <w:t>[27,64]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AxMzI2PC9uPlxyXG4gIDxpbj50cnVlPC9pbj5cclxuICA8b3M+MTAxMzI2PC9vcz5cclxuICA8cHM+MTAxMzI2PC9wcz5cclxuPC9zcD5cclxuPG9zPjEwMTMyNjwvb3M+IiwiUGVyaW9kaWNhbCI6eyIkaWQiOiIxMy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U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}</w:instrText>
          </w:r>
          <w:r w:rsidR="00F9376C" w:rsidRPr="00C35DFD">
            <w:rPr>
              <w:lang w:val="en-US"/>
            </w:rPr>
            <w:fldChar w:fldCharType="separate"/>
          </w:r>
          <w:r w:rsidR="007D5C69">
            <w:rPr>
              <w:lang w:val="en-US"/>
            </w:rPr>
            <w:t>[36]</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E2VDExOjExOjEy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7D5C69">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6AB37766"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TZUMTE6MTE6MTIiLCJQcm9qZWN0Ijp7IiRyZWYiOiI1In19LCJVc2VOdW1iZXJpbmdUeXBlT2ZQYXJlbnREb2N1bWVudCI6ZmFsc2V9XSwiRm9ybWF0dGVkVGV4dCI6eyIkaWQiOiIxMiIsIkNvdW50IjoxLCJUZXh0VW5pdHMiOlt7IiRpZCI6IjEzIiwiRm9udFN0eWxlIjp7IiRpZCI6IjE0IiwiTmV1dHJhbCI6dHJ1ZX0sIlJlYWRpbmdPcmRlciI6MSwiVGV4dCI6IlszN10ifV19LCJUYWciOiJDaXRhdmlQbGFjZWhvbGRlciM5YmY2NWQ2MC1lMWVlLTRkNzAtOTVjMS0yOTFmNGRiNjIzNDkiLCJUZXh0IjoiWzM3XSIsIldBSVZlcnNpb24iOiI2LjExLjAuMCJ9}</w:instrText>
          </w:r>
          <w:r w:rsidR="007D11CD">
            <w:rPr>
              <w:lang w:val="en-US"/>
            </w:rPr>
            <w:fldChar w:fldCharType="separate"/>
          </w:r>
          <w:r w:rsidR="007D5C69">
            <w:rPr>
              <w:lang w:val="en-US"/>
            </w:rPr>
            <w:t>[37]</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4A2BFDA2" w:rsidR="008D1317" w:rsidRPr="008D1317" w:rsidRDefault="00632F41" w:rsidP="008D1317">
      <w:pPr>
        <w:rPr>
          <w:lang w:val="en-US"/>
        </w:rPr>
      </w:pPr>
      <w:r>
        <w:rPr>
          <w:lang w:val="en-US"/>
        </w:rPr>
        <w:t>T</w:t>
      </w:r>
      <w:r w:rsidR="008D1317" w:rsidRPr="008D1317">
        <w:rPr>
          <w:lang w:val="en-US"/>
        </w:rPr>
        <w:t>erminology a</w:t>
      </w:r>
      <w:r w:rsidR="008D1317">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6EEAAB01">
            <wp:extent cx="5486192" cy="6479193"/>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86192" cy="6479193"/>
                    </a:xfrm>
                    <a:prstGeom prst="rect">
                      <a:avLst/>
                    </a:prstGeom>
                    <a:noFill/>
                    <a:ln>
                      <a:noFill/>
                    </a:ln>
                  </pic:spPr>
                </pic:pic>
              </a:graphicData>
            </a:graphic>
          </wp:inline>
        </w:drawing>
      </w:r>
    </w:p>
    <w:p w14:paraId="764ED418" w14:textId="4B7D1C05"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00455BC5" w:rsidRPr="00455BC5">
        <w:rPr>
          <w:color w:val="C00000"/>
          <w:lang w:val="en-US"/>
        </w:rPr>
        <w:t>72</w:t>
      </w:r>
      <w:r w:rsidRPr="006307E0">
        <w:rPr>
          <w:i/>
          <w:lang w:val="en-US"/>
        </w:rPr>
        <w:t xml:space="preserve"> publications that target naturalness in voices (for details, see </w:t>
      </w:r>
      <w:r w:rsidRPr="00632F41">
        <w:rPr>
          <w:b/>
          <w:i/>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3"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r w:rsidR="00455BC5" w:rsidRPr="006307E0">
        <w:rPr>
          <w:i/>
          <w:lang w:val="en-US"/>
        </w:rPr>
        <w:t>are</w:t>
      </w:r>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455BC5">
        <w:rPr>
          <w:i/>
          <w:lang w:val="en-US"/>
        </w:rPr>
        <w:t xml:space="preserve"> </w:t>
      </w:r>
      <w:sdt>
        <w:sdtPr>
          <w:rPr>
            <w:i/>
            <w:lang w:val="en-US"/>
          </w:rPr>
          <w:alias w:val="To edit, see citavi.com/edit"/>
          <w:tag w:val="CitaviPlaceholder#26f546a5-0101-498f-a946-eac77f2621a0"/>
          <w:id w:val="-1563548601"/>
          <w:placeholder>
            <w:docPart w:val="DefaultPlaceholder_-1854013440"/>
          </w:placeholder>
        </w:sdtPr>
        <w:sdtContent>
          <w:r w:rsidR="00455BC5">
            <w:rPr>
              <w:i/>
              <w:lang w:val="en-US"/>
            </w:rPr>
            <w:fldChar w:fldCharType="begin"/>
          </w:r>
          <w:r w:rsidR="007D5C69">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TldIn1dfSwiVGFnIjoiQ2l0YXZpUGxhY2Vob2xkZXIjMjZmNTQ2YTUtMDEwMS00OThmLWE5NDYtZWFjNzdmMjYyMWEwIiwiVGV4dCI6Ils1OV0iLCJXQUlWZXJzaW9uIjoiNi4xMS4wLjAifQ==}</w:instrText>
          </w:r>
          <w:r w:rsidR="00455BC5">
            <w:rPr>
              <w:i/>
              <w:lang w:val="en-US"/>
            </w:rPr>
            <w:fldChar w:fldCharType="separate"/>
          </w:r>
          <w:r w:rsidR="007D5C69">
            <w:rPr>
              <w:i/>
              <w:lang w:val="en-US"/>
            </w:rPr>
            <w:t>[59]</w:t>
          </w:r>
          <w:r w:rsidR="00455BC5">
            <w:rPr>
              <w:i/>
              <w:lang w:val="en-US"/>
            </w:rPr>
            <w:fldChar w:fldCharType="end"/>
          </w:r>
        </w:sdtContent>
      </w:sdt>
      <w:r w:rsidR="006307E0" w:rsidRPr="006307E0">
        <w:rPr>
          <w:i/>
          <w:lang w:val="en-US"/>
        </w:rPr>
        <w:t xml:space="preserve">, covering publications related to voice naturalness across different domains </w:t>
      </w:r>
      <w:r w:rsidR="006307E0" w:rsidRPr="00455BC5">
        <w:rPr>
          <w:i/>
          <w:lang w:val="en-US"/>
        </w:rPr>
        <w:t xml:space="preserve">and 10 </w:t>
      </w:r>
      <w:r w:rsidR="006307E0"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w:t>
      </w:r>
      <w:r w:rsidR="006307E0" w:rsidRPr="006307E0">
        <w:rPr>
          <w:i/>
          <w:lang w:val="en-US"/>
        </w:rPr>
        <w:lastRenderedPageBreak/>
        <w:t xml:space="preserve">automatically in </w:t>
      </w:r>
      <w:proofErr w:type="spellStart"/>
      <w:r w:rsidR="006307E0" w:rsidRPr="006307E0">
        <w:rPr>
          <w:i/>
          <w:lang w:val="en-US"/>
        </w:rPr>
        <w:t>VOSviewer</w:t>
      </w:r>
      <w:proofErr w:type="spellEnd"/>
      <w:r w:rsidR="006307E0" w:rsidRPr="006307E0">
        <w:rPr>
          <w:i/>
          <w:lang w:val="en-US"/>
        </w:rPr>
        <w:t xml:space="preserve">. </w:t>
      </w:r>
      <w:r w:rsidR="00455BC5" w:rsidRPr="00455BC5">
        <w:rPr>
          <w:i/>
          <w:lang w:val="en-US"/>
        </w:rPr>
        <w:t>Closer inspection reveals that green refers to basic voice theory papers, red corresponds predominantly to papers on pathological voices and blue refers to synthetized/manipulated voices.</w:t>
      </w:r>
      <w:r w:rsidR="006307E0" w:rsidRPr="006307E0">
        <w:rPr>
          <w:i/>
          <w:lang w:val="en-US"/>
        </w:rPr>
        <w:t xml:space="preserve">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7"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7"/>
    </w:p>
    <w:p w14:paraId="60D58F31" w14:textId="2B1F6DA9" w:rsidR="00A017E1" w:rsidRDefault="00A017E1" w:rsidP="00A017E1"/>
    <w:p w14:paraId="56C7794E" w14:textId="569FC77A"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y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TZUMTE6MTE6MTI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IsIlJhbmdlTGVuZ3RoIjozLCJSZWZlcmVuY2VJZCI6IjEyY2IxMWQ1LWYwN2UtNGE0Zi1hMDc3LWQ1YjExOWI5NjRlZS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OTc4LTMtMDMwLTQ5MDYyLTFfMTciLCJVcmlTdHJpbmciOiJodHRwczovL2RvaS5vcmcvMTAuMTAwNy85NzgtMy0wMzAtNDkwNjItMV8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DcvOTc4LTMtMDMwLTQ5MDYyLTEiLCJVcmlTdHJpbmciOiJodHRwczovL2RvaS5vcmcvMTAuMTAwNy85NzgtMy0wMzAtNDkwNjItM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wOTo0NDoxMCIsIk1vZGlmaWVkQnkiOiJfQ2hyaXN0aW5lIE51c3NiYXVtIiwiSWQiOiI2ZTY4MjQzZS1hZDI3LTQyOWQtODJiOC1jY2U0MmM2NDAwYjgiLCJNb2RpZmllZE9uIjoiMjAyNC0wMS0wNVQwOTo0NDoxMCIsIlByb2plY3QiOnsiJHJlZiI6IjUifX1dLCJPcmdhbml6YXRpb25zIjpbXSwiT3RoZXJzSW52b2x2ZWQiOltdLCJQbGFjZU9mUHVibGljYXRpb24iOiJDaGFtIiwiUHVibGlzaGVycyI6W3siJGlkIjoiMjQ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1In19XSwiUXVvdGF0aW9ucyI6W10sIlJhdGluZyI6MCwiUmVmZXJlbmNlVHlwZSI6IkJvb2tFZGl0ZWQiLCJTZXJpZXNUaXRsZSI6eyIkaWQiOiIyNS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NSJ9fSx7IiRpZCI6IjI5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UifX0seyIkaWQiOiIzMC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1In19XSwiQmliVGVYS2V5IjoiVmVsbmVyXzIwMjAi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NS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zNyIsIiR0eXBlIjoiU3dpc3NBY2FkZW1pYy5DaXRhdmkuUmVmZXJlbmNlLCBTd2lzc0FjYWRlbWljLkNpdGF2aSIsIkFic3RyYWN0Q29tcGxleGl0eSI6MCwiQWJzdHJhY3RTb3VyY2VUZXh0Rm9ybWF0IjowLCJBdXRob3JzIjpbXSwiQmliVGVYS2V5IjoiQmVscGFlbWVfMjAyMCIsIkNpdGF0aW9uS2V5VXBkYXRlVHlwZSI6MCwiQ29sbGFib3JhdG9ycyI6W10sIkRvaSI6IjEwLjExNDUvMzMxOTUwMiIsIkVkaXRvcnMiOlt7IiRpZCI6IjM4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NSJ9fSx7IiRpZCI6IjM5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UifX0seyIkaWQiOiI0MC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NSJ9fSx7IiRpZCI6IjQx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UifX1dLCJFdmFsdWF0aW9uQ29tcGxleGl0eSI6MCwiRXZhbHVhdGlvblNvdXJjZVRleHRGb3JtYXQiOjAsIkdyb3VwcyI6W10sIkhhc0xhYmVsMSI6ZmFsc2UsIkhhc0xhYmVsMiI6ZmFsc2UsIklzYm4iOiI5NzgxNDUwMzY3NDYyIi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UifX1dLCJPcmdhbml6YXRpb25zIjpbXSwiT3RoZXJzSW52b2x2ZWQiOltdLCJQbGFjZU9mUHVibGljYXRpb24iOiJOZXcgWW9yaywgTlksIFVTQSIsIlB1Ymxpc2hlcnMiOlt7IiRpZCI6IjQ1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NS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MS0wM1QxNDoxOToxMSIsIlByb2plY3QiOnsiJHJlZiI6IjU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}</w:instrText>
          </w:r>
          <w:r w:rsidR="00CE4FC4">
            <w:rPr>
              <w:lang w:val="en-US"/>
            </w:rPr>
            <w:fldChar w:fldCharType="separate"/>
          </w:r>
          <w:r w:rsidR="007D5C69">
            <w:rPr>
              <w:lang w:val="en-US"/>
            </w:rPr>
            <w:t>[1,56,61]</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TZUMTE6MTE6MTIiLCJQcm9qZWN0Ijp7IiRyZWYiOiI1In19LCJVc2VOdW1iZXJpbmdUeXBlT2ZQYXJlbnREb2N1bWVudCI6ZmFsc2V9XSwiRm9ybWF0dGVkVGV4dCI6eyIkaWQiOiIxNSIsIkNvdW50IjoxLCJUZXh0VW5pdHMiOlt7IiRpZCI6IjE2IiwiRm9udFN0eWxlIjp7IiRpZCI6IjE3IiwiTmV1dHJhbCI6dHJ1ZX0sIlJlYWRpbmdPcmRlciI6MSwiVGV4dCI6IlsyOF0ifV19LCJUYWciOiJDaXRhdmlQbGFjZWhvbGRlciM3OWIyNzBmZi1kNjZkLTQyNDgtYThlMi0zOGZkMmQwNzU4NGMiLCJUZXh0IjoiWzI4XSIsIldBSVZlcnNpb24iOiI2LjExLjAuMCJ9}</w:instrText>
          </w:r>
          <w:r w:rsidR="00B662E7">
            <w:rPr>
              <w:lang w:val="en-US"/>
            </w:rPr>
            <w:fldChar w:fldCharType="separate"/>
          </w:r>
          <w:r w:rsidR="007D5C69">
            <w:rPr>
              <w:lang w:val="en-US"/>
            </w:rPr>
            <w:t>[28]</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y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xNlQxMToxMToxM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iwiUmFuZ2VMZW5ndGgiOjQsIlJlZmVyZW5jZUlkIjoiMDcxNWQ4NjQtYmYyMS00MmI2LWI0NDUtMGIzZmZiMWYxMGFj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XSwiQmliVGVYS2V5IjoiS2xvcGZlbnN0ZWluXzIwMTUi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U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z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}</w:instrText>
          </w:r>
          <w:r w:rsidR="00CE4FC4">
            <w:rPr>
              <w:lang w:val="en-US"/>
            </w:rPr>
            <w:fldChar w:fldCharType="separate"/>
          </w:r>
          <w:r w:rsidR="007D5C69">
            <w:rPr>
              <w:lang w:val="en-US"/>
            </w:rPr>
            <w:t>[2,26]</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U3RhcnQiOjMsIlJhbmdlTGVuZ3RoIjo0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TZUMTE6MTE6MTI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TGVuZ3RoIjoz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E2VDExOjExOjEyIiwiUHJvamVjdCI6eyIkcmVmIjoiNSJ9fSwiVXNlTnVtYmVyaW5nVHlwZU9mUGFyZW50RG9jdW1lbnQiOmZhbHNlfV0sIkZvcm1hdHRlZFRleHQiOnsiJGlkIjoiMjIiLCJDb3VudCI6MSwiVGV4dFVuaXRzIjpbeyIkaWQiOiIyMyIsIkZvbnRTdHlsZSI6eyIkaWQiOiIyNCIsIk5ldXRyYWwiOnRydWV9LCJSZWFkaW5nT3JkZXIiOjEsIlRleHQiOiJbMTcsMThdIn1dfSwiVGFnIjoiQ2l0YXZpUGxhY2Vob2xkZXIjNmE3MmMzZjQtNGYwMy00ZjU3LWEyODktZTcxYTZkMDQwNDcyIiwiVGV4dCI6IlsxNywxOF0iLCJXQUlWZXJzaW9uIjoiNi4xMS4wLjAifQ==}</w:instrText>
          </w:r>
          <w:r w:rsidR="00CE4FC4">
            <w:rPr>
              <w:lang w:val="en-US"/>
            </w:rPr>
            <w:fldChar w:fldCharType="separate"/>
          </w:r>
          <w:r w:rsidR="007D5C69">
            <w:rPr>
              <w:lang w:val="en-US"/>
            </w:rPr>
            <w:t>[17,18]</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E2VDExOjExOjEyIiwiUHJvamVjdCI6eyIkcmVmIjoiNSJ9fSwiVXNlTnVtYmVyaW5nVHlwZU9mUGFyZW50RG9jdW1lbnQiOmZhbHNlfV0sIkZvcm1hdHRlZFRleHQiOnsiJGlkIjoiMTYiLCJDb3VudCI6MSwiVGV4dFVuaXRzIjpbeyIkaWQiOiIxNyIsIkZvbnRTdHlsZSI6eyIkaWQiOiIxOCIsIk5ldXRyYWwiOnRydWV9LCJSZWFkaW5nT3JkZXIiOjEsIlRleHQiOiJbNjNdIn1dfSwiVGFnIjoiQ2l0YXZpUGxhY2Vob2xkZXIjYzdhY2E3MzYtNzgyMy00ODJiLWE2NTUtOTc2NTdkYjA5YjhmIiwiVGV4dCI6Ils2M10iLCJXQUlWZXJzaW9uIjoiNi4xMS4wLjAifQ==}</w:instrText>
          </w:r>
          <w:r w:rsidR="00B662E7">
            <w:rPr>
              <w:lang w:val="en-US"/>
            </w:rPr>
            <w:fldChar w:fldCharType="separate"/>
          </w:r>
          <w:r w:rsidR="007D5C69">
            <w:rPr>
              <w:lang w:val="en-US"/>
            </w:rPr>
            <w:t>[63]</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xNlQxMToxMToxMiIsIlByb2plY3QiOnsiJHJlZiI6IjUifX0sIlVzZU51bWJlcmluZ1R5cGVPZlBhcmVudERvY3VtZW50IjpmYWxzZX1dLCJGb3JtYXR0ZWRUZXh0Ijp7IiRpZCI6IjE4IiwiQ291bnQiOjEsIlRleHRVbml0cyI6W3siJGlkIjoiMTkiLCJGb250U3R5bGUiOnsiJGlkIjoiMjAiLCJOZXV0cmFsIjp0cnVlfSwiUmVhZGluZ09yZGVyIjoxLCJUZXh0IjoiWzIwXSJ9XX0sIlRhZyI6IkNpdGF2aVBsYWNlaG9sZGVyIzljMGIyMzY3LTE2NTktNGYwZi1iZjZhLWE1MzVjMjE2YjFhMSIsIlRleHQiOiJbMjBdIiwiV0FJVmVyc2lvbiI6IjYuMTEuMC4wIn0=}</w:instrText>
          </w:r>
          <w:r w:rsidR="00B662E7">
            <w:rPr>
              <w:lang w:val="en-US"/>
            </w:rPr>
            <w:fldChar w:fldCharType="separate"/>
          </w:r>
          <w:r w:rsidR="007D5C69">
            <w:rPr>
              <w:lang w:val="en-US"/>
            </w:rPr>
            <w:t>[20]</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z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XSJ9XX0sIlRhZyI6IkNpdGF2aVBsYWNlaG9sZGVyIzM5NmUzZjVlLWQwMmUtNDdjNy1iYzRlLWViM2U1OWI1MTZkZCIsIlRleHQiOiJbNV0iLCJXQUlWZXJzaW9uIjoiNi4xMS4wLjAifQ==}</w:instrText>
          </w:r>
          <w:r w:rsidR="00CE4FC4">
            <w:rPr>
              <w:lang w:val="en-US"/>
            </w:rPr>
            <w:fldChar w:fldCharType="separate"/>
          </w:r>
          <w:r w:rsidR="007D5C69">
            <w:rPr>
              <w:lang w:val="en-US"/>
            </w:rPr>
            <w:t>[5]</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jJdIn1dfSwiVGFnIjoiQ2l0YXZpUGxhY2Vob2xkZXIjOGQ4MzBhOTktYmQzYS00NTcxLWIwNjktYTk1MTU2ZDgxNzExIiwiVGV4dCI6Ils2Ml0iLCJXQUlWZXJzaW9uIjoiNi4xMS4wLjAifQ==}</w:instrText>
          </w:r>
          <w:r w:rsidR="00B662E7">
            <w:rPr>
              <w:lang w:val="en-US"/>
            </w:rPr>
            <w:fldChar w:fldCharType="separate"/>
          </w:r>
          <w:r w:rsidR="007D5C69">
            <w:rPr>
              <w:lang w:val="en-US"/>
            </w:rPr>
            <w:t>[62]</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TZUMTE6MTE6MTI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TZUMTE6MTE6MTIiLCJQcm9qZWN0Ijp7IiRyZWYiOiI1In19LCJVc2VOdW1iZXJpbmdUeXBlT2ZQYXJlbnREb2N1bWVudCI6ZmFsc2V9XSwiRm9ybWF0dGVkVGV4dCI6eyIkaWQiOiIyOCIsIkNvdW50IjoxLCJUZXh0VW5pdHMiOlt7IiRpZCI6IjI5IiwiRm9udFN0eWxlIjp7IiRpZCI6IjMwIiwiTmV1dHJhbCI6dHJ1ZX0sIlJlYWRpbmdPcmRlciI6MSwiVGV4dCI6IlsyNSw1NF0ifV19LCJUYWciOiJDaXRhdmlQbGFjZWhvbGRlciMxOTYxMzMzNS00NmE1LTQ2NjEtOTM0OS0zMmVjMmNiMWM5ZmEiLCJUZXh0IjoiWzI1LDU0XSIsIldBSVZlcnNpb24iOiI2LjExLjAuMCJ9}</w:instrText>
          </w:r>
          <w:r w:rsidR="00B662E7">
            <w:rPr>
              <w:lang w:val="en-US"/>
            </w:rPr>
            <w:fldChar w:fldCharType="separate"/>
          </w:r>
          <w:r w:rsidR="007D5C69">
            <w:rPr>
              <w:lang w:val="en-US"/>
            </w:rPr>
            <w:t>[25,54]</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}</w:instrText>
          </w:r>
          <w:r w:rsidR="00B662E7">
            <w:rPr>
              <w:lang w:val="en-US"/>
            </w:rPr>
            <w:fldChar w:fldCharType="separate"/>
          </w:r>
          <w:r w:rsidR="007D5C69">
            <w:rPr>
              <w:lang w:val="en-US"/>
            </w:rPr>
            <w:t>[34]</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UsIlJhbmdlTGVuZ3RoIjo0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xNlQxMToxMToxM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iwiUmFuZ2VMZW5ndGgiOjMsIlJlZmVyZW5jZUlkIjoiYzgyMzE3ODktZTRkMS00ZDc3LTkxM2EtYTE3YTg4ZjgzOWQ5IiwiUmVmZXJlbmNlIjp7IiRpZCI6IjE2IiwiJHR5cGUiOiJTd2lzc0FjYWRlbWljLkNpdGF2aS5SZWZlcmVuY2UsIFN3aXNzQWNhZGVtaWMuQ2l0YXZpIiwiQWJzdHJhY3RDb21wbGV4aXR5IjowLCJBYnN0cmFjdFNvdXJjZVRleHRGb3JtYXQiOjAsIkF1dGhvcnMiOlt7IiRpZCI6IjE3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NSJ9fSx7IiRpZCI6IjE4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UifX0seyIkaWQiOiIxO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UifX1dLCJCaWJUZVhLZXkiOiJDb3VnaGxpbldvb2RzXzIwMDUi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U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yN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NS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yIsIklkIjoiYzgyMzE3ODktZTRkMS00ZDc3LTkxM2EtYTE3YTg4ZjgzOWQ5IiwiTW9kaWZpZWRPbiI6IjIwMjQtMDctMTZUMTE6MTE6MTIiLCJQcm9qZWN0Ijp7IiRyZWYiOiI1In19LCJVc2VOdW1iZXJpbmdUeXBlT2ZQYXJlbnREb2N1bWVudCI6ZmFsc2V9LHsiJGlkIjoiMjciLCIkdHlwZSI6IlN3aXNzQWNhZGVtaWMuQ2l0YXZpLkNpdGF0aW9ucy5Xb3JkUGxhY2Vob2xkZXJFbnRyeSwgU3dpc3NBY2FkZW1pYy5DaXRhdmkiLCJJZCI6IjVlMmFlOTg3LWViMDItNGI4NS1hZTdkLTk5ZDhmMGM2ZjA1ZCIsIlJhbmdlTGVuZ3RoIjoyLCJSZWZlcmVuY2VJZCI6IjVlYjhlYTc0LTBiOGItNGIzMi1iNWJkLTNjMTlhODgzOTMyY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aHR0cHM6Ly9kbC5hY20ub3JnL2RvaS9wcm9jZWVkaW5ncy8xMC4xMTQ1LzMxMjM1MTQiLCJVcmlTdHJpbmciOiJodHRwczovL2RsLmFjbS5vcmcvZG9pL3Byb2NlZWRpbmdzLzEwLjExNDUvMzEyMzUxNC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zLTExLTIxVDA5OjAwOjA3IiwiTW9kaWZpZWRCeSI6Il9DaHJpc3RpbmUgTnVzc2JhdW0iLCJJZCI6ImI2YThjMTFlLWJiY2QtNDgzNC1hNmNkLWE0NTk1YzExODAyMiIsIk1vZGlmaWVkT24iOiIyMDIzLTExLTIxVDA5OjAwOjA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TE0NS8zMTIzNTE0LjMxMjM1MjgiLCJVcmlTdHJpbmciOiJodHRwczovL2RvaS5vcmcvMTAuMTE0NS8zMTIzNTE0LjMxMjM1Mjg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xMC4xMTQ1LzMxMjM1MTQiLCJVcmlTdHJpbmciOiJodHRwczovL2RvaS5vcmcvMTAuMTE0NS8zMTIzNTE0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c3MGRmZDE3LTEyYjYtNDYyYy04MzU5LTUzMTZlY2IyZDM3YSIsIk1vZGlmaWVkT24iOiIyMDIzLTExLTIxVDA5OjAwOjA3IiwiUHJvamVjdCI6eyIkcmVmIjoiNSJ9fV0sIk9yZ2FuaXphdGlvbnMiOltdLCJPdGhlcnNJbnZvbHZlZCI6W10sIlBsYWNlT2ZQdWJsaWNhdGlvbiI6Ik5ldyBZb3JrLCBOWSwgVVNBIiwiUHVibGlzaGVycyI6W3siJGlkIjoiNDg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}</w:instrText>
          </w:r>
          <w:r w:rsidR="00B662E7">
            <w:rPr>
              <w:lang w:val="en-US"/>
            </w:rPr>
            <w:fldChar w:fldCharType="separate"/>
          </w:r>
          <w:r w:rsidR="007D5C69">
            <w:rPr>
              <w:lang w:val="en-US"/>
            </w:rPr>
            <w:t>[7,13,21]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E2VDExOjExOjEy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1LCJSYW5nZUxlbmd0aCI6NC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DctMTZUMTE6MTE6MTI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TGVuZ3RoIjoy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4LDIyLDM5XSJ9XX0sIlRhZyI6IkNpdGF2aVBsYWNlaG9sZGVyI2Y1ZTY1MDllLTNmMTYtNGE0NC05NjUxLTkxZGI1ZmQzOWYzMyIsIlRleHQiOiJbOCwyMiwzOV0iLCJXQUlWZXJzaW9uIjoiNi4xMS4wLjAifQ==}</w:instrText>
          </w:r>
          <w:r w:rsidR="00B662E7">
            <w:rPr>
              <w:lang w:val="en-US"/>
            </w:rPr>
            <w:fldChar w:fldCharType="separate"/>
          </w:r>
          <w:r w:rsidR="007D5C69">
            <w:rPr>
              <w:lang w:val="en-US"/>
            </w:rPr>
            <w:t>[8,22,39]</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z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l0ifV19LCJUYWciOiJDaXRhdmlQbGFjZWhvbGRlciM5MDUwYzI4Zi02NWE3LTQzNzgtYjM5NS0xMDM1MGMzMTE0YWQiLCJUZXh0IjoiWzZdIiwiV0FJVmVyc2lvbiI6IjYuMTEuMC4wIn0=}</w:instrText>
          </w:r>
          <w:r w:rsidR="007F6E01">
            <w:rPr>
              <w:lang w:val="en-US"/>
            </w:rPr>
            <w:fldChar w:fldCharType="separate"/>
          </w:r>
          <w:r w:rsidR="007D5C69">
            <w:rPr>
              <w:lang w:val="en-US"/>
            </w:rPr>
            <w:t>[6]</w:t>
          </w:r>
          <w:r w:rsidR="007F6E01">
            <w:rPr>
              <w:lang w:val="en-US"/>
            </w:rPr>
            <w:fldChar w:fldCharType="end"/>
          </w:r>
        </w:sdtContent>
      </w:sdt>
      <w:r w:rsidR="007F6E01">
        <w:rPr>
          <w:lang w:val="en-US"/>
        </w:rPr>
        <w:t xml:space="preserve">, in another one they rated </w:t>
      </w:r>
      <w:r w:rsidR="000D3015">
        <w:rPr>
          <w:lang w:val="en-US"/>
        </w:rPr>
        <w:t xml:space="preserve">voices on a 10-point-scale from “very natural, human-like” to “very mechanical, robot-like”.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xNlQxMToxMToxMiIsIlByb2plY3QiOnsiJHJlZiI6IjUifX0sIlVzZU51bWJlcmluZ1R5cGVPZlBhcmVudERvY3VtZW50IjpmYWxzZX1dLCJGb3JtYXR0ZWRUZXh0Ijp7IiRpZCI6IjE1IiwiQ291bnQiOjEsIlRleHRVbml0cyI6W3siJGlkIjoiMTYiLCJGb250U3R5bGUiOnsiJGlkIjoiMTciLCJOZXV0cmFsIjp0cnVlfSwiUmVhZGluZ09yZGVyIjoxLCJUZXh0IjoiWzM1XSJ9XX0sIlRhZyI6IkNpdGF2aVBsYWNlaG9sZGVyI2ExNzRkNWZlLTdkODUtNDJiMi04NzE1LTczOGEwNTBhMjNlMiIsIlRleHQiOiJbMzVdIiwiV0FJVmVyc2lvbiI6IjYuMTEuMC4wIn0=}</w:instrText>
          </w:r>
          <w:r w:rsidR="00AE3B4C">
            <w:rPr>
              <w:lang w:val="en-US"/>
            </w:rPr>
            <w:fldChar w:fldCharType="separate"/>
          </w:r>
          <w:r w:rsidR="007D5C69">
            <w:rPr>
              <w:lang w:val="en-US"/>
            </w:rPr>
            <w:t>[35]</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18" w:name="_Toc160791729"/>
      <w:r w:rsidRPr="00A017E1">
        <w:rPr>
          <w:lang w:val="en-US"/>
        </w:rPr>
        <w:t>Lack of exchange between differen</w:t>
      </w:r>
      <w:r>
        <w:rPr>
          <w:lang w:val="en-US"/>
        </w:rPr>
        <w:t>t research domains (</w:t>
      </w:r>
      <w:r w:rsidR="0058483B">
        <w:rPr>
          <w:lang w:val="en-US"/>
        </w:rPr>
        <w:t>15</w:t>
      </w:r>
      <w:r>
        <w:rPr>
          <w:lang w:val="en-US"/>
        </w:rPr>
        <w:t>0)</w:t>
      </w:r>
      <w:bookmarkEnd w:id="18"/>
    </w:p>
    <w:p w14:paraId="24D213AB" w14:textId="27D485A0" w:rsidR="009F02C4" w:rsidRDefault="009F02C4" w:rsidP="00AA766C">
      <w:pPr>
        <w:rPr>
          <w:lang w:val="en-US"/>
        </w:rPr>
      </w:pPr>
    </w:p>
    <w:p w14:paraId="7427FC61" w14:textId="5740992D"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E2VDExOjExOjEyIiwiUHJvamVjdCI6eyIkcmVmIjoiNSJ9fSwiVXNlTnVtYmVyaW5nVHlwZU9mUGFyZW50RG9jdW1lbnQiOmZhbHNlfV0sIkZvcm1hdHRlZFRleHQiOnsiJGlkIjoiMTciLCJDb3VudCI6MSwiVGV4dFVuaXRzIjpbeyIkaWQiOiIxOCIsIkZvbnRTdHlsZSI6eyIkaWQiOiIxOSIsIk5ldXRyYWwiOnRydWV9LCJSZWFkaW5nT3JkZXIiOjEsIlRleHQiOiJbNTldIn1dfSwiVGFnIjoiQ2l0YXZpUGxhY2Vob2xkZXIjZDMzYzMyOGYtOWI3NS00MjJiLTlkNTctZTU4MDVhZTEwOTJkIiwiVGV4dCI6Ils1OV0iLCJXQUlWZXJzaW9uIjoiNi4xMS4wLjAifQ==}</w:instrText>
          </w:r>
          <w:r w:rsidR="00AE3B4C">
            <w:rPr>
              <w:lang w:val="en-US"/>
            </w:rPr>
            <w:fldChar w:fldCharType="separate"/>
          </w:r>
          <w:r w:rsidR="007D5C69">
            <w:rPr>
              <w:lang w:val="en-US"/>
            </w:rPr>
            <w:t>[59]</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I0dGggRXN0YXRlIiwiUHJvdGVjdGVkIjpmYWxzZSwiQ3JlYXRlZEJ5IjoiX0NocmlzdGluZSBOdXNzYmF1bSIsIkNyZWF0ZWRPbiI6IjIwMjQtMDYtMDZUMDg6Mjc6MTAiLCJNb2RpZmllZEJ5IjoiX0NocmlzdGluZSBOdXNzYmF1bSIsIklkIjoiYmRiY2U4NDEtMzVhOS00ZTllLThhNGItZWUxM2EwMjFkMjIyIiwiTW9kaWZpZWRPbiI6IjIwMjQtMDYtMDZUMDg6Mjc6MTAiLCJQcm9qZWN0Ijp7IiRyZWYiOiI1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C0wNi0wNlQwODoyNzoxMyIsIlByb2plY3QiOnsiJHJlZiI6IjUifX0sIlVzZU51bWJlcmluZ1R5cGVPZlBhcmVudERvY3VtZW50IjpmYWxzZX1dLCJGb3JtYXR0ZWRUZXh0Ijp7IiRpZCI6IjEwIiwiQ291bnQiOjEsIlRleHRVbml0cyI6W3siJGlkIjoiMTEiLCJGb250U3R5bGUiOnsiJGlkIjoiMTIiLCJOZXV0cmFsIjp0cnVlfSwiUmVhZGluZ09yZGVyIjoxLCJUZXh0IjoiWzU4XSJ9XX0sIlRhZyI6IkNpdGF2aVBsYWNlaG9sZGVyIzU4OTRmOGQxLTY5MzAtNDcxYS1iYTY2LTlhOWRlZWUxMmE4ZSIsIlRleHQiOiJbNThdIiwiV0FJVmVyc2lvbiI6IjYuMTEuMC4wIn0=}</w:instrText>
          </w:r>
          <w:r w:rsidR="00684059" w:rsidRPr="00177F43">
            <w:rPr>
              <w:lang w:val="en-US"/>
            </w:rPr>
            <w:fldChar w:fldCharType="separate"/>
          </w:r>
          <w:r w:rsidR="007D5C69">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y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C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TZUMTE6MTE6MTI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y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}</w:instrText>
          </w:r>
          <w:r w:rsidR="00AE3B4C">
            <w:rPr>
              <w:lang w:val="en-US"/>
            </w:rPr>
            <w:fldChar w:fldCharType="separate"/>
          </w:r>
          <w:r w:rsidR="007D5C69">
            <w:rPr>
              <w:lang w:val="en-US"/>
            </w:rPr>
            <w:t>[3,9,43]</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E2VDExOjExOjEy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xNlQxMToxMToxM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41OTM3MzI8L24+XHJcbiAgPGluPnRydWU8L2luPlxyXG4gIDxvcz41OTM3MzI8L29zPlxyXG4gIDxwcz41OTM3MzI8L3BzPlxyXG48L3NwPlxyXG48b3M+NTkzNzMyPC9vcz4iLCJQZXJpb2RpY2FsIjp7IiRpZCI6IjM1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E2VDExOjExOjEyIiwiUHJvamVjdCI6eyIkcmVmIjoiNSJ9fSwiVXNlTnVtYmVyaW5nVHlwZU9mUGFyZW50RG9jdW1lbnQiOmZhbHNlfV0sIkZvcm1hdHRlZFRleHQiOnsiJGlkIjoiMzYiLCJDb3VudCI6MSwiVGV4dFVuaXRzIjpbeyIkaWQiOiIzNyIsIkZvbnRTdHlsZSI6eyIkaWQiOiIzOCIsIk5ldXRyYWwiOnRydWV9LCJSZWFkaW5nT3JkZXIiOjEsIlRleHQiOiJbMjksNDhdIn1dfSwiVGFnIjoiQ2l0YXZpUGxhY2Vob2xkZXIjMWM0NDI3YmItOGJiOS00NjY5LThkMzQtMGVjMGExMjZkNjE0IiwiVGV4dCI6IlsyOSw0OF0iLCJXQUlWZXJzaW9uIjoiNi4xMS4wLjAifQ==}</w:instrText>
          </w:r>
          <w:r w:rsidR="00684059">
            <w:rPr>
              <w:lang w:val="en-US"/>
            </w:rPr>
            <w:fldChar w:fldCharType="separate"/>
          </w:r>
          <w:r w:rsidR="007D5C69">
            <w:rPr>
              <w:lang w:val="en-US"/>
            </w:rPr>
            <w:t>[29,48]</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E2XSJ9XX0sIlRhZyI6IkNpdGF2aVBsYWNlaG9sZGVyIzNmNDdlYmVlLTk0NzgtNDAzNi04ZTkxLWViNDBmYzAzMDYxNyIsIlRleHQiOiJbMTZdIiwiV0FJVmVyc2lvbiI6IjYuMTEuMC4wIn0=}</w:instrText>
          </w:r>
          <w:r w:rsidR="005E0F61">
            <w:rPr>
              <w:lang w:val="en-US"/>
            </w:rPr>
            <w:fldChar w:fldCharType="separate"/>
          </w:r>
          <w:r w:rsidR="007D5C69">
            <w:rPr>
              <w:lang w:val="en-US"/>
            </w:rPr>
            <w:t>[16]</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7B07A593" w14:textId="5D314F36" w:rsidR="00A017E1" w:rsidRDefault="00A017E1" w:rsidP="00A017E1">
      <w:pPr>
        <w:pStyle w:val="berschrift2"/>
        <w:numPr>
          <w:ilvl w:val="1"/>
          <w:numId w:val="7"/>
        </w:numPr>
        <w:rPr>
          <w:lang w:val="en-US"/>
        </w:rPr>
      </w:pPr>
      <w:bookmarkStart w:id="19" w:name="_Toc160791730"/>
      <w:r>
        <w:rPr>
          <w:lang w:val="en-US"/>
        </w:rPr>
        <w:t>Insufficient anchoring in voice perception theory (</w:t>
      </w:r>
      <w:r w:rsidR="0058483B">
        <w:rPr>
          <w:lang w:val="en-US"/>
        </w:rPr>
        <w:t>15</w:t>
      </w:r>
      <w:r>
        <w:rPr>
          <w:lang w:val="en-US"/>
        </w:rPr>
        <w:t>0)</w:t>
      </w:r>
      <w:bookmarkEnd w:id="19"/>
    </w:p>
    <w:p w14:paraId="20403166" w14:textId="5B0047AF" w:rsidR="00A017E1" w:rsidRDefault="00A017E1" w:rsidP="007F138B">
      <w:pPr>
        <w:rPr>
          <w:lang w:val="en-US"/>
        </w:rPr>
      </w:pPr>
    </w:p>
    <w:p w14:paraId="05E0D106" w14:textId="305CCCA6" w:rsidR="007F138B" w:rsidRPr="00A0435C" w:rsidRDefault="007F138B" w:rsidP="00A0435C">
      <w:pPr>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20"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20"/>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1"/>
    </w:p>
    <w:p w14:paraId="3B9985E4" w14:textId="77777777" w:rsidR="00BF321F" w:rsidRDefault="00BF321F" w:rsidP="00A017E1">
      <w:pPr>
        <w:rPr>
          <w:lang w:val="en-US"/>
        </w:rPr>
      </w:pPr>
    </w:p>
    <w:p w14:paraId="3FBCC4BB" w14:textId="6DEAE970"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}</w:instrText>
          </w:r>
          <w:r w:rsidR="00177F43">
            <w:rPr>
              <w:lang w:val="en-US"/>
            </w:rPr>
            <w:fldChar w:fldCharType="separate"/>
          </w:r>
          <w:r w:rsidR="007D5C69">
            <w:rPr>
              <w:lang w:val="en-US"/>
            </w:rPr>
            <w:t>[60]</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E2VDExOjExOjEyIiwiUHJvamVjdCI6eyIkcmVmIjoiNSJ9fSwiVXNlTnVtYmVyaW5nVHlwZU9mUGFyZW50RG9jdW1lbnQiOmZhbHNlfV0sIkZvcm1hdHRlZFRleHQiOnsiJGlkIjoiMTYiLCJDb3VudCI6MSwiVGV4dFVuaXRzIjpbeyIkaWQiOiIxNyIsIkZvbnRTdHlsZSI6eyIkaWQiOiIxOCIsIk5ldXRyYWwiOnRydWV9LCJSZWFkaW5nT3JkZXIiOjEsIlRleHQiOiJbNDNdIn1dfSwiVGFnIjoiQ2l0YXZpUGxhY2Vob2xkZXIjN2NlOTg5NzAtYWY1ZC00OTYzLWEyY2YtOGI1Nzc4NjQ3ZDI3IiwiVGV4dCI6Ils0M10iLCJXQUlWZXJzaW9uIjoiNi4xMS4wLjAifQ==}</w:instrText>
          </w:r>
          <w:r w:rsidR="001C3A8E">
            <w:rPr>
              <w:lang w:val="en-US"/>
            </w:rPr>
            <w:fldChar w:fldCharType="separate"/>
          </w:r>
          <w:r w:rsidR="007D5C69">
            <w:rPr>
              <w:lang w:val="en-US"/>
            </w:rPr>
            <w:t>[43]</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TZUMTE6MTE6MTI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TZUMTE6MTE6MTI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0MSw0NCw0NV0ifV19LCJUYWciOiJDaXRhdmlQbGFjZWhvbGRlciMzN2QyM2M4NC1hYzU4LTQ1OWQtYTJiOC0xMTQ3ZTc1ZThiNGIiLCJUZXh0IjoiWzQxLDQ0LDQ1XSIsIldBSVZlcnNpb24iOiI2LjExLjAuMCJ9}</w:instrText>
          </w:r>
          <w:r w:rsidR="001C3A8E">
            <w:rPr>
              <w:lang w:val="en-US"/>
            </w:rPr>
            <w:fldChar w:fldCharType="separate"/>
          </w:r>
          <w:r w:rsidR="007D5C69">
            <w:rPr>
              <w:lang w:val="en-US"/>
            </w:rPr>
            <w:t>[41,44,45]</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E2VDExOjExOjEyIiwiUHJvamVjdCI6eyIkcmVmIjoiNSJ9fSwiVXNlTnVtYmVyaW5nVHlwZU9mUGFyZW50RG9jdW1lbnQiOmZhbHNlfV0sIkZvcm1hdHRlZFRleHQiOnsiJGlkIjoiMTEiLCJDb3VudCI6MSwiVGV4dFVuaXRzIjpbeyIkaWQiOiIxMiIsIkZvbnRTdHlsZSI6eyIkaWQiOiIxMyIsIk5ldXRyYWwiOnRydWV9LCJSZWFkaW5nT3JkZXIiOjEsIlRleHQiOiJbMzhdIn1dfSwiVGFnIjoiQ2l0YXZpUGxhY2Vob2xkZXIjZDlhNDcwOGMtM2FjNi00NWYwLTk3YWUtNWZhYTVhZDE5MDk0IiwiVGV4dCI6IlszOF0iLCJXQUlWZXJzaW9uIjoiNi4xMS4wLjAifQ==}</w:instrText>
          </w:r>
          <w:r w:rsidR="001C3A8E">
            <w:rPr>
              <w:lang w:val="en-US"/>
            </w:rPr>
            <w:fldChar w:fldCharType="separate"/>
          </w:r>
          <w:r w:rsidR="007D5C69">
            <w:rPr>
              <w:lang w:val="en-US"/>
            </w:rPr>
            <w:t>[38]</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5BCB78F4" w14:textId="09A31746"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yLCJSZWZlcmVuY2VJZCI6ImNjMGY5MjBhLTdmMGEtNDNiZS04Zjc5LTAzN2RkZDc0NmY2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NSIsIiR0eXBlIjoiU3dpc3NBY2FkZW1pYy5DaXRhdmkuUHJvamVjdCwgU3dpc3NBY2FkZW1pYy5DaXRhdmkifX0seyIkaWQiOiI2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NS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yMTIwMy9ycy4zLnJzLTI3ODQwNjcvdjEiLCJVcmlTdHJpbmciOiJodHRwczovL2RvaS5vcmcvMTAuMjEyMDMvcnMuMy5ycy0yNzg0MDY3L3Y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1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NSJ9fSwiVXNlTnVtYmVyaW5nVHlwZU9mUGFyZW50RG9jdW1lbnQiOmZhbHNlfV0sIkZvcm1hdHRlZFRleHQiOnsiJGlkIjoiMTAiLCJDb3VudCI6MSwiVGV4dFVuaXRzIjpbeyIkaWQiOiIxMSIsIkZvbnRTdHlsZSI6eyIkaWQiOiIxMiIsIk5ldXRyYWwiOnRydWV9LCJSZWFkaW5nT3JkZXIiOjEsIlRleHQiOiIxNSJ9XX0sIlRhZyI6IkNpdGF2aVBsYWNlaG9sZGVyI2RlZDM4ZjA3LWFjZjQtNGIxNi1hMzdlLWNlNjljNWI4NjhmZiIsIlRleHQiOiIxNSIsIldBSVZlcnNpb24iOiI2LjExLjAuMCJ9}</w:instrText>
          </w:r>
          <w:r w:rsidR="00701727">
            <w:rPr>
              <w:lang w:val="en-US"/>
            </w:rPr>
            <w:fldChar w:fldCharType="separate"/>
          </w:r>
          <w:r w:rsidR="007D5C69">
            <w:rPr>
              <w:lang w:val="en-US"/>
            </w:rPr>
            <w:t>15</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xNlQxMToxMToxMiIsIlByb2plY3QiOnsiJHJlZiI6IjUifX0sIlVzZU51bWJlcmluZ1R5cGVPZlBhcmVudERvY3VtZW50IjpmYWxzZX1dLCJGb3JtYXR0ZWRUZXh0Ijp7IiRpZCI6IjExIiwiQ291bnQiOjEsIlRleHRVbml0cyI6W3siJGlkIjoiMTIiLCJGb250U3R5bGUiOnsiJGlkIjoiMTMiLCJOZXV0cmFsIjp0cnVlfSwiUmVhZGluZ09yZGVyIjoxLCJUZXh0IjoiWzE2XSJ9XX0sIlRhZyI6IkNpdGF2aVBsYWNlaG9sZGVyIzZkODc1MzY5LTNjNzEtNGIxYy05OTgxLTU4MzJiMzJjOTM0NiIsIlRleHQiOiJbMTZdIiwiV0FJVmVyc2lvbiI6IjYuMTEuMC4wIn0=}</w:instrText>
          </w:r>
          <w:r w:rsidR="005E0F61">
            <w:rPr>
              <w:lang w:val="en-US"/>
            </w:rPr>
            <w:fldChar w:fldCharType="separate"/>
          </w:r>
          <w:r w:rsidR="007D5C69">
            <w:rPr>
              <w:lang w:val="en-US"/>
            </w:rPr>
            <w:t>[16]</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w:t>
      </w:r>
      <w:r w:rsidR="009E2AB9">
        <w:rPr>
          <w:lang w:val="en-US"/>
        </w:rPr>
        <w:lastRenderedPageBreak/>
        <w:t xml:space="preserve">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2"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2"/>
    </w:p>
    <w:p w14:paraId="1373534F" w14:textId="449AE93B" w:rsidR="002E044F" w:rsidRPr="00FC1778" w:rsidRDefault="002E044F" w:rsidP="002E044F">
      <w:pPr>
        <w:rPr>
          <w:lang w:val="en-US"/>
        </w:rPr>
      </w:pPr>
    </w:p>
    <w:p w14:paraId="7C0335C5" w14:textId="0E5E46FC"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TZUMTE6MTE6MTIiLCJQcm9qZWN0Ijp7IiRyZWYiOiI1In19LCJVc2VOdW1iZXJpbmdUeXBlT2ZQYXJlbnREb2N1bWVudCI6ZmFsc2V9XSwiRm9ybWF0dGVkVGV4dCI6eyIkaWQiOiIxMyIsIkNvdW50IjoxLCJUZXh0VW5pdHMiOlt7IiRpZCI6IjE0IiwiRm9udFN0eWxlIjp7IiRpZCI6IjE1IiwiTmV1dHJhbCI6dHJ1ZX0sIlJlYWRpbmdPcmRlciI6MSwiVGV4dCI6Ils1N10ifV19LCJUYWciOiJDaXRhdmlQbGFjZWhvbGRlciNiNTRkMmE0Ny01ZTk4LTRiZWMtOTAzOS05OGFlYjZiM2U1ZTIiLCJUZXh0IjoiWzU3XSIsIldBSVZlcnNpb24iOiI2LjExLjAuMCJ9}</w:instrText>
          </w:r>
          <w:r w:rsidR="00BD0FF9">
            <w:rPr>
              <w:lang w:val="en-US"/>
            </w:rPr>
            <w:fldChar w:fldCharType="separate"/>
          </w:r>
          <w:r w:rsidR="007D5C69">
            <w:rPr>
              <w:lang w:val="en-US"/>
            </w:rPr>
            <w:t>[57]</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w:t>
      </w:r>
      <w:commentRangeStart w:id="23"/>
      <w:commentRangeStart w:id="24"/>
      <w:r w:rsidR="00BD0FF9">
        <w:rPr>
          <w:lang w:val="en-US"/>
        </w:rPr>
        <w:t xml:space="preserve">. </w:t>
      </w:r>
      <w:r w:rsidR="004F5F70">
        <w:rPr>
          <w:lang w:val="en-US"/>
        </w:rPr>
        <w:t>Accordingly</w:t>
      </w:r>
      <w:r w:rsidR="00716FB2">
        <w:rPr>
          <w:lang w:val="en-US"/>
        </w:rPr>
        <w:t xml:space="preserve">, </w:t>
      </w:r>
      <w:commentRangeEnd w:id="23"/>
      <w:r w:rsidR="004F5F70">
        <w:rPr>
          <w:rStyle w:val="Kommentarzeichen"/>
        </w:rPr>
        <w:commentReference w:id="23"/>
      </w:r>
      <w:commentRangeEnd w:id="24"/>
      <w:r w:rsidR="004F5F70">
        <w:rPr>
          <w:rStyle w:val="Kommentarzeichen"/>
        </w:rPr>
        <w:commentReference w:id="24"/>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28D927DB" w:rsidR="003E61B4" w:rsidRDefault="00FC1778" w:rsidP="00FC1778">
      <w:pPr>
        <w:rPr>
          <w:lang w:val="en-US"/>
        </w:rPr>
      </w:pPr>
      <w:r>
        <w:rPr>
          <w:lang w:val="en-US"/>
        </w:rPr>
        <w:t xml:space="preserve">The other concept that deserves </w:t>
      </w:r>
      <w:proofErr w:type="gramStart"/>
      <w:r>
        <w:rPr>
          <w:lang w:val="en-US"/>
        </w:rPr>
        <w:t xml:space="preserve">particular </w:t>
      </w:r>
      <w:r w:rsidR="001A6490">
        <w:rPr>
          <w:lang w:val="en-US"/>
        </w:rPr>
        <w:t>consideration</w:t>
      </w:r>
      <w:proofErr w:type="gramEnd"/>
      <w:r>
        <w:rPr>
          <w:lang w:val="en-US"/>
        </w:rPr>
        <w:t xml:space="preserve"> is </w:t>
      </w:r>
      <w:r w:rsidRPr="00FC1778">
        <w:rPr>
          <w:b/>
          <w:lang w:val="en-US"/>
        </w:rPr>
        <w:t>authenticity</w:t>
      </w:r>
      <w:r>
        <w:rPr>
          <w:lang w:val="en-US"/>
        </w:rPr>
        <w:t xml:space="preserve">. </w:t>
      </w:r>
      <w:bookmarkStart w:id="25"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25"/>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TZUMTE6MTE6MTI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UsIlJhbmdlTGVuZ3RoIjo0LCJSZWZlcmVuY2VJZCI6ImI4NmVlOGZhLTg0NjYtNDZiZC04OWNmLTg3MDRjMWM0OTQwNi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HJlZiI6IjQifSx7IiRpZCI6IjIy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yZWYiOiIxMSJ9LHsiJGlkIjoiMjM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0seyIkaWQiOiIyN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UifX1dLCJCaWJUZVhLZXkiOiJTYXJ6ZWRhc18yMDI0Ii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1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Tg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yNzkzNzM4OSIsIlVyaVN0cmluZyI6Imh0dHA6Ly93d3cubmNiaS5ubG0ubmloLmdvdi9wdWJtZWQvMjc5MzczODk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MTgiLCJNb2RpZmllZEJ5IjoiX0NocmlzdGluZSBOdXNzYmF1bSIsIklkIjoiMWU1NTczOTctMzVmZC00NWE2LWE1YmUtNTk3MWNjMmE0NmRiIiwiTW9kaWZpZWRPbiI6IjIwMjQtMDYtMDZUMTA6MDY6MTgiLCJQcm9qZWN0Ijp7IiRyZWYiOiI1In19LH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gwLzE3NDcwMjE4LjIwMTYuMTI3MDk3NiIsIlVyaVN0cmluZyI6Imh0dHBzOi8vZG9pLm9yZy8xMC4xMDgwLzE3NDcwMjE4LjIwMTYuMTI3MDk3N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xOCIsIk1vZGlmaWVkQnkiOiJfQ2hyaXN0aW5lIE51c3NiYXVtIiwiSWQiOiJhYjIwNjU4Yy04YTMyLTQzOWItOTM4Yi1kZGExYTkyOWIyZjQiLCJNb2RpZmllZE9uIjoiMjAyNC0wNi0wNlQxMDowNjoxOCIsIlByb2plY3QiOnsiJHJlZiI6IjUifX1d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z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}</w:instrText>
          </w:r>
          <w:r w:rsidR="00037F39" w:rsidRPr="00E127AD">
            <w:rPr>
              <w:lang w:val="en-US"/>
            </w:rPr>
            <w:fldChar w:fldCharType="separate"/>
          </w:r>
          <w:r w:rsidR="007D5C69">
            <w:rPr>
              <w:lang w:val="en-US"/>
            </w:rPr>
            <w:t>[4,32,50]</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TZUMTE6MTE6MTIiLCJQcm9qZWN0Ijp7IiRyZWYiOiI1In19LCJVc2VOdW1iZXJpbmdUeXBlT2ZQYXJlbnREb2N1bWVudCI6ZmFsc2V9XSwiRm9ybWF0dGVkVGV4dCI6eyIkaWQiOiIyMCIsIkNvdW50IjoxLCJUZXh0VW5pdHMiOlt7IiRpZCI6IjIxIiwiRm9udFN0eWxlIjp7IiRpZCI6IjIyIiwiTmV1dHJhbCI6dHJ1ZX0sIlJlYWRpbmdPcmRlciI6MSwiVGV4dCI6Ils0OV0ifV19LCJUYWciOiJDaXRhdmlQbGFjZWhvbGRlciNjNGIzZDc0ZC1jMmVkLTQyZDktYmZjZS02ZGMyMTNmOWNiNjUiLCJUZXh0IjoiWzQ5XSIsIldBSVZlcnNpb24iOiI2LjExLjAuMCJ9}</w:instrText>
          </w:r>
          <w:r w:rsidR="009E58AB">
            <w:rPr>
              <w:lang w:val="en-US"/>
            </w:rPr>
            <w:fldChar w:fldCharType="separate"/>
          </w:r>
          <w:r w:rsidR="007D5C69">
            <w:rPr>
              <w:lang w:val="en-US"/>
            </w:rPr>
            <w:t>[49]</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E2VDExOjExOjEy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TZUMTE6MTE6MTIiLCJQcm9qZWN0Ijp7IiRyZWYiOiI1In19LCJVc2VOdW1iZXJpbmdUeXBlT2ZQYXJlbnREb2N1bWVudCI6ZmFsc2V9XSwiRm9ybWF0dGVkVGV4dCI6eyIkaWQiOiIyMiIsIkNvdW50IjoxLCJUZXh0VW5pdHMiOlt7IiRpZCI6IjIzIiwiRm9udFN0eWxlIjp7IiRpZCI6IjI0IiwiTmV1dHJhbCI6dHJ1ZX0sIlJlYWRpbmdPcmRlciI6MSwiVGV4dCI6IlsyNCw0MF0ifV19LCJUYWciOiJDaXRhdmlQbGFjZWhvbGRlciM4YjE4MzhhZS1mMWRlLTQ1NzQtYjhjYS1iOGFmOTQ3OWY1OGQiLCJUZXh0IjoiWzI0LDQwXSIsIldBSVZlcnNpb24iOiI2LjExLjAuMCJ9}</w:instrText>
          </w:r>
          <w:r w:rsidR="00E127AD">
            <w:rPr>
              <w:lang w:val="en-US"/>
            </w:rPr>
            <w:fldChar w:fldCharType="separate"/>
          </w:r>
          <w:r w:rsidR="007D5C69">
            <w:rPr>
              <w:lang w:val="en-US"/>
            </w:rPr>
            <w:t>[24,40]</w:t>
          </w:r>
          <w:r w:rsidR="00E127AD">
            <w:rPr>
              <w:lang w:val="en-US"/>
            </w:rPr>
            <w:fldChar w:fldCharType="end"/>
          </w:r>
        </w:sdtContent>
      </w:sdt>
      <w:r w:rsidR="00E127AD">
        <w:rPr>
          <w:lang w:val="en-US"/>
        </w:rPr>
        <w:t xml:space="preserve">. </w:t>
      </w:r>
      <w:r w:rsidR="006424FE">
        <w:rPr>
          <w:lang w:val="en-US"/>
        </w:rPr>
        <w:t>In fact, w</w:t>
      </w:r>
      <w:commentRangeStart w:id="26"/>
      <w:r w:rsidR="006424FE">
        <w:rPr>
          <w:lang w:val="en-US"/>
        </w:rPr>
        <w:t>hen prompted for synonyms of naturalness, authenticity was ChatGPT´s first reply (</w:t>
      </w:r>
      <w:r w:rsidR="006424FE" w:rsidRPr="006424FE">
        <w:rPr>
          <w:b/>
          <w:lang w:val="en-US"/>
        </w:rPr>
        <w:t>Figure 1 B</w:t>
      </w:r>
      <w:r w:rsidR="006424FE">
        <w:rPr>
          <w:lang w:val="en-US"/>
        </w:rPr>
        <w:t xml:space="preserve">), suggesting semantic relatedness between these two terms in openly accessible online sources. </w:t>
      </w:r>
      <w:commentRangeEnd w:id="26"/>
      <w:r w:rsidR="006424FE">
        <w:rPr>
          <w:rStyle w:val="Kommentarzeichen"/>
        </w:rPr>
        <w:commentReference w:id="26"/>
      </w:r>
      <w:r w:rsidR="006424FE">
        <w:rPr>
          <w:lang w:val="en-US"/>
        </w:rPr>
        <w:t xml:space="preserve">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proofErr w:type="spellStart"/>
      <w:r w:rsidR="00C23B54" w:rsidRPr="00C23B54">
        <w:rPr>
          <w:color w:val="C00000"/>
          <w:lang w:val="en-US"/>
        </w:rPr>
        <w:t>ToDo</w:t>
      </w:r>
      <w:proofErr w:type="spellEnd"/>
      <w:r w:rsidR="00C23B54" w:rsidRPr="00C23B54">
        <w:rPr>
          <w:color w:val="C00000"/>
          <w:lang w:val="en-US"/>
        </w:rPr>
        <w:t xml:space="preserve">: </w:t>
      </w:r>
      <w:proofErr w:type="spellStart"/>
      <w:r w:rsidR="00C23B54" w:rsidRPr="00C23B54">
        <w:rPr>
          <w:color w:val="C00000"/>
          <w:lang w:val="en-US"/>
        </w:rPr>
        <w:t>hier</w:t>
      </w:r>
      <w:proofErr w:type="spellEnd"/>
      <w:r w:rsidR="00C23B54" w:rsidRPr="00C23B54">
        <w:rPr>
          <w:color w:val="C00000"/>
          <w:lang w:val="en-US"/>
        </w:rPr>
        <w:t xml:space="preserve"> </w:t>
      </w:r>
      <w:proofErr w:type="spellStart"/>
      <w:r w:rsidR="00C23B54" w:rsidRPr="00C23B54">
        <w:rPr>
          <w:color w:val="C00000"/>
          <w:lang w:val="en-US"/>
        </w:rPr>
        <w:t>dann</w:t>
      </w:r>
      <w:proofErr w:type="spellEnd"/>
      <w:r w:rsidR="00C23B54" w:rsidRPr="00C23B54">
        <w:rPr>
          <w:color w:val="C00000"/>
          <w:lang w:val="en-US"/>
        </w:rPr>
        <w:t xml:space="preserve"> </w:t>
      </w:r>
      <w:proofErr w:type="spellStart"/>
      <w:r w:rsidR="00C23B54" w:rsidRPr="00C23B54">
        <w:rPr>
          <w:color w:val="C00000"/>
          <w:lang w:val="en-US"/>
        </w:rPr>
        <w:t>mit</w:t>
      </w:r>
      <w:proofErr w:type="spellEnd"/>
      <w:r w:rsidR="00C23B54" w:rsidRPr="00C23B54">
        <w:rPr>
          <w:color w:val="C00000"/>
          <w:lang w:val="en-US"/>
        </w:rPr>
        <w:t xml:space="preserve"> </w:t>
      </w:r>
      <w:proofErr w:type="spellStart"/>
      <w:r w:rsidR="00C23B54" w:rsidRPr="00C23B54">
        <w:rPr>
          <w:color w:val="C00000"/>
          <w:lang w:val="en-US"/>
        </w:rPr>
        <w:t>Grafik</w:t>
      </w:r>
      <w:proofErr w:type="spellEnd"/>
      <w:r w:rsidR="00C23B54" w:rsidRPr="00C23B54">
        <w:rPr>
          <w:color w:val="C00000"/>
          <w:lang w:val="en-US"/>
        </w:rPr>
        <w:t xml:space="preserve"> </w:t>
      </w:r>
      <w:proofErr w:type="spellStart"/>
      <w:r w:rsidR="00C23B54" w:rsidRPr="00C23B54">
        <w:rPr>
          <w:color w:val="C00000"/>
          <w:lang w:val="en-US"/>
        </w:rPr>
        <w:t>verbinden</w:t>
      </w:r>
      <w:proofErr w:type="spellEnd"/>
      <w:r w:rsidR="00C23B54" w:rsidRPr="00C23B54">
        <w:rPr>
          <w:color w:val="C00000"/>
          <w:lang w:val="en-US"/>
        </w:rPr>
        <w:t xml:space="preserve"> und </w:t>
      </w:r>
      <w:proofErr w:type="spellStart"/>
      <w:r w:rsidR="00C23B54" w:rsidRPr="00C23B54">
        <w:rPr>
          <w:color w:val="C00000"/>
          <w:lang w:val="en-US"/>
        </w:rPr>
        <w:t>auffangen</w:t>
      </w:r>
      <w:proofErr w:type="spellEnd"/>
      <w:r w:rsidR="00C23B54" w:rsidRPr="00C23B54">
        <w:rPr>
          <w:color w:val="C00000"/>
          <w:lang w:val="en-US"/>
        </w:rPr>
        <w:t>.</w:t>
      </w:r>
      <w:r w:rsidR="004313C7" w:rsidRPr="00C23B54">
        <w:rPr>
          <w:color w:val="C00000"/>
          <w:lang w:val="en-US"/>
        </w:rPr>
        <w:t xml:space="preserve"> </w:t>
      </w:r>
      <w:r w:rsidR="004313C7">
        <w:rPr>
          <w:lang w:val="en-US"/>
        </w:rPr>
        <w:t xml:space="preserve">However, since these are two very different research questions, we tend to </w:t>
      </w:r>
      <w:proofErr w:type="gramStart"/>
      <w:r w:rsidR="004313C7">
        <w:rPr>
          <w:lang w:val="en-US"/>
        </w:rPr>
        <w:t>keeping</w:t>
      </w:r>
      <w:proofErr w:type="gramEnd"/>
      <w:r w:rsidR="004313C7">
        <w:rPr>
          <w:lang w:val="en-US"/>
        </w:rPr>
        <w:t xml:space="preserve">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7" w:name="_Toc160791734"/>
      <w:commentRangeStart w:id="28"/>
      <w:r>
        <w:rPr>
          <w:lang w:val="en-US"/>
        </w:rPr>
        <w:t>P</w:t>
      </w:r>
      <w:r w:rsidRPr="00A017E1">
        <w:rPr>
          <w:lang w:val="en-US"/>
        </w:rPr>
        <w:t xml:space="preserve">rogressing in conjunction </w:t>
      </w:r>
      <w:commentRangeEnd w:id="28"/>
      <w:r>
        <w:rPr>
          <w:rStyle w:val="Kommentarzeichen"/>
          <w:rFonts w:asciiTheme="minorHAnsi" w:eastAsiaTheme="minorHAnsi" w:hAnsiTheme="minorHAnsi" w:cstheme="minorBidi"/>
          <w:color w:val="auto"/>
        </w:rPr>
        <w:commentReference w:id="28"/>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7"/>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29" w:name="_Hlk160787226"/>
      <w:r>
        <w:rPr>
          <w:lang w:val="en-US"/>
        </w:rPr>
        <w:t xml:space="preserve">We hold that conceptual progress for disintegrated – but also highly interdisciplinary – naturalness research can be achieved by two steps: (a) converting, via an integrative perspective, empirical heterogeneity (Section </w:t>
      </w:r>
      <w:r w:rsidRPr="006F12C8">
        <w:rPr>
          <w:color w:val="C00000"/>
          <w:lang w:val="en-US"/>
        </w:rPr>
        <w:t>2.2</w:t>
      </w:r>
      <w:r>
        <w:rPr>
          <w:lang w:val="en-US"/>
        </w:rPr>
        <w:t xml:space="preserve">) from an impediment into an advantage and (b) fostering mutually </w:t>
      </w:r>
      <w:r>
        <w:rPr>
          <w:lang w:val="en-US"/>
        </w:rPr>
        <w:lastRenderedPageBreak/>
        <w:t>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4F60479C"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E2VDExOjExOjEyIiwiUHJvamVjdCI6eyIkcmVmIjoiNSJ9fSwiVXNlTnVtYmVyaW5nVHlwZU9mUGFyZW50RG9jdW1lbnQiOmZhbHNlfV0sIkZvcm1hdHRlZFRleHQiOnsiJGlkIjoiMjAiLCJDb3VudCI6MSwiVGV4dFVuaXRzIjpbeyIkaWQiOiIyMSIsIkZvbnRTdHlsZSI6eyIkaWQiOiIyMiIsIk5ldXRyYWwiOnRydWV9LCJSZWFkaW5nT3JkZXIiOjEsIlRleHQiOiJbMTldIn1dfSwiVGFnIjoiQ2l0YXZpUGxhY2Vob2xkZXIjYWM5MWE5NWQtMmYyNy00NTZkLTk5Y2EtMzRmMGY2Nzg0Yzg4IiwiVGV4dCI6IlsxOV0iLCJXQUlWZXJzaW9uIjoiNi4xMS4wLjAifQ==}</w:instrText>
          </w:r>
          <w:r w:rsidR="00654432">
            <w:rPr>
              <w:lang w:val="en-US"/>
            </w:rPr>
            <w:fldChar w:fldCharType="separate"/>
          </w:r>
          <w:r w:rsidR="007D5C69">
            <w:rPr>
              <w:lang w:val="en-US"/>
            </w:rPr>
            <w:t>[19]</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xNlQxMToxMToxMiIsIlByb2plY3QiOnsiJHJlZiI6IjUifX0sIlVzZU51bWJlcmluZ1R5cGVPZlBhcmVudERvY3VtZW50IjpmYWxzZX1dLCJGb3JtYXR0ZWRUZXh0Ijp7IiRpZCI6IjE3IiwiQ291bnQiOjEsIlRleHRVbml0cyI6W3siJGlkIjoiMTgiLCJGb250U3R5bGUiOnsiJGlkIjoiMTkiLCJOZXV0cmFsIjp0cnVlfSwiUmVhZGluZ09yZGVyIjoxLCJUZXh0IjoiWzUyXSJ9XX0sIlRhZyI6IkNpdGF2aVBsYWNlaG9sZGVyIzc3NzEwZGFmLThkYTctNGUzMC04NTljLTI3OGQyZTgwYmFkZSIsIlRleHQiOiJbNTJdIiwiV0FJVmVyc2lvbiI6IjYuMTEuMC4wIn0=}</w:instrText>
          </w:r>
          <w:r w:rsidR="00654432">
            <w:rPr>
              <w:lang w:val="en-US"/>
            </w:rPr>
            <w:fldChar w:fldCharType="separate"/>
          </w:r>
          <w:r w:rsidR="007D5C69">
            <w:rPr>
              <w:lang w:val="en-US"/>
            </w:rPr>
            <w:t>[52]</w:t>
          </w:r>
          <w:r w:rsidR="00654432">
            <w:rPr>
              <w:lang w:val="en-US"/>
            </w:rPr>
            <w:fldChar w:fldCharType="end"/>
          </w:r>
        </w:sdtContent>
      </w:sdt>
      <w:r w:rsidRPr="00944805">
        <w:rPr>
          <w:lang w:val="en-US"/>
        </w:rPr>
        <w:t>.</w:t>
      </w:r>
      <w:r>
        <w:rPr>
          <w:lang w:val="en-US"/>
        </w:rPr>
        <w:t xml:space="preserve"> </w:t>
      </w:r>
      <w:proofErr w:type="spellStart"/>
      <w:r w:rsidRPr="00654432">
        <w:rPr>
          <w:color w:val="C00000"/>
          <w:lang w:val="en-US"/>
        </w:rPr>
        <w:t>ToDo</w:t>
      </w:r>
      <w:proofErr w:type="spellEnd"/>
      <w:r w:rsidRPr="00654432">
        <w:rPr>
          <w:color w:val="C00000"/>
          <w:lang w:val="en-US"/>
        </w:rPr>
        <w:t>: add voice banking technology</w:t>
      </w:r>
      <w:r w:rsidR="00654432">
        <w:rPr>
          <w:color w:val="C00000"/>
          <w:lang w:val="en-US"/>
        </w:rPr>
        <w:t xml:space="preserve"> (</w:t>
      </w:r>
      <w:proofErr w:type="spellStart"/>
      <w:r w:rsidR="00654432">
        <w:rPr>
          <w:color w:val="C00000"/>
          <w:lang w:val="en-US"/>
        </w:rPr>
        <w:t>Hyppa</w:t>
      </w:r>
      <w:proofErr w:type="spellEnd"/>
      <w:r w:rsidR="00654432">
        <w:rPr>
          <w:color w:val="C00000"/>
          <w:lang w:val="en-US"/>
        </w:rPr>
        <w:t>-Martin)</w:t>
      </w:r>
      <w:r>
        <w:rPr>
          <w:lang w:val="en-US"/>
        </w:rPr>
        <w:t xml:space="preserve">. </w:t>
      </w:r>
    </w:p>
    <w:p w14:paraId="20C12FAD" w14:textId="0112F3F3" w:rsidR="00A017E1" w:rsidRDefault="00A017E1" w:rsidP="00A017E1">
      <w:pPr>
        <w:pStyle w:val="berschrift1"/>
        <w:numPr>
          <w:ilvl w:val="0"/>
          <w:numId w:val="7"/>
        </w:numPr>
        <w:rPr>
          <w:lang w:val="en-US"/>
        </w:rPr>
      </w:pPr>
      <w:bookmarkStart w:id="30" w:name="_Toc160791735"/>
      <w:bookmarkEnd w:id="29"/>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0"/>
    </w:p>
    <w:p w14:paraId="502778B7" w14:textId="154EDEEC" w:rsidR="00A017E1" w:rsidRDefault="00A017E1" w:rsidP="00A017E1">
      <w:pPr>
        <w:rPr>
          <w:lang w:val="en-US"/>
        </w:rPr>
      </w:pPr>
    </w:p>
    <w:p w14:paraId="353CD4F2" w14:textId="1F70FF92"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E2VDExOjExOjEy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E2VDExOjExOjEyIiwiUHJvamVjdCI6eyIkcmVmIjoiNSJ9fSwiVXNlTnVtYmVyaW5nVHlwZU9mUGFyZW50RG9jdW1lbnQiOmZhbHNlfV0sIkZvcm1hdHRlZFRleHQiOnsiJGlkIjoiMjUiLCJDb3VudCI6MSwiVGV4dFVuaXRzIjpbeyIkaWQiOiIyNiIsIkZvbnRTdHlsZSI6eyIkaWQiOiIyNyIsIk5ldXRyYWwiOnRydWV9LCJSZWFkaW5nT3JkZXIiOjEsIlRleHQiOiJbMjcsNTNdIn1dfSwiVGFnIjoiQ2l0YXZpUGxhY2Vob2xkZXIjZWQ4ODdmMGItMzRjYy00OGU0LTgyOGUtYjZlM2MxZDhhNjE0IiwiVGV4dCI6IlsyNyw1M10iLCJXQUlWZXJzaW9uIjoiNi4xMS4wLjAifQ==}</w:instrText>
          </w:r>
          <w:r w:rsidR="00701727">
            <w:rPr>
              <w:lang w:val="en-US"/>
            </w:rPr>
            <w:fldChar w:fldCharType="separate"/>
          </w:r>
          <w:r w:rsidR="007D5C69">
            <w:rPr>
              <w:lang w:val="en-US"/>
            </w:rPr>
            <w:t>[27,53]</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yLCJSZWZlcmVuY2VJZCI6IjIwNTBjZGFkLTBiNWItNDY1Mi1hZTljLWNjYzVhMzg5MmY3Z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UifX0seyIkaWQiOiI3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1In19XSwiQmliVGVYS2V5IjoiQmVsaW5fMjAwNCI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zAxNzUzIiwiVXJpU3RyaW5nIjoiaHR0cDovL3d3dy5uY2JpLm5sbS5uaWguZ292L3B1Ym1lZC8xNTMwMTc1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5YjkzZTI3Ny1kZDQ0LTQ4NTUtYmQ4NC01OWMzZWY3ZWJkZDU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50aWNzLjIwMDQuMDEuMDA4IiwiVXJpU3RyaW5nIjoiaHR0cHM6Ly9kb2kub3JnLzEwLjEwMTYvai50aWNzLjIwMDQuMDEuM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lhODc5Zjg3LTUzOWYtNDBiYS04ODM1LWY0ZjQxN2RhZjE5OCIsIk1vZGlmaWVkT24iOiIyMDE5LTAyLTIxVDEyOjUwOjU0IiwiUHJvamVjdCI6eyIkcmVmIjoiNSJ9fV0sIk51bWJlciI6IjMiLCJPcmdhbml6YXRpb25zIjpbXSwiT3RoZXJzSW52b2x2ZWQiOltdLCJQYWdlUmFuZ2UiOiI8c3A+XHJcbiAgPG4+MTI5PC9uPlxyXG4gIDxpbj50cnVlPC9pbj5cclxuICA8b3M+MTI5PC9vcz5cclxuICA8cHM+MTI5PC9wcz5cclxuPC9zcD5cclxuPGVwPlxyXG4gIDxuPjEzNTwvbj5cclxuICA8aW4+dHJ1ZTwvaW4+XHJcbiAgPG9zPjEzNTwvb3M+XHJcbiAgPHBzPjEzNTwvcHM+XHJcbjwvZXA+XHJcbjxvcz4xMjktMzU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}</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E2VDExOjExOjE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EwXSJ9XX0sIlRhZyI6IkNpdGF2aVBsYWNlaG9sZGVyI2ZmNDUxMTg3LTZjYzMtNDU3NC1hNGM0LWFlY2NlMTBmY2Y1NyIsIlRleHQiOiJbMTBdIiwiV0FJVmVyc2lvbiI6IjYuMTEuMC4wIn0=}</w:instrText>
          </w:r>
          <w:r w:rsidR="00701727">
            <w:rPr>
              <w:lang w:val="en-US"/>
            </w:rPr>
            <w:fldChar w:fldCharType="separate"/>
          </w:r>
          <w:r w:rsidR="007D5C69">
            <w:rPr>
              <w:lang w:val="en-US"/>
            </w:rPr>
            <w:t>[10]</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LCJSZWZlcmVuY2VJZCI6IjMxYTZjMzU5LTg0MzQtNGI1Mi1hMGQ4LTM0N2Q0ZDAwNjcxNC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TZUMTE6MTE6MTIiLCJQcm9qZWN0Ijp7IiRyZWYiOiI1In19LCJVc2VOdW1iZXJpbmdUeXBlT2ZQYXJlbnREb2N1bWVudCI6ZmFsc2V9XSwiRm9ybWF0dGVkVGV4dCI6eyIkaWQiOiIxMSIsIkNvdW50IjoxLCJUZXh0VW5pdHMiOlt7IiRpZCI6IjEyIiwiRm9udFN0eWxlIjp7IiRpZCI6IjEzIiwiTmV1dHJhbCI6dHJ1ZX0sIlJlYWRpbmdPcmRlciI6MSwiVGV4dCI6IjMwIn1dfSwiVGFnIjoiQ2l0YXZpUGxhY2Vob2xkZXIjMTBiMGFmZDAtOTA5OS00MTdlLWIzMGQtZTI4MzcxOGJiNmQzIiwiVGV4dCI6IjMwIiwiV0FJVmVyc2lvbiI6IjYuMTEuMC4wIn0=}</w:instrText>
          </w:r>
          <w:r w:rsidR="00701727">
            <w:rPr>
              <w:lang w:val="en-US"/>
            </w:rPr>
            <w:fldChar w:fldCharType="separate"/>
          </w:r>
          <w:r w:rsidR="007D5C69">
            <w:rPr>
              <w:lang w:val="en-US"/>
            </w:rPr>
            <w:t>30</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7D5C69">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0LCJSZWZlcmVuY2VJZCI6IjMxYTZjMzU5LTg0MzQtNGI1Mi1hMGQ4LTM0N2Q0ZDAwNjcx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gvczQ0MjcxLTAyMy0wMDAwMS00IiwiVXJpU3RyaW5nIjoiaHR0cHM6Ly9kb2kub3JnLzEwLjEwMzgvczQ0MjcxLTAyMy0wMDAwMS00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lcmlvZGljYWwiOnsiJGlkIjoiMTA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xNlQxMToxMTox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lszMF0ifV19LCJUYWciOiJDaXRhdmlQbGFjZWhvbGRlciM5ZTllODg1My03YmM4LTQxZGQtYmI2NC0xMzc5ZTA2YjVmN2MiLCJUZXh0IjoiWzMwXSIsIldBSVZlcnNpb24iOiI2LjExLjAuMCJ9}</w:instrText>
          </w:r>
          <w:r w:rsidR="00701727">
            <w:rPr>
              <w:lang w:val="en-US"/>
            </w:rPr>
            <w:fldChar w:fldCharType="separate"/>
          </w:r>
          <w:r w:rsidR="007D5C69">
            <w:rPr>
              <w:lang w:val="en-US"/>
            </w:rPr>
            <w:t>[30]</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1"/>
      <w:commentRangeStart w:id="32"/>
      <w:r w:rsidR="001B022B">
        <w:rPr>
          <w:lang w:val="en-US"/>
        </w:rPr>
        <w:t xml:space="preserve">What makes human voices special? What makes natural voices special? </w:t>
      </w:r>
      <w:commentRangeEnd w:id="31"/>
      <w:r w:rsidR="00083C4F">
        <w:rPr>
          <w:rStyle w:val="Kommentarzeichen"/>
        </w:rPr>
        <w:commentReference w:id="31"/>
      </w:r>
      <w:commentRangeEnd w:id="32"/>
      <w:r w:rsidR="00D94355">
        <w:rPr>
          <w:rStyle w:val="Kommentarzeichen"/>
        </w:rPr>
        <w:commentReference w:id="32"/>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w:t>
      </w:r>
      <w:r w:rsidR="00847DC1">
        <w:rPr>
          <w:lang w:val="en-US"/>
        </w:rPr>
        <w:lastRenderedPageBreak/>
        <w:t xml:space="preserve">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35C9D4F4" w:rsidR="00A017E1" w:rsidRDefault="00DB4D26" w:rsidP="00A017E1">
      <w:pPr>
        <w:pStyle w:val="berschrift1"/>
        <w:numPr>
          <w:ilvl w:val="0"/>
          <w:numId w:val="7"/>
        </w:numPr>
        <w:rPr>
          <w:lang w:val="en-US"/>
        </w:rPr>
      </w:pPr>
      <w:bookmarkStart w:id="33" w:name="_Toc160791736"/>
      <w:r>
        <w:rPr>
          <w:lang w:val="en-US"/>
        </w:rPr>
        <w:t>Perspectives for future research</w:t>
      </w:r>
      <w:r w:rsidR="00A017E1">
        <w:rPr>
          <w:lang w:val="en-US"/>
        </w:rPr>
        <w:t xml:space="preserve"> </w:t>
      </w:r>
      <w:r w:rsidR="00A017E1" w:rsidRPr="00A017E1">
        <w:rPr>
          <w:lang w:val="en-US"/>
        </w:rPr>
        <w:t>(</w:t>
      </w:r>
      <w:r w:rsidR="00831DF3">
        <w:rPr>
          <w:lang w:val="en-US"/>
        </w:rPr>
        <w:t>4</w:t>
      </w:r>
      <w:r w:rsidR="00A017E1" w:rsidRPr="00A017E1">
        <w:rPr>
          <w:lang w:val="en-US"/>
        </w:rPr>
        <w:t>00)</w:t>
      </w:r>
      <w:bookmarkEnd w:id="33"/>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035E31" w:rsidRDefault="00F719E9" w:rsidP="00831DF3">
      <w:pPr>
        <w:rPr>
          <w:color w:val="C00000"/>
          <w:lang w:val="en-US"/>
        </w:rPr>
      </w:pPr>
      <w:r w:rsidRPr="00035E31">
        <w:rPr>
          <w:color w:val="C00000"/>
          <w:lang w:val="en-US"/>
        </w:rPr>
        <w:t>- link to multimodal and visual research</w:t>
      </w:r>
    </w:p>
    <w:p w14:paraId="70AA376D" w14:textId="4BDA1999" w:rsidR="00D10E0E" w:rsidRDefault="0041749E" w:rsidP="00DB4D26">
      <w:pP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Pr>
          <w:lang w:val="en-US"/>
        </w:rPr>
        <w:br/>
      </w:r>
      <w:r w:rsidRPr="00035E31">
        <w:rPr>
          <w:color w:val="C00000"/>
          <w:lang w:val="en-US"/>
        </w:rPr>
        <w:t>- neurocognitive insights (</w:t>
      </w:r>
      <w:proofErr w:type="spellStart"/>
      <w:r w:rsidRPr="00035E31">
        <w:rPr>
          <w:color w:val="C00000"/>
          <w:lang w:val="en-US"/>
        </w:rPr>
        <w:t>aaaaaall</w:t>
      </w:r>
      <w:proofErr w:type="spellEnd"/>
      <w:r w:rsidRPr="00035E31">
        <w:rPr>
          <w:color w:val="C00000"/>
          <w:lang w:val="en-US"/>
        </w:rPr>
        <w:t xml:space="preserve"> kinds of brain data)</w:t>
      </w:r>
    </w:p>
    <w:p w14:paraId="23828D0C" w14:textId="77777777" w:rsidR="00DB4D26" w:rsidRDefault="00DB4D26" w:rsidP="00DB4D26">
      <w:pPr>
        <w:rPr>
          <w:lang w:val="en-US"/>
        </w:rPr>
      </w:pPr>
    </w:p>
    <w:p w14:paraId="49B63A8C" w14:textId="054F6EF4" w:rsidR="00DB4D26" w:rsidRDefault="00DB4D26" w:rsidP="00DB4D26">
      <w:pPr>
        <w:pStyle w:val="berschrift1"/>
        <w:numPr>
          <w:ilvl w:val="0"/>
          <w:numId w:val="7"/>
        </w:numPr>
        <w:rPr>
          <w:lang w:val="en-US"/>
        </w:rPr>
      </w:pPr>
      <w:r>
        <w:rPr>
          <w:lang w:val="en-US"/>
        </w:rPr>
        <w:t xml:space="preserve">Concluding remarks </w:t>
      </w:r>
      <w:r w:rsidRPr="00A017E1">
        <w:rPr>
          <w:lang w:val="en-US"/>
        </w:rPr>
        <w:t>(</w:t>
      </w:r>
      <w:r w:rsidR="00035E31">
        <w:rPr>
          <w:lang w:val="en-US"/>
        </w:rPr>
        <w:t>2</w:t>
      </w:r>
      <w:r w:rsidRPr="00A017E1">
        <w:rPr>
          <w:lang w:val="en-US"/>
        </w:rPr>
        <w:t>00)</w:t>
      </w:r>
    </w:p>
    <w:p w14:paraId="25863918" w14:textId="5B7C70DE" w:rsidR="007168FA" w:rsidRDefault="007168FA" w:rsidP="00DB4D26">
      <w:pPr>
        <w:rPr>
          <w:lang w:val="en-US"/>
        </w:rPr>
      </w:pPr>
    </w:p>
    <w:p w14:paraId="5CB24E95" w14:textId="2DB65E9F" w:rsidR="00481494" w:rsidRDefault="007168FA" w:rsidP="00DB4D26">
      <w:pPr>
        <w:rPr>
          <w:lang w:val="en-US"/>
        </w:rPr>
      </w:pPr>
      <w:r>
        <w:rPr>
          <w:lang w:val="en-US"/>
        </w:rPr>
        <w:t xml:space="preserve">Naturalness in voices is a highly intuitive </w:t>
      </w:r>
      <w:r w:rsidR="00481494">
        <w:rPr>
          <w:lang w:val="en-US"/>
        </w:rPr>
        <w:t>f</w:t>
      </w:r>
      <w:r>
        <w:rPr>
          <w:lang w:val="en-US"/>
        </w:rPr>
        <w:t xml:space="preserve">eature, but it is scientifically underspecified and </w:t>
      </w:r>
      <w:r w:rsidR="005C4452">
        <w:rPr>
          <w:lang w:val="en-US"/>
        </w:rPr>
        <w:t xml:space="preserve">far from </w:t>
      </w:r>
      <w:r>
        <w:rPr>
          <w:lang w:val="en-US"/>
        </w:rPr>
        <w:t>systematically understood</w:t>
      </w:r>
      <w:r w:rsidR="005C4452">
        <w:rPr>
          <w:lang w:val="en-US"/>
        </w:rPr>
        <w:t xml:space="preserve">, despite considerable research efforts. </w:t>
      </w:r>
      <w:r w:rsidR="00E047E3">
        <w:rPr>
          <w:lang w:val="en-US"/>
        </w:rPr>
        <w:t>To address this</w:t>
      </w:r>
      <w:r w:rsidR="00481494">
        <w:rPr>
          <w:lang w:val="en-US"/>
        </w:rPr>
        <w:t>, we propose</w:t>
      </w:r>
      <w:r w:rsidR="00E047E3">
        <w:rPr>
          <w:lang w:val="en-US"/>
        </w:rPr>
        <w:t>d</w:t>
      </w:r>
      <w:r w:rsidR="00481494">
        <w:rPr>
          <w:lang w:val="en-US"/>
        </w:rPr>
        <w:t xml:space="preserve"> the first conceptual framework for voice naturalness</w:t>
      </w:r>
      <w:r w:rsidR="0077262C">
        <w:rPr>
          <w:lang w:val="en-US"/>
        </w:rPr>
        <w:t xml:space="preserve">. </w:t>
      </w:r>
      <w:r w:rsidR="0077262C">
        <w:rPr>
          <w:lang w:val="en-US"/>
        </w:rPr>
        <w:t>Out taxonomy, comprised of deviation-based naturalness and human-likeness based naturalness,</w:t>
      </w:r>
      <w:r w:rsidR="00481494">
        <w:rPr>
          <w:lang w:val="en-US"/>
        </w:rPr>
        <w:t xml:space="preserve"> is </w:t>
      </w:r>
      <w:r w:rsidR="0077262C">
        <w:rPr>
          <w:lang w:val="en-US"/>
        </w:rPr>
        <w:t xml:space="preserve">both </w:t>
      </w:r>
      <w:r w:rsidR="00481494">
        <w:rPr>
          <w:lang w:val="en-US"/>
        </w:rPr>
        <w:t xml:space="preserve">rooted in voice theory and inspired by diverse interdisciplinary empirical findings. </w:t>
      </w:r>
      <w:r w:rsidR="0077262C">
        <w:rPr>
          <w:lang w:val="en-US"/>
        </w:rPr>
        <w:t xml:space="preserve">It therefore </w:t>
      </w:r>
      <w:r w:rsidR="00481494">
        <w:rPr>
          <w:lang w:val="en-US"/>
        </w:rPr>
        <w:t>offers t</w:t>
      </w:r>
      <w:r w:rsidR="0077262C">
        <w:rPr>
          <w:lang w:val="en-US"/>
        </w:rPr>
        <w:t>he necessary</w:t>
      </w:r>
      <w:r w:rsidR="00481494">
        <w:rPr>
          <w:lang w:val="en-US"/>
        </w:rPr>
        <w:t xml:space="preserve"> flexibility </w:t>
      </w:r>
      <w:r w:rsidR="0077262C">
        <w:rPr>
          <w:lang w:val="en-US"/>
        </w:rPr>
        <w:t xml:space="preserve">to be </w:t>
      </w:r>
      <w:r w:rsidR="00481494">
        <w:rPr>
          <w:lang w:val="en-US"/>
        </w:rPr>
        <w:t xml:space="preserve">applicable </w:t>
      </w:r>
      <w:r w:rsidR="0077262C">
        <w:rPr>
          <w:lang w:val="en-US"/>
        </w:rPr>
        <w:t>across diverse</w:t>
      </w:r>
      <w:r w:rsidR="00481494">
        <w:rPr>
          <w:lang w:val="en-US"/>
        </w:rPr>
        <w:t xml:space="preserve"> </w:t>
      </w:r>
      <w:r w:rsidR="00E047E3">
        <w:rPr>
          <w:lang w:val="en-US"/>
        </w:rPr>
        <w:t>empirical designs</w:t>
      </w:r>
      <w:r w:rsidR="0077262C">
        <w:rPr>
          <w:lang w:val="en-US"/>
        </w:rPr>
        <w:t xml:space="preserve">, while at the same time promoting comparability across research domains. We complemented this conceptual groundwork with several practical recommendations </w:t>
      </w:r>
      <w:r w:rsidR="00E047E3">
        <w:rPr>
          <w:lang w:val="en-US"/>
        </w:rPr>
        <w:t xml:space="preserve">to unite this highly interdisciplinary </w:t>
      </w:r>
      <w:r w:rsidR="0077262C">
        <w:rPr>
          <w:lang w:val="en-US"/>
        </w:rPr>
        <w:t>field. Thus,</w:t>
      </w:r>
      <w:r w:rsidR="00481494">
        <w:rPr>
          <w:lang w:val="en-US"/>
        </w:rPr>
        <w:t xml:space="preserve"> </w:t>
      </w:r>
      <w:r w:rsidR="0077262C">
        <w:rPr>
          <w:lang w:val="en-US"/>
        </w:rPr>
        <w:t>we</w:t>
      </w:r>
      <w:r w:rsidR="0077262C">
        <w:rPr>
          <w:lang w:val="en-US"/>
        </w:rPr>
        <w:t xml:space="preserve"> hope to</w:t>
      </w:r>
      <w:r w:rsidR="0077262C">
        <w:rPr>
          <w:lang w:val="en-US"/>
        </w:rPr>
        <w:t xml:space="preserve"> provide the foundation for conjoined effort</w:t>
      </w:r>
      <w:r w:rsidR="0077262C">
        <w:rPr>
          <w:lang w:val="en-US"/>
        </w:rPr>
        <w:t>s</w:t>
      </w:r>
      <w:r w:rsidR="0077262C">
        <w:rPr>
          <w:lang w:val="en-US"/>
        </w:rPr>
        <w:t xml:space="preserve"> towards </w:t>
      </w:r>
      <w:r w:rsidR="0077262C">
        <w:rPr>
          <w:lang w:val="en-US"/>
        </w:rPr>
        <w:t>systematic</w:t>
      </w:r>
      <w:r w:rsidR="0077262C">
        <w:rPr>
          <w:lang w:val="en-US"/>
        </w:rPr>
        <w:t xml:space="preserve"> research on</w:t>
      </w:r>
      <w:r w:rsidR="0077262C">
        <w:rPr>
          <w:lang w:val="en-US"/>
        </w:rPr>
        <w:t xml:space="preserve"> numerous </w:t>
      </w:r>
      <w:r w:rsidR="0077262C" w:rsidRPr="0077262C">
        <w:rPr>
          <w:b/>
          <w:bCs/>
          <w:lang w:val="en-US"/>
        </w:rPr>
        <w:t>outstanding questions</w:t>
      </w:r>
      <w:r w:rsidR="0077262C">
        <w:rPr>
          <w:lang w:val="en-US"/>
        </w:rPr>
        <w:t xml:space="preserve"> on</w:t>
      </w:r>
      <w:r w:rsidR="0077262C">
        <w:rPr>
          <w:lang w:val="en-US"/>
        </w:rPr>
        <w:t xml:space="preserve"> voice naturalness across disciplines</w:t>
      </w:r>
      <w:r w:rsidR="0077262C">
        <w:rPr>
          <w:lang w:val="en-US"/>
        </w:rPr>
        <w:t xml:space="preserve">. </w:t>
      </w:r>
      <w:r w:rsidR="00E047E3">
        <w:rPr>
          <w:lang w:val="en-US"/>
        </w:rPr>
        <w:t xml:space="preserve">In a world that is increasingly dominated by artificial agents, we </w:t>
      </w:r>
    </w:p>
    <w:p w14:paraId="5169E2A8" w14:textId="71C41702" w:rsidR="00481494" w:rsidRDefault="00481494" w:rsidP="00DB4D26">
      <w:pPr>
        <w:rPr>
          <w:lang w:val="en-US"/>
        </w:rPr>
      </w:pPr>
    </w:p>
    <w:p w14:paraId="1A4A79F6" w14:textId="70984597" w:rsidR="007168FA" w:rsidRDefault="00481494" w:rsidP="00DB4D26">
      <w:pPr>
        <w:rPr>
          <w:lang w:val="en-US"/>
        </w:rPr>
      </w:pPr>
      <w:r>
        <w:rPr>
          <w:lang w:val="en-US"/>
        </w:rPr>
        <w:t>We</w:t>
      </w:r>
      <w:r w:rsidR="005C4452">
        <w:rPr>
          <w:lang w:val="en-US"/>
        </w:rPr>
        <w:t xml:space="preserve"> identif</w:t>
      </w:r>
      <w:r>
        <w:rPr>
          <w:lang w:val="en-US"/>
        </w:rPr>
        <w:t>ied the</w:t>
      </w:r>
      <w:r w:rsidR="005C4452">
        <w:rPr>
          <w:lang w:val="en-US"/>
        </w:rPr>
        <w:t xml:space="preserve"> </w:t>
      </w:r>
      <w:r>
        <w:rPr>
          <w:lang w:val="en-US"/>
        </w:rPr>
        <w:t xml:space="preserve">key dynamics that currently impede the widespread visibility of </w:t>
      </w:r>
    </w:p>
    <w:p w14:paraId="7EE39092" w14:textId="6FEC86EF" w:rsidR="005C4452" w:rsidRPr="005C4452" w:rsidRDefault="005C4452" w:rsidP="005C4452">
      <w:pPr>
        <w:pStyle w:val="Listenabsatz"/>
        <w:numPr>
          <w:ilvl w:val="0"/>
          <w:numId w:val="15"/>
        </w:numPr>
        <w:rPr>
          <w:lang w:val="en-US"/>
        </w:rPr>
      </w:pPr>
      <w:r>
        <w:rPr>
          <w:lang w:val="en-US"/>
        </w:rPr>
        <w:t xml:space="preserve">Synthetic voices </w:t>
      </w:r>
    </w:p>
    <w:p w14:paraId="47563F99" w14:textId="6860D6A6" w:rsidR="008255C2" w:rsidRDefault="005C4452" w:rsidP="00DB4D26">
      <w:pPr>
        <w:rPr>
          <w:lang w:val="en-US"/>
        </w:rPr>
      </w:pPr>
      <w:r>
        <w:rPr>
          <w:lang w:val="en-US"/>
        </w:rPr>
        <w:t xml:space="preserve">The role of naturalness in voices for communication and interaction </w:t>
      </w:r>
    </w:p>
    <w:p w14:paraId="798CE420" w14:textId="7C467D04" w:rsidR="008255C2" w:rsidRDefault="008255C2" w:rsidP="00DB4D26">
      <w:pPr>
        <w:rPr>
          <w:b/>
          <w:bCs/>
          <w:lang w:val="en-US"/>
        </w:rPr>
      </w:pPr>
      <w:r w:rsidRPr="008255C2">
        <w:rPr>
          <w:b/>
          <w:bCs/>
          <w:lang w:val="en-US"/>
        </w:rPr>
        <w:t>O</w:t>
      </w:r>
      <w:r w:rsidR="00B8730F">
        <w:rPr>
          <w:b/>
          <w:bCs/>
          <w:lang w:val="en-US"/>
        </w:rPr>
        <w:t>utstanding</w:t>
      </w:r>
      <w:r w:rsidRPr="008255C2">
        <w:rPr>
          <w:b/>
          <w:bCs/>
          <w:lang w:val="en-US"/>
        </w:rPr>
        <w:t xml:space="preserve"> questions</w:t>
      </w:r>
      <w:r w:rsidR="00B8730F">
        <w:rPr>
          <w:b/>
          <w:bCs/>
          <w:lang w:val="en-US"/>
        </w:rPr>
        <w:t xml:space="preserve"> </w:t>
      </w:r>
      <w:r w:rsidR="00B8730F" w:rsidRPr="00B8730F">
        <w:rPr>
          <w:lang w:val="en-US"/>
        </w:rPr>
        <w:t>(2000 characters)</w:t>
      </w:r>
      <w:r w:rsidRPr="008255C2">
        <w:rPr>
          <w:b/>
          <w:bCs/>
          <w:lang w:val="en-US"/>
        </w:rPr>
        <w:t xml:space="preserve">: </w:t>
      </w:r>
    </w:p>
    <w:p w14:paraId="7A2447EF" w14:textId="50984DDC" w:rsidR="00B8730F" w:rsidRPr="000166F9" w:rsidRDefault="00B8730F" w:rsidP="00B8730F">
      <w:pPr>
        <w:pStyle w:val="Listenabsatz"/>
        <w:numPr>
          <w:ilvl w:val="0"/>
          <w:numId w:val="14"/>
        </w:numPr>
        <w:rPr>
          <w:b/>
          <w:bCs/>
          <w:lang w:val="en-US"/>
        </w:rPr>
      </w:pPr>
      <w:r>
        <w:rPr>
          <w:lang w:val="en-US"/>
        </w:rPr>
        <w:t>Are human-likeness based naturalness and deviation-based naturalness dissociable in the brain?</w:t>
      </w:r>
    </w:p>
    <w:p w14:paraId="5CB0EF80" w14:textId="6161E54F" w:rsidR="000166F9" w:rsidRPr="000166F9" w:rsidRDefault="000166F9" w:rsidP="000166F9">
      <w:pPr>
        <w:pStyle w:val="Listenabsatz"/>
        <w:numPr>
          <w:ilvl w:val="0"/>
          <w:numId w:val="14"/>
        </w:numPr>
        <w:rPr>
          <w:b/>
          <w:bCs/>
          <w:lang w:val="en-US"/>
        </w:rPr>
      </w:pPr>
      <w:r>
        <w:rPr>
          <w:lang w:val="en-US"/>
        </w:rPr>
        <w:t>Are there individual differences in the tolerance / preference of unnatural voice features?</w:t>
      </w:r>
    </w:p>
    <w:p w14:paraId="33493392" w14:textId="7777AB21" w:rsidR="00B8730F" w:rsidRPr="00B8730F" w:rsidRDefault="00B8730F" w:rsidP="00B8730F">
      <w:pPr>
        <w:pStyle w:val="Listenabsatz"/>
        <w:numPr>
          <w:ilvl w:val="0"/>
          <w:numId w:val="14"/>
        </w:numPr>
        <w:rPr>
          <w:b/>
          <w:bCs/>
          <w:lang w:val="en-US"/>
        </w:rPr>
      </w:pPr>
      <w:r>
        <w:rPr>
          <w:lang w:val="en-US"/>
        </w:rPr>
        <w:t xml:space="preserve">How is the perception of naturalness shaped through experience? (e.g. with voice </w:t>
      </w:r>
      <w:proofErr w:type="spellStart"/>
      <w:r>
        <w:rPr>
          <w:lang w:val="en-US"/>
        </w:rPr>
        <w:t>assistents</w:t>
      </w:r>
      <w:proofErr w:type="spellEnd"/>
      <w:r>
        <w:rPr>
          <w:lang w:val="en-US"/>
        </w:rPr>
        <w:t xml:space="preserve"> and smart home devices)</w:t>
      </w:r>
    </w:p>
    <w:p w14:paraId="5C72441F" w14:textId="5F3673C6" w:rsidR="000166F9" w:rsidRPr="005C4452" w:rsidRDefault="000166F9" w:rsidP="000166F9">
      <w:pPr>
        <w:pStyle w:val="Listenabsatz"/>
        <w:numPr>
          <w:ilvl w:val="0"/>
          <w:numId w:val="14"/>
        </w:numPr>
        <w:rPr>
          <w:b/>
          <w:bCs/>
          <w:lang w:val="en-US"/>
        </w:rPr>
      </w:pPr>
      <w:r>
        <w:rPr>
          <w:lang w:val="en-US"/>
        </w:rPr>
        <w:t>In which contexts are natural voices always preferred? Where may they hinder communication success?</w:t>
      </w:r>
    </w:p>
    <w:p w14:paraId="1C886959" w14:textId="7C9763DE" w:rsidR="005C4452" w:rsidRPr="000166F9" w:rsidRDefault="005C4452" w:rsidP="000166F9">
      <w:pPr>
        <w:pStyle w:val="Listenabsatz"/>
        <w:numPr>
          <w:ilvl w:val="0"/>
          <w:numId w:val="14"/>
        </w:numPr>
        <w:rPr>
          <w:b/>
          <w:bCs/>
          <w:lang w:val="en-US"/>
        </w:rPr>
      </w:pPr>
      <w:r>
        <w:rPr>
          <w:lang w:val="en-US"/>
        </w:rPr>
        <w:t>How does (reduced) naturalness in voices reduce ecological validity?</w:t>
      </w:r>
    </w:p>
    <w:p w14:paraId="6AD4A3D9" w14:textId="77777777" w:rsidR="00DB4D26" w:rsidRDefault="00DB4D26" w:rsidP="006307E0">
      <w:pPr>
        <w:rPr>
          <w:lang w:val="en-US"/>
        </w:rPr>
      </w:pPr>
    </w:p>
    <w:p w14:paraId="35F0C639" w14:textId="15FB756D" w:rsidR="006307E0" w:rsidRDefault="002A35F7" w:rsidP="006307E0">
      <w:pPr>
        <w:rPr>
          <w:lang w:val="en"/>
        </w:rPr>
      </w:pPr>
      <w:proofErr w:type="gramStart"/>
      <w:r w:rsidRPr="008255C2">
        <w:rPr>
          <w:b/>
          <w:bCs/>
          <w:lang w:val="en"/>
        </w:rPr>
        <w:lastRenderedPageBreak/>
        <w:t>Box  1</w:t>
      </w:r>
      <w:proofErr w:type="gramEnd"/>
      <w:r>
        <w:rPr>
          <w:lang w:val="en"/>
        </w:rPr>
        <w:t xml:space="preserve"> (400 words): </w:t>
      </w:r>
      <w:r w:rsidR="004C5F92">
        <w:rPr>
          <w:lang w:val="en"/>
        </w:rPr>
        <w:t>A field in numbers</w:t>
      </w:r>
    </w:p>
    <w:p w14:paraId="55A11E43" w14:textId="3FD1FB00"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r w:rsidR="00700CFB" w:rsidRPr="00700CFB">
        <w:rPr>
          <w:color w:val="C00000"/>
          <w:lang w:val="en"/>
        </w:rPr>
        <w:t>OSF</w:t>
      </w:r>
      <w:r w:rsidR="00700CFB">
        <w:rPr>
          <w:lang w:val="en"/>
        </w:rPr>
        <w:t xml:space="preserve">. </w:t>
      </w:r>
    </w:p>
    <w:p w14:paraId="4012D801" w14:textId="72CF7C7E"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sidRPr="00632F41">
        <w:rPr>
          <w:lang w:val="en"/>
        </w:rPr>
        <w:t>38</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32F41">
        <w:rPr>
          <w:lang w:val="en"/>
        </w:rPr>
        <w:t>6</w:t>
      </w:r>
      <w:r w:rsidR="00632F41" w:rsidRPr="00632F41">
        <w:rPr>
          <w:lang w:val="en"/>
        </w:rPr>
        <w:t>7</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sidRPr="008255C2">
        <w:rPr>
          <w:b/>
          <w:bCs/>
          <w:lang w:val="en"/>
        </w:rPr>
        <w:t>Box 2</w:t>
      </w:r>
      <w:r>
        <w:rPr>
          <w:lang w:val="en"/>
        </w:rPr>
        <w:t xml:space="preserve">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3C1B7360" w:rsidR="004976B6" w:rsidRPr="00920B34" w:rsidRDefault="00A37DC7" w:rsidP="00920B34">
      <w:pPr>
        <w:pStyle w:val="Listenabsatz"/>
        <w:numPr>
          <w:ilvl w:val="0"/>
          <w:numId w:val="11"/>
        </w:numPr>
        <w:rPr>
          <w:lang w:val="en"/>
        </w:rPr>
      </w:pPr>
      <w:r>
        <w:rPr>
          <w:lang w:val="en"/>
        </w:rPr>
        <w:lastRenderedPageBreak/>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proofErr w:type="gramStart"/>
      <w:r w:rsidR="00CF523A" w:rsidRPr="00A37DC7">
        <w:rPr>
          <w:lang w:val="en"/>
        </w:rPr>
        <w:t>w</w:t>
      </w:r>
      <w:r w:rsidR="00CF523A">
        <w:rPr>
          <w:lang w:val="en"/>
        </w:rPr>
        <w:t>h</w:t>
      </w:r>
      <w:r w:rsidR="00CF523A" w:rsidRPr="00A37DC7">
        <w:rPr>
          <w:lang w:val="en"/>
        </w:rPr>
        <w:t>ere</w:t>
      </w:r>
      <w:proofErr w:type="gramEnd"/>
      <w:r w:rsidRPr="00A37DC7">
        <w:rPr>
          <w:lang w:val="en"/>
        </w:rPr>
        <w:t xml:space="preserve"> deemed fit, and discuss one’s findings against the backdrop of a wider interdisciplinary literature</w:t>
      </w:r>
      <w:r w:rsidR="004210B1">
        <w:rPr>
          <w:lang w:val="en"/>
        </w:rPr>
        <w:t>.</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Pr="008255C2" w:rsidRDefault="00041975" w:rsidP="00BD527A">
      <w:pPr>
        <w:rPr>
          <w:b/>
          <w:bCs/>
          <w:lang w:val="en"/>
        </w:rPr>
      </w:pPr>
      <w:r w:rsidRPr="008255C2">
        <w:rPr>
          <w:b/>
          <w:bCs/>
          <w:lang w:val="en"/>
        </w:rPr>
        <w:t xml:space="preserve">Glossary: </w:t>
      </w:r>
    </w:p>
    <w:p w14:paraId="7E7F82AD" w14:textId="6466065C"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7D5C69">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NTVdIn1dfSwiVGFnIjoiQ2l0YXZpUGxhY2Vob2xkZXIjYWNkNjhhNmItNWU5Ny00OGJkLTg4YmQtYjE3YjE3NmMyMDBlIiwiVGV4dCI6Ils1NV0iLCJXQUlWZXJzaW9uIjoiNi4xMS4wLjAifQ==}</w:instrText>
          </w:r>
          <w:r w:rsidR="00A51877">
            <w:rPr>
              <w:lang w:val="en"/>
            </w:rPr>
            <w:fldChar w:fldCharType="separate"/>
          </w:r>
          <w:r w:rsidR="007D5C69">
            <w:rPr>
              <w:lang w:val="en"/>
            </w:rPr>
            <w:t>[55]</w:t>
          </w:r>
          <w:r w:rsidR="00A51877">
            <w:rPr>
              <w:lang w:val="en"/>
            </w:rPr>
            <w:fldChar w:fldCharType="end"/>
          </w:r>
        </w:sdtContent>
      </w:sdt>
      <w:r w:rsidR="00A51877">
        <w:rPr>
          <w:lang w:val="en"/>
        </w:rPr>
        <w:t>)</w:t>
      </w:r>
      <w:r w:rsidR="00A51877" w:rsidRPr="00A51877">
        <w:rPr>
          <w:lang w:val="en"/>
        </w:rPr>
        <w:t xml:space="preserve">  </w:t>
      </w:r>
    </w:p>
    <w:p w14:paraId="1A1EF318" w14:textId="469F0EA2"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7D5C69">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DJdIn1dfSwiVGFnIjoiQ2l0YXZpUGxhY2Vob2xkZXIjZmNmZmE1N2YtYmJiMS00YmI2LWEwZDktNTkxNzU5MmNkNjE0IiwiVGV4dCI6Ils0Ml0iLCJXQUlWZXJzaW9uIjoiNi4xMS4wLjAifQ==}</w:instrText>
          </w:r>
          <w:r w:rsidR="00A51877">
            <w:rPr>
              <w:lang w:val="en"/>
            </w:rPr>
            <w:fldChar w:fldCharType="separate"/>
          </w:r>
          <w:r w:rsidR="007D5C69">
            <w:rPr>
              <w:lang w:val="en"/>
            </w:rPr>
            <w:t>[42]</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0425FB8D" w:rsidR="00C530F5" w:rsidRPr="00C530F5" w:rsidRDefault="00F719E9" w:rsidP="00C530F5">
      <w:pPr>
        <w:pStyle w:val="Listenabsatz"/>
        <w:numPr>
          <w:ilvl w:val="0"/>
          <w:numId w:val="12"/>
        </w:numPr>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2917841C" w14:textId="13EE2FBA" w:rsidR="00944805" w:rsidRPr="00490B67" w:rsidRDefault="00C530F5" w:rsidP="00A73AF3">
      <w:pPr>
        <w:pStyle w:val="Listenabsatz"/>
        <w:numPr>
          <w:ilvl w:val="0"/>
          <w:numId w:val="12"/>
        </w:numPr>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p w14:paraId="46A546C5" w14:textId="4097B28E" w:rsidR="00490B67" w:rsidRPr="00A73AF3" w:rsidRDefault="00490B67" w:rsidP="00A73AF3">
      <w:pPr>
        <w:pStyle w:val="Listenabsatz"/>
        <w:numPr>
          <w:ilvl w:val="0"/>
          <w:numId w:val="12"/>
        </w:numPr>
        <w:rPr>
          <w:lang w:val="en"/>
        </w:rPr>
      </w:pPr>
      <w:r>
        <w:rPr>
          <w:lang w:val="en"/>
        </w:rPr>
        <w:t xml:space="preserve">ALS - </w:t>
      </w:r>
      <w:proofErr w:type="spellStart"/>
      <w:r w:rsidRPr="00490B67">
        <w:rPr>
          <w:color w:val="C00000"/>
          <w:lang w:val="en"/>
        </w:rPr>
        <w:t>ToDo</w:t>
      </w:r>
      <w:proofErr w:type="spellEnd"/>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0BDB30B9" w14:textId="77777777" w:rsidR="007D5C69" w:rsidRDefault="00B014AB" w:rsidP="007D5C69">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5C69">
            <w:rPr>
              <w:lang w:val="en"/>
            </w:rPr>
            <w:t>References</w:t>
          </w:r>
        </w:p>
        <w:p w14:paraId="00D85AEC" w14:textId="77777777" w:rsidR="007D5C69" w:rsidRDefault="007D5C69" w:rsidP="007D5C69">
          <w:pPr>
            <w:pStyle w:val="CitaviBibliographyEntry"/>
            <w:rPr>
              <w:lang w:val="en"/>
            </w:rPr>
          </w:pPr>
          <w:r>
            <w:rPr>
              <w:lang w:val="en"/>
            </w:rPr>
            <w:t>1.</w:t>
          </w:r>
          <w:r>
            <w:rPr>
              <w:lang w:val="en"/>
            </w:rPr>
            <w:tab/>
          </w:r>
          <w:bookmarkStart w:id="34" w:name="_CTVL001ddf2261829a143b5b43f6808d8527183"/>
          <w:r>
            <w:rPr>
              <w:lang w:val="en"/>
            </w:rPr>
            <w:t>Abdulrahman, A. and Richards, D. (2022) Is Natural Necessary? Human Voice versus Synthetic Voice for Intelligent Virtual Agents. MTI 6, 51</w:t>
          </w:r>
        </w:p>
        <w:bookmarkEnd w:id="34"/>
        <w:p w14:paraId="1DEC08B7" w14:textId="77777777" w:rsidR="007D5C69" w:rsidRDefault="007D5C69" w:rsidP="007D5C69">
          <w:pPr>
            <w:pStyle w:val="CitaviBibliographyEntry"/>
            <w:rPr>
              <w:lang w:val="en"/>
            </w:rPr>
          </w:pPr>
          <w:r>
            <w:rPr>
              <w:lang w:val="en"/>
            </w:rPr>
            <w:t>2.</w:t>
          </w:r>
          <w:r>
            <w:rPr>
              <w:lang w:val="en"/>
            </w:rPr>
            <w:tab/>
          </w:r>
          <w:bookmarkStart w:id="35" w:name="_CTVL001f5c5b3728c9c434d96e91d4a4b29a457"/>
          <w:r>
            <w:rPr>
              <w:lang w:val="en"/>
            </w:rPr>
            <w:t>Abur, D. et al. (2021) Feedback and Feedforward Auditory-Motor Processes for Voice and Articulation in Parkinson's Disease. J Speech Lang Hear Res 64, 4682–4694</w:t>
          </w:r>
        </w:p>
        <w:bookmarkEnd w:id="35"/>
        <w:p w14:paraId="0FD5A0CF" w14:textId="77777777" w:rsidR="007D5C69" w:rsidRDefault="007D5C69" w:rsidP="007D5C69">
          <w:pPr>
            <w:pStyle w:val="CitaviBibliographyEntry"/>
            <w:rPr>
              <w:lang w:val="en"/>
            </w:rPr>
          </w:pPr>
          <w:r>
            <w:rPr>
              <w:lang w:val="en"/>
            </w:rPr>
            <w:t>3.</w:t>
          </w:r>
          <w:r>
            <w:rPr>
              <w:lang w:val="en"/>
            </w:rPr>
            <w:tab/>
          </w:r>
          <w:bookmarkStart w:id="36" w:name="_CTVL001adb55347b44b4ae8a831b32e2081e422"/>
          <w:r>
            <w:rPr>
              <w:lang w:val="en"/>
            </w:rPr>
            <w:t>Anand, S. and Stepp, C.E. (2015) Listener Perception of Monopitch, Naturalness, and Intelligibility for Speakers With Parkinson's Disease. Journal of Speech, Language, and Hearing Research 58, 1134–1144</w:t>
          </w:r>
        </w:p>
        <w:bookmarkEnd w:id="36"/>
        <w:p w14:paraId="3725B171" w14:textId="77777777" w:rsidR="007D5C69" w:rsidRDefault="007D5C69" w:rsidP="007D5C69">
          <w:pPr>
            <w:pStyle w:val="CitaviBibliographyEntry"/>
            <w:rPr>
              <w:lang w:val="en"/>
            </w:rPr>
          </w:pPr>
          <w:r>
            <w:rPr>
              <w:lang w:val="en"/>
            </w:rPr>
            <w:t>4.</w:t>
          </w:r>
          <w:r>
            <w:rPr>
              <w:lang w:val="en"/>
            </w:rPr>
            <w:tab/>
          </w:r>
          <w:bookmarkStart w:id="37" w:name="_CTVL001ebaa446f7f2d4cd5974afd754ce56dd4"/>
          <w:r>
            <w:rPr>
              <w:lang w:val="en"/>
            </w:rPr>
            <w:t>Anikin, A. and Lima, C.F. (2017) Perceptual and acoustic differences between authentic and acted nonverbal emotional vocalizations. Q J Exp Psychol (Hove) 71, 622–641</w:t>
          </w:r>
        </w:p>
        <w:bookmarkEnd w:id="37"/>
        <w:p w14:paraId="73811F21" w14:textId="77777777" w:rsidR="007D5C69" w:rsidRDefault="007D5C69" w:rsidP="007D5C69">
          <w:pPr>
            <w:pStyle w:val="CitaviBibliographyEntry"/>
            <w:rPr>
              <w:i/>
              <w:lang w:val="en"/>
            </w:rPr>
          </w:pPr>
          <w:r>
            <w:rPr>
              <w:lang w:val="en"/>
            </w:rPr>
            <w:t>5.</w:t>
          </w:r>
          <w:r>
            <w:rPr>
              <w:lang w:val="en"/>
            </w:rPr>
            <w:tab/>
          </w:r>
          <w:bookmarkStart w:id="38" w:name="_CTVL001c33bb1c6b27e44c39530db03049fa031"/>
          <w:r>
            <w:rPr>
              <w:lang w:val="en"/>
            </w:rPr>
            <w:t>Assmann, P.F. et al. (2006) Effects of frequency shifts on perceived naturalness and gender information in speech. In</w:t>
          </w:r>
          <w:bookmarkEnd w:id="38"/>
          <w:r>
            <w:rPr>
              <w:lang w:val="en"/>
            </w:rPr>
            <w:t xml:space="preserve"> </w:t>
          </w:r>
          <w:r w:rsidRPr="007D5C69">
            <w:rPr>
              <w:i/>
              <w:lang w:val="en"/>
            </w:rPr>
            <w:t>INTERSPEECH</w:t>
          </w:r>
        </w:p>
        <w:p w14:paraId="73BF2C84" w14:textId="77777777" w:rsidR="007D5C69" w:rsidRDefault="007D5C69" w:rsidP="007D5C69">
          <w:pPr>
            <w:pStyle w:val="CitaviBibliographyEntry"/>
            <w:rPr>
              <w:lang w:val="en"/>
            </w:rPr>
          </w:pPr>
          <w:r>
            <w:rPr>
              <w:lang w:val="en"/>
            </w:rPr>
            <w:t>6.</w:t>
          </w:r>
          <w:r>
            <w:rPr>
              <w:lang w:val="en"/>
            </w:rPr>
            <w:tab/>
          </w:r>
          <w:bookmarkStart w:id="39" w:name="_CTVL001941e20b2cc4345d5bd1da4445c2e0edd"/>
          <w:r>
            <w:rPr>
              <w:lang w:val="en"/>
            </w:rPr>
            <w:t>Aylett, M.P. et al. (2020) Speech Synthesis for the Generation of Artificial Personality. IEEE Trans. Affective Comput. 11, 361–372</w:t>
          </w:r>
        </w:p>
        <w:bookmarkEnd w:id="39"/>
        <w:p w14:paraId="1ECF0D9D" w14:textId="77777777" w:rsidR="007D5C69" w:rsidRDefault="007D5C69" w:rsidP="007D5C69">
          <w:pPr>
            <w:pStyle w:val="CitaviBibliographyEntry"/>
            <w:rPr>
              <w:lang w:val="en"/>
            </w:rPr>
          </w:pPr>
          <w:r>
            <w:rPr>
              <w:lang w:val="en"/>
            </w:rPr>
            <w:lastRenderedPageBreak/>
            <w:t>7.</w:t>
          </w:r>
          <w:r>
            <w:rPr>
              <w:lang w:val="en"/>
            </w:rPr>
            <w:tab/>
          </w:r>
          <w:bookmarkStart w:id="40" w:name="_CTVL0015eb8ea740b8b4b32b5bd3c19a883932a"/>
          <w:r>
            <w:rPr>
              <w:lang w:val="en"/>
            </w:rPr>
            <w:t>Baird, A. et al. (2017) Perception of Paralinguistic Traits in Synthesized Voices. In</w:t>
          </w:r>
          <w:bookmarkEnd w:id="40"/>
          <w:r>
            <w:rPr>
              <w:lang w:val="en"/>
            </w:rPr>
            <w:t xml:space="preserve"> </w:t>
          </w:r>
          <w:r w:rsidRPr="007D5C69">
            <w:rPr>
              <w:i/>
              <w:lang w:val="en"/>
            </w:rPr>
            <w:t xml:space="preserve">Proceedings of the 12th International Audio Mostly Conference on Augmented and Participatory Sound and Music Experiences </w:t>
          </w:r>
          <w:r w:rsidRPr="007D5C69">
            <w:rPr>
              <w:lang w:val="en"/>
            </w:rPr>
            <w:t>(Fazekas, G. et al., eds), pp. 1–5, ACM</w:t>
          </w:r>
        </w:p>
        <w:p w14:paraId="7A1709C1" w14:textId="77777777" w:rsidR="007D5C69" w:rsidRDefault="007D5C69" w:rsidP="007D5C69">
          <w:pPr>
            <w:pStyle w:val="CitaviBibliographyEntry"/>
            <w:rPr>
              <w:lang w:val="en"/>
            </w:rPr>
          </w:pPr>
          <w:r>
            <w:rPr>
              <w:lang w:val="en"/>
            </w:rPr>
            <w:t>8.</w:t>
          </w:r>
          <w:r>
            <w:rPr>
              <w:lang w:val="en"/>
            </w:rPr>
            <w:tab/>
          </w:r>
          <w:bookmarkStart w:id="41" w:name="_CTVL00166cf4fb4ebf64a718a45565302ccef7e"/>
          <w:r>
            <w:rPr>
              <w:lang w:val="en"/>
            </w:rPr>
            <w:t>Baird, A. et al. (2018) The Perception of Vocal Traits in Synthesized Voices: Age, Gender, and Human Likeness. J. Audio Eng. Soc. 66, 277–285</w:t>
          </w:r>
        </w:p>
        <w:bookmarkEnd w:id="41"/>
        <w:p w14:paraId="285A4B97" w14:textId="77777777" w:rsidR="007D5C69" w:rsidRDefault="007D5C69" w:rsidP="007D5C69">
          <w:pPr>
            <w:pStyle w:val="CitaviBibliographyEntry"/>
            <w:rPr>
              <w:lang w:val="en"/>
            </w:rPr>
          </w:pPr>
          <w:r>
            <w:rPr>
              <w:lang w:val="en"/>
            </w:rPr>
            <w:t>9.</w:t>
          </w:r>
          <w:r>
            <w:rPr>
              <w:lang w:val="en"/>
            </w:rPr>
            <w:tab/>
          </w:r>
          <w:bookmarkStart w:id="42" w:name="_CTVL0019b104d07c5514130a5329f927c8a04c3"/>
          <w:r>
            <w:rPr>
              <w:lang w:val="en"/>
            </w:rPr>
            <w:t>Baird, A. et al. (2018) The Perception and Analysis of the Likeability and Human Likeness of Synthesized Speech. In</w:t>
          </w:r>
          <w:bookmarkEnd w:id="42"/>
          <w:r>
            <w:rPr>
              <w:lang w:val="en"/>
            </w:rPr>
            <w:t xml:space="preserve"> </w:t>
          </w:r>
          <w:r w:rsidRPr="007D5C69">
            <w:rPr>
              <w:i/>
              <w:lang w:val="en"/>
            </w:rPr>
            <w:t xml:space="preserve">Interspeech 2018, </w:t>
          </w:r>
          <w:r w:rsidRPr="007D5C69">
            <w:rPr>
              <w:lang w:val="en"/>
            </w:rPr>
            <w:t>pp. 2863–2867, ISCA</w:t>
          </w:r>
        </w:p>
        <w:p w14:paraId="4F1FFFE4" w14:textId="77777777" w:rsidR="007D5C69" w:rsidRDefault="007D5C69" w:rsidP="007D5C69">
          <w:pPr>
            <w:pStyle w:val="CitaviBibliographyEntry"/>
            <w:rPr>
              <w:lang w:val="en"/>
            </w:rPr>
          </w:pPr>
          <w:r>
            <w:rPr>
              <w:lang w:val="en"/>
            </w:rPr>
            <w:t>10.</w:t>
          </w:r>
          <w:r>
            <w:rPr>
              <w:lang w:val="en"/>
            </w:rPr>
            <w:tab/>
          </w:r>
          <w:bookmarkStart w:id="43" w:name="_CTVL0012050cdad0b5b4652ae9cccc5a3892f7f"/>
          <w:r>
            <w:rPr>
              <w:lang w:val="en"/>
            </w:rPr>
            <w:t>Belin, P. et al. (2004) Thinking the voice: neural correlates of voice perception. Trends Cogn Sci 8, 129–135</w:t>
          </w:r>
        </w:p>
        <w:bookmarkEnd w:id="43"/>
        <w:p w14:paraId="310B173C" w14:textId="77777777" w:rsidR="007D5C69" w:rsidRDefault="007D5C69" w:rsidP="007D5C69">
          <w:pPr>
            <w:pStyle w:val="CitaviBibliographyEntry"/>
            <w:rPr>
              <w:lang w:val="en"/>
            </w:rPr>
          </w:pPr>
          <w:r>
            <w:rPr>
              <w:lang w:val="en"/>
            </w:rPr>
            <w:t>11.</w:t>
          </w:r>
          <w:r>
            <w:rPr>
              <w:lang w:val="en"/>
            </w:rPr>
            <w:tab/>
          </w:r>
          <w:bookmarkStart w:id="44" w:name="_CTVL00166e4bf6bb4a14bf5a861c6fab2ec55bb"/>
          <w:r>
            <w:rPr>
              <w:lang w:val="en"/>
            </w:rPr>
            <w:t>Birkholz, P. et al. (2017) Manipulation of the prosodic features of vocal tract length, nasality and articulatory precision using articulatory synthesis. Computer Speech &amp; Language 41, 116–127</w:t>
          </w:r>
        </w:p>
        <w:bookmarkEnd w:id="44"/>
        <w:p w14:paraId="14EECFE6" w14:textId="77777777" w:rsidR="007D5C69" w:rsidRDefault="007D5C69" w:rsidP="007D5C69">
          <w:pPr>
            <w:pStyle w:val="CitaviBibliographyEntry"/>
            <w:rPr>
              <w:lang w:val="en"/>
            </w:rPr>
          </w:pPr>
          <w:r>
            <w:rPr>
              <w:lang w:val="en"/>
            </w:rPr>
            <w:t>12.</w:t>
          </w:r>
          <w:r>
            <w:rPr>
              <w:lang w:val="en"/>
            </w:rPr>
            <w:tab/>
          </w:r>
          <w:bookmarkStart w:id="45" w:name="_CTVL0013e0761ace0f24a4e893d7b6ed445a286"/>
          <w:r>
            <w:rPr>
              <w:lang w:val="en"/>
            </w:rPr>
            <w:t>Birkholz, P. and Drechsel, S. (2021) Effects of the piriform fossae, transvelar acoustic coupling, and laryngeal wall vibration on the naturalness of articulatory speech synthesis. Speech Commun 132, 96–105</w:t>
          </w:r>
        </w:p>
        <w:bookmarkEnd w:id="45"/>
        <w:p w14:paraId="0D8EB9AF" w14:textId="77777777" w:rsidR="007D5C69" w:rsidRDefault="007D5C69" w:rsidP="007D5C69">
          <w:pPr>
            <w:pStyle w:val="CitaviBibliographyEntry"/>
            <w:rPr>
              <w:lang w:val="en"/>
            </w:rPr>
          </w:pPr>
          <w:r>
            <w:rPr>
              <w:lang w:val="en"/>
            </w:rPr>
            <w:t>13.</w:t>
          </w:r>
          <w:r>
            <w:rPr>
              <w:lang w:val="en"/>
            </w:rPr>
            <w:tab/>
          </w:r>
          <w:bookmarkStart w:id="46" w:name="_CTVL001c8231789e4d14d77913aa17a88f839d9"/>
          <w:r>
            <w:rPr>
              <w:lang w:val="en"/>
            </w:rPr>
            <w:t>Coughlin-Woods, S. et al. (2005) Ratings of speech naturalness of children ages 8-16 years. Percept Motor Skill 100, 295–304</w:t>
          </w:r>
        </w:p>
        <w:bookmarkEnd w:id="46"/>
        <w:p w14:paraId="744F3729" w14:textId="77777777" w:rsidR="007D5C69" w:rsidRDefault="007D5C69" w:rsidP="007D5C69">
          <w:pPr>
            <w:pStyle w:val="CitaviBibliographyEntry"/>
            <w:rPr>
              <w:lang w:val="en"/>
            </w:rPr>
          </w:pPr>
          <w:r>
            <w:rPr>
              <w:lang w:val="en"/>
            </w:rPr>
            <w:t>14.</w:t>
          </w:r>
          <w:r>
            <w:rPr>
              <w:lang w:val="en"/>
            </w:rPr>
            <w:tab/>
          </w:r>
          <w:bookmarkStart w:id="47" w:name="_CTVL0012277974cb7714b67b5f1e89408e0d8e5"/>
          <w:r>
            <w:rPr>
              <w:lang w:val="en"/>
            </w:rPr>
            <w:t>Damico, J.S. and Ball, M.J., eds (2019)</w:t>
          </w:r>
          <w:bookmarkEnd w:id="47"/>
          <w:r>
            <w:rPr>
              <w:lang w:val="en"/>
            </w:rPr>
            <w:t xml:space="preserve"> </w:t>
          </w:r>
          <w:r w:rsidRPr="007D5C69">
            <w:rPr>
              <w:i/>
              <w:lang w:val="en"/>
            </w:rPr>
            <w:t xml:space="preserve">The SAGE Encyclopedia of Human Communication Sciences and Disorders, </w:t>
          </w:r>
          <w:r w:rsidRPr="007D5C69">
            <w:rPr>
              <w:lang w:val="en"/>
            </w:rPr>
            <w:t>SAGE Publications, Inc</w:t>
          </w:r>
        </w:p>
        <w:p w14:paraId="13327FAB" w14:textId="77777777" w:rsidR="007D5C69" w:rsidRDefault="007D5C69" w:rsidP="007D5C69">
          <w:pPr>
            <w:pStyle w:val="CitaviBibliographyEntry"/>
            <w:rPr>
              <w:i/>
              <w:lang w:val="en"/>
            </w:rPr>
          </w:pPr>
          <w:r>
            <w:rPr>
              <w:lang w:val="en"/>
            </w:rPr>
            <w:t>15.</w:t>
          </w:r>
          <w:r>
            <w:rPr>
              <w:lang w:val="en"/>
            </w:rPr>
            <w:tab/>
          </w:r>
          <w:bookmarkStart w:id="48" w:name="_CTVL001cc0f920a7f0a43be8f79037ddd746f64"/>
          <w:r>
            <w:rPr>
              <w:lang w:val="en"/>
            </w:rPr>
            <w:t>Diel, A. and Lewis, M. (2023)</w:t>
          </w:r>
          <w:bookmarkEnd w:id="48"/>
          <w:r>
            <w:rPr>
              <w:lang w:val="en"/>
            </w:rPr>
            <w:t xml:space="preserve"> </w:t>
          </w:r>
          <w:r w:rsidRPr="007D5C69">
            <w:rPr>
              <w:i/>
              <w:lang w:val="en"/>
            </w:rPr>
            <w:t>The vocal uncanny valley: Deviation from typical organic voices best explains uncanniness</w:t>
          </w:r>
        </w:p>
        <w:p w14:paraId="04B2969B" w14:textId="77777777" w:rsidR="007D5C69" w:rsidRDefault="007D5C69" w:rsidP="007D5C69">
          <w:pPr>
            <w:pStyle w:val="CitaviBibliographyEntry"/>
            <w:rPr>
              <w:lang w:val="en"/>
            </w:rPr>
          </w:pPr>
          <w:r>
            <w:rPr>
              <w:lang w:val="en"/>
            </w:rPr>
            <w:t>16.</w:t>
          </w:r>
          <w:r>
            <w:rPr>
              <w:lang w:val="en"/>
            </w:rPr>
            <w:tab/>
          </w:r>
          <w:bookmarkStart w:id="49" w:name="_CTVL00140ec93e432c642ca8a09cb62d8b52d31"/>
          <w:r>
            <w:rPr>
              <w:lang w:val="en"/>
            </w:rPr>
            <w:t>Diel, A. and Lewis, M. (2024) Deviation from typical organic voices best explains a vocal uncanny valley. Computers in Human Behavior Reports 14, 100430</w:t>
          </w:r>
        </w:p>
        <w:bookmarkEnd w:id="49"/>
        <w:p w14:paraId="737893BF" w14:textId="77777777" w:rsidR="007D5C69" w:rsidRDefault="007D5C69" w:rsidP="007D5C69">
          <w:pPr>
            <w:pStyle w:val="CitaviBibliographyEntry"/>
            <w:rPr>
              <w:lang w:val="en"/>
            </w:rPr>
          </w:pPr>
          <w:r>
            <w:rPr>
              <w:lang w:val="en"/>
            </w:rPr>
            <w:t>17.</w:t>
          </w:r>
          <w:r>
            <w:rPr>
              <w:lang w:val="en"/>
            </w:rPr>
            <w:tab/>
          </w:r>
          <w:bookmarkStart w:id="50" w:name="_CTVL0016fb6fe0193014b3a81361d605bd78864"/>
          <w:r>
            <w:rPr>
              <w:lang w:val="en"/>
            </w:rPr>
            <w:t>Eadie, T.L. et al. (2008) Influence of speaker gender on listener judgments of tracheoesophageal speech. Journal of Voice 22, 43–57</w:t>
          </w:r>
        </w:p>
        <w:bookmarkEnd w:id="50"/>
        <w:p w14:paraId="6A3FF85E" w14:textId="77777777" w:rsidR="007D5C69" w:rsidRDefault="007D5C69" w:rsidP="007D5C69">
          <w:pPr>
            <w:pStyle w:val="CitaviBibliographyEntry"/>
            <w:rPr>
              <w:lang w:val="en"/>
            </w:rPr>
          </w:pPr>
          <w:r>
            <w:rPr>
              <w:lang w:val="en"/>
            </w:rPr>
            <w:t>18.</w:t>
          </w:r>
          <w:r>
            <w:rPr>
              <w:lang w:val="en"/>
            </w:rPr>
            <w:tab/>
          </w:r>
          <w:bookmarkStart w:id="51" w:name="_CTVL001fc3e2954d7904694bbbc3c5213c1779b"/>
          <w:r>
            <w:rPr>
              <w:lang w:val="en"/>
            </w:rPr>
            <w:t>Eadie, T.L. and Doyle, P.C. (2002) Direct Magnitude Estimation and Interval Scaling of Naturalness and Severity in Tracheoesophageal (TE) Speakers. J Speech Lang Hear Res 45, 1088–1096</w:t>
          </w:r>
        </w:p>
        <w:bookmarkEnd w:id="51"/>
        <w:p w14:paraId="1060C7E6" w14:textId="77777777" w:rsidR="007D5C69" w:rsidRDefault="007D5C69" w:rsidP="007D5C69">
          <w:pPr>
            <w:pStyle w:val="CitaviBibliographyEntry"/>
            <w:rPr>
              <w:lang w:val="en"/>
            </w:rPr>
          </w:pPr>
          <w:r>
            <w:rPr>
              <w:lang w:val="en"/>
            </w:rPr>
            <w:t>19.</w:t>
          </w:r>
          <w:r>
            <w:rPr>
              <w:lang w:val="en"/>
            </w:rPr>
            <w:tab/>
          </w:r>
          <w:bookmarkStart w:id="52" w:name="_CTVL001f25d5692da5d457ba4ac843207d5bee7"/>
          <w:r>
            <w:rPr>
              <w:lang w:val="en"/>
            </w:rPr>
            <w:t>Eiff, C.I. von et al. (2022) Crossmodal benefits to vocal emotion perception in cochlear implant users. iScience 25, 105711</w:t>
          </w:r>
        </w:p>
        <w:bookmarkEnd w:id="52"/>
        <w:p w14:paraId="23F0A6A5" w14:textId="77777777" w:rsidR="007D5C69" w:rsidRDefault="007D5C69" w:rsidP="007D5C69">
          <w:pPr>
            <w:pStyle w:val="CitaviBibliographyEntry"/>
            <w:rPr>
              <w:lang w:val="en"/>
            </w:rPr>
          </w:pPr>
          <w:r w:rsidRPr="007D5C69">
            <w:t>20.</w:t>
          </w:r>
          <w:r w:rsidRPr="007D5C69">
            <w:tab/>
          </w:r>
          <w:bookmarkStart w:id="53" w:name="_CTVL001edf9aa5e00b04865a7eea9c6bf966c9c"/>
          <w:r w:rsidRPr="007D5C69">
            <w:t xml:space="preserve">Euler, H.A. et al. </w:t>
          </w:r>
          <w:r>
            <w:rPr>
              <w:lang w:val="en"/>
            </w:rPr>
            <w:t>(2021) Speech restructuring group treatment for 6-to-9-year-old children who stutter: A therapeutic trial. Journal of communication disorders 89, 106073</w:t>
          </w:r>
        </w:p>
        <w:bookmarkEnd w:id="53"/>
        <w:p w14:paraId="3189F044" w14:textId="77777777" w:rsidR="007D5C69" w:rsidRDefault="007D5C69" w:rsidP="007D5C69">
          <w:pPr>
            <w:pStyle w:val="CitaviBibliographyEntry"/>
            <w:rPr>
              <w:lang w:val="en"/>
            </w:rPr>
          </w:pPr>
          <w:r>
            <w:rPr>
              <w:lang w:val="en"/>
            </w:rPr>
            <w:t>21.</w:t>
          </w:r>
          <w:r>
            <w:rPr>
              <w:lang w:val="en"/>
            </w:rPr>
            <w:tab/>
          </w:r>
          <w:bookmarkStart w:id="54" w:name="_CTVL0010059c4a0093a4b149839794fadc949e3"/>
          <w:r>
            <w:rPr>
              <w:lang w:val="en"/>
            </w:rPr>
            <w:t>Goy, H. et al. (2016) Effects of age on speech and voice quality ratings. The Journal of the Acoustical Society of America 139, 1648</w:t>
          </w:r>
        </w:p>
        <w:bookmarkEnd w:id="54"/>
        <w:p w14:paraId="4A806DBD" w14:textId="77777777" w:rsidR="007D5C69" w:rsidRDefault="007D5C69" w:rsidP="007D5C69">
          <w:pPr>
            <w:pStyle w:val="CitaviBibliographyEntry"/>
            <w:rPr>
              <w:lang w:val="en"/>
            </w:rPr>
          </w:pPr>
          <w:r>
            <w:rPr>
              <w:lang w:val="en"/>
            </w:rPr>
            <w:t>22.</w:t>
          </w:r>
          <w:r>
            <w:rPr>
              <w:lang w:val="en"/>
            </w:rPr>
            <w:tab/>
          </w:r>
          <w:bookmarkStart w:id="55" w:name="_CTVL0017d117b830a4744c5ab87356d432e2dc7"/>
          <w:r>
            <w:rPr>
              <w:lang w:val="en"/>
            </w:rPr>
            <w:t>Hardy, T.L.D. et al. (2020) Acoustic Predictors of Gender Attribution, Masculinity-Femininity, and Vocal Naturalness Ratings Amongst Transgender and Cisgender Speakers. Journal of Voice 34, 300.e11-300.e26</w:t>
          </w:r>
        </w:p>
        <w:bookmarkEnd w:id="55"/>
        <w:p w14:paraId="4E9B320E" w14:textId="77777777" w:rsidR="007D5C69" w:rsidRDefault="007D5C69" w:rsidP="007D5C69">
          <w:pPr>
            <w:pStyle w:val="CitaviBibliographyEntry"/>
            <w:rPr>
              <w:lang w:val="en"/>
            </w:rPr>
          </w:pPr>
          <w:r>
            <w:rPr>
              <w:lang w:val="en"/>
            </w:rPr>
            <w:t>23.</w:t>
          </w:r>
          <w:r>
            <w:rPr>
              <w:lang w:val="en"/>
            </w:rPr>
            <w:tab/>
          </w:r>
          <w:bookmarkStart w:id="56" w:name="_CTVL001a0a26c980df9436cb8a925b9aef5bcab"/>
          <w:r>
            <w:rPr>
              <w:lang w:val="en"/>
            </w:rPr>
            <w:t>Hu, P. et al. (2021) Dual humanness and trust in conversational AI: A person-centered approach. Computers in Human Behavior 119, 106727</w:t>
          </w:r>
        </w:p>
        <w:bookmarkEnd w:id="56"/>
        <w:p w14:paraId="1E0833E6" w14:textId="77777777" w:rsidR="007D5C69" w:rsidRDefault="007D5C69" w:rsidP="007D5C69">
          <w:pPr>
            <w:pStyle w:val="CitaviBibliographyEntry"/>
            <w:rPr>
              <w:lang w:val="en"/>
            </w:rPr>
          </w:pPr>
          <w:r>
            <w:rPr>
              <w:lang w:val="en"/>
            </w:rPr>
            <w:t>24.</w:t>
          </w:r>
          <w:r>
            <w:rPr>
              <w:lang w:val="en"/>
            </w:rPr>
            <w:tab/>
          </w:r>
          <w:bookmarkStart w:id="57" w:name="_CTVL001bf92f7c4b4d8411fb5c69439c6b07ae0"/>
          <w:r>
            <w:rPr>
              <w:lang w:val="en"/>
            </w:rPr>
            <w:t>Kachel, S. et al. (2020) Gender (Conformity) Matters: Cross-Dimensional and Cross-Modal Associations in Sexual Orientation Perception. Journal of Language and Social Psychology 39, 40–66</w:t>
          </w:r>
        </w:p>
        <w:bookmarkEnd w:id="57"/>
        <w:p w14:paraId="0A738C91" w14:textId="77777777" w:rsidR="007D5C69" w:rsidRDefault="007D5C69" w:rsidP="007D5C69">
          <w:pPr>
            <w:pStyle w:val="CitaviBibliographyEntry"/>
            <w:rPr>
              <w:lang w:val="en"/>
            </w:rPr>
          </w:pPr>
          <w:r>
            <w:rPr>
              <w:lang w:val="en"/>
            </w:rPr>
            <w:t>25.</w:t>
          </w:r>
          <w:r>
            <w:rPr>
              <w:lang w:val="en"/>
            </w:rPr>
            <w:tab/>
          </w:r>
          <w:bookmarkStart w:id="58" w:name="_CTVL0011668ab7cd410419e9aefa6881534a39a"/>
          <w:r>
            <w:rPr>
              <w:lang w:val="en"/>
            </w:rPr>
            <w:t>Kapolowicz, M.R. et al. (2022) Effects of Spectral Envelope and Fundamental Frequency Shifts on the Perception of Foreign-Accented Speech. Language and speech 65, 418–443</w:t>
          </w:r>
        </w:p>
        <w:bookmarkEnd w:id="58"/>
        <w:p w14:paraId="50002D52" w14:textId="77777777" w:rsidR="007D5C69" w:rsidRDefault="007D5C69" w:rsidP="007D5C69">
          <w:pPr>
            <w:pStyle w:val="CitaviBibliographyEntry"/>
            <w:rPr>
              <w:lang w:val="en"/>
            </w:rPr>
          </w:pPr>
          <w:r>
            <w:rPr>
              <w:lang w:val="en"/>
            </w:rPr>
            <w:t>26.</w:t>
          </w:r>
          <w:r>
            <w:rPr>
              <w:lang w:val="en"/>
            </w:rPr>
            <w:tab/>
          </w:r>
          <w:bookmarkStart w:id="59" w:name="_CTVL0010715d864bf2142b6b4450b3ffb1f10ac"/>
          <w:r>
            <w:rPr>
              <w:lang w:val="en"/>
            </w:rPr>
            <w:t>Klopfenstein, M. (2015) Relationship between acoustic measures and speech naturalness ratings in Parkinson's disease: A within-speaker approach. Clinical Linguistics &amp; Phonetics 29, 938–954</w:t>
          </w:r>
        </w:p>
        <w:bookmarkEnd w:id="59"/>
        <w:p w14:paraId="7C8385F6" w14:textId="77777777" w:rsidR="007D5C69" w:rsidRDefault="007D5C69" w:rsidP="007D5C69">
          <w:pPr>
            <w:pStyle w:val="CitaviBibliographyEntry"/>
            <w:rPr>
              <w:lang w:val="en"/>
            </w:rPr>
          </w:pPr>
          <w:r>
            <w:rPr>
              <w:lang w:val="en"/>
            </w:rPr>
            <w:t>27.</w:t>
          </w:r>
          <w:r>
            <w:rPr>
              <w:lang w:val="en"/>
            </w:rPr>
            <w:tab/>
          </w:r>
          <w:bookmarkStart w:id="60" w:name="_CTVL001fbae7f6b1f244474a9c6b3bd11fb323c"/>
          <w:r>
            <w:rPr>
              <w:lang w:val="en"/>
            </w:rPr>
            <w:t>Klopfenstein, M. et al. (2020) The study of speech naturalness in communication disorders: A systematic review of the literature. Clinical Linguistics &amp; Phonetics 34, 327–338</w:t>
          </w:r>
        </w:p>
        <w:bookmarkEnd w:id="60"/>
        <w:p w14:paraId="60DF8D27" w14:textId="77777777" w:rsidR="007D5C69" w:rsidRDefault="007D5C69" w:rsidP="007D5C69">
          <w:pPr>
            <w:pStyle w:val="CitaviBibliographyEntry"/>
            <w:rPr>
              <w:lang w:val="en"/>
            </w:rPr>
          </w:pPr>
          <w:r>
            <w:rPr>
              <w:lang w:val="en"/>
            </w:rPr>
            <w:lastRenderedPageBreak/>
            <w:t>28.</w:t>
          </w:r>
          <w:r>
            <w:rPr>
              <w:lang w:val="en"/>
            </w:rPr>
            <w:tab/>
          </w:r>
          <w:bookmarkStart w:id="61" w:name="_CTVL0015833af7483784f0c929908e878248ca6"/>
          <w:r>
            <w:rPr>
              <w:lang w:val="en"/>
            </w:rPr>
            <w:t>Ko, S. et al. (2023) The Effects of Robot Voices and Appearances on Users’ Emotion Recognition and Subjective Perception. Int. J. Human. Robot. 20</w:t>
          </w:r>
        </w:p>
        <w:bookmarkEnd w:id="61"/>
        <w:p w14:paraId="0CC16200" w14:textId="77777777" w:rsidR="007D5C69" w:rsidRDefault="007D5C69" w:rsidP="007D5C69">
          <w:pPr>
            <w:pStyle w:val="CitaviBibliographyEntry"/>
            <w:rPr>
              <w:lang w:val="en"/>
            </w:rPr>
          </w:pPr>
          <w:r>
            <w:rPr>
              <w:lang w:val="en"/>
            </w:rPr>
            <w:t>29.</w:t>
          </w:r>
          <w:r>
            <w:rPr>
              <w:lang w:val="en"/>
            </w:rPr>
            <w:tab/>
          </w:r>
          <w:bookmarkStart w:id="62" w:name="_CTVL001335b73c635fb42d689284190911887e4"/>
          <w:r>
            <w:rPr>
              <w:lang w:val="en"/>
            </w:rPr>
            <w:t>Kühne, K. et al. (2020) The Human Takes It All: Humanlike Synthesized Voices Are Perceived as Less Eerie and More Likable. Evidence From a Subjective Ratings Study. Frontiers in Neurorobotics 14, 593732</w:t>
          </w:r>
        </w:p>
        <w:bookmarkEnd w:id="62"/>
        <w:p w14:paraId="385CAD1A" w14:textId="77777777" w:rsidR="007D5C69" w:rsidRDefault="007D5C69" w:rsidP="007D5C69">
          <w:pPr>
            <w:pStyle w:val="CitaviBibliographyEntry"/>
            <w:rPr>
              <w:lang w:val="en"/>
            </w:rPr>
          </w:pPr>
          <w:r>
            <w:rPr>
              <w:lang w:val="en"/>
            </w:rPr>
            <w:t>30.</w:t>
          </w:r>
          <w:r>
            <w:rPr>
              <w:lang w:val="en"/>
            </w:rPr>
            <w:tab/>
          </w:r>
          <w:bookmarkStart w:id="63" w:name="_CTVL00131a6c35984344b52a0d8347d4d006714"/>
          <w:r>
            <w:rPr>
              <w:lang w:val="en"/>
            </w:rPr>
            <w:t>Lavan, N. and McGettigan, C. (2023) A model for person perception from familiar and unfamiliar voices. Commun Psychol 1</w:t>
          </w:r>
        </w:p>
        <w:bookmarkEnd w:id="63"/>
        <w:p w14:paraId="5DD8D074" w14:textId="77777777" w:rsidR="007D5C69" w:rsidRDefault="007D5C69" w:rsidP="007D5C69">
          <w:pPr>
            <w:pStyle w:val="CitaviBibliographyEntry"/>
            <w:rPr>
              <w:lang w:val="en"/>
            </w:rPr>
          </w:pPr>
          <w:r>
            <w:rPr>
              <w:lang w:val="en"/>
            </w:rPr>
            <w:t>31.</w:t>
          </w:r>
          <w:r>
            <w:rPr>
              <w:lang w:val="en"/>
            </w:rPr>
            <w:tab/>
          </w:r>
          <w:bookmarkStart w:id="64" w:name="_CTVL001336c0a9a324c431a956472a7daab8a11"/>
          <w:r>
            <w:rPr>
              <w:lang w:val="en"/>
            </w:rPr>
            <w:t>Lee, E.-J. (2010) The more humanlike, the better? How speech type and users’ cognitive style affect social responses to computers. Computers in Human Behavior 26, 665–672</w:t>
          </w:r>
        </w:p>
        <w:bookmarkEnd w:id="64"/>
        <w:p w14:paraId="1B0C3CDC" w14:textId="77777777" w:rsidR="007D5C69" w:rsidRDefault="007D5C69" w:rsidP="007D5C69">
          <w:pPr>
            <w:pStyle w:val="CitaviBibliographyEntry"/>
            <w:rPr>
              <w:lang w:val="en"/>
            </w:rPr>
          </w:pPr>
          <w:r>
            <w:rPr>
              <w:lang w:val="en"/>
            </w:rPr>
            <w:t>32.</w:t>
          </w:r>
          <w:r>
            <w:rPr>
              <w:lang w:val="en"/>
            </w:rPr>
            <w:tab/>
          </w:r>
          <w:bookmarkStart w:id="65" w:name="_CTVL001a472572f6ad04eff9d5b2d3b0efc71be"/>
          <w:r>
            <w:rPr>
              <w:lang w:val="en"/>
            </w:rPr>
            <w:t>Lima, C.F. et al. (2021) Authentic and posed emotional vocalizations trigger distinct facial responses. Cortex; a journal devoted to the study of the nervous system and behavior 141, 280–292</w:t>
          </w:r>
        </w:p>
        <w:bookmarkEnd w:id="65"/>
        <w:p w14:paraId="7095CB48" w14:textId="77777777" w:rsidR="007D5C69" w:rsidRDefault="007D5C69" w:rsidP="007D5C69">
          <w:pPr>
            <w:pStyle w:val="CitaviBibliographyEntry"/>
            <w:rPr>
              <w:lang w:val="en"/>
            </w:rPr>
          </w:pPr>
          <w:r>
            <w:rPr>
              <w:lang w:val="en"/>
            </w:rPr>
            <w:t>33.</w:t>
          </w:r>
          <w:r>
            <w:rPr>
              <w:lang w:val="en"/>
            </w:rPr>
            <w:tab/>
          </w:r>
          <w:bookmarkStart w:id="66" w:name="_CTVL0019de342935bc34d6eb106ecb858f07a56"/>
          <w:r>
            <w:rPr>
              <w:lang w:val="en"/>
            </w:rPr>
            <w:t>Lu, L. et al. (2021) Leveraging “human-likeness” of robotic service at restaurants. International Journal of Hospitality Management 94, 102823</w:t>
          </w:r>
        </w:p>
        <w:bookmarkEnd w:id="66"/>
        <w:p w14:paraId="3F17FA6B" w14:textId="77777777" w:rsidR="007D5C69" w:rsidRDefault="007D5C69" w:rsidP="007D5C69">
          <w:pPr>
            <w:pStyle w:val="CitaviBibliographyEntry"/>
            <w:rPr>
              <w:lang w:val="en"/>
            </w:rPr>
          </w:pPr>
          <w:r>
            <w:rPr>
              <w:lang w:val="en"/>
            </w:rPr>
            <w:t>34.</w:t>
          </w:r>
          <w:r>
            <w:rPr>
              <w:lang w:val="en"/>
            </w:rPr>
            <w:tab/>
          </w:r>
          <w:bookmarkStart w:id="67" w:name="_CTVL001911c749244c740a7b84a7c7cf28c79b3"/>
          <w:r>
            <w:rPr>
              <w:lang w:val="en"/>
            </w:rPr>
            <w:t>Mackey, L.S. et al. (1997) Effect of speech dialect on speech naturalness ratings: a systematic replication of Martin, Haroldson, and Triden (1984). Journal of Speech, Language, and Hearing Research 40, 349–360</w:t>
          </w:r>
        </w:p>
        <w:bookmarkEnd w:id="67"/>
        <w:p w14:paraId="69EB6BAB" w14:textId="77777777" w:rsidR="007D5C69" w:rsidRDefault="007D5C69" w:rsidP="007D5C69">
          <w:pPr>
            <w:pStyle w:val="CitaviBibliographyEntry"/>
            <w:rPr>
              <w:lang w:val="en"/>
            </w:rPr>
          </w:pPr>
          <w:r>
            <w:rPr>
              <w:lang w:val="en"/>
            </w:rPr>
            <w:t>35.</w:t>
          </w:r>
          <w:r>
            <w:rPr>
              <w:lang w:val="en"/>
            </w:rPr>
            <w:tab/>
          </w:r>
          <w:bookmarkStart w:id="68" w:name="_CTVL001e492b92eb4714b948d4d212ebae94a24"/>
          <w:r>
            <w:rPr>
              <w:lang w:val="en"/>
            </w:rPr>
            <w:t>Martin, R.R. et al. (1984) Stuttering and speech naturalness. The Journal of speech and hearing disorders 49, 53–58</w:t>
          </w:r>
        </w:p>
        <w:bookmarkEnd w:id="68"/>
        <w:p w14:paraId="68C71EC5" w14:textId="77777777" w:rsidR="007D5C69" w:rsidRDefault="007D5C69" w:rsidP="007D5C69">
          <w:pPr>
            <w:pStyle w:val="CitaviBibliographyEntry"/>
            <w:rPr>
              <w:lang w:val="en"/>
            </w:rPr>
          </w:pPr>
          <w:r>
            <w:rPr>
              <w:lang w:val="en"/>
            </w:rPr>
            <w:t>36.</w:t>
          </w:r>
          <w:r>
            <w:rPr>
              <w:lang w:val="en"/>
            </w:rPr>
            <w:tab/>
          </w:r>
          <w:bookmarkStart w:id="69" w:name="_CTVL0010669a1f449a44641b1bb9ea328d0b29e"/>
          <w:r>
            <w:rPr>
              <w:lang w:val="en"/>
            </w:rPr>
            <w:t>Mawalim, C.O. et al. (2022) Speaker anonymization by modifying fundamental frequency and x-vector singular value. Computer Speech &amp; Language 73, 101326</w:t>
          </w:r>
        </w:p>
        <w:bookmarkEnd w:id="69"/>
        <w:p w14:paraId="3277B76F" w14:textId="77777777" w:rsidR="007D5C69" w:rsidRDefault="007D5C69" w:rsidP="007D5C69">
          <w:pPr>
            <w:pStyle w:val="CitaviBibliographyEntry"/>
            <w:rPr>
              <w:lang w:val="en"/>
            </w:rPr>
          </w:pPr>
          <w:r>
            <w:rPr>
              <w:lang w:val="en"/>
            </w:rPr>
            <w:t>37.</w:t>
          </w:r>
          <w:r>
            <w:rPr>
              <w:lang w:val="en"/>
            </w:rPr>
            <w:tab/>
          </w:r>
          <w:bookmarkStart w:id="70" w:name="_CTVL001cb3dca543f4445dd95bfd8233cab7281"/>
          <w:r>
            <w:rPr>
              <w:lang w:val="en"/>
            </w:rPr>
            <w:t>Mayo, C. et al. (2011) Listeners’ weighting of acoustic cues to synthetic speech naturalness: A multidimensional scaling analysis. Speech Commun 53, 311–326</w:t>
          </w:r>
        </w:p>
        <w:bookmarkEnd w:id="70"/>
        <w:p w14:paraId="0CC8792B" w14:textId="77777777" w:rsidR="007D5C69" w:rsidRDefault="007D5C69" w:rsidP="007D5C69">
          <w:pPr>
            <w:pStyle w:val="CitaviBibliographyEntry"/>
            <w:rPr>
              <w:lang w:val="en"/>
            </w:rPr>
          </w:pPr>
          <w:r>
            <w:rPr>
              <w:lang w:val="en"/>
            </w:rPr>
            <w:t>38.</w:t>
          </w:r>
          <w:r>
            <w:rPr>
              <w:lang w:val="en"/>
            </w:rPr>
            <w:tab/>
          </w:r>
          <w:bookmarkStart w:id="71" w:name="_CTVL0015a1db91b33d14ff99658fb9fdac7737e"/>
          <w:r>
            <w:rPr>
              <w:lang w:val="en"/>
            </w:rPr>
            <w:t>Meltzner, G.S. and Hillman, R.E. (2005) Impact of Aberrant Acoustic Properties on the Perception of Sound Quality in Electrolarynx Speech. J Speech Lang Hear Res 48, 766–779</w:t>
          </w:r>
        </w:p>
        <w:bookmarkEnd w:id="71"/>
        <w:p w14:paraId="03E456CA" w14:textId="77777777" w:rsidR="007D5C69" w:rsidRDefault="007D5C69" w:rsidP="007D5C69">
          <w:pPr>
            <w:pStyle w:val="CitaviBibliographyEntry"/>
            <w:rPr>
              <w:lang w:val="en"/>
            </w:rPr>
          </w:pPr>
          <w:r>
            <w:rPr>
              <w:lang w:val="en"/>
            </w:rPr>
            <w:t>39.</w:t>
          </w:r>
          <w:r>
            <w:rPr>
              <w:lang w:val="en"/>
            </w:rPr>
            <w:tab/>
          </w:r>
          <w:bookmarkStart w:id="72" w:name="_CTVL001c0e2675ecdaf4536acede0659e31b5d4"/>
          <w:r>
            <w:rPr>
              <w:lang w:val="en"/>
            </w:rPr>
            <w:t>Merritt, B. and Bent, T. (2020) Perceptual Evaluation of Speech Naturalness in Speakers of Varying Gender Identities. J Speech Lang Hear Res 63, 2054–2069</w:t>
          </w:r>
        </w:p>
        <w:bookmarkEnd w:id="72"/>
        <w:p w14:paraId="3FE2C28B" w14:textId="77777777" w:rsidR="007D5C69" w:rsidRDefault="007D5C69" w:rsidP="007D5C69">
          <w:pPr>
            <w:pStyle w:val="CitaviBibliographyEntry"/>
            <w:rPr>
              <w:lang w:val="en"/>
            </w:rPr>
          </w:pPr>
          <w:r>
            <w:rPr>
              <w:lang w:val="en"/>
            </w:rPr>
            <w:t>40.</w:t>
          </w:r>
          <w:r>
            <w:rPr>
              <w:lang w:val="en"/>
            </w:rPr>
            <w:tab/>
          </w:r>
          <w:bookmarkStart w:id="73" w:name="_CTVL0019a3d872751d74c3583e3bddb5e28eed7"/>
          <w:r>
            <w:rPr>
              <w:lang w:val="en"/>
            </w:rPr>
            <w:t>Mills, M. et al. (2017) Expanding the evidence: Developments and innovations in clinical practice, training and competency within voice and communication therapy for trans and gender diverse people. International Journal of Transgenderism 18, 328–342</w:t>
          </w:r>
        </w:p>
        <w:bookmarkEnd w:id="73"/>
        <w:p w14:paraId="1A1D021D" w14:textId="77777777" w:rsidR="007D5C69" w:rsidRDefault="007D5C69" w:rsidP="007D5C69">
          <w:pPr>
            <w:pStyle w:val="CitaviBibliographyEntry"/>
            <w:rPr>
              <w:lang w:val="en"/>
            </w:rPr>
          </w:pPr>
          <w:r>
            <w:rPr>
              <w:lang w:val="en"/>
            </w:rPr>
            <w:t>41.</w:t>
          </w:r>
          <w:r>
            <w:rPr>
              <w:lang w:val="en"/>
            </w:rPr>
            <w:tab/>
          </w:r>
          <w:bookmarkStart w:id="74" w:name="_CTVL0015f5cb147e9724e6da87514966070f76d"/>
          <w:r>
            <w:rPr>
              <w:lang w:val="en"/>
            </w:rPr>
            <w:t>Moore, B.C.J. and Tan, C.-T. (2003) Perceived naturalness of spectrally distorted speech and music. The Journal of the Acoustical Society of America 114, 408–419</w:t>
          </w:r>
        </w:p>
        <w:bookmarkEnd w:id="74"/>
        <w:p w14:paraId="0E09AB49" w14:textId="77777777" w:rsidR="007D5C69" w:rsidRPr="007D5C69" w:rsidRDefault="007D5C69" w:rsidP="007D5C69">
          <w:pPr>
            <w:pStyle w:val="CitaviBibliographyEntry"/>
          </w:pPr>
          <w:r>
            <w:rPr>
              <w:lang w:val="en"/>
            </w:rPr>
            <w:t>42.</w:t>
          </w:r>
          <w:r>
            <w:rPr>
              <w:lang w:val="en"/>
            </w:rPr>
            <w:tab/>
          </w:r>
          <w:bookmarkStart w:id="75" w:name="_CTVL00143bb7b4582484d2480dc87b1039233fb"/>
          <w:r>
            <w:rPr>
              <w:lang w:val="en"/>
            </w:rPr>
            <w:t xml:space="preserve">Mori, M. et al. (2012) The Uncanny Valley. IEEE Robot. </w:t>
          </w:r>
          <w:r w:rsidRPr="007D5C69">
            <w:t>Automat. Mag. 19, 98–100</w:t>
          </w:r>
        </w:p>
        <w:bookmarkEnd w:id="75"/>
        <w:p w14:paraId="6A281E77" w14:textId="77777777" w:rsidR="007D5C69" w:rsidRDefault="007D5C69" w:rsidP="007D5C69">
          <w:pPr>
            <w:pStyle w:val="CitaviBibliographyEntry"/>
            <w:rPr>
              <w:lang w:val="en"/>
            </w:rPr>
          </w:pPr>
          <w:r w:rsidRPr="007D5C69">
            <w:t>43.</w:t>
          </w:r>
          <w:r w:rsidRPr="007D5C69">
            <w:tab/>
          </w:r>
          <w:bookmarkStart w:id="76" w:name="_CTVL001a54500133cb04aa185303201aa6afaf2"/>
          <w:r w:rsidRPr="007D5C69">
            <w:t xml:space="preserve">Nussbaum, C. et al. </w:t>
          </w:r>
          <w:r>
            <w:rPr>
              <w:lang w:val="en"/>
            </w:rPr>
            <w:t>(2023) Perceived naturalness of emotional voice morphs. Cognition &amp; Emotion, 1–17</w:t>
          </w:r>
        </w:p>
        <w:bookmarkEnd w:id="76"/>
        <w:p w14:paraId="6CEE6266" w14:textId="77777777" w:rsidR="007D5C69" w:rsidRDefault="007D5C69" w:rsidP="007D5C69">
          <w:pPr>
            <w:pStyle w:val="CitaviBibliographyEntry"/>
            <w:rPr>
              <w:lang w:val="en"/>
            </w:rPr>
          </w:pPr>
          <w:r>
            <w:rPr>
              <w:lang w:val="en"/>
            </w:rPr>
            <w:t>44.</w:t>
          </w:r>
          <w:r>
            <w:rPr>
              <w:lang w:val="en"/>
            </w:rPr>
            <w:tab/>
          </w:r>
          <w:bookmarkStart w:id="77" w:name="_CTVL00122ae8252eaef42eca7bb1cc817bdcbb7"/>
          <w:r>
            <w:rPr>
              <w:lang w:val="en"/>
            </w:rPr>
            <w:t>Rao M V, A. et al. (2018) Effect of source filter interaction on isolated vowel-consonant-vowel perception. The Journal of the Acoustical Society of America 144, EL95</w:t>
          </w:r>
        </w:p>
        <w:bookmarkEnd w:id="77"/>
        <w:p w14:paraId="310BF4E5" w14:textId="77777777" w:rsidR="007D5C69" w:rsidRDefault="007D5C69" w:rsidP="007D5C69">
          <w:pPr>
            <w:pStyle w:val="CitaviBibliographyEntry"/>
            <w:rPr>
              <w:lang w:val="en"/>
            </w:rPr>
          </w:pPr>
          <w:r>
            <w:rPr>
              <w:lang w:val="en"/>
            </w:rPr>
            <w:t>45.</w:t>
          </w:r>
          <w:r>
            <w:rPr>
              <w:lang w:val="en"/>
            </w:rPr>
            <w:tab/>
          </w:r>
          <w:bookmarkStart w:id="78" w:name="_CTVL001c63b743e03c7465c91b03de7033706b6"/>
          <w:r>
            <w:rPr>
              <w:lang w:val="en"/>
            </w:rPr>
            <w:t>Ratcliff, A. et al. (2002) Factors influencing ratings of speech naturalness in augmentative and alternative communication. Augmentative and Alternative Communication 18, 11–19</w:t>
          </w:r>
        </w:p>
        <w:bookmarkEnd w:id="78"/>
        <w:p w14:paraId="69252E43" w14:textId="77777777" w:rsidR="007D5C69" w:rsidRDefault="007D5C69" w:rsidP="007D5C69">
          <w:pPr>
            <w:pStyle w:val="CitaviBibliographyEntry"/>
            <w:rPr>
              <w:lang w:val="en"/>
            </w:rPr>
          </w:pPr>
          <w:r>
            <w:rPr>
              <w:lang w:val="en"/>
            </w:rPr>
            <w:t>46.</w:t>
          </w:r>
          <w:r>
            <w:rPr>
              <w:lang w:val="en"/>
            </w:rPr>
            <w:tab/>
          </w:r>
          <w:bookmarkStart w:id="79" w:name="_CTVL001c436adf58e114813af41749f64b2d8ec"/>
          <w:r>
            <w:rPr>
              <w:lang w:val="en"/>
            </w:rPr>
            <w:t>Rodero, E. (2017) Effectiveness, attention, and recall of human and artificial voices in an advertising story. Prosody influence and functions of voices. Computers in Human Behavior 77, 336–346</w:t>
          </w:r>
        </w:p>
        <w:bookmarkEnd w:id="79"/>
        <w:p w14:paraId="31728498" w14:textId="77777777" w:rsidR="007D5C69" w:rsidRDefault="007D5C69" w:rsidP="007D5C69">
          <w:pPr>
            <w:pStyle w:val="CitaviBibliographyEntry"/>
            <w:rPr>
              <w:lang w:val="en"/>
            </w:rPr>
          </w:pPr>
          <w:r>
            <w:rPr>
              <w:lang w:val="en"/>
            </w:rPr>
            <w:t>47.</w:t>
          </w:r>
          <w:r>
            <w:rPr>
              <w:lang w:val="en"/>
            </w:rPr>
            <w:tab/>
          </w:r>
          <w:bookmarkStart w:id="80" w:name="_CTVL001b2cfed2201dc4bfbb30224d692fe3c7c"/>
          <w:r>
            <w:rPr>
              <w:lang w:val="en"/>
            </w:rPr>
            <w:t>Rodero, E. and Lucas, I. (2023) Synthetic versus human voices in audiobooks: The human emotional intimacy effect. New Media &amp; Society 25, 1746–1764</w:t>
          </w:r>
        </w:p>
        <w:bookmarkEnd w:id="80"/>
        <w:p w14:paraId="15CD187E" w14:textId="77777777" w:rsidR="007D5C69" w:rsidRDefault="007D5C69" w:rsidP="007D5C69">
          <w:pPr>
            <w:pStyle w:val="CitaviBibliographyEntry"/>
            <w:rPr>
              <w:lang w:val="en"/>
            </w:rPr>
          </w:pPr>
          <w:r>
            <w:rPr>
              <w:lang w:val="en"/>
            </w:rPr>
            <w:t>48.</w:t>
          </w:r>
          <w:r>
            <w:rPr>
              <w:lang w:val="en"/>
            </w:rPr>
            <w:tab/>
          </w:r>
          <w:bookmarkStart w:id="81" w:name="_CTVL0018cf762b66ae24429b5a54b99d6898cd6"/>
          <w:r>
            <w:rPr>
              <w:lang w:val="en"/>
            </w:rPr>
            <w:t>Romportl, J. (2014) Speech Synthesis and Uncanny Valley. In</w:t>
          </w:r>
          <w:bookmarkEnd w:id="81"/>
          <w:r>
            <w:rPr>
              <w:lang w:val="en"/>
            </w:rPr>
            <w:t xml:space="preserve"> </w:t>
          </w:r>
          <w:r w:rsidRPr="007D5C69">
            <w:rPr>
              <w:i/>
              <w:lang w:val="en"/>
            </w:rPr>
            <w:t xml:space="preserve">Text, speech and dialogue </w:t>
          </w:r>
          <w:r w:rsidRPr="007D5C69">
            <w:rPr>
              <w:lang w:val="en"/>
            </w:rPr>
            <w:t>(Horák, A. et al., eds), pp. 595–602, Springer International Publishing</w:t>
          </w:r>
        </w:p>
        <w:p w14:paraId="4EC2B2B7" w14:textId="77777777" w:rsidR="007D5C69" w:rsidRDefault="007D5C69" w:rsidP="007D5C69">
          <w:pPr>
            <w:pStyle w:val="CitaviBibliographyEntry"/>
            <w:rPr>
              <w:lang w:val="en"/>
            </w:rPr>
          </w:pPr>
          <w:r>
            <w:rPr>
              <w:lang w:val="en"/>
            </w:rPr>
            <w:t>49.</w:t>
          </w:r>
          <w:r>
            <w:rPr>
              <w:lang w:val="en"/>
            </w:rPr>
            <w:tab/>
          </w:r>
          <w:bookmarkStart w:id="82" w:name="_CTVL0013ee55c02bf1645a2ab8425de5c036b64"/>
          <w:r>
            <w:rPr>
              <w:lang w:val="en"/>
            </w:rPr>
            <w:t>Roswandowitz, C. et al. (2024) Cortical-striatal brain network distinguishes deepfake from real speaker identity. Communications biology 7, 711</w:t>
          </w:r>
        </w:p>
        <w:bookmarkEnd w:id="82"/>
        <w:p w14:paraId="5DBADCA6" w14:textId="77777777" w:rsidR="007D5C69" w:rsidRDefault="007D5C69" w:rsidP="007D5C69">
          <w:pPr>
            <w:pStyle w:val="CitaviBibliographyEntry"/>
            <w:rPr>
              <w:lang w:val="en"/>
            </w:rPr>
          </w:pPr>
          <w:r>
            <w:rPr>
              <w:lang w:val="en"/>
            </w:rPr>
            <w:lastRenderedPageBreak/>
            <w:t>50.</w:t>
          </w:r>
          <w:r>
            <w:rPr>
              <w:lang w:val="en"/>
            </w:rPr>
            <w:tab/>
          </w:r>
          <w:bookmarkStart w:id="83" w:name="_CTVL001b86ee8fa846646bd89cf8704c1c49406"/>
          <w:r>
            <w:rPr>
              <w:lang w:val="en"/>
            </w:rPr>
            <w:t>Sarzedas, J. et al. (2024) Blindness influences emotional authenticity perception in voices: Behavioral and ERP evidence. Cortex; a journal devoted to the study of the nervous system and behavior 172, 254–270</w:t>
          </w:r>
        </w:p>
        <w:bookmarkEnd w:id="83"/>
        <w:p w14:paraId="68B59EB6" w14:textId="77777777" w:rsidR="007D5C69" w:rsidRDefault="007D5C69" w:rsidP="007D5C69">
          <w:pPr>
            <w:pStyle w:val="CitaviBibliographyEntry"/>
            <w:rPr>
              <w:lang w:val="en"/>
            </w:rPr>
          </w:pPr>
          <w:r>
            <w:rPr>
              <w:lang w:val="en"/>
            </w:rPr>
            <w:t>51.</w:t>
          </w:r>
          <w:r>
            <w:rPr>
              <w:lang w:val="en"/>
            </w:rPr>
            <w:tab/>
          </w:r>
          <w:bookmarkStart w:id="84" w:name="_CTVL001e756301a1d1043738864e448e45e01b6"/>
          <w:r>
            <w:rPr>
              <w:lang w:val="en"/>
            </w:rPr>
            <w:t>Schreibelmayr, S. and Mara, M. (2022) Robot Voices in Daily Life: Vocal Human-Likeness and Application Context as Determinants of User Acceptance. Frontiers in Psychology 13, 787499</w:t>
          </w:r>
        </w:p>
        <w:bookmarkEnd w:id="84"/>
        <w:p w14:paraId="6F28A398" w14:textId="77777777" w:rsidR="007D5C69" w:rsidRDefault="007D5C69" w:rsidP="007D5C69">
          <w:pPr>
            <w:pStyle w:val="CitaviBibliographyEntry"/>
            <w:rPr>
              <w:lang w:val="en"/>
            </w:rPr>
          </w:pPr>
          <w:r>
            <w:rPr>
              <w:lang w:val="en"/>
            </w:rPr>
            <w:t>52.</w:t>
          </w:r>
          <w:r>
            <w:rPr>
              <w:lang w:val="en"/>
            </w:rPr>
            <w:tab/>
          </w:r>
          <w:bookmarkStart w:id="85" w:name="_CTVL001ffaac0160e014e20882402a613ac8e97"/>
          <w:r>
            <w:rPr>
              <w:lang w:val="en"/>
            </w:rPr>
            <w:t>Schweinberger, S.R. and Eiff, C.I. von (2022) Enhancing socio-emotional communication and quality of life in young cochlear implant recipients: Perspectives from parameter-specific morphing and caricaturing. Frontiers in Neuroscience 16, 956917</w:t>
          </w:r>
        </w:p>
        <w:bookmarkEnd w:id="85"/>
        <w:p w14:paraId="7BA526B4" w14:textId="77777777" w:rsidR="007D5C69" w:rsidRDefault="007D5C69" w:rsidP="007D5C69">
          <w:pPr>
            <w:pStyle w:val="CitaviBibliographyEntry"/>
            <w:rPr>
              <w:lang w:val="en"/>
            </w:rPr>
          </w:pPr>
          <w:r>
            <w:rPr>
              <w:lang w:val="en"/>
            </w:rPr>
            <w:t>53.</w:t>
          </w:r>
          <w:r>
            <w:rPr>
              <w:lang w:val="en"/>
            </w:rPr>
            <w:tab/>
          </w:r>
          <w:bookmarkStart w:id="86" w:name="_CTVL001c655edd88d0c41a08eff9aaa8cdce345"/>
          <w:r>
            <w:rPr>
              <w:lang w:val="en"/>
            </w:rPr>
            <w:t>Seaborn, K. et al. (2021) Voice in Human–Agent Interaction. ACM Comput. Surv. 54, 1–43</w:t>
          </w:r>
        </w:p>
        <w:bookmarkEnd w:id="86"/>
        <w:p w14:paraId="4863D6B2" w14:textId="77777777" w:rsidR="007D5C69" w:rsidRDefault="007D5C69" w:rsidP="007D5C69">
          <w:pPr>
            <w:pStyle w:val="CitaviBibliographyEntry"/>
            <w:rPr>
              <w:lang w:val="en"/>
            </w:rPr>
          </w:pPr>
          <w:r>
            <w:rPr>
              <w:lang w:val="en"/>
            </w:rPr>
            <w:t>54.</w:t>
          </w:r>
          <w:r>
            <w:rPr>
              <w:lang w:val="en"/>
            </w:rPr>
            <w:tab/>
          </w:r>
          <w:bookmarkStart w:id="87" w:name="_CTVL001d8e5a7d3a7924fc3aad5dd8287ced150"/>
          <w:r>
            <w:rPr>
              <w:lang w:val="en"/>
            </w:rPr>
            <w:t>Tamagawa, R. et al. (2011) The Effects of Synthesized Voice Accents on User Perceptions of Robots. Int J of Soc Robotics 3, 253–262</w:t>
          </w:r>
        </w:p>
        <w:bookmarkEnd w:id="87"/>
        <w:p w14:paraId="186C4AF0" w14:textId="77777777" w:rsidR="007D5C69" w:rsidRDefault="007D5C69" w:rsidP="007D5C69">
          <w:pPr>
            <w:pStyle w:val="CitaviBibliographyEntry"/>
            <w:rPr>
              <w:lang w:val="en"/>
            </w:rPr>
          </w:pPr>
          <w:r>
            <w:rPr>
              <w:lang w:val="en"/>
            </w:rPr>
            <w:t>55.</w:t>
          </w:r>
          <w:r>
            <w:rPr>
              <w:lang w:val="en"/>
            </w:rPr>
            <w:tab/>
          </w:r>
          <w:bookmarkStart w:id="88" w:name="_CTVL00142ced9547f004324b210c9bf6a40fc26"/>
          <w:r>
            <w:rPr>
              <w:lang w:val="en"/>
            </w:rPr>
            <w:t>Triantafyllopoulos, A. et al. (2023) An overview of affective speech synthesis and conversion in the deep learning era. Proceedings of the IEEE</w:t>
          </w:r>
        </w:p>
        <w:bookmarkEnd w:id="88"/>
        <w:p w14:paraId="560904BC" w14:textId="77777777" w:rsidR="007D5C69" w:rsidRDefault="007D5C69" w:rsidP="007D5C69">
          <w:pPr>
            <w:pStyle w:val="CitaviBibliographyEntry"/>
            <w:rPr>
              <w:lang w:val="en"/>
            </w:rPr>
          </w:pPr>
          <w:r>
            <w:rPr>
              <w:lang w:val="en"/>
            </w:rPr>
            <w:t>56.</w:t>
          </w:r>
          <w:r>
            <w:rPr>
              <w:lang w:val="en"/>
            </w:rPr>
            <w:tab/>
          </w:r>
          <w:bookmarkStart w:id="89" w:name="_CTVL00112cb11d5f07e4a4fa077d5b119b964ee"/>
          <w:r>
            <w:rPr>
              <w:lang w:val="en"/>
            </w:rPr>
            <w:t>Urakami, J. et al. (2020) The Effect of Naturalness of Voice and Empathic Responses on Enjoyment, Attitudes and Motivation for Interacting with a Voice User Interface. In</w:t>
          </w:r>
          <w:bookmarkEnd w:id="89"/>
          <w:r>
            <w:rPr>
              <w:lang w:val="en"/>
            </w:rPr>
            <w:t xml:space="preserve"> </w:t>
          </w:r>
          <w:r w:rsidRPr="007D5C69">
            <w:rPr>
              <w:i/>
              <w:lang w:val="en"/>
            </w:rPr>
            <w:t xml:space="preserve">Human-Computer Interaction. Multimodal and Natural Interaction </w:t>
          </w:r>
          <w:r w:rsidRPr="007D5C69">
            <w:rPr>
              <w:lang w:val="en"/>
            </w:rPr>
            <w:t>(Kurosu, M., ed), pp. 244–259, Springer International Publishing</w:t>
          </w:r>
        </w:p>
        <w:p w14:paraId="5EE6925E" w14:textId="77777777" w:rsidR="007D5C69" w:rsidRDefault="007D5C69" w:rsidP="007D5C69">
          <w:pPr>
            <w:pStyle w:val="CitaviBibliographyEntry"/>
            <w:rPr>
              <w:lang w:val="en"/>
            </w:rPr>
          </w:pPr>
          <w:r>
            <w:rPr>
              <w:lang w:val="en"/>
            </w:rPr>
            <w:t>57.</w:t>
          </w:r>
          <w:r>
            <w:rPr>
              <w:lang w:val="en"/>
            </w:rPr>
            <w:tab/>
          </w:r>
          <w:bookmarkStart w:id="90" w:name="_CTVL001da609d5defaf4b8aad4d2e91796471b6"/>
          <w:r>
            <w:rPr>
              <w:lang w:val="en"/>
            </w:rPr>
            <w:t>Valentine, T. (1991) A unified account of the effects of distinctiveness, inversion, and race in face recognition. Q J Exp Psychol A 43, 161–204</w:t>
          </w:r>
        </w:p>
        <w:bookmarkEnd w:id="90"/>
        <w:p w14:paraId="549DDE78" w14:textId="77777777" w:rsidR="007D5C69" w:rsidRDefault="007D5C69" w:rsidP="007D5C69">
          <w:pPr>
            <w:pStyle w:val="CitaviBibliographyEntry"/>
            <w:rPr>
              <w:lang w:val="en"/>
            </w:rPr>
          </w:pPr>
          <w:r>
            <w:rPr>
              <w:lang w:val="en"/>
            </w:rPr>
            <w:t>58.</w:t>
          </w:r>
          <w:r>
            <w:rPr>
              <w:lang w:val="en"/>
            </w:rPr>
            <w:tab/>
          </w:r>
          <w:bookmarkStart w:id="91" w:name="_CTVL001fd79a6f791a44d41938bb87f18345f12"/>
          <w:r>
            <w:rPr>
              <w:lang w:val="en"/>
            </w:rPr>
            <w:t>van der Linden, S. (2023)</w:t>
          </w:r>
          <w:bookmarkEnd w:id="91"/>
          <w:r>
            <w:rPr>
              <w:lang w:val="en"/>
            </w:rPr>
            <w:t xml:space="preserve"> </w:t>
          </w:r>
          <w:r w:rsidRPr="007D5C69">
            <w:rPr>
              <w:i/>
              <w:lang w:val="en"/>
            </w:rPr>
            <w:t xml:space="preserve">Foolproof: Why we fall for misinformation and how to build immunity, </w:t>
          </w:r>
          <w:r w:rsidRPr="007D5C69">
            <w:rPr>
              <w:lang w:val="en"/>
            </w:rPr>
            <w:t>4th Estate</w:t>
          </w:r>
        </w:p>
        <w:p w14:paraId="476C7E89" w14:textId="77777777" w:rsidR="007D5C69" w:rsidRDefault="007D5C69" w:rsidP="007D5C69">
          <w:pPr>
            <w:pStyle w:val="CitaviBibliographyEntry"/>
            <w:rPr>
              <w:lang w:val="en"/>
            </w:rPr>
          </w:pPr>
          <w:r>
            <w:rPr>
              <w:lang w:val="en"/>
            </w:rPr>
            <w:t>59.</w:t>
          </w:r>
          <w:r>
            <w:rPr>
              <w:lang w:val="en"/>
            </w:rPr>
            <w:tab/>
          </w:r>
          <w:bookmarkStart w:id="92" w:name="_CTVL001374ff03861b442ee8c072a0f16b2b98b"/>
          <w:r>
            <w:rPr>
              <w:lang w:val="en"/>
            </w:rPr>
            <w:t>van Eck, N.J. and Waltman, L. (2010) Software survey: VOSviewer, a computer program for bibliometric mapping. Scientometrics 84, 523–538</w:t>
          </w:r>
        </w:p>
        <w:bookmarkEnd w:id="92"/>
        <w:p w14:paraId="321F6D8E" w14:textId="77777777" w:rsidR="007D5C69" w:rsidRDefault="007D5C69" w:rsidP="007D5C69">
          <w:pPr>
            <w:pStyle w:val="CitaviBibliographyEntry"/>
            <w:rPr>
              <w:lang w:val="en"/>
            </w:rPr>
          </w:pPr>
          <w:r>
            <w:rPr>
              <w:lang w:val="en"/>
            </w:rPr>
            <w:t>60.</w:t>
          </w:r>
          <w:r>
            <w:rPr>
              <w:lang w:val="en"/>
            </w:rPr>
            <w:tab/>
          </w:r>
          <w:bookmarkStart w:id="93" w:name="_CTVL0015a94f4972ba244ccae6afe9d5df33b4a"/>
          <w:r>
            <w:rPr>
              <w:lang w:val="en"/>
            </w:rPr>
            <w:t>van Prooije, T. et al. (2023) Perceptual and Acoustic Analysis of Speech in Spinocerebellar ataxia Type 1. Cerebellum (London, England)</w:t>
          </w:r>
        </w:p>
        <w:bookmarkEnd w:id="93"/>
        <w:p w14:paraId="6C9FDAE9" w14:textId="77777777" w:rsidR="007D5C69" w:rsidRDefault="007D5C69" w:rsidP="007D5C69">
          <w:pPr>
            <w:pStyle w:val="CitaviBibliographyEntry"/>
            <w:rPr>
              <w:lang w:val="en"/>
            </w:rPr>
          </w:pPr>
          <w:r>
            <w:rPr>
              <w:lang w:val="en"/>
            </w:rPr>
            <w:t>61.</w:t>
          </w:r>
          <w:r>
            <w:rPr>
              <w:lang w:val="en"/>
            </w:rPr>
            <w:tab/>
          </w:r>
          <w:bookmarkStart w:id="94" w:name="_CTVL001a77e43335938474caf43c1ac87097ad7"/>
          <w:r>
            <w:rPr>
              <w:lang w:val="en"/>
            </w:rPr>
            <w:t>Velner, E. et al. (2020) Intonation in Robot Speech. In</w:t>
          </w:r>
          <w:bookmarkEnd w:id="94"/>
          <w:r>
            <w:rPr>
              <w:lang w:val="en"/>
            </w:rPr>
            <w:t xml:space="preserve"> </w:t>
          </w:r>
          <w:r w:rsidRPr="007D5C69">
            <w:rPr>
              <w:i/>
              <w:lang w:val="en"/>
            </w:rPr>
            <w:t xml:space="preserve">Proceedings of the 2020 ACM/IEEE International Conference on Human-Robot Interaction </w:t>
          </w:r>
          <w:r w:rsidRPr="007D5C69">
            <w:rPr>
              <w:lang w:val="en"/>
            </w:rPr>
            <w:t>(Belpaeme, T. et al., eds), pp. 569–578, ACM</w:t>
          </w:r>
        </w:p>
        <w:p w14:paraId="7FE82061" w14:textId="77777777" w:rsidR="007D5C69" w:rsidRDefault="007D5C69" w:rsidP="007D5C69">
          <w:pPr>
            <w:pStyle w:val="CitaviBibliographyEntry"/>
            <w:rPr>
              <w:lang w:val="en"/>
            </w:rPr>
          </w:pPr>
          <w:r>
            <w:rPr>
              <w:lang w:val="en"/>
            </w:rPr>
            <w:t>62.</w:t>
          </w:r>
          <w:r>
            <w:rPr>
              <w:lang w:val="en"/>
            </w:rPr>
            <w:tab/>
          </w:r>
          <w:bookmarkStart w:id="95" w:name="_CTVL0016a6f74b49bda4923b3e7d77f5a7e4472"/>
          <w:r>
            <w:rPr>
              <w:lang w:val="en"/>
            </w:rPr>
            <w:t>Venkatraman, A. and Sivasankar, M.P. (2018) Continuous Vocal Fry Simulated in Laboratory Subjects: A Preliminary Report on Voice Production and Listener Ratings. American Journal of Speech-language Pathology 27, 1539–1545</w:t>
          </w:r>
        </w:p>
        <w:bookmarkEnd w:id="95"/>
        <w:p w14:paraId="3A555D72" w14:textId="77777777" w:rsidR="007D5C69" w:rsidRDefault="007D5C69" w:rsidP="007D5C69">
          <w:pPr>
            <w:pStyle w:val="CitaviBibliographyEntry"/>
            <w:rPr>
              <w:lang w:val="en"/>
            </w:rPr>
          </w:pPr>
          <w:r>
            <w:rPr>
              <w:lang w:val="en"/>
            </w:rPr>
            <w:t>63.</w:t>
          </w:r>
          <w:r>
            <w:rPr>
              <w:lang w:val="en"/>
            </w:rPr>
            <w:tab/>
          </w:r>
          <w:bookmarkStart w:id="96" w:name="_CTVL001a1e5bbaffeea488994d4c328929ebf3f"/>
          <w:r>
            <w:rPr>
              <w:lang w:val="en"/>
            </w:rPr>
            <w:t>Yorkston, K.M. et al. (1990) The effect of rate control on the intelligibility and naturalness of dysarthric speech. The Journal of speech and hearing disorders 55, 550–560</w:t>
          </w:r>
        </w:p>
        <w:bookmarkEnd w:id="96"/>
        <w:p w14:paraId="528B0368" w14:textId="77777777" w:rsidR="007D5C69" w:rsidRDefault="007D5C69" w:rsidP="007D5C69">
          <w:pPr>
            <w:pStyle w:val="CitaviBibliographyEntry"/>
            <w:rPr>
              <w:lang w:val="en"/>
            </w:rPr>
          </w:pPr>
          <w:r>
            <w:rPr>
              <w:lang w:val="en"/>
            </w:rPr>
            <w:t>64.</w:t>
          </w:r>
          <w:r>
            <w:rPr>
              <w:lang w:val="en"/>
            </w:rPr>
            <w:tab/>
          </w:r>
          <w:bookmarkStart w:id="97" w:name="_CTVL00125d4d8430d794cccb355109d2ce051ce"/>
          <w:r>
            <w:rPr>
              <w:lang w:val="en"/>
            </w:rPr>
            <w:t>Yorkston, K.M. et al. (1999)</w:t>
          </w:r>
          <w:bookmarkEnd w:id="97"/>
          <w:r>
            <w:rPr>
              <w:lang w:val="en"/>
            </w:rPr>
            <w:t xml:space="preserve"> </w:t>
          </w:r>
          <w:r w:rsidRPr="007D5C69">
            <w:rPr>
              <w:i/>
              <w:lang w:val="en"/>
            </w:rPr>
            <w:t xml:space="preserve">Management of motor speech disorders in children and adults, </w:t>
          </w:r>
          <w:r w:rsidRPr="007D5C69">
            <w:rPr>
              <w:lang w:val="en"/>
            </w:rPr>
            <w:t>Pro-ed Austin, TX</w:t>
          </w:r>
        </w:p>
        <w:p w14:paraId="6F54FCC0" w14:textId="0DC321B0" w:rsidR="00B014AB" w:rsidRDefault="007D5C69" w:rsidP="007D5C69">
          <w:pPr>
            <w:pStyle w:val="CitaviBibliographyEntry"/>
            <w:rPr>
              <w:lang w:val="en"/>
            </w:rPr>
          </w:pPr>
          <w:r>
            <w:rPr>
              <w:lang w:val="en"/>
            </w:rPr>
            <w:t>65.</w:t>
          </w:r>
          <w:r>
            <w:rPr>
              <w:lang w:val="en"/>
            </w:rPr>
            <w:tab/>
          </w:r>
          <w:bookmarkStart w:id="98" w:name="_CTVL001b001e71cfb0d478c9df1887d9aa8fa5d"/>
          <w:r>
            <w:rPr>
              <w:lang w:val="en"/>
            </w:rPr>
            <w:t>Young, A.W. et al. (2020) Face and voice perception: Understanding commonalities and differences // Face and Voice Perception: Understanding Commonalities and Differences. Trends Cogn Sci 24, 398–41</w:t>
          </w:r>
          <w:bookmarkEnd w:id="98"/>
          <w:r>
            <w:rPr>
              <w:lang w:val="en"/>
            </w:rPr>
            <w:t>0</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rsidSect="008255C2">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07-16T10:50:00Z" w:initials="c">
    <w:p w14:paraId="66274112" w14:textId="77777777" w:rsidR="007D75AE" w:rsidRDefault="007D75AE" w:rsidP="007D75AE">
      <w:pPr>
        <w:pStyle w:val="Kommentartext"/>
      </w:pPr>
      <w:r>
        <w:rPr>
          <w:rStyle w:val="Kommentarzeichen"/>
        </w:rPr>
        <w:annotationRef/>
      </w:r>
      <w:r>
        <w:t>Postleitzahlen aller Affiliations</w:t>
      </w:r>
    </w:p>
  </w:comment>
  <w:comment w:id="3" w:author="Christine Nussbaum" w:date="2024-06-13T11:44:00Z" w:initials="CN">
    <w:p w14:paraId="54692464" w14:textId="2562F9DA" w:rsidR="00632F41" w:rsidRDefault="00632F41">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4" w:author="Stefan Schweinberger" w:date="2024-07-07T12:32:00Z" w:initials="SRS">
    <w:p w14:paraId="033FCC56" w14:textId="77777777" w:rsidR="00632F41" w:rsidRDefault="00632F41"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3" w:author="christine.nussbaum" w:date="2024-07-19T17:47:00Z" w:initials="c">
    <w:p w14:paraId="51D5E600" w14:textId="77777777" w:rsidR="004F5F70" w:rsidRDefault="004F5F70" w:rsidP="004F5F70">
      <w:pPr>
        <w:pStyle w:val="Kommentartext"/>
      </w:pPr>
      <w:r>
        <w:rPr>
          <w:rStyle w:val="Kommentarzeichen"/>
        </w:rPr>
        <w:annotationRef/>
      </w:r>
      <w:r>
        <w:t>ToDo Tine: nochmal in die Karikatur-Literatur reinschauen</w:t>
      </w:r>
    </w:p>
  </w:comment>
  <w:comment w:id="24" w:author="christine.nussbaum" w:date="2024-07-19T17:48:00Z" w:initials="c">
    <w:p w14:paraId="748F2049" w14:textId="77777777" w:rsidR="004F5F70" w:rsidRDefault="004F5F70" w:rsidP="004F5F70">
      <w:pPr>
        <w:pStyle w:val="Kommentartext"/>
      </w:pPr>
      <w:r>
        <w:rPr>
          <w:rStyle w:val="Kommentarzeichen"/>
        </w:rPr>
        <w:annotationRef/>
      </w:r>
      <w:r>
        <w:t>Evtl Whiting</w:t>
      </w:r>
    </w:p>
  </w:comment>
  <w:comment w:id="26" w:author="Stefan Schweinberger" w:date="2024-07-07T13:04:00Z" w:initials="SRS">
    <w:p w14:paraId="3D7A8F0B" w14:textId="77777777" w:rsidR="006424FE" w:rsidRPr="005B36F4" w:rsidRDefault="006424FE" w:rsidP="006424FE">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28" w:author="Stefan Schweinberger" w:date="2024-07-07T13:22:00Z" w:initials="SRS">
    <w:p w14:paraId="03E5FDCF" w14:textId="77777777" w:rsidR="00632F41" w:rsidRPr="00385790" w:rsidRDefault="00632F41"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1" w:author="Stefan Schweinberger" w:date="2024-05-07T17:51:00Z" w:initials="SRS">
    <w:p w14:paraId="35B1E245" w14:textId="37061961" w:rsidR="00632F41" w:rsidRDefault="00632F41">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632F41" w:rsidRDefault="00632F41">
      <w:pPr>
        <w:pStyle w:val="Kommentartext"/>
        <w:rPr>
          <w:lang w:val="en-US"/>
        </w:rPr>
      </w:pPr>
    </w:p>
    <w:p w14:paraId="073A67F0" w14:textId="3061280E" w:rsidR="00632F41" w:rsidRPr="00083C4F" w:rsidRDefault="00632F41">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2" w:author="Christine Nussbaum" w:date="2024-05-08T10:54:00Z" w:initials="CN">
    <w:p w14:paraId="0DC11282" w14:textId="16D9B295" w:rsidR="00632F41" w:rsidRPr="00D94355" w:rsidRDefault="00632F41">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274112" w15:done="0"/>
  <w15:commentEx w15:paraId="54692464" w15:done="0"/>
  <w15:commentEx w15:paraId="033FCC56" w15:done="0"/>
  <w15:commentEx w15:paraId="51D5E600" w15:done="0"/>
  <w15:commentEx w15:paraId="748F2049" w15:paraIdParent="51D5E600" w15:done="0"/>
  <w15:commentEx w15:paraId="3D7A8F0B" w15:done="1"/>
  <w15:commentEx w15:paraId="03E5FDCF" w15:done="0"/>
  <w15:commentEx w15:paraId="073A67F0" w15:done="0"/>
  <w15:commentEx w15:paraId="0DC11282" w15:paraIdParent="073A6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C611CF" w16cex:dateUtc="2024-07-16T08:50:00Z"/>
  <w16cex:commentExtensible w16cex:durableId="69BE2AB3" w16cex:dateUtc="2024-07-07T11:32:00Z"/>
  <w16cex:commentExtensible w16cex:durableId="36ABE8C6" w16cex:dateUtc="2024-07-19T15:47:00Z"/>
  <w16cex:commentExtensible w16cex:durableId="7B6497EE" w16cex:dateUtc="2024-07-19T15:48:00Z"/>
  <w16cex:commentExtensible w16cex:durableId="179D5146" w16cex:dateUtc="2024-07-07T12:04:00Z"/>
  <w16cex:commentExtensible w16cex:durableId="64F2B425" w16cex:dateUtc="2024-07-07T12:22:00Z"/>
  <w16cex:commentExtensible w16cex:durableId="4331D324" w16cex:dateUtc="2024-05-07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274112" w16cid:durableId="01C611CF"/>
  <w16cid:commentId w16cid:paraId="54692464" w16cid:durableId="2A155A34"/>
  <w16cid:commentId w16cid:paraId="033FCC56" w16cid:durableId="69BE2AB3"/>
  <w16cid:commentId w16cid:paraId="51D5E600" w16cid:durableId="36ABE8C6"/>
  <w16cid:commentId w16cid:paraId="748F2049" w16cid:durableId="7B6497EE"/>
  <w16cid:commentId w16cid:paraId="3D7A8F0B" w16cid:durableId="179D5146"/>
  <w16cid:commentId w16cid:paraId="03E5FDCF" w16cid:durableId="64F2B425"/>
  <w16cid:commentId w16cid:paraId="073A67F0" w16cid:durableId="4331D324"/>
  <w16cid:commentId w16cid:paraId="0DC11282" w16cid:durableId="29E5D8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F55D7" w14:textId="77777777" w:rsidR="008A6941" w:rsidRDefault="008A6941" w:rsidP="00353624">
      <w:pPr>
        <w:spacing w:after="0" w:line="240" w:lineRule="auto"/>
      </w:pPr>
      <w:r>
        <w:separator/>
      </w:r>
    </w:p>
  </w:endnote>
  <w:endnote w:type="continuationSeparator" w:id="0">
    <w:p w14:paraId="11EF43FC" w14:textId="77777777" w:rsidR="008A6941" w:rsidRDefault="008A6941"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0216A" w14:textId="77777777" w:rsidR="008A6941" w:rsidRDefault="008A6941" w:rsidP="00353624">
      <w:pPr>
        <w:spacing w:after="0" w:line="240" w:lineRule="auto"/>
      </w:pPr>
      <w:r>
        <w:separator/>
      </w:r>
    </w:p>
  </w:footnote>
  <w:footnote w:type="continuationSeparator" w:id="0">
    <w:p w14:paraId="5BA08DA1" w14:textId="77777777" w:rsidR="008A6941" w:rsidRDefault="008A6941"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FF6FA1"/>
    <w:multiLevelType w:val="hybridMultilevel"/>
    <w:tmpl w:val="EF9CDBDC"/>
    <w:lvl w:ilvl="0" w:tplc="A8A2F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12"/>
  </w:num>
  <w:num w:numId="2" w16cid:durableId="1800952531">
    <w:abstractNumId w:val="9"/>
  </w:num>
  <w:num w:numId="3" w16cid:durableId="607322995">
    <w:abstractNumId w:val="6"/>
  </w:num>
  <w:num w:numId="4" w16cid:durableId="831262803">
    <w:abstractNumId w:val="10"/>
  </w:num>
  <w:num w:numId="5" w16cid:durableId="1840348461">
    <w:abstractNumId w:val="3"/>
  </w:num>
  <w:num w:numId="6" w16cid:durableId="1994066187">
    <w:abstractNumId w:val="14"/>
  </w:num>
  <w:num w:numId="7" w16cid:durableId="1482312081">
    <w:abstractNumId w:val="1"/>
  </w:num>
  <w:num w:numId="8" w16cid:durableId="1433238627">
    <w:abstractNumId w:val="0"/>
  </w:num>
  <w:num w:numId="9" w16cid:durableId="1017537176">
    <w:abstractNumId w:val="7"/>
  </w:num>
  <w:num w:numId="10" w16cid:durableId="359625205">
    <w:abstractNumId w:val="13"/>
  </w:num>
  <w:num w:numId="11" w16cid:durableId="1078016626">
    <w:abstractNumId w:val="5"/>
  </w:num>
  <w:num w:numId="12" w16cid:durableId="1756975950">
    <w:abstractNumId w:val="4"/>
  </w:num>
  <w:num w:numId="13" w16cid:durableId="127288896">
    <w:abstractNumId w:val="11"/>
  </w:num>
  <w:num w:numId="14" w16cid:durableId="92670646">
    <w:abstractNumId w:val="2"/>
  </w:num>
  <w:num w:numId="15" w16cid:durableId="166685647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166F9"/>
    <w:rsid w:val="00035E31"/>
    <w:rsid w:val="00037F39"/>
    <w:rsid w:val="00041975"/>
    <w:rsid w:val="000468FB"/>
    <w:rsid w:val="00061716"/>
    <w:rsid w:val="00063B16"/>
    <w:rsid w:val="00070D52"/>
    <w:rsid w:val="00070DE1"/>
    <w:rsid w:val="00073465"/>
    <w:rsid w:val="00074FE8"/>
    <w:rsid w:val="00082093"/>
    <w:rsid w:val="00083C4F"/>
    <w:rsid w:val="00084405"/>
    <w:rsid w:val="00085DD3"/>
    <w:rsid w:val="00093076"/>
    <w:rsid w:val="00094F39"/>
    <w:rsid w:val="00095C1C"/>
    <w:rsid w:val="000A3824"/>
    <w:rsid w:val="000B67B8"/>
    <w:rsid w:val="000C2393"/>
    <w:rsid w:val="000C3818"/>
    <w:rsid w:val="000C544A"/>
    <w:rsid w:val="000D2C22"/>
    <w:rsid w:val="000D3015"/>
    <w:rsid w:val="000E1E1B"/>
    <w:rsid w:val="000E43D1"/>
    <w:rsid w:val="000E54CC"/>
    <w:rsid w:val="0011142C"/>
    <w:rsid w:val="001146EC"/>
    <w:rsid w:val="00121B2E"/>
    <w:rsid w:val="0012222C"/>
    <w:rsid w:val="00123A29"/>
    <w:rsid w:val="00135DCF"/>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0A15"/>
    <w:rsid w:val="00302388"/>
    <w:rsid w:val="003359DA"/>
    <w:rsid w:val="00340FEF"/>
    <w:rsid w:val="00345179"/>
    <w:rsid w:val="0034699D"/>
    <w:rsid w:val="00347CBF"/>
    <w:rsid w:val="0035017E"/>
    <w:rsid w:val="00353624"/>
    <w:rsid w:val="0036286C"/>
    <w:rsid w:val="00366DDC"/>
    <w:rsid w:val="00374232"/>
    <w:rsid w:val="0039400B"/>
    <w:rsid w:val="00395A3B"/>
    <w:rsid w:val="00396F35"/>
    <w:rsid w:val="003A3148"/>
    <w:rsid w:val="003B687A"/>
    <w:rsid w:val="003D1E93"/>
    <w:rsid w:val="003D3321"/>
    <w:rsid w:val="003E61B4"/>
    <w:rsid w:val="0040683C"/>
    <w:rsid w:val="0041290D"/>
    <w:rsid w:val="0041749E"/>
    <w:rsid w:val="004210B1"/>
    <w:rsid w:val="00421B0B"/>
    <w:rsid w:val="004258F3"/>
    <w:rsid w:val="00426A0C"/>
    <w:rsid w:val="004313C7"/>
    <w:rsid w:val="00435D50"/>
    <w:rsid w:val="00455BC5"/>
    <w:rsid w:val="0046095C"/>
    <w:rsid w:val="00466801"/>
    <w:rsid w:val="004742EB"/>
    <w:rsid w:val="00481494"/>
    <w:rsid w:val="0048384E"/>
    <w:rsid w:val="00483985"/>
    <w:rsid w:val="00483E8E"/>
    <w:rsid w:val="004867E0"/>
    <w:rsid w:val="00490B67"/>
    <w:rsid w:val="0049339E"/>
    <w:rsid w:val="004942D0"/>
    <w:rsid w:val="00495542"/>
    <w:rsid w:val="004976B6"/>
    <w:rsid w:val="004A1755"/>
    <w:rsid w:val="004A2906"/>
    <w:rsid w:val="004A2FDC"/>
    <w:rsid w:val="004A470F"/>
    <w:rsid w:val="004A5A69"/>
    <w:rsid w:val="004B4D43"/>
    <w:rsid w:val="004C273C"/>
    <w:rsid w:val="004C5F92"/>
    <w:rsid w:val="004E074C"/>
    <w:rsid w:val="004F3E20"/>
    <w:rsid w:val="004F5F70"/>
    <w:rsid w:val="00500628"/>
    <w:rsid w:val="00505D57"/>
    <w:rsid w:val="00535AEF"/>
    <w:rsid w:val="00536DA1"/>
    <w:rsid w:val="00540E45"/>
    <w:rsid w:val="00540EA3"/>
    <w:rsid w:val="00544374"/>
    <w:rsid w:val="00570F96"/>
    <w:rsid w:val="0057287E"/>
    <w:rsid w:val="00576C9A"/>
    <w:rsid w:val="005841EC"/>
    <w:rsid w:val="0058483B"/>
    <w:rsid w:val="0058543C"/>
    <w:rsid w:val="005867D7"/>
    <w:rsid w:val="005873C7"/>
    <w:rsid w:val="00597C0D"/>
    <w:rsid w:val="005A72AA"/>
    <w:rsid w:val="005B337E"/>
    <w:rsid w:val="005B7151"/>
    <w:rsid w:val="005C4452"/>
    <w:rsid w:val="005C69CD"/>
    <w:rsid w:val="005E0F61"/>
    <w:rsid w:val="005E5112"/>
    <w:rsid w:val="005E655E"/>
    <w:rsid w:val="005F4446"/>
    <w:rsid w:val="00601BED"/>
    <w:rsid w:val="00603E19"/>
    <w:rsid w:val="006049B7"/>
    <w:rsid w:val="0062078F"/>
    <w:rsid w:val="0062610A"/>
    <w:rsid w:val="006307E0"/>
    <w:rsid w:val="00632F41"/>
    <w:rsid w:val="00633F4A"/>
    <w:rsid w:val="006424FE"/>
    <w:rsid w:val="00654432"/>
    <w:rsid w:val="00671456"/>
    <w:rsid w:val="00671BA2"/>
    <w:rsid w:val="00680D80"/>
    <w:rsid w:val="00684059"/>
    <w:rsid w:val="00692A2C"/>
    <w:rsid w:val="006948C4"/>
    <w:rsid w:val="00696416"/>
    <w:rsid w:val="006A3795"/>
    <w:rsid w:val="006B2EB7"/>
    <w:rsid w:val="006B3FA1"/>
    <w:rsid w:val="006C4186"/>
    <w:rsid w:val="006D2FD0"/>
    <w:rsid w:val="006E0845"/>
    <w:rsid w:val="006F12C8"/>
    <w:rsid w:val="00700CFB"/>
    <w:rsid w:val="0070164F"/>
    <w:rsid w:val="00701727"/>
    <w:rsid w:val="00704AA6"/>
    <w:rsid w:val="007168FA"/>
    <w:rsid w:val="00716FB2"/>
    <w:rsid w:val="0073364D"/>
    <w:rsid w:val="00763504"/>
    <w:rsid w:val="007713EC"/>
    <w:rsid w:val="0077262C"/>
    <w:rsid w:val="007749AE"/>
    <w:rsid w:val="00783AF1"/>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A6941"/>
    <w:rsid w:val="008A6B92"/>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A28E2"/>
    <w:rsid w:val="009C71D2"/>
    <w:rsid w:val="009E0962"/>
    <w:rsid w:val="009E2AB9"/>
    <w:rsid w:val="009E5870"/>
    <w:rsid w:val="009E58AB"/>
    <w:rsid w:val="009F02C4"/>
    <w:rsid w:val="00A017E1"/>
    <w:rsid w:val="00A0435C"/>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5A01"/>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8730F"/>
    <w:rsid w:val="00B90DAD"/>
    <w:rsid w:val="00B95EC8"/>
    <w:rsid w:val="00BB0189"/>
    <w:rsid w:val="00BB523A"/>
    <w:rsid w:val="00BC6468"/>
    <w:rsid w:val="00BD0FF9"/>
    <w:rsid w:val="00BD527A"/>
    <w:rsid w:val="00BD5E03"/>
    <w:rsid w:val="00BF321F"/>
    <w:rsid w:val="00BF71D0"/>
    <w:rsid w:val="00C16B93"/>
    <w:rsid w:val="00C22065"/>
    <w:rsid w:val="00C23B54"/>
    <w:rsid w:val="00C34691"/>
    <w:rsid w:val="00C35BE0"/>
    <w:rsid w:val="00C35DFD"/>
    <w:rsid w:val="00C43D54"/>
    <w:rsid w:val="00C46164"/>
    <w:rsid w:val="00C466D3"/>
    <w:rsid w:val="00C530F5"/>
    <w:rsid w:val="00C6055C"/>
    <w:rsid w:val="00C710E3"/>
    <w:rsid w:val="00C81D8A"/>
    <w:rsid w:val="00C96E2A"/>
    <w:rsid w:val="00CB0D44"/>
    <w:rsid w:val="00CB2682"/>
    <w:rsid w:val="00CB7440"/>
    <w:rsid w:val="00CC6799"/>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483F"/>
    <w:rsid w:val="00D667F8"/>
    <w:rsid w:val="00D66F73"/>
    <w:rsid w:val="00D73D6F"/>
    <w:rsid w:val="00D743C8"/>
    <w:rsid w:val="00D820EE"/>
    <w:rsid w:val="00D833C6"/>
    <w:rsid w:val="00D833D8"/>
    <w:rsid w:val="00D94355"/>
    <w:rsid w:val="00DA29E9"/>
    <w:rsid w:val="00DA2D62"/>
    <w:rsid w:val="00DA3458"/>
    <w:rsid w:val="00DB0EBC"/>
    <w:rsid w:val="00DB0F2D"/>
    <w:rsid w:val="00DB4D26"/>
    <w:rsid w:val="00DC047B"/>
    <w:rsid w:val="00E047E3"/>
    <w:rsid w:val="00E06C47"/>
    <w:rsid w:val="00E127AD"/>
    <w:rsid w:val="00E14549"/>
    <w:rsid w:val="00E17059"/>
    <w:rsid w:val="00E238F4"/>
    <w:rsid w:val="00E42BC8"/>
    <w:rsid w:val="00E620BA"/>
    <w:rsid w:val="00E659E4"/>
    <w:rsid w:val="00E676B3"/>
    <w:rsid w:val="00E76F70"/>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206"/>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tgpt.com/?oai"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D2709"/>
    <w:rsid w:val="00135DCF"/>
    <w:rsid w:val="00163A62"/>
    <w:rsid w:val="001D7C87"/>
    <w:rsid w:val="003117D3"/>
    <w:rsid w:val="00374232"/>
    <w:rsid w:val="0041290D"/>
    <w:rsid w:val="00475846"/>
    <w:rsid w:val="00582059"/>
    <w:rsid w:val="006B3FA1"/>
    <w:rsid w:val="006F058E"/>
    <w:rsid w:val="006F4F0E"/>
    <w:rsid w:val="00763504"/>
    <w:rsid w:val="0076783D"/>
    <w:rsid w:val="007878E1"/>
    <w:rsid w:val="007B1874"/>
    <w:rsid w:val="007C1D5F"/>
    <w:rsid w:val="007E268C"/>
    <w:rsid w:val="009E2606"/>
    <w:rsid w:val="00A231AC"/>
    <w:rsid w:val="00A42BBE"/>
    <w:rsid w:val="00A866DD"/>
    <w:rsid w:val="00AF0169"/>
    <w:rsid w:val="00B35167"/>
    <w:rsid w:val="00B95004"/>
    <w:rsid w:val="00C00481"/>
    <w:rsid w:val="00CA6DD5"/>
    <w:rsid w:val="00CB5C46"/>
    <w:rsid w:val="00D33C3E"/>
    <w:rsid w:val="00D674F7"/>
    <w:rsid w:val="00D67777"/>
    <w:rsid w:val="00DA46D2"/>
    <w:rsid w:val="00E168DA"/>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86482</Words>
  <Characters>492949</Characters>
  <Application>Microsoft Office Word</Application>
  <DocSecurity>0</DocSecurity>
  <Lines>4107</Lines>
  <Paragraphs>1156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cp:revision>
  <cp:lastPrinted>2024-05-02T13:02:00Z</cp:lastPrinted>
  <dcterms:created xsi:type="dcterms:W3CDTF">2024-07-19T15:41:00Z</dcterms:created>
  <dcterms:modified xsi:type="dcterms:W3CDTF">2024-07-19T19:19:00Z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0">
    <vt:lpwstr>b8d1fa42-c056-48ae-909f-202cbaf2db82</vt:lpwstr>
  </property>
  <property fmtid="{D5CDD505-2E9C-101B-9397-08002B2CF9AE}" pid="5" name="CitaviDocumentProperty_1">
    <vt:lpwstr>6.11.0.0</vt:lpwstr>
  </property>
  <property fmtid="{D5CDD505-2E9C-101B-9397-08002B2CF9AE}" pid="6" name="CitaviDocumentProperty_6">
    <vt:lpwstr>True</vt:lpwstr>
  </property>
</Properties>
</file>