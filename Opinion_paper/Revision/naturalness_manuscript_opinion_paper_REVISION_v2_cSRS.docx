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r>
        <w:fldChar w:fldCharType="begin"/>
      </w:r>
      <w:r w:rsidRPr="00FA19C2">
        <w:rPr>
          <w:lang w:val="en-US"/>
          <w:rPrChange w:id="0" w:author="Stefan Schweinberger" w:date="2024-11-07T18:27:00Z">
            <w:rPr/>
          </w:rPrChange>
        </w:rPr>
        <w:instrText>HYPERLINK "https://www.allgpsy.uni-jena.de/christine-nussbaum/"</w:instrText>
      </w:r>
      <w:r>
        <w:fldChar w:fldCharType="separate"/>
      </w:r>
      <w:r w:rsidR="00F46E2D" w:rsidRPr="00335290">
        <w:rPr>
          <w:rStyle w:val="Hyperlink"/>
          <w:rFonts w:cstheme="minorHAnsi"/>
          <w:lang w:val="en-US"/>
        </w:rPr>
        <w:t>https://www.allgpsy.uni-jena.de/christine-nussbaum/</w:t>
      </w:r>
      <w:r>
        <w:rPr>
          <w:rStyle w:val="Hyperlink"/>
          <w:rFonts w:cstheme="minorHAnsi"/>
          <w:lang w:val="en-US"/>
        </w:rPr>
        <w:fldChar w:fldCharType="end"/>
      </w:r>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r>
        <w:fldChar w:fldCharType="begin"/>
      </w:r>
      <w:r w:rsidRPr="00FA19C2">
        <w:rPr>
          <w:lang w:val="en-US"/>
          <w:rPrChange w:id="1" w:author="Stefan Schweinberger" w:date="2024-11-07T18:27:00Z">
            <w:rPr/>
          </w:rPrChange>
        </w:rPr>
        <w:instrText>HYPERLINK "mailto:christine.nussbaum@uni-jena.de"</w:instrText>
      </w:r>
      <w:r>
        <w:fldChar w:fldCharType="separate"/>
      </w:r>
      <w:r w:rsidR="003B4BDC" w:rsidRPr="00A240EA">
        <w:rPr>
          <w:rStyle w:val="Hyperlink"/>
          <w:rFonts w:cstheme="minorHAnsi"/>
          <w:lang w:val="en-US"/>
        </w:rPr>
        <w:t>christine.nussbaum@uni-jena.de</w:t>
      </w:r>
      <w:r>
        <w:rPr>
          <w:rStyle w:val="Hyperlink"/>
          <w:rFonts w:cstheme="minorHAnsi"/>
          <w:lang w:val="en-US"/>
        </w:rPr>
        <w:fldChar w:fldCharType="end"/>
      </w:r>
      <w:r w:rsidR="003B4BDC">
        <w:rPr>
          <w:rFonts w:cstheme="minorHAnsi"/>
          <w:lang w:val="en-US"/>
        </w:rPr>
        <w:t xml:space="preserve">. Supplemental materials to this work are accessible on the associated OSF-repository: </w:t>
      </w:r>
      <w:r>
        <w:fldChar w:fldCharType="begin"/>
      </w:r>
      <w:r w:rsidRPr="00FA19C2">
        <w:rPr>
          <w:lang w:val="en-US"/>
          <w:rPrChange w:id="2" w:author="Stefan Schweinberger" w:date="2024-11-07T18:27:00Z">
            <w:rPr/>
          </w:rPrChange>
        </w:rPr>
        <w:instrText>HYPERLINK "https://osf.io/asfqv/?view_only=62f8d88705bb4363903983c8bd08a2cf"</w:instrText>
      </w:r>
      <w:r>
        <w:fldChar w:fldCharType="separate"/>
      </w:r>
      <w:r w:rsidR="003B4BDC" w:rsidRPr="00A240EA">
        <w:rPr>
          <w:rStyle w:val="Hyperlink"/>
          <w:rFonts w:cstheme="minorHAnsi"/>
          <w:lang w:val="en-US"/>
        </w:rPr>
        <w:t>https://osf.io/asfqv/?view_only=62f8d88705bb4363903983c8bd08a2cf</w:t>
      </w:r>
      <w:r>
        <w:rPr>
          <w:rStyle w:val="Hyperlink"/>
          <w:rFonts w:cstheme="minorHAnsi"/>
          <w:lang w:val="en-US"/>
        </w:rPr>
        <w:fldChar w:fldCharType="end"/>
      </w:r>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3"/>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3"/>
      <w:r w:rsidR="002E4F0D">
        <w:rPr>
          <w:rStyle w:val="Kommentarzeichen"/>
          <w:lang w:val="de-DE"/>
        </w:rPr>
        <w:commentReference w:id="3"/>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30672D31"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4"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commentRangeStart w:id="5"/>
      <w:del w:id="6" w:author="Stefan Schweinberger" w:date="2024-11-07T19:30:00Z">
        <w:r w:rsidR="00225095" w:rsidRPr="00225095" w:rsidDel="0090512B">
          <w:rPr>
            <w:color w:val="C00000"/>
            <w:lang w:val="en-US"/>
          </w:rPr>
          <w:delText xml:space="preserve">Evaluations </w:delText>
        </w:r>
      </w:del>
      <w:ins w:id="7" w:author="Stefan Schweinberger" w:date="2024-11-07T19:30:00Z">
        <w:r w:rsidR="0090512B">
          <w:rPr>
            <w:color w:val="C00000"/>
            <w:lang w:val="en-US"/>
          </w:rPr>
          <w:t>Perceptions</w:t>
        </w:r>
        <w:r w:rsidR="0090512B" w:rsidRPr="00225095">
          <w:rPr>
            <w:color w:val="C00000"/>
            <w:lang w:val="en-US"/>
          </w:rPr>
          <w:t xml:space="preserve"> </w:t>
        </w:r>
        <w:commentRangeEnd w:id="5"/>
        <w:r w:rsidR="0090512B">
          <w:rPr>
            <w:rStyle w:val="Kommentarzeichen"/>
          </w:rPr>
          <w:commentReference w:id="5"/>
        </w:r>
      </w:ins>
      <w:r w:rsidR="00225095" w:rsidRPr="00225095">
        <w:rPr>
          <w:color w:val="C00000"/>
          <w:lang w:val="en-US"/>
        </w:rPr>
        <w:t>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4"/>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52580B19" w:rsidR="00F058C0" w:rsidRPr="003A2E81" w:rsidRDefault="00C45C6C" w:rsidP="00417A8A">
      <w:pPr>
        <w:spacing w:line="480" w:lineRule="auto"/>
        <w:ind w:firstLine="708"/>
        <w:rPr>
          <w:lang w:val="en-US"/>
        </w:rPr>
      </w:pPr>
      <w:bookmarkStart w:id="8"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8"/>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9"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10"/>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9"/>
      <w:commentRangeEnd w:id="10"/>
      <w:r w:rsidR="00417803">
        <w:rPr>
          <w:rStyle w:val="Kommentarzeichen"/>
        </w:rPr>
        <w:commentReference w:id="10"/>
      </w:r>
      <w:bookmarkStart w:id="11" w:name="_Hlk181811684"/>
      <w:del w:id="12" w:author="Christine Nussbaum" w:date="2024-11-07T17:26:00Z">
        <w:r w:rsidR="003A2E81" w:rsidDel="001061CB">
          <w:rPr>
            <w:lang w:val="en-US"/>
          </w:rPr>
          <w:delText>I</w:delText>
        </w:r>
        <w:commentRangeStart w:id="13"/>
        <w:r w:rsidR="003A2E81" w:rsidDel="001061CB">
          <w:rPr>
            <w:lang w:val="en-US"/>
          </w:rPr>
          <w:delText>mportantly,</w:delText>
        </w:r>
        <w:r w:rsidR="00F058C0" w:rsidDel="001061CB">
          <w:rPr>
            <w:lang w:val="en-US"/>
          </w:rPr>
          <w:delText xml:space="preserve"> </w:delText>
        </w:r>
        <w:r w:rsidR="001F6AA8" w:rsidDel="001061CB">
          <w:rPr>
            <w:lang w:val="en-US"/>
          </w:rPr>
          <w:delText xml:space="preserve">such </w:delText>
        </w:r>
        <w:r w:rsidR="00F058C0" w:rsidDel="001061CB">
          <w:rPr>
            <w:lang w:val="en-US"/>
          </w:rPr>
          <w:delText xml:space="preserve">variations in voice naturalness </w:delText>
        </w:r>
        <w:r w:rsidR="00F058C0" w:rsidRPr="00C45C6C" w:rsidDel="001061CB">
          <w:rPr>
            <w:lang w:val="en-US"/>
          </w:rPr>
          <w:delText xml:space="preserve">affect </w:delText>
        </w:r>
        <w:r w:rsidR="00F058C0" w:rsidDel="001061CB">
          <w:rPr>
            <w:lang w:val="en-US"/>
          </w:rPr>
          <w:delText xml:space="preserve">communicative quality </w:delText>
        </w:r>
      </w:del>
      <w:customXmlDelRangeStart w:id="14" w:author="Christine Nussbaum" w:date="2024-11-07T17:26:00Z"/>
      <w:sdt>
        <w:sdtPr>
          <w:rPr>
            <w:lang w:val="en-US"/>
          </w:rPr>
          <w:alias w:val="To edit, see citavi.com/edit"/>
          <w:tag w:val="CitaviPlaceholder#a0b3040b-5145-44e1-9565-3270840d0b52"/>
          <w:id w:val="-83458162"/>
          <w:placeholder>
            <w:docPart w:val="E5771A274D634AAE9AE08EFBF9A625F3"/>
          </w:placeholder>
        </w:sdtPr>
        <w:sdtContent>
          <w:customXmlDelRangeEnd w:id="14"/>
          <w:del w:id="15"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A2VDE4OjUwOjQ2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w:delInstrText>
            </w:r>
            <w:r w:rsidR="00F058C0" w:rsidDel="001061CB">
              <w:rPr>
                <w:lang w:val="en-US"/>
              </w:rPr>
              <w:fldChar w:fldCharType="separate"/>
            </w:r>
            <w:r w:rsidR="00417803" w:rsidDel="001061CB">
              <w:rPr>
                <w:lang w:val="en-US"/>
              </w:rPr>
              <w:delText>[12,13]</w:delText>
            </w:r>
            <w:r w:rsidR="00F058C0" w:rsidDel="001061CB">
              <w:rPr>
                <w:lang w:val="en-US"/>
              </w:rPr>
              <w:fldChar w:fldCharType="end"/>
            </w:r>
          </w:del>
          <w:customXmlDelRangeStart w:id="16" w:author="Christine Nussbaum" w:date="2024-11-07T17:26:00Z"/>
        </w:sdtContent>
      </w:sdt>
      <w:customXmlDelRangeEnd w:id="16"/>
      <w:del w:id="17" w:author="Christine Nussbaum" w:date="2024-11-07T17:26:00Z">
        <w:r w:rsidR="00F058C0" w:rsidRPr="00C45C6C" w:rsidDel="001061CB">
          <w:rPr>
            <w:lang w:val="en-US"/>
          </w:rPr>
          <w:delText>, both in a purely human context and in scenarios with human and artificial agents</w:delText>
        </w:r>
        <w:bookmarkEnd w:id="11"/>
        <w:r w:rsidR="00F058C0" w:rsidRPr="00C45C6C" w:rsidDel="001061CB">
          <w:rPr>
            <w:lang w:val="en-US"/>
          </w:rPr>
          <w:delText>.</w:delText>
        </w:r>
        <w:r w:rsidR="00271DB5" w:rsidDel="001061CB">
          <w:rPr>
            <w:lang w:val="en-US"/>
          </w:rPr>
          <w:delText xml:space="preserve"> [</w:delText>
        </w:r>
        <w:r w:rsidR="00271DB5" w:rsidRPr="00271DB5" w:rsidDel="001061CB">
          <w:rPr>
            <w:color w:val="002060"/>
            <w:lang w:val="en-US"/>
          </w:rPr>
          <w:delText>…</w:delText>
        </w:r>
        <w:r w:rsidR="00271DB5" w:rsidDel="001061CB">
          <w:rPr>
            <w:lang w:val="en-US"/>
          </w:rPr>
          <w:delText>]</w:delText>
        </w:r>
        <w:r w:rsidR="00F058C0" w:rsidDel="001061CB">
          <w:rPr>
            <w:lang w:val="en-US"/>
          </w:rPr>
          <w:delText xml:space="preserve"> For </w:delText>
        </w:r>
        <w:r w:rsidR="00F058C0" w:rsidRPr="00A56368" w:rsidDel="001061CB">
          <w:rPr>
            <w:bCs/>
            <w:lang w:val="en-US"/>
          </w:rPr>
          <w:delText>human voices,</w:delText>
        </w:r>
        <w:r w:rsidR="00F058C0" w:rsidDel="001061CB">
          <w:rPr>
            <w:lang w:val="en-US"/>
          </w:rPr>
          <w:delText xml:space="preserve"> </w:delText>
        </w:r>
        <w:bookmarkStart w:id="18" w:name="_Hlk181811895"/>
        <w:r w:rsidR="00F058C0" w:rsidRPr="00F06F8B" w:rsidDel="001061CB">
          <w:rPr>
            <w:lang w:val="en-US"/>
          </w:rPr>
          <w:delText>evidence from speech-language pathologies shows that impairments in speech naturalness affect everyday interaction</w:delText>
        </w:r>
        <w:bookmarkEnd w:id="18"/>
        <w:r w:rsidR="00F058C0" w:rsidDel="001061CB">
          <w:rPr>
            <w:lang w:val="en-US"/>
          </w:rPr>
          <w:delText>, potentially</w:delText>
        </w:r>
        <w:r w:rsidR="00F058C0" w:rsidRPr="00F06F8B" w:rsidDel="001061CB">
          <w:rPr>
            <w:lang w:val="en-US"/>
          </w:rPr>
          <w:delText xml:space="preserve"> result</w:delText>
        </w:r>
        <w:r w:rsidR="00F058C0" w:rsidDel="001061CB">
          <w:rPr>
            <w:lang w:val="en-US"/>
          </w:rPr>
          <w:delText>ing</w:delText>
        </w:r>
        <w:r w:rsidR="00F058C0" w:rsidRPr="00F06F8B" w:rsidDel="001061CB">
          <w:rPr>
            <w:lang w:val="en-US"/>
          </w:rPr>
          <w:delText xml:space="preserve"> in social isolation, reduced quality of life, and even depression </w:delText>
        </w:r>
      </w:del>
      <w:customXmlDelRangeStart w:id="19" w:author="Christine Nussbaum" w:date="2024-11-07T17:26:00Z"/>
      <w:sdt>
        <w:sdtPr>
          <w:rPr>
            <w:lang w:val="en-US"/>
          </w:rPr>
          <w:alias w:val="To edit, see citavi.com/edit"/>
          <w:tag w:val="CitaviPlaceholder#d7f82a95-ee91-4057-9148-f485d589e883"/>
          <w:id w:val="2035377582"/>
          <w:placeholder>
            <w:docPart w:val="441ACF1C585C451AA4AFC04CF8B805C4"/>
          </w:placeholder>
        </w:sdtPr>
        <w:sdtContent>
          <w:customXmlDelRangeEnd w:id="19"/>
          <w:del w:id="20"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jMiLCJDb3VudCI6MSwiVGV4dFVuaXRzIjpbeyIkaWQiOiIyNCIsIkZvbnRTdHlsZSI6eyIkaWQiOiIyNSIsIk5ldXRyYWwiOnRydWV9LCJSZWFkaW5nT3JkZXIiOjEsIlRleHQiOiJbMTQsMTVdIn1dfSwiVGFnIjoiQ2l0YXZpUGxhY2Vob2xkZXIjZDdmODJhOTUtZWU5MS00MDU3LTkxNDgtZjQ4NWQ1ODllODgzIiwiVGV4dCI6IlsxNCwxNV0iLCJXQUlWZXJzaW9uIjoiNi4xMS4wLjAifQ==}</w:delInstrText>
            </w:r>
            <w:r w:rsidR="00F058C0" w:rsidDel="001061CB">
              <w:rPr>
                <w:lang w:val="en-US"/>
              </w:rPr>
              <w:fldChar w:fldCharType="separate"/>
            </w:r>
            <w:r w:rsidR="00417803" w:rsidDel="001061CB">
              <w:rPr>
                <w:lang w:val="en-US"/>
              </w:rPr>
              <w:delText>[14,15]</w:delText>
            </w:r>
            <w:r w:rsidR="00F058C0" w:rsidDel="001061CB">
              <w:rPr>
                <w:lang w:val="en-US"/>
              </w:rPr>
              <w:fldChar w:fldCharType="end"/>
            </w:r>
          </w:del>
          <w:customXmlDelRangeStart w:id="21" w:author="Christine Nussbaum" w:date="2024-11-07T17:26:00Z"/>
        </w:sdtContent>
      </w:sdt>
      <w:customXmlDelRangeEnd w:id="21"/>
      <w:del w:id="22" w:author="Christine Nussbaum" w:date="2024-11-07T17:26:00Z">
        <w:r w:rsidR="00F058C0" w:rsidRPr="00F06F8B" w:rsidDel="001061CB">
          <w:rPr>
            <w:lang w:val="en-US"/>
          </w:rPr>
          <w:delText xml:space="preserve">. Similarly, deliberate acoustic manipulations and distortions disrupt </w:delText>
        </w:r>
        <w:r w:rsidR="00085503" w:rsidDel="001061CB">
          <w:rPr>
            <w:lang w:val="en-US"/>
          </w:rPr>
          <w:delText>efficient</w:delText>
        </w:r>
        <w:r w:rsidR="00F058C0" w:rsidRPr="00F06F8B" w:rsidDel="001061CB">
          <w:rPr>
            <w:lang w:val="en-US"/>
          </w:rPr>
          <w:delText xml:space="preserve"> communication</w:delText>
        </w:r>
        <w:r w:rsidR="00F058C0" w:rsidDel="001061CB">
          <w:rPr>
            <w:lang w:val="en-US"/>
          </w:rPr>
          <w:delText xml:space="preserve"> </w:delText>
        </w:r>
      </w:del>
      <w:customXmlDelRangeStart w:id="23" w:author="Christine Nussbaum" w:date="2024-11-07T17:26:00Z"/>
      <w:sdt>
        <w:sdtPr>
          <w:rPr>
            <w:lang w:val="en-US"/>
          </w:rPr>
          <w:alias w:val="To edit, see citavi.com/edit"/>
          <w:tag w:val="CitaviPlaceholder#8409cd43-7c29-4db7-9901-125ef183ac76"/>
          <w:id w:val="499315803"/>
          <w:placeholder>
            <w:docPart w:val="441ACF1C585C451AA4AFC04CF8B805C4"/>
          </w:placeholder>
        </w:sdtPr>
        <w:sdtContent>
          <w:customXmlDelRangeEnd w:id="23"/>
          <w:del w:id="24"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ExLTA2VDE4OjUwOjQ2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NuKAkzE5XSJ9XX0sIlRhZyI6IkNpdGF2aVBsYWNlaG9sZGVyIzg0MDljZDQzLTdjMjktNGRiNy05OTAxLTEyNWVmMTgzYWM3NiIsIlRleHQiOiJbMTbigJMxOV0iLCJXQUlWZXJzaW9uIjoiNi4xMS4wLjAifQ==}</w:delInstrText>
            </w:r>
            <w:r w:rsidR="00F058C0" w:rsidDel="001061CB">
              <w:rPr>
                <w:lang w:val="en-US"/>
              </w:rPr>
              <w:fldChar w:fldCharType="separate"/>
            </w:r>
            <w:r w:rsidR="00417803" w:rsidDel="001061CB">
              <w:rPr>
                <w:lang w:val="en-US"/>
              </w:rPr>
              <w:delText>[16–19]</w:delText>
            </w:r>
            <w:r w:rsidR="00F058C0" w:rsidDel="001061CB">
              <w:rPr>
                <w:lang w:val="en-US"/>
              </w:rPr>
              <w:fldChar w:fldCharType="end"/>
            </w:r>
          </w:del>
          <w:customXmlDelRangeStart w:id="25" w:author="Christine Nussbaum" w:date="2024-11-07T17:26:00Z"/>
        </w:sdtContent>
      </w:sdt>
      <w:customXmlDelRangeEnd w:id="25"/>
      <w:del w:id="26" w:author="Christine Nussbaum" w:date="2024-11-07T17:26:00Z">
        <w:r w:rsidR="00F058C0" w:rsidRPr="003F0DA0" w:rsidDel="001061CB">
          <w:rPr>
            <w:lang w:val="en-US"/>
          </w:rPr>
          <w:delText>.</w:delText>
        </w:r>
        <w:r w:rsidR="00F058C0" w:rsidRPr="003F0DA0" w:rsidDel="001061CB">
          <w:rPr>
            <w:color w:val="C00000"/>
            <w:lang w:val="en-US"/>
          </w:rPr>
          <w:delText xml:space="preserve"> </w:delText>
        </w:r>
        <w:r w:rsidR="000422E3" w:rsidRPr="00A56368" w:rsidDel="001061CB">
          <w:rPr>
            <w:color w:val="C00000"/>
            <w:lang w:val="en-US"/>
          </w:rPr>
          <w:delText xml:space="preserve">For synthetic voices, </w:delText>
        </w:r>
        <w:bookmarkStart w:id="27" w:name="_Hlk181815988"/>
        <w:r w:rsidR="000422E3" w:rsidRPr="00A56368" w:rsidDel="001061CB">
          <w:rPr>
            <w:color w:val="C00000"/>
            <w:lang w:val="en-US"/>
          </w:rPr>
          <w:delText>recent</w:delText>
        </w:r>
        <w:r w:rsidR="000422E3" w:rsidRPr="000422E3" w:rsidDel="001061CB">
          <w:rPr>
            <w:color w:val="C00000"/>
            <w:lang w:val="en-US"/>
          </w:rPr>
          <w:delText xml:space="preserve"> years have seen rapid developments in the effort to create stimuli that resemble human vocal expression </w:delText>
        </w:r>
      </w:del>
      <w:customXmlDelRangeStart w:id="28" w:author="Christine Nussbaum" w:date="2024-11-07T17:26:00Z"/>
      <w:sdt>
        <w:sdtPr>
          <w:rPr>
            <w:lang w:val="en-US"/>
          </w:rPr>
          <w:alias w:val="To edit, see citavi.com/edit"/>
          <w:tag w:val="CitaviPlaceholder#a7a8c7e1-3a57-4007-b64c-28a573ec5553"/>
          <w:id w:val="-1243020355"/>
          <w:placeholder>
            <w:docPart w:val="11BDDA698A714518AC03BE01BDD6F10B"/>
          </w:placeholder>
        </w:sdtPr>
        <w:sdtContent>
          <w:customXmlDelRangeEnd w:id="28"/>
          <w:del w:id="29"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w:delInstrText>
            </w:r>
            <w:r w:rsidR="00F058C0" w:rsidDel="001061CB">
              <w:rPr>
                <w:lang w:val="en-US"/>
              </w:rPr>
              <w:fldChar w:fldCharType="separate"/>
            </w:r>
            <w:r w:rsidR="00417803" w:rsidDel="001061CB">
              <w:rPr>
                <w:lang w:val="en-US"/>
              </w:rPr>
              <w:delText>[20,21]</w:delText>
            </w:r>
            <w:r w:rsidR="00F058C0" w:rsidDel="001061CB">
              <w:rPr>
                <w:lang w:val="en-US"/>
              </w:rPr>
              <w:fldChar w:fldCharType="end"/>
            </w:r>
          </w:del>
          <w:customXmlDelRangeStart w:id="30" w:author="Christine Nussbaum" w:date="2024-11-07T17:26:00Z"/>
        </w:sdtContent>
      </w:sdt>
      <w:customXmlDelRangeEnd w:id="30"/>
      <w:del w:id="31" w:author="Christine Nussbaum" w:date="2024-11-07T17:26:00Z">
        <w:r w:rsidR="00F058C0" w:rsidRPr="00F06F8B" w:rsidDel="001061CB">
          <w:rPr>
            <w:lang w:val="en-US"/>
          </w:rPr>
          <w:delText xml:space="preserve">. </w:delText>
        </w:r>
        <w:bookmarkEnd w:id="27"/>
        <w:r w:rsidR="00085503" w:rsidDel="001061CB">
          <w:rPr>
            <w:lang w:val="en-US"/>
          </w:rPr>
          <w:delText>But a</w:delText>
        </w:r>
        <w:r w:rsidR="00F058C0" w:rsidRPr="00F06F8B" w:rsidDel="001061CB">
          <w:rPr>
            <w:lang w:val="en-US"/>
          </w:rPr>
          <w:delText xml:space="preserve">s of today, </w:delText>
        </w:r>
        <w:r w:rsidR="00085503" w:rsidDel="001061CB">
          <w:rPr>
            <w:lang w:val="en-US"/>
          </w:rPr>
          <w:delText xml:space="preserve">most </w:delText>
        </w:r>
        <w:r w:rsidR="00F058C0" w:rsidRPr="00F06F8B" w:rsidDel="001061CB">
          <w:rPr>
            <w:lang w:val="en-US"/>
          </w:rPr>
          <w:lastRenderedPageBreak/>
          <w:delText xml:space="preserve">synthetic voices are consistently rated as less natural than human voices, which simultaneously affects perceived likeability, trustworthiness, and pleasantness </w:delText>
        </w:r>
      </w:del>
      <w:customXmlDelRangeStart w:id="32" w:author="Christine Nussbaum" w:date="2024-11-07T17:26:00Z"/>
      <w:sdt>
        <w:sdtPr>
          <w:rPr>
            <w:lang w:val="en-US"/>
          </w:rPr>
          <w:alias w:val="To edit, see citavi.com/edit"/>
          <w:tag w:val="CitaviPlaceholder#5d3132b0-305f-4c35-bc05-196c6693f587"/>
          <w:id w:val="-1333371960"/>
          <w:placeholder>
            <w:docPart w:val="11BDDA698A714518AC03BE01BDD6F10B"/>
          </w:placeholder>
        </w:sdtPr>
        <w:sdtContent>
          <w:customXmlDelRangeEnd w:id="32"/>
          <w:del w:id="33" w:author="Christine Nussbaum" w:date="2024-11-07T17:26:00Z">
            <w:r w:rsidR="00F058C0" w:rsidDel="001061CB">
              <w:rPr>
                <w:lang w:val="en-US"/>
              </w:rPr>
              <w:fldChar w:fldCharType="begin"/>
            </w:r>
            <w:r w:rsidR="00F92060" w:rsidDel="001061CB">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wNlQxODo1MDo0N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2ZGU4OWU0LTYyYmItNDYwNS1hNzY3LWQ4NTExMTAwYjY5NS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DZUMTg6NTA6NDYiLCJQcm9qZWN0Ijp7IiRyZWYiOiI1In19LCJVc2VOdW1iZXJpbmdUeXBlT2ZQYXJlbnREb2N1bWVudCI6ZmFsc2V9LHsiJGlkIjoiNjEiLCIkdHlwZSI6IlN3aXNzQWNhZGVtaWMuQ2l0YXZpLkNpdGF0aW9ucy5Xb3JkUGxhY2Vob2xkZXJFbnRyeSwgU3dpc3NBY2FkZW1pYy5DaXRhdmkiLCJJZCI6IjBhNzExNThlLWJiNTEtNDI1YS1hMTU0LTJlZjhjYzNiYTM4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V0sIkZvcm1hdHRlZFRleHQiOnsiJGlkIjoiNzAiLCJDb3VudCI6MSwiVGV4dFVuaXRzIjpbeyIkaWQiOiI3MSIsIkZvbnRTdHlsZSI6eyIkaWQiOiI3MiIsIk5ldXRyYWwiOnRydWV9LCJSZWFkaW5nT3JkZXIiOjEsIlRleHQiOiJbMTEsMjLigJMyNV0ifV19LCJUYWciOiJDaXRhdmlQbGFjZWhvbGRlciM1ZDMxMzJiMC0zMDVmLTRjMzUtYmMwNS0xOTZjNjY5M2Y1ODciLCJUZXh0IjoiWzExLDIy4oCTMjVdIiwiV0FJVmVyc2lvbiI6IjYuMTEuMC4wIn0=}</w:delInstrText>
            </w:r>
            <w:r w:rsidR="00F058C0" w:rsidDel="001061CB">
              <w:rPr>
                <w:lang w:val="en-US"/>
              </w:rPr>
              <w:fldChar w:fldCharType="separate"/>
            </w:r>
            <w:r w:rsidR="00417803" w:rsidDel="001061CB">
              <w:rPr>
                <w:lang w:val="en-US"/>
              </w:rPr>
              <w:delText>[11,22–25]</w:delText>
            </w:r>
            <w:r w:rsidR="00F058C0" w:rsidDel="001061CB">
              <w:rPr>
                <w:lang w:val="en-US"/>
              </w:rPr>
              <w:fldChar w:fldCharType="end"/>
            </w:r>
          </w:del>
          <w:customXmlDelRangeStart w:id="34" w:author="Christine Nussbaum" w:date="2024-11-07T17:26:00Z"/>
        </w:sdtContent>
      </w:sdt>
      <w:customXmlDelRangeEnd w:id="34"/>
      <w:del w:id="35" w:author="Christine Nussbaum" w:date="2024-11-07T17:26:00Z">
        <w:r w:rsidR="00F058C0" w:rsidRPr="003F0DA0" w:rsidDel="001061CB">
          <w:rPr>
            <w:lang w:val="en-US"/>
          </w:rPr>
          <w:delText>.</w:delText>
        </w:r>
      </w:del>
      <w:r w:rsidR="00F058C0" w:rsidRPr="003F0DA0">
        <w:rPr>
          <w:lang w:val="en-US"/>
        </w:rPr>
        <w:t xml:space="preserve"> </w:t>
      </w:r>
      <w:commentRangeEnd w:id="13"/>
      <w:r w:rsidR="001061CB">
        <w:rPr>
          <w:rStyle w:val="Kommentarzeichen"/>
        </w:rPr>
        <w:commentReference w:id="13"/>
      </w:r>
    </w:p>
    <w:p w14:paraId="7F48E7F6" w14:textId="416FD6D0" w:rsidR="00BF2418" w:rsidRPr="00BF2418" w:rsidRDefault="00BF2418" w:rsidP="00BF2418">
      <w:pPr>
        <w:spacing w:line="480" w:lineRule="auto"/>
        <w:rPr>
          <w:ins w:id="36" w:author="Christine Nussbaum" w:date="2024-11-07T17:29:00Z"/>
          <w:color w:val="002060"/>
          <w:lang w:val="en-US"/>
          <w:rPrChange w:id="37" w:author="Christine Nussbaum" w:date="2024-11-07T17:29:00Z">
            <w:rPr>
              <w:ins w:id="38" w:author="Christine Nussbaum" w:date="2024-11-07T17:29:00Z"/>
              <w:color w:val="002060"/>
            </w:rPr>
          </w:rPrChange>
        </w:rPr>
      </w:pPr>
      <w:ins w:id="39" w:author="Christine Nussbaum" w:date="2024-11-07T17:29:00Z">
        <w:r w:rsidRPr="00BF2418">
          <w:rPr>
            <w:color w:val="002060"/>
            <w:lang w:val="en-US"/>
            <w:rPrChange w:id="40" w:author="Christine Nussbaum" w:date="2024-11-07T17:29:00Z">
              <w:rPr>
                <w:color w:val="002060"/>
              </w:rPr>
            </w:rPrChange>
          </w:rPr>
          <w:t xml:space="preserve">Importantly, </w:t>
        </w:r>
        <w:del w:id="41" w:author="Stefan Schweinberger" w:date="2024-11-07T19:34:00Z">
          <w:r w:rsidRPr="00BF2418" w:rsidDel="00CC2C76">
            <w:rPr>
              <w:color w:val="002060"/>
              <w:lang w:val="en-US"/>
              <w:rPrChange w:id="42" w:author="Christine Nussbaum" w:date="2024-11-07T17:29:00Z">
                <w:rPr>
                  <w:color w:val="002060"/>
                </w:rPr>
              </w:rPrChange>
            </w:rPr>
            <w:delText xml:space="preserve">such </w:delText>
          </w:r>
        </w:del>
        <w:r w:rsidRPr="00BF2418">
          <w:rPr>
            <w:color w:val="002060"/>
            <w:lang w:val="en-US"/>
            <w:rPrChange w:id="43" w:author="Christine Nussbaum" w:date="2024-11-07T17:29:00Z">
              <w:rPr>
                <w:color w:val="002060"/>
              </w:rPr>
            </w:rPrChange>
          </w:rPr>
          <w:t>variations in voice naturalness affect communicative quality [Q]. Evidence from speech-language pathologies consistently shows that affected individuals with impairments in speech naturalness are perceived as withdrawn, cold, introverted or bored [Q]</w:t>
        </w:r>
      </w:ins>
      <w:ins w:id="44" w:author="Stefan Schweinberger" w:date="2024-11-07T19:35:00Z">
        <w:r w:rsidR="00CC2C76">
          <w:rPr>
            <w:color w:val="002060"/>
            <w:lang w:val="en-US"/>
          </w:rPr>
          <w:t xml:space="preserve">, </w:t>
        </w:r>
      </w:ins>
      <w:ins w:id="45" w:author="Christine Nussbaum" w:date="2024-11-07T17:29:00Z">
        <w:del w:id="46" w:author="Stefan Schweinberger" w:date="2024-11-07T19:35:00Z">
          <w:r w:rsidRPr="00BF2418" w:rsidDel="00CC2C76">
            <w:rPr>
              <w:color w:val="002060"/>
              <w:lang w:val="en-US"/>
              <w:rPrChange w:id="47" w:author="Christine Nussbaum" w:date="2024-11-07T17:29:00Z">
                <w:rPr>
                  <w:color w:val="002060"/>
                </w:rPr>
              </w:rPrChange>
            </w:rPr>
            <w:delText>. This</w:delText>
          </w:r>
        </w:del>
      </w:ins>
      <w:ins w:id="48" w:author="Stefan Schweinberger" w:date="2024-11-07T19:35:00Z">
        <w:r w:rsidR="00CC2C76">
          <w:rPr>
            <w:color w:val="002060"/>
            <w:lang w:val="en-US"/>
          </w:rPr>
          <w:t>which</w:t>
        </w:r>
      </w:ins>
      <w:ins w:id="49" w:author="Christine Nussbaum" w:date="2024-11-07T17:29:00Z">
        <w:r w:rsidRPr="00BF2418">
          <w:rPr>
            <w:color w:val="002060"/>
            <w:lang w:val="en-US"/>
            <w:rPrChange w:id="50" w:author="Christine Nussbaum" w:date="2024-11-07T17:29:00Z">
              <w:rPr>
                <w:color w:val="002060"/>
              </w:rPr>
            </w:rPrChange>
          </w:rPr>
          <w:t xml:space="preserve"> can result in social isolation</w:t>
        </w:r>
        <w:del w:id="51" w:author="Stefan Schweinberger" w:date="2024-11-07T19:35:00Z">
          <w:r w:rsidRPr="00BF2418" w:rsidDel="00CC2C76">
            <w:rPr>
              <w:color w:val="002060"/>
              <w:lang w:val="en-US"/>
              <w:rPrChange w:id="52" w:author="Christine Nussbaum" w:date="2024-11-07T17:29:00Z">
                <w:rPr>
                  <w:color w:val="002060"/>
                </w:rPr>
              </w:rPrChange>
            </w:rPr>
            <w:delText>,</w:delText>
          </w:r>
        </w:del>
      </w:ins>
      <w:ins w:id="53" w:author="Stefan Schweinberger" w:date="2024-11-07T19:35:00Z">
        <w:r w:rsidR="00CC2C76">
          <w:rPr>
            <w:color w:val="002060"/>
            <w:lang w:val="en-US"/>
          </w:rPr>
          <w:t xml:space="preserve"> and</w:t>
        </w:r>
      </w:ins>
      <w:ins w:id="54" w:author="Christine Nussbaum" w:date="2024-11-07T17:29:00Z">
        <w:r w:rsidRPr="00BF2418">
          <w:rPr>
            <w:color w:val="002060"/>
            <w:lang w:val="en-US"/>
            <w:rPrChange w:id="55" w:author="Christine Nussbaum" w:date="2024-11-07T17:29:00Z">
              <w:rPr>
                <w:color w:val="002060"/>
              </w:rPr>
            </w:rPrChange>
          </w:rPr>
          <w:t xml:space="preserve"> reduced quality of life </w:t>
        </w:r>
        <w:del w:id="56" w:author="Stefan Schweinberger" w:date="2024-11-07T19:35:00Z">
          <w:r w:rsidRPr="00BF2418" w:rsidDel="00CC2C76">
            <w:rPr>
              <w:color w:val="002060"/>
              <w:lang w:val="en-US"/>
              <w:rPrChange w:id="57" w:author="Christine Nussbaum" w:date="2024-11-07T17:29:00Z">
                <w:rPr>
                  <w:color w:val="002060"/>
                </w:rPr>
              </w:rPrChange>
            </w:rPr>
            <w:delText xml:space="preserve">and ultimately depression </w:delText>
          </w:r>
        </w:del>
        <w:r w:rsidRPr="00BF2418">
          <w:rPr>
            <w:color w:val="002060"/>
            <w:lang w:val="en-US"/>
            <w:rPrChange w:id="58" w:author="Christine Nussbaum" w:date="2024-11-07T17:29:00Z">
              <w:rPr>
                <w:color w:val="002060"/>
              </w:rPr>
            </w:rPrChange>
          </w:rPr>
          <w:t xml:space="preserve">[Q]. Importantly, </w:t>
        </w:r>
        <w:del w:id="59" w:author="Stefan Schweinberger" w:date="2024-11-07T19:36:00Z">
          <w:r w:rsidRPr="00BF2418" w:rsidDel="00CC2C76">
            <w:rPr>
              <w:color w:val="002060"/>
              <w:lang w:val="en-US"/>
              <w:rPrChange w:id="60" w:author="Christine Nussbaum" w:date="2024-11-07T17:29:00Z">
                <w:rPr>
                  <w:color w:val="002060"/>
                </w:rPr>
              </w:rPrChange>
            </w:rPr>
            <w:delText>these</w:delText>
          </w:r>
        </w:del>
      </w:ins>
      <w:ins w:id="61" w:author="Stefan Schweinberger" w:date="2024-11-07T19:36:00Z">
        <w:r w:rsidR="00CC2C76">
          <w:rPr>
            <w:color w:val="002060"/>
            <w:lang w:val="en-US"/>
          </w:rPr>
          <w:t>such</w:t>
        </w:r>
      </w:ins>
      <w:ins w:id="62" w:author="Christine Nussbaum" w:date="2024-11-07T17:29:00Z">
        <w:r w:rsidRPr="00BF2418">
          <w:rPr>
            <w:color w:val="002060"/>
            <w:lang w:val="en-US"/>
            <w:rPrChange w:id="63" w:author="Christine Nussbaum" w:date="2024-11-07T17:29:00Z">
              <w:rPr>
                <w:color w:val="002060"/>
              </w:rPr>
            </w:rPrChange>
          </w:rPr>
          <w:t xml:space="preserve"> negative consequences even occur when </w:t>
        </w:r>
      </w:ins>
      <w:ins w:id="64" w:author="Stefan Schweinberger" w:date="2024-11-07T19:36:00Z">
        <w:r w:rsidR="00CC2C76" w:rsidRPr="008713F5">
          <w:rPr>
            <w:color w:val="002060"/>
            <w:lang w:val="en-US"/>
          </w:rPr>
          <w:t xml:space="preserve">speaker </w:t>
        </w:r>
      </w:ins>
      <w:ins w:id="65" w:author="Christine Nussbaum" w:date="2024-11-07T17:29:00Z">
        <w:r w:rsidRPr="00BF2418">
          <w:rPr>
            <w:color w:val="002060"/>
            <w:lang w:val="en-US"/>
            <w:rPrChange w:id="66" w:author="Christine Nussbaum" w:date="2024-11-07T17:29:00Z">
              <w:rPr>
                <w:color w:val="002060"/>
              </w:rPr>
            </w:rPrChange>
          </w:rPr>
          <w:t xml:space="preserve">intelligibility </w:t>
        </w:r>
        <w:del w:id="67" w:author="Stefan Schweinberger" w:date="2024-11-07T19:36:00Z">
          <w:r w:rsidRPr="00BF2418" w:rsidDel="00CC2C76">
            <w:rPr>
              <w:color w:val="002060"/>
              <w:lang w:val="en-US"/>
              <w:rPrChange w:id="68" w:author="Christine Nussbaum" w:date="2024-11-07T17:29:00Z">
                <w:rPr>
                  <w:color w:val="002060"/>
                </w:rPr>
              </w:rPrChange>
            </w:rPr>
            <w:delText xml:space="preserve">of the speaker </w:delText>
          </w:r>
        </w:del>
        <w:r w:rsidRPr="00BF2418">
          <w:rPr>
            <w:color w:val="002060"/>
            <w:lang w:val="en-US"/>
            <w:rPrChange w:id="69" w:author="Christine Nussbaum" w:date="2024-11-07T17:29:00Z">
              <w:rPr>
                <w:color w:val="002060"/>
              </w:rPr>
            </w:rPrChange>
          </w:rPr>
          <w:t xml:space="preserve">is largely preserved [Q]. </w:t>
        </w:r>
        <w:del w:id="70" w:author="Stefan Schweinberger" w:date="2024-11-07T19:36:00Z">
          <w:r w:rsidRPr="00BF2418" w:rsidDel="00CC2C76">
            <w:rPr>
              <w:color w:val="002060"/>
              <w:lang w:val="en-US"/>
              <w:rPrChange w:id="71" w:author="Christine Nussbaum" w:date="2024-11-07T17:29:00Z">
                <w:rPr>
                  <w:color w:val="002060"/>
                </w:rPr>
              </w:rPrChange>
            </w:rPr>
            <w:delText>Therefore</w:delText>
          </w:r>
        </w:del>
      </w:ins>
      <w:ins w:id="72" w:author="Stefan Schweinberger" w:date="2024-11-07T19:36:00Z">
        <w:r w:rsidR="00CC2C76">
          <w:rPr>
            <w:color w:val="002060"/>
            <w:lang w:val="en-US"/>
          </w:rPr>
          <w:t>Accordingly</w:t>
        </w:r>
      </w:ins>
      <w:ins w:id="73" w:author="Christine Nussbaum" w:date="2024-11-07T17:29:00Z">
        <w:r w:rsidRPr="00BF2418">
          <w:rPr>
            <w:color w:val="002060"/>
            <w:lang w:val="en-US"/>
            <w:rPrChange w:id="74" w:author="Christine Nussbaum" w:date="2024-11-07T17:29:00Z">
              <w:rPr>
                <w:color w:val="002060"/>
              </w:rPr>
            </w:rPrChange>
          </w:rPr>
          <w:t>, voice naturalness is a key target of speech therapy, across all types of voice alterations [Q]. This is corroborated by a recent survey on personalized speech synthesis for people who lost their biological voice: almost two third</w:t>
        </w:r>
      </w:ins>
      <w:ins w:id="75" w:author="Stefan Schweinberger" w:date="2024-11-07T19:39:00Z">
        <w:r w:rsidR="003637F1">
          <w:rPr>
            <w:color w:val="002060"/>
            <w:lang w:val="en-US"/>
          </w:rPr>
          <w:t>s</w:t>
        </w:r>
      </w:ins>
      <w:ins w:id="76" w:author="Christine Nussbaum" w:date="2024-11-07T17:29:00Z">
        <w:r w:rsidRPr="00BF2418">
          <w:rPr>
            <w:color w:val="002060"/>
            <w:lang w:val="en-US"/>
            <w:rPrChange w:id="77" w:author="Christine Nussbaum" w:date="2024-11-07T17:29:00Z">
              <w:rPr>
                <w:color w:val="002060"/>
              </w:rPr>
            </w:rPrChange>
          </w:rPr>
          <w:t xml:space="preserve"> of participants would prefer a more natural sounding voice, even at the cost of some degree of </w:t>
        </w:r>
      </w:ins>
      <w:ins w:id="78" w:author="Stefan Schweinberger" w:date="2024-11-07T19:39:00Z">
        <w:r w:rsidR="003637F1">
          <w:rPr>
            <w:color w:val="002060"/>
            <w:lang w:val="en-US"/>
          </w:rPr>
          <w:t xml:space="preserve">loss in </w:t>
        </w:r>
      </w:ins>
      <w:ins w:id="79" w:author="Christine Nussbaum" w:date="2024-11-07T17:29:00Z">
        <w:r w:rsidRPr="00BF2418">
          <w:rPr>
            <w:color w:val="002060"/>
            <w:lang w:val="en-US"/>
            <w:rPrChange w:id="80" w:author="Christine Nussbaum" w:date="2024-11-07T17:29:00Z">
              <w:rPr>
                <w:color w:val="002060"/>
              </w:rPr>
            </w:rPrChange>
          </w:rPr>
          <w:t xml:space="preserve">speech intelligibility, both as potential users </w:t>
        </w:r>
        <w:commentRangeStart w:id="81"/>
        <w:del w:id="82" w:author="Stefan Schweinberger" w:date="2024-11-07T19:39:00Z">
          <w:r w:rsidRPr="00BF2418" w:rsidDel="003637F1">
            <w:rPr>
              <w:color w:val="002060"/>
              <w:lang w:val="en-US"/>
              <w:rPrChange w:id="83" w:author="Christine Nussbaum" w:date="2024-11-07T17:29:00Z">
                <w:rPr>
                  <w:color w:val="002060"/>
                </w:rPr>
              </w:rPrChange>
            </w:rPr>
            <w:delText>as well as</w:delText>
          </w:r>
        </w:del>
      </w:ins>
      <w:ins w:id="84" w:author="Stefan Schweinberger" w:date="2024-11-07T19:39:00Z">
        <w:r w:rsidR="003637F1">
          <w:rPr>
            <w:color w:val="002060"/>
            <w:lang w:val="en-US"/>
          </w:rPr>
          <w:t>and</w:t>
        </w:r>
      </w:ins>
      <w:ins w:id="85" w:author="Christine Nussbaum" w:date="2024-11-07T17:29:00Z">
        <w:r w:rsidRPr="00BF2418">
          <w:rPr>
            <w:color w:val="002060"/>
            <w:lang w:val="en-US"/>
            <w:rPrChange w:id="86" w:author="Christine Nussbaum" w:date="2024-11-07T17:29:00Z">
              <w:rPr>
                <w:color w:val="002060"/>
              </w:rPr>
            </w:rPrChange>
          </w:rPr>
          <w:t xml:space="preserve"> </w:t>
        </w:r>
      </w:ins>
      <w:commentRangeEnd w:id="81"/>
      <w:r w:rsidR="003637F1">
        <w:rPr>
          <w:rStyle w:val="Kommentarzeichen"/>
        </w:rPr>
        <w:commentReference w:id="81"/>
      </w:r>
      <w:ins w:id="87" w:author="Christine Nussbaum" w:date="2024-11-07T17:29:00Z">
        <w:r w:rsidRPr="00BF2418">
          <w:rPr>
            <w:color w:val="002060"/>
            <w:lang w:val="en-US"/>
            <w:rPrChange w:id="88" w:author="Christine Nussbaum" w:date="2024-11-07T17:29:00Z">
              <w:rPr>
                <w:color w:val="002060"/>
              </w:rPr>
            </w:rPrChange>
          </w:rPr>
          <w:t>listeners [Q]. Thus, for human-to-human interaction, there is no doubt that reduced voice naturalness has widespread negative implications. For human-machine interaction, the picture is less clear. Following the Computers-Are-Social-Actors (CASA) framework proposed in the 90s [Q], the assumption that we treat artificial agents like humans fueled an (implicit) naturalness-is-better bias for technical innovations [Q].  Consequently, recent years have seen rapid developments in the effort to create synthetic voices that resemble human vocal expression [Q]</w:t>
        </w:r>
      </w:ins>
      <w:ins w:id="89" w:author="Stefan Schweinberger" w:date="2024-11-07T19:44:00Z">
        <w:r w:rsidR="003637F1">
          <w:rPr>
            <w:color w:val="002060"/>
            <w:lang w:val="en-US"/>
          </w:rPr>
          <w:t>, even when the lin</w:t>
        </w:r>
      </w:ins>
      <w:ins w:id="90" w:author="Stefan Schweinberger" w:date="2024-11-07T19:45:00Z">
        <w:r w:rsidR="003637F1">
          <w:rPr>
            <w:color w:val="002060"/>
            <w:lang w:val="en-US"/>
          </w:rPr>
          <w:t xml:space="preserve">k between naturalness and success in HMI remains far from fully understood </w:t>
        </w:r>
        <w:r w:rsidR="003637F1" w:rsidRPr="0089248E">
          <w:rPr>
            <w:color w:val="002060"/>
            <w:lang w:val="en-US"/>
          </w:rPr>
          <w:t>[Q]</w:t>
        </w:r>
      </w:ins>
      <w:ins w:id="91" w:author="Christine Nussbaum" w:date="2024-11-07T17:29:00Z">
        <w:r w:rsidRPr="00BF2418">
          <w:rPr>
            <w:color w:val="002060"/>
            <w:lang w:val="en-US"/>
            <w:rPrChange w:id="92" w:author="Christine Nussbaum" w:date="2024-11-07T17:29:00Z">
              <w:rPr>
                <w:color w:val="002060"/>
              </w:rPr>
            </w:rPrChange>
          </w:rPr>
          <w:t xml:space="preserve">. </w:t>
        </w:r>
        <w:commentRangeStart w:id="93"/>
        <w:r w:rsidRPr="00BF2418">
          <w:rPr>
            <w:color w:val="002060"/>
            <w:lang w:val="en-US"/>
            <w:rPrChange w:id="94" w:author="Christine Nussbaum" w:date="2024-11-07T17:29:00Z">
              <w:rPr>
                <w:color w:val="002060"/>
              </w:rPr>
            </w:rPrChange>
          </w:rPr>
          <w:t>Initial scientific findings suggest that this effort is justified, since reduced naturalness in synthetic voices was found to affect perceived likeability, trustworthiness, and pleasantness [Q]. However, modern frameworks on synthetic voice design question a “one size fits all” idea and instead advocate solutions tailored to their specific application [Q]. In that vein, maximum human-likeness of synthetic voices may not always be required nor desirable. Indeed, voice preferences for virtual agents seem to depend on features of the listeners [Q], the device itself [Q] and its specific function [Q]. Understanding and incorporating these preferences seems to be crucial for the success and acceptance of these devices [Q].</w:t>
        </w:r>
      </w:ins>
      <w:commentRangeEnd w:id="93"/>
      <w:r w:rsidR="003637F1">
        <w:rPr>
          <w:rStyle w:val="Kommentarzeichen"/>
        </w:rPr>
        <w:commentReference w:id="93"/>
      </w:r>
      <w:ins w:id="95" w:author="Christine Nussbaum" w:date="2024-11-07T17:29:00Z">
        <w:r w:rsidRPr="00BF2418">
          <w:rPr>
            <w:color w:val="002060"/>
            <w:lang w:val="en-US"/>
            <w:rPrChange w:id="96" w:author="Christine Nussbaum" w:date="2024-11-07T17:29:00Z">
              <w:rPr>
                <w:color w:val="002060"/>
              </w:rPr>
            </w:rPrChange>
          </w:rPr>
          <w:t xml:space="preserve"> </w:t>
        </w:r>
      </w:ins>
    </w:p>
    <w:p w14:paraId="7DA00767" w14:textId="77777777" w:rsidR="00BF2418" w:rsidRDefault="00BF2418" w:rsidP="00417A8A">
      <w:pPr>
        <w:spacing w:line="480" w:lineRule="auto"/>
        <w:ind w:firstLine="360"/>
        <w:rPr>
          <w:ins w:id="97" w:author="Christine Nussbaum" w:date="2024-11-07T17:29:00Z"/>
          <w:lang w:val="en-US"/>
        </w:rPr>
      </w:pPr>
    </w:p>
    <w:p w14:paraId="0FADAF3F" w14:textId="39B2061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98" w:name="_Toc160791726"/>
      <w:r w:rsidRPr="00A2143E">
        <w:rPr>
          <w:lang w:val="en-US"/>
        </w:rPr>
        <w:t xml:space="preserve">Current </w:t>
      </w:r>
      <w:r w:rsidR="00FD28C0">
        <w:rPr>
          <w:lang w:val="en-US"/>
        </w:rPr>
        <w:t>p</w:t>
      </w:r>
      <w:r w:rsidRPr="00A2143E">
        <w:rPr>
          <w:lang w:val="en-US"/>
        </w:rPr>
        <w:t>roblems</w:t>
      </w:r>
      <w:bookmarkEnd w:id="9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99"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99"/>
      <w:proofErr w:type="spellEnd"/>
    </w:p>
    <w:p w14:paraId="338A3687" w14:textId="3F21D0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xNSwyNl0ifV19LCJUYWciOiJDaXRhdmlQbGFjZWhvbGRlciM4MTgyNzEwNi1mZWIxLTRkZjQtYjJkZC1kMzRjZDgyODVjYTciLCJUZXh0IjoiWzE1LDI2XSIsIldBSVZlcnNpb24iOiI2LjExLjAuMCJ9}</w:instrText>
          </w:r>
          <w:r w:rsidR="004E074C" w:rsidRPr="00C35DFD">
            <w:rPr>
              <w:lang w:val="en-US"/>
            </w:rPr>
            <w:fldChar w:fldCharType="separate"/>
          </w:r>
          <w:r w:rsidR="00417803">
            <w:rPr>
              <w:lang w:val="en-US"/>
            </w:rPr>
            <w:t>[15,26]</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M0MjYzMmU3LWI4ZDktNDU3Ny1hMGY5LWRmMGQ5ZmY1YTY5MSIsIlRleHQiOiJbMjddIiwiV0FJVmVyc2lvbiI6IjYuMTEuMC4wIn0=}</w:instrText>
          </w:r>
          <w:r w:rsidR="00F9376C" w:rsidRPr="00C35DFD">
            <w:rPr>
              <w:lang w:val="en-US"/>
            </w:rPr>
            <w:fldChar w:fldCharType="separate"/>
          </w:r>
          <w:r w:rsidR="00417803">
            <w:rPr>
              <w:lang w:val="en-US"/>
            </w:rPr>
            <w:t>[27]</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A2VDE4OjUwOjQ2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NjkxZWE0N2QtYWExOS00OTFiLWI2ZjgtOGIwNDkzYzFlNWYyIiwiVGV4dCI6IlsyOF0iLCJXQUlWZXJzaW9uIjoiNi4xMS4wLjAifQ==}</w:instrText>
          </w:r>
          <w:r w:rsidR="00F9376C" w:rsidRPr="00C35DFD">
            <w:rPr>
              <w:lang w:val="en-US"/>
            </w:rPr>
            <w:fldChar w:fldCharType="separate"/>
          </w:r>
          <w:r w:rsidR="00417803">
            <w:rPr>
              <w:lang w:val="en-US"/>
            </w:rPr>
            <w:t>[28]</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C98AF25"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MTU0MWE5NzItYWY4Ni00N2RmLWIxY2YtZjA1MTE5MWVmMWI4IiwiVGV4dCI6IlsyOV0iLCJXQUlWZXJzaW9uIjoiNi4xMS4wLjAifQ==}</w:instrText>
          </w:r>
          <w:r w:rsidR="003328F6">
            <w:rPr>
              <w:lang w:val="en-US"/>
            </w:rPr>
            <w:fldChar w:fldCharType="separate"/>
          </w:r>
          <w:r w:rsidR="00417803">
            <w:rPr>
              <w:lang w:val="en-US"/>
            </w:rPr>
            <w:t>[29]</w:t>
          </w:r>
          <w:r w:rsidR="003328F6">
            <w:rPr>
              <w:lang w:val="en-US"/>
            </w:rPr>
            <w:fldChar w:fldCharType="end"/>
          </w:r>
        </w:sdtContent>
      </w:sdt>
      <w:r>
        <w:rPr>
          <w:lang w:val="en-US"/>
        </w:rPr>
        <w:t>. Second, listeners</w:t>
      </w:r>
      <w:r w:rsidR="00030FFA">
        <w:rPr>
          <w:lang w:val="en-US"/>
        </w:rPr>
        <w:t>’</w:t>
      </w:r>
      <w:r>
        <w:rPr>
          <w:lang w:val="en-US"/>
        </w:rPr>
        <w:t xml:space="preserve"> naturalness perception is </w:t>
      </w:r>
      <w:r>
        <w:rPr>
          <w:lang w:val="en-US"/>
        </w:rPr>
        <w:lastRenderedPageBreak/>
        <w:t xml:space="preserve">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DZUMTg6NTA6NDYiLCJQcm9qZWN0Ijp7IiRyZWYiOiI1In19LCJVc2VOdW1iZXJpbmdUeXBlT2ZQYXJlbnREb2N1bWVudCI6ZmFsc2V9XSwiRm9ybWF0dGVkVGV4dCI6eyIkaWQiOiIxMiIsIkNvdW50IjoxLCJUZXh0VW5pdHMiOlt7IiRpZCI6IjEzIiwiRm9udFN0eWxlIjp7IiRpZCI6IjE0IiwiTmV1dHJhbCI6dHJ1ZX0sIlJlYWRpbmdPcmRlciI6MSwiVGV4dCI6IlszMF0ifV19LCJUYWciOiJDaXRhdmlQbGFjZWhvbGRlciM5YmY2NWQ2MC1lMWVlLTRkNzAtOTVjMS0yOTFmNGRiNjIzNDkiLCJUZXh0IjoiWzMwXSIsIldBSVZlcnNpb24iOiI2LjExLjAuMCJ9}</w:instrText>
          </w:r>
          <w:r w:rsidR="007D11CD">
            <w:rPr>
              <w:lang w:val="en-US"/>
            </w:rPr>
            <w:fldChar w:fldCharType="separate"/>
          </w:r>
          <w:r w:rsidR="00417803">
            <w:rPr>
              <w:lang w:val="en-US"/>
            </w:rPr>
            <w:t>[30]</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100" w:name="_Toc160791728"/>
      <w:r w:rsidRPr="002F6FC8">
        <w:rPr>
          <w:lang w:val="en-US"/>
        </w:rPr>
        <w:t xml:space="preserve">Heterogeneous </w:t>
      </w:r>
      <w:r w:rsidR="00FD28C0" w:rsidRPr="002F6FC8">
        <w:rPr>
          <w:lang w:val="en-US"/>
        </w:rPr>
        <w:t>o</w:t>
      </w:r>
      <w:r w:rsidR="00A017E1" w:rsidRPr="002F6FC8">
        <w:rPr>
          <w:lang w:val="en-US"/>
        </w:rPr>
        <w:t>perationalization</w:t>
      </w:r>
      <w:bookmarkEnd w:id="100"/>
    </w:p>
    <w:p w14:paraId="56C7794E" w14:textId="65DC4768"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DZUMTg6NTA6NDY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DZUMTg6NTA6NDY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DZUMTg6NTA6NDY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wNlQxODo1MDo0NiIsIlByb2plY3QiOnsiJHJlZiI6IjUifX0sIlVzZU51bWJlcmluZ1R5cGVPZlBhcmVudERvY3VtZW50IjpmYWxzZX1dLCJGb3JtYXR0ZWRUZXh0Ijp7IiRpZCI6IjgyIiwiQ291bnQiOjEsIlRleHRVbml0cyI6W3siJGlkIjoiODMiLCJGb250U3R5bGUiOnsiJGlkIjoiODQiLCJOZXV0cmFsIjp0cnVlfSwiUmVhZGluZ09yZGVyIjoxLCJUZXh0IjoiWzMx4oCTMzVdIn1dfSwiVGFnIjoiQ2l0YXZpUGxhY2Vob2xkZXIjNzQwNzVlZjItMTIzMC00ZjJkLWFmNjktYTg2YWQ3NjcyZjViIiwiVGV4dCI6IlszMeKAkzM1XSIsIldBSVZlcnNpb24iOiI2LjExLjAuMCJ9}</w:instrText>
          </w:r>
          <w:r w:rsidR="00CE4FC4">
            <w:rPr>
              <w:lang w:val="en-US"/>
            </w:rPr>
            <w:fldChar w:fldCharType="separate"/>
          </w:r>
          <w:r w:rsidR="00417803">
            <w:rPr>
              <w:lang w:val="en-US"/>
            </w:rPr>
            <w:t>[31–35]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zNl0ifV19LCJUYWciOiJDaXRhdmlQbGFjZWhvbGRlciM3OWIyNzBmZi1kNjZkLTQyNDgtYThlMi0zOGZkMmQwNzU4NGMiLCJUZXh0IjoiWzM2XSIsIldBSVZlcnNpb24iOiI2LjExLjAuMCJ9}</w:instrText>
          </w:r>
          <w:r w:rsidR="00B662E7">
            <w:rPr>
              <w:lang w:val="en-US"/>
            </w:rPr>
            <w:fldChar w:fldCharType="separate"/>
          </w:r>
          <w:r w:rsidR="00417803">
            <w:rPr>
              <w:lang w:val="en-US"/>
            </w:rPr>
            <w:t>[36]</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wNlQxODo1MDo0Ni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A2VDE4OjUwOjQ2IiwiUHJvamVjdCI6eyIkcmVmIjoiNSJ9fSwiVXNlTnVtYmVyaW5nVHlwZU9mUGFyZW50RG9jdW1lbnQiOmZhbHNlfV0sIkZvcm1hdHRlZFRleHQiOnsiJGlkIjoiNTMiLCJDb3VudCI6MSwiVGV4dFVuaXRzIjpbeyIkaWQiOiI1NCIsIkZvbnRTdHlsZSI6eyIkaWQiOiI1NSIsIk5ldXRyYWwiOnRydWV9LCJSZWFkaW5nT3JkZXIiOjEsIlRleHQiOiJbMzfigJM0MF0ifV19LCJUYWciOiJDaXRhdmlQbGFjZWhvbGRlciNiZjhhYTQ0OC0zN2QxLTRjY2MtODZiOC1hYzZiZGQ3ZDI0ZTMiLCJUZXh0IjoiWzM34oCTNDBdIiwiV0FJVmVyc2lvbiI6IjYuMTEuMC4wIn0=}</w:instrText>
          </w:r>
          <w:r w:rsidR="00CE4FC4">
            <w:rPr>
              <w:lang w:val="en-US"/>
            </w:rPr>
            <w:fldChar w:fldCharType="separate"/>
          </w:r>
          <w:r w:rsidR="00417803">
            <w:rPr>
              <w:lang w:val="en-US"/>
            </w:rPr>
            <w:t>[37–40]</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DZUMTg6NTA6NDY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A2VDE4OjUwOjQ2IiwiUHJvamVjdCI6eyIkcmVmIjoiNSJ9fSwiVXNlTnVtYmVyaW5nVHlwZU9mUGFyZW50RG9jdW1lbnQiOmZhbHNlfV0sIkZvcm1hdHRlZFRleHQiOnsiJGlkIjoiMjIiLCJDb3VudCI6MSwiVGV4dFVuaXRzIjpbeyIkaWQiOiIyMyIsIkZvbnRTdHlsZSI6eyIkaWQiOiIyNCIsIk5ldXRyYWwiOnRydWV9LCJSZWFkaW5nT3JkZXIiOjEsIlRleHQiOiJbNDEsNDJdIn1dfSwiVGFnIjoiQ2l0YXZpUGxhY2Vob2xkZXIjNmE3MmMzZjQtNGYwMy00ZjU3LWEyODktZTcxYTZkMDQwNDcyIiwiVGV4dCI6Ils0MSw0Ml0iLCJXQUlWZXJzaW9uIjoiNi4xMS4wLjAifQ==}</w:instrText>
          </w:r>
          <w:r w:rsidR="00CE4FC4">
            <w:rPr>
              <w:lang w:val="en-US"/>
            </w:rPr>
            <w:fldChar w:fldCharType="separate"/>
          </w:r>
          <w:r w:rsidR="00417803">
            <w:rPr>
              <w:lang w:val="en-US"/>
            </w:rPr>
            <w:t>[41,42]</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A2VDE4OjUwOjQ2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wNlQxODo1MDo0Ni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A2VDE4OjUwOjQ2IiwiUHJvamVjdCI6eyIkcmVmIjoiNSJ9fSwiVXNlTnVtYmVyaW5nVHlwZU9mUGFyZW50RG9jdW1lbnQiOmZhbHNlfV0sIkZvcm1hdHRlZFRleHQiOnsiJGlkIjoiNTgiLCJDb3VudCI6MSwiVGV4dFVuaXRzIjpbeyIkaWQiOiI1OSIsIkZvbnRTdHlsZSI6eyIkaWQiOiI2MCIsIk5ldXRyYWwiOnRydWV9LCJSZWFkaW5nT3JkZXIiOjEsIlRleHQiOiJbNDPigJM0Nl0ifV19LCJUYWciOiJDaXRhdmlQbGFjZWhvbGRlciNjN2FjYTczNi03ODIzLTQ4MmItYTY1NS05NzY1N2RiMDliOGYiLCJUZXh0IjoiWzQz4oCTNDZdIiwiV0FJVmVyc2lvbiI6IjYuMTEuMC4wIn0=}</w:instrText>
          </w:r>
          <w:r w:rsidR="00B662E7">
            <w:rPr>
              <w:lang w:val="en-US"/>
            </w:rPr>
            <w:fldChar w:fldCharType="separate"/>
          </w:r>
          <w:r w:rsidR="00417803">
            <w:rPr>
              <w:lang w:val="en-US"/>
            </w:rPr>
            <w:t>[43–46]</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920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DZUMTg6NTA6NDYiLCJQcm9qZWN0Ijp7IiRyZWYiOiI1In19LCJVc2VOdW1iZXJpbmdUeXBlT2ZQYXJlbnREb2N1bWVudCI6ZmFsc2V9XSwiRm9ybWF0dGVkVGV4dCI6eyIkaWQiOiIxOSIsIkNvdW50IjoxLCJUZXh0VW5pdHMiOlt7IiRpZCI6IjIwIiwiRm9udFN0eWxlIjp7IiRpZCI6IjIxIiwiTmV1dHJhbCI6dHJ1ZX0sIlJlYWRpbmdPcmRlciI6MSwiVGV4dCI6Ils0N10ifV19LCJUYWciOiJDaXRhdmlQbGFjZWhvbGRlciM3ZDdlZGNlYi1iOGY0LTRjNGItYTFkMC0wYjU5N2IwZjVjMWQiLCJUZXh0IjoiWzQ3XSIsIldBSVZlcnNpb24iOiI2LjExLjAuMCJ9}</w:instrText>
          </w:r>
          <w:r w:rsidR="003328F6">
            <w:rPr>
              <w:lang w:val="en-US"/>
            </w:rPr>
            <w:fldChar w:fldCharType="separate"/>
          </w:r>
          <w:r w:rsidR="00417803">
            <w:t>[47]</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Q4XSJ9XX0sIlRhZyI6IkNpdGF2aVBsYWNlaG9sZGVyIzljMGIyMzY3LTE2NTktNGYwZi1iZjZhLWE1MzVjMjE2YjFhMSIsIlRleHQiOiJbNDhdIiwiV0FJVmVyc2lvbiI6IjYuMTEuMC4wIn0=}</w:instrText>
          </w:r>
          <w:r w:rsidR="00B662E7">
            <w:rPr>
              <w:lang w:val="en-US"/>
            </w:rPr>
            <w:fldChar w:fldCharType="separate"/>
          </w:r>
          <w:r w:rsidR="00417803">
            <w:rPr>
              <w:lang w:val="en-US"/>
            </w:rPr>
            <w:t>[48]</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OV0ifV19LCJUYWciOiJDaXRhdmlQbGFjZWhvbGRlciMzOTZlM2Y1ZS1kMDJlLTQ3YzctYmM0ZS1lYjNlNTliNTE2ZGQiLCJUZXh0IjoiWzQ5XSIsIldBSVZlcnNpb24iOiI2LjExLjAuMCJ9}</w:instrText>
          </w:r>
          <w:r w:rsidR="00CE4FC4">
            <w:rPr>
              <w:lang w:val="en-US"/>
            </w:rPr>
            <w:fldChar w:fldCharType="separate"/>
          </w:r>
          <w:r w:rsidR="00417803">
            <w:rPr>
              <w:lang w:val="en-US"/>
            </w:rPr>
            <w:t>[49]</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OGQ4MzBhOTktYmQzYS00NTcxLWIwNjktYTk1MTU2ZDgxNzExIiwiVGV4dCI6Ils1MF0iLCJXQUlWZXJzaW9uIjoiNi4xMS4wLjAifQ==}</w:instrText>
          </w:r>
          <w:r w:rsidR="00B662E7">
            <w:rPr>
              <w:lang w:val="en-US"/>
            </w:rPr>
            <w:fldChar w:fldCharType="separate"/>
          </w:r>
          <w:r w:rsidR="00417803">
            <w:rPr>
              <w:lang w:val="en-US"/>
            </w:rPr>
            <w:t>[50]</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yOCIsIkNvdW50IjoxLCJUZXh0VW5pdHMiOlt7IiRpZCI6IjI5IiwiRm9udFN0eWxlIjp7IiRpZCI6IjMwIiwiTmV1dHJhbCI6dHJ1ZX0sIlJlYWRpbmdPcmRlciI6MSwiVGV4dCI6Ils1MSw1Ml0ifV19LCJUYWciOiJDaXRhdmlQbGFjZWhvbGRlciMxOTYxMzMzNS00NmE1LTQ2NjEtOTM0OS0zMmVjMmNiMWM5ZmEiLCJUZXh0IjoiWzUxLDUyXSIsIldBSVZlcnNpb24iOiI2LjExLjAuMCJ9}</w:instrText>
          </w:r>
          <w:r w:rsidR="00B662E7">
            <w:rPr>
              <w:lang w:val="en-US"/>
            </w:rPr>
            <w:fldChar w:fldCharType="separate"/>
          </w:r>
          <w:r w:rsidR="00417803">
            <w:rPr>
              <w:lang w:val="en-US"/>
            </w:rPr>
            <w:t>[51,52]</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UzXSJ9XX0sIlRhZyI6IkNpdGF2aVBsYWNlaG9sZGVyIzJmMWM1MTkxLTFkOTctNDIxNS05OWQzLWMxNGNhNGU4NTNiOCIsIlRleHQiOiJbNTNdIiwiV0FJVmVyc2lvbiI6IjYuMTEuMC4wIn0=}</w:instrText>
          </w:r>
          <w:r w:rsidR="00B662E7">
            <w:rPr>
              <w:lang w:val="en-US"/>
            </w:rPr>
            <w:fldChar w:fldCharType="separate"/>
          </w:r>
          <w:r w:rsidR="00417803">
            <w:rPr>
              <w:lang w:val="en-US"/>
            </w:rPr>
            <w:t>[53]</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wNlQxODo1MDo0N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wNlQxODo1MDo0Ni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A2VDE4OjUwOjQ2IiwiUHJvamVjdCI6eyIkcmVmIjoiNSJ9fSwiVXNlTnVtYmVyaW5nVHlwZU9mUGFyZW50RG9jdW1lbnQiOmZhbHNlfV0sIkZvcm1hdHRlZFRleHQiOnsiJGlkIjoiNDkiLCJDb3VudCI6MSwiVGV4dFVuaXRzIjpbeyIkaWQiOiI1MCIsIkZvbnRTdHlsZSI6eyIkaWQiOiI1MSIsIk5ldXRyYWwiOnRydWV9LCJSZWFkaW5nT3JkZXIiOjEsIlRleHQiOiJbNTTigJM1Nl0ifV19LCJUYWciOiJDaXRhdmlQbGFjZWhvbGRlciMwNTJjYWUxMi0zNjY3LTQzN2ItODc2Ny1jNDliMGQxZmNhZDYiLCJUZXh0IjoiWzU04oCTNTZdIiwiV0FJVmVyc2lvbiI6IjYuMTEuMC4wIn0=}</w:instrText>
          </w:r>
          <w:r w:rsidR="00B662E7">
            <w:rPr>
              <w:lang w:val="en-US"/>
            </w:rPr>
            <w:fldChar w:fldCharType="separate"/>
          </w:r>
          <w:r w:rsidR="00417803">
            <w:rPr>
              <w:lang w:val="en-US"/>
            </w:rPr>
            <w:t>[54–56]</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A2VDE4OjUwOjQ2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wNlQxODo1MDo0Ni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34oCTNTldIn1dfSwiVGFnIjoiQ2l0YXZpUGxhY2Vob2xkZXIjZjVlNjUwOWUtM2YxNi00YTQ0LTk2NTEtOTFkYjVmZDM5ZjMzIiwiVGV4dCI6Ils1N+KAkzU5XSIsIldBSVZlcnNpb24iOiI2LjExLjAuMCJ9}</w:instrText>
          </w:r>
          <w:r w:rsidR="00B662E7">
            <w:rPr>
              <w:lang w:val="en-US"/>
            </w:rPr>
            <w:fldChar w:fldCharType="separate"/>
          </w:r>
          <w:r w:rsidR="00417803">
            <w:rPr>
              <w:lang w:val="en-US"/>
            </w:rPr>
            <w:t>[57–59]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101" w:name="_Hlk180759688"/>
      <w:bookmarkStart w:id="102"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OTA1MGMyOGYtNjVhNy00Mzc4LWIzOTUtMTAzNTBjMzExNGFkIiwiVGV4dCI6Ils2MF0iLCJXQUlWZXJzaW9uIjoiNi4xMS4wLjAifQ==}</w:instrText>
          </w:r>
          <w:r w:rsidR="007F6E01">
            <w:rPr>
              <w:lang w:val="en-US"/>
            </w:rPr>
            <w:fldChar w:fldCharType="separate"/>
          </w:r>
          <w:r w:rsidR="00417803">
            <w:rPr>
              <w:lang w:val="en-US"/>
            </w:rPr>
            <w:t>[60]</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lMjQ0MmM2MS01YzViLTRhM2MtYjM1Ny1kZDRkZDVhNzc5YmUiLCJUZXh0IjoiWzUyXSIsIldBSVZlcnNpb24iOiI2LjExLjAuMCJ9}</w:instrText>
          </w:r>
          <w:r w:rsidR="003328F6">
            <w:rPr>
              <w:lang w:val="en-US"/>
            </w:rPr>
            <w:fldChar w:fldCharType="separate"/>
          </w:r>
          <w:r w:rsidR="00417803">
            <w:rPr>
              <w:lang w:val="en-US"/>
            </w:rPr>
            <w:t>[52]</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02272B" w:rsidRPr="000A58D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Yzk2OTFmY2ItNmRlNy00Y2Q1LTkzNDgtNDYyMmJmOGEyMDNlIiwiVGV4dCI6IlsyOV0iLCJXQUlWZXJzaW9uIjoiNi4xMS4wLjAifQ==}</w:instrText>
          </w:r>
          <w:r w:rsidR="0002272B" w:rsidRPr="000A58DB">
            <w:rPr>
              <w:color w:val="C00000"/>
              <w:lang w:val="en-US"/>
            </w:rPr>
            <w:fldChar w:fldCharType="separate"/>
          </w:r>
          <w:r w:rsidR="0002272B" w:rsidRPr="000A58DB">
            <w:rPr>
              <w:color w:val="C00000"/>
              <w:lang w:val="en-US"/>
            </w:rPr>
            <w:t>[29]</w:t>
          </w:r>
          <w:r w:rsidR="0002272B" w:rsidRPr="000A58DB">
            <w:rPr>
              <w:color w:val="C00000"/>
              <w:lang w:val="en-US"/>
            </w:rPr>
            <w:fldChar w:fldCharType="end"/>
          </w:r>
        </w:sdtContent>
      </w:sdt>
      <w:r w:rsidR="0002272B">
        <w:rPr>
          <w:lang w:val="en-US"/>
        </w:rPr>
        <w:t xml:space="preserve"> </w:t>
      </w:r>
      <w:r w:rsidR="000D3015">
        <w:rPr>
          <w:lang w:val="en-US"/>
        </w:rPr>
        <w:t>.</w:t>
      </w:r>
      <w:bookmarkEnd w:id="101"/>
      <w:r w:rsidR="0002272B">
        <w:rPr>
          <w:lang w:val="en-US"/>
        </w:rPr>
        <w:t xml:space="preserve"> </w:t>
      </w:r>
      <w:bookmarkEnd w:id="102"/>
      <w:r w:rsidR="008B4471">
        <w:rPr>
          <w:lang w:val="en-US"/>
        </w:rPr>
        <w:t>In principle, such empirical heterogeneity can be a powerful source of insight</w:t>
      </w:r>
      <w:r w:rsidR="0002272B">
        <w:rPr>
          <w:lang w:val="en-US"/>
        </w:rPr>
        <w:t xml:space="preserve">. </w:t>
      </w:r>
      <w:bookmarkStart w:id="103" w:name="_Hlk180760509"/>
      <w:r w:rsidR="0002272B" w:rsidRPr="000A58DB">
        <w:rPr>
          <w:color w:val="C00000"/>
          <w:lang w:val="en-US"/>
        </w:rPr>
        <w:t xml:space="preserve">There is </w:t>
      </w:r>
      <w:del w:id="104" w:author="Stefan Schweinberger" w:date="2024-11-07T18:27:00Z">
        <w:r w:rsidR="0002272B" w:rsidRPr="000A58DB" w:rsidDel="00FA19C2">
          <w:rPr>
            <w:color w:val="C00000"/>
            <w:lang w:val="en-US"/>
          </w:rPr>
          <w:delText xml:space="preserve">even </w:delText>
        </w:r>
      </w:del>
      <w:ins w:id="105" w:author="Stefan Schweinberger" w:date="2024-11-07T18:27:00Z">
        <w:r w:rsidR="00FA19C2">
          <w:rPr>
            <w:color w:val="C00000"/>
            <w:lang w:val="en-US"/>
          </w:rPr>
          <w:t>recent</w:t>
        </w:r>
        <w:r w:rsidR="00FA19C2" w:rsidRPr="000A58DB">
          <w:rPr>
            <w:color w:val="C00000"/>
            <w:lang w:val="en-US"/>
          </w:rPr>
          <w:t xml:space="preserve"> </w:t>
        </w:r>
      </w:ins>
      <w:r w:rsidR="0002272B" w:rsidRPr="000A58DB">
        <w:rPr>
          <w:color w:val="C00000"/>
          <w:lang w:val="en-US"/>
        </w:rPr>
        <w:t xml:space="preserve">evidence from </w:t>
      </w:r>
      <w:del w:id="106" w:author="Stefan Schweinberger" w:date="2024-11-07T18:28:00Z">
        <w:r w:rsidR="0002272B" w:rsidRPr="000A58DB" w:rsidDel="00FA19C2">
          <w:rPr>
            <w:color w:val="C00000"/>
            <w:lang w:val="en-US"/>
          </w:rPr>
          <w:delText xml:space="preserve">face </w:delText>
        </w:r>
      </w:del>
      <w:ins w:id="107" w:author="Stefan Schweinberger" w:date="2024-11-07T18:28:00Z">
        <w:r w:rsidR="00FA19C2">
          <w:rPr>
            <w:color w:val="C00000"/>
            <w:lang w:val="en-US"/>
          </w:rPr>
          <w:t>facial attractiveness</w:t>
        </w:r>
        <w:r w:rsidR="00FA19C2" w:rsidRPr="000A58DB">
          <w:rPr>
            <w:color w:val="C00000"/>
            <w:lang w:val="en-US"/>
          </w:rPr>
          <w:t xml:space="preserve"> </w:t>
        </w:r>
      </w:ins>
      <w:r w:rsidR="0002272B" w:rsidRPr="000A58DB">
        <w:rPr>
          <w:color w:val="C00000"/>
          <w:lang w:val="en-US"/>
        </w:rPr>
        <w:t xml:space="preserve">perception that differences in rating scales </w:t>
      </w:r>
      <w:ins w:id="108" w:author="Stefan Schweinberger" w:date="2024-11-07T18:28:00Z">
        <w:r w:rsidR="00FA19C2" w:rsidRPr="00A457D1">
          <w:rPr>
            <w:color w:val="C00000"/>
            <w:lang w:val="en-US"/>
          </w:rPr>
          <w:t xml:space="preserve">(e.g., binary, 0-100, visual analogue, or various Likert scales) </w:t>
        </w:r>
      </w:ins>
      <w:r w:rsidR="0002272B" w:rsidRPr="000A58DB">
        <w:rPr>
          <w:color w:val="C00000"/>
          <w:lang w:val="en-US"/>
        </w:rPr>
        <w:t xml:space="preserve">may not </w:t>
      </w:r>
      <w:del w:id="109" w:author="Stefan Schweinberger" w:date="2024-11-07T18:28:00Z">
        <w:r w:rsidR="0002272B" w:rsidRPr="000A58DB" w:rsidDel="00FA19C2">
          <w:rPr>
            <w:color w:val="C00000"/>
            <w:lang w:val="en-US"/>
          </w:rPr>
          <w:delText xml:space="preserve">even </w:delText>
        </w:r>
      </w:del>
      <w:r w:rsidR="0002272B" w:rsidRPr="000A58DB">
        <w:rPr>
          <w:color w:val="C00000"/>
          <w:lang w:val="en-US"/>
        </w:rPr>
        <w:t xml:space="preserve">have a big impact </w:t>
      </w:r>
      <w:del w:id="110" w:author="Stefan Schweinberger" w:date="2024-11-07T18:28:00Z">
        <w:r w:rsidR="0002272B" w:rsidRPr="000A58DB" w:rsidDel="00FA19C2">
          <w:rPr>
            <w:color w:val="C00000"/>
            <w:lang w:val="en-US"/>
          </w:rPr>
          <w:delText>after all</w:delText>
        </w:r>
      </w:del>
      <w:ins w:id="111" w:author="Stefan Schweinberger" w:date="2024-11-07T18:28:00Z">
        <w:r w:rsidR="00FA19C2">
          <w:rPr>
            <w:color w:val="C00000"/>
            <w:lang w:val="en-US"/>
          </w:rPr>
          <w:t>on outcome</w:t>
        </w:r>
      </w:ins>
      <w:r w:rsidR="0002272B"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wNlQxODo1MDo0N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0002272B" w:rsidRPr="000A58DB">
            <w:rPr>
              <w:color w:val="C00000"/>
              <w:lang w:val="en-US"/>
            </w:rPr>
            <w:fldChar w:fldCharType="separate"/>
          </w:r>
          <w:r w:rsidR="0002272B" w:rsidRPr="000A58DB">
            <w:rPr>
              <w:color w:val="C00000"/>
              <w:lang w:val="en-US"/>
            </w:rPr>
            <w:t>[61]</w:t>
          </w:r>
          <w:r w:rsidR="0002272B" w:rsidRPr="000A58DB">
            <w:rPr>
              <w:color w:val="C00000"/>
              <w:lang w:val="en-US"/>
            </w:rPr>
            <w:fldChar w:fldCharType="end"/>
          </w:r>
        </w:sdtContent>
      </w:sdt>
      <w:r w:rsidR="000A58DB" w:rsidRPr="000A58DB">
        <w:rPr>
          <w:color w:val="C00000"/>
          <w:lang w:val="en-US"/>
        </w:rPr>
        <w:t xml:space="preserve">, </w:t>
      </w:r>
      <w:del w:id="112" w:author="Stefan Schweinberger" w:date="2024-11-07T18:28:00Z">
        <w:r w:rsidR="000A58DB" w:rsidRPr="000A58DB" w:rsidDel="00FA19C2">
          <w:rPr>
            <w:color w:val="C00000"/>
            <w:lang w:val="en-US"/>
          </w:rPr>
          <w:delText xml:space="preserve">but </w:delText>
        </w:r>
      </w:del>
      <w:ins w:id="113" w:author="Stefan Schweinberger" w:date="2024-11-07T18:28:00Z">
        <w:r w:rsidR="00FA19C2">
          <w:rPr>
            <w:color w:val="C00000"/>
            <w:lang w:val="en-US"/>
          </w:rPr>
          <w:t>although</w:t>
        </w:r>
        <w:r w:rsidR="00FA19C2" w:rsidRPr="000A58DB">
          <w:rPr>
            <w:color w:val="C00000"/>
            <w:lang w:val="en-US"/>
          </w:rPr>
          <w:t xml:space="preserve"> </w:t>
        </w:r>
      </w:ins>
      <w:r w:rsidR="000A58DB" w:rsidRPr="000A58DB">
        <w:rPr>
          <w:color w:val="C00000"/>
          <w:lang w:val="en-US"/>
        </w:rPr>
        <w:t>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r w:rsidR="008B4471">
        <w:rPr>
          <w:lang w:val="en-US"/>
        </w:rPr>
        <w:t xml:space="preserve"> </w:t>
      </w:r>
      <w:bookmarkEnd w:id="103"/>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w:t>
      </w:r>
      <w:r w:rsidR="00C43D54">
        <w:rPr>
          <w:lang w:val="en-US"/>
        </w:rPr>
        <w:lastRenderedPageBreak/>
        <w:t>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YyXSJ9XX0sIlRhZyI6IkNpdGF2aVBsYWNlaG9sZGVyI2ExNzRkNWZlLTdkODUtNDJiMi04NzE1LTczOGEwNTBhMjNlMiIsIlRleHQiOiJbNjJdIiwiV0FJVmVyc2lvbiI6IjYuMTEuMC4wIn0=}</w:instrText>
          </w:r>
          <w:r w:rsidR="00AE3B4C">
            <w:rPr>
              <w:lang w:val="en-US"/>
            </w:rPr>
            <w:fldChar w:fldCharType="separate"/>
          </w:r>
          <w:r w:rsidR="0002272B">
            <w:rPr>
              <w:lang w:val="en-US"/>
            </w:rPr>
            <w:t>[62]</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14"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14"/>
    </w:p>
    <w:p w14:paraId="7427FC61" w14:textId="1070E853"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ZDMzYzMyOGYtOWI3NS00MjJiLTlkNTctZTU4MDVhZTEwOTJkIiwiVGV4dCI6Ils2M10iLCJXQUlWZXJzaW9uIjoiNi4xMS4wLjAifQ==}</w:instrText>
          </w:r>
          <w:r w:rsidR="00AE3B4C">
            <w:rPr>
              <w:lang w:val="en-US"/>
            </w:rPr>
            <w:fldChar w:fldCharType="separate"/>
          </w:r>
          <w:r w:rsidR="0002272B">
            <w:rPr>
              <w:lang w:val="en-US"/>
            </w:rPr>
            <w:t>[63]</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NF0ifV19LCJUYWciOiJDaXRhdmlQbGFjZWhvbGRlciM1ODk0ZjhkMS02OTMwLTQ3MWEtYmE2Ni05YTlkZWVlMTJhOGUiLCJUZXh0IjoiWzY0XSIsIldBSVZlcnNpb24iOiI2LjExLjAuMCJ9}</w:instrText>
          </w:r>
          <w:r w:rsidR="00684059" w:rsidRPr="00177F43">
            <w:rPr>
              <w:lang w:val="en-US"/>
            </w:rPr>
            <w:fldChar w:fldCharType="separate"/>
          </w:r>
          <w:r w:rsidR="0002272B">
            <w:rPr>
              <w:lang w:val="en-US"/>
            </w:rPr>
            <w:t>[64]</w:t>
          </w:r>
          <w:r w:rsidR="00684059" w:rsidRPr="00177F43">
            <w:rPr>
              <w:lang w:val="en-US"/>
            </w:rPr>
            <w:fldChar w:fldCharType="end"/>
          </w:r>
        </w:sdtContent>
      </w:sdt>
      <w:r w:rsidR="00B35D0C" w:rsidRPr="00177F43">
        <w:rPr>
          <w:lang w:val="en-US"/>
        </w:rPr>
        <w:t xml:space="preserve">. </w:t>
      </w:r>
      <w:bookmarkStart w:id="115"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006613F4" w:rsidRPr="006613F4">
            <w:rPr>
              <w:color w:val="C00000"/>
              <w:lang w:val="en-US"/>
            </w:rPr>
            <w:fldChar w:fldCharType="separate"/>
          </w:r>
          <w:r w:rsidR="006613F4" w:rsidRPr="006613F4">
            <w:rPr>
              <w:color w:val="C00000"/>
              <w:lang w:val="en-US"/>
            </w:rPr>
            <w:t>[15]</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006613F4" w:rsidRPr="006613F4">
            <w:rPr>
              <w:color w:val="C00000"/>
              <w:lang w:val="en-US"/>
            </w:rPr>
            <w:fldChar w:fldCharType="separate"/>
          </w:r>
          <w:r w:rsidR="006613F4" w:rsidRPr="006613F4">
            <w:rPr>
              <w:color w:val="C00000"/>
              <w:lang w:val="en-US"/>
            </w:rPr>
            <w:t>[20]</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115"/>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1MiIsIkNvdW50IjoxLCJUZXh0VW5pdHMiOlt7IiRpZCI6IjUzIiwiRm9udFN0eWxlIjp7IiRpZCI6IjU0IiwiTmV1dHJhbCI6dHJ1ZX0sIlJlYWRpbmdPcmRlciI6MSwiVGV4dCI6IlsxNywyMyw2NV0ifV19LCJUYWciOiJDaXRhdmlQbGFjZWhvbGRlciM3MjdhNzk1Yy1lN2E0LTRiNWItYmM3Yy1iMmFmNjEzMGQxMGMiLCJUZXh0IjoiWzE3LDIzLDY1XSIsIldBSVZlcnNpb24iOiI2LjExLjAuMCJ9}</w:instrText>
          </w:r>
          <w:r w:rsidR="00AE3B4C">
            <w:rPr>
              <w:lang w:val="en-US"/>
            </w:rPr>
            <w:fldChar w:fldCharType="separate"/>
          </w:r>
          <w:r w:rsidR="0002272B">
            <w:rPr>
              <w:lang w:val="en-US"/>
            </w:rPr>
            <w:t>[17,23,65]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ZdIn1dfSwiVGFnIjoiQ2l0YXZpUGxhY2Vob2xkZXIjNzJiZGJjNTctZGI0NC00ZmQ3LWE1ZGUtY2Y5YWIwYjBlNDUwIiwiVGV4dCI6Ils2Nl0iLCJXQUlWZXJzaW9uIjoiNi4xMS4wLjAifQ==}</w:instrText>
          </w:r>
          <w:r w:rsidR="00E17614" w:rsidRPr="00E17614">
            <w:rPr>
              <w:lang w:val="en-US"/>
            </w:rPr>
            <w:fldChar w:fldCharType="separate"/>
          </w:r>
          <w:r w:rsidR="0002272B">
            <w:rPr>
              <w:lang w:val="en-US"/>
            </w:rPr>
            <w:t>[66]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A2VDE4OjUwOjQ2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wNlQxODo1MDo0N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DZUMTg6NTA6NDYiLCJQcm9qZWN0Ijp7IiRyZWYiOiI1In19LCJVc2VOdW1iZXJpbmdUeXBlT2ZQYXJlbnREb2N1bWVudCI6ZmFsc2V9XSwiRm9ybWF0dGVkVGV4dCI6eyIkaWQiOiIzNiIsIkNvdW50IjoxLCJUZXh0VW5pdHMiOlt7IiRpZCI6IjM3IiwiRm9udFN0eWxlIjp7IiRpZCI6IjM4IiwiTmV1dHJhbCI6dHJ1ZX0sIlJlYWRpbmdPcmRlciI6MSwiVGV4dCI6IlsxMSw2N10ifV19LCJUYWciOiJDaXRhdmlQbGFjZWhvbGRlciMxYzQ0MjdiYi04YmI5LTQ2NjktOGQzNC0wZWMwYTEyNmQ2MTQiLCJUZXh0IjoiWzExLDY3XSIsIldBSVZlcnNpb24iOiI2LjExLjAuMCJ9}</w:instrText>
          </w:r>
          <w:r w:rsidR="00684059">
            <w:rPr>
              <w:lang w:val="en-US"/>
            </w:rPr>
            <w:fldChar w:fldCharType="separate"/>
          </w:r>
          <w:r w:rsidR="0002272B">
            <w:rPr>
              <w:lang w:val="en-US"/>
            </w:rPr>
            <w:t>[11,67]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NmNDdlYmVlLTk0NzgtNDAzNi04ZTkxLWViNDBmYzAzMDYxNy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t>
      </w:r>
      <w:commentRangeStart w:id="116"/>
      <w:r w:rsidR="00810C4D">
        <w:rPr>
          <w:lang w:val="en-US"/>
        </w:rPr>
        <w:t xml:space="preserve">whole. </w:t>
      </w:r>
      <w:commentRangeEnd w:id="116"/>
      <w:r w:rsidR="0015445F">
        <w:rPr>
          <w:rStyle w:val="Kommentarzeichen"/>
        </w:rPr>
        <w:commentReference w:id="116"/>
      </w:r>
    </w:p>
    <w:p w14:paraId="20403166" w14:textId="4E7FC9D3" w:rsidR="00A017E1" w:rsidRPr="00417A8A" w:rsidRDefault="00A017E1" w:rsidP="00BA0D96">
      <w:pPr>
        <w:pStyle w:val="berschrift2"/>
        <w:spacing w:line="480" w:lineRule="auto"/>
        <w:ind w:left="360"/>
        <w:rPr>
          <w:lang w:val="en-US"/>
        </w:rPr>
      </w:pPr>
      <w:bookmarkStart w:id="117" w:name="_Toc160791730"/>
      <w:r>
        <w:rPr>
          <w:lang w:val="en-US"/>
        </w:rPr>
        <w:t>Insufficient anchoring in voice perception theory</w:t>
      </w:r>
      <w:bookmarkEnd w:id="117"/>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 xml:space="preserve">these tend to be ignored by most previous </w:t>
      </w:r>
      <w:r w:rsidR="0073364D">
        <w:rPr>
          <w:lang w:val="en-US"/>
        </w:rPr>
        <w:lastRenderedPageBreak/>
        <w:t>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18"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18"/>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19" w:name="_Toc160791732"/>
      <w:r w:rsidRPr="002F6FC8">
        <w:rPr>
          <w:lang w:val="en-US"/>
        </w:rPr>
        <w:t>Definitions of naturalness</w:t>
      </w:r>
      <w:bookmarkEnd w:id="119"/>
    </w:p>
    <w:p w14:paraId="3FBCC4BB" w14:textId="05168E4F"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Y5XSJ9XX0sIlRhZyI6IkNpdGF2aVBsYWNlaG9sZGVyI2NmODBjZDU5LWU0NTQtNDIyYi05ODliLWUxZDZjZTk1MGQ0NCIsIlRleHQiOiJbNjldIiwiV0FJVmVyc2lvbiI6IjYuMTEuMC4wIn0=}</w:instrText>
          </w:r>
          <w:r w:rsidR="00177F43">
            <w:rPr>
              <w:lang w:val="en-US"/>
            </w:rPr>
            <w:fldChar w:fldCharType="separate"/>
          </w:r>
          <w:r w:rsidR="0002272B">
            <w:rPr>
              <w:lang w:val="en-US"/>
            </w:rPr>
            <w:t>[69]</w:t>
          </w:r>
          <w:r w:rsidR="00177F43">
            <w:rPr>
              <w:lang w:val="en-US"/>
            </w:rPr>
            <w:fldChar w:fldCharType="end"/>
          </w:r>
        </w:sdtContent>
      </w:sdt>
      <w:r>
        <w:rPr>
          <w:lang w:val="en-US"/>
        </w:rPr>
        <w:t xml:space="preserve">). </w:t>
      </w:r>
      <w:bookmarkStart w:id="120" w:name="_Hlk180744338"/>
      <w:r>
        <w:rPr>
          <w:lang w:val="en-US"/>
        </w:rPr>
        <w:t>However, in many studies, raters are instructed to use an inner implicit reference which is based on their experience and expectations</w:t>
      </w:r>
      <w:r w:rsidR="001C3A8E">
        <w:rPr>
          <w:lang w:val="en-US"/>
        </w:rPr>
        <w:t xml:space="preserve">, </w:t>
      </w:r>
      <w:bookmarkStart w:id="121"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121"/>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0NV0ifV19LCJUYWciOiJDaXRhdmlQbGFjZWhvbGRlciNhYTFhNGVjOS0zODg2LTQzYTgtYWE3NS0yNzU1MzA4MWVmZTUiLCJUZXh0IjoiWzQ1XSIsIldBSVZlcnNpb24iOiI2LjExLjAuMCJ9}</w:instrText>
          </w:r>
          <w:r w:rsidR="00065912">
            <w:rPr>
              <w:color w:val="C00000"/>
              <w:lang w:val="en-US"/>
            </w:rPr>
            <w:fldChar w:fldCharType="separate"/>
          </w:r>
          <w:r w:rsidR="00417803">
            <w:rPr>
              <w:color w:val="C00000"/>
              <w:lang w:val="en-US"/>
            </w:rPr>
            <w:t>[45]</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120"/>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EtMDZUMTg6NTA6NDY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Niw3MCw3MV0ifV19LCJUYWciOiJDaXRhdmlQbGFjZWhvbGRlciMzN2QyM2M4NC1hYzU4LTQ1OWQtYTJiOC0xMTQ3ZTc1ZThiNGIiLCJUZXh0IjoiWzE2LDcwLDcxXSIsIldBSVZlcnNpb24iOiI2LjExLjAuMCJ9}</w:instrText>
          </w:r>
          <w:r w:rsidR="001C3A8E">
            <w:rPr>
              <w:lang w:val="en-US"/>
            </w:rPr>
            <w:fldChar w:fldCharType="separate"/>
          </w:r>
          <w:r w:rsidR="0002272B">
            <w:rPr>
              <w:lang w:val="en-US"/>
            </w:rPr>
            <w:t>[16,70,71]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A2VDE4OjUwOjQ2IiwiUHJvamVjdCI6eyIkcmVmIjoiNSJ9fSwiVXNlTnVtYmVyaW5nVHlwZU9mUGFyZW50RG9jdW1lbnQiOmZhbHNlfV0sIkZvcm1hdHRlZFRleHQiOnsiJGlkIjoiMTEiLCJDb3VudCI6MSwiVGV4dFVuaXRzIjpbeyIkaWQiOiIxMiIsIkZvbnRTdHlsZSI6eyIkaWQiOiIxMyIsIk5ldXRyYWwiOnRydWV9LCJSZWFkaW5nT3JkZXIiOjEsIlRleHQiOiJbNzJdIn1dfSwiVGFnIjoiQ2l0YXZpUGxhY2Vob2xkZXIjZDlhNDcwOGMtM2FjNi00NWYwLTk3YWUtNWZhYTVhZDE5MDk0IiwiVGV4dCI6Ils3Ml0iLCJXQUlWZXJzaW9uIjoiNi4xMS4wLjAifQ==}</w:instrText>
          </w:r>
          <w:r w:rsidR="001C3A8E">
            <w:rPr>
              <w:lang w:val="en-US"/>
            </w:rPr>
            <w:fldChar w:fldCharType="separate"/>
          </w:r>
          <w:r w:rsidR="0002272B">
            <w:rPr>
              <w:lang w:val="en-US"/>
            </w:rPr>
            <w:t>[72]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w:t>
      </w:r>
      <w:r>
        <w:rPr>
          <w:lang w:val="en-US"/>
        </w:rPr>
        <w:lastRenderedPageBreak/>
        <w:t xml:space="preserve">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4D3DA0E8"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ZkODc1MzY5LTNjNzEtNGIxYy05OTgxLTU4MzJiMzJjOTM0Ni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122" w:name="_Toc160791733"/>
      <w:r w:rsidRPr="00BD0FF9">
        <w:rPr>
          <w:lang w:val="en-US"/>
        </w:rPr>
        <w:t>Delimiting distinctiveness and authenticity</w:t>
      </w:r>
      <w:bookmarkEnd w:id="122"/>
    </w:p>
    <w:p w14:paraId="7C0335C5" w14:textId="75792B04"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wNlQxODo1MDo0N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wNlQxODo1MDo0NiIsIlByb2plY3QiOnsiJHJlZiI6IjUifX0sIlVzZU51bWJlcmluZ1R5cGVPZlBhcmVudERvY3VtZW50IjpmYWxzZX1dLCJGb3JtYXR0ZWRUZXh0Ijp7IiRpZCI6IjMwIiwiQ291bnQiOjEsIlRleHRVbml0cyI6W3siJGlkIjoiMzEiLCJGb250U3R5bGUiOnsiJGlkIjoiMzIiLCJOZXV0cmFsIjp0cnVlfSwiUmVhZGluZ09yZGVyIjoxLCJUZXh0IjoiWzczLDc0XSJ9XX0sIlRhZyI6IkNpdGF2aVBsYWNlaG9sZGVyI2JkZTA0MTc4LTUxOTYtNDY2OC1hYjFlLWM5MjNmYWU3YjIyNSIsIlRleHQiOiJbNzMsNzRdIiwiV0FJVmVyc2lvbiI6IjYuMTEuMC4wIn0=}</w:instrText>
          </w:r>
          <w:r w:rsidR="004539A9">
            <w:rPr>
              <w:lang w:val="en-US"/>
            </w:rPr>
            <w:fldChar w:fldCharType="separate"/>
          </w:r>
          <w:r w:rsidR="0002272B">
            <w:rPr>
              <w:lang w:val="en-US"/>
            </w:rPr>
            <w:t>[73,74]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w:t>
      </w:r>
      <w:r w:rsidR="00004401">
        <w:rPr>
          <w:lang w:val="en-US"/>
        </w:rPr>
        <w:lastRenderedPageBreak/>
        <w:t xml:space="preserve">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123"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123"/>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124"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124"/>
    <w:p w14:paraId="71F59662" w14:textId="08D5411C"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125"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125"/>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wNlQxODo1MDo0N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DZUMTg6NTA6NDY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DZUMTg6NTA6NDYiLCJQcm9qZWN0Ijp7IiRyZWYiOiI1In19LCJVc2VOdW1iZXJpbmdUeXBlT2ZQYXJlbnREb2N1bWVudCI6ZmFsc2V9XSwiRm9ybWF0dGVkVGV4dCI6eyIkaWQiOiI0MCIsIkNvdW50IjoxLCJUZXh0VW5pdHMiOlt7IiRpZCI6IjQxIiwiRm9udFN0eWxlIjp7IiRpZCI6IjQyIiwiTmV1dHJhbCI6dHJ1ZX0sIlJlYWRpbmdPcmRlciI6MSwiVGV4dCI6Ils3NeKAkzc3XSJ9XX0sIlRhZyI6IkNpdGF2aVBsYWNlaG9sZGVyIzI5NzQ5OTVhLTI2ODYtNDVjYi1iMzY3LWE1M2ZmOTVhZTdjNSIsIlRleHQiOiJbNzXigJM3N10iLCJXQUlWZXJzaW9uIjoiNi4xMS4wLjAifQ==}</w:instrText>
          </w:r>
          <w:r w:rsidR="00037F39" w:rsidRPr="00E127AD">
            <w:rPr>
              <w:lang w:val="en-US"/>
            </w:rPr>
            <w:fldChar w:fldCharType="separate"/>
          </w:r>
          <w:r w:rsidR="0002272B">
            <w:rPr>
              <w:lang w:val="en-US"/>
            </w:rPr>
            <w:t>[75–77]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126"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126"/>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127"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A2VDE4OjUwOjQ2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3OCw3OV0ifV19LCJUYWciOiJDaXRhdmlQbGFjZWhvbGRlciM4YjE4MzhhZS1mMWRlLTQ1NzQtYjhjYS1iOGFmOTQ3OWY1OGQiLCJUZXh0IjoiWzc4LDc5XSIsIldBSVZlcnNpb24iOiI2LjExLjAuMCJ9}</w:instrText>
          </w:r>
          <w:r w:rsidR="00E127AD" w:rsidRPr="0087523D">
            <w:rPr>
              <w:color w:val="C00000"/>
              <w:lang w:val="en-US"/>
            </w:rPr>
            <w:fldChar w:fldCharType="separate"/>
          </w:r>
          <w:r w:rsidR="0002272B">
            <w:rPr>
              <w:color w:val="C00000"/>
              <w:lang w:val="en-US"/>
            </w:rPr>
            <w:t>[78,79]</w:t>
          </w:r>
          <w:r w:rsidR="00E127AD" w:rsidRPr="0087523D">
            <w:rPr>
              <w:color w:val="C00000"/>
              <w:lang w:val="en-US"/>
            </w:rPr>
            <w:fldChar w:fldCharType="end"/>
          </w:r>
        </w:sdtContent>
      </w:sdt>
      <w:r w:rsidR="00E127AD" w:rsidRPr="0087523D">
        <w:rPr>
          <w:color w:val="C00000"/>
          <w:lang w:val="en-US"/>
        </w:rPr>
        <w:t xml:space="preserve">. </w:t>
      </w:r>
      <w:bookmarkEnd w:id="127"/>
      <w:r w:rsidR="006424FE">
        <w:rPr>
          <w:lang w:val="en-US"/>
        </w:rPr>
        <w:t xml:space="preserve">In fact, when prompted for synonyms of naturalness, authenticity was </w:t>
      </w:r>
      <w:proofErr w:type="spellStart"/>
      <w:r w:rsidR="006424FE" w:rsidRPr="000E43FB">
        <w:rPr>
          <w:b/>
          <w:bCs/>
          <w:lang w:val="en-US"/>
        </w:rPr>
        <w:t>ChatGPT</w:t>
      </w:r>
      <w:r w:rsidR="006424FE">
        <w:rPr>
          <w:lang w:val="en-US"/>
        </w:rPr>
        <w:t>´s</w:t>
      </w:r>
      <w:proofErr w:type="spellEnd"/>
      <w:r w:rsidR="006424FE">
        <w:rPr>
          <w:lang w:val="en-US"/>
        </w:rPr>
        <w:t xml:space="preserve">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128" w:name="_Toc160791734"/>
      <w:r>
        <w:rPr>
          <w:lang w:val="en-US"/>
        </w:rPr>
        <w:lastRenderedPageBreak/>
        <w:t>Converging evidence</w:t>
      </w:r>
      <w:bookmarkEnd w:id="128"/>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1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29D6B74C" w:rsidR="0041749E" w:rsidRDefault="00944805" w:rsidP="00417A8A">
      <w:pPr>
        <w:spacing w:line="480" w:lineRule="auto"/>
        <w:ind w:firstLine="360"/>
        <w:rPr>
          <w:lang w:val="en-US"/>
        </w:rPr>
      </w:pPr>
      <w:r w:rsidRPr="00944805">
        <w:rPr>
          <w:lang w:val="en-US"/>
        </w:rPr>
        <w:t xml:space="preserve">We </w:t>
      </w:r>
      <w:commentRangeStart w:id="130"/>
      <w:r w:rsidRPr="00944805">
        <w:rPr>
          <w:lang w:val="en-US"/>
        </w:rPr>
        <w:t xml:space="preserve">believe </w:t>
      </w:r>
      <w:commentRangeEnd w:id="130"/>
      <w:r w:rsidR="002E4F0D">
        <w:rPr>
          <w:rStyle w:val="Kommentarzeichen"/>
        </w:rPr>
        <w:commentReference w:id="130"/>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ODBdIn1dfSwiVGFnIjoiQ2l0YXZpUGxhY2Vob2xkZXIjYWM5MWE5NWQtMmYyNy00NTZkLTk5Y2EtMzRmMGY2Nzg0Yzg4IiwiVGV4dCI6Ils4MF0iLCJXQUlWZXJzaW9uIjoiNi4xMS4wLjAifQ==}</w:instrText>
          </w:r>
          <w:r w:rsidR="00654432">
            <w:rPr>
              <w:lang w:val="en-US"/>
            </w:rPr>
            <w:fldChar w:fldCharType="separate"/>
          </w:r>
          <w:r w:rsidR="0002272B">
            <w:rPr>
              <w:lang w:val="en-US"/>
            </w:rPr>
            <w:t>[80]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wNlQxODo1MDo0NiIsIlByb2plY3QiOnsiJHJlZiI6IjUifX0sIlVzZU51bWJlcmluZ1R5cGVPZlBhcmVudERvY3VtZW50IjpmYWxzZX1dLCJGb3JtYXR0ZWRUZXh0Ijp7IiRpZCI6IjE3IiwiQ291bnQiOjEsIlRleHRVbml0cyI6W3siJGlkIjoiMTgiLCJGb250U3R5bGUiOnsiJGlkIjoiMTkiLCJOZXV0cmFsIjp0cnVlfSwiUmVhZGluZ09yZGVyIjoxLCJUZXh0IjoiWzgxXSJ9XX0sIlRhZyI6IkNpdGF2aVBsYWNlaG9sZGVyIzc3NzEwZGFmLThkYTctNGUzMC04NTljLTI3OGQyZTgwYmFkZSIsIlRleHQiOiJbODFdIiwiV0FJVmVyc2lvbiI6IjYuMTEuMC4wIn0=}</w:instrText>
          </w:r>
          <w:r w:rsidR="00654432">
            <w:rPr>
              <w:lang w:val="en-US"/>
            </w:rPr>
            <w:fldChar w:fldCharType="separate"/>
          </w:r>
          <w:r w:rsidR="0002272B">
            <w:rPr>
              <w:lang w:val="en-US"/>
            </w:rPr>
            <w:t>[81]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wNlQxODo1MDo0NiIsIlByb2plY3QiOnsiJHJlZiI6IjUifX0sIlVzZU51bWJlcmluZ1R5cGVPZlBhcmVudERvY3VtZW50IjpmYWxzZX1dLCJGb3JtYXR0ZWRUZXh0Ijp7IiRpZCI6IjI4IiwiQ291bnQiOjEsIlRleHRVbml0cyI6W3siJGlkIjoiMjkiLCJGb250U3R5bGUiOnsiJGlkIjoiMzAiLCJOZXV0cmFsIjp0cnVlfSwiUmVhZGluZ09yZGVyIjoxLCJUZXh0IjoiWzgyLDgzXSJ9XX0sIlRhZyI6IkNpdGF2aVBsYWNlaG9sZGVyI2Y4MzI4YTgwLTkxMGEtNDYxMy05OTc3LWZkMTc1NGFkYjI1YyIsIlRleHQiOiJbODIsODNdIiwiV0FJVmVyc2lvbiI6IjYuMTEuMC4wIn0=}</w:instrText>
          </w:r>
          <w:r w:rsidR="00D63816">
            <w:rPr>
              <w:lang w:val="en-US"/>
            </w:rPr>
            <w:fldChar w:fldCharType="separate"/>
          </w:r>
          <w:r w:rsidR="0002272B">
            <w:rPr>
              <w:lang w:val="en-US"/>
            </w:rPr>
            <w:t>[82,83]</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31" w:name="_Toc160791735"/>
      <w:bookmarkEnd w:id="129"/>
      <w:r w:rsidRPr="00A017E1">
        <w:rPr>
          <w:lang w:val="en-US"/>
        </w:rPr>
        <w:lastRenderedPageBreak/>
        <w:t>Naturalness research rooted in voice perception theory</w:t>
      </w:r>
      <w:bookmarkEnd w:id="131"/>
    </w:p>
    <w:p w14:paraId="473256A1" w14:textId="472E65C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A2VDE4OjUwOjQ2IiwiUHJvamVjdCI6eyIkcmVmIjoiNSJ9fSwiVXNlTnVtYmVyaW5nVHlwZU9mUGFyZW50RG9jdW1lbnQiOmZhbHNlfV0sIkZvcm1hdHRlZFRleHQiOnsiJGlkIjoiMjUiLCJDb3VudCI6MSwiVGV4dFVuaXRzIjpbeyIkaWQiOiIyNiIsIkZvbnRTdHlsZSI6eyIkaWQiOiIyNyIsIk5ldXRyYWwiOnRydWV9LCJSZWFkaW5nT3JkZXIiOjEsIlRleHQiOiJbMTUsMjBdIn1dfSwiVGFnIjoiQ2l0YXZpUGxhY2Vob2xkZXIjZWQ4ODdmMGItMzRjYy00OGU0LTgyOGUtYjZlM2MxZDhhNjE0IiwiVGV4dCI6IlsxNSwyMF0iLCJXQUlWZXJzaW9uIjoiNi4xMS4wLjAifQ==}</w:instrText>
          </w:r>
          <w:r w:rsidR="00701727">
            <w:rPr>
              <w:lang w:val="en-US"/>
            </w:rPr>
            <w:fldChar w:fldCharType="separate"/>
          </w:r>
          <w:r w:rsidR="00417803">
            <w:rPr>
              <w:lang w:val="en-US"/>
            </w:rPr>
            <w:t>[15,20]</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A2VDE4OjUwOjQ2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A2VDE4OjUwOjQ2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DZUMTg6NTA6NDY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QsODTigJM4Nl0ifV19LCJUYWciOiJDaXRhdmlQbGFjZWhvbGRlciNmMjJmNjQ4Yy02YzhhLTRmYTYtYWY5YS1lNTdjMDEzZTI1NDgiLCJUZXh0IjoiWzQsODTigJM4Nl0iLCJXQUlWZXJzaW9uIjoiNi4xMS4wLjAifQ==}</w:instrText>
          </w:r>
          <w:r w:rsidR="00E13D98">
            <w:rPr>
              <w:lang w:val="en-US"/>
            </w:rPr>
            <w:fldChar w:fldCharType="separate"/>
          </w:r>
          <w:r w:rsidR="0002272B">
            <w:rPr>
              <w:lang w:val="en-US"/>
            </w:rPr>
            <w:t>[4,84–86]</w:t>
          </w:r>
          <w:r w:rsidR="00E13D98">
            <w:rPr>
              <w:lang w:val="en-US"/>
            </w:rPr>
            <w:fldChar w:fldCharType="end"/>
          </w:r>
        </w:sdtContent>
      </w:sdt>
      <w:r w:rsidR="00E13D98">
        <w:rPr>
          <w:lang w:val="en-US"/>
        </w:rPr>
        <w:t>.</w:t>
      </w:r>
    </w:p>
    <w:p w14:paraId="4A4F9706" w14:textId="3AC1C502"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4N10ifV19LCJUYWciOiJDaXRhdmlQbGFjZWhvbGRlciM1ODA5Y2EzNi1kZGYzLTRmYTItYjdiZS1hZTkyYjQxNzFmOWEiLCJUZXh0IjoiWzg3XSIsIldBSVZlcnNpb24iOiI2LjExLjAuMCJ9}</w:instrText>
          </w:r>
          <w:r>
            <w:rPr>
              <w:lang w:val="en-US"/>
            </w:rPr>
            <w:fldChar w:fldCharType="separate"/>
          </w:r>
          <w:r w:rsidR="0002272B">
            <w:rPr>
              <w:lang w:val="en-US"/>
            </w:rPr>
            <w:t>[87]</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A2VDE4OjUwOjQ2IiwiUHJvamVjdCI6eyIkcmVmIjoiNSJ9fSwiVXNlTnVtYmVyaW5nVHlwZU9mUGFyZW50RG9jdW1lbnQiOmZhbHNlfV0sIkZvcm1hdHRlZFRleHQiOnsiJGlkIjoiMTQiLCJDb3VudCI6MSwiVGV4dFVuaXRzIjpbeyIkaWQiOiIxNSIsIkZvbnRTdHlsZSI6eyIkaWQiOiIxNiIsIk5ldXRyYWwiOnRydWV9LCJSZWFkaW5nT3JkZXIiOjEsIlRleHQiOiJbODhdIn1dfSwiVGFnIjoiQ2l0YXZpUGxhY2Vob2xkZXIjMTkzNWUyZDItNWE2Yi00NzlhLTkxYWEtNTJhZjFjMmJiZGE2IiwiVGV4dCI6Ils4OF0iLCJXQUlWZXJzaW9uIjoiNi4xMS4wLjAifQ==}</w:instrText>
          </w:r>
          <w:r>
            <w:rPr>
              <w:lang w:val="en-US"/>
            </w:rPr>
            <w:fldChar w:fldCharType="separate"/>
          </w:r>
          <w:r w:rsidR="0002272B">
            <w:rPr>
              <w:lang w:val="en-US"/>
            </w:rPr>
            <w:t>[88]</w:t>
          </w:r>
          <w:r>
            <w:rPr>
              <w:lang w:val="en-US"/>
            </w:rPr>
            <w:fldChar w:fldCharType="end"/>
          </w:r>
        </w:sdtContent>
      </w:sdt>
      <w:r w:rsidRPr="00E13D98">
        <w:rPr>
          <w:lang w:val="en-US"/>
        </w:rPr>
        <w:t xml:space="preserve">. </w:t>
      </w:r>
    </w:p>
    <w:p w14:paraId="69176652" w14:textId="4D61E8AF"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w:t>
      </w:r>
      <w:r w:rsidRPr="00E13D98">
        <w:rPr>
          <w:lang w:val="en-US"/>
        </w:rPr>
        <w:lastRenderedPageBreak/>
        <w:t xml:space="preserve">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wNlQxODo1MDo0NiIsIlByb2plY3QiOnsiJHJlZiI6IjUifX0sIlVzZU51bWJlcmluZ1R5cGVPZlBhcmVudERvY3VtZW50IjpmYWxzZX1dLCJGb3JtYXR0ZWRUZXh0Ijp7IiRpZCI6IjIyIiwiQ291bnQiOjEsIlRleHRVbml0cyI6W3siJGlkIjoiMjMiLCJGb250U3R5bGUiOnsiJGlkIjoiMjQiLCJOZXV0cmFsIjp0cnVlfSwiUmVhZGluZ09yZGVyIjoxLCJUZXh0IjoiWzg5XSJ9XX0sIlRhZyI6IkNpdGF2aVBsYWNlaG9sZGVyI2E2MjIyMTMwLTBiMTctNDA1Ny05OWZhLTdjMTk0MzU3ZmIxMSIsIlRleHQiOiJbODldIiwiV0FJVmVyc2lvbiI6IjYuMTEuMC4wIn0=}</w:instrText>
          </w:r>
          <w:r>
            <w:rPr>
              <w:lang w:val="en-US"/>
            </w:rPr>
            <w:fldChar w:fldCharType="separate"/>
          </w:r>
          <w:r w:rsidR="0002272B">
            <w:rPr>
              <w:lang w:val="en-US"/>
            </w:rPr>
            <w:t>[89]</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32" w:name="_Toc160791736"/>
      <w:r>
        <w:rPr>
          <w:lang w:val="en-US"/>
        </w:rPr>
        <w:t>Perspectives for future research</w:t>
      </w:r>
      <w:bookmarkEnd w:id="132"/>
    </w:p>
    <w:p w14:paraId="52B91DD3" w14:textId="3512A612"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A2VDE4OjUwOjQ2IiwiUHJvamVjdCI6eyIkcmVmIjoiNSJ9fSwiVXNlTnVtYmVyaW5nVHlwZU9mUGFyZW50RG9jdW1lbnQiOmZhbHNlfV0sIkZvcm1hdHRlZFRleHQiOnsiJGlkIjoiMTMiLCJDb3VudCI6MSwiVGV4dFVuaXRzIjpbeyIkaWQiOiIxNCIsIkZvbnRTdHlsZSI6eyIkaWQiOiIxNSIsIk5ldXRyYWwiOnRydWV9LCJSZWFkaW5nT3JkZXIiOjEsIlRleHQiOiJbOTBdIn1dfSwiVGFnIjoiQ2l0YXZpUGxhY2Vob2xkZXIjZTZhNGNhZTUtMjk3ZS00ODhiLTkwZTItNmRjOTgyZTNiOWZmIiwiVGV4dCI6Ils5MF0iLCJXQUlWZXJzaW9uIjoiNi4xMS4wLjAifQ==}</w:instrText>
          </w:r>
          <w:r w:rsidR="00335405">
            <w:rPr>
              <w:lang w:val="en-US"/>
            </w:rPr>
            <w:fldChar w:fldCharType="separate"/>
          </w:r>
          <w:r w:rsidR="0002272B">
            <w:rPr>
              <w:lang w:val="en-US"/>
            </w:rPr>
            <w:t>[90]</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OTFdIn1dfSwiVGFnIjoiQ2l0YXZpUGxhY2Vob2xkZXIjZDNiNjQ0ZGEtZDc0Ni00MmNmLThjY2UtMTAzNDU1NzdkZTFkIiwiVGV4dCI6Ils5MV0iLCJXQUlWZXJzaW9uIjoiNi4xMS4wLjAifQ==}</w:instrText>
          </w:r>
          <w:r w:rsidR="00335405">
            <w:rPr>
              <w:lang w:val="en-US"/>
            </w:rPr>
            <w:fldChar w:fldCharType="separate"/>
          </w:r>
          <w:r w:rsidR="0002272B">
            <w:rPr>
              <w:lang w:val="en-US"/>
            </w:rPr>
            <w:t>[91]</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wNlQxODo1MDo0N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DZUMTg6NTA6NDY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DZUMTg6NTA6NDY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DZUMTg6NTA6NDY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A2VDE4OjUwOjQ2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S0wNlQxODo1MDo0N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DZUMTg6NTA6NDY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S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DZUMTg6NTA6NDYiLCJQcm9qZWN0Ijp7IiRyZWYiOiI1In19LCJVc2VOdW1iZXJpbmdUeXBlT2ZQYXJlbnREb2N1bWVudCI6ZmFsc2V9XSwiRm9ybWF0dGVkVGV4dCI6eyIkaWQiOiIxNTIiLCJDb3VudCI6MSwiVGV4dFVuaXRzIjpbeyIkaWQiOiIxNTMiLCJGb250U3R5bGUiOnsiJGlkIjoiMTU0IiwiTmV1dHJhbCI6dHJ1ZX0sIlJlYWRpbmdPcmRlciI6MSwiVGV4dCI6IlsyNSw5MuKAkzEwMl0ifV19LCJUYWciOiJDaXRhdmlQbGFjZWhvbGRlciMyNTA5ZWJiYy1iYWRiLTRiOGUtYWMxMS03YjIwNTVjNWVmNjkiLCJUZXh0IjoiWzI1LDky4oCTMTAyXSIsIldBSVZlcnNpb24iOiI2LjExLjAuMCJ9}</w:instrText>
          </w:r>
          <w:r w:rsidR="0065498F">
            <w:rPr>
              <w:lang w:val="en-US"/>
            </w:rPr>
            <w:fldChar w:fldCharType="separate"/>
          </w:r>
          <w:r w:rsidR="0002272B">
            <w:rPr>
              <w:lang w:val="en-US"/>
            </w:rPr>
            <w:t>[25,92–102]</w:t>
          </w:r>
          <w:r w:rsidR="0065498F">
            <w:rPr>
              <w:lang w:val="en-US"/>
            </w:rPr>
            <w:fldChar w:fldCharType="end"/>
          </w:r>
        </w:sdtContent>
      </w:sdt>
      <w:r w:rsidR="0065498F">
        <w:rPr>
          <w:lang w:val="en-US"/>
        </w:rPr>
        <w:t xml:space="preserve">. </w:t>
      </w:r>
    </w:p>
    <w:p w14:paraId="42A97F9E" w14:textId="7F484B37"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w:t>
      </w:r>
      <w:r w:rsidR="00321142" w:rsidRPr="00321142">
        <w:rPr>
          <w:lang w:val="en-US"/>
        </w:rPr>
        <w:lastRenderedPageBreak/>
        <w:t xml:space="preserve">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xMDNdIn1dfSwiVGFnIjoiQ2l0YXZpUGxhY2Vob2xkZXIjZWM0YmY5ZmUtNDAxYS00YmMwLTgzZTEtMjZkOTNlNzY4ZmYyIiwiVGV4dCI6IlsxMDNdIiwiV0FJVmVyc2lvbiI6IjYuMTEuMC4wIn0=}</w:instrText>
          </w:r>
          <w:r w:rsidR="00226C63">
            <w:rPr>
              <w:lang w:val="en-US"/>
            </w:rPr>
            <w:fldChar w:fldCharType="separate"/>
          </w:r>
          <w:r w:rsidR="0002272B">
            <w:rPr>
              <w:lang w:val="en-US"/>
            </w:rPr>
            <w:t>[103]</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535133A4"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wNlQxODo1MDo0N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A2VDE4OjUwOjQ2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MDTigJMxMDZdIn1dfSwiVGFnIjoiQ2l0YXZpUGxhY2Vob2xkZXIjZWYwMTRjNGEtMjYzYy00NTJlLTk4OTktZjcyNGRmM2VmMTE0IiwiVGV4dCI6IlsxMDTigJMxMDZdIiwiV0FJVmVyc2lvbiI6IjYuMTEuMC4wIn0=}</w:instrText>
          </w:r>
          <w:r w:rsidR="00335405">
            <w:rPr>
              <w:lang w:val="en-US"/>
            </w:rPr>
            <w:fldChar w:fldCharType="separate"/>
          </w:r>
          <w:r w:rsidR="0002272B">
            <w:rPr>
              <w:lang w:val="en-US"/>
            </w:rPr>
            <w:t>[104–106]</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NjQsMTA3XSJ9XX0sIlRhZyI6IkNpdGF2aVBsYWNlaG9sZGVyIzYzMTA1NTViLWY1OGEtNDQ2MC05MTMzLTE4OTRmNmE5YTAyOSIsIlRleHQiOiJbNjQsMTA3XSIsIldBSVZlcnNpb24iOiI2LjExLjAuMCJ9}</w:instrText>
          </w:r>
          <w:r w:rsidR="00335405">
            <w:rPr>
              <w:lang w:val="en-US"/>
            </w:rPr>
            <w:fldChar w:fldCharType="separate"/>
          </w:r>
          <w:r w:rsidR="0002272B">
            <w:rPr>
              <w:lang w:val="en-US"/>
            </w:rPr>
            <w:t>[64,107]</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w:t>
      </w:r>
      <w:r w:rsidR="006F33CB">
        <w:rPr>
          <w:lang w:val="en-US"/>
        </w:rPr>
        <w:lastRenderedPageBreak/>
        <w:t xml:space="preserve">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470D7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r w:rsidR="00270AFA">
        <w:fldChar w:fldCharType="begin"/>
      </w:r>
      <w:r w:rsidR="00270AFA" w:rsidRPr="001061CB">
        <w:rPr>
          <w:lang w:val="en-US"/>
          <w:rPrChange w:id="133" w:author="Christine Nussbaum" w:date="2024-11-07T17:26:00Z">
            <w:rPr/>
          </w:rPrChange>
        </w:rPr>
        <w:instrText xml:space="preserve"> HYPERLINK "https://chatgpt.com/?oai" </w:instrText>
      </w:r>
      <w:r w:rsidR="00270AFA">
        <w:fldChar w:fldCharType="separate"/>
      </w:r>
      <w:r w:rsidR="00226C63" w:rsidRPr="006307E0">
        <w:rPr>
          <w:rStyle w:val="Hyperlink"/>
          <w:i/>
          <w:lang w:val="en-US"/>
        </w:rPr>
        <w:t>https://chatgpt.com/?oai</w:t>
      </w:r>
      <w:r w:rsidR="00270AFA">
        <w:rPr>
          <w:rStyle w:val="Hyperlink"/>
          <w:i/>
          <w:lang w:val="en-US"/>
        </w:rPr>
        <w:fldChar w:fldCharType="end"/>
      </w:r>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r w:rsidR="00270AFA">
        <w:fldChar w:fldCharType="begin"/>
      </w:r>
      <w:r w:rsidR="00270AFA" w:rsidRPr="001061CB">
        <w:rPr>
          <w:lang w:val="en-US"/>
          <w:rPrChange w:id="134" w:author="Christine Nussbaum" w:date="2024-11-07T17:26:00Z">
            <w:rPr/>
          </w:rPrChange>
        </w:rPr>
        <w:instrText xml:space="preserve"> HYPERLINK "https://osf.io/asfqv/?view_only=62f8d88705bb4363903983c8bd08a2cf" </w:instrText>
      </w:r>
      <w:r w:rsidR="00270AFA">
        <w:fldChar w:fldCharType="separate"/>
      </w:r>
      <w:r>
        <w:rPr>
          <w:rStyle w:val="Hyperlink"/>
          <w:i/>
          <w:lang w:val="en-US"/>
        </w:rPr>
        <w:t>OSF</w:t>
      </w:r>
      <w:r w:rsidR="00270AFA">
        <w:rPr>
          <w:rStyle w:val="Hyperlink"/>
          <w:i/>
          <w:lang w:val="en-US"/>
        </w:rPr>
        <w:fldChar w:fldCharType="end"/>
      </w:r>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F92060">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MjZmNTQ2YTUtMDEwMS00OThmLWE5NDYtZWFjNzdmMjYyMWEwIiwiVGV4dCI6Ils2M10iLCJXQUlWZXJzaW9uIjoiNi4xMS4wLjAifQ==}</w:instrText>
          </w:r>
          <w:r>
            <w:rPr>
              <w:i/>
              <w:lang w:val="en-US"/>
            </w:rPr>
            <w:fldChar w:fldCharType="separate"/>
          </w:r>
          <w:r w:rsidR="0002272B">
            <w:rPr>
              <w:i/>
              <w:lang w:val="en-US"/>
            </w:rPr>
            <w:t>[63]</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r w:rsidR="00270AFA">
        <w:fldChar w:fldCharType="begin"/>
      </w:r>
      <w:r w:rsidR="00270AFA" w:rsidRPr="001061CB">
        <w:rPr>
          <w:lang w:val="en-US"/>
          <w:rPrChange w:id="135" w:author="Christine Nussbaum" w:date="2024-11-07T17:26:00Z">
            <w:rPr/>
          </w:rPrChange>
        </w:rPr>
        <w:instrText xml:space="preserve"> HYPERLINK "https://osf.io/asfqv/?view_only=62f8d88705bb4363903983c8bd08a2cf" </w:instrText>
      </w:r>
      <w:r w:rsidR="00270AFA">
        <w:fldChar w:fldCharType="separate"/>
      </w:r>
      <w:r w:rsidR="009E7B97">
        <w:rPr>
          <w:rStyle w:val="Hyperlink"/>
          <w:i/>
          <w:lang w:val="en-US"/>
        </w:rPr>
        <w:t>OSF</w:t>
      </w:r>
      <w:r w:rsidR="00270AFA">
        <w:rPr>
          <w:rStyle w:val="Hyperlink"/>
          <w:i/>
          <w:lang w:val="en-US"/>
        </w:rPr>
        <w:fldChar w:fldCharType="end"/>
      </w:r>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w:t>
      </w:r>
      <w:r w:rsidR="00B43F04" w:rsidRPr="00B43F04">
        <w:rPr>
          <w:i/>
          <w:iCs/>
          <w:lang w:val="en-US"/>
        </w:rPr>
        <w:lastRenderedPageBreak/>
        <w:t>(voice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82612C"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proofErr w:type="spellStart"/>
            <w:r w:rsidRPr="00065912">
              <w:rPr>
                <w:color w:val="C00000"/>
                <w:lang w:val="en-US"/>
              </w:rPr>
              <w:t>Abur</w:t>
            </w:r>
            <w:proofErr w:type="spellEnd"/>
            <w:r w:rsidRPr="00065912">
              <w:rPr>
                <w:color w:val="C00000"/>
                <w:lang w:val="en-US"/>
              </w:rPr>
              <w:t xml:space="preserve"> et al. (2021)</w:t>
            </w:r>
          </w:p>
          <w:p w14:paraId="01332499" w14:textId="5F5595C6" w:rsidR="00AE12F0" w:rsidRPr="00065912" w:rsidRDefault="0082612C"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1dLCJGb3JtYXR0ZWRUZXh0Ijp7IiRpZCI6IjI1IiwiQ291bnQiOjEsIlRleHRVbml0cyI6W3siJGlkIjoiMjYiLCJGb250U3R5bGUiOnsiJGlkIjoiMjciLCJOZXV0cmFsIjp0cnVlfSwiUmVhZGluZ09yZGVyIjoxLCJUZXh0IjoiWzM3XSJ9XX0sIlRhZyI6IkNpdGF2aVBsYWNlaG9sZGVyIzllYjgzYjViLTYwNmMtNDk0NC1iMzg4LWFkZDQzNmU4ZjBjZSIsIlRleHQiOiJbMzddIiwiV0FJVmVyc2lvbiI6IjYuMTEuMC4wIn0=}</w:instrText>
                </w:r>
                <w:r w:rsidR="00AE12F0" w:rsidRPr="00065912">
                  <w:rPr>
                    <w:color w:val="C00000"/>
                    <w:lang w:val="en-US"/>
                  </w:rPr>
                  <w:fldChar w:fldCharType="separate"/>
                </w:r>
                <w:r w:rsidR="00417803">
                  <w:rPr>
                    <w:color w:val="C00000"/>
                    <w:lang w:val="en-US"/>
                  </w:rPr>
                  <w:t>[37]</w:t>
                </w:r>
                <w:r w:rsidR="00AE12F0" w:rsidRPr="00065912">
                  <w:rPr>
                    <w:color w:val="C00000"/>
                    <w:lang w:val="en-US"/>
                  </w:rPr>
                  <w:fldChar w:fldCharType="end"/>
                </w:r>
              </w:sdtContent>
            </w:sdt>
          </w:p>
        </w:tc>
      </w:tr>
      <w:tr w:rsidR="00065912" w:rsidRPr="0082612C"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3AF18C1A" w:rsidR="00AE12F0" w:rsidRPr="00065912" w:rsidRDefault="0082612C"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2NV0ifV19LCJUYWciOiJDaXRhdmlQbGFjZWhvbGRlciNjMjgwZWFjMi1mOTBjLTRkZTctYjhiMS02ZjgzNzhjZTI4YjYiLCJUZXh0IjoiWzY1XSIsIldBSVZlcnNpb24iOiI2LjExLjAuMCJ9}</w:instrText>
                </w:r>
                <w:r w:rsidR="00AE12F0" w:rsidRPr="00065912">
                  <w:rPr>
                    <w:color w:val="C00000"/>
                    <w:lang w:val="en-US"/>
                  </w:rPr>
                  <w:fldChar w:fldCharType="separate"/>
                </w:r>
                <w:r w:rsidR="0002272B">
                  <w:rPr>
                    <w:color w:val="C00000"/>
                    <w:lang w:val="en-US"/>
                  </w:rPr>
                  <w:t>[65]</w:t>
                </w:r>
                <w:r w:rsidR="00AE12F0" w:rsidRPr="00065912">
                  <w:rPr>
                    <w:color w:val="C00000"/>
                    <w:lang w:val="en-US"/>
                  </w:rPr>
                  <w:fldChar w:fldCharType="end"/>
                </w:r>
              </w:sdtContent>
            </w:sdt>
          </w:p>
        </w:tc>
      </w:tr>
      <w:tr w:rsidR="00065912" w:rsidRPr="0082612C"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303C3FEF" w:rsidR="00AE12F0" w:rsidRPr="00065912" w:rsidRDefault="0082612C"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0NF0ifV19LCJUYWciOiJDaXRhdmlQbGFjZWhvbGRlciNhNTQ3YWQ0OS01MzczLTRiYzAtODU3OC0wZWZlZGU2ZWEzYjQiLCJUZXh0IjoiWzQ0XSIsIldBSVZlcnNpb24iOiI2LjExLjAuMCJ9}</w:instrText>
                </w:r>
                <w:r w:rsidR="00AE12F0" w:rsidRPr="00065912">
                  <w:rPr>
                    <w:color w:val="C00000"/>
                    <w:lang w:val="en-US"/>
                  </w:rPr>
                  <w:fldChar w:fldCharType="separate"/>
                </w:r>
                <w:r w:rsidR="00417803">
                  <w:rPr>
                    <w:color w:val="C00000"/>
                    <w:lang w:val="en-US"/>
                  </w:rPr>
                  <w:t>[44]</w:t>
                </w:r>
                <w:r w:rsidR="00AE12F0" w:rsidRPr="00065912">
                  <w:rPr>
                    <w:color w:val="C00000"/>
                    <w:lang w:val="en-US"/>
                  </w:rPr>
                  <w:fldChar w:fldCharType="end"/>
                </w:r>
              </w:sdtContent>
            </w:sdt>
          </w:p>
        </w:tc>
      </w:tr>
      <w:tr w:rsidR="00065912" w:rsidRPr="0082612C"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367144D5" w:rsidR="001F7041" w:rsidRPr="00065912" w:rsidRDefault="0082612C"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wNlQxODo1MDo0NiIsIlByb2plY3QiOnsiJHJlZiI6IjUifX0sIlVzZU51bWJlcmluZ1R5cGVPZlBhcmVudERvY3VtZW50IjpmYWxzZX1dLCJGb3JtYXR0ZWRUZXh0Ijp7IiRpZCI6IjIzIiwiQ291bnQiOjEsIlRleHRVbml0cyI6W3siJGlkIjoiMjQiLCJGb250U3R5bGUiOnsiJGlkIjoiMjUiLCJOZXV0cmFsIjp0cnVlfSwiUmVhZGluZ09yZGVyIjoxLCJUZXh0IjoiWzQ2XSJ9XX0sIlRhZyI6IkNpdGF2aVBsYWNlaG9sZGVyIzgzYjE4ZDY3LTRjNzgtNDE4OS04MTk0LTQ1N2YxNjc4MzYwYiIsIlRleHQiOiJbNDZdIiwiV0FJVmVyc2lvbiI6IjYuMTEuMC4wIn0=}</w:instrText>
                </w:r>
                <w:r w:rsidR="00AE12F0" w:rsidRPr="00065912">
                  <w:rPr>
                    <w:color w:val="C00000"/>
                    <w:lang w:val="en-US"/>
                  </w:rPr>
                  <w:fldChar w:fldCharType="separate"/>
                </w:r>
                <w:r w:rsidR="00417803">
                  <w:rPr>
                    <w:color w:val="C00000"/>
                    <w:lang w:val="en-US"/>
                  </w:rPr>
                  <w:t>[46]</w:t>
                </w:r>
                <w:r w:rsidR="00AE12F0" w:rsidRPr="00065912">
                  <w:rPr>
                    <w:color w:val="C00000"/>
                    <w:lang w:val="en-US"/>
                  </w:rPr>
                  <w:fldChar w:fldCharType="end"/>
                </w:r>
              </w:sdtContent>
            </w:sdt>
          </w:p>
        </w:tc>
      </w:tr>
      <w:tr w:rsidR="00065912" w:rsidRPr="0082612C"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7FF20AB8" w:rsidR="00AE12F0" w:rsidRPr="00065912" w:rsidRDefault="0082612C"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41780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zXSJ9XX0sIlRhZyI6IkNpdGF2aVBsYWNlaG9sZGVyIzQzZGM4NGY1LWJiYzUtNDZmMC1iZTA1LTk0MTdmNjdkODQwNiIsIlRleHQiOiJbMjNdIiwiV0FJVmVyc2lvbiI6IjYuMTEuMC4wIn0=}</w:instrText>
                </w:r>
                <w:r w:rsidR="00AE12F0" w:rsidRPr="00065912">
                  <w:rPr>
                    <w:color w:val="C00000"/>
                    <w:lang w:val="en-US"/>
                  </w:rPr>
                  <w:fldChar w:fldCharType="separate"/>
                </w:r>
                <w:r w:rsidR="00417803">
                  <w:rPr>
                    <w:color w:val="C00000"/>
                    <w:lang w:val="en-US"/>
                  </w:rPr>
                  <w:t>[23]</w:t>
                </w:r>
                <w:r w:rsidR="00AE12F0" w:rsidRPr="00065912">
                  <w:rPr>
                    <w:color w:val="C00000"/>
                    <w:lang w:val="en-US"/>
                  </w:rPr>
                  <w:fldChar w:fldCharType="end"/>
                </w:r>
              </w:sdtContent>
            </w:sdt>
          </w:p>
        </w:tc>
      </w:tr>
      <w:tr w:rsidR="00065912" w:rsidRPr="0082612C"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proofErr w:type="spellStart"/>
            <w:r w:rsidRPr="00065912">
              <w:rPr>
                <w:color w:val="C00000"/>
                <w:lang w:val="en-US"/>
              </w:rPr>
              <w:t>Hyppa</w:t>
            </w:r>
            <w:proofErr w:type="spellEnd"/>
            <w:r w:rsidRPr="00065912">
              <w:rPr>
                <w:color w:val="C00000"/>
                <w:lang w:val="en-US"/>
              </w:rPr>
              <w:t>-Martin et al. (2024)</w:t>
            </w:r>
          </w:p>
          <w:p w14:paraId="3D40734D" w14:textId="7E95B688" w:rsidR="00AE12F0" w:rsidRPr="00065912" w:rsidRDefault="0082612C"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XSwiRm9ybWF0dGVkVGV4dCI6eyIkaWQiOiIxOCIsIkNvdW50IjoxLCJUZXh0VW5pdHMiOlt7IiRpZCI6IjE5IiwiRm9udFN0eWxlIjp7IiRpZCI6IjIwIiwiTmV1dHJhbCI6dHJ1ZX0sIlJlYWRpbmdPcmRlciI6MSwiVGV4dCI6Ils4Ml0ifV19LCJUYWciOiJDaXRhdmlQbGFjZWhvbGRlciMyMDE3ZmUyOC1jZThjLTQyMjAtYWI3Yi02OWE5Y2VkYjNhMDAiLCJUZXh0IjoiWzgyXSIsIldBSVZlcnNpb24iOiI2LjExLjAuMCJ9}</w:instrText>
                </w:r>
                <w:r w:rsidR="00AE12F0" w:rsidRPr="00065912">
                  <w:rPr>
                    <w:color w:val="C00000"/>
                    <w:lang w:val="en-US"/>
                  </w:rPr>
                  <w:fldChar w:fldCharType="separate"/>
                </w:r>
                <w:r w:rsidR="0002272B">
                  <w:rPr>
                    <w:color w:val="C00000"/>
                    <w:lang w:val="en-US"/>
                  </w:rPr>
                  <w:t>[82]</w:t>
                </w:r>
                <w:r w:rsidR="00AE12F0" w:rsidRPr="00065912">
                  <w:rPr>
                    <w:color w:val="C00000"/>
                    <w:lang w:val="en-US"/>
                  </w:rPr>
                  <w:fldChar w:fldCharType="end"/>
                </w:r>
              </w:sdtContent>
            </w:sdt>
          </w:p>
        </w:tc>
      </w:tr>
      <w:tr w:rsidR="00065912" w:rsidRPr="0082612C"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proofErr w:type="spellStart"/>
            <w:r w:rsidRPr="00065912">
              <w:rPr>
                <w:color w:val="C00000"/>
                <w:lang w:val="en-US"/>
              </w:rPr>
              <w:t>Mawalim</w:t>
            </w:r>
            <w:proofErr w:type="spellEnd"/>
            <w:r w:rsidRPr="00065912">
              <w:rPr>
                <w:color w:val="C00000"/>
                <w:lang w:val="en-US"/>
              </w:rPr>
              <w:t xml:space="preserve"> et al. (2022)</w:t>
            </w:r>
          </w:p>
          <w:p w14:paraId="7B626948" w14:textId="7ED6CCA1" w:rsidR="00AE12F0" w:rsidRPr="00065912" w:rsidRDefault="0082612C"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FiYjU0MGFjLTY0ZTMtNDE4My1iMjk4LTBkNDgyZDNkMDcwMCIsIlRleHQiOiJbMjddIiwiV0FJVmVyc2lvbiI6IjYuMTEuMC4wIn0=}</w:instrText>
                </w:r>
                <w:r w:rsidR="00AE12F0" w:rsidRPr="00065912">
                  <w:rPr>
                    <w:color w:val="C00000"/>
                    <w:lang w:val="en-US"/>
                  </w:rPr>
                  <w:fldChar w:fldCharType="separate"/>
                </w:r>
                <w:r w:rsidR="00417803">
                  <w:rPr>
                    <w:color w:val="C00000"/>
                    <w:lang w:val="en-US"/>
                  </w:rPr>
                  <w:t>[27]</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82612C"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2A7D7134" w:rsidR="00AE12F0" w:rsidRPr="00065912" w:rsidRDefault="0082612C"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MzRdIn1dfSwiVGFnIjoiQ2l0YXZpUGxhY2Vob2xkZXIjNmIyOTIyNDQtM2UwNC00YTNiLTk2NzctMGM5NGE2NGRiYjVkIiwiVGV4dCI6IlszNF0iLCJXQUlWZXJzaW9uIjoiNi4xMS4wLjAifQ==}</w:instrText>
                </w:r>
                <w:r w:rsidR="00AE12F0" w:rsidRPr="00065912">
                  <w:rPr>
                    <w:color w:val="C00000"/>
                    <w:lang w:val="en-US"/>
                  </w:rPr>
                  <w:fldChar w:fldCharType="separate"/>
                </w:r>
                <w:r w:rsidR="00417803">
                  <w:rPr>
                    <w:color w:val="C00000"/>
                    <w:lang w:val="en-US"/>
                  </w:rPr>
                  <w:t>[34]</w:t>
                </w:r>
                <w:r w:rsidR="00AE12F0" w:rsidRPr="00065912">
                  <w:rPr>
                    <w:color w:val="C00000"/>
                    <w:lang w:val="en-US"/>
                  </w:rPr>
                  <w:fldChar w:fldCharType="end"/>
                </w:r>
              </w:sdtContent>
            </w:sdt>
          </w:p>
        </w:tc>
      </w:tr>
      <w:tr w:rsidR="00065912" w:rsidRPr="0082612C"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 xml:space="preserve">“By naturalness, we understand the voice stimulus to be perceived as a plausible outcome </w:t>
            </w:r>
            <w:r w:rsidRPr="00065912">
              <w:rPr>
                <w:color w:val="C00000"/>
                <w:lang w:val="en-US"/>
              </w:rPr>
              <w:lastRenderedPageBreak/>
              <w:t>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136"/>
            <w:r w:rsidRPr="00065912">
              <w:rPr>
                <w:color w:val="C00000"/>
                <w:lang w:val="en-US"/>
              </w:rPr>
              <w:lastRenderedPageBreak/>
              <w:t>Nussbaum et al. (2023)</w:t>
            </w:r>
          </w:p>
          <w:p w14:paraId="7AE9586B" w14:textId="4BB9C930" w:rsidR="00AE12F0" w:rsidRPr="00065912" w:rsidRDefault="0082612C"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V0sIkZvcm1hdHRlZFRleHQiOnsiJGlkIjoiMTYiLCJDb3VudCI6MSwiVGV4dFVuaXRzIjpbeyIkaWQiOiIxNyIsIkZvbnRTdHlsZSI6eyIkaWQiOiIxOCIsIk5ldXRyYWwiOnRydWV9LCJSZWFkaW5nT3JkZXIiOjEsIlRleHQiOiJbMTddIn1dfSwiVGFnIjoiQ2l0YXZpUGxhY2Vob2xkZXIjYjc2MzlkOTMtNzA1My00NDkxLWFkNWMtZGUwNWU4MTU0ODdlIiwiVGV4dCI6IlsxN10iLCJXQUlWZXJzaW9uIjoiNi4xMS4wLjAifQ==}</w:instrText>
                </w:r>
                <w:r w:rsidR="00AE12F0" w:rsidRPr="00065912">
                  <w:rPr>
                    <w:color w:val="C00000"/>
                    <w:lang w:val="en-US"/>
                  </w:rPr>
                  <w:fldChar w:fldCharType="separate"/>
                </w:r>
                <w:r w:rsidR="00417803">
                  <w:rPr>
                    <w:color w:val="C00000"/>
                    <w:lang w:val="en-US"/>
                  </w:rPr>
                  <w:t>[17]</w:t>
                </w:r>
                <w:r w:rsidR="00AE12F0" w:rsidRPr="00065912">
                  <w:rPr>
                    <w:color w:val="C00000"/>
                    <w:lang w:val="en-US"/>
                  </w:rPr>
                  <w:fldChar w:fldCharType="end"/>
                </w:r>
              </w:sdtContent>
            </w:sdt>
            <w:commentRangeEnd w:id="136"/>
            <w:r w:rsidR="00065912">
              <w:rPr>
                <w:rStyle w:val="Kommentarzeichen"/>
              </w:rPr>
              <w:commentReference w:id="136"/>
            </w:r>
          </w:p>
          <w:p w14:paraId="21FC42C7" w14:textId="177F8022" w:rsidR="001F7041" w:rsidRPr="00065912" w:rsidRDefault="001F7041" w:rsidP="001F7041">
            <w:pPr>
              <w:rPr>
                <w:color w:val="C00000"/>
                <w:lang w:val="en-US"/>
              </w:rPr>
            </w:pPr>
          </w:p>
        </w:tc>
      </w:tr>
      <w:tr w:rsidR="00065912" w:rsidRPr="0082612C"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proofErr w:type="spellStart"/>
            <w:r w:rsidRPr="00065912">
              <w:rPr>
                <w:color w:val="C00000"/>
                <w:lang w:val="en-US"/>
              </w:rPr>
              <w:t>Kapolowicz</w:t>
            </w:r>
            <w:proofErr w:type="spellEnd"/>
            <w:r w:rsidRPr="00065912">
              <w:rPr>
                <w:color w:val="C00000"/>
                <w:lang w:val="en-US"/>
              </w:rPr>
              <w:t xml:space="preserve"> et al. (2022)</w:t>
            </w:r>
          </w:p>
          <w:p w14:paraId="7BEE8054" w14:textId="71AB1427" w:rsidR="00AE12F0" w:rsidRPr="00065912" w:rsidRDefault="0082612C"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1MV0ifV19LCJUYWciOiJDaXRhdmlQbGFjZWhvbGRlciNhZTFmZDc0Ny0yNWZmLTQ0M2ItOTA0OS0wMzMxMGU1YjJlY2MiLCJUZXh0IjoiWzUxXSIsIldBSVZlcnNpb24iOiI2LjExLjAuMCJ9}</w:instrText>
                </w:r>
                <w:r w:rsidR="00AE12F0" w:rsidRPr="00065912">
                  <w:rPr>
                    <w:color w:val="C00000"/>
                    <w:lang w:val="en-US"/>
                  </w:rPr>
                  <w:fldChar w:fldCharType="separate"/>
                </w:r>
                <w:r w:rsidR="00417803">
                  <w:rPr>
                    <w:color w:val="C00000"/>
                    <w:lang w:val="en-US"/>
                  </w:rPr>
                  <w:t>[51]</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r w:rsidR="00270AFA">
        <w:fldChar w:fldCharType="begin"/>
      </w:r>
      <w:r w:rsidR="00270AFA" w:rsidRPr="001061CB">
        <w:rPr>
          <w:lang w:val="en-US"/>
          <w:rPrChange w:id="137" w:author="Christine Nussbaum" w:date="2024-11-07T17:26:00Z">
            <w:rPr/>
          </w:rPrChange>
        </w:rPr>
        <w:instrText xml:space="preserve"> HYPERLINK "https://osf.io/asfqv/?view_only=62f8d88705bb4363903983c8bd08a2cf" </w:instrText>
      </w:r>
      <w:r w:rsidR="00270AFA">
        <w:fldChar w:fldCharType="separate"/>
      </w:r>
      <w:r w:rsidRPr="00065912">
        <w:rPr>
          <w:rStyle w:val="Hyperlink"/>
          <w:i/>
          <w:iCs/>
          <w:color w:val="C00000"/>
          <w:lang w:val="en-US"/>
        </w:rPr>
        <w:t>OSF</w:t>
      </w:r>
      <w:r w:rsidR="00270AFA">
        <w:rPr>
          <w:rStyle w:val="Hyperlink"/>
          <w:i/>
          <w:iCs/>
          <w:color w:val="C00000"/>
          <w:lang w:val="en-US"/>
        </w:rPr>
        <w:fldChar w:fldCharType="end"/>
      </w:r>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4B2AB235" w:rsidR="00700CFB" w:rsidRDefault="001D0CB0" w:rsidP="00417A8A">
      <w:pPr>
        <w:spacing w:line="480" w:lineRule="auto"/>
        <w:rPr>
          <w:lang w:val="en"/>
        </w:rPr>
      </w:pPr>
      <w:bookmarkStart w:id="138" w:name="_Hlk180663465"/>
      <w:r>
        <w:rPr>
          <w:lang w:val="en"/>
        </w:rPr>
        <w:t xml:space="preserve">For a more systematic overview on scientific insights into naturalness in voices, we conducted </w:t>
      </w:r>
      <w:r w:rsidRPr="002F6059">
        <w:rPr>
          <w:color w:val="C00000"/>
          <w:lang w:val="en"/>
        </w:rPr>
        <w:t>a</w:t>
      </w:r>
      <w:del w:id="139" w:author="Christine Nussbaum" w:date="2024-11-08T09:22:00Z">
        <w:r w:rsidR="002F6059" w:rsidRPr="002F6059" w:rsidDel="002A3B3B">
          <w:rPr>
            <w:color w:val="C00000"/>
            <w:lang w:val="en"/>
          </w:rPr>
          <w:delText>n</w:delText>
        </w:r>
      </w:del>
      <w:r w:rsidR="002F6059" w:rsidRPr="002F6059">
        <w:rPr>
          <w:color w:val="C00000"/>
          <w:lang w:val="en"/>
        </w:rPr>
        <w:t xml:space="preserve"> </w:t>
      </w:r>
      <w:del w:id="140" w:author="Christine Nussbaum" w:date="2024-11-08T09:22:00Z">
        <w:r w:rsidR="002F6059" w:rsidRPr="002F6059" w:rsidDel="00EF085A">
          <w:rPr>
            <w:color w:val="C00000"/>
            <w:lang w:val="en"/>
          </w:rPr>
          <w:delText>exemplary</w:delText>
        </w:r>
        <w:r w:rsidDel="00EF085A">
          <w:rPr>
            <w:lang w:val="en"/>
          </w:rPr>
          <w:delText xml:space="preserve"> </w:delText>
        </w:r>
      </w:del>
      <w:ins w:id="141" w:author="Christine Nussbaum" w:date="2024-11-08T09:22:00Z">
        <w:r w:rsidR="00EF085A">
          <w:rPr>
            <w:color w:val="C00000"/>
            <w:lang w:val="en"/>
          </w:rPr>
          <w:t>focused</w:t>
        </w:r>
        <w:r w:rsidR="00EF085A">
          <w:rPr>
            <w:lang w:val="en"/>
          </w:rPr>
          <w:t xml:space="preserve"> </w:t>
        </w:r>
      </w:ins>
      <w:r>
        <w:rPr>
          <w:lang w:val="en"/>
        </w:rPr>
        <w:t xml:space="preserve">literature search on Web of Science </w:t>
      </w:r>
      <w:bookmarkEnd w:id="138"/>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270AFA">
        <w:fldChar w:fldCharType="begin"/>
      </w:r>
      <w:r w:rsidR="00270AFA" w:rsidRPr="001061CB">
        <w:rPr>
          <w:lang w:val="en-US"/>
          <w:rPrChange w:id="142" w:author="Christine Nussbaum" w:date="2024-11-07T17:26:00Z">
            <w:rPr/>
          </w:rPrChange>
        </w:rPr>
        <w:instrText xml:space="preserve"> HYPERLINK "https://osf.io/asfqv/?view_only=62f8d88705bb4363903983c8bd08a2cf" </w:instrText>
      </w:r>
      <w:r w:rsidR="00270AFA">
        <w:fldChar w:fldCharType="separate"/>
      </w:r>
      <w:r w:rsidR="00966CAE">
        <w:rPr>
          <w:rStyle w:val="Hyperlink"/>
          <w:i/>
          <w:lang w:val="en-US"/>
        </w:rPr>
        <w:t>OSF</w:t>
      </w:r>
      <w:r w:rsidR="00270AFA">
        <w:rPr>
          <w:rStyle w:val="Hyperlink"/>
          <w:i/>
          <w:lang w:val="en-US"/>
        </w:rPr>
        <w:fldChar w:fldCharType="end"/>
      </w:r>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w:t>
      </w:r>
      <w:r w:rsidR="0062078F" w:rsidRPr="006C4186">
        <w:rPr>
          <w:lang w:val="en"/>
        </w:rPr>
        <w:lastRenderedPageBreak/>
        <w:t>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r w:rsidR="00270AFA">
        <w:fldChar w:fldCharType="begin"/>
      </w:r>
      <w:r w:rsidR="00270AFA" w:rsidRPr="001061CB">
        <w:rPr>
          <w:lang w:val="en-US"/>
          <w:rPrChange w:id="143" w:author="Christine Nussbaum" w:date="2024-11-07T17:26:00Z">
            <w:rPr/>
          </w:rPrChange>
        </w:rPr>
        <w:instrText xml:space="preserve"> HYPERLINK "https://osf.io/asfqv/?view_only=62f8d88705bb4363903983c8bd08a2cf" </w:instrText>
      </w:r>
      <w:r w:rsidR="00270AFA">
        <w:fldChar w:fldCharType="separate"/>
      </w:r>
      <w:r w:rsidR="00AE12F0" w:rsidRPr="00AE12F0">
        <w:rPr>
          <w:rStyle w:val="Hyperlink"/>
          <w:i/>
          <w:color w:val="C00000"/>
          <w:lang w:val="en-US"/>
        </w:rPr>
        <w:t>OSF</w:t>
      </w:r>
      <w:r w:rsidR="00270AFA">
        <w:rPr>
          <w:rStyle w:val="Hyperlink"/>
          <w:i/>
          <w:color w:val="C00000"/>
          <w:lang w:val="en-US"/>
        </w:rPr>
        <w:fldChar w:fldCharType="end"/>
      </w:r>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lastRenderedPageBreak/>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6CEE733D"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MTcsMTA4XSJ9XX0sIlRhZyI6IkNpdGF2aVBsYWNlaG9sZGVyI2UzY2FkYTRkLTQ0YjAtNDIyMy1iODVhLTkzN2FmZjJiODk3MSIsIlRleHQiOiJbMTcsMTA4XSIsIldBSVZlcnNpb24iOiI2LjExLjAuMCJ9}</w:instrText>
          </w:r>
          <w:r w:rsidR="00DC13C5" w:rsidRPr="001D2752">
            <w:rPr>
              <w:lang w:val="en-US"/>
            </w:rPr>
            <w:fldChar w:fldCharType="separate"/>
          </w:r>
          <w:r w:rsidR="0002272B">
            <w:rPr>
              <w:lang w:val="en-US"/>
            </w:rPr>
            <w:t>[17,108]</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lastRenderedPageBreak/>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proofErr w:type="spellStart"/>
      <w:r w:rsidRPr="00BD527A">
        <w:rPr>
          <w:lang w:val="en-US"/>
        </w:rPr>
        <w:t>ChatGPT</w:t>
      </w:r>
      <w:proofErr w:type="spellEnd"/>
      <w:r>
        <w:rPr>
          <w:lang w:val="en-US"/>
        </w:rPr>
        <w:t xml:space="preserve">: a chatbot developed by </w:t>
      </w:r>
      <w:proofErr w:type="spellStart"/>
      <w:r>
        <w:rPr>
          <w:lang w:val="en-US"/>
        </w:rPr>
        <w:t>OpenAI</w:t>
      </w:r>
      <w:proofErr w:type="spellEnd"/>
      <w:r>
        <w:rPr>
          <w:lang w:val="en-US"/>
        </w:rPr>
        <w:t xml:space="preserve">,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lastRenderedPageBreak/>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r w:rsidR="00270AFA">
        <w:fldChar w:fldCharType="begin"/>
      </w:r>
      <w:r w:rsidR="00270AFA" w:rsidRPr="001061CB">
        <w:rPr>
          <w:lang w:val="en-US"/>
          <w:rPrChange w:id="144" w:author="Christine Nussbaum" w:date="2024-11-07T17:26:00Z">
            <w:rPr/>
          </w:rPrChange>
        </w:rPr>
        <w:instrText xml:space="preserve"> HYPERLINK "https://www.voice.uni-jena.de/" </w:instrText>
      </w:r>
      <w:r w:rsidR="00270AFA">
        <w:fldChar w:fldCharType="separate"/>
      </w:r>
      <w:r w:rsidR="00226C63" w:rsidRPr="000C26E4">
        <w:rPr>
          <w:rStyle w:val="Hyperlink"/>
          <w:lang w:val="en"/>
        </w:rPr>
        <w:t>https://www.voice.uni-jena.de/</w:t>
      </w:r>
      <w:r w:rsidR="00270AFA">
        <w:rPr>
          <w:rStyle w:val="Hyperlink"/>
          <w:lang w:val="en"/>
        </w:rPr>
        <w:fldChar w:fldCharType="end"/>
      </w:r>
      <w:r w:rsidR="00226C63">
        <w:rPr>
          <w:lang w:val="en"/>
        </w:rPr>
        <w:t xml:space="preserve">) </w:t>
      </w:r>
      <w:r>
        <w:rPr>
          <w:lang w:val="en"/>
        </w:rPr>
        <w:t xml:space="preserve">for helpful suggestions on this project. </w:t>
      </w:r>
    </w:p>
    <w:p w14:paraId="3B52A883" w14:textId="3DE75F12" w:rsidR="00310AC5" w:rsidRDefault="00310AC5" w:rsidP="00883E83">
      <w:pPr>
        <w:spacing w:line="480" w:lineRule="auto"/>
        <w:ind w:firstLine="708"/>
        <w:rPr>
          <w:ins w:id="145" w:author="Christine Nussbaum" w:date="2024-11-08T09:05:00Z"/>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roofErr w:type="spellStart"/>
      <w:ins w:id="146" w:author="Christine Nussbaum" w:date="2024-11-08T10:31:00Z">
        <w:r w:rsidR="00B02254">
          <w:rPr>
            <w:lang w:val="en"/>
          </w:rPr>
          <w:t>ToDo</w:t>
        </w:r>
        <w:proofErr w:type="spellEnd"/>
        <w:r w:rsidR="00B02254">
          <w:rPr>
            <w:lang w:val="en"/>
          </w:rPr>
          <w:t xml:space="preserve">: </w:t>
        </w:r>
        <w:bookmarkStart w:id="147" w:name="_GoBack"/>
        <w:bookmarkEnd w:id="147"/>
        <w:r w:rsidR="00B02254">
          <w:rPr>
            <w:lang w:val="en"/>
          </w:rPr>
          <w:t>Website</w:t>
        </w:r>
      </w:ins>
    </w:p>
    <w:p w14:paraId="672647AB" w14:textId="61C38132" w:rsidR="0082612C" w:rsidRPr="00310AC5" w:rsidRDefault="0082612C" w:rsidP="00883E83">
      <w:pPr>
        <w:spacing w:line="480" w:lineRule="auto"/>
        <w:ind w:firstLine="708"/>
        <w:rPr>
          <w:lang w:val="en"/>
        </w:rPr>
      </w:pPr>
      <w:ins w:id="148" w:author="Christine Nussbaum" w:date="2024-11-08T09:06:00Z">
        <w:r>
          <w:rPr>
            <w:lang w:val="en"/>
          </w:rPr>
          <w:t xml:space="preserve">CN: I dedicate this work to our stillborn son. Thanks for changing our lives. </w:t>
        </w:r>
      </w:ins>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7DAD9524" w14:textId="77777777" w:rsidR="0002272B" w:rsidRDefault="00B014AB" w:rsidP="0002272B">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02272B">
            <w:rPr>
              <w:lang w:val="en"/>
            </w:rPr>
            <w:t>References</w:t>
          </w:r>
        </w:p>
        <w:p w14:paraId="79EB341D" w14:textId="77777777" w:rsidR="0002272B" w:rsidRDefault="0002272B" w:rsidP="0002272B">
          <w:pPr>
            <w:pStyle w:val="CitaviBibliographyEntry"/>
            <w:rPr>
              <w:lang w:val="en"/>
            </w:rPr>
          </w:pPr>
          <w:r>
            <w:rPr>
              <w:lang w:val="en"/>
            </w:rPr>
            <w:t>1.</w:t>
          </w:r>
          <w:r>
            <w:rPr>
              <w:lang w:val="en"/>
            </w:rPr>
            <w:tab/>
          </w:r>
          <w:bookmarkStart w:id="149" w:name="_CTVL001e8ea13a83dd841be943d17a5aa7a00e5"/>
          <w:r>
            <w:rPr>
              <w:lang w:val="en"/>
            </w:rPr>
            <w:t>Román, S. et al. (2017) The importance of food naturalness for consumers: Results of a systematic review.</w:t>
          </w:r>
          <w:bookmarkEnd w:id="149"/>
          <w:r>
            <w:rPr>
              <w:lang w:val="en"/>
            </w:rPr>
            <w:t xml:space="preserve"> </w:t>
          </w:r>
          <w:r w:rsidRPr="0002272B">
            <w:rPr>
              <w:i/>
              <w:lang w:val="en"/>
            </w:rPr>
            <w:t xml:space="preserve">Trends in Food Science &amp; Technology </w:t>
          </w:r>
          <w:r w:rsidRPr="0002272B">
            <w:rPr>
              <w:lang w:val="en"/>
            </w:rPr>
            <w:t>67, 44–57. DOI: 10.1016/j.tifs.2017.06.010</w:t>
          </w:r>
        </w:p>
        <w:p w14:paraId="684DF024" w14:textId="77777777" w:rsidR="0002272B" w:rsidRDefault="0002272B" w:rsidP="0002272B">
          <w:pPr>
            <w:pStyle w:val="CitaviBibliographyEntry"/>
            <w:rPr>
              <w:lang w:val="en"/>
            </w:rPr>
          </w:pPr>
          <w:r>
            <w:rPr>
              <w:lang w:val="en"/>
            </w:rPr>
            <w:t>2.</w:t>
          </w:r>
          <w:r>
            <w:rPr>
              <w:lang w:val="en"/>
            </w:rPr>
            <w:tab/>
          </w:r>
          <w:bookmarkStart w:id="150" w:name="_CTVL0013dc28cbf3e56496b8f0b5d062dc63ef6"/>
          <w:r>
            <w:rPr>
              <w:lang w:val="en"/>
            </w:rPr>
            <w:t>Meier, B.P. et al. (2019) Naturally better? A review of the natural‐is‐better bias.</w:t>
          </w:r>
          <w:bookmarkEnd w:id="150"/>
          <w:r>
            <w:rPr>
              <w:lang w:val="en"/>
            </w:rPr>
            <w:t xml:space="preserve"> </w:t>
          </w:r>
          <w:r w:rsidRPr="0002272B">
            <w:rPr>
              <w:i/>
              <w:lang w:val="en"/>
            </w:rPr>
            <w:t xml:space="preserve">Social &amp; Personality Psych </w:t>
          </w:r>
          <w:r w:rsidRPr="0002272B">
            <w:rPr>
              <w:lang w:val="en"/>
            </w:rPr>
            <w:t>13. DOI: 10.1111/spc3.12494</w:t>
          </w:r>
        </w:p>
        <w:p w14:paraId="65413CEA" w14:textId="77777777" w:rsidR="0002272B" w:rsidRDefault="0002272B" w:rsidP="0002272B">
          <w:pPr>
            <w:pStyle w:val="CitaviBibliographyEntry"/>
            <w:rPr>
              <w:lang w:val="en"/>
            </w:rPr>
          </w:pPr>
          <w:r>
            <w:rPr>
              <w:lang w:val="en"/>
            </w:rPr>
            <w:t>3.</w:t>
          </w:r>
          <w:r>
            <w:rPr>
              <w:lang w:val="en"/>
            </w:rPr>
            <w:tab/>
          </w:r>
          <w:bookmarkStart w:id="151" w:name="_CTVL001c8509f84fca8425b9b811cf8e3dfb368"/>
          <w:r>
            <w:rPr>
              <w:lang w:val="en"/>
            </w:rPr>
            <w:t>Ode, A. et al. (2009) Indicators of perceived naturalness as drivers of landscape preference.</w:t>
          </w:r>
          <w:bookmarkEnd w:id="151"/>
          <w:r>
            <w:rPr>
              <w:lang w:val="en"/>
            </w:rPr>
            <w:t xml:space="preserve"> </w:t>
          </w:r>
          <w:r w:rsidRPr="0002272B">
            <w:rPr>
              <w:i/>
              <w:lang w:val="en"/>
            </w:rPr>
            <w:t xml:space="preserve">Journal of environmental management </w:t>
          </w:r>
          <w:r w:rsidRPr="0002272B">
            <w:rPr>
              <w:lang w:val="en"/>
            </w:rPr>
            <w:t>90, 375–383. DOI: 10.1016/j.jenvman.2007.10.013</w:t>
          </w:r>
        </w:p>
        <w:p w14:paraId="2F4F6DAF" w14:textId="77777777" w:rsidR="0002272B" w:rsidRDefault="0002272B" w:rsidP="0002272B">
          <w:pPr>
            <w:pStyle w:val="CitaviBibliographyEntry"/>
            <w:rPr>
              <w:lang w:val="en"/>
            </w:rPr>
          </w:pPr>
          <w:r>
            <w:rPr>
              <w:lang w:val="en"/>
            </w:rPr>
            <w:t>4.</w:t>
          </w:r>
          <w:r>
            <w:rPr>
              <w:lang w:val="en"/>
            </w:rPr>
            <w:tab/>
          </w:r>
          <w:bookmarkStart w:id="152" w:name="_CTVL001b001e71cfb0d478c9df1887d9aa8fa5d"/>
          <w:r>
            <w:rPr>
              <w:lang w:val="en"/>
            </w:rPr>
            <w:t>Young, A.W. et al. (2020) Face and voice perception: Understanding commonalities and differences.</w:t>
          </w:r>
          <w:bookmarkEnd w:id="152"/>
          <w:r>
            <w:rPr>
              <w:lang w:val="en"/>
            </w:rPr>
            <w:t xml:space="preserve"> </w:t>
          </w:r>
          <w:r w:rsidRPr="0002272B">
            <w:rPr>
              <w:i/>
              <w:lang w:val="en"/>
            </w:rPr>
            <w:t xml:space="preserve">Trends Cogn Sci </w:t>
          </w:r>
          <w:r w:rsidRPr="0002272B">
            <w:rPr>
              <w:lang w:val="en"/>
            </w:rPr>
            <w:t>24, 398–410. DOI: 10.1016/j.tics.2020.02.001</w:t>
          </w:r>
        </w:p>
        <w:p w14:paraId="512F4F86" w14:textId="77777777" w:rsidR="0002272B" w:rsidRDefault="0002272B" w:rsidP="0002272B">
          <w:pPr>
            <w:pStyle w:val="CitaviBibliographyEntry"/>
            <w:rPr>
              <w:lang w:val="en"/>
            </w:rPr>
          </w:pPr>
          <w:r>
            <w:rPr>
              <w:lang w:val="en"/>
            </w:rPr>
            <w:t>5.</w:t>
          </w:r>
          <w:r>
            <w:rPr>
              <w:lang w:val="en"/>
            </w:rPr>
            <w:tab/>
          </w:r>
          <w:bookmarkStart w:id="153" w:name="_CTVL001b2cfed2201dc4bfbb30224d692fe3c7c"/>
          <w:r>
            <w:rPr>
              <w:lang w:val="en"/>
            </w:rPr>
            <w:t>Rodero, E. and Lucas, I. (2023) Synthetic versus human voices in audiobooks: The human emotional intimacy effect.</w:t>
          </w:r>
          <w:bookmarkEnd w:id="153"/>
          <w:r>
            <w:rPr>
              <w:lang w:val="en"/>
            </w:rPr>
            <w:t xml:space="preserve"> </w:t>
          </w:r>
          <w:r w:rsidRPr="0002272B">
            <w:rPr>
              <w:i/>
              <w:lang w:val="en"/>
            </w:rPr>
            <w:t xml:space="preserve">New Media &amp; Society </w:t>
          </w:r>
          <w:r w:rsidRPr="0002272B">
            <w:rPr>
              <w:lang w:val="en"/>
            </w:rPr>
            <w:t>25, 1746–1764. DOI: 10.1177/14614448211024142</w:t>
          </w:r>
        </w:p>
        <w:p w14:paraId="4CD17DD2" w14:textId="77777777" w:rsidR="0002272B" w:rsidRDefault="0002272B" w:rsidP="0002272B">
          <w:pPr>
            <w:pStyle w:val="CitaviBibliographyEntry"/>
            <w:rPr>
              <w:lang w:val="en"/>
            </w:rPr>
          </w:pPr>
          <w:r>
            <w:rPr>
              <w:lang w:val="en"/>
            </w:rPr>
            <w:t>6.</w:t>
          </w:r>
          <w:r>
            <w:rPr>
              <w:lang w:val="en"/>
            </w:rPr>
            <w:tab/>
          </w:r>
          <w:bookmarkStart w:id="154" w:name="_CTVL001c436adf58e114813af41749f64b2d8ec"/>
          <w:r>
            <w:rPr>
              <w:lang w:val="en"/>
            </w:rPr>
            <w:t>Rodero, E. (2017) Effectiveness, attention, and recall of human and artificial voices in an advertising story. Prosody influence and functions of voices.</w:t>
          </w:r>
          <w:bookmarkEnd w:id="154"/>
          <w:r>
            <w:rPr>
              <w:lang w:val="en"/>
            </w:rPr>
            <w:t xml:space="preserve"> </w:t>
          </w:r>
          <w:r w:rsidRPr="0002272B">
            <w:rPr>
              <w:i/>
              <w:lang w:val="en"/>
            </w:rPr>
            <w:t xml:space="preserve">Computers in Human Behavior </w:t>
          </w:r>
          <w:r w:rsidRPr="0002272B">
            <w:rPr>
              <w:lang w:val="en"/>
            </w:rPr>
            <w:t>77, 336–346. DOI: 10.1016/j.chb.2017.08.044</w:t>
          </w:r>
        </w:p>
        <w:p w14:paraId="05EC17F7" w14:textId="77777777" w:rsidR="0002272B" w:rsidRDefault="0002272B" w:rsidP="0002272B">
          <w:pPr>
            <w:pStyle w:val="CitaviBibliographyEntry"/>
            <w:rPr>
              <w:lang w:val="en"/>
            </w:rPr>
          </w:pPr>
          <w:r>
            <w:rPr>
              <w:lang w:val="en"/>
            </w:rPr>
            <w:t>7.</w:t>
          </w:r>
          <w:r>
            <w:rPr>
              <w:lang w:val="en"/>
            </w:rPr>
            <w:tab/>
          </w:r>
          <w:bookmarkStart w:id="155" w:name="_CTVL0013ee55c02bf1645a2ab8425de5c036b64"/>
          <w:r>
            <w:rPr>
              <w:lang w:val="en"/>
            </w:rPr>
            <w:t>Roswandowitz, C. et al. (2024) Cortical-striatal brain network distinguishes deepfake from real speaker identity.</w:t>
          </w:r>
          <w:bookmarkEnd w:id="155"/>
          <w:r>
            <w:rPr>
              <w:lang w:val="en"/>
            </w:rPr>
            <w:t xml:space="preserve"> </w:t>
          </w:r>
          <w:r w:rsidRPr="0002272B">
            <w:rPr>
              <w:i/>
              <w:lang w:val="en"/>
            </w:rPr>
            <w:t xml:space="preserve">Communications biology </w:t>
          </w:r>
          <w:r w:rsidRPr="0002272B">
            <w:rPr>
              <w:lang w:val="en"/>
            </w:rPr>
            <w:t>7, 711. DOI: 10.1038/s42003-024-06372-6</w:t>
          </w:r>
        </w:p>
        <w:p w14:paraId="605FD1B0" w14:textId="77777777" w:rsidR="0002272B" w:rsidRDefault="0002272B" w:rsidP="0002272B">
          <w:pPr>
            <w:pStyle w:val="CitaviBibliographyEntry"/>
            <w:rPr>
              <w:lang w:val="en"/>
            </w:rPr>
          </w:pPr>
          <w:r>
            <w:rPr>
              <w:lang w:val="en"/>
            </w:rPr>
            <w:t>8.</w:t>
          </w:r>
          <w:r>
            <w:rPr>
              <w:lang w:val="en"/>
            </w:rPr>
            <w:tab/>
          </w:r>
          <w:bookmarkStart w:id="156" w:name="_CTVL0011022ca244f34487485af84b100d85b22"/>
          <w:r>
            <w:rPr>
              <w:lang w:val="en"/>
            </w:rPr>
            <w:t>Lavan, N. et al. (2024) The time course of person perception from voices in the brain.</w:t>
          </w:r>
          <w:bookmarkEnd w:id="156"/>
          <w:r>
            <w:rPr>
              <w:lang w:val="en"/>
            </w:rPr>
            <w:t xml:space="preserve"> </w:t>
          </w:r>
          <w:r w:rsidRPr="0002272B">
            <w:rPr>
              <w:i/>
              <w:lang w:val="en"/>
            </w:rPr>
            <w:t xml:space="preserve">Proc Natl Acad Sci U S A </w:t>
          </w:r>
          <w:r w:rsidRPr="0002272B">
            <w:rPr>
              <w:lang w:val="en"/>
            </w:rPr>
            <w:t>121, e2318361121. DOI: 10.1073/pnas.2318361121</w:t>
          </w:r>
        </w:p>
        <w:p w14:paraId="00BF0E54" w14:textId="77777777" w:rsidR="0002272B" w:rsidRDefault="0002272B" w:rsidP="0002272B">
          <w:pPr>
            <w:pStyle w:val="CitaviBibliographyEntry"/>
            <w:rPr>
              <w:lang w:val="en"/>
            </w:rPr>
          </w:pPr>
          <w:r>
            <w:rPr>
              <w:lang w:val="en"/>
            </w:rPr>
            <w:t>9.</w:t>
          </w:r>
          <w:r>
            <w:rPr>
              <w:lang w:val="en"/>
            </w:rPr>
            <w:tab/>
          </w:r>
          <w:bookmarkStart w:id="157" w:name="_CTVL0016836468c9a46492b986cc2be195cece9"/>
          <w:r>
            <w:rPr>
              <w:lang w:val="en"/>
            </w:rPr>
            <w:t>Lavan, N. (2023) How do we describe other people from voices and faces?</w:t>
          </w:r>
          <w:bookmarkEnd w:id="157"/>
          <w:r>
            <w:rPr>
              <w:lang w:val="en"/>
            </w:rPr>
            <w:t xml:space="preserve"> </w:t>
          </w:r>
          <w:r w:rsidRPr="0002272B">
            <w:rPr>
              <w:i/>
              <w:lang w:val="en"/>
            </w:rPr>
            <w:t xml:space="preserve">Cognition </w:t>
          </w:r>
          <w:r w:rsidRPr="0002272B">
            <w:rPr>
              <w:lang w:val="en"/>
            </w:rPr>
            <w:t>230, 105253. DOI: 10.1016/j.cognition.2022.105253</w:t>
          </w:r>
        </w:p>
        <w:p w14:paraId="2266D48C" w14:textId="77777777" w:rsidR="0002272B" w:rsidRDefault="0002272B" w:rsidP="0002272B">
          <w:pPr>
            <w:pStyle w:val="CitaviBibliographyEntry"/>
            <w:rPr>
              <w:lang w:val="en"/>
            </w:rPr>
          </w:pPr>
          <w:r>
            <w:rPr>
              <w:lang w:val="en"/>
            </w:rPr>
            <w:t>10.</w:t>
          </w:r>
          <w:r>
            <w:rPr>
              <w:lang w:val="en"/>
            </w:rPr>
            <w:tab/>
          </w:r>
          <w:bookmarkStart w:id="158" w:name="_CTVL001ade97521242f4c599e31cb9f41b9bf4b"/>
          <w:r>
            <w:rPr>
              <w:lang w:val="en"/>
            </w:rPr>
            <w:t>Jiang, Z. et al. (2024) Comparison of face-based and voice-based first impressions in a Chinese sample.</w:t>
          </w:r>
          <w:bookmarkEnd w:id="158"/>
          <w:r>
            <w:rPr>
              <w:lang w:val="en"/>
            </w:rPr>
            <w:t xml:space="preserve"> </w:t>
          </w:r>
          <w:r w:rsidRPr="0002272B">
            <w:rPr>
              <w:i/>
              <w:lang w:val="en"/>
            </w:rPr>
            <w:t xml:space="preserve">Br. J. Psychol. </w:t>
          </w:r>
          <w:r w:rsidRPr="0002272B">
            <w:rPr>
              <w:lang w:val="en"/>
            </w:rPr>
            <w:t>115, 20–39. DOI: 10.1111/bjop.12675</w:t>
          </w:r>
        </w:p>
        <w:p w14:paraId="4AC2F2EE" w14:textId="77777777" w:rsidR="0002272B" w:rsidRDefault="0002272B" w:rsidP="0002272B">
          <w:pPr>
            <w:pStyle w:val="CitaviBibliographyEntry"/>
            <w:rPr>
              <w:lang w:val="en"/>
            </w:rPr>
          </w:pPr>
          <w:r>
            <w:rPr>
              <w:lang w:val="en"/>
            </w:rPr>
            <w:t>11.</w:t>
          </w:r>
          <w:r>
            <w:rPr>
              <w:lang w:val="en"/>
            </w:rPr>
            <w:tab/>
          </w:r>
          <w:bookmarkStart w:id="159" w:name="_CTVL001335b73c635fb42d689284190911887e4"/>
          <w:r>
            <w:rPr>
              <w:lang w:val="en"/>
            </w:rPr>
            <w:t>Kühne, K. et al. (2020) The Human Takes It All: Humanlike Synthesized Voices Are Perceived as Less Eerie and More Likable. Evidence From a Subjective Ratings Study.</w:t>
          </w:r>
          <w:bookmarkEnd w:id="159"/>
          <w:r>
            <w:rPr>
              <w:lang w:val="en"/>
            </w:rPr>
            <w:t xml:space="preserve"> </w:t>
          </w:r>
          <w:r w:rsidRPr="0002272B">
            <w:rPr>
              <w:i/>
              <w:lang w:val="en"/>
            </w:rPr>
            <w:t xml:space="preserve">Frontiers in Neurorobotics </w:t>
          </w:r>
          <w:r w:rsidRPr="0002272B">
            <w:rPr>
              <w:lang w:val="en"/>
            </w:rPr>
            <w:t>14, 1–16. DOI: 10.3389/fnbot.2020.593732</w:t>
          </w:r>
        </w:p>
        <w:p w14:paraId="266005D5" w14:textId="77777777" w:rsidR="0002272B" w:rsidRDefault="0002272B" w:rsidP="0002272B">
          <w:pPr>
            <w:pStyle w:val="CitaviBibliographyEntry"/>
            <w:rPr>
              <w:lang w:val="en"/>
            </w:rPr>
          </w:pPr>
          <w:r>
            <w:rPr>
              <w:lang w:val="en"/>
            </w:rPr>
            <w:t>12.</w:t>
          </w:r>
          <w:r>
            <w:rPr>
              <w:lang w:val="en"/>
            </w:rPr>
            <w:tab/>
          </w:r>
          <w:bookmarkStart w:id="160" w:name="_CTVL0019bad445feda64a67a80471b008502a5c"/>
          <w:r>
            <w:rPr>
              <w:lang w:val="en"/>
            </w:rPr>
            <w:t>Ilves, M. and Surakka, V. (2013) Subjective responses to synthesised speech with lexical emotional content: the effect of the naturalness of the synthetic voice.</w:t>
          </w:r>
          <w:bookmarkEnd w:id="160"/>
          <w:r>
            <w:rPr>
              <w:lang w:val="en"/>
            </w:rPr>
            <w:t xml:space="preserve"> </w:t>
          </w:r>
          <w:r w:rsidRPr="0002272B">
            <w:rPr>
              <w:i/>
              <w:lang w:val="en"/>
            </w:rPr>
            <w:t xml:space="preserve">Behaviour &amp; Information Technology </w:t>
          </w:r>
          <w:r w:rsidRPr="0002272B">
            <w:rPr>
              <w:lang w:val="en"/>
            </w:rPr>
            <w:t>32, 117–131. DOI: 10.1080/0144929X.2012.702285</w:t>
          </w:r>
        </w:p>
        <w:p w14:paraId="38CDD5B4" w14:textId="77777777" w:rsidR="0002272B" w:rsidRDefault="0002272B" w:rsidP="0002272B">
          <w:pPr>
            <w:pStyle w:val="CitaviBibliographyEntry"/>
            <w:rPr>
              <w:lang w:val="en"/>
            </w:rPr>
          </w:pPr>
          <w:r>
            <w:rPr>
              <w:lang w:val="en"/>
            </w:rPr>
            <w:t>13.</w:t>
          </w:r>
          <w:r>
            <w:rPr>
              <w:lang w:val="en"/>
            </w:rPr>
            <w:tab/>
          </w:r>
          <w:bookmarkStart w:id="161" w:name="_CTVL001c86fda41fed8482eb964d012e920a114"/>
          <w:r>
            <w:rPr>
              <w:lang w:val="en"/>
            </w:rPr>
            <w:t>Ilves, M. et al. (2011) The Effects of Emotionally Worded Synthesized Speech on the Ratings of Emotions and Voice Quality. In , pp. 588–598, Springer, Berlin, Heidelberg</w:t>
          </w:r>
        </w:p>
        <w:bookmarkEnd w:id="161"/>
        <w:p w14:paraId="2E44EA0E" w14:textId="77777777" w:rsidR="0002272B" w:rsidRDefault="0002272B" w:rsidP="0002272B">
          <w:pPr>
            <w:pStyle w:val="CitaviBibliographyEntry"/>
            <w:rPr>
              <w:lang w:val="en"/>
            </w:rPr>
          </w:pPr>
          <w:r>
            <w:rPr>
              <w:lang w:val="en"/>
            </w:rPr>
            <w:t>14.</w:t>
          </w:r>
          <w:r>
            <w:rPr>
              <w:lang w:val="en"/>
            </w:rPr>
            <w:tab/>
          </w:r>
          <w:bookmarkStart w:id="162" w:name="_CTVL0012277974cb7714b67b5f1e89408e0d8e5"/>
          <w:r>
            <w:rPr>
              <w:lang w:val="en"/>
            </w:rPr>
            <w:t>Damico, J.S. and Ball, M.J., eds (2019)</w:t>
          </w:r>
          <w:bookmarkEnd w:id="162"/>
          <w:r>
            <w:rPr>
              <w:lang w:val="en"/>
            </w:rPr>
            <w:t xml:space="preserve"> </w:t>
          </w:r>
          <w:r w:rsidRPr="0002272B">
            <w:rPr>
              <w:i/>
              <w:lang w:val="en"/>
            </w:rPr>
            <w:t xml:space="preserve">The SAGE Encyclopedia of Human Communication Sciences and Disorders, </w:t>
          </w:r>
          <w:r w:rsidRPr="0002272B">
            <w:rPr>
              <w:lang w:val="en"/>
            </w:rPr>
            <w:t>SAGE Publications, Inc</w:t>
          </w:r>
        </w:p>
        <w:p w14:paraId="622404C3" w14:textId="77777777" w:rsidR="0002272B" w:rsidRDefault="0002272B" w:rsidP="0002272B">
          <w:pPr>
            <w:pStyle w:val="CitaviBibliographyEntry"/>
            <w:rPr>
              <w:lang w:val="en"/>
            </w:rPr>
          </w:pPr>
          <w:r>
            <w:rPr>
              <w:lang w:val="en"/>
            </w:rPr>
            <w:lastRenderedPageBreak/>
            <w:t>15.</w:t>
          </w:r>
          <w:r>
            <w:rPr>
              <w:lang w:val="en"/>
            </w:rPr>
            <w:tab/>
          </w:r>
          <w:bookmarkStart w:id="163" w:name="_CTVL001fbae7f6b1f244474a9c6b3bd11fb323c"/>
          <w:r>
            <w:rPr>
              <w:lang w:val="en"/>
            </w:rPr>
            <w:t>Klopfenstein, M. et al. (2020) The study of speech naturalness in communication disorders: A systematic review of the literature.</w:t>
          </w:r>
          <w:bookmarkEnd w:id="163"/>
          <w:r>
            <w:rPr>
              <w:lang w:val="en"/>
            </w:rPr>
            <w:t xml:space="preserve"> </w:t>
          </w:r>
          <w:r w:rsidRPr="0002272B">
            <w:rPr>
              <w:i/>
              <w:lang w:val="en"/>
            </w:rPr>
            <w:t xml:space="preserve">Clinical Linguistics &amp; Phonetics </w:t>
          </w:r>
          <w:r w:rsidRPr="0002272B">
            <w:rPr>
              <w:lang w:val="en"/>
            </w:rPr>
            <w:t>34, 327–338. DOI: 10.1080/02699206.2019.1652692</w:t>
          </w:r>
        </w:p>
        <w:p w14:paraId="5128A4FA" w14:textId="77777777" w:rsidR="0002272B" w:rsidRDefault="0002272B" w:rsidP="0002272B">
          <w:pPr>
            <w:pStyle w:val="CitaviBibliographyEntry"/>
            <w:rPr>
              <w:lang w:val="en"/>
            </w:rPr>
          </w:pPr>
          <w:r>
            <w:rPr>
              <w:lang w:val="en"/>
            </w:rPr>
            <w:t>16.</w:t>
          </w:r>
          <w:r>
            <w:rPr>
              <w:lang w:val="en"/>
            </w:rPr>
            <w:tab/>
          </w:r>
          <w:bookmarkStart w:id="164" w:name="_CTVL0015f5cb147e9724e6da87514966070f76d"/>
          <w:r>
            <w:rPr>
              <w:lang w:val="en"/>
            </w:rPr>
            <w:t>Moore, B.C.J. and Tan, C.-T. (2003) Perceived naturalness of spectrally distorted speech and music.</w:t>
          </w:r>
          <w:bookmarkEnd w:id="164"/>
          <w:r>
            <w:rPr>
              <w:lang w:val="en"/>
            </w:rPr>
            <w:t xml:space="preserve"> </w:t>
          </w:r>
          <w:r w:rsidRPr="0002272B">
            <w:rPr>
              <w:i/>
              <w:lang w:val="en"/>
            </w:rPr>
            <w:t xml:space="preserve">The Journal of the Acoustical Society of America </w:t>
          </w:r>
          <w:r w:rsidRPr="0002272B">
            <w:rPr>
              <w:lang w:val="en"/>
            </w:rPr>
            <w:t>114, 408–419. DOI: 10.1121/1.1577552</w:t>
          </w:r>
        </w:p>
        <w:p w14:paraId="7C641407" w14:textId="77777777" w:rsidR="0002272B" w:rsidRDefault="0002272B" w:rsidP="0002272B">
          <w:pPr>
            <w:pStyle w:val="CitaviBibliographyEntry"/>
            <w:rPr>
              <w:lang w:val="en"/>
            </w:rPr>
          </w:pPr>
          <w:r>
            <w:rPr>
              <w:lang w:val="en"/>
            </w:rPr>
            <w:t>17.</w:t>
          </w:r>
          <w:r>
            <w:rPr>
              <w:lang w:val="en"/>
            </w:rPr>
            <w:tab/>
          </w:r>
          <w:bookmarkStart w:id="165" w:name="_CTVL001a54500133cb04aa185303201aa6afaf2"/>
          <w:r>
            <w:rPr>
              <w:lang w:val="en"/>
            </w:rPr>
            <w:t>Nussbaum, C. et al. (2023) Perceived naturalness of emotional voice morphs.</w:t>
          </w:r>
          <w:bookmarkEnd w:id="165"/>
          <w:r>
            <w:rPr>
              <w:lang w:val="en"/>
            </w:rPr>
            <w:t xml:space="preserve"> </w:t>
          </w:r>
          <w:r w:rsidRPr="0002272B">
            <w:rPr>
              <w:i/>
              <w:lang w:val="en"/>
            </w:rPr>
            <w:t xml:space="preserve">Cognition &amp; Emotion, </w:t>
          </w:r>
          <w:r w:rsidRPr="0002272B">
            <w:rPr>
              <w:lang w:val="en"/>
            </w:rPr>
            <w:t>1–17. DOI: 10.1080/02699931.2023.2200920</w:t>
          </w:r>
        </w:p>
        <w:p w14:paraId="3E05D6D0" w14:textId="77777777" w:rsidR="0002272B" w:rsidRDefault="0002272B" w:rsidP="0002272B">
          <w:pPr>
            <w:pStyle w:val="CitaviBibliographyEntry"/>
            <w:rPr>
              <w:lang w:val="en"/>
            </w:rPr>
          </w:pPr>
          <w:r>
            <w:rPr>
              <w:lang w:val="en"/>
            </w:rPr>
            <w:t>18.</w:t>
          </w:r>
          <w:r>
            <w:rPr>
              <w:lang w:val="en"/>
            </w:rPr>
            <w:tab/>
          </w:r>
          <w:bookmarkStart w:id="166" w:name="_CTVL0013e0761ace0f24a4e893d7b6ed445a286"/>
          <w:r>
            <w:rPr>
              <w:lang w:val="en"/>
            </w:rPr>
            <w:t>Birkholz, P. and Drechsel, S. (2021) Effects of the piriform fossae, transvelar acoustic coupling, and laryngeal wall vibration on the naturalness of articulatory speech synthesis.</w:t>
          </w:r>
          <w:bookmarkEnd w:id="166"/>
          <w:r>
            <w:rPr>
              <w:lang w:val="en"/>
            </w:rPr>
            <w:t xml:space="preserve"> </w:t>
          </w:r>
          <w:r w:rsidRPr="0002272B">
            <w:rPr>
              <w:i/>
              <w:lang w:val="en"/>
            </w:rPr>
            <w:t xml:space="preserve">Speech Commun </w:t>
          </w:r>
          <w:r w:rsidRPr="0002272B">
            <w:rPr>
              <w:lang w:val="en"/>
            </w:rPr>
            <w:t>132, 96–105. DOI: 10.1016/j.specom.2021.06.002</w:t>
          </w:r>
        </w:p>
        <w:p w14:paraId="726E0555" w14:textId="77777777" w:rsidR="0002272B" w:rsidRDefault="0002272B" w:rsidP="0002272B">
          <w:pPr>
            <w:pStyle w:val="CitaviBibliographyEntry"/>
            <w:rPr>
              <w:lang w:val="en"/>
            </w:rPr>
          </w:pPr>
          <w:r>
            <w:rPr>
              <w:lang w:val="en"/>
            </w:rPr>
            <w:t>19.</w:t>
          </w:r>
          <w:r>
            <w:rPr>
              <w:lang w:val="en"/>
            </w:rPr>
            <w:tab/>
          </w:r>
          <w:bookmarkStart w:id="167" w:name="_CTVL00166e4bf6bb4a14bf5a861c6fab2ec55bb"/>
          <w:r>
            <w:rPr>
              <w:lang w:val="en"/>
            </w:rPr>
            <w:t>Birkholz, P. et al. (2017) Manipulation of the prosodic features of vocal tract length, nasality and articulatory precision using articulatory synthesis.</w:t>
          </w:r>
          <w:bookmarkEnd w:id="167"/>
          <w:r>
            <w:rPr>
              <w:lang w:val="en"/>
            </w:rPr>
            <w:t xml:space="preserve"> </w:t>
          </w:r>
          <w:r w:rsidRPr="0002272B">
            <w:rPr>
              <w:i/>
              <w:lang w:val="en"/>
            </w:rPr>
            <w:t xml:space="preserve">Computer Speech &amp; Language </w:t>
          </w:r>
          <w:r w:rsidRPr="0002272B">
            <w:rPr>
              <w:lang w:val="en"/>
            </w:rPr>
            <w:t>41, 116–127. DOI: 10.1016/j.csl.2016.06.004</w:t>
          </w:r>
        </w:p>
        <w:p w14:paraId="146005CA" w14:textId="77777777" w:rsidR="0002272B" w:rsidRDefault="0002272B" w:rsidP="0002272B">
          <w:pPr>
            <w:pStyle w:val="CitaviBibliographyEntry"/>
            <w:rPr>
              <w:lang w:val="en"/>
            </w:rPr>
          </w:pPr>
          <w:r>
            <w:rPr>
              <w:lang w:val="en"/>
            </w:rPr>
            <w:t>20.</w:t>
          </w:r>
          <w:r>
            <w:rPr>
              <w:lang w:val="en"/>
            </w:rPr>
            <w:tab/>
          </w:r>
          <w:bookmarkStart w:id="168" w:name="_CTVL001c655edd88d0c41a08eff9aaa8cdce345"/>
          <w:r>
            <w:rPr>
              <w:lang w:val="en"/>
            </w:rPr>
            <w:t>Seaborn, K. et al. (2021) Voice in Human–Agent Interaction.</w:t>
          </w:r>
          <w:bookmarkEnd w:id="168"/>
          <w:r>
            <w:rPr>
              <w:lang w:val="en"/>
            </w:rPr>
            <w:t xml:space="preserve"> </w:t>
          </w:r>
          <w:r w:rsidRPr="0002272B">
            <w:rPr>
              <w:i/>
              <w:lang w:val="en"/>
            </w:rPr>
            <w:t xml:space="preserve">ACM Comput. Surv. </w:t>
          </w:r>
          <w:r w:rsidRPr="0002272B">
            <w:rPr>
              <w:lang w:val="en"/>
            </w:rPr>
            <w:t>54, 1–43. DOI: 10.1145/3386867</w:t>
          </w:r>
        </w:p>
        <w:p w14:paraId="3EEF6B40" w14:textId="77777777" w:rsidR="0002272B" w:rsidRDefault="0002272B" w:rsidP="0002272B">
          <w:pPr>
            <w:pStyle w:val="CitaviBibliographyEntry"/>
            <w:rPr>
              <w:i/>
              <w:lang w:val="en"/>
            </w:rPr>
          </w:pPr>
          <w:r>
            <w:rPr>
              <w:lang w:val="en"/>
            </w:rPr>
            <w:t>21.</w:t>
          </w:r>
          <w:r>
            <w:rPr>
              <w:lang w:val="en"/>
            </w:rPr>
            <w:tab/>
          </w:r>
          <w:bookmarkStart w:id="169" w:name="_CTVL00142ced9547f004324b210c9bf6a40fc26"/>
          <w:r>
            <w:rPr>
              <w:lang w:val="en"/>
            </w:rPr>
            <w:t>Triantafyllopoulos, A. et al. (2023) An overview of affective speech synthesis and conversion in the deep learning era.</w:t>
          </w:r>
          <w:bookmarkEnd w:id="169"/>
          <w:r>
            <w:rPr>
              <w:lang w:val="en"/>
            </w:rPr>
            <w:t xml:space="preserve"> </w:t>
          </w:r>
          <w:r w:rsidRPr="0002272B">
            <w:rPr>
              <w:i/>
              <w:lang w:val="en"/>
            </w:rPr>
            <w:t>Proceedings of the IEEE</w:t>
          </w:r>
        </w:p>
        <w:p w14:paraId="0A73EF3B" w14:textId="77777777" w:rsidR="0002272B" w:rsidRDefault="0002272B" w:rsidP="0002272B">
          <w:pPr>
            <w:pStyle w:val="CitaviBibliographyEntry"/>
            <w:rPr>
              <w:lang w:val="en"/>
            </w:rPr>
          </w:pPr>
          <w:r>
            <w:rPr>
              <w:lang w:val="en"/>
            </w:rPr>
            <w:t>22.</w:t>
          </w:r>
          <w:r>
            <w:rPr>
              <w:lang w:val="en"/>
            </w:rPr>
            <w:tab/>
          </w:r>
          <w:bookmarkStart w:id="170" w:name="_CTVL001e756301a1d1043738864e448e45e01b6"/>
          <w:r>
            <w:rPr>
              <w:lang w:val="en"/>
            </w:rPr>
            <w:t>Schreibelmayr, S. and Mara, M. (2022) Robot Voices in Daily Life: Vocal Human-Likeness and Application Context as Determinants of User Acceptance.</w:t>
          </w:r>
          <w:bookmarkEnd w:id="170"/>
          <w:r>
            <w:rPr>
              <w:lang w:val="en"/>
            </w:rPr>
            <w:t xml:space="preserve"> </w:t>
          </w:r>
          <w:r w:rsidRPr="0002272B">
            <w:rPr>
              <w:i/>
              <w:lang w:val="en"/>
            </w:rPr>
            <w:t xml:space="preserve">Frontiers in Psychology </w:t>
          </w:r>
          <w:r w:rsidRPr="0002272B">
            <w:rPr>
              <w:lang w:val="en"/>
            </w:rPr>
            <w:t>13, 1–17. DOI: 10.3389/fpsyg.2022.787499</w:t>
          </w:r>
        </w:p>
        <w:p w14:paraId="5D407BB0" w14:textId="77777777" w:rsidR="0002272B" w:rsidRDefault="0002272B" w:rsidP="0002272B">
          <w:pPr>
            <w:pStyle w:val="CitaviBibliographyEntry"/>
            <w:rPr>
              <w:lang w:val="en"/>
            </w:rPr>
          </w:pPr>
          <w:r>
            <w:rPr>
              <w:lang w:val="en"/>
            </w:rPr>
            <w:t>23.</w:t>
          </w:r>
          <w:r>
            <w:rPr>
              <w:lang w:val="en"/>
            </w:rPr>
            <w:tab/>
          </w:r>
          <w:bookmarkStart w:id="171" w:name="_CTVL0019b104d07c5514130a5329f927c8a04c3"/>
          <w:r>
            <w:rPr>
              <w:lang w:val="en"/>
            </w:rPr>
            <w:t>Baird, A. et al. (2018) The Perception and Analysis of the Likeability and Human Likeness of Synthesized Speech. In</w:t>
          </w:r>
          <w:bookmarkEnd w:id="171"/>
          <w:r>
            <w:rPr>
              <w:lang w:val="en"/>
            </w:rPr>
            <w:t xml:space="preserve"> </w:t>
          </w:r>
          <w:r w:rsidRPr="0002272B">
            <w:rPr>
              <w:i/>
              <w:lang w:val="en"/>
            </w:rPr>
            <w:t xml:space="preserve">Interspeech 2018, </w:t>
          </w:r>
          <w:r w:rsidRPr="0002272B">
            <w:rPr>
              <w:lang w:val="en"/>
            </w:rPr>
            <w:t>pp. 2863–2867, ISCA</w:t>
          </w:r>
        </w:p>
        <w:p w14:paraId="6A1ADE43" w14:textId="77777777" w:rsidR="0002272B" w:rsidRDefault="0002272B" w:rsidP="0002272B">
          <w:pPr>
            <w:pStyle w:val="CitaviBibliographyEntry"/>
            <w:rPr>
              <w:lang w:val="en"/>
            </w:rPr>
          </w:pPr>
          <w:r>
            <w:rPr>
              <w:lang w:val="en"/>
            </w:rPr>
            <w:t>24.</w:t>
          </w:r>
          <w:r>
            <w:rPr>
              <w:lang w:val="en"/>
            </w:rPr>
            <w:tab/>
          </w:r>
          <w:bookmarkStart w:id="172" w:name="_CTVL001336c0a9a324c431a956472a7daab8a11"/>
          <w:r>
            <w:rPr>
              <w:lang w:val="en"/>
            </w:rPr>
            <w:t>Lee, E.-J. (2010) The more humanlike, the better? How speech type and users’ cognitive style affect social responses to computers.</w:t>
          </w:r>
          <w:bookmarkEnd w:id="172"/>
          <w:r>
            <w:rPr>
              <w:lang w:val="en"/>
            </w:rPr>
            <w:t xml:space="preserve"> </w:t>
          </w:r>
          <w:r w:rsidRPr="0002272B">
            <w:rPr>
              <w:i/>
              <w:lang w:val="en"/>
            </w:rPr>
            <w:t xml:space="preserve">Computers in Human Behavior </w:t>
          </w:r>
          <w:r w:rsidRPr="0002272B">
            <w:rPr>
              <w:lang w:val="en"/>
            </w:rPr>
            <w:t>26, 665–672. DOI: 10.1016/j.chb.2010.01.003</w:t>
          </w:r>
        </w:p>
        <w:p w14:paraId="2F61EB6C" w14:textId="77777777" w:rsidR="0002272B" w:rsidRDefault="0002272B" w:rsidP="0002272B">
          <w:pPr>
            <w:pStyle w:val="CitaviBibliographyEntry"/>
            <w:rPr>
              <w:lang w:val="en"/>
            </w:rPr>
          </w:pPr>
          <w:r>
            <w:rPr>
              <w:lang w:val="en"/>
            </w:rPr>
            <w:t>25.</w:t>
          </w:r>
          <w:r>
            <w:rPr>
              <w:lang w:val="en"/>
            </w:rPr>
            <w:tab/>
          </w:r>
          <w:bookmarkStart w:id="173" w:name="_CTVL0019de342935bc34d6eb106ecb858f07a56"/>
          <w:r>
            <w:rPr>
              <w:lang w:val="en"/>
            </w:rPr>
            <w:t>Lu, L. et al. (2021) Leveraging “human-likeness” of robotic service at restaurants.</w:t>
          </w:r>
          <w:bookmarkEnd w:id="173"/>
          <w:r>
            <w:rPr>
              <w:lang w:val="en"/>
            </w:rPr>
            <w:t xml:space="preserve"> </w:t>
          </w:r>
          <w:r w:rsidRPr="0002272B">
            <w:rPr>
              <w:i/>
              <w:lang w:val="en"/>
            </w:rPr>
            <w:t xml:space="preserve">International Journal of Hospitality Management </w:t>
          </w:r>
          <w:r w:rsidRPr="0002272B">
            <w:rPr>
              <w:lang w:val="en"/>
            </w:rPr>
            <w:t>94, 1–9. DOI: 10.1016/j.ijhm.2020.102823</w:t>
          </w:r>
        </w:p>
        <w:p w14:paraId="6BF6538B" w14:textId="77777777" w:rsidR="0002272B" w:rsidRDefault="0002272B" w:rsidP="0002272B">
          <w:pPr>
            <w:pStyle w:val="CitaviBibliographyEntry"/>
            <w:rPr>
              <w:lang w:val="en"/>
            </w:rPr>
          </w:pPr>
          <w:r>
            <w:rPr>
              <w:lang w:val="en"/>
            </w:rPr>
            <w:t>26.</w:t>
          </w:r>
          <w:r>
            <w:rPr>
              <w:lang w:val="en"/>
            </w:rPr>
            <w:tab/>
          </w:r>
          <w:bookmarkStart w:id="174" w:name="_CTVL00125d4d8430d794cccb355109d2ce051ce"/>
          <w:r>
            <w:rPr>
              <w:lang w:val="en"/>
            </w:rPr>
            <w:t>Yorkston, K.M. et al. (1999)</w:t>
          </w:r>
          <w:bookmarkEnd w:id="174"/>
          <w:r>
            <w:rPr>
              <w:lang w:val="en"/>
            </w:rPr>
            <w:t xml:space="preserve"> </w:t>
          </w:r>
          <w:r w:rsidRPr="0002272B">
            <w:rPr>
              <w:i/>
              <w:lang w:val="en"/>
            </w:rPr>
            <w:t xml:space="preserve">Management of motor speech disorders in children and adults, </w:t>
          </w:r>
          <w:r w:rsidRPr="0002272B">
            <w:rPr>
              <w:lang w:val="en"/>
            </w:rPr>
            <w:t>Pro-ed Austin, TX</w:t>
          </w:r>
        </w:p>
        <w:p w14:paraId="76B6558B" w14:textId="77777777" w:rsidR="0002272B" w:rsidRDefault="0002272B" w:rsidP="0002272B">
          <w:pPr>
            <w:pStyle w:val="CitaviBibliographyEntry"/>
            <w:rPr>
              <w:lang w:val="en"/>
            </w:rPr>
          </w:pPr>
          <w:r>
            <w:rPr>
              <w:lang w:val="en"/>
            </w:rPr>
            <w:t>27.</w:t>
          </w:r>
          <w:r>
            <w:rPr>
              <w:lang w:val="en"/>
            </w:rPr>
            <w:tab/>
          </w:r>
          <w:bookmarkStart w:id="175" w:name="_CTVL0010669a1f449a44641b1bb9ea328d0b29e"/>
          <w:r>
            <w:rPr>
              <w:lang w:val="en"/>
            </w:rPr>
            <w:t>Mawalim, C.O. et al. (2022) Speaker anonymization by modifying fundamental frequency and x-vector singular value.</w:t>
          </w:r>
          <w:bookmarkEnd w:id="175"/>
          <w:r>
            <w:rPr>
              <w:lang w:val="en"/>
            </w:rPr>
            <w:t xml:space="preserve"> </w:t>
          </w:r>
          <w:r w:rsidRPr="0002272B">
            <w:rPr>
              <w:i/>
              <w:lang w:val="en"/>
            </w:rPr>
            <w:t xml:space="preserve">Computer Speech &amp; Language </w:t>
          </w:r>
          <w:r w:rsidRPr="0002272B">
            <w:rPr>
              <w:lang w:val="en"/>
            </w:rPr>
            <w:t>73, 1–17. DOI: 10.1016/j.csl.2021.101326</w:t>
          </w:r>
        </w:p>
        <w:p w14:paraId="1637523D" w14:textId="77777777" w:rsidR="0002272B" w:rsidRDefault="0002272B" w:rsidP="0002272B">
          <w:pPr>
            <w:pStyle w:val="CitaviBibliographyEntry"/>
            <w:rPr>
              <w:lang w:val="en"/>
            </w:rPr>
          </w:pPr>
          <w:r>
            <w:rPr>
              <w:lang w:val="en"/>
            </w:rPr>
            <w:t>28.</w:t>
          </w:r>
          <w:r>
            <w:rPr>
              <w:lang w:val="en"/>
            </w:rPr>
            <w:tab/>
          </w:r>
          <w:bookmarkStart w:id="176" w:name="_CTVL001a0a26c980df9436cb8a925b9aef5bcab"/>
          <w:r>
            <w:rPr>
              <w:lang w:val="en"/>
            </w:rPr>
            <w:t>Hu, P. et al. (2021) Dual humanness and trust in conversational AI: A person-centered approach.</w:t>
          </w:r>
          <w:bookmarkEnd w:id="176"/>
          <w:r>
            <w:rPr>
              <w:lang w:val="en"/>
            </w:rPr>
            <w:t xml:space="preserve"> </w:t>
          </w:r>
          <w:r w:rsidRPr="0002272B">
            <w:rPr>
              <w:i/>
              <w:lang w:val="en"/>
            </w:rPr>
            <w:t xml:space="preserve">Computers in Human Behavior </w:t>
          </w:r>
          <w:r w:rsidRPr="0002272B">
            <w:rPr>
              <w:lang w:val="en"/>
            </w:rPr>
            <w:t>119, 106727. DOI: 10.1016/j.chb.2021.106727</w:t>
          </w:r>
        </w:p>
        <w:p w14:paraId="45DB3117" w14:textId="77777777" w:rsidR="0002272B" w:rsidRDefault="0002272B" w:rsidP="0002272B">
          <w:pPr>
            <w:pStyle w:val="CitaviBibliographyEntry"/>
            <w:rPr>
              <w:lang w:val="en"/>
            </w:rPr>
          </w:pPr>
          <w:r>
            <w:rPr>
              <w:lang w:val="en"/>
            </w:rPr>
            <w:t>29.</w:t>
          </w:r>
          <w:r>
            <w:rPr>
              <w:lang w:val="en"/>
            </w:rPr>
            <w:tab/>
          </w:r>
          <w:bookmarkStart w:id="177" w:name="_CTVL0018ce0de860a5c41cd95b5c2949122efc6"/>
          <w:r>
            <w:rPr>
              <w:lang w:val="en"/>
            </w:rPr>
            <w:t>Nusbaum, H.C. et al. (1997) Measuring the naturalness of synthetic speech.</w:t>
          </w:r>
          <w:bookmarkEnd w:id="177"/>
          <w:r>
            <w:rPr>
              <w:lang w:val="en"/>
            </w:rPr>
            <w:t xml:space="preserve"> </w:t>
          </w:r>
          <w:r w:rsidRPr="0002272B">
            <w:rPr>
              <w:i/>
              <w:lang w:val="en"/>
            </w:rPr>
            <w:t xml:space="preserve">International Journal of Speech Technology </w:t>
          </w:r>
          <w:r w:rsidRPr="0002272B">
            <w:rPr>
              <w:lang w:val="en"/>
            </w:rPr>
            <w:t>2, 7–19</w:t>
          </w:r>
        </w:p>
        <w:p w14:paraId="65F0FE59" w14:textId="77777777" w:rsidR="0002272B" w:rsidRDefault="0002272B" w:rsidP="0002272B">
          <w:pPr>
            <w:pStyle w:val="CitaviBibliographyEntry"/>
            <w:rPr>
              <w:lang w:val="en"/>
            </w:rPr>
          </w:pPr>
          <w:r>
            <w:rPr>
              <w:lang w:val="en"/>
            </w:rPr>
            <w:t>30.</w:t>
          </w:r>
          <w:r>
            <w:rPr>
              <w:lang w:val="en"/>
            </w:rPr>
            <w:tab/>
          </w:r>
          <w:bookmarkStart w:id="178" w:name="_CTVL001cb3dca543f4445dd95bfd8233cab7281"/>
          <w:r>
            <w:rPr>
              <w:lang w:val="en"/>
            </w:rPr>
            <w:t>Mayo, C. et al. (2011) Listeners’ weighting of acoustic cues to synthetic speech naturalness: A multidimensional scaling analysis.</w:t>
          </w:r>
          <w:bookmarkEnd w:id="178"/>
          <w:r>
            <w:rPr>
              <w:lang w:val="en"/>
            </w:rPr>
            <w:t xml:space="preserve"> </w:t>
          </w:r>
          <w:r w:rsidRPr="0002272B">
            <w:rPr>
              <w:i/>
              <w:lang w:val="en"/>
            </w:rPr>
            <w:t xml:space="preserve">Speech Commun </w:t>
          </w:r>
          <w:r w:rsidRPr="0002272B">
            <w:rPr>
              <w:lang w:val="en"/>
            </w:rPr>
            <w:t>53, 311–326. DOI: 10.1016/j.specom.2010.10.003</w:t>
          </w:r>
        </w:p>
        <w:p w14:paraId="68AA6755" w14:textId="77777777" w:rsidR="0002272B" w:rsidRDefault="0002272B" w:rsidP="0002272B">
          <w:pPr>
            <w:pStyle w:val="CitaviBibliographyEntry"/>
            <w:rPr>
              <w:lang w:val="en"/>
            </w:rPr>
          </w:pPr>
          <w:r>
            <w:rPr>
              <w:lang w:val="en"/>
            </w:rPr>
            <w:t>31.</w:t>
          </w:r>
          <w:r>
            <w:rPr>
              <w:lang w:val="en"/>
            </w:rPr>
            <w:tab/>
          </w:r>
          <w:bookmarkStart w:id="179" w:name="_CTVL001ddf2261829a143b5b43f6808d8527183"/>
          <w:r>
            <w:rPr>
              <w:lang w:val="en"/>
            </w:rPr>
            <w:t>Abdulrahman, A. and Richards, D. (2022) Is Natural Necessary? Human Voice versus Synthetic Voice for Intelligent Virtual Agents.</w:t>
          </w:r>
          <w:bookmarkEnd w:id="179"/>
          <w:r>
            <w:rPr>
              <w:lang w:val="en"/>
            </w:rPr>
            <w:t xml:space="preserve"> </w:t>
          </w:r>
          <w:r w:rsidRPr="0002272B">
            <w:rPr>
              <w:i/>
              <w:lang w:val="en"/>
            </w:rPr>
            <w:t xml:space="preserve">MTI </w:t>
          </w:r>
          <w:r w:rsidRPr="0002272B">
            <w:rPr>
              <w:lang w:val="en"/>
            </w:rPr>
            <w:t>6, 51. DOI: 10.3390/mti6070051</w:t>
          </w:r>
        </w:p>
        <w:p w14:paraId="42B72E41" w14:textId="77777777" w:rsidR="0002272B" w:rsidRDefault="0002272B" w:rsidP="0002272B">
          <w:pPr>
            <w:pStyle w:val="CitaviBibliographyEntry"/>
            <w:rPr>
              <w:lang w:val="en"/>
            </w:rPr>
          </w:pPr>
          <w:r>
            <w:rPr>
              <w:lang w:val="en"/>
            </w:rPr>
            <w:t>32.</w:t>
          </w:r>
          <w:r>
            <w:rPr>
              <w:lang w:val="en"/>
            </w:rPr>
            <w:tab/>
          </w:r>
          <w:bookmarkStart w:id="180" w:name="_CTVL00112cb11d5f07e4a4fa077d5b119b964ee"/>
          <w:r>
            <w:rPr>
              <w:lang w:val="en"/>
            </w:rPr>
            <w:t>Urakami, J. et al. (2020) The Effect of Naturalness of Voice and Empathic Responses on Enjoyment, Attitudes and Motivation for Interacting with a Voice User Interface. In</w:t>
          </w:r>
          <w:bookmarkEnd w:id="180"/>
          <w:r>
            <w:rPr>
              <w:lang w:val="en"/>
            </w:rPr>
            <w:t xml:space="preserve"> </w:t>
          </w:r>
          <w:r w:rsidRPr="0002272B">
            <w:rPr>
              <w:i/>
              <w:lang w:val="en"/>
            </w:rPr>
            <w:t xml:space="preserve">Human-Computer Interaction. Multimodal and Natural Interaction </w:t>
          </w:r>
          <w:r w:rsidRPr="0002272B">
            <w:rPr>
              <w:lang w:val="en"/>
            </w:rPr>
            <w:t>(Kurosu, M., ed), pp. 244–259, Springer International Publishing</w:t>
          </w:r>
        </w:p>
        <w:p w14:paraId="6FB2966D" w14:textId="77777777" w:rsidR="0002272B" w:rsidRDefault="0002272B" w:rsidP="0002272B">
          <w:pPr>
            <w:pStyle w:val="CitaviBibliographyEntry"/>
            <w:rPr>
              <w:lang w:val="en"/>
            </w:rPr>
          </w:pPr>
          <w:r>
            <w:rPr>
              <w:lang w:val="en"/>
            </w:rPr>
            <w:t>33.</w:t>
          </w:r>
          <w:r>
            <w:rPr>
              <w:lang w:val="en"/>
            </w:rPr>
            <w:tab/>
          </w:r>
          <w:bookmarkStart w:id="181" w:name="_CTVL001a77e43335938474caf43c1ac87097ad7"/>
          <w:r>
            <w:rPr>
              <w:lang w:val="en"/>
            </w:rPr>
            <w:t>Velner, E. et al. (2020) Intonation in Robot Speech. In</w:t>
          </w:r>
          <w:bookmarkEnd w:id="181"/>
          <w:r>
            <w:rPr>
              <w:lang w:val="en"/>
            </w:rPr>
            <w:t xml:space="preserve"> </w:t>
          </w:r>
          <w:r w:rsidRPr="0002272B">
            <w:rPr>
              <w:i/>
              <w:lang w:val="en"/>
            </w:rPr>
            <w:t xml:space="preserve">Proceedings of the 2020 ACM/IEEE International Conference on Human-Robot Interaction </w:t>
          </w:r>
          <w:r w:rsidRPr="0002272B">
            <w:rPr>
              <w:lang w:val="en"/>
            </w:rPr>
            <w:t>(Belpaeme, T. et al., eds), pp. 569–578, ACM</w:t>
          </w:r>
        </w:p>
        <w:p w14:paraId="59AB5CEE" w14:textId="77777777" w:rsidR="0002272B" w:rsidRDefault="0002272B" w:rsidP="0002272B">
          <w:pPr>
            <w:pStyle w:val="CitaviBibliographyEntry"/>
            <w:rPr>
              <w:lang w:val="en"/>
            </w:rPr>
          </w:pPr>
          <w:r>
            <w:rPr>
              <w:lang w:val="en"/>
            </w:rPr>
            <w:lastRenderedPageBreak/>
            <w:t>34.</w:t>
          </w:r>
          <w:r>
            <w:rPr>
              <w:lang w:val="en"/>
            </w:rPr>
            <w:tab/>
          </w:r>
          <w:bookmarkStart w:id="182" w:name="_CTVL00187f98e1725584bfc80361a8a028d5115"/>
          <w:r>
            <w:rPr>
              <w:lang w:val="en"/>
            </w:rPr>
            <w:t>Yamasaki, R. et al. (2017) Perturbation Measurements on the Degree of Naturalness of Synthesized Vowels.</w:t>
          </w:r>
          <w:bookmarkEnd w:id="182"/>
          <w:r>
            <w:rPr>
              <w:lang w:val="en"/>
            </w:rPr>
            <w:t xml:space="preserve"> </w:t>
          </w:r>
          <w:r w:rsidRPr="0002272B">
            <w:rPr>
              <w:i/>
              <w:lang w:val="en"/>
            </w:rPr>
            <w:t xml:space="preserve">Journal of Voice </w:t>
          </w:r>
          <w:r w:rsidRPr="0002272B">
            <w:rPr>
              <w:lang w:val="en"/>
            </w:rPr>
            <w:t>31, 389.e1-389.e8. DOI: 10.1016/j.jvoice.2016.09.020</w:t>
          </w:r>
        </w:p>
        <w:p w14:paraId="442F3387" w14:textId="77777777" w:rsidR="0002272B" w:rsidRDefault="0002272B" w:rsidP="0002272B">
          <w:pPr>
            <w:pStyle w:val="CitaviBibliographyEntry"/>
            <w:rPr>
              <w:lang w:val="en"/>
            </w:rPr>
          </w:pPr>
          <w:r>
            <w:rPr>
              <w:lang w:val="en"/>
            </w:rPr>
            <w:t>35.</w:t>
          </w:r>
          <w:r>
            <w:rPr>
              <w:lang w:val="en"/>
            </w:rPr>
            <w:tab/>
          </w:r>
          <w:bookmarkStart w:id="183" w:name="_CTVL00170f75375b0c34b92abebbca1768e589c"/>
          <w:r>
            <w:rPr>
              <w:lang w:val="en"/>
            </w:rPr>
            <w:t>Eyssel, F. et al. (2012) 'If you sound like me, you must be more human'. In</w:t>
          </w:r>
          <w:bookmarkEnd w:id="183"/>
          <w:r>
            <w:rPr>
              <w:lang w:val="en"/>
            </w:rPr>
            <w:t xml:space="preserve"> </w:t>
          </w:r>
          <w:r w:rsidRPr="0002272B">
            <w:rPr>
              <w:i/>
              <w:lang w:val="en"/>
            </w:rPr>
            <w:t xml:space="preserve">HRI' 12. Proceedings of the seventh annual ACM/IEEE Conference on Human-Robot Interaction : March 5-8, 2012 Boston, Massachusetts, USA </w:t>
          </w:r>
          <w:r w:rsidRPr="0002272B">
            <w:rPr>
              <w:lang w:val="en"/>
            </w:rPr>
            <w:t>(Yanco, H. et al., eds), pp. 125–126, Association for Computing Machinery</w:t>
          </w:r>
        </w:p>
        <w:p w14:paraId="53DDACC7" w14:textId="77777777" w:rsidR="0002272B" w:rsidRDefault="0002272B" w:rsidP="0002272B">
          <w:pPr>
            <w:pStyle w:val="CitaviBibliographyEntry"/>
            <w:rPr>
              <w:lang w:val="en"/>
            </w:rPr>
          </w:pPr>
          <w:r>
            <w:rPr>
              <w:lang w:val="en"/>
            </w:rPr>
            <w:t>36.</w:t>
          </w:r>
          <w:r>
            <w:rPr>
              <w:lang w:val="en"/>
            </w:rPr>
            <w:tab/>
          </w:r>
          <w:bookmarkStart w:id="184" w:name="_CTVL0015833af7483784f0c929908e878248ca6"/>
          <w:r>
            <w:rPr>
              <w:lang w:val="en"/>
            </w:rPr>
            <w:t>Ko, S. et al. (2023) The Effects of Robot Voices and Appearances on Users’ Emotion Recognition and Subjective Perception.</w:t>
          </w:r>
          <w:bookmarkEnd w:id="184"/>
          <w:r>
            <w:rPr>
              <w:lang w:val="en"/>
            </w:rPr>
            <w:t xml:space="preserve"> </w:t>
          </w:r>
          <w:r w:rsidRPr="0002272B">
            <w:rPr>
              <w:i/>
              <w:lang w:val="en"/>
            </w:rPr>
            <w:t xml:space="preserve">Int. J. Human. Robot. </w:t>
          </w:r>
          <w:r w:rsidRPr="0002272B">
            <w:rPr>
              <w:lang w:val="en"/>
            </w:rPr>
            <w:t>20. DOI: 10.1142/S0219843623500019</w:t>
          </w:r>
        </w:p>
        <w:p w14:paraId="5FAAC612" w14:textId="77777777" w:rsidR="0002272B" w:rsidRDefault="0002272B" w:rsidP="0002272B">
          <w:pPr>
            <w:pStyle w:val="CitaviBibliographyEntry"/>
            <w:rPr>
              <w:lang w:val="en"/>
            </w:rPr>
          </w:pPr>
          <w:r>
            <w:rPr>
              <w:lang w:val="en"/>
            </w:rPr>
            <w:t>37.</w:t>
          </w:r>
          <w:r>
            <w:rPr>
              <w:lang w:val="en"/>
            </w:rPr>
            <w:tab/>
          </w:r>
          <w:bookmarkStart w:id="185" w:name="_CTVL001f5c5b3728c9c434d96e91d4a4b29a457"/>
          <w:r>
            <w:rPr>
              <w:lang w:val="en"/>
            </w:rPr>
            <w:t>Abur, D. et al. (2021) Feedback and Feedforward Auditory-Motor Processes for Voice and Articulation in Parkinson's Disease.</w:t>
          </w:r>
          <w:bookmarkEnd w:id="185"/>
          <w:r>
            <w:rPr>
              <w:lang w:val="en"/>
            </w:rPr>
            <w:t xml:space="preserve"> </w:t>
          </w:r>
          <w:r w:rsidRPr="0002272B">
            <w:rPr>
              <w:i/>
              <w:lang w:val="en"/>
            </w:rPr>
            <w:t xml:space="preserve">J Speech Lang Hear Res </w:t>
          </w:r>
          <w:r w:rsidRPr="0002272B">
            <w:rPr>
              <w:lang w:val="en"/>
            </w:rPr>
            <w:t>64, 4682–4694. DOI: 10.1044/2021_JSLHR-21-00153</w:t>
          </w:r>
        </w:p>
        <w:p w14:paraId="4FE61D57" w14:textId="77777777" w:rsidR="0002272B" w:rsidRDefault="0002272B" w:rsidP="0002272B">
          <w:pPr>
            <w:pStyle w:val="CitaviBibliographyEntry"/>
            <w:rPr>
              <w:lang w:val="en"/>
            </w:rPr>
          </w:pPr>
          <w:r>
            <w:rPr>
              <w:lang w:val="en"/>
            </w:rPr>
            <w:t>38.</w:t>
          </w:r>
          <w:r>
            <w:rPr>
              <w:lang w:val="en"/>
            </w:rPr>
            <w:tab/>
          </w:r>
          <w:bookmarkStart w:id="186" w:name="_CTVL0010715d864bf2142b6b4450b3ffb1f10ac"/>
          <w:r>
            <w:rPr>
              <w:lang w:val="en"/>
            </w:rPr>
            <w:t>Klopfenstein, M. (2015) Relationship between acoustic measures and speech naturalness ratings in Parkinson's disease: A within-speaker approach.</w:t>
          </w:r>
          <w:bookmarkEnd w:id="186"/>
          <w:r>
            <w:rPr>
              <w:lang w:val="en"/>
            </w:rPr>
            <w:t xml:space="preserve"> </w:t>
          </w:r>
          <w:r w:rsidRPr="0002272B">
            <w:rPr>
              <w:i/>
              <w:lang w:val="en"/>
            </w:rPr>
            <w:t xml:space="preserve">Clinical Linguistics &amp; Phonetics </w:t>
          </w:r>
          <w:r w:rsidRPr="0002272B">
            <w:rPr>
              <w:lang w:val="en"/>
            </w:rPr>
            <w:t>29, 938–954. DOI: 10.3109/02699206.2015.1081293</w:t>
          </w:r>
        </w:p>
        <w:p w14:paraId="181D2D13" w14:textId="77777777" w:rsidR="0002272B" w:rsidRDefault="0002272B" w:rsidP="0002272B">
          <w:pPr>
            <w:pStyle w:val="CitaviBibliographyEntry"/>
            <w:rPr>
              <w:lang w:val="en"/>
            </w:rPr>
          </w:pPr>
          <w:r>
            <w:rPr>
              <w:lang w:val="en"/>
            </w:rPr>
            <w:t>39.</w:t>
          </w:r>
          <w:r>
            <w:rPr>
              <w:lang w:val="en"/>
            </w:rPr>
            <w:tab/>
          </w:r>
          <w:bookmarkStart w:id="187" w:name="_CTVL001432c16bfcde8486cafc9f2c5967aadf3"/>
          <w:r>
            <w:rPr>
              <w:lang w:val="en"/>
            </w:rPr>
            <w:t>Klopfenstein, M. (2016) Speech naturalness ratings and perceptual correlates of highly natural and unnatural speech in hypokinetic dysarthria secondary to Parkinson’s disease.</w:t>
          </w:r>
          <w:bookmarkEnd w:id="187"/>
          <w:r>
            <w:rPr>
              <w:lang w:val="en"/>
            </w:rPr>
            <w:t xml:space="preserve"> </w:t>
          </w:r>
          <w:r w:rsidRPr="0002272B">
            <w:rPr>
              <w:i/>
              <w:lang w:val="en"/>
            </w:rPr>
            <w:t xml:space="preserve">JIRCD </w:t>
          </w:r>
          <w:r w:rsidRPr="0002272B">
            <w:rPr>
              <w:lang w:val="en"/>
            </w:rPr>
            <w:t>7, 123–146. DOI: 10.1558/jircd.v7i1.27932</w:t>
          </w:r>
        </w:p>
        <w:p w14:paraId="437B7567" w14:textId="77777777" w:rsidR="0002272B" w:rsidRDefault="0002272B" w:rsidP="0002272B">
          <w:pPr>
            <w:pStyle w:val="CitaviBibliographyEntry"/>
            <w:rPr>
              <w:lang w:val="en"/>
            </w:rPr>
          </w:pPr>
          <w:r>
            <w:rPr>
              <w:lang w:val="en"/>
            </w:rPr>
            <w:t>40.</w:t>
          </w:r>
          <w:r>
            <w:rPr>
              <w:lang w:val="en"/>
            </w:rPr>
            <w:tab/>
          </w:r>
          <w:bookmarkStart w:id="188" w:name="_CTVL001537a00cedb02469e9b37ac7dcfd8caf8"/>
          <w:r>
            <w:rPr>
              <w:lang w:val="en"/>
            </w:rPr>
            <w:t>Moya-Galé, G. et al. (2024) Perceptual consequences of online group speech treatment for individuals with Parkinson's disease: A pilot study case series.</w:t>
          </w:r>
          <w:bookmarkEnd w:id="188"/>
          <w:r>
            <w:rPr>
              <w:lang w:val="en"/>
            </w:rPr>
            <w:t xml:space="preserve"> </w:t>
          </w:r>
          <w:r w:rsidRPr="0002272B">
            <w:rPr>
              <w:i/>
              <w:lang w:val="en"/>
            </w:rPr>
            <w:t xml:space="preserve">International Journal of Speech-Language Pathology, </w:t>
          </w:r>
          <w:r w:rsidRPr="0002272B">
            <w:rPr>
              <w:lang w:val="en"/>
            </w:rPr>
            <w:t>1–16. DOI: 10.1080/17549507.2024.2330538</w:t>
          </w:r>
        </w:p>
        <w:p w14:paraId="70EBE79D" w14:textId="77777777" w:rsidR="0002272B" w:rsidRDefault="0002272B" w:rsidP="0002272B">
          <w:pPr>
            <w:pStyle w:val="CitaviBibliographyEntry"/>
            <w:rPr>
              <w:lang w:val="en"/>
            </w:rPr>
          </w:pPr>
          <w:r>
            <w:rPr>
              <w:lang w:val="en"/>
            </w:rPr>
            <w:t>41.</w:t>
          </w:r>
          <w:r>
            <w:rPr>
              <w:lang w:val="en"/>
            </w:rPr>
            <w:tab/>
          </w:r>
          <w:bookmarkStart w:id="189" w:name="_CTVL001fc3e2954d7904694bbbc3c5213c1779b"/>
          <w:r>
            <w:rPr>
              <w:lang w:val="en"/>
            </w:rPr>
            <w:t>Eadie, T.L. and Doyle, P.C. (2002) Direct Magnitude Estimation and Interval Scaling of Naturalness and Severity in Tracheoesophageal (TE) Speakers.</w:t>
          </w:r>
          <w:bookmarkEnd w:id="189"/>
          <w:r>
            <w:rPr>
              <w:lang w:val="en"/>
            </w:rPr>
            <w:t xml:space="preserve"> </w:t>
          </w:r>
          <w:r w:rsidRPr="0002272B">
            <w:rPr>
              <w:i/>
              <w:lang w:val="en"/>
            </w:rPr>
            <w:t xml:space="preserve">J Speech Lang Hear Res </w:t>
          </w:r>
          <w:r w:rsidRPr="0002272B">
            <w:rPr>
              <w:lang w:val="en"/>
            </w:rPr>
            <w:t>45, 1088–1096. DOI: 10.1044/1092-4388(2002/087)</w:t>
          </w:r>
        </w:p>
        <w:p w14:paraId="74A38DCD" w14:textId="77777777" w:rsidR="0002272B" w:rsidRDefault="0002272B" w:rsidP="0002272B">
          <w:pPr>
            <w:pStyle w:val="CitaviBibliographyEntry"/>
            <w:rPr>
              <w:lang w:val="en"/>
            </w:rPr>
          </w:pPr>
          <w:r>
            <w:rPr>
              <w:lang w:val="en"/>
            </w:rPr>
            <w:t>42.</w:t>
          </w:r>
          <w:r>
            <w:rPr>
              <w:lang w:val="en"/>
            </w:rPr>
            <w:tab/>
          </w:r>
          <w:bookmarkStart w:id="190" w:name="_CTVL0016fb6fe0193014b3a81361d605bd78864"/>
          <w:r>
            <w:rPr>
              <w:lang w:val="en"/>
            </w:rPr>
            <w:t>Eadie, T.L. et al. (2008) Influence of speaker gender on listener judgments of tracheoesophageal speech.</w:t>
          </w:r>
          <w:bookmarkEnd w:id="190"/>
          <w:r>
            <w:rPr>
              <w:lang w:val="en"/>
            </w:rPr>
            <w:t xml:space="preserve"> </w:t>
          </w:r>
          <w:r w:rsidRPr="0002272B">
            <w:rPr>
              <w:i/>
              <w:lang w:val="en"/>
            </w:rPr>
            <w:t xml:space="preserve">Journal of Voice </w:t>
          </w:r>
          <w:r w:rsidRPr="0002272B">
            <w:rPr>
              <w:lang w:val="en"/>
            </w:rPr>
            <w:t>22, 43–57. DOI: 10.1016/j.jvoice.2006.08.008</w:t>
          </w:r>
        </w:p>
        <w:p w14:paraId="1D865E56" w14:textId="77777777" w:rsidR="0002272B" w:rsidRDefault="0002272B" w:rsidP="0002272B">
          <w:pPr>
            <w:pStyle w:val="CitaviBibliographyEntry"/>
            <w:rPr>
              <w:lang w:val="en"/>
            </w:rPr>
          </w:pPr>
          <w:r>
            <w:rPr>
              <w:lang w:val="en"/>
            </w:rPr>
            <w:t>43.</w:t>
          </w:r>
          <w:r>
            <w:rPr>
              <w:lang w:val="en"/>
            </w:rPr>
            <w:tab/>
          </w:r>
          <w:bookmarkStart w:id="191" w:name="_CTVL001a1e5bbaffeea488994d4c328929ebf3f"/>
          <w:r>
            <w:rPr>
              <w:lang w:val="en"/>
            </w:rPr>
            <w:t>Yorkston, K.M. et al. (1990) The effect of rate control on the intelligibility and naturalness of dysarthric speech.</w:t>
          </w:r>
          <w:bookmarkEnd w:id="191"/>
          <w:r>
            <w:rPr>
              <w:lang w:val="en"/>
            </w:rPr>
            <w:t xml:space="preserve"> </w:t>
          </w:r>
          <w:r w:rsidRPr="0002272B">
            <w:rPr>
              <w:i/>
              <w:lang w:val="en"/>
            </w:rPr>
            <w:t xml:space="preserve">The Journal of speech and hearing disorders </w:t>
          </w:r>
          <w:r w:rsidRPr="0002272B">
            <w:rPr>
              <w:lang w:val="en"/>
            </w:rPr>
            <w:t>55, 550–560. DOI: 10.1044/jshd.5503.550</w:t>
          </w:r>
        </w:p>
        <w:p w14:paraId="51EBC3F1" w14:textId="77777777" w:rsidR="0002272B" w:rsidRDefault="0002272B" w:rsidP="0002272B">
          <w:pPr>
            <w:pStyle w:val="CitaviBibliographyEntry"/>
            <w:rPr>
              <w:lang w:val="en"/>
            </w:rPr>
          </w:pPr>
          <w:r>
            <w:rPr>
              <w:lang w:val="en"/>
            </w:rPr>
            <w:t>44.</w:t>
          </w:r>
          <w:r>
            <w:rPr>
              <w:lang w:val="en"/>
            </w:rPr>
            <w:tab/>
          </w:r>
          <w:bookmarkStart w:id="192" w:name="_CTVL001cadaf14523614780b0eb2a4b96498e2d"/>
          <w:r>
            <w:rPr>
              <w:lang w:val="en"/>
            </w:rPr>
            <w:t>Schölderle, T. et al. (2023) Speech Naturalness in the Assessment of Childhood Dysarthria.</w:t>
          </w:r>
          <w:bookmarkEnd w:id="192"/>
          <w:r>
            <w:rPr>
              <w:lang w:val="en"/>
            </w:rPr>
            <w:t xml:space="preserve"> </w:t>
          </w:r>
          <w:r w:rsidRPr="0002272B">
            <w:rPr>
              <w:i/>
              <w:lang w:val="en"/>
            </w:rPr>
            <w:t xml:space="preserve">American Journal of Speech-language Pathology </w:t>
          </w:r>
          <w:r w:rsidRPr="0002272B">
            <w:rPr>
              <w:lang w:val="en"/>
            </w:rPr>
            <w:t>32, 1633–1643. DOI: 10.1044/2023_AJSLP-23-00023</w:t>
          </w:r>
        </w:p>
        <w:p w14:paraId="4CBED3F7" w14:textId="77777777" w:rsidR="0002272B" w:rsidRDefault="0002272B" w:rsidP="0002272B">
          <w:pPr>
            <w:pStyle w:val="CitaviBibliographyEntry"/>
            <w:rPr>
              <w:lang w:val="en"/>
            </w:rPr>
          </w:pPr>
          <w:r>
            <w:rPr>
              <w:lang w:val="en"/>
            </w:rPr>
            <w:t>45.</w:t>
          </w:r>
          <w:r>
            <w:rPr>
              <w:lang w:val="en"/>
            </w:rPr>
            <w:tab/>
          </w:r>
          <w:bookmarkStart w:id="193" w:name="_CTVL001dcaa3987f50f448aa57200c4e419a4e5"/>
          <w:r>
            <w:rPr>
              <w:lang w:val="en"/>
            </w:rPr>
            <w:t>Lehner, K. and Ziegler, W. (2022) Clinical measures of communication limitations in dysarthria assessed through crowdsourcing: specificity, sensitivity, and retest-reliability.</w:t>
          </w:r>
          <w:bookmarkEnd w:id="193"/>
          <w:r>
            <w:rPr>
              <w:lang w:val="en"/>
            </w:rPr>
            <w:t xml:space="preserve"> </w:t>
          </w:r>
          <w:r w:rsidRPr="0002272B">
            <w:rPr>
              <w:i/>
              <w:lang w:val="en"/>
            </w:rPr>
            <w:t xml:space="preserve">Clinical Linguistics &amp; Phonetics </w:t>
          </w:r>
          <w:r w:rsidRPr="0002272B">
            <w:rPr>
              <w:lang w:val="en"/>
            </w:rPr>
            <w:t>36, 988–1009. DOI: 10.1080/02699206.2021.1979658</w:t>
          </w:r>
        </w:p>
        <w:p w14:paraId="204CDA25" w14:textId="77777777" w:rsidR="0002272B" w:rsidRDefault="0002272B" w:rsidP="0002272B">
          <w:pPr>
            <w:pStyle w:val="CitaviBibliographyEntry"/>
            <w:rPr>
              <w:lang w:val="en"/>
            </w:rPr>
          </w:pPr>
          <w:r>
            <w:rPr>
              <w:lang w:val="en"/>
            </w:rPr>
            <w:t>46.</w:t>
          </w:r>
          <w:r>
            <w:rPr>
              <w:lang w:val="en"/>
            </w:rPr>
            <w:tab/>
          </w:r>
          <w:bookmarkStart w:id="194" w:name="_CTVL001ff38ec5511fa4aaab9ed21aa63670c02"/>
          <w:r>
            <w:rPr>
              <w:lang w:val="en"/>
            </w:rPr>
            <w:t>Vogel, A.P. et al. (2019) Speech treatment improves dysarthria in multisystemic ataxia: a rater-blinded, controlled pilot-study in ARSACS.</w:t>
          </w:r>
          <w:bookmarkEnd w:id="194"/>
          <w:r>
            <w:rPr>
              <w:lang w:val="en"/>
            </w:rPr>
            <w:t xml:space="preserve"> </w:t>
          </w:r>
          <w:r w:rsidRPr="0002272B">
            <w:rPr>
              <w:i/>
              <w:lang w:val="en"/>
            </w:rPr>
            <w:t xml:space="preserve">Journal of neurology </w:t>
          </w:r>
          <w:r w:rsidRPr="0002272B">
            <w:rPr>
              <w:lang w:val="en"/>
            </w:rPr>
            <w:t>266, 1260–1266. DOI: 10.1007/s00415-019-09258-4</w:t>
          </w:r>
        </w:p>
        <w:p w14:paraId="1A0D933C" w14:textId="77777777" w:rsidR="0002272B" w:rsidRDefault="0002272B" w:rsidP="0002272B">
          <w:pPr>
            <w:pStyle w:val="CitaviBibliographyEntry"/>
            <w:rPr>
              <w:lang w:val="en"/>
            </w:rPr>
          </w:pPr>
          <w:r>
            <w:rPr>
              <w:lang w:val="en"/>
            </w:rPr>
            <w:t>47.</w:t>
          </w:r>
          <w:r>
            <w:rPr>
              <w:lang w:val="en"/>
            </w:rPr>
            <w:tab/>
          </w:r>
          <w:bookmarkStart w:id="195" w:name="_CTVL001cc5cfaab78634f0498aff523f11b1fd0"/>
          <w:r>
            <w:rPr>
              <w:lang w:val="en"/>
            </w:rPr>
            <w:t>Jones, H.N. et al. (2019) Auditory-Perceptual Speech Features in Children With Down Syndrome.</w:t>
          </w:r>
          <w:bookmarkEnd w:id="195"/>
          <w:r>
            <w:rPr>
              <w:lang w:val="en"/>
            </w:rPr>
            <w:t xml:space="preserve"> </w:t>
          </w:r>
          <w:r w:rsidRPr="0002272B">
            <w:rPr>
              <w:i/>
              <w:lang w:val="en"/>
            </w:rPr>
            <w:t xml:space="preserve">American journal on intellectual and developmental disabilities </w:t>
          </w:r>
          <w:r w:rsidRPr="0002272B">
            <w:rPr>
              <w:lang w:val="en"/>
            </w:rPr>
            <w:t>124, 324–338. DOI: 10.1352/1944-7558-124.4.324</w:t>
          </w:r>
        </w:p>
        <w:p w14:paraId="7F044ED1" w14:textId="77777777" w:rsidR="0002272B" w:rsidRDefault="0002272B" w:rsidP="0002272B">
          <w:pPr>
            <w:pStyle w:val="CitaviBibliographyEntry"/>
            <w:rPr>
              <w:lang w:val="en"/>
            </w:rPr>
          </w:pPr>
          <w:r>
            <w:rPr>
              <w:lang w:val="en"/>
            </w:rPr>
            <w:t>48.</w:t>
          </w:r>
          <w:r>
            <w:rPr>
              <w:lang w:val="en"/>
            </w:rPr>
            <w:tab/>
          </w:r>
          <w:bookmarkStart w:id="196" w:name="_CTVL001edf9aa5e00b04865a7eea9c6bf966c9c"/>
          <w:r>
            <w:rPr>
              <w:lang w:val="en"/>
            </w:rPr>
            <w:t>Euler, H.A. et al. (2021) Speech restructuring group treatment for 6-to-9-year-old children who stutter: A therapeutic trial.</w:t>
          </w:r>
          <w:bookmarkEnd w:id="196"/>
          <w:r>
            <w:rPr>
              <w:lang w:val="en"/>
            </w:rPr>
            <w:t xml:space="preserve"> </w:t>
          </w:r>
          <w:r w:rsidRPr="0002272B">
            <w:rPr>
              <w:i/>
              <w:lang w:val="en"/>
            </w:rPr>
            <w:t xml:space="preserve">Journal of communication disorders </w:t>
          </w:r>
          <w:r w:rsidRPr="0002272B">
            <w:rPr>
              <w:lang w:val="en"/>
            </w:rPr>
            <w:t>89, 106073. DOI: 10.1016/j.jcomdis.2020.106073</w:t>
          </w:r>
        </w:p>
        <w:p w14:paraId="675B1316" w14:textId="77777777" w:rsidR="0002272B" w:rsidRDefault="0002272B" w:rsidP="0002272B">
          <w:pPr>
            <w:pStyle w:val="CitaviBibliographyEntry"/>
            <w:rPr>
              <w:i/>
              <w:lang w:val="en"/>
            </w:rPr>
          </w:pPr>
          <w:r>
            <w:rPr>
              <w:lang w:val="en"/>
            </w:rPr>
            <w:t>49.</w:t>
          </w:r>
          <w:r>
            <w:rPr>
              <w:lang w:val="en"/>
            </w:rPr>
            <w:tab/>
          </w:r>
          <w:bookmarkStart w:id="197" w:name="_CTVL001c33bb1c6b27e44c39530db03049fa031"/>
          <w:r>
            <w:rPr>
              <w:lang w:val="en"/>
            </w:rPr>
            <w:t>Assmann, P.F. et al. (2006) Effects of frequency shifts on perceived naturalness and gender information in speech. In</w:t>
          </w:r>
          <w:bookmarkEnd w:id="197"/>
          <w:r>
            <w:rPr>
              <w:lang w:val="en"/>
            </w:rPr>
            <w:t xml:space="preserve"> </w:t>
          </w:r>
          <w:r w:rsidRPr="0002272B">
            <w:rPr>
              <w:i/>
              <w:lang w:val="en"/>
            </w:rPr>
            <w:t>INTERSPEECH</w:t>
          </w:r>
        </w:p>
        <w:p w14:paraId="40C9A409" w14:textId="77777777" w:rsidR="0002272B" w:rsidRDefault="0002272B" w:rsidP="0002272B">
          <w:pPr>
            <w:pStyle w:val="CitaviBibliographyEntry"/>
            <w:rPr>
              <w:lang w:val="en"/>
            </w:rPr>
          </w:pPr>
          <w:r>
            <w:rPr>
              <w:lang w:val="en"/>
            </w:rPr>
            <w:t>50.</w:t>
          </w:r>
          <w:r>
            <w:rPr>
              <w:lang w:val="en"/>
            </w:rPr>
            <w:tab/>
          </w:r>
          <w:bookmarkStart w:id="198" w:name="_CTVL0016a6f74b49bda4923b3e7d77f5a7e4472"/>
          <w:r>
            <w:rPr>
              <w:lang w:val="en"/>
            </w:rPr>
            <w:t>Venkatraman, A. and Sivasankar, M.P. (2018) Continuous Vocal Fry Simulated in Laboratory Subjects: A Preliminary Report on Voice Production and Listener Ratings.</w:t>
          </w:r>
          <w:bookmarkEnd w:id="198"/>
          <w:r>
            <w:rPr>
              <w:lang w:val="en"/>
            </w:rPr>
            <w:t xml:space="preserve"> </w:t>
          </w:r>
          <w:r w:rsidRPr="0002272B">
            <w:rPr>
              <w:i/>
              <w:lang w:val="en"/>
            </w:rPr>
            <w:t xml:space="preserve">American Journal of Speech-language Pathology </w:t>
          </w:r>
          <w:r w:rsidRPr="0002272B">
            <w:rPr>
              <w:lang w:val="en"/>
            </w:rPr>
            <w:t>27, 1539–1545. DOI: 10.1044/2018_AJSLP-17-0212</w:t>
          </w:r>
        </w:p>
        <w:p w14:paraId="4DB763A0" w14:textId="77777777" w:rsidR="0002272B" w:rsidRDefault="0002272B" w:rsidP="0002272B">
          <w:pPr>
            <w:pStyle w:val="CitaviBibliographyEntry"/>
            <w:rPr>
              <w:lang w:val="en"/>
            </w:rPr>
          </w:pPr>
          <w:r>
            <w:rPr>
              <w:lang w:val="en"/>
            </w:rPr>
            <w:lastRenderedPageBreak/>
            <w:t>51.</w:t>
          </w:r>
          <w:r>
            <w:rPr>
              <w:lang w:val="en"/>
            </w:rPr>
            <w:tab/>
          </w:r>
          <w:bookmarkStart w:id="199" w:name="_CTVL0011668ab7cd410419e9aefa6881534a39a"/>
          <w:r>
            <w:rPr>
              <w:lang w:val="en"/>
            </w:rPr>
            <w:t>Kapolowicz, M.R. et al. (2022) Effects of Spectral Envelope and Fundamental Frequency Shifts on the Perception of Foreign-Accented Speech.</w:t>
          </w:r>
          <w:bookmarkEnd w:id="199"/>
          <w:r>
            <w:rPr>
              <w:lang w:val="en"/>
            </w:rPr>
            <w:t xml:space="preserve"> </w:t>
          </w:r>
          <w:r w:rsidRPr="0002272B">
            <w:rPr>
              <w:i/>
              <w:lang w:val="en"/>
            </w:rPr>
            <w:t xml:space="preserve">Language and speech </w:t>
          </w:r>
          <w:r w:rsidRPr="0002272B">
            <w:rPr>
              <w:lang w:val="en"/>
            </w:rPr>
            <w:t>65, 418–443. DOI: 10.1177/00238309211029679</w:t>
          </w:r>
        </w:p>
        <w:p w14:paraId="2FACC4AD" w14:textId="77777777" w:rsidR="0002272B" w:rsidRDefault="0002272B" w:rsidP="0002272B">
          <w:pPr>
            <w:pStyle w:val="CitaviBibliographyEntry"/>
            <w:rPr>
              <w:lang w:val="en"/>
            </w:rPr>
          </w:pPr>
          <w:r>
            <w:rPr>
              <w:lang w:val="en"/>
            </w:rPr>
            <w:t>52.</w:t>
          </w:r>
          <w:r>
            <w:rPr>
              <w:lang w:val="en"/>
            </w:rPr>
            <w:tab/>
          </w:r>
          <w:bookmarkStart w:id="200" w:name="_CTVL001d8e5a7d3a7924fc3aad5dd8287ced150"/>
          <w:r>
            <w:rPr>
              <w:lang w:val="en"/>
            </w:rPr>
            <w:t>Tamagawa, R. et al. (2011) The Effects of Synthesized Voice Accents on User Perceptions of Robots.</w:t>
          </w:r>
          <w:bookmarkEnd w:id="200"/>
          <w:r>
            <w:rPr>
              <w:lang w:val="en"/>
            </w:rPr>
            <w:t xml:space="preserve"> </w:t>
          </w:r>
          <w:r w:rsidRPr="0002272B">
            <w:rPr>
              <w:i/>
              <w:lang w:val="en"/>
            </w:rPr>
            <w:t xml:space="preserve">Int J of Soc Robotics </w:t>
          </w:r>
          <w:r w:rsidRPr="0002272B">
            <w:rPr>
              <w:lang w:val="en"/>
            </w:rPr>
            <w:t>3, 253–262. DOI: 10.1007/s12369-011-0100-4</w:t>
          </w:r>
        </w:p>
        <w:p w14:paraId="3BF5CC31" w14:textId="77777777" w:rsidR="0002272B" w:rsidRDefault="0002272B" w:rsidP="0002272B">
          <w:pPr>
            <w:pStyle w:val="CitaviBibliographyEntry"/>
            <w:rPr>
              <w:lang w:val="en"/>
            </w:rPr>
          </w:pPr>
          <w:r>
            <w:rPr>
              <w:lang w:val="en"/>
            </w:rPr>
            <w:t>53.</w:t>
          </w:r>
          <w:r>
            <w:rPr>
              <w:lang w:val="en"/>
            </w:rPr>
            <w:tab/>
          </w:r>
          <w:bookmarkStart w:id="201" w:name="_CTVL001911c749244c740a7b84a7c7cf28c79b3"/>
          <w:r>
            <w:rPr>
              <w:lang w:val="en"/>
            </w:rPr>
            <w:t>Mackey, L.S. et al. (1997) Effect of speech dialect on speech naturalness ratings: a systematic replication of Martin, Haroldson, and Triden (1984).</w:t>
          </w:r>
          <w:bookmarkEnd w:id="201"/>
          <w:r>
            <w:rPr>
              <w:lang w:val="en"/>
            </w:rPr>
            <w:t xml:space="preserve"> </w:t>
          </w:r>
          <w:r w:rsidRPr="0002272B">
            <w:rPr>
              <w:i/>
              <w:lang w:val="en"/>
            </w:rPr>
            <w:t xml:space="preserve">J Speech Lang Hear Res </w:t>
          </w:r>
          <w:r w:rsidRPr="0002272B">
            <w:rPr>
              <w:lang w:val="en"/>
            </w:rPr>
            <w:t>40, 349–360. DOI: 10.1044/jslhr.4002.349</w:t>
          </w:r>
        </w:p>
        <w:p w14:paraId="1281BB97" w14:textId="77777777" w:rsidR="0002272B" w:rsidRDefault="0002272B" w:rsidP="0002272B">
          <w:pPr>
            <w:pStyle w:val="CitaviBibliographyEntry"/>
            <w:rPr>
              <w:lang w:val="en"/>
            </w:rPr>
          </w:pPr>
          <w:r>
            <w:rPr>
              <w:lang w:val="en"/>
            </w:rPr>
            <w:t>54.</w:t>
          </w:r>
          <w:r>
            <w:rPr>
              <w:lang w:val="en"/>
            </w:rPr>
            <w:tab/>
          </w:r>
          <w:bookmarkStart w:id="202" w:name="_CTVL0010059c4a0093a4b149839794fadc949e3"/>
          <w:r>
            <w:rPr>
              <w:lang w:val="en"/>
            </w:rPr>
            <w:t>Goy, H. et al. (2016) Effects of age on speech and voice quality ratings.</w:t>
          </w:r>
          <w:bookmarkEnd w:id="202"/>
          <w:r>
            <w:rPr>
              <w:lang w:val="en"/>
            </w:rPr>
            <w:t xml:space="preserve"> </w:t>
          </w:r>
          <w:r w:rsidRPr="0002272B">
            <w:rPr>
              <w:i/>
              <w:lang w:val="en"/>
            </w:rPr>
            <w:t xml:space="preserve">The Journal of the Acoustical Society of America </w:t>
          </w:r>
          <w:r w:rsidRPr="0002272B">
            <w:rPr>
              <w:lang w:val="en"/>
            </w:rPr>
            <w:t>139, 1648. DOI: 10.1121/1.4945094</w:t>
          </w:r>
        </w:p>
        <w:p w14:paraId="1E104142" w14:textId="77777777" w:rsidR="0002272B" w:rsidRDefault="0002272B" w:rsidP="0002272B">
          <w:pPr>
            <w:pStyle w:val="CitaviBibliographyEntry"/>
            <w:rPr>
              <w:lang w:val="en"/>
            </w:rPr>
          </w:pPr>
          <w:r>
            <w:rPr>
              <w:lang w:val="en"/>
            </w:rPr>
            <w:t>55.</w:t>
          </w:r>
          <w:r>
            <w:rPr>
              <w:lang w:val="en"/>
            </w:rPr>
            <w:tab/>
          </w:r>
          <w:bookmarkStart w:id="203" w:name="_CTVL001c8231789e4d14d77913aa17a88f839d9"/>
          <w:r>
            <w:rPr>
              <w:lang w:val="en"/>
            </w:rPr>
            <w:t>Coughlin-Woods, S. et al. (2005) Ratings of speech naturalness of children ages 8-16 years.</w:t>
          </w:r>
          <w:bookmarkEnd w:id="203"/>
          <w:r>
            <w:rPr>
              <w:lang w:val="en"/>
            </w:rPr>
            <w:t xml:space="preserve"> </w:t>
          </w:r>
          <w:r w:rsidRPr="0002272B">
            <w:rPr>
              <w:i/>
              <w:lang w:val="en"/>
            </w:rPr>
            <w:t xml:space="preserve">Percept Motor Skill </w:t>
          </w:r>
          <w:r w:rsidRPr="0002272B">
            <w:rPr>
              <w:lang w:val="en"/>
            </w:rPr>
            <w:t>100, 295–304. DOI: 10.2466/pms.100.2.295-304</w:t>
          </w:r>
        </w:p>
        <w:p w14:paraId="14307B81" w14:textId="77777777" w:rsidR="0002272B" w:rsidRDefault="0002272B" w:rsidP="0002272B">
          <w:pPr>
            <w:pStyle w:val="CitaviBibliographyEntry"/>
            <w:rPr>
              <w:lang w:val="en"/>
            </w:rPr>
          </w:pPr>
          <w:r>
            <w:rPr>
              <w:lang w:val="en"/>
            </w:rPr>
            <w:t>56.</w:t>
          </w:r>
          <w:r>
            <w:rPr>
              <w:lang w:val="en"/>
            </w:rPr>
            <w:tab/>
          </w:r>
          <w:bookmarkStart w:id="204" w:name="_CTVL0015eb8ea740b8b4b32b5bd3c19a883932a"/>
          <w:r>
            <w:rPr>
              <w:lang w:val="en"/>
            </w:rPr>
            <w:t>Baird, A. et al. (2017) Perception of Paralinguistic Traits in Synthesized Voices. In</w:t>
          </w:r>
          <w:bookmarkEnd w:id="204"/>
          <w:r>
            <w:rPr>
              <w:lang w:val="en"/>
            </w:rPr>
            <w:t xml:space="preserve"> </w:t>
          </w:r>
          <w:r w:rsidRPr="0002272B">
            <w:rPr>
              <w:i/>
              <w:lang w:val="en"/>
            </w:rPr>
            <w:t xml:space="preserve">Proceedings of the 12th International Audio Mostly Conference on Augmented and Participatory Sound and Music Experiences </w:t>
          </w:r>
          <w:r w:rsidRPr="0002272B">
            <w:rPr>
              <w:lang w:val="en"/>
            </w:rPr>
            <w:t>(Fazekas, G. et al., eds), pp. 1–5, ACM</w:t>
          </w:r>
        </w:p>
        <w:p w14:paraId="34DA143F" w14:textId="77777777" w:rsidR="0002272B" w:rsidRDefault="0002272B" w:rsidP="0002272B">
          <w:pPr>
            <w:pStyle w:val="CitaviBibliographyEntry"/>
            <w:rPr>
              <w:lang w:val="en"/>
            </w:rPr>
          </w:pPr>
          <w:r>
            <w:rPr>
              <w:lang w:val="en"/>
            </w:rPr>
            <w:t>57.</w:t>
          </w:r>
          <w:r>
            <w:rPr>
              <w:lang w:val="en"/>
            </w:rPr>
            <w:tab/>
          </w:r>
          <w:bookmarkStart w:id="205" w:name="_CTVL0017d117b830a4744c5ab87356d432e2dc7"/>
          <w:r>
            <w:rPr>
              <w:lang w:val="en"/>
            </w:rPr>
            <w:t>Hardy, T.L.D. et al. (2020) Acoustic Predictors of Gender Attribution, Masculinity-Femininity, and Vocal Naturalness Ratings Amongst Transgender and Cisgender Speakers.</w:t>
          </w:r>
          <w:bookmarkEnd w:id="205"/>
          <w:r>
            <w:rPr>
              <w:lang w:val="en"/>
            </w:rPr>
            <w:t xml:space="preserve"> </w:t>
          </w:r>
          <w:r w:rsidRPr="0002272B">
            <w:rPr>
              <w:i/>
              <w:lang w:val="en"/>
            </w:rPr>
            <w:t xml:space="preserve">Journal of Voice </w:t>
          </w:r>
          <w:r w:rsidRPr="0002272B">
            <w:rPr>
              <w:lang w:val="en"/>
            </w:rPr>
            <w:t>34, 300.e11-300.e26. DOI: 10.1016/j.jvoice.2018.10.002</w:t>
          </w:r>
        </w:p>
        <w:p w14:paraId="451864F7" w14:textId="77777777" w:rsidR="0002272B" w:rsidRDefault="0002272B" w:rsidP="0002272B">
          <w:pPr>
            <w:pStyle w:val="CitaviBibliographyEntry"/>
            <w:rPr>
              <w:lang w:val="en"/>
            </w:rPr>
          </w:pPr>
          <w:r>
            <w:rPr>
              <w:lang w:val="en"/>
            </w:rPr>
            <w:t>58.</w:t>
          </w:r>
          <w:r>
            <w:rPr>
              <w:lang w:val="en"/>
            </w:rPr>
            <w:tab/>
          </w:r>
          <w:bookmarkStart w:id="206" w:name="_CTVL001c0e2675ecdaf4536acede0659e31b5d4"/>
          <w:r>
            <w:rPr>
              <w:lang w:val="en"/>
            </w:rPr>
            <w:t>Merritt, B. and Bent, T. (2020) Perceptual Evaluation of Speech Naturalness in Speakers of Varying Gender Identities.</w:t>
          </w:r>
          <w:bookmarkEnd w:id="206"/>
          <w:r>
            <w:rPr>
              <w:lang w:val="en"/>
            </w:rPr>
            <w:t xml:space="preserve"> </w:t>
          </w:r>
          <w:r w:rsidRPr="0002272B">
            <w:rPr>
              <w:i/>
              <w:lang w:val="en"/>
            </w:rPr>
            <w:t xml:space="preserve">J Speech Lang Hear Res </w:t>
          </w:r>
          <w:r w:rsidRPr="0002272B">
            <w:rPr>
              <w:lang w:val="en"/>
            </w:rPr>
            <w:t>63, 2054–2069. DOI: 10.1044/2020_JSLHR-19-00337</w:t>
          </w:r>
        </w:p>
        <w:p w14:paraId="48B04639" w14:textId="77777777" w:rsidR="0002272B" w:rsidRDefault="0002272B" w:rsidP="0002272B">
          <w:pPr>
            <w:pStyle w:val="CitaviBibliographyEntry"/>
            <w:rPr>
              <w:lang w:val="en"/>
            </w:rPr>
          </w:pPr>
          <w:r>
            <w:rPr>
              <w:lang w:val="en"/>
            </w:rPr>
            <w:t>59.</w:t>
          </w:r>
          <w:r>
            <w:rPr>
              <w:lang w:val="en"/>
            </w:rPr>
            <w:tab/>
          </w:r>
          <w:bookmarkStart w:id="207" w:name="_CTVL00166cf4fb4ebf64a718a45565302ccef7e"/>
          <w:r>
            <w:rPr>
              <w:lang w:val="en"/>
            </w:rPr>
            <w:t>Baird, A. et al. (2018) The Perception of Vocal Traits in Synthesized Voices: Age, Gender, and Human Likeness.</w:t>
          </w:r>
          <w:bookmarkEnd w:id="207"/>
          <w:r>
            <w:rPr>
              <w:lang w:val="en"/>
            </w:rPr>
            <w:t xml:space="preserve"> </w:t>
          </w:r>
          <w:r w:rsidRPr="0002272B">
            <w:rPr>
              <w:i/>
              <w:lang w:val="en"/>
            </w:rPr>
            <w:t xml:space="preserve">J. Audio Eng. Soc. </w:t>
          </w:r>
          <w:r w:rsidRPr="0002272B">
            <w:rPr>
              <w:lang w:val="en"/>
            </w:rPr>
            <w:t>66, 277–285. DOI: 10.17743/jaes.2018.0023</w:t>
          </w:r>
        </w:p>
        <w:p w14:paraId="0556C470" w14:textId="77777777" w:rsidR="0002272B" w:rsidRDefault="0002272B" w:rsidP="0002272B">
          <w:pPr>
            <w:pStyle w:val="CitaviBibliographyEntry"/>
            <w:rPr>
              <w:lang w:val="en"/>
            </w:rPr>
          </w:pPr>
          <w:r>
            <w:rPr>
              <w:lang w:val="en"/>
            </w:rPr>
            <w:t>60.</w:t>
          </w:r>
          <w:r>
            <w:rPr>
              <w:lang w:val="en"/>
            </w:rPr>
            <w:tab/>
          </w:r>
          <w:bookmarkStart w:id="208" w:name="_CTVL001941e20b2cc4345d5bd1da4445c2e0edd"/>
          <w:r>
            <w:rPr>
              <w:lang w:val="en"/>
            </w:rPr>
            <w:t>Aylett, M.P. et al. (2020) Speech Synthesis for the Generation of Artificial Personality.</w:t>
          </w:r>
          <w:bookmarkEnd w:id="208"/>
          <w:r>
            <w:rPr>
              <w:lang w:val="en"/>
            </w:rPr>
            <w:t xml:space="preserve"> </w:t>
          </w:r>
          <w:r w:rsidRPr="0002272B">
            <w:rPr>
              <w:i/>
              <w:lang w:val="en"/>
            </w:rPr>
            <w:t xml:space="preserve">IEEE Trans. Affective Comput. </w:t>
          </w:r>
          <w:r w:rsidRPr="0002272B">
            <w:rPr>
              <w:lang w:val="en"/>
            </w:rPr>
            <w:t>11, 361–372. DOI: 10.1109/TAFFC.2017.2763134</w:t>
          </w:r>
        </w:p>
        <w:p w14:paraId="34AE6684" w14:textId="77777777" w:rsidR="0002272B" w:rsidRDefault="0002272B" w:rsidP="0002272B">
          <w:pPr>
            <w:pStyle w:val="CitaviBibliographyEntry"/>
            <w:rPr>
              <w:lang w:val="en"/>
            </w:rPr>
          </w:pPr>
          <w:r>
            <w:rPr>
              <w:lang w:val="en"/>
            </w:rPr>
            <w:t>61.</w:t>
          </w:r>
          <w:r>
            <w:rPr>
              <w:lang w:val="en"/>
            </w:rPr>
            <w:tab/>
          </w:r>
          <w:bookmarkStart w:id="209" w:name="_CTVL0012ead538fd3a7428b9af7a691865655a5"/>
          <w:r>
            <w:rPr>
              <w:lang w:val="en"/>
            </w:rPr>
            <w:t>Kramer, R.S.S. et al. (2024) The psychometrics of rating facial attractiveness using different response scales.</w:t>
          </w:r>
          <w:bookmarkEnd w:id="209"/>
          <w:r>
            <w:rPr>
              <w:lang w:val="en"/>
            </w:rPr>
            <w:t xml:space="preserve"> </w:t>
          </w:r>
          <w:r w:rsidRPr="0002272B">
            <w:rPr>
              <w:i/>
              <w:lang w:val="en"/>
            </w:rPr>
            <w:t xml:space="preserve">Perception </w:t>
          </w:r>
          <w:r w:rsidRPr="0002272B">
            <w:rPr>
              <w:lang w:val="en"/>
            </w:rPr>
            <w:t>53, 645–660. DOI: 10.1177/03010066241256221</w:t>
          </w:r>
        </w:p>
        <w:p w14:paraId="0321E7E8" w14:textId="77777777" w:rsidR="0002272B" w:rsidRDefault="0002272B" w:rsidP="0002272B">
          <w:pPr>
            <w:pStyle w:val="CitaviBibliographyEntry"/>
            <w:rPr>
              <w:lang w:val="en"/>
            </w:rPr>
          </w:pPr>
          <w:r>
            <w:rPr>
              <w:lang w:val="en"/>
            </w:rPr>
            <w:t>62.</w:t>
          </w:r>
          <w:r>
            <w:rPr>
              <w:lang w:val="en"/>
            </w:rPr>
            <w:tab/>
          </w:r>
          <w:bookmarkStart w:id="210" w:name="_CTVL001e492b92eb4714b948d4d212ebae94a24"/>
          <w:r>
            <w:rPr>
              <w:lang w:val="en"/>
            </w:rPr>
            <w:t>Martin, R.R. et al. (1984) Stuttering and speech naturalness.</w:t>
          </w:r>
          <w:bookmarkEnd w:id="210"/>
          <w:r>
            <w:rPr>
              <w:lang w:val="en"/>
            </w:rPr>
            <w:t xml:space="preserve"> </w:t>
          </w:r>
          <w:r w:rsidRPr="0002272B">
            <w:rPr>
              <w:i/>
              <w:lang w:val="en"/>
            </w:rPr>
            <w:t xml:space="preserve">The Journal of speech and hearing disorders </w:t>
          </w:r>
          <w:r w:rsidRPr="0002272B">
            <w:rPr>
              <w:lang w:val="en"/>
            </w:rPr>
            <w:t>49, 53–58. DOI: 10.1044/jshd.4901.53</w:t>
          </w:r>
        </w:p>
        <w:p w14:paraId="3667ADE8" w14:textId="77777777" w:rsidR="0002272B" w:rsidRDefault="0002272B" w:rsidP="0002272B">
          <w:pPr>
            <w:pStyle w:val="CitaviBibliographyEntry"/>
            <w:rPr>
              <w:lang w:val="en"/>
            </w:rPr>
          </w:pPr>
          <w:r>
            <w:rPr>
              <w:lang w:val="en"/>
            </w:rPr>
            <w:t>63.</w:t>
          </w:r>
          <w:r>
            <w:rPr>
              <w:lang w:val="en"/>
            </w:rPr>
            <w:tab/>
          </w:r>
          <w:bookmarkStart w:id="211" w:name="_CTVL001374ff03861b442ee8c072a0f16b2b98b"/>
          <w:r>
            <w:rPr>
              <w:lang w:val="en"/>
            </w:rPr>
            <w:t>van Eck, N.J. and Waltman, L. (2010) Software survey: VOSviewer, a computer program for bibliometric mapping.</w:t>
          </w:r>
          <w:bookmarkEnd w:id="211"/>
          <w:r>
            <w:rPr>
              <w:lang w:val="en"/>
            </w:rPr>
            <w:t xml:space="preserve"> </w:t>
          </w:r>
          <w:r w:rsidRPr="0002272B">
            <w:rPr>
              <w:i/>
              <w:lang w:val="en"/>
            </w:rPr>
            <w:t xml:space="preserve">Scientometrics </w:t>
          </w:r>
          <w:r w:rsidRPr="0002272B">
            <w:rPr>
              <w:lang w:val="en"/>
            </w:rPr>
            <w:t>84, 523–538. DOI: 10.1007/s11192-009-0146-3</w:t>
          </w:r>
        </w:p>
        <w:p w14:paraId="578DD2C9" w14:textId="77777777" w:rsidR="0002272B" w:rsidRDefault="0002272B" w:rsidP="0002272B">
          <w:pPr>
            <w:pStyle w:val="CitaviBibliographyEntry"/>
            <w:rPr>
              <w:lang w:val="en"/>
            </w:rPr>
          </w:pPr>
          <w:r>
            <w:rPr>
              <w:lang w:val="en"/>
            </w:rPr>
            <w:t>64.</w:t>
          </w:r>
          <w:r>
            <w:rPr>
              <w:lang w:val="en"/>
            </w:rPr>
            <w:tab/>
          </w:r>
          <w:bookmarkStart w:id="212" w:name="_CTVL001fd79a6f791a44d41938bb87f18345f12"/>
          <w:r>
            <w:rPr>
              <w:lang w:val="en"/>
            </w:rPr>
            <w:t>van der Linden, S. (2023)</w:t>
          </w:r>
          <w:bookmarkEnd w:id="212"/>
          <w:r>
            <w:rPr>
              <w:lang w:val="en"/>
            </w:rPr>
            <w:t xml:space="preserve"> </w:t>
          </w:r>
          <w:r w:rsidRPr="0002272B">
            <w:rPr>
              <w:i/>
              <w:lang w:val="en"/>
            </w:rPr>
            <w:t xml:space="preserve">Foolproof: Why we fall for misinformation and how to build immunity, </w:t>
          </w:r>
          <w:r w:rsidRPr="0002272B">
            <w:rPr>
              <w:lang w:val="en"/>
            </w:rPr>
            <w:t>WW Norton &amp; Company.</w:t>
          </w:r>
        </w:p>
        <w:p w14:paraId="3886CD47" w14:textId="77777777" w:rsidR="0002272B" w:rsidRDefault="0002272B" w:rsidP="0002272B">
          <w:pPr>
            <w:pStyle w:val="CitaviBibliographyEntry"/>
            <w:rPr>
              <w:lang w:val="en"/>
            </w:rPr>
          </w:pPr>
          <w:r>
            <w:rPr>
              <w:lang w:val="en"/>
            </w:rPr>
            <w:t>65.</w:t>
          </w:r>
          <w:r>
            <w:rPr>
              <w:lang w:val="en"/>
            </w:rPr>
            <w:tab/>
          </w:r>
          <w:bookmarkStart w:id="213" w:name="_CTVL001adb55347b44b4ae8a831b32e2081e422"/>
          <w:r>
            <w:rPr>
              <w:lang w:val="en"/>
            </w:rPr>
            <w:t>Anand, S. and Stepp, C.E. (2015) Listener Perception of Monopitch, Naturalness, and Intelligibility for Speakers With Parkinson's Disease.</w:t>
          </w:r>
          <w:bookmarkEnd w:id="213"/>
          <w:r>
            <w:rPr>
              <w:lang w:val="en"/>
            </w:rPr>
            <w:t xml:space="preserve"> </w:t>
          </w:r>
          <w:r w:rsidRPr="0002272B">
            <w:rPr>
              <w:i/>
              <w:lang w:val="en"/>
            </w:rPr>
            <w:t xml:space="preserve">J Speech Lang Hear Res </w:t>
          </w:r>
          <w:r w:rsidRPr="0002272B">
            <w:rPr>
              <w:lang w:val="en"/>
            </w:rPr>
            <w:t>58, 1134–1144. DOI: 10.1044/2015_JSLHR-S-14-0243</w:t>
          </w:r>
        </w:p>
        <w:p w14:paraId="35D937EC" w14:textId="77777777" w:rsidR="0002272B" w:rsidRDefault="0002272B" w:rsidP="0002272B">
          <w:pPr>
            <w:pStyle w:val="CitaviBibliographyEntry"/>
            <w:rPr>
              <w:lang w:val="en"/>
            </w:rPr>
          </w:pPr>
          <w:r>
            <w:rPr>
              <w:lang w:val="en"/>
            </w:rPr>
            <w:t>66.</w:t>
          </w:r>
          <w:r>
            <w:rPr>
              <w:lang w:val="en"/>
            </w:rPr>
            <w:tab/>
          </w:r>
          <w:bookmarkStart w:id="214" w:name="_CTVL00143bb7b4582484d2480dc87b1039233fb"/>
          <w:r>
            <w:rPr>
              <w:lang w:val="en"/>
            </w:rPr>
            <w:t>Mori, M. et al. (2012) The Uncanny Valley.</w:t>
          </w:r>
          <w:bookmarkEnd w:id="214"/>
          <w:r>
            <w:rPr>
              <w:lang w:val="en"/>
            </w:rPr>
            <w:t xml:space="preserve"> </w:t>
          </w:r>
          <w:r w:rsidRPr="0002272B">
            <w:rPr>
              <w:i/>
              <w:lang w:val="en"/>
            </w:rPr>
            <w:t xml:space="preserve">IEEE Robot. Automat. Mag. </w:t>
          </w:r>
          <w:r w:rsidRPr="0002272B">
            <w:rPr>
              <w:lang w:val="en"/>
            </w:rPr>
            <w:t>19, 98–100. DOI: 10.1109/mra.2012.2192811</w:t>
          </w:r>
        </w:p>
        <w:p w14:paraId="3B6F2428" w14:textId="77777777" w:rsidR="0002272B" w:rsidRDefault="0002272B" w:rsidP="0002272B">
          <w:pPr>
            <w:pStyle w:val="CitaviBibliographyEntry"/>
            <w:rPr>
              <w:lang w:val="en"/>
            </w:rPr>
          </w:pPr>
          <w:r>
            <w:rPr>
              <w:lang w:val="en"/>
            </w:rPr>
            <w:t>67.</w:t>
          </w:r>
          <w:r>
            <w:rPr>
              <w:lang w:val="en"/>
            </w:rPr>
            <w:tab/>
          </w:r>
          <w:bookmarkStart w:id="215" w:name="_CTVL0018cf762b66ae24429b5a54b99d6898cd6"/>
          <w:r>
            <w:rPr>
              <w:lang w:val="en"/>
            </w:rPr>
            <w:t>Romportl, J. (2014) Speech Synthesis and Uncanny Valley. In</w:t>
          </w:r>
          <w:bookmarkEnd w:id="215"/>
          <w:r>
            <w:rPr>
              <w:lang w:val="en"/>
            </w:rPr>
            <w:t xml:space="preserve"> </w:t>
          </w:r>
          <w:r w:rsidRPr="0002272B">
            <w:rPr>
              <w:i/>
              <w:lang w:val="en"/>
            </w:rPr>
            <w:t xml:space="preserve">Text, speech and dialogue </w:t>
          </w:r>
          <w:r w:rsidRPr="0002272B">
            <w:rPr>
              <w:lang w:val="en"/>
            </w:rPr>
            <w:t>(Horák, A. et al., eds), pp. 595–602, Springer International Publishing</w:t>
          </w:r>
        </w:p>
        <w:p w14:paraId="1DE97615" w14:textId="77777777" w:rsidR="0002272B" w:rsidRDefault="0002272B" w:rsidP="0002272B">
          <w:pPr>
            <w:pStyle w:val="CitaviBibliographyEntry"/>
            <w:rPr>
              <w:lang w:val="en"/>
            </w:rPr>
          </w:pPr>
          <w:r>
            <w:rPr>
              <w:lang w:val="en"/>
            </w:rPr>
            <w:t>68.</w:t>
          </w:r>
          <w:r>
            <w:rPr>
              <w:lang w:val="en"/>
            </w:rPr>
            <w:tab/>
          </w:r>
          <w:bookmarkStart w:id="216" w:name="_CTVL00140ec93e432c642ca8a09cb62d8b52d31"/>
          <w:r>
            <w:rPr>
              <w:lang w:val="en"/>
            </w:rPr>
            <w:t>Diel, A. and Lewis, M. (2024) Deviation from typical organic voices best explains a vocal uncanny valley.</w:t>
          </w:r>
          <w:bookmarkEnd w:id="216"/>
          <w:r>
            <w:rPr>
              <w:lang w:val="en"/>
            </w:rPr>
            <w:t xml:space="preserve"> </w:t>
          </w:r>
          <w:r w:rsidRPr="0002272B">
            <w:rPr>
              <w:i/>
              <w:lang w:val="en"/>
            </w:rPr>
            <w:t xml:space="preserve">Computers in Human Behavior Reports </w:t>
          </w:r>
          <w:r w:rsidRPr="0002272B">
            <w:rPr>
              <w:lang w:val="en"/>
            </w:rPr>
            <w:t>14, 100430. DOI: 10.1016/j.chbr.2024.100430</w:t>
          </w:r>
        </w:p>
        <w:p w14:paraId="0322A884" w14:textId="77777777" w:rsidR="0002272B" w:rsidRDefault="0002272B" w:rsidP="0002272B">
          <w:pPr>
            <w:pStyle w:val="CitaviBibliographyEntry"/>
            <w:rPr>
              <w:lang w:val="en"/>
            </w:rPr>
          </w:pPr>
          <w:r>
            <w:rPr>
              <w:lang w:val="en"/>
            </w:rPr>
            <w:t>69.</w:t>
          </w:r>
          <w:r>
            <w:rPr>
              <w:lang w:val="en"/>
            </w:rPr>
            <w:tab/>
          </w:r>
          <w:bookmarkStart w:id="217" w:name="_CTVL0015a94f4972ba244ccae6afe9d5df33b4a"/>
          <w:r>
            <w:rPr>
              <w:lang w:val="en"/>
            </w:rPr>
            <w:t>van Prooije, T. et al. (2024) Perceptual and Acoustic Analysis of Speech in Spinocerebellar ataxia Type 1.</w:t>
          </w:r>
          <w:bookmarkEnd w:id="217"/>
          <w:r>
            <w:rPr>
              <w:lang w:val="en"/>
            </w:rPr>
            <w:t xml:space="preserve"> </w:t>
          </w:r>
          <w:r w:rsidRPr="0002272B">
            <w:rPr>
              <w:i/>
              <w:lang w:val="en"/>
            </w:rPr>
            <w:t xml:space="preserve">Cerebellum, </w:t>
          </w:r>
          <w:r w:rsidRPr="0002272B">
            <w:rPr>
              <w:lang w:val="en"/>
            </w:rPr>
            <w:t>112–120. DOI: 10.1007/s12311-023-01513-9</w:t>
          </w:r>
        </w:p>
        <w:p w14:paraId="76B081F0" w14:textId="77777777" w:rsidR="0002272B" w:rsidRDefault="0002272B" w:rsidP="0002272B">
          <w:pPr>
            <w:pStyle w:val="CitaviBibliographyEntry"/>
            <w:rPr>
              <w:lang w:val="en"/>
            </w:rPr>
          </w:pPr>
          <w:r>
            <w:rPr>
              <w:lang w:val="en"/>
            </w:rPr>
            <w:t>70.</w:t>
          </w:r>
          <w:r>
            <w:rPr>
              <w:lang w:val="en"/>
            </w:rPr>
            <w:tab/>
          </w:r>
          <w:bookmarkStart w:id="218" w:name="_CTVL00122ae8252eaef42eca7bb1cc817bdcbb7"/>
          <w:r>
            <w:rPr>
              <w:lang w:val="en"/>
            </w:rPr>
            <w:t>Rao M V, A. et al. (2018) Effect of source filter interaction on isolated vowel-consonant-vowel perception.</w:t>
          </w:r>
          <w:bookmarkEnd w:id="218"/>
          <w:r>
            <w:rPr>
              <w:lang w:val="en"/>
            </w:rPr>
            <w:t xml:space="preserve"> </w:t>
          </w:r>
          <w:r w:rsidRPr="0002272B">
            <w:rPr>
              <w:i/>
              <w:lang w:val="en"/>
            </w:rPr>
            <w:t xml:space="preserve">The Journal of the Acoustical Society of America </w:t>
          </w:r>
          <w:r w:rsidRPr="0002272B">
            <w:rPr>
              <w:lang w:val="en"/>
            </w:rPr>
            <w:t>144, EL95. DOI: 10.1121/1.5049510</w:t>
          </w:r>
        </w:p>
        <w:p w14:paraId="6465C6A6" w14:textId="77777777" w:rsidR="0002272B" w:rsidRDefault="0002272B" w:rsidP="0002272B">
          <w:pPr>
            <w:pStyle w:val="CitaviBibliographyEntry"/>
            <w:rPr>
              <w:lang w:val="en"/>
            </w:rPr>
          </w:pPr>
          <w:r>
            <w:rPr>
              <w:lang w:val="en"/>
            </w:rPr>
            <w:lastRenderedPageBreak/>
            <w:t>71.</w:t>
          </w:r>
          <w:r>
            <w:rPr>
              <w:lang w:val="en"/>
            </w:rPr>
            <w:tab/>
          </w:r>
          <w:bookmarkStart w:id="219" w:name="_CTVL001c63b743e03c7465c91b03de7033706b6"/>
          <w:r>
            <w:rPr>
              <w:lang w:val="en"/>
            </w:rPr>
            <w:t>Ratcliff, A. et al. (2002) Factors influencing ratings of speech naturalness in augmentative and alternative communication.</w:t>
          </w:r>
          <w:bookmarkEnd w:id="219"/>
          <w:r>
            <w:rPr>
              <w:lang w:val="en"/>
            </w:rPr>
            <w:t xml:space="preserve"> </w:t>
          </w:r>
          <w:r w:rsidRPr="0002272B">
            <w:rPr>
              <w:i/>
              <w:lang w:val="en"/>
            </w:rPr>
            <w:t xml:space="preserve">Augmentative and Alternative Communication </w:t>
          </w:r>
          <w:r w:rsidRPr="0002272B">
            <w:rPr>
              <w:lang w:val="en"/>
            </w:rPr>
            <w:t>18, 11–19. DOI: 10.1080/aac.18.1.11.19</w:t>
          </w:r>
        </w:p>
        <w:p w14:paraId="2CD6AD60" w14:textId="77777777" w:rsidR="0002272B" w:rsidRDefault="0002272B" w:rsidP="0002272B">
          <w:pPr>
            <w:pStyle w:val="CitaviBibliographyEntry"/>
            <w:rPr>
              <w:lang w:val="en"/>
            </w:rPr>
          </w:pPr>
          <w:r>
            <w:rPr>
              <w:lang w:val="en"/>
            </w:rPr>
            <w:t>72.</w:t>
          </w:r>
          <w:r>
            <w:rPr>
              <w:lang w:val="en"/>
            </w:rPr>
            <w:tab/>
          </w:r>
          <w:bookmarkStart w:id="220" w:name="_CTVL0015a1db91b33d14ff99658fb9fdac7737e"/>
          <w:r>
            <w:rPr>
              <w:lang w:val="en"/>
            </w:rPr>
            <w:t>Meltzner, G.S. and Hillman, R.E. (2005) Impact of Aberrant Acoustic Properties on the Perception of Sound Quality in Electrolarynx Speech.</w:t>
          </w:r>
          <w:bookmarkEnd w:id="220"/>
          <w:r>
            <w:rPr>
              <w:lang w:val="en"/>
            </w:rPr>
            <w:t xml:space="preserve"> </w:t>
          </w:r>
          <w:r w:rsidRPr="0002272B">
            <w:rPr>
              <w:i/>
              <w:lang w:val="en"/>
            </w:rPr>
            <w:t xml:space="preserve">J Speech Lang Hear Res </w:t>
          </w:r>
          <w:r w:rsidRPr="0002272B">
            <w:rPr>
              <w:lang w:val="en"/>
            </w:rPr>
            <w:t>48, 766–779. DOI: 10.1044/1092-4388(2005/053)</w:t>
          </w:r>
        </w:p>
        <w:p w14:paraId="7DA13F05" w14:textId="77777777" w:rsidR="0002272B" w:rsidRDefault="0002272B" w:rsidP="0002272B">
          <w:pPr>
            <w:pStyle w:val="CitaviBibliographyEntry"/>
            <w:rPr>
              <w:lang w:val="en"/>
            </w:rPr>
          </w:pPr>
          <w:r>
            <w:rPr>
              <w:lang w:val="en"/>
            </w:rPr>
            <w:t>73.</w:t>
          </w:r>
          <w:r>
            <w:rPr>
              <w:lang w:val="en"/>
            </w:rPr>
            <w:tab/>
          </w:r>
          <w:bookmarkStart w:id="221" w:name="_CTVL0014b62f6d8364c45ad9425ebd70e2a5d24"/>
          <w:r>
            <w:rPr>
              <w:lang w:val="en"/>
            </w:rPr>
            <w:t>Andics, A. et al. (2010) Neural mechanisms for voice recognition.</w:t>
          </w:r>
          <w:bookmarkEnd w:id="221"/>
          <w:r>
            <w:rPr>
              <w:lang w:val="en"/>
            </w:rPr>
            <w:t xml:space="preserve"> </w:t>
          </w:r>
          <w:r w:rsidRPr="0002272B">
            <w:rPr>
              <w:i/>
              <w:lang w:val="en"/>
            </w:rPr>
            <w:t xml:space="preserve">Neuroimage </w:t>
          </w:r>
          <w:r w:rsidRPr="0002272B">
            <w:rPr>
              <w:lang w:val="en"/>
            </w:rPr>
            <w:t>52, 1528–1540. DOI: 10.1016/j.neuroimage.2010.05.048</w:t>
          </w:r>
        </w:p>
        <w:p w14:paraId="2D13E3D0" w14:textId="77777777" w:rsidR="0002272B" w:rsidRDefault="0002272B" w:rsidP="0002272B">
          <w:pPr>
            <w:pStyle w:val="CitaviBibliographyEntry"/>
            <w:rPr>
              <w:lang w:val="en"/>
            </w:rPr>
          </w:pPr>
          <w:r>
            <w:rPr>
              <w:lang w:val="en"/>
            </w:rPr>
            <w:t>74.</w:t>
          </w:r>
          <w:r>
            <w:rPr>
              <w:lang w:val="en"/>
            </w:rPr>
            <w:tab/>
          </w:r>
          <w:bookmarkStart w:id="222" w:name="_CTVL001c4be4743a60640beae77c58ff49b0c9b"/>
          <w:r>
            <w:rPr>
              <w:lang w:val="en"/>
            </w:rPr>
            <w:t>Valentine, T. et al. (2016) Face-space: A unifying concept in face recognition research.</w:t>
          </w:r>
          <w:bookmarkEnd w:id="222"/>
          <w:r>
            <w:rPr>
              <w:lang w:val="en"/>
            </w:rPr>
            <w:t xml:space="preserve"> </w:t>
          </w:r>
          <w:r w:rsidRPr="0002272B">
            <w:rPr>
              <w:i/>
              <w:lang w:val="en"/>
            </w:rPr>
            <w:t xml:space="preserve">Q J Exp Psychol (Hove) </w:t>
          </w:r>
          <w:r w:rsidRPr="0002272B">
            <w:rPr>
              <w:lang w:val="en"/>
            </w:rPr>
            <w:t>69, 1996–2019. DOI: 10.1080/17470218.2014.990392</w:t>
          </w:r>
        </w:p>
        <w:p w14:paraId="5B815E39" w14:textId="77777777" w:rsidR="0002272B" w:rsidRDefault="0002272B" w:rsidP="0002272B">
          <w:pPr>
            <w:pStyle w:val="CitaviBibliographyEntry"/>
            <w:rPr>
              <w:lang w:val="en"/>
            </w:rPr>
          </w:pPr>
          <w:r>
            <w:rPr>
              <w:lang w:val="en"/>
            </w:rPr>
            <w:t>75.</w:t>
          </w:r>
          <w:r>
            <w:rPr>
              <w:lang w:val="en"/>
            </w:rPr>
            <w:tab/>
          </w:r>
          <w:bookmarkStart w:id="223" w:name="_CTVL001a472572f6ad04eff9d5b2d3b0efc71be"/>
          <w:r>
            <w:rPr>
              <w:lang w:val="en"/>
            </w:rPr>
            <w:t>Lima, C.F. et al. (2021) Authentic and posed emotional vocalizations trigger distinct facial responses.</w:t>
          </w:r>
          <w:bookmarkEnd w:id="223"/>
          <w:r>
            <w:rPr>
              <w:lang w:val="en"/>
            </w:rPr>
            <w:t xml:space="preserve"> </w:t>
          </w:r>
          <w:r w:rsidRPr="0002272B">
            <w:rPr>
              <w:i/>
              <w:lang w:val="en"/>
            </w:rPr>
            <w:t xml:space="preserve">Cortex </w:t>
          </w:r>
          <w:r w:rsidRPr="0002272B">
            <w:rPr>
              <w:lang w:val="en"/>
            </w:rPr>
            <w:t>141, 280–292. DOI: 10.1016/j.cortex.2021.04.015</w:t>
          </w:r>
        </w:p>
        <w:p w14:paraId="1BFC816F" w14:textId="77777777" w:rsidR="0002272B" w:rsidRDefault="0002272B" w:rsidP="0002272B">
          <w:pPr>
            <w:pStyle w:val="CitaviBibliographyEntry"/>
            <w:rPr>
              <w:lang w:val="en"/>
            </w:rPr>
          </w:pPr>
          <w:r>
            <w:rPr>
              <w:lang w:val="en"/>
            </w:rPr>
            <w:t>76.</w:t>
          </w:r>
          <w:r>
            <w:rPr>
              <w:lang w:val="en"/>
            </w:rPr>
            <w:tab/>
          </w:r>
          <w:bookmarkStart w:id="224" w:name="_CTVL001b86ee8fa846646bd89cf8704c1c49406"/>
          <w:r>
            <w:rPr>
              <w:lang w:val="en"/>
            </w:rPr>
            <w:t>Sarzedas, J. et al. (2024) Blindness influences emotional authenticity perception in voices: Behavioral and ERP evidence.</w:t>
          </w:r>
          <w:bookmarkEnd w:id="224"/>
          <w:r>
            <w:rPr>
              <w:lang w:val="en"/>
            </w:rPr>
            <w:t xml:space="preserve"> </w:t>
          </w:r>
          <w:r w:rsidRPr="0002272B">
            <w:rPr>
              <w:i/>
              <w:lang w:val="en"/>
            </w:rPr>
            <w:t xml:space="preserve">Cortex </w:t>
          </w:r>
          <w:r w:rsidRPr="0002272B">
            <w:rPr>
              <w:lang w:val="en"/>
            </w:rPr>
            <w:t>172, 254–270. DOI: 10.1016/j.cortex.2023.11.005</w:t>
          </w:r>
        </w:p>
        <w:p w14:paraId="163E946D" w14:textId="77777777" w:rsidR="0002272B" w:rsidRPr="0002272B" w:rsidRDefault="0002272B" w:rsidP="0002272B">
          <w:pPr>
            <w:pStyle w:val="CitaviBibliographyEntry"/>
          </w:pPr>
          <w:r>
            <w:rPr>
              <w:lang w:val="en"/>
            </w:rPr>
            <w:t>77.</w:t>
          </w:r>
          <w:r>
            <w:rPr>
              <w:lang w:val="en"/>
            </w:rPr>
            <w:tab/>
          </w:r>
          <w:bookmarkStart w:id="225" w:name="_CTVL001ebaa446f7f2d4cd5974afd754ce56dd4"/>
          <w:r>
            <w:rPr>
              <w:lang w:val="en"/>
            </w:rPr>
            <w:t>Anikin, A. and Lima, C.F. (2017) Perceptual and acoustic differences between authentic and acted nonverbal emotional vocalizations.</w:t>
          </w:r>
          <w:bookmarkEnd w:id="225"/>
          <w:r>
            <w:rPr>
              <w:lang w:val="en"/>
            </w:rPr>
            <w:t xml:space="preserve"> </w:t>
          </w:r>
          <w:r w:rsidRPr="0002272B">
            <w:rPr>
              <w:i/>
            </w:rPr>
            <w:t xml:space="preserve">Q J Exp Psychol (Hove) </w:t>
          </w:r>
          <w:r w:rsidRPr="0002272B">
            <w:t>71, 622–641. DOI: 10.1080/17470218.2016.1270976</w:t>
          </w:r>
        </w:p>
        <w:p w14:paraId="2B4FFF42" w14:textId="77777777" w:rsidR="0002272B" w:rsidRDefault="0002272B" w:rsidP="0002272B">
          <w:pPr>
            <w:pStyle w:val="CitaviBibliographyEntry"/>
            <w:rPr>
              <w:lang w:val="en"/>
            </w:rPr>
          </w:pPr>
          <w:r w:rsidRPr="0002272B">
            <w:t>78.</w:t>
          </w:r>
          <w:r w:rsidRPr="0002272B">
            <w:tab/>
          </w:r>
          <w:bookmarkStart w:id="226" w:name="_CTVL001bf92f7c4b4d8411fb5c69439c6b07ae0"/>
          <w:r w:rsidRPr="0002272B">
            <w:t xml:space="preserve">Kachel, S. et al. </w:t>
          </w:r>
          <w:r>
            <w:rPr>
              <w:lang w:val="en"/>
            </w:rPr>
            <w:t>(2020) Gender (Conformity) Matters: Cross-Dimensional and Cross-Modal Associations in Sexual Orientation Perception.</w:t>
          </w:r>
          <w:bookmarkEnd w:id="226"/>
          <w:r>
            <w:rPr>
              <w:lang w:val="en"/>
            </w:rPr>
            <w:t xml:space="preserve"> </w:t>
          </w:r>
          <w:r w:rsidRPr="0002272B">
            <w:rPr>
              <w:i/>
              <w:lang w:val="en"/>
            </w:rPr>
            <w:t xml:space="preserve">Journal of Language and Social Psychology </w:t>
          </w:r>
          <w:r w:rsidRPr="0002272B">
            <w:rPr>
              <w:lang w:val="en"/>
            </w:rPr>
            <w:t>39, 40–66. DOI: 10.1177/0261927X19883902</w:t>
          </w:r>
        </w:p>
        <w:p w14:paraId="6A8CEEC8" w14:textId="77777777" w:rsidR="0002272B" w:rsidRDefault="0002272B" w:rsidP="0002272B">
          <w:pPr>
            <w:pStyle w:val="CitaviBibliographyEntry"/>
            <w:rPr>
              <w:lang w:val="en"/>
            </w:rPr>
          </w:pPr>
          <w:r>
            <w:rPr>
              <w:lang w:val="en"/>
            </w:rPr>
            <w:t>79.</w:t>
          </w:r>
          <w:r>
            <w:rPr>
              <w:lang w:val="en"/>
            </w:rPr>
            <w:tab/>
          </w:r>
          <w:bookmarkStart w:id="2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227"/>
          <w:r>
            <w:rPr>
              <w:lang w:val="en"/>
            </w:rPr>
            <w:t xml:space="preserve"> </w:t>
          </w:r>
          <w:r w:rsidRPr="0002272B">
            <w:rPr>
              <w:i/>
              <w:lang w:val="en"/>
            </w:rPr>
            <w:t xml:space="preserve">International Journal of Transgenderism </w:t>
          </w:r>
          <w:r w:rsidRPr="0002272B">
            <w:rPr>
              <w:lang w:val="en"/>
            </w:rPr>
            <w:t>18, 328–342. DOI: 10.1080/15532739.2017.1329049</w:t>
          </w:r>
        </w:p>
        <w:p w14:paraId="48D09473" w14:textId="77777777" w:rsidR="0002272B" w:rsidRDefault="0002272B" w:rsidP="0002272B">
          <w:pPr>
            <w:pStyle w:val="CitaviBibliographyEntry"/>
            <w:rPr>
              <w:lang w:val="en"/>
            </w:rPr>
          </w:pPr>
          <w:r>
            <w:rPr>
              <w:lang w:val="en"/>
            </w:rPr>
            <w:t>80.</w:t>
          </w:r>
          <w:r>
            <w:rPr>
              <w:lang w:val="en"/>
            </w:rPr>
            <w:tab/>
          </w:r>
          <w:bookmarkStart w:id="228" w:name="_CTVL001f25d5692da5d457ba4ac843207d5bee7"/>
          <w:r>
            <w:rPr>
              <w:lang w:val="en"/>
            </w:rPr>
            <w:t>Eiff, C.I. von et al. (2022) Crossmodal benefits to vocal emotion perception in cochlear implant users.</w:t>
          </w:r>
          <w:bookmarkEnd w:id="228"/>
          <w:r>
            <w:rPr>
              <w:lang w:val="en"/>
            </w:rPr>
            <w:t xml:space="preserve"> </w:t>
          </w:r>
          <w:r w:rsidRPr="0002272B">
            <w:rPr>
              <w:i/>
              <w:lang w:val="en"/>
            </w:rPr>
            <w:t xml:space="preserve">iScience </w:t>
          </w:r>
          <w:r w:rsidRPr="0002272B">
            <w:rPr>
              <w:lang w:val="en"/>
            </w:rPr>
            <w:t>25, 105711. DOI: 10.1016/j.isci.2022.105711</w:t>
          </w:r>
        </w:p>
        <w:p w14:paraId="74BC0A93" w14:textId="77777777" w:rsidR="0002272B" w:rsidRDefault="0002272B" w:rsidP="0002272B">
          <w:pPr>
            <w:pStyle w:val="CitaviBibliographyEntry"/>
            <w:rPr>
              <w:lang w:val="en"/>
            </w:rPr>
          </w:pPr>
          <w:r>
            <w:rPr>
              <w:lang w:val="en"/>
            </w:rPr>
            <w:t>81.</w:t>
          </w:r>
          <w:r>
            <w:rPr>
              <w:lang w:val="en"/>
            </w:rPr>
            <w:tab/>
          </w:r>
          <w:bookmarkStart w:id="22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229"/>
          <w:r>
            <w:rPr>
              <w:lang w:val="en"/>
            </w:rPr>
            <w:t xml:space="preserve"> </w:t>
          </w:r>
          <w:r w:rsidRPr="0002272B">
            <w:rPr>
              <w:i/>
              <w:lang w:val="en"/>
            </w:rPr>
            <w:t xml:space="preserve">Frontiers in Neuroscience </w:t>
          </w:r>
          <w:r w:rsidRPr="0002272B">
            <w:rPr>
              <w:lang w:val="en"/>
            </w:rPr>
            <w:t>16, 956917. DOI: 10.3389/fnins.2022.956917</w:t>
          </w:r>
        </w:p>
        <w:p w14:paraId="22930633" w14:textId="77777777" w:rsidR="0002272B" w:rsidRDefault="0002272B" w:rsidP="0002272B">
          <w:pPr>
            <w:pStyle w:val="CitaviBibliographyEntry"/>
            <w:rPr>
              <w:lang w:val="en"/>
            </w:rPr>
          </w:pPr>
          <w:r>
            <w:rPr>
              <w:lang w:val="en"/>
            </w:rPr>
            <w:t>82.</w:t>
          </w:r>
          <w:r>
            <w:rPr>
              <w:lang w:val="en"/>
            </w:rPr>
            <w:tab/>
          </w:r>
          <w:bookmarkStart w:id="230"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230"/>
          <w:r>
            <w:rPr>
              <w:lang w:val="en"/>
            </w:rPr>
            <w:t xml:space="preserve"> </w:t>
          </w:r>
          <w:r w:rsidRPr="0002272B">
            <w:rPr>
              <w:i/>
              <w:lang w:val="en"/>
            </w:rPr>
            <w:t xml:space="preserve">Augmentative and Alternative Communication </w:t>
          </w:r>
          <w:r w:rsidRPr="0002272B">
            <w:rPr>
              <w:lang w:val="en"/>
            </w:rPr>
            <w:t>40, 31–45. DOI: 10.1080/07434618.2023.2262032</w:t>
          </w:r>
        </w:p>
        <w:p w14:paraId="1B4EB402" w14:textId="77777777" w:rsidR="0002272B" w:rsidRDefault="0002272B" w:rsidP="0002272B">
          <w:pPr>
            <w:pStyle w:val="CitaviBibliographyEntry"/>
            <w:rPr>
              <w:lang w:val="en"/>
            </w:rPr>
          </w:pPr>
          <w:r>
            <w:rPr>
              <w:lang w:val="en"/>
            </w:rPr>
            <w:t>83.</w:t>
          </w:r>
          <w:r>
            <w:rPr>
              <w:lang w:val="en"/>
            </w:rPr>
            <w:tab/>
          </w:r>
          <w:bookmarkStart w:id="231" w:name="_CTVL0015f719101a6324ccf8bd88a1b6c297199"/>
          <w:r>
            <w:rPr>
              <w:lang w:val="en"/>
            </w:rPr>
            <w:t>Yamagishi, J. et al. (2012) Speech synthesis technologies for individuals with vocal disabilities: Voice banking and reconstruction.</w:t>
          </w:r>
          <w:bookmarkEnd w:id="231"/>
          <w:r>
            <w:rPr>
              <w:lang w:val="en"/>
            </w:rPr>
            <w:t xml:space="preserve"> </w:t>
          </w:r>
          <w:r w:rsidRPr="0002272B">
            <w:rPr>
              <w:i/>
              <w:lang w:val="en"/>
            </w:rPr>
            <w:t xml:space="preserve">Acoust. Sci. &amp; Tech. </w:t>
          </w:r>
          <w:r w:rsidRPr="0002272B">
            <w:rPr>
              <w:lang w:val="en"/>
            </w:rPr>
            <w:t>33, 1–5. DOI: 10.1250/ast.33.1</w:t>
          </w:r>
        </w:p>
        <w:p w14:paraId="658D1F41" w14:textId="77777777" w:rsidR="0002272B" w:rsidRDefault="0002272B" w:rsidP="0002272B">
          <w:pPr>
            <w:pStyle w:val="CitaviBibliographyEntry"/>
            <w:rPr>
              <w:lang w:val="en"/>
            </w:rPr>
          </w:pPr>
          <w:r>
            <w:rPr>
              <w:lang w:val="en"/>
            </w:rPr>
            <w:t>84.</w:t>
          </w:r>
          <w:r>
            <w:rPr>
              <w:lang w:val="en"/>
            </w:rPr>
            <w:tab/>
          </w:r>
          <w:bookmarkStart w:id="232" w:name="_CTVL0012050cdad0b5b4652ae9cccc5a3892f7f"/>
          <w:r>
            <w:rPr>
              <w:lang w:val="en"/>
            </w:rPr>
            <w:t>Belin, P. et al. (2004) Thinking the voice: neural correlates of voice perception.</w:t>
          </w:r>
          <w:bookmarkEnd w:id="232"/>
          <w:r>
            <w:rPr>
              <w:lang w:val="en"/>
            </w:rPr>
            <w:t xml:space="preserve"> </w:t>
          </w:r>
          <w:r w:rsidRPr="0002272B">
            <w:rPr>
              <w:i/>
              <w:lang w:val="en"/>
            </w:rPr>
            <w:t xml:space="preserve">Trends Cogn Sci </w:t>
          </w:r>
          <w:r w:rsidRPr="0002272B">
            <w:rPr>
              <w:lang w:val="en"/>
            </w:rPr>
            <w:t>8, 129–135. DOI: 10.1016/j.tics.2004.01.008</w:t>
          </w:r>
        </w:p>
        <w:p w14:paraId="7C54697E" w14:textId="77777777" w:rsidR="0002272B" w:rsidRDefault="0002272B" w:rsidP="0002272B">
          <w:pPr>
            <w:pStyle w:val="CitaviBibliographyEntry"/>
            <w:rPr>
              <w:lang w:val="en"/>
            </w:rPr>
          </w:pPr>
          <w:r>
            <w:rPr>
              <w:lang w:val="en"/>
            </w:rPr>
            <w:t>85.</w:t>
          </w:r>
          <w:r>
            <w:rPr>
              <w:lang w:val="en"/>
            </w:rPr>
            <w:tab/>
          </w:r>
          <w:bookmarkStart w:id="233" w:name="_CTVL0018473d197b6e74f58899b2d313eecae96"/>
          <w:r>
            <w:rPr>
              <w:lang w:val="en"/>
            </w:rPr>
            <w:t>Belin, P. et al. (2011) Understanding voice perception.</w:t>
          </w:r>
          <w:bookmarkEnd w:id="233"/>
          <w:r>
            <w:rPr>
              <w:lang w:val="en"/>
            </w:rPr>
            <w:t xml:space="preserve"> </w:t>
          </w:r>
          <w:r w:rsidRPr="0002272B">
            <w:rPr>
              <w:i/>
              <w:lang w:val="en"/>
            </w:rPr>
            <w:t xml:space="preserve">Br. J. Psychol. </w:t>
          </w:r>
          <w:r w:rsidRPr="0002272B">
            <w:rPr>
              <w:lang w:val="en"/>
            </w:rPr>
            <w:t>102, 711–725. DOI: 10.1111/j.2044-8295.2011.02041.x</w:t>
          </w:r>
        </w:p>
        <w:p w14:paraId="019AB0AC" w14:textId="77777777" w:rsidR="0002272B" w:rsidRDefault="0002272B" w:rsidP="0002272B">
          <w:pPr>
            <w:pStyle w:val="CitaviBibliographyEntry"/>
            <w:rPr>
              <w:lang w:val="en"/>
            </w:rPr>
          </w:pPr>
          <w:r>
            <w:rPr>
              <w:lang w:val="en"/>
            </w:rPr>
            <w:t>86.</w:t>
          </w:r>
          <w:r>
            <w:rPr>
              <w:lang w:val="en"/>
            </w:rPr>
            <w:tab/>
          </w:r>
          <w:bookmarkStart w:id="234" w:name="_CTVL00131a6c35984344b52a0d8347d4d006714"/>
          <w:r>
            <w:rPr>
              <w:lang w:val="en"/>
            </w:rPr>
            <w:t>Lavan, N. and McGettigan, C. (2023) A model for person perception from familiar and unfamiliar voices.</w:t>
          </w:r>
          <w:bookmarkEnd w:id="234"/>
          <w:r>
            <w:rPr>
              <w:lang w:val="en"/>
            </w:rPr>
            <w:t xml:space="preserve"> </w:t>
          </w:r>
          <w:r w:rsidRPr="0002272B">
            <w:rPr>
              <w:i/>
              <w:lang w:val="en"/>
            </w:rPr>
            <w:t xml:space="preserve">Commun Psychol </w:t>
          </w:r>
          <w:r w:rsidRPr="0002272B">
            <w:rPr>
              <w:lang w:val="en"/>
            </w:rPr>
            <w:t>1, 1–11. DOI: 10.1038/s44271-023-00001-4</w:t>
          </w:r>
        </w:p>
        <w:p w14:paraId="41A7D1CB" w14:textId="77777777" w:rsidR="0002272B" w:rsidRDefault="0002272B" w:rsidP="0002272B">
          <w:pPr>
            <w:pStyle w:val="CitaviBibliographyEntry"/>
            <w:rPr>
              <w:lang w:val="en"/>
            </w:rPr>
          </w:pPr>
          <w:r>
            <w:rPr>
              <w:lang w:val="en"/>
            </w:rPr>
            <w:t>87.</w:t>
          </w:r>
          <w:r>
            <w:rPr>
              <w:lang w:val="en"/>
            </w:rPr>
            <w:tab/>
          </w:r>
          <w:bookmarkStart w:id="235" w:name="_CTVL00119808fa8768244d5acfad02f822319c8"/>
          <w:r>
            <w:rPr>
              <w:lang w:val="en"/>
            </w:rPr>
            <w:t>Staib, M. and Frühholz, S. (2023) Distinct functional levels of human voice processing in the auditory cortex.</w:t>
          </w:r>
          <w:bookmarkEnd w:id="235"/>
          <w:r>
            <w:rPr>
              <w:lang w:val="en"/>
            </w:rPr>
            <w:t xml:space="preserve"> </w:t>
          </w:r>
          <w:r w:rsidRPr="0002272B">
            <w:rPr>
              <w:i/>
              <w:lang w:val="en"/>
            </w:rPr>
            <w:t xml:space="preserve">Cerebral Cortex </w:t>
          </w:r>
          <w:r w:rsidRPr="0002272B">
            <w:rPr>
              <w:lang w:val="en"/>
            </w:rPr>
            <w:t>33, 1170–1185. DOI: 10.1093/cercor/bhac128</w:t>
          </w:r>
        </w:p>
        <w:p w14:paraId="4687E0FC" w14:textId="77777777" w:rsidR="0002272B" w:rsidRDefault="0002272B" w:rsidP="0002272B">
          <w:pPr>
            <w:pStyle w:val="CitaviBibliographyEntry"/>
            <w:rPr>
              <w:lang w:val="en"/>
            </w:rPr>
          </w:pPr>
          <w:r>
            <w:rPr>
              <w:lang w:val="en"/>
            </w:rPr>
            <w:t>88.</w:t>
          </w:r>
          <w:r>
            <w:rPr>
              <w:lang w:val="en"/>
            </w:rPr>
            <w:tab/>
          </w:r>
          <w:bookmarkStart w:id="236" w:name="_CTVL00198482fa15cf341799a789474eab72d9c"/>
          <w:r>
            <w:rPr>
              <w:lang w:val="en"/>
            </w:rPr>
            <w:t>Staib, M. and Frühholz, S. (2021) Cortical voice processing is grounded in elementary sound analyses for vocalization relevant sound patterns.</w:t>
          </w:r>
          <w:bookmarkEnd w:id="236"/>
          <w:r>
            <w:rPr>
              <w:lang w:val="en"/>
            </w:rPr>
            <w:t xml:space="preserve"> </w:t>
          </w:r>
          <w:r w:rsidRPr="0002272B">
            <w:rPr>
              <w:i/>
              <w:lang w:val="en"/>
            </w:rPr>
            <w:t xml:space="preserve">Progress in neurobiology </w:t>
          </w:r>
          <w:r w:rsidRPr="0002272B">
            <w:rPr>
              <w:lang w:val="en"/>
            </w:rPr>
            <w:t>200, 101982. DOI: 10.1016/j.pneurobio.2020.101982</w:t>
          </w:r>
        </w:p>
        <w:p w14:paraId="22151E9D" w14:textId="77777777" w:rsidR="0002272B" w:rsidRDefault="0002272B" w:rsidP="0002272B">
          <w:pPr>
            <w:pStyle w:val="CitaviBibliographyEntry"/>
            <w:rPr>
              <w:lang w:val="en"/>
            </w:rPr>
          </w:pPr>
          <w:r>
            <w:rPr>
              <w:lang w:val="en"/>
            </w:rPr>
            <w:lastRenderedPageBreak/>
            <w:t>89.</w:t>
          </w:r>
          <w:r>
            <w:rPr>
              <w:lang w:val="en"/>
            </w:rPr>
            <w:tab/>
          </w:r>
          <w:bookmarkStart w:id="237" w:name="_CTVL0018170ad2555154dc4b593804da1490f3a"/>
          <w:r>
            <w:rPr>
              <w:lang w:val="en"/>
            </w:rPr>
            <w:t>Pinheiro, A.P. et al. (2021) Emotional authenticity modulates affective and social trait inferences from voices.</w:t>
          </w:r>
          <w:bookmarkEnd w:id="237"/>
          <w:r>
            <w:rPr>
              <w:lang w:val="en"/>
            </w:rPr>
            <w:t xml:space="preserve"> </w:t>
          </w:r>
          <w:r w:rsidRPr="0002272B">
            <w:rPr>
              <w:i/>
              <w:lang w:val="en"/>
            </w:rPr>
            <w:t xml:space="preserve">Philosophical transactions of the Royal Society of London. Series B, Biological sciences </w:t>
          </w:r>
          <w:r w:rsidRPr="0002272B">
            <w:rPr>
              <w:lang w:val="en"/>
            </w:rPr>
            <w:t>376, 20200402. DOI: 10.1098/rstb.2020.0402</w:t>
          </w:r>
        </w:p>
        <w:p w14:paraId="5A7C14A3" w14:textId="77777777" w:rsidR="0002272B" w:rsidRDefault="0002272B" w:rsidP="0002272B">
          <w:pPr>
            <w:pStyle w:val="CitaviBibliographyEntry"/>
            <w:rPr>
              <w:lang w:val="en"/>
            </w:rPr>
          </w:pPr>
          <w:r>
            <w:rPr>
              <w:lang w:val="en"/>
            </w:rPr>
            <w:t>90.</w:t>
          </w:r>
          <w:r>
            <w:rPr>
              <w:lang w:val="en"/>
            </w:rPr>
            <w:tab/>
          </w:r>
          <w:bookmarkStart w:id="238" w:name="_CTVL0013e125602c1bd44aeaf978eeb96515454"/>
          <w:r>
            <w:rPr>
              <w:lang w:val="en"/>
            </w:rPr>
            <w:t>Miller, E.J. et al. (2023) How do people respond to computer-generated versus human faces? A systematic review and meta-analyses.</w:t>
          </w:r>
          <w:bookmarkEnd w:id="238"/>
          <w:r>
            <w:rPr>
              <w:lang w:val="en"/>
            </w:rPr>
            <w:t xml:space="preserve"> </w:t>
          </w:r>
          <w:r w:rsidRPr="0002272B">
            <w:rPr>
              <w:i/>
              <w:lang w:val="en"/>
            </w:rPr>
            <w:t xml:space="preserve">Computers in Human Behavior Reports, </w:t>
          </w:r>
          <w:r w:rsidRPr="0002272B">
            <w:rPr>
              <w:lang w:val="en"/>
            </w:rPr>
            <w:t>100283. DOI: 10.1016/j.chbr.2023.100283</w:t>
          </w:r>
        </w:p>
        <w:p w14:paraId="0324D7E2" w14:textId="77777777" w:rsidR="0002272B" w:rsidRDefault="0002272B" w:rsidP="0002272B">
          <w:pPr>
            <w:pStyle w:val="CitaviBibliographyEntry"/>
            <w:rPr>
              <w:lang w:val="en"/>
            </w:rPr>
          </w:pPr>
          <w:r>
            <w:rPr>
              <w:lang w:val="en"/>
            </w:rPr>
            <w:t>91.</w:t>
          </w:r>
          <w:r>
            <w:rPr>
              <w:lang w:val="en"/>
            </w:rPr>
            <w:tab/>
          </w:r>
          <w:bookmarkStart w:id="239" w:name="_CTVL001aa6a6c4ea0734d81a15f5b2bdf7fabde"/>
          <w:r>
            <w:rPr>
              <w:lang w:val="en"/>
            </w:rPr>
            <w:t>Miller, E.J. et al. (2023) AI Hyperrealism: Why AI Faces Are Perceived as More Real Than Human Ones.</w:t>
          </w:r>
          <w:bookmarkEnd w:id="239"/>
          <w:r>
            <w:rPr>
              <w:lang w:val="en"/>
            </w:rPr>
            <w:t xml:space="preserve"> </w:t>
          </w:r>
          <w:r w:rsidRPr="0002272B">
            <w:rPr>
              <w:i/>
              <w:lang w:val="en"/>
            </w:rPr>
            <w:t xml:space="preserve">Psychol Sci </w:t>
          </w:r>
          <w:r w:rsidRPr="0002272B">
            <w:rPr>
              <w:lang w:val="en"/>
            </w:rPr>
            <w:t>34, 1390–1403. DOI: 10.1177/09567976231207095</w:t>
          </w:r>
        </w:p>
        <w:p w14:paraId="6740152D" w14:textId="77777777" w:rsidR="0002272B" w:rsidRDefault="0002272B" w:rsidP="0002272B">
          <w:pPr>
            <w:pStyle w:val="CitaviBibliographyEntry"/>
            <w:rPr>
              <w:lang w:val="en"/>
            </w:rPr>
          </w:pPr>
          <w:r>
            <w:rPr>
              <w:lang w:val="en"/>
            </w:rPr>
            <w:t>92.</w:t>
          </w:r>
          <w:r>
            <w:rPr>
              <w:lang w:val="en"/>
            </w:rPr>
            <w:tab/>
          </w:r>
          <w:bookmarkStart w:id="240" w:name="_CTVL001deef13d60b6949409c9dc53183368f84"/>
          <w:r>
            <w:rPr>
              <w:lang w:val="en"/>
            </w:rPr>
            <w:t>Cabral, J.P. et al. (2017) The Influence of Synthetic Voice on the Evaluation of a Virtual Character. In</w:t>
          </w:r>
          <w:bookmarkEnd w:id="240"/>
          <w:r>
            <w:rPr>
              <w:lang w:val="en"/>
            </w:rPr>
            <w:t xml:space="preserve"> </w:t>
          </w:r>
          <w:r w:rsidRPr="0002272B">
            <w:rPr>
              <w:i/>
              <w:lang w:val="en"/>
            </w:rPr>
            <w:t xml:space="preserve">Interspeech 2017, </w:t>
          </w:r>
          <w:r w:rsidRPr="0002272B">
            <w:rPr>
              <w:lang w:val="en"/>
            </w:rPr>
            <w:t>pp. 229–233, ISCA</w:t>
          </w:r>
        </w:p>
        <w:p w14:paraId="1339CBE4" w14:textId="77777777" w:rsidR="0002272B" w:rsidRDefault="0002272B" w:rsidP="0002272B">
          <w:pPr>
            <w:pStyle w:val="CitaviBibliographyEntry"/>
            <w:rPr>
              <w:lang w:val="en"/>
            </w:rPr>
          </w:pPr>
          <w:r>
            <w:rPr>
              <w:lang w:val="en"/>
            </w:rPr>
            <w:t>93.</w:t>
          </w:r>
          <w:r>
            <w:rPr>
              <w:lang w:val="en"/>
            </w:rPr>
            <w:tab/>
          </w:r>
          <w:bookmarkStart w:id="241" w:name="_CTVL001177306e7104c479a8f86190cef383385"/>
          <w:r>
            <w:rPr>
              <w:lang w:val="en"/>
            </w:rPr>
            <w:t>Ehret, J. et al. (2021) Do Prosody and Embodiment Influence the Perceived Naturalness of Conversational Agents’ Speech?</w:t>
          </w:r>
          <w:bookmarkEnd w:id="241"/>
          <w:r>
            <w:rPr>
              <w:lang w:val="en"/>
            </w:rPr>
            <w:t xml:space="preserve"> </w:t>
          </w:r>
          <w:r w:rsidRPr="0002272B">
            <w:rPr>
              <w:i/>
              <w:lang w:val="en"/>
            </w:rPr>
            <w:t xml:space="preserve">ACM Trans. Appl. Percept. </w:t>
          </w:r>
          <w:r w:rsidRPr="0002272B">
            <w:rPr>
              <w:lang w:val="en"/>
            </w:rPr>
            <w:t>18, 1–15. DOI: 10.1145/3486580</w:t>
          </w:r>
        </w:p>
        <w:p w14:paraId="114770A9" w14:textId="77777777" w:rsidR="0002272B" w:rsidRDefault="0002272B" w:rsidP="0002272B">
          <w:pPr>
            <w:pStyle w:val="CitaviBibliographyEntry"/>
            <w:rPr>
              <w:lang w:val="en"/>
            </w:rPr>
          </w:pPr>
          <w:r>
            <w:rPr>
              <w:lang w:val="en"/>
            </w:rPr>
            <w:t>94.</w:t>
          </w:r>
          <w:r>
            <w:rPr>
              <w:lang w:val="en"/>
            </w:rPr>
            <w:tab/>
          </w:r>
          <w:bookmarkStart w:id="242" w:name="_CTVL0016aa408af973a4dee88aefd116d180589"/>
          <w:r>
            <w:rPr>
              <w:lang w:val="en"/>
            </w:rPr>
            <w:t>Ferstl, Y. et al. (2021) Human or Robot? Investigating voice, appearance and gesture motion realism of conversational social agents. In</w:t>
          </w:r>
          <w:bookmarkEnd w:id="242"/>
          <w:r>
            <w:rPr>
              <w:lang w:val="en"/>
            </w:rPr>
            <w:t xml:space="preserve"> </w:t>
          </w:r>
          <w:r w:rsidRPr="0002272B">
            <w:rPr>
              <w:i/>
              <w:lang w:val="en"/>
            </w:rPr>
            <w:t xml:space="preserve">Proceedings of the 21th ACM International Conference on Intelligent Virtual Agents, </w:t>
          </w:r>
          <w:r w:rsidRPr="0002272B">
            <w:rPr>
              <w:lang w:val="en"/>
            </w:rPr>
            <w:t>pp. 76–83, ACM</w:t>
          </w:r>
        </w:p>
        <w:p w14:paraId="1AB4C599" w14:textId="77777777" w:rsidR="0002272B" w:rsidRDefault="0002272B" w:rsidP="0002272B">
          <w:pPr>
            <w:pStyle w:val="CitaviBibliographyEntry"/>
            <w:rPr>
              <w:lang w:val="en"/>
            </w:rPr>
          </w:pPr>
          <w:r>
            <w:rPr>
              <w:lang w:val="en"/>
            </w:rPr>
            <w:t>95.</w:t>
          </w:r>
          <w:r>
            <w:rPr>
              <w:lang w:val="en"/>
            </w:rPr>
            <w:tab/>
          </w:r>
          <w:bookmarkStart w:id="243" w:name="_CTVL0016d28527776634854ab2b02120a88e349"/>
          <w:r>
            <w:rPr>
              <w:lang w:val="en"/>
            </w:rPr>
            <w:t>Gong, L. and Nass, C. (2007) When a Talking-Face Computer Agent is Half-Human and Half-Humanoid: Human Identity and Consistency Preference.</w:t>
          </w:r>
          <w:bookmarkEnd w:id="243"/>
          <w:r>
            <w:rPr>
              <w:lang w:val="en"/>
            </w:rPr>
            <w:t xml:space="preserve"> </w:t>
          </w:r>
          <w:r w:rsidRPr="0002272B">
            <w:rPr>
              <w:i/>
              <w:lang w:val="en"/>
            </w:rPr>
            <w:t xml:space="preserve">Human Comm Res </w:t>
          </w:r>
          <w:r w:rsidRPr="0002272B">
            <w:rPr>
              <w:lang w:val="en"/>
            </w:rPr>
            <w:t>33, 163–193. DOI: 10.1111/j.1468-2958.2007.00295.x</w:t>
          </w:r>
        </w:p>
        <w:p w14:paraId="512EBFD6" w14:textId="77777777" w:rsidR="0002272B" w:rsidRDefault="0002272B" w:rsidP="0002272B">
          <w:pPr>
            <w:pStyle w:val="CitaviBibliographyEntry"/>
            <w:rPr>
              <w:lang w:val="en"/>
            </w:rPr>
          </w:pPr>
          <w:r>
            <w:rPr>
              <w:lang w:val="en"/>
            </w:rPr>
            <w:t>96.</w:t>
          </w:r>
          <w:r>
            <w:rPr>
              <w:lang w:val="en"/>
            </w:rPr>
            <w:tab/>
          </w:r>
          <w:bookmarkStart w:id="244" w:name="_CTVL001c1e2c296da764b7096f8f63f723bcd22"/>
          <w:r>
            <w:rPr>
              <w:lang w:val="en"/>
            </w:rPr>
            <w:t>Higgins, D. et al. (2022) Sympathy for the digital: Influence of synthetic voice on affinity, social presence and empathy for photorealistic virtual humans.</w:t>
          </w:r>
          <w:bookmarkEnd w:id="244"/>
          <w:r>
            <w:rPr>
              <w:lang w:val="en"/>
            </w:rPr>
            <w:t xml:space="preserve"> </w:t>
          </w:r>
          <w:r w:rsidRPr="0002272B">
            <w:rPr>
              <w:i/>
              <w:lang w:val="en"/>
            </w:rPr>
            <w:t xml:space="preserve">Computers &amp; Graphics </w:t>
          </w:r>
          <w:r w:rsidRPr="0002272B">
            <w:rPr>
              <w:lang w:val="en"/>
            </w:rPr>
            <w:t>104, 116–128. DOI: 10.1016/j.cag.2022.03.009</w:t>
          </w:r>
        </w:p>
        <w:p w14:paraId="694140C8" w14:textId="77777777" w:rsidR="0002272B" w:rsidRDefault="0002272B" w:rsidP="0002272B">
          <w:pPr>
            <w:pStyle w:val="CitaviBibliographyEntry"/>
            <w:rPr>
              <w:lang w:val="en"/>
            </w:rPr>
          </w:pPr>
          <w:r>
            <w:rPr>
              <w:lang w:val="en"/>
            </w:rPr>
            <w:t>97.</w:t>
          </w:r>
          <w:r>
            <w:rPr>
              <w:lang w:val="en"/>
            </w:rPr>
            <w:tab/>
          </w:r>
          <w:bookmarkStart w:id="245" w:name="_CTVL0017810d0e58efc4d3f9c5d15e6e7338928"/>
          <w:r>
            <w:rPr>
              <w:lang w:val="en"/>
            </w:rPr>
            <w:t>Li, M. et al. (2023) Effects of robot gaze and voice human-likeness on users’ subjective perception, visual attention, and cerebral activity in voice conversations.</w:t>
          </w:r>
          <w:bookmarkEnd w:id="245"/>
          <w:r>
            <w:rPr>
              <w:lang w:val="en"/>
            </w:rPr>
            <w:t xml:space="preserve"> </w:t>
          </w:r>
          <w:r w:rsidRPr="0002272B">
            <w:rPr>
              <w:i/>
              <w:lang w:val="en"/>
            </w:rPr>
            <w:t xml:space="preserve">Computers in Human Behavior </w:t>
          </w:r>
          <w:r w:rsidRPr="0002272B">
            <w:rPr>
              <w:lang w:val="en"/>
            </w:rPr>
            <w:t>141, 107645. DOI: 10.1016/j.chb.2022.107645</w:t>
          </w:r>
        </w:p>
        <w:p w14:paraId="2C266685" w14:textId="77777777" w:rsidR="0002272B" w:rsidRDefault="0002272B" w:rsidP="0002272B">
          <w:pPr>
            <w:pStyle w:val="CitaviBibliographyEntry"/>
            <w:rPr>
              <w:lang w:val="en"/>
            </w:rPr>
          </w:pPr>
          <w:r>
            <w:rPr>
              <w:lang w:val="en"/>
            </w:rPr>
            <w:t>98.</w:t>
          </w:r>
          <w:r>
            <w:rPr>
              <w:lang w:val="en"/>
            </w:rPr>
            <w:tab/>
          </w:r>
          <w:bookmarkStart w:id="246" w:name="_CTVL001f05185d98a9441be95c3e6edcabe352d"/>
          <w:r>
            <w:rPr>
              <w:lang w:val="en"/>
            </w:rPr>
            <w:t>McGinn, C. and Torre, I. (2019 - 2019) Can you Tell the Robot by the Voice? An Exploratory Study on the Role of Voice in the Perception of Robots. In</w:t>
          </w:r>
          <w:bookmarkEnd w:id="246"/>
          <w:r>
            <w:rPr>
              <w:lang w:val="en"/>
            </w:rPr>
            <w:t xml:space="preserve"> </w:t>
          </w:r>
          <w:r w:rsidRPr="0002272B">
            <w:rPr>
              <w:i/>
              <w:lang w:val="en"/>
            </w:rPr>
            <w:t xml:space="preserve">2019 14th ACM/IEEE International Conference on Human-Robot Interaction (HRI), </w:t>
          </w:r>
          <w:r w:rsidRPr="0002272B">
            <w:rPr>
              <w:lang w:val="en"/>
            </w:rPr>
            <w:t>pp. 211–221, IEEE</w:t>
          </w:r>
        </w:p>
        <w:p w14:paraId="6F1762FA" w14:textId="77777777" w:rsidR="0002272B" w:rsidRDefault="0002272B" w:rsidP="0002272B">
          <w:pPr>
            <w:pStyle w:val="CitaviBibliographyEntry"/>
            <w:rPr>
              <w:lang w:val="en"/>
            </w:rPr>
          </w:pPr>
          <w:r>
            <w:rPr>
              <w:lang w:val="en"/>
            </w:rPr>
            <w:t>99.</w:t>
          </w:r>
          <w:r>
            <w:rPr>
              <w:lang w:val="en"/>
            </w:rPr>
            <w:tab/>
          </w:r>
          <w:bookmarkStart w:id="247" w:name="_CTVL00120728d07d052409b8c97a27a3cfc4717"/>
          <w:r>
            <w:rPr>
              <w:lang w:val="en"/>
            </w:rPr>
            <w:t>Mitchell, W.J. et al. (2011) A mismatch in the human realism of face and voice produces an uncanny valley.</w:t>
          </w:r>
          <w:bookmarkEnd w:id="247"/>
          <w:r>
            <w:rPr>
              <w:lang w:val="en"/>
            </w:rPr>
            <w:t xml:space="preserve"> </w:t>
          </w:r>
          <w:r w:rsidRPr="0002272B">
            <w:rPr>
              <w:i/>
              <w:lang w:val="en"/>
            </w:rPr>
            <w:t xml:space="preserve">i-Perception </w:t>
          </w:r>
          <w:r w:rsidRPr="0002272B">
            <w:rPr>
              <w:lang w:val="en"/>
            </w:rPr>
            <w:t>2, 10–12. DOI: 10.1068/i0415</w:t>
          </w:r>
        </w:p>
        <w:p w14:paraId="631BC0BA" w14:textId="77777777" w:rsidR="0002272B" w:rsidRDefault="0002272B" w:rsidP="0002272B">
          <w:pPr>
            <w:pStyle w:val="CitaviBibliographyEntry"/>
            <w:rPr>
              <w:lang w:val="en"/>
            </w:rPr>
          </w:pPr>
          <w:r>
            <w:rPr>
              <w:lang w:val="en"/>
            </w:rPr>
            <w:t>100.</w:t>
          </w:r>
          <w:r>
            <w:rPr>
              <w:lang w:val="en"/>
            </w:rPr>
            <w:tab/>
          </w:r>
          <w:bookmarkStart w:id="248" w:name="_CTVL001f2006f1362364ea39afc1da0b4fa1c78"/>
          <w:r>
            <w:rPr>
              <w:lang w:val="en"/>
            </w:rPr>
            <w:t>Parmar, D. et al. (2022) Designing Empathic Virtual Agents: Manipulating Animation, Voice, Rendering, and Empathy to Create Persuasive Agents.</w:t>
          </w:r>
          <w:bookmarkEnd w:id="248"/>
          <w:r>
            <w:rPr>
              <w:lang w:val="en"/>
            </w:rPr>
            <w:t xml:space="preserve"> </w:t>
          </w:r>
          <w:r w:rsidRPr="0002272B">
            <w:rPr>
              <w:i/>
              <w:lang w:val="en"/>
            </w:rPr>
            <w:t xml:space="preserve">Autonomous agents and multi-agent systems </w:t>
          </w:r>
          <w:r w:rsidRPr="0002272B">
            <w:rPr>
              <w:lang w:val="en"/>
            </w:rPr>
            <w:t>36. DOI: 10.1007/s10458-021-09539-1</w:t>
          </w:r>
        </w:p>
        <w:p w14:paraId="25F02504" w14:textId="77777777" w:rsidR="0002272B" w:rsidRDefault="0002272B" w:rsidP="0002272B">
          <w:pPr>
            <w:pStyle w:val="CitaviBibliographyEntry"/>
            <w:rPr>
              <w:lang w:val="en"/>
            </w:rPr>
          </w:pPr>
          <w:r>
            <w:rPr>
              <w:lang w:val="en"/>
            </w:rPr>
            <w:t>101.</w:t>
          </w:r>
          <w:r>
            <w:rPr>
              <w:lang w:val="en"/>
            </w:rPr>
            <w:tab/>
          </w:r>
          <w:bookmarkStart w:id="249" w:name="_CTVL0012ee235348c9e4c64bce4ee1d5e2192b4"/>
          <w:r>
            <w:rPr>
              <w:lang w:val="en"/>
            </w:rPr>
            <w:t>Sarigul, B. and Urgen, B.A. (2023) Audio–Visual Predictive Processing in the Perception of Humans and Robots.</w:t>
          </w:r>
          <w:bookmarkEnd w:id="249"/>
          <w:r>
            <w:rPr>
              <w:lang w:val="en"/>
            </w:rPr>
            <w:t xml:space="preserve"> </w:t>
          </w:r>
          <w:r w:rsidRPr="0002272B">
            <w:rPr>
              <w:i/>
              <w:lang w:val="en"/>
            </w:rPr>
            <w:t xml:space="preserve">Int J of Soc Robotics </w:t>
          </w:r>
          <w:r w:rsidRPr="0002272B">
            <w:rPr>
              <w:lang w:val="en"/>
            </w:rPr>
            <w:t>15, 855–865. DOI: 10.1007/s12369-023-00990-6</w:t>
          </w:r>
        </w:p>
        <w:p w14:paraId="1B916179" w14:textId="77777777" w:rsidR="0002272B" w:rsidRDefault="0002272B" w:rsidP="0002272B">
          <w:pPr>
            <w:pStyle w:val="CitaviBibliographyEntry"/>
            <w:rPr>
              <w:lang w:val="en"/>
            </w:rPr>
          </w:pPr>
          <w:r>
            <w:rPr>
              <w:lang w:val="en"/>
            </w:rPr>
            <w:t>102.</w:t>
          </w:r>
          <w:r>
            <w:rPr>
              <w:lang w:val="en"/>
            </w:rPr>
            <w:tab/>
          </w:r>
          <w:bookmarkStart w:id="250" w:name="_CTVL0019ff412bf88904205a6f3735f033af842"/>
          <w:r>
            <w:rPr>
              <w:lang w:val="en"/>
            </w:rPr>
            <w:t>Im, H. et al. (2023) Let voice assistants sound like a machine: Voice and task type effects on perceived fluency, competence, and consumer attitude.</w:t>
          </w:r>
          <w:bookmarkEnd w:id="250"/>
          <w:r>
            <w:rPr>
              <w:lang w:val="en"/>
            </w:rPr>
            <w:t xml:space="preserve"> </w:t>
          </w:r>
          <w:r w:rsidRPr="0002272B">
            <w:rPr>
              <w:i/>
              <w:lang w:val="en"/>
            </w:rPr>
            <w:t xml:space="preserve">Computers in Human Behavior </w:t>
          </w:r>
          <w:r w:rsidRPr="0002272B">
            <w:rPr>
              <w:lang w:val="en"/>
            </w:rPr>
            <w:t>145, 107791. DOI: 10.1016/j.chb.2023.107791</w:t>
          </w:r>
        </w:p>
        <w:p w14:paraId="29258670" w14:textId="77777777" w:rsidR="0002272B" w:rsidRDefault="0002272B" w:rsidP="0002272B">
          <w:pPr>
            <w:pStyle w:val="CitaviBibliographyEntry"/>
            <w:rPr>
              <w:lang w:val="en"/>
            </w:rPr>
          </w:pPr>
          <w:r>
            <w:rPr>
              <w:lang w:val="en"/>
            </w:rPr>
            <w:t>103.</w:t>
          </w:r>
          <w:r>
            <w:rPr>
              <w:lang w:val="en"/>
            </w:rPr>
            <w:tab/>
          </w:r>
          <w:bookmarkStart w:id="251" w:name="_CTVL0010f72801f3289448e994a30bcd51ab1fd"/>
          <w:r>
            <w:rPr>
              <w:lang w:val="en"/>
            </w:rPr>
            <w:t>Lowry, H. et al. (2013) Behavioural responses of wildlife to urban environments.</w:t>
          </w:r>
          <w:bookmarkEnd w:id="251"/>
          <w:r>
            <w:rPr>
              <w:lang w:val="en"/>
            </w:rPr>
            <w:t xml:space="preserve"> </w:t>
          </w:r>
          <w:r w:rsidRPr="0002272B">
            <w:rPr>
              <w:i/>
              <w:lang w:val="en"/>
            </w:rPr>
            <w:t xml:space="preserve">Biological reviews of the Cambridge Philosophical Society </w:t>
          </w:r>
          <w:r w:rsidRPr="0002272B">
            <w:rPr>
              <w:lang w:val="en"/>
            </w:rPr>
            <w:t>88, 537–549. DOI: 10.1111/brv.12012</w:t>
          </w:r>
        </w:p>
        <w:p w14:paraId="5D8A8179" w14:textId="77777777" w:rsidR="0002272B" w:rsidRDefault="0002272B" w:rsidP="0002272B">
          <w:pPr>
            <w:pStyle w:val="CitaviBibliographyEntry"/>
            <w:rPr>
              <w:lang w:val="en"/>
            </w:rPr>
          </w:pPr>
          <w:r>
            <w:rPr>
              <w:lang w:val="en"/>
            </w:rPr>
            <w:t>104.</w:t>
          </w:r>
          <w:r>
            <w:rPr>
              <w:lang w:val="en"/>
            </w:rPr>
            <w:tab/>
          </w:r>
          <w:bookmarkStart w:id="252" w:name="_CTVL0019b2a9899904a4719bf8ba767e57fac3e"/>
          <w:r>
            <w:rPr>
              <w:lang w:val="en"/>
            </w:rPr>
            <w:t>Nussbaum, C. et al. (2022) Contributions of fundamental frequency and timbre to vocal emotion perception and their electrophysiological correlates.</w:t>
          </w:r>
          <w:bookmarkEnd w:id="252"/>
          <w:r>
            <w:rPr>
              <w:lang w:val="en"/>
            </w:rPr>
            <w:t xml:space="preserve"> </w:t>
          </w:r>
          <w:r w:rsidRPr="0002272B">
            <w:rPr>
              <w:i/>
              <w:lang w:val="en"/>
            </w:rPr>
            <w:t xml:space="preserve">Social Cognitive and Affective Neuroscience </w:t>
          </w:r>
          <w:r w:rsidRPr="0002272B">
            <w:rPr>
              <w:lang w:val="en"/>
            </w:rPr>
            <w:t>17, 1145–1154. DOI: 10.1093/scan/nsac033</w:t>
          </w:r>
        </w:p>
        <w:p w14:paraId="59D43A39" w14:textId="77777777" w:rsidR="0002272B" w:rsidRDefault="0002272B" w:rsidP="0002272B">
          <w:pPr>
            <w:pStyle w:val="CitaviBibliographyEntry"/>
            <w:rPr>
              <w:lang w:val="en"/>
            </w:rPr>
          </w:pPr>
          <w:r>
            <w:rPr>
              <w:lang w:val="en"/>
            </w:rPr>
            <w:t>105.</w:t>
          </w:r>
          <w:r>
            <w:rPr>
              <w:lang w:val="en"/>
            </w:rPr>
            <w:tab/>
          </w:r>
          <w:bookmarkStart w:id="253" w:name="_CTVL0012fdb7cb492e1407181b775e4ed5a8536"/>
          <w:r>
            <w:rPr>
              <w:lang w:val="en"/>
            </w:rPr>
            <w:t>Duville, M.M. et al. (2024) Improved emotion differentiation under reduced acoustic variability of speech in autism.</w:t>
          </w:r>
          <w:bookmarkEnd w:id="253"/>
          <w:r>
            <w:rPr>
              <w:lang w:val="en"/>
            </w:rPr>
            <w:t xml:space="preserve"> </w:t>
          </w:r>
          <w:r w:rsidRPr="0002272B">
            <w:rPr>
              <w:i/>
              <w:lang w:val="en"/>
            </w:rPr>
            <w:t xml:space="preserve">BMC medicine </w:t>
          </w:r>
          <w:r w:rsidRPr="0002272B">
            <w:rPr>
              <w:lang w:val="en"/>
            </w:rPr>
            <w:t>22, 121. DOI: 10.1186/s12916-024-03341-y</w:t>
          </w:r>
        </w:p>
        <w:p w14:paraId="405897B0" w14:textId="77777777" w:rsidR="0002272B" w:rsidRDefault="0002272B" w:rsidP="0002272B">
          <w:pPr>
            <w:pStyle w:val="CitaviBibliographyEntry"/>
            <w:rPr>
              <w:lang w:val="en"/>
            </w:rPr>
          </w:pPr>
          <w:r>
            <w:rPr>
              <w:lang w:val="en"/>
            </w:rPr>
            <w:t>106.</w:t>
          </w:r>
          <w:r>
            <w:rPr>
              <w:lang w:val="en"/>
            </w:rPr>
            <w:tab/>
          </w:r>
          <w:bookmarkStart w:id="254" w:name="_CTVL0019809a29e46f84bd7a97220703d48a3c8"/>
          <w:r>
            <w:rPr>
              <w:lang w:val="en"/>
            </w:rPr>
            <w:t>Duville, M.M. et al. (2022) Neuronal and behavioral affective perceptions of human and naturalness-reduced emotional prosodies.</w:t>
          </w:r>
          <w:bookmarkEnd w:id="254"/>
          <w:r>
            <w:rPr>
              <w:lang w:val="en"/>
            </w:rPr>
            <w:t xml:space="preserve"> </w:t>
          </w:r>
          <w:r w:rsidRPr="0002272B">
            <w:rPr>
              <w:i/>
              <w:lang w:val="en"/>
            </w:rPr>
            <w:t xml:space="preserve">Frontiers in computational neuroscience </w:t>
          </w:r>
          <w:r w:rsidRPr="0002272B">
            <w:rPr>
              <w:lang w:val="en"/>
            </w:rPr>
            <w:t>16, 1022787. DOI: 10.3389/fncom.2022.1022787</w:t>
          </w:r>
        </w:p>
        <w:p w14:paraId="69EA858D" w14:textId="77777777" w:rsidR="0002272B" w:rsidRDefault="0002272B" w:rsidP="0002272B">
          <w:pPr>
            <w:pStyle w:val="CitaviBibliographyEntry"/>
            <w:rPr>
              <w:lang w:val="en"/>
            </w:rPr>
          </w:pPr>
          <w:r>
            <w:rPr>
              <w:lang w:val="en"/>
            </w:rPr>
            <w:lastRenderedPageBreak/>
            <w:t>107.</w:t>
          </w:r>
          <w:r>
            <w:rPr>
              <w:lang w:val="en"/>
            </w:rPr>
            <w:tab/>
          </w:r>
          <w:bookmarkStart w:id="255" w:name="_CTVL001d3a1bb1aabad42f4a82d00410cd2279e"/>
          <w:r>
            <w:rPr>
              <w:lang w:val="en"/>
            </w:rPr>
            <w:t>Kauk, J. et al. (2024) The adaptive community-response (ACR) method for collecting misinformation on social media.</w:t>
          </w:r>
          <w:bookmarkEnd w:id="255"/>
          <w:r>
            <w:rPr>
              <w:lang w:val="en"/>
            </w:rPr>
            <w:t xml:space="preserve"> </w:t>
          </w:r>
          <w:r w:rsidRPr="0002272B">
            <w:rPr>
              <w:i/>
              <w:lang w:val="en"/>
            </w:rPr>
            <w:t xml:space="preserve">J Big Data </w:t>
          </w:r>
          <w:r w:rsidRPr="0002272B">
            <w:rPr>
              <w:lang w:val="en"/>
            </w:rPr>
            <w:t>11. DOI: 10.1186/s40537-024-00894-w</w:t>
          </w:r>
        </w:p>
        <w:p w14:paraId="6F54FCC0" w14:textId="5F0E0C3A" w:rsidR="00B014AB" w:rsidRDefault="0002272B" w:rsidP="0002272B">
          <w:pPr>
            <w:pStyle w:val="CitaviBibliographyEntry"/>
            <w:rPr>
              <w:lang w:val="en"/>
            </w:rPr>
          </w:pPr>
          <w:r>
            <w:rPr>
              <w:lang w:val="en"/>
            </w:rPr>
            <w:t>108.</w:t>
          </w:r>
          <w:r>
            <w:rPr>
              <w:lang w:val="en"/>
            </w:rPr>
            <w:tab/>
          </w:r>
          <w:bookmarkStart w:id="256" w:name="_CTVL001087bfcc64895492fb6b85a51b4236313"/>
          <w:r>
            <w:rPr>
              <w:lang w:val="en"/>
            </w:rPr>
            <w:t>Malisz, Z. et al. (2020) Modern speech synthesis for phonetic sciences: a discussion and an evaluation. DOI: 10.31234/osf.io/dxvh</w:t>
          </w:r>
          <w:bookmarkEnd w:id="256"/>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ristine.nussbaum" w:date="2024-10-23T17:17:00Z" w:initials="c">
    <w:p w14:paraId="546FEF79" w14:textId="77777777" w:rsidR="0082612C" w:rsidRDefault="0082612C" w:rsidP="002E4F0D">
      <w:pPr>
        <w:pStyle w:val="Kommentartext"/>
      </w:pPr>
      <w:r>
        <w:rPr>
          <w:rStyle w:val="Kommentarzeichen"/>
        </w:rPr>
        <w:annotationRef/>
      </w:r>
      <w:r>
        <w:t>Da bin ich ehrlich gesagt noch nicht glücklich drüber</w:t>
      </w:r>
    </w:p>
  </w:comment>
  <w:comment w:id="5" w:author="Stefan Schweinberger" w:date="2024-11-07T19:30:00Z" w:initials="SRS">
    <w:p w14:paraId="396FD535" w14:textId="3DE485F8" w:rsidR="0082612C" w:rsidRPr="0090512B" w:rsidRDefault="0082612C">
      <w:pPr>
        <w:pStyle w:val="Kommentartext"/>
        <w:rPr>
          <w:lang w:val="en-US"/>
        </w:rPr>
      </w:pPr>
      <w:r>
        <w:rPr>
          <w:rStyle w:val="Kommentarzeichen"/>
        </w:rPr>
        <w:annotationRef/>
      </w:r>
      <w:r w:rsidRPr="0090512B">
        <w:rPr>
          <w:lang w:val="en-US"/>
        </w:rPr>
        <w:t>To clarify that this refer</w:t>
      </w:r>
      <w:r>
        <w:rPr>
          <w:lang w:val="en-US"/>
        </w:rPr>
        <w:t>s to spontaneous subjective perceptions rather than slower controlled “objective” evaluations. That´s what we mean, correct?</w:t>
      </w:r>
    </w:p>
  </w:comment>
  <w:comment w:id="10" w:author="christine.nussbaum" w:date="2024-10-25T12:50:00Z" w:initials="c">
    <w:p w14:paraId="52A66A7E" w14:textId="77777777" w:rsidR="0082612C" w:rsidRPr="0090512B" w:rsidRDefault="0082612C" w:rsidP="00417803">
      <w:pPr>
        <w:pStyle w:val="Kommentartext"/>
        <w:rPr>
          <w:lang w:val="en-US"/>
        </w:rPr>
      </w:pPr>
      <w:r>
        <w:rPr>
          <w:rStyle w:val="Kommentarzeichen"/>
        </w:rPr>
        <w:annotationRef/>
      </w:r>
      <w:r w:rsidRPr="0090512B">
        <w:rPr>
          <w:lang w:val="en-US"/>
        </w:rPr>
        <w:t xml:space="preserve">See point 24 </w:t>
      </w:r>
    </w:p>
    <w:p w14:paraId="053E713B" w14:textId="77777777" w:rsidR="0082612C" w:rsidRPr="0082612C" w:rsidRDefault="0082612C" w:rsidP="00417803">
      <w:pPr>
        <w:pStyle w:val="Kommentartext"/>
        <w:rPr>
          <w:lang w:val="en-US"/>
        </w:rPr>
      </w:pPr>
      <w:proofErr w:type="spellStart"/>
      <w:r w:rsidRPr="0082612C">
        <w:rPr>
          <w:lang w:val="en-US"/>
        </w:rPr>
        <w:t>Referenz</w:t>
      </w:r>
      <w:proofErr w:type="spellEnd"/>
      <w:r w:rsidRPr="0082612C">
        <w:rPr>
          <w:lang w:val="en-US"/>
        </w:rPr>
        <w:t xml:space="preserve"> </w:t>
      </w:r>
      <w:proofErr w:type="spellStart"/>
      <w:r w:rsidRPr="0082612C">
        <w:rPr>
          <w:lang w:val="en-US"/>
        </w:rPr>
        <w:t>hier</w:t>
      </w:r>
      <w:proofErr w:type="spellEnd"/>
      <w:r w:rsidRPr="0082612C">
        <w:rPr>
          <w:lang w:val="en-US"/>
        </w:rPr>
        <w:t xml:space="preserve"> </w:t>
      </w:r>
      <w:proofErr w:type="spellStart"/>
      <w:r w:rsidRPr="0082612C">
        <w:rPr>
          <w:lang w:val="en-US"/>
        </w:rPr>
        <w:t>oder</w:t>
      </w:r>
      <w:proofErr w:type="spellEnd"/>
      <w:r w:rsidRPr="0082612C">
        <w:rPr>
          <w:lang w:val="en-US"/>
        </w:rPr>
        <w:t xml:space="preserve"> </w:t>
      </w:r>
      <w:proofErr w:type="spellStart"/>
      <w:r w:rsidRPr="0082612C">
        <w:rPr>
          <w:lang w:val="en-US"/>
        </w:rPr>
        <w:t>lieber</w:t>
      </w:r>
      <w:proofErr w:type="spellEnd"/>
      <w:r w:rsidRPr="0082612C">
        <w:rPr>
          <w:lang w:val="en-US"/>
        </w:rPr>
        <w:t xml:space="preserve"> </w:t>
      </w:r>
      <w:proofErr w:type="spellStart"/>
      <w:r w:rsidRPr="0082612C">
        <w:rPr>
          <w:lang w:val="en-US"/>
        </w:rPr>
        <w:t>im</w:t>
      </w:r>
      <w:proofErr w:type="spellEnd"/>
      <w:r w:rsidRPr="0082612C">
        <w:rPr>
          <w:lang w:val="en-US"/>
        </w:rPr>
        <w:t xml:space="preserve"> </w:t>
      </w:r>
      <w:proofErr w:type="spellStart"/>
      <w:r w:rsidRPr="0082612C">
        <w:rPr>
          <w:lang w:val="en-US"/>
        </w:rPr>
        <w:t>Satz</w:t>
      </w:r>
      <w:proofErr w:type="spellEnd"/>
      <w:r w:rsidRPr="0082612C">
        <w:rPr>
          <w:lang w:val="en-US"/>
        </w:rPr>
        <w:t xml:space="preserve"> </w:t>
      </w:r>
      <w:proofErr w:type="spellStart"/>
      <w:r w:rsidRPr="0082612C">
        <w:rPr>
          <w:lang w:val="en-US"/>
        </w:rPr>
        <w:t>davor</w:t>
      </w:r>
      <w:proofErr w:type="spellEnd"/>
      <w:r w:rsidRPr="0082612C">
        <w:rPr>
          <w:lang w:val="en-US"/>
        </w:rPr>
        <w:t>?</w:t>
      </w:r>
    </w:p>
  </w:comment>
  <w:comment w:id="13" w:author="Christine Nussbaum" w:date="2024-11-07T17:26:00Z" w:initials="CN">
    <w:p w14:paraId="1C29FE54" w14:textId="77777777" w:rsidR="0082612C" w:rsidRPr="0082612C" w:rsidRDefault="0082612C">
      <w:pPr>
        <w:pStyle w:val="Kommentartext"/>
        <w:rPr>
          <w:lang w:val="en-US"/>
        </w:rPr>
      </w:pPr>
      <w:r>
        <w:rPr>
          <w:rStyle w:val="Kommentarzeichen"/>
        </w:rPr>
        <w:annotationRef/>
      </w:r>
      <w:r w:rsidRPr="0082612C">
        <w:rPr>
          <w:lang w:val="en-US"/>
        </w:rPr>
        <w:t xml:space="preserve">Das </w:t>
      </w:r>
      <w:proofErr w:type="spellStart"/>
      <w:r w:rsidRPr="0082612C">
        <w:rPr>
          <w:lang w:val="en-US"/>
        </w:rPr>
        <w:t>würde</w:t>
      </w:r>
      <w:proofErr w:type="spellEnd"/>
      <w:r w:rsidRPr="0082612C">
        <w:rPr>
          <w:lang w:val="en-US"/>
        </w:rPr>
        <w:t xml:space="preserve"> </w:t>
      </w:r>
      <w:proofErr w:type="spellStart"/>
      <w:r w:rsidRPr="0082612C">
        <w:rPr>
          <w:lang w:val="en-US"/>
        </w:rPr>
        <w:t>alles</w:t>
      </w:r>
      <w:proofErr w:type="spellEnd"/>
      <w:r w:rsidRPr="0082612C">
        <w:rPr>
          <w:lang w:val="en-US"/>
        </w:rPr>
        <w:t xml:space="preserve"> </w:t>
      </w:r>
      <w:proofErr w:type="spellStart"/>
      <w:r w:rsidRPr="0082612C">
        <w:rPr>
          <w:lang w:val="en-US"/>
        </w:rPr>
        <w:t>rauskommen</w:t>
      </w:r>
      <w:proofErr w:type="spellEnd"/>
      <w:r w:rsidRPr="0082612C">
        <w:rPr>
          <w:lang w:val="en-US"/>
        </w:rPr>
        <w:t xml:space="preserve">. </w:t>
      </w:r>
    </w:p>
    <w:p w14:paraId="06313D20" w14:textId="177FC80B" w:rsidR="0082612C" w:rsidRPr="0082612C" w:rsidRDefault="0082612C">
      <w:pPr>
        <w:pStyle w:val="Kommentartext"/>
        <w:rPr>
          <w:lang w:val="en-US"/>
        </w:rPr>
      </w:pPr>
    </w:p>
  </w:comment>
  <w:comment w:id="81" w:author="Stefan Schweinberger" w:date="2024-11-07T19:39:00Z" w:initials="SRS">
    <w:p w14:paraId="6815864B" w14:textId="5D403BDB" w:rsidR="0082612C" w:rsidRPr="003637F1" w:rsidRDefault="0082612C">
      <w:pPr>
        <w:pStyle w:val="Kommentartext"/>
        <w:rPr>
          <w:lang w:val="en-US"/>
        </w:rPr>
      </w:pPr>
      <w:r>
        <w:rPr>
          <w:rStyle w:val="Kommentarzeichen"/>
        </w:rPr>
        <w:annotationRef/>
      </w:r>
      <w:r>
        <w:rPr>
          <w:lang w:val="en-US"/>
        </w:rPr>
        <w:t>“</w:t>
      </w:r>
      <w:r w:rsidRPr="003637F1">
        <w:rPr>
          <w:lang w:val="en-US"/>
        </w:rPr>
        <w:t>Both…as well as</w:t>
      </w:r>
      <w:r>
        <w:rPr>
          <w:lang w:val="en-US"/>
        </w:rPr>
        <w:t xml:space="preserve">” doesn´t really exist </w:t>
      </w:r>
      <w:proofErr w:type="spellStart"/>
      <w:r>
        <w:rPr>
          <w:lang w:val="en-US"/>
        </w:rPr>
        <w:t>imo</w:t>
      </w:r>
      <w:proofErr w:type="spellEnd"/>
    </w:p>
  </w:comment>
  <w:comment w:id="93" w:author="Stefan Schweinberger" w:date="2024-11-07T19:42:00Z" w:initials="SRS">
    <w:p w14:paraId="78D8784A" w14:textId="397804A1" w:rsidR="0082612C" w:rsidRPr="003637F1" w:rsidRDefault="0082612C">
      <w:pPr>
        <w:pStyle w:val="Kommentartext"/>
        <w:rPr>
          <w:lang w:val="en-US"/>
        </w:rPr>
      </w:pPr>
      <w:r>
        <w:rPr>
          <w:rStyle w:val="Kommentarzeichen"/>
        </w:rPr>
        <w:annotationRef/>
      </w:r>
      <w:r w:rsidRPr="003637F1">
        <w:rPr>
          <w:lang w:val="en-US"/>
        </w:rPr>
        <w:t>I would con</w:t>
      </w:r>
      <w:r>
        <w:rPr>
          <w:lang w:val="en-US"/>
        </w:rPr>
        <w:t>sider omitting this – potentially interesting and sophisticated discussion, but to me it seems to distract the reader away from the main point of the paper</w:t>
      </w:r>
    </w:p>
  </w:comment>
  <w:comment w:id="116" w:author="Stefan Schweinberger" w:date="2024-11-07T19:04:00Z" w:initials="SRS">
    <w:p w14:paraId="7231B33B" w14:textId="7FC12D11" w:rsidR="0082612C" w:rsidRDefault="0082612C">
      <w:pPr>
        <w:pStyle w:val="Kommentartext"/>
        <w:rPr>
          <w:lang w:val="en-US"/>
        </w:rPr>
      </w:pPr>
      <w:r>
        <w:rPr>
          <w:rStyle w:val="Kommentarzeichen"/>
        </w:rPr>
        <w:annotationRef/>
      </w:r>
      <w:r w:rsidRPr="0015445F">
        <w:rPr>
          <w:lang w:val="en-US"/>
        </w:rPr>
        <w:t xml:space="preserve">Here we could add </w:t>
      </w:r>
      <w:r>
        <w:rPr>
          <w:lang w:val="en-US"/>
        </w:rPr>
        <w:t>text</w:t>
      </w:r>
      <w:r w:rsidRPr="0015445F">
        <w:rPr>
          <w:lang w:val="en-US"/>
        </w:rPr>
        <w:t xml:space="preserve"> or a footnote</w:t>
      </w:r>
      <w:r>
        <w:rPr>
          <w:lang w:val="en-US"/>
        </w:rPr>
        <w:t>:</w:t>
      </w:r>
    </w:p>
    <w:p w14:paraId="65F649B4" w14:textId="7E888931" w:rsidR="0082612C" w:rsidRPr="0015445F" w:rsidRDefault="0082612C">
      <w:pPr>
        <w:pStyle w:val="Kommentartext"/>
        <w:rPr>
          <w:lang w:val="en-US"/>
        </w:rPr>
      </w:pPr>
      <w:r>
        <w:rPr>
          <w:lang w:val="en-US"/>
        </w:rPr>
        <w:t>One might be tempted to argue that this almost complete lack of interconnectivity will also affect many other research domains within voice or face perception. However, this does not seem to be the case: Even when considering fields with highly divergent research traditions, such as impression formation from faces/voices for which two different two-factor models with different labels (e.g., warmth vs. competence, e.g., Fiske, 2018; or trustworthiness vs. dominance, e.g., Todorov et al., 2008) have been proposed, there is substantial research to link these distinct clusters and uncover both these specific taxonomies and their empirical relationships (e.g., Sutherland, 2013; Sutherland et al., 2016).</w:t>
      </w:r>
    </w:p>
  </w:comment>
  <w:comment w:id="130" w:author="christine.nussbaum" w:date="2024-10-23T17:29:00Z" w:initials="c">
    <w:p w14:paraId="521A8178" w14:textId="00BA9456" w:rsidR="0082612C" w:rsidRPr="001061CB" w:rsidRDefault="0082612C" w:rsidP="002E4F0D">
      <w:pPr>
        <w:pStyle w:val="Kommentartext"/>
        <w:rPr>
          <w:lang w:val="en-US"/>
        </w:rPr>
      </w:pPr>
      <w:r>
        <w:rPr>
          <w:rStyle w:val="Kommentarzeichen"/>
        </w:rPr>
        <w:annotationRef/>
      </w:r>
      <w:r w:rsidRPr="0015445F">
        <w:rPr>
          <w:lang w:val="en-US"/>
        </w:rPr>
        <w:t>Maybe change into „</w:t>
      </w:r>
      <w:proofErr w:type="gramStart"/>
      <w:r w:rsidRPr="0015445F">
        <w:rPr>
          <w:lang w:val="en-US"/>
        </w:rPr>
        <w:t>hope“</w:t>
      </w:r>
      <w:proofErr w:type="gramEnd"/>
      <w:r w:rsidRPr="0015445F">
        <w:rPr>
          <w:lang w:val="en-US"/>
        </w:rPr>
        <w:t xml:space="preserve">? </w:t>
      </w:r>
      <w:r w:rsidRPr="001061CB">
        <w:rPr>
          <w:lang w:val="en-US"/>
        </w:rPr>
        <w:t>(</w:t>
      </w:r>
      <w:proofErr w:type="spellStart"/>
      <w:r w:rsidRPr="001061CB">
        <w:rPr>
          <w:lang w:val="en-US"/>
        </w:rPr>
        <w:t>weil</w:t>
      </w:r>
      <w:proofErr w:type="spellEnd"/>
      <w:r w:rsidRPr="001061CB">
        <w:rPr>
          <w:lang w:val="en-US"/>
        </w:rPr>
        <w:t xml:space="preserve"> </w:t>
      </w:r>
      <w:proofErr w:type="spellStart"/>
      <w:r w:rsidRPr="001061CB">
        <w:rPr>
          <w:lang w:val="en-US"/>
        </w:rPr>
        <w:t>zu</w:t>
      </w:r>
      <w:proofErr w:type="spellEnd"/>
      <w:r w:rsidRPr="001061CB">
        <w:rPr>
          <w:lang w:val="en-US"/>
        </w:rPr>
        <w:t xml:space="preserve"> opinionated, see point 4)</w:t>
      </w:r>
    </w:p>
  </w:comment>
  <w:comment w:id="136" w:author="christine.nussbaum" w:date="2024-10-25T11:06:00Z" w:initials="c">
    <w:p w14:paraId="5F372930" w14:textId="77777777" w:rsidR="0082612C" w:rsidRDefault="0082612C" w:rsidP="00065912">
      <w:pPr>
        <w:pStyle w:val="Kommentartext"/>
      </w:pPr>
      <w:r>
        <w:rPr>
          <w:rStyle w:val="Kommentarzeichen"/>
        </w:rPr>
        <w:annotationRef/>
      </w:r>
      <w:proofErr w:type="spellStart"/>
      <w:r>
        <w:t>To</w:t>
      </w:r>
      <w:proofErr w:type="spellEnd"/>
      <w:r>
        <w:t xml:space="preserve"> </w:t>
      </w:r>
      <w:proofErr w:type="spellStart"/>
      <w:r>
        <w:t>be</w:t>
      </w:r>
      <w:proofErr w:type="spellEnd"/>
      <w:r>
        <w:t xml:space="preserve"> </w:t>
      </w:r>
      <w:proofErr w:type="spellStart"/>
      <w:r>
        <w:t>discussed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FEF79" w15:done="0"/>
  <w15:commentEx w15:paraId="396FD535" w15:done="0"/>
  <w15:commentEx w15:paraId="053E713B" w15:done="0"/>
  <w15:commentEx w15:paraId="06313D20" w15:done="0"/>
  <w15:commentEx w15:paraId="6815864B" w15:done="0"/>
  <w15:commentEx w15:paraId="78D8784A" w15:done="0"/>
  <w15:commentEx w15:paraId="65F649B4"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27F850" w16cex:dateUtc="2024-10-23T15:17:00Z"/>
  <w16cex:commentExtensible w16cex:durableId="0DC722E7" w16cex:dateUtc="2024-11-07T18:30:00Z"/>
  <w16cex:commentExtensible w16cex:durableId="548BF4E5" w16cex:dateUtc="2024-10-25T10:50:00Z"/>
  <w16cex:commentExtensible w16cex:durableId="29261815" w16cex:dateUtc="2024-11-07T18:39:00Z"/>
  <w16cex:commentExtensible w16cex:durableId="18A9C063" w16cex:dateUtc="2024-11-07T18:42:00Z"/>
  <w16cex:commentExtensible w16cex:durableId="3475B433" w16cex:dateUtc="2024-11-07T18:04: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FEF79" w16cid:durableId="2227F850"/>
  <w16cid:commentId w16cid:paraId="396FD535" w16cid:durableId="0DC722E7"/>
  <w16cid:commentId w16cid:paraId="053E713B" w16cid:durableId="548BF4E5"/>
  <w16cid:commentId w16cid:paraId="06313D20" w16cid:durableId="2AD776CC"/>
  <w16cid:commentId w16cid:paraId="6815864B" w16cid:durableId="29261815"/>
  <w16cid:commentId w16cid:paraId="78D8784A" w16cid:durableId="18A9C063"/>
  <w16cid:commentId w16cid:paraId="65F649B4" w16cid:durableId="3475B433"/>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D9D75" w14:textId="77777777" w:rsidR="00B708A8" w:rsidRDefault="00B708A8" w:rsidP="00353624">
      <w:pPr>
        <w:spacing w:after="0" w:line="240" w:lineRule="auto"/>
      </w:pPr>
      <w:r>
        <w:separator/>
      </w:r>
    </w:p>
  </w:endnote>
  <w:endnote w:type="continuationSeparator" w:id="0">
    <w:p w14:paraId="2033270D" w14:textId="77777777" w:rsidR="00B708A8" w:rsidRDefault="00B708A8"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82612C" w:rsidRDefault="008261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82612C" w:rsidRDefault="0082612C">
        <w:pPr>
          <w:pStyle w:val="Fuzeile"/>
          <w:jc w:val="center"/>
        </w:pPr>
        <w:r>
          <w:fldChar w:fldCharType="begin"/>
        </w:r>
        <w:r>
          <w:instrText>PAGE   \* MERGEFORMAT</w:instrText>
        </w:r>
        <w:r>
          <w:fldChar w:fldCharType="separate"/>
        </w:r>
        <w:r>
          <w:t>2</w:t>
        </w:r>
        <w:r>
          <w:fldChar w:fldCharType="end"/>
        </w:r>
      </w:p>
    </w:sdtContent>
  </w:sdt>
  <w:p w14:paraId="003F88F3" w14:textId="77777777" w:rsidR="0082612C" w:rsidRDefault="0082612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82612C" w:rsidRDefault="008261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0BB5F" w14:textId="77777777" w:rsidR="00B708A8" w:rsidRDefault="00B708A8" w:rsidP="00353624">
      <w:pPr>
        <w:spacing w:after="0" w:line="240" w:lineRule="auto"/>
      </w:pPr>
      <w:r>
        <w:separator/>
      </w:r>
    </w:p>
  </w:footnote>
  <w:footnote w:type="continuationSeparator" w:id="0">
    <w:p w14:paraId="786BBAD6" w14:textId="77777777" w:rsidR="00B708A8" w:rsidRDefault="00B708A8"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82612C" w:rsidRDefault="008261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82612C" w:rsidRPr="008255C2" w:rsidRDefault="0082612C" w:rsidP="008255C2">
    <w:pPr>
      <w:pStyle w:val="Kopfzeile"/>
      <w:jc w:val="center"/>
      <w:rPr>
        <w:lang w:val="en-US"/>
      </w:rPr>
    </w:pPr>
    <w:r w:rsidRPr="008255C2">
      <w:rPr>
        <w:lang w:val="en-US"/>
      </w:rPr>
      <w:t>Running head: Understanding Voice N</w:t>
    </w:r>
    <w:r>
      <w:rPr>
        <w:lang w:val="en-US"/>
      </w:rPr>
      <w:t>aturalness</w:t>
    </w:r>
  </w:p>
  <w:p w14:paraId="62FF4DC1" w14:textId="77777777" w:rsidR="0082612C" w:rsidRPr="008255C2" w:rsidRDefault="0082612C">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82612C" w:rsidRDefault="008261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nussbaum">
    <w15:presenceInfo w15:providerId="AD" w15:userId="S::christine.nussbaum@uni-jena.de::94e65631-3463-4783-acd6-cf4969c56d12"/>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061CB"/>
    <w:rsid w:val="0011142C"/>
    <w:rsid w:val="001146EC"/>
    <w:rsid w:val="00121B2E"/>
    <w:rsid w:val="0012222C"/>
    <w:rsid w:val="00123A29"/>
    <w:rsid w:val="00132E67"/>
    <w:rsid w:val="00135DCF"/>
    <w:rsid w:val="001463E1"/>
    <w:rsid w:val="0015445F"/>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4C0C"/>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0AFA"/>
    <w:rsid w:val="00271DB5"/>
    <w:rsid w:val="0028476D"/>
    <w:rsid w:val="00287F61"/>
    <w:rsid w:val="0029535F"/>
    <w:rsid w:val="002954CE"/>
    <w:rsid w:val="002A06B9"/>
    <w:rsid w:val="002A35F7"/>
    <w:rsid w:val="002A3B3B"/>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37F1"/>
    <w:rsid w:val="00366DDC"/>
    <w:rsid w:val="0037048C"/>
    <w:rsid w:val="0039400B"/>
    <w:rsid w:val="00396F35"/>
    <w:rsid w:val="003A2E81"/>
    <w:rsid w:val="003A3148"/>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12C"/>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A71AB"/>
    <w:rsid w:val="008B4471"/>
    <w:rsid w:val="008B5242"/>
    <w:rsid w:val="008C20D3"/>
    <w:rsid w:val="008C2E8F"/>
    <w:rsid w:val="008C4D88"/>
    <w:rsid w:val="008D1317"/>
    <w:rsid w:val="008E2FE6"/>
    <w:rsid w:val="008E7DBB"/>
    <w:rsid w:val="008F0296"/>
    <w:rsid w:val="008F2E4D"/>
    <w:rsid w:val="008F6DA6"/>
    <w:rsid w:val="00903703"/>
    <w:rsid w:val="0090512B"/>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D5BD6"/>
    <w:rsid w:val="00AE12F0"/>
    <w:rsid w:val="00AE3B4C"/>
    <w:rsid w:val="00AE5DA6"/>
    <w:rsid w:val="00AF0E10"/>
    <w:rsid w:val="00AF4BD9"/>
    <w:rsid w:val="00AF7C68"/>
    <w:rsid w:val="00B014AB"/>
    <w:rsid w:val="00B02254"/>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08A8"/>
    <w:rsid w:val="00B709DB"/>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2418"/>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2C76"/>
    <w:rsid w:val="00CC6799"/>
    <w:rsid w:val="00CC6DD9"/>
    <w:rsid w:val="00CD27D8"/>
    <w:rsid w:val="00CD5C57"/>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085A"/>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19C2"/>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5790"/>
    <w:rsid w:val="00236B86"/>
    <w:rsid w:val="002426E6"/>
    <w:rsid w:val="00242976"/>
    <w:rsid w:val="00256765"/>
    <w:rsid w:val="002776C1"/>
    <w:rsid w:val="00287CAB"/>
    <w:rsid w:val="003117D3"/>
    <w:rsid w:val="00323EF2"/>
    <w:rsid w:val="00381436"/>
    <w:rsid w:val="003920D8"/>
    <w:rsid w:val="003E2D28"/>
    <w:rsid w:val="003E6B3F"/>
    <w:rsid w:val="0041290D"/>
    <w:rsid w:val="00462ABB"/>
    <w:rsid w:val="00475846"/>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274AB"/>
    <w:rsid w:val="00842469"/>
    <w:rsid w:val="008B49BA"/>
    <w:rsid w:val="00903964"/>
    <w:rsid w:val="00930F55"/>
    <w:rsid w:val="0093622C"/>
    <w:rsid w:val="00946E0E"/>
    <w:rsid w:val="009C0814"/>
    <w:rsid w:val="009C6C8D"/>
    <w:rsid w:val="009D23F9"/>
    <w:rsid w:val="009E2606"/>
    <w:rsid w:val="009F648B"/>
    <w:rsid w:val="00A14CEF"/>
    <w:rsid w:val="00A231AC"/>
    <w:rsid w:val="00A42BBE"/>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7E96"/>
    <w:rsid w:val="00ED5ECC"/>
    <w:rsid w:val="00F6158E"/>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37F1-5CCA-44F9-8777-DF7945FA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144472</Words>
  <Characters>910180</Characters>
  <Application>Microsoft Office Word</Application>
  <DocSecurity>0</DocSecurity>
  <Lines>7584</Lines>
  <Paragraphs>2105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9</cp:revision>
  <cp:lastPrinted>2024-05-02T13:02:00Z</cp:lastPrinted>
  <dcterms:created xsi:type="dcterms:W3CDTF">2024-11-07T17:27:00Z</dcterms:created>
  <dcterms:modified xsi:type="dcterms:W3CDTF">2024-11-08T09:31:00Z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1">
    <vt:lpwstr>6.11.0.0</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6">
    <vt:lpwstr>True</vt:lpwstr>
  </property>
</Properties>
</file>