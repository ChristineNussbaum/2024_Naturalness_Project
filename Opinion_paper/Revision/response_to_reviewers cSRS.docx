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To help you address the reviewers' comments, the revised manuscript may be up to 4000 words and may include up to 120 references and 6 elements. </w:t>
      </w:r>
    </w:p>
    <w:p w14:paraId="176E0D2B" w14:textId="77777777" w:rsidR="00AA740F" w:rsidRPr="00AA740F" w:rsidRDefault="00AA740F">
      <w:pPr>
        <w:rPr>
          <w:lang w:val="en-US"/>
        </w:rPr>
      </w:pPr>
    </w:p>
    <w:p w14:paraId="1501243E" w14:textId="1EBC69FF" w:rsidR="00AA740F" w:rsidRPr="00794AAA" w:rsidRDefault="00AA740F" w:rsidP="00AA740F">
      <w:pPr>
        <w:pStyle w:val="Listenabsatz"/>
        <w:numPr>
          <w:ilvl w:val="0"/>
          <w:numId w:val="1"/>
        </w:numPr>
        <w:rPr>
          <w:b/>
          <w:color w:val="C45911" w:themeColor="accent2" w:themeShade="BF"/>
          <w:lang w:val="en-US"/>
        </w:rPr>
      </w:pPr>
      <w:r w:rsidRPr="00794AAA">
        <w:rPr>
          <w:b/>
          <w:color w:val="C45911" w:themeColor="accent2" w:themeShade="BF"/>
          <w:lang w:val="en-US"/>
        </w:rPr>
        <w:t xml:space="preserve">First, they noted that some of the problems you identify and the solutions you offer are rather general and would apply to many research topics. To bring more specificity to the piece, </w:t>
      </w:r>
      <w:bookmarkStart w:id="0" w:name="_GoBack"/>
      <w:r w:rsidRPr="00794AAA">
        <w:rPr>
          <w:b/>
          <w:color w:val="C45911" w:themeColor="accent2" w:themeShade="BF"/>
          <w:lang w:val="en-US"/>
        </w:rPr>
        <w:t>please include a deeper discussion of the impacts of voice naturalness on listener perception and behavior</w:t>
      </w:r>
      <w:bookmarkEnd w:id="0"/>
      <w:r w:rsidRPr="00794AAA">
        <w:rPr>
          <w:b/>
          <w:color w:val="C45911" w:themeColor="accent2" w:themeShade="BF"/>
          <w:lang w:val="en-US"/>
        </w:rPr>
        <w:t>. This will help increase the stakes of the piece. Additionally, please develop the future directions section to include examples specifically relevant to naturalness and understanding its impacts.</w:t>
      </w:r>
    </w:p>
    <w:p w14:paraId="3D3B1B2D" w14:textId="22170D99"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87D2A0D" w14:textId="24FE78EF" w:rsidR="00814DCA" w:rsidRDefault="00814DCA" w:rsidP="00814DCA">
      <w:pPr>
        <w:pStyle w:val="Listenabsatz"/>
        <w:numPr>
          <w:ilvl w:val="0"/>
          <w:numId w:val="24"/>
        </w:numPr>
        <w:rPr>
          <w:lang w:val="en-US"/>
        </w:rPr>
      </w:pPr>
      <w:r>
        <w:rPr>
          <w:lang w:val="en-US"/>
        </w:rPr>
        <w:t>Make recommendations section more specific</w:t>
      </w:r>
    </w:p>
    <w:p w14:paraId="26E1AC07" w14:textId="2C7BA6A2" w:rsidR="00814DCA" w:rsidRDefault="00814DCA" w:rsidP="00814DCA">
      <w:pPr>
        <w:pStyle w:val="Listenabsatz"/>
        <w:numPr>
          <w:ilvl w:val="0"/>
          <w:numId w:val="24"/>
        </w:numPr>
        <w:rPr>
          <w:lang w:val="en-US"/>
        </w:rPr>
      </w:pPr>
      <w:r>
        <w:rPr>
          <w:lang w:val="en-US"/>
        </w:rPr>
        <w:t>Impact of voice naturalness on listener perception and behavior: impact for pathological voices</w:t>
      </w:r>
      <w:r w:rsidR="001E4051">
        <w:rPr>
          <w:lang w:val="en-US"/>
        </w:rPr>
        <w:t>, maybe focus more on synthetic voices.</w:t>
      </w:r>
    </w:p>
    <w:p w14:paraId="3E31E772" w14:textId="135E8EB5" w:rsidR="00814DCA" w:rsidRDefault="00814DCA" w:rsidP="00814DCA">
      <w:pPr>
        <w:pStyle w:val="Listenabsatz"/>
        <w:numPr>
          <w:ilvl w:val="0"/>
          <w:numId w:val="24"/>
        </w:numPr>
        <w:rPr>
          <w:lang w:val="en-US"/>
        </w:rPr>
      </w:pPr>
      <w:r>
        <w:rPr>
          <w:lang w:val="en-US"/>
        </w:rPr>
        <w:t xml:space="preserve">Interplay with emotion </w:t>
      </w:r>
    </w:p>
    <w:p w14:paraId="5B7685A0" w14:textId="3F8ABC40" w:rsidR="00814DCA" w:rsidRDefault="00814DCA" w:rsidP="00814DCA">
      <w:pPr>
        <w:pStyle w:val="Listenabsatz"/>
        <w:numPr>
          <w:ilvl w:val="0"/>
          <w:numId w:val="24"/>
        </w:numPr>
        <w:rPr>
          <w:lang w:val="en-US"/>
        </w:rPr>
      </w:pPr>
      <w:r>
        <w:rPr>
          <w:lang w:val="en-US"/>
        </w:rPr>
        <w:t>Context-specificity?</w:t>
      </w:r>
    </w:p>
    <w:p w14:paraId="44E046F2" w14:textId="7B46CA1D" w:rsidR="002053E7" w:rsidRDefault="002053E7" w:rsidP="00814DCA">
      <w:pPr>
        <w:pStyle w:val="Listenabsatz"/>
        <w:numPr>
          <w:ilvl w:val="0"/>
          <w:numId w:val="24"/>
        </w:numPr>
        <w:rPr>
          <w:lang w:val="en-US"/>
        </w:rPr>
      </w:pPr>
      <w:r>
        <w:rPr>
          <w:lang w:val="en-US"/>
        </w:rPr>
        <w:t xml:space="preserve">&gt; wo </w:t>
      </w:r>
      <w:proofErr w:type="spellStart"/>
      <w:r>
        <w:rPr>
          <w:lang w:val="en-US"/>
        </w:rPr>
        <w:t>im</w:t>
      </w:r>
      <w:proofErr w:type="spellEnd"/>
      <w:r>
        <w:rPr>
          <w:lang w:val="en-US"/>
        </w:rPr>
        <w:t xml:space="preserve"> Manuscript </w:t>
      </w:r>
      <w:proofErr w:type="spellStart"/>
      <w:r>
        <w:rPr>
          <w:lang w:val="en-US"/>
        </w:rPr>
        <w:t>einfügen</w:t>
      </w:r>
      <w:proofErr w:type="spellEnd"/>
      <w:r>
        <w:rPr>
          <w:lang w:val="en-US"/>
        </w:rPr>
        <w:t>?</w:t>
      </w:r>
    </w:p>
    <w:p w14:paraId="1C31A773" w14:textId="77777777" w:rsidR="00814DCA" w:rsidRPr="00814DCA" w:rsidRDefault="00814DCA" w:rsidP="00814DCA">
      <w:pPr>
        <w:rPr>
          <w:lang w:val="en-US"/>
        </w:rPr>
      </w:pPr>
    </w:p>
    <w:p w14:paraId="1B778E9B" w14:textId="79C32DB5" w:rsidR="00AA740F" w:rsidRPr="00794AAA" w:rsidRDefault="00AA740F" w:rsidP="00AA740F">
      <w:pPr>
        <w:pStyle w:val="Listenabsatz"/>
        <w:numPr>
          <w:ilvl w:val="0"/>
          <w:numId w:val="1"/>
        </w:numPr>
        <w:rPr>
          <w:color w:val="C45911" w:themeColor="accent2" w:themeShade="BF"/>
          <w:lang w:val="en-US"/>
        </w:rPr>
      </w:pPr>
      <w:r w:rsidRPr="00794AAA">
        <w:rPr>
          <w:b/>
          <w:color w:val="C45911" w:themeColor="accent2" w:themeShade="BF"/>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794AAA">
        <w:rPr>
          <w:color w:val="C45911" w:themeColor="accent2" w:themeShade="BF"/>
          <w:lang w:val="en-US"/>
        </w:rPr>
        <w:t>.</w:t>
      </w:r>
    </w:p>
    <w:p w14:paraId="4FBD82EC" w14:textId="7F2F67F2"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5DB263D" w14:textId="55E9ABC1" w:rsidR="002053E7" w:rsidRDefault="002053E7" w:rsidP="002053E7">
      <w:pPr>
        <w:pStyle w:val="Listenabsatz"/>
        <w:numPr>
          <w:ilvl w:val="0"/>
          <w:numId w:val="24"/>
        </w:numPr>
        <w:rPr>
          <w:lang w:val="en-US"/>
        </w:rPr>
      </w:pPr>
      <w:r>
        <w:rPr>
          <w:lang w:val="en-US"/>
        </w:rPr>
        <w:t xml:space="preserve">I would not argue that it </w:t>
      </w:r>
      <w:r w:rsidR="00D60DCC">
        <w:rPr>
          <w:lang w:val="en-US"/>
        </w:rPr>
        <w:t>does.</w:t>
      </w:r>
      <w:r>
        <w:rPr>
          <w:lang w:val="en-US"/>
        </w:rPr>
        <w:t xml:space="preserve"> Its just something that we have not studied sufficiently yet</w:t>
      </w:r>
    </w:p>
    <w:p w14:paraId="48DD5729" w14:textId="5D10D168" w:rsidR="002053E7" w:rsidRPr="002053E7" w:rsidRDefault="002053E7" w:rsidP="002053E7">
      <w:pPr>
        <w:pStyle w:val="Listenabsatz"/>
        <w:numPr>
          <w:ilvl w:val="0"/>
          <w:numId w:val="24"/>
        </w:numPr>
      </w:pPr>
      <w:r w:rsidRPr="002053E7">
        <w:t>Ich glaube wir müssen noc</w:t>
      </w:r>
      <w:r>
        <w:t>hmal diskutieren, was genau mit dem Punkt gemeint ist</w:t>
      </w:r>
    </w:p>
    <w:p w14:paraId="40221AD2" w14:textId="77777777" w:rsidR="002053E7" w:rsidRPr="002053E7" w:rsidRDefault="002053E7" w:rsidP="002053E7"/>
    <w:p w14:paraId="49FCFE7C" w14:textId="1F3B3A48" w:rsidR="00AA740F" w:rsidRPr="00CB453B" w:rsidRDefault="00AA740F" w:rsidP="00AA740F">
      <w:pPr>
        <w:pStyle w:val="Listenabsatz"/>
        <w:numPr>
          <w:ilvl w:val="0"/>
          <w:numId w:val="1"/>
        </w:numPr>
        <w:rPr>
          <w:b/>
          <w:color w:val="C45911" w:themeColor="accent2" w:themeShade="BF"/>
          <w:lang w:val="en-US"/>
        </w:rPr>
      </w:pPr>
      <w:r w:rsidRPr="00CB453B">
        <w:rPr>
          <w:b/>
          <w:color w:val="C45911" w:themeColor="accent2" w:themeShade="BF"/>
          <w:lang w:val="en-US"/>
        </w:rPr>
        <w:t xml:space="preserve">Third, Reviewer 1 has some questions about how the systematic search for articles was conducted and wonders whether different search terms might yield different results. Please note that </w:t>
      </w:r>
      <w:proofErr w:type="spellStart"/>
      <w:r w:rsidRPr="00CB453B">
        <w:rPr>
          <w:b/>
          <w:color w:val="C45911" w:themeColor="accent2" w:themeShade="BF"/>
          <w:lang w:val="en-US"/>
        </w:rPr>
        <w:t>TiCS</w:t>
      </w:r>
      <w:proofErr w:type="spellEnd"/>
      <w:r w:rsidRPr="00CB453B">
        <w:rPr>
          <w:b/>
          <w:color w:val="C45911" w:themeColor="accent2" w:themeShade="BF"/>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70241357" w:rsidR="00AA740F" w:rsidRDefault="00AA740F" w:rsidP="00AA740F">
      <w:pPr>
        <w:rPr>
          <w:color w:val="C00000"/>
          <w:lang w:val="en-US"/>
        </w:rPr>
      </w:pPr>
      <w:r>
        <w:rPr>
          <w:lang w:val="en-US"/>
        </w:rPr>
        <w:t xml:space="preserve">Response: </w:t>
      </w:r>
      <w:r w:rsidR="001748D6" w:rsidRPr="001748D6">
        <w:rPr>
          <w:lang w:val="en-US"/>
        </w:rPr>
        <w:t xml:space="preserve">We have addressed our intentions with the literature search in detail in response to points 9 and 11. Importantly, we clarified that we did not claim our literature work to be a fully systematic and exhaustive review of the literature (in line with the </w:t>
      </w:r>
      <w:proofErr w:type="spellStart"/>
      <w:r w:rsidR="001748D6" w:rsidRPr="001748D6">
        <w:rPr>
          <w:lang w:val="en-US"/>
        </w:rPr>
        <w:t>TiCS</w:t>
      </w:r>
      <w:proofErr w:type="spellEnd"/>
      <w:r w:rsidR="001748D6" w:rsidRPr="001748D6">
        <w:rPr>
          <w:lang w:val="en-US"/>
        </w:rPr>
        <w:t xml:space="preserve"> guidelines). Instead, because we make several claims about the field of naturalness research as a whole, we aimed to be transparent to readers about how we came to these conclusions. We have now outlined in Box 1 one that this is an </w:t>
      </w:r>
      <w:r w:rsidR="001748D6" w:rsidRPr="001748D6">
        <w:rPr>
          <w:lang w:val="en-US"/>
        </w:rPr>
        <w:lastRenderedPageBreak/>
        <w:t xml:space="preserve">exemplary literature search. For the concerns about potential biases introduced by the search terms, please refer to point 11. </w:t>
      </w:r>
    </w:p>
    <w:p w14:paraId="0AE7F27B" w14:textId="045F1FEF" w:rsidR="001748D6" w:rsidRPr="00AC69DB" w:rsidRDefault="001748D6" w:rsidP="00AA740F">
      <w:pPr>
        <w:rPr>
          <w:lang w:val="en-US"/>
        </w:rPr>
      </w:pPr>
      <w:r w:rsidRPr="00AC69DB">
        <w:rPr>
          <w:lang w:val="en-US"/>
        </w:rPr>
        <w:t xml:space="preserve">Following your suggestion, we have now included a Table with some definitions directly quoted from the original references (page 16 ff). The complete list of definitions is still available on OSF. </w:t>
      </w:r>
    </w:p>
    <w:p w14:paraId="2C86EBA7" w14:textId="657AFEA6" w:rsidR="001748D6" w:rsidRDefault="00AC69DB" w:rsidP="001748D6">
      <w:pPr>
        <w:rPr>
          <w:lang w:val="en-US"/>
        </w:rPr>
      </w:pPr>
      <w:r>
        <w:rPr>
          <w:lang w:val="en-US"/>
        </w:rPr>
        <w:t>Finally, w</w:t>
      </w:r>
      <w:r w:rsidRPr="00AC69DB">
        <w:rPr>
          <w:lang w:val="en-US"/>
        </w:rPr>
        <w:t>hile we still think t</w:t>
      </w:r>
      <w:r>
        <w:rPr>
          <w:lang w:val="en-US"/>
        </w:rPr>
        <w:t xml:space="preserve">hat Figure 1C provides the most compelling form of evidence </w:t>
      </w:r>
      <w:r w:rsidR="00932AFA">
        <w:rPr>
          <w:lang w:val="en-US"/>
        </w:rPr>
        <w:t xml:space="preserve">for the </w:t>
      </w:r>
      <w:r w:rsidRPr="00AC69DB">
        <w:rPr>
          <w:lang w:val="en-US"/>
        </w:rPr>
        <w:t>lack of exchange between the different research domains</w:t>
      </w:r>
      <w:r>
        <w:rPr>
          <w:lang w:val="en-US"/>
        </w:rPr>
        <w:t xml:space="preserve">, we have included an additional aspect: </w:t>
      </w:r>
    </w:p>
    <w:p w14:paraId="36B9BBD9" w14:textId="2972159D" w:rsidR="00932AFA" w:rsidRPr="00932AFA" w:rsidRDefault="00932AFA" w:rsidP="001748D6">
      <w:pPr>
        <w:rPr>
          <w:lang w:val="en-US"/>
        </w:rPr>
      </w:pPr>
      <w:r w:rsidRPr="00932AFA">
        <w:rPr>
          <w:lang w:val="en-US"/>
        </w:rPr>
        <w:t>“</w:t>
      </w:r>
      <w:r w:rsidRPr="00932AFA">
        <w:rPr>
          <w:i/>
          <w:iCs/>
          <w:lang w:val="en-US"/>
        </w:rPr>
        <w:t xml:space="preserve">This is further corroborated by two recent systematic literature reviews on pathological </w:t>
      </w:r>
      <w:sdt>
        <w:sdtPr>
          <w:rPr>
            <w:i/>
            <w:iCs/>
            <w:lang w:val="en-US"/>
          </w:rPr>
          <w:alias w:val="To edit, see citavi.com/edit"/>
          <w:tag w:val="CitaviPlaceholder#cba5b5a3-b25d-4a6f-b88d-2d7048c106d6"/>
          <w:id w:val="1135612466"/>
          <w:placeholder>
            <w:docPart w:val="81584F1CBD964682A6F8451EC0AC2A1E"/>
          </w:placeholder>
        </w:sdtPr>
        <w:sdtEndPr/>
        <w:sdtContent>
          <w:r w:rsidRPr="00932AFA">
            <w:rPr>
              <w:i/>
              <w:iCs/>
              <w:lang w:val="en-US"/>
            </w:rPr>
            <w:fldChar w:fldCharType="begin"/>
          </w:r>
          <w:r w:rsidRPr="00932AFA">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wLTI1VDE0OjMzOjIzIiwiUHJvamVjdCI6eyIkcmVmIjoiNSJ9fSwiVXNlTnVtYmVyaW5nVHlwZU9mUGFyZW50RG9jdW1lbnQiOmZhbHNlfV0sIkZvcm1hdHRlZFRleHQiOnsiJGlkIjoiMTUiLCJDb3VudCI6MSwiVGV4dFVuaXRzIjpbeyIkaWQiOiIxNiIsIkZvbnRTdHlsZSI6eyIkaWQiOiIxNyIsIk5ldXRyYWwiOnRydWV9LCJSZWFkaW5nT3JkZXIiOjEsIlRleHQiOiJbMTVdIn1dfSwiVGFnIjoiQ2l0YXZpUGxhY2Vob2xkZXIjY2JhNWI1YTMtYjI1ZC00YTZmLWI4OGQtMmQ3MDQ4YzEwNmQ2IiwiVGV4dCI6IlsxNV0iLCJXQUlWZXJzaW9uIjoiNi4xMS4wLjAifQ==}</w:instrText>
          </w:r>
          <w:r w:rsidRPr="00932AFA">
            <w:rPr>
              <w:i/>
              <w:iCs/>
              <w:lang w:val="en-US"/>
            </w:rPr>
            <w:fldChar w:fldCharType="separate"/>
          </w:r>
          <w:r w:rsidRPr="00932AFA">
            <w:rPr>
              <w:i/>
              <w:iCs/>
              <w:lang w:val="en-US"/>
            </w:rPr>
            <w:t>[15]</w:t>
          </w:r>
          <w:r w:rsidRPr="00932AFA">
            <w:rPr>
              <w:i/>
              <w:iCs/>
              <w:lang w:val="en-US"/>
            </w:rPr>
            <w:fldChar w:fldCharType="end"/>
          </w:r>
        </w:sdtContent>
      </w:sdt>
      <w:r w:rsidRPr="00932AFA">
        <w:rPr>
          <w:i/>
          <w:iCs/>
          <w:lang w:val="en-US"/>
        </w:rPr>
        <w:t xml:space="preserve"> and synthetic voices </w:t>
      </w:r>
      <w:sdt>
        <w:sdtPr>
          <w:rPr>
            <w:i/>
            <w:iCs/>
            <w:lang w:val="en-US"/>
          </w:rPr>
          <w:alias w:val="To edit, see citavi.com/edit"/>
          <w:tag w:val="CitaviPlaceholder#0fb2093d-1819-4a79-ba42-05ce0378bccd"/>
          <w:id w:val="1175612589"/>
          <w:placeholder>
            <w:docPart w:val="81584F1CBD964682A6F8451EC0AC2A1E"/>
          </w:placeholder>
        </w:sdtPr>
        <w:sdtEndPr/>
        <w:sdtContent>
          <w:r w:rsidRPr="00932AFA">
            <w:rPr>
              <w:i/>
              <w:iCs/>
              <w:lang w:val="en-US"/>
            </w:rPr>
            <w:fldChar w:fldCharType="begin"/>
          </w:r>
          <w:r w:rsidRPr="00932AFA">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AtMjVUMTQ6MzM6MjMiLCJQcm9qZWN0Ijp7IiRyZWYiOiI1In19LCJVc2VOdW1iZXJpbmdUeXBlT2ZQYXJlbnREb2N1bWVudCI6ZmFsc2V9XSwiRm9ybWF0dGVkVGV4dCI6eyIkaWQiOiIxMyIsIkNvdW50IjoxLCJUZXh0VW5pdHMiOlt7IiRpZCI6IjE0IiwiRm9udFN0eWxlIjp7IiRpZCI6IjE1IiwiTmV1dHJhbCI6dHJ1ZX0sIlJlYWRpbmdPcmRlciI6MSwiVGV4dCI6IlsyMF0ifV19LCJUYWciOiJDaXRhdmlQbGFjZWhvbGRlciMwZmIyMDkzZC0xODE5LTRhNzktYmE0Mi0wNWNlMDM3OGJjY2QiLCJUZXh0IjoiWzIwXSIsIldBSVZlcnNpb24iOiI2LjExLjAuMCJ9}</w:instrText>
          </w:r>
          <w:r w:rsidRPr="00932AFA">
            <w:rPr>
              <w:i/>
              <w:iCs/>
              <w:lang w:val="en-US"/>
            </w:rPr>
            <w:fldChar w:fldCharType="separate"/>
          </w:r>
          <w:r w:rsidRPr="00932AFA">
            <w:rPr>
              <w:i/>
              <w:iCs/>
              <w:lang w:val="en-US"/>
            </w:rPr>
            <w:t>[20]</w:t>
          </w:r>
          <w:r w:rsidRPr="00932AFA">
            <w:rPr>
              <w:i/>
              <w:iCs/>
              <w:lang w:val="en-US"/>
            </w:rPr>
            <w:fldChar w:fldCharType="end"/>
          </w:r>
        </w:sdtContent>
      </w:sdt>
      <w:r w:rsidRPr="00932AFA">
        <w:rPr>
          <w:i/>
          <w:iCs/>
          <w:lang w:val="en-US"/>
        </w:rPr>
        <w:t xml:space="preserve"> which do not have a single reference in common.</w:t>
      </w:r>
      <w:r w:rsidRPr="00932AFA">
        <w:rPr>
          <w:lang w:val="en-US"/>
        </w:rPr>
        <w:t>” (page 6)</w:t>
      </w:r>
    </w:p>
    <w:p w14:paraId="72C45DC2" w14:textId="77777777" w:rsidR="00E4092B" w:rsidRPr="00B7282D" w:rsidRDefault="00E4092B" w:rsidP="00E4092B">
      <w:pPr>
        <w:rPr>
          <w:lang w:val="en-US"/>
        </w:rPr>
      </w:pPr>
    </w:p>
    <w:p w14:paraId="2AF331EB"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This is a Review (as opposed to an Opinion), so please avoid using highly opinionated language such as “we argue”. “We discuss/suggest/show/etc.” would be fine.</w:t>
      </w:r>
    </w:p>
    <w:p w14:paraId="5DDAF67A" w14:textId="408D72A2"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in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6 “argue” -&gt; “we therefore conclude”)</w:t>
      </w:r>
    </w:p>
    <w:p w14:paraId="14229941" w14:textId="77777777" w:rsidR="00111AA0" w:rsidRPr="00111AA0" w:rsidRDefault="00111AA0" w:rsidP="00111AA0">
      <w:pPr>
        <w:rPr>
          <w:bCs/>
          <w:lang w:val="en-US"/>
        </w:rPr>
      </w:pPr>
    </w:p>
    <w:p w14:paraId="6455B1CF" w14:textId="4F68BB14" w:rsidR="00D7316A" w:rsidRPr="00CB453B" w:rsidRDefault="00E4092B" w:rsidP="00D7316A">
      <w:pPr>
        <w:pStyle w:val="Listenabsatz"/>
        <w:numPr>
          <w:ilvl w:val="0"/>
          <w:numId w:val="1"/>
        </w:numPr>
        <w:rPr>
          <w:b/>
          <w:color w:val="385623" w:themeColor="accent6" w:themeShade="80"/>
          <w:lang w:val="en-US"/>
        </w:rPr>
      </w:pPr>
      <w:r w:rsidRPr="00CB453B">
        <w:rPr>
          <w:b/>
          <w:color w:val="385623" w:themeColor="accent6" w:themeShade="80"/>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1A3E1287"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(please note for the sake of readability, we did not mark this adjustment in the version with tracked changes).</w:t>
      </w:r>
    </w:p>
    <w:p w14:paraId="0EC528B0" w14:textId="19C7288B" w:rsidR="00AA740F"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Please include DOIs for any preprints, e.g. [101].</w:t>
      </w:r>
    </w:p>
    <w:p w14:paraId="1D1D5DF0" w14:textId="77777777" w:rsidR="007E5B22" w:rsidRPr="00D7316A" w:rsidRDefault="00D7316A" w:rsidP="007E5B22">
      <w:pPr>
        <w:rPr>
          <w:bCs/>
          <w:lang w:val="en-US"/>
        </w:rPr>
      </w:pPr>
      <w:r w:rsidRPr="00D7316A">
        <w:rPr>
          <w:bCs/>
          <w:lang w:val="en-US"/>
        </w:rPr>
        <w:t xml:space="preserve">Response: </w:t>
      </w:r>
      <w:r w:rsidR="007E5B22" w:rsidRPr="007E5B22">
        <w:rPr>
          <w:lang w:val="en-US"/>
        </w:rPr>
        <w:t>We adjusted the citation template to display DOIs for all references, if available. (please note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48D549F5" w:rsidR="006D14EC" w:rsidRPr="00CB453B" w:rsidRDefault="006D14EC" w:rsidP="00CB453B">
      <w:pPr>
        <w:rPr>
          <w:b/>
          <w:bCs/>
          <w:color w:val="385623" w:themeColor="accent6" w:themeShade="80"/>
          <w:lang w:val="en-US"/>
        </w:rPr>
      </w:pPr>
      <w:r w:rsidRPr="00CB453B">
        <w:rPr>
          <w:b/>
          <w:bCs/>
          <w:color w:val="385623" w:themeColor="accent6" w:themeShade="80"/>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ultimate aim that research across fields can yield clearer and more applicable insights into how voices of different kinds might affect human </w:t>
      </w:r>
      <w:proofErr w:type="spellStart"/>
      <w:r w:rsidRPr="00CB453B">
        <w:rPr>
          <w:b/>
          <w:bCs/>
          <w:color w:val="385623" w:themeColor="accent6" w:themeShade="80"/>
          <w:lang w:val="en-US"/>
        </w:rPr>
        <w:t>behaviours</w:t>
      </w:r>
      <w:proofErr w:type="spellEnd"/>
      <w:r w:rsidRPr="00CB453B">
        <w:rPr>
          <w:b/>
          <w:bCs/>
          <w:color w:val="385623" w:themeColor="accent6" w:themeShade="80"/>
          <w:lang w:val="en-US"/>
        </w:rPr>
        <w:t xml:space="preserve">. Although the paper focuses on voices, there are implications for perception of human vs "human-like" stimuli and entities across </w:t>
      </w:r>
      <w:r w:rsidRPr="00CB453B">
        <w:rPr>
          <w:b/>
          <w:bCs/>
          <w:color w:val="385623" w:themeColor="accent6" w:themeShade="80"/>
          <w:lang w:val="en-US"/>
        </w:rPr>
        <w:lastRenderedPageBreak/>
        <w:t>modalities and contexts. I have a few suggestions about ways to add depth and focus, which I think could greatly enhance the paper's impact.</w:t>
      </w:r>
    </w:p>
    <w:p w14:paraId="1A9260C7" w14:textId="0368F626" w:rsidR="00D7316A" w:rsidRPr="00D7316A" w:rsidRDefault="00D7316A" w:rsidP="00D7316A">
      <w:pPr>
        <w:rPr>
          <w:lang w:val="en-US"/>
        </w:rPr>
      </w:pPr>
      <w:r>
        <w:rPr>
          <w:lang w:val="en-US"/>
        </w:rPr>
        <w:t xml:space="preserve">Response: </w:t>
      </w:r>
      <w:del w:id="1" w:author="Stefan Schweinberger" w:date="2024-11-07T18:31:00Z">
        <w:r w:rsidR="00757E54" w:rsidRPr="00757E54" w:rsidDel="00F74624">
          <w:rPr>
            <w:lang w:val="en-US"/>
          </w:rPr>
          <w:delText>Thank you very much for</w:delText>
        </w:r>
      </w:del>
      <w:ins w:id="2" w:author="Stefan Schweinberger" w:date="2024-11-07T18:31:00Z">
        <w:r w:rsidR="00F74624">
          <w:rPr>
            <w:lang w:val="en-US"/>
          </w:rPr>
          <w:t>We were pleased about</w:t>
        </w:r>
      </w:ins>
      <w:r w:rsidR="00757E54" w:rsidRPr="00757E54">
        <w:rPr>
          <w:lang w:val="en-US"/>
        </w:rPr>
        <w:t xml:space="preserve"> this positive evaluation</w:t>
      </w:r>
      <w:ins w:id="3" w:author="Stefan Schweinberger" w:date="2024-11-07T18:31:00Z">
        <w:r w:rsidR="00F74624">
          <w:rPr>
            <w:lang w:val="en-US"/>
          </w:rPr>
          <w:t xml:space="preserve">, </w:t>
        </w:r>
        <w:proofErr w:type="spellStart"/>
        <w:r w:rsidR="00F74624">
          <w:rPr>
            <w:lang w:val="en-US"/>
          </w:rPr>
          <w:t>alro</w:t>
        </w:r>
        <w:proofErr w:type="spellEnd"/>
        <w:r w:rsidR="00F74624">
          <w:rPr>
            <w:lang w:val="en-US"/>
          </w:rPr>
          <w:t xml:space="preserve"> regarding</w:t>
        </w:r>
      </w:ins>
      <w:ins w:id="4" w:author="Stefan Schweinberger" w:date="2024-11-07T18:32:00Z">
        <w:r w:rsidR="00F74624">
          <w:rPr>
            <w:lang w:val="en-US"/>
          </w:rPr>
          <w:t xml:space="preserve"> </w:t>
        </w:r>
      </w:ins>
      <w:del w:id="5" w:author="Stefan Schweinberger" w:date="2024-11-07T18:32:00Z">
        <w:r w:rsidR="00757E54" w:rsidRPr="00757E54" w:rsidDel="00F74624">
          <w:rPr>
            <w:lang w:val="en-US"/>
          </w:rPr>
          <w:delText xml:space="preserve">. </w:delText>
        </w:r>
        <w:r w:rsidR="00757E54" w:rsidDel="00F74624">
          <w:rPr>
            <w:lang w:val="en-US"/>
          </w:rPr>
          <w:delText xml:space="preserve">We are particularly happy that you share </w:delText>
        </w:r>
      </w:del>
      <w:r w:rsidR="00757E54">
        <w:rPr>
          <w:lang w:val="en-US"/>
        </w:rPr>
        <w:t xml:space="preserve">our </w:t>
      </w:r>
      <w:ins w:id="6" w:author="Stefan Schweinberger" w:date="2024-11-07T18:32:00Z">
        <w:r w:rsidR="00F74624">
          <w:rPr>
            <w:lang w:val="en-US"/>
          </w:rPr>
          <w:t xml:space="preserve">shared </w:t>
        </w:r>
      </w:ins>
      <w:del w:id="7" w:author="Stefan Schweinberger" w:date="2024-11-07T18:32:00Z">
        <w:r w:rsidR="00757E54" w:rsidDel="00F74624">
          <w:rPr>
            <w:lang w:val="en-US"/>
          </w:rPr>
          <w:delText xml:space="preserve">impression </w:delText>
        </w:r>
      </w:del>
      <w:ins w:id="8" w:author="Stefan Schweinberger" w:date="2024-11-07T18:32:00Z">
        <w:r w:rsidR="00F74624">
          <w:rPr>
            <w:lang w:val="en-US"/>
          </w:rPr>
          <w:t xml:space="preserve">perception </w:t>
        </w:r>
      </w:ins>
      <w:del w:id="9" w:author="Stefan Schweinberger" w:date="2024-11-07T18:32:00Z">
        <w:r w:rsidR="00757E54" w:rsidDel="00F74624">
          <w:rPr>
            <w:lang w:val="en-US"/>
          </w:rPr>
          <w:delText xml:space="preserve">on </w:delText>
        </w:r>
      </w:del>
      <w:ins w:id="10" w:author="Stefan Schweinberger" w:date="2024-11-07T18:32:00Z">
        <w:r w:rsidR="00F74624">
          <w:rPr>
            <w:lang w:val="en-US"/>
          </w:rPr>
          <w:t xml:space="preserve">of </w:t>
        </w:r>
      </w:ins>
      <w:r w:rsidR="00757E54">
        <w:rPr>
          <w:lang w:val="en-US"/>
        </w:rPr>
        <w:t xml:space="preserve">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The authors make a number of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similar, but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CB453B">
        <w:rPr>
          <w:b/>
          <w:bCs/>
          <w:color w:val="C45911" w:themeColor="accent2" w:themeShade="BF"/>
          <w:lang w:val="en-US"/>
        </w:rPr>
        <w:t>behaviour</w:t>
      </w:r>
      <w:proofErr w:type="spellEnd"/>
      <w:r w:rsidRPr="00CB453B">
        <w:rPr>
          <w:b/>
          <w:bCs/>
          <w:color w:val="C45911" w:themeColor="accent2" w:themeShade="BF"/>
          <w:lang w:val="en-US"/>
        </w:rPr>
        <w:t xml:space="preserve">. What are the implications of finding certain human or synthetic voices to be more or less natural-sounding? What is the published evidence that naturalness affects </w:t>
      </w:r>
      <w:proofErr w:type="spellStart"/>
      <w:r w:rsidRPr="00CB453B">
        <w:rPr>
          <w:b/>
          <w:bCs/>
          <w:color w:val="C45911" w:themeColor="accent2" w:themeShade="BF"/>
          <w:lang w:val="en-US"/>
        </w:rPr>
        <w:t>behaviours</w:t>
      </w:r>
      <w:proofErr w:type="spellEnd"/>
      <w:r w:rsidRPr="00CB453B">
        <w:rPr>
          <w:b/>
          <w:bCs/>
          <w:color w:val="C45911" w:themeColor="accent2" w:themeShade="BF"/>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2B307594" w14:textId="01804893"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ins w:id="11" w:author="Stefan Schweinberger" w:date="2024-11-07T18:44:00Z">
        <w:r w:rsidR="007E5ACA">
          <w:rPr>
            <w:color w:val="C00000"/>
            <w:lang w:val="en-US"/>
          </w:rPr>
          <w:t xml:space="preserve"> </w:t>
        </w:r>
      </w:ins>
      <w:ins w:id="12" w:author="Stefan Schweinberger" w:date="2024-11-07T18:45:00Z">
        <w:r w:rsidR="007E5ACA">
          <w:rPr>
            <w:color w:val="C00000"/>
            <w:lang w:val="en-US"/>
          </w:rPr>
          <w:t>This is a good point. In response, we decided to use the example of impression formation in voice and face perception t</w:t>
        </w:r>
      </w:ins>
      <w:ins w:id="13" w:author="Stefan Schweinberger" w:date="2024-11-07T18:46:00Z">
        <w:r w:rsidR="007E5ACA">
          <w:rPr>
            <w:color w:val="C00000"/>
            <w:lang w:val="en-US"/>
          </w:rPr>
          <w:t xml:space="preserve">o make the point that, even though it is the case that there are conceptually similar or </w:t>
        </w:r>
        <w:proofErr w:type="spellStart"/>
        <w:r w:rsidR="007E5ACA">
          <w:rPr>
            <w:color w:val="C00000"/>
            <w:lang w:val="en-US"/>
          </w:rPr>
          <w:t>equivalend</w:t>
        </w:r>
        <w:proofErr w:type="spellEnd"/>
        <w:r w:rsidR="007E5ACA">
          <w:rPr>
            <w:color w:val="C00000"/>
            <w:lang w:val="en-US"/>
          </w:rPr>
          <w:t xml:space="preserve"> concepts with different labelling (e.g. warmth vs. competence</w:t>
        </w:r>
      </w:ins>
      <w:ins w:id="14" w:author="Stefan Schweinberger" w:date="2024-11-07T18:47:00Z">
        <w:r w:rsidR="007E5ACA">
          <w:rPr>
            <w:color w:val="C00000"/>
            <w:lang w:val="en-US"/>
          </w:rPr>
          <w:t xml:space="preserve"> /Fiske </w:t>
        </w:r>
      </w:ins>
      <w:ins w:id="15" w:author="Stefan Schweinberger" w:date="2024-11-07T18:46:00Z">
        <w:r w:rsidR="007E5ACA">
          <w:rPr>
            <w:color w:val="C00000"/>
            <w:lang w:val="en-US"/>
          </w:rPr>
          <w:t>as</w:t>
        </w:r>
      </w:ins>
      <w:ins w:id="16" w:author="Stefan Schweinberger" w:date="2024-11-07T18:47:00Z">
        <w:r w:rsidR="007E5ACA">
          <w:rPr>
            <w:color w:val="C00000"/>
            <w:lang w:val="en-US"/>
          </w:rPr>
          <w:t xml:space="preserve"> compared to valence and dominance /McAleer or trustworthiness and dominance /Todorov</w:t>
        </w:r>
        <w:r w:rsidR="00D03F84">
          <w:rPr>
            <w:color w:val="C00000"/>
            <w:lang w:val="en-US"/>
          </w:rPr>
          <w:t xml:space="preserve">). The example </w:t>
        </w:r>
      </w:ins>
      <w:ins w:id="17" w:author="Stefan Schweinberger" w:date="2024-11-07T18:48:00Z">
        <w:r w:rsidR="00D03F84">
          <w:rPr>
            <w:color w:val="C00000"/>
            <w:lang w:val="en-US"/>
          </w:rPr>
          <w:t xml:space="preserve">seems well-suited to make the specific case for naturalness: Specifically, we would </w:t>
        </w:r>
      </w:ins>
      <w:ins w:id="18" w:author="Stefan Schweinberger" w:date="2024-11-07T18:50:00Z">
        <w:r w:rsidR="00D03F84">
          <w:rPr>
            <w:color w:val="C00000"/>
            <w:lang w:val="en-US"/>
          </w:rPr>
          <w:t>NOT</w:t>
        </w:r>
      </w:ins>
      <w:ins w:id="19" w:author="Stefan Schweinberger" w:date="2024-11-07T18:48:00Z">
        <w:r w:rsidR="00D03F84">
          <w:rPr>
            <w:color w:val="C00000"/>
            <w:lang w:val="en-US"/>
          </w:rPr>
          <w:t xml:space="preserve"> argue with </w:t>
        </w:r>
      </w:ins>
      <w:ins w:id="20" w:author="Stefan Schweinberger" w:date="2024-11-07T18:49:00Z">
        <w:r w:rsidR="00D03F84">
          <w:rPr>
            <w:color w:val="C00000"/>
            <w:lang w:val="en-US"/>
          </w:rPr>
          <w:t xml:space="preserve">the reviewer that these different labels tend to be used by researchers from different </w:t>
        </w:r>
      </w:ins>
      <w:ins w:id="21" w:author="Stefan Schweinberger" w:date="2024-11-07T18:50:00Z">
        <w:r w:rsidR="00D03F84">
          <w:rPr>
            <w:color w:val="C00000"/>
            <w:lang w:val="en-US"/>
          </w:rPr>
          <w:t xml:space="preserve">theoretical </w:t>
        </w:r>
      </w:ins>
      <w:ins w:id="22" w:author="Stefan Schweinberger" w:date="2024-11-07T18:49:00Z">
        <w:r w:rsidR="00D03F84">
          <w:rPr>
            <w:color w:val="C00000"/>
            <w:lang w:val="en-US"/>
          </w:rPr>
          <w:t>“camps”</w:t>
        </w:r>
      </w:ins>
      <w:ins w:id="23" w:author="Stefan Schweinberger" w:date="2024-11-07T18:50:00Z">
        <w:r w:rsidR="00D03F84">
          <w:rPr>
            <w:color w:val="C00000"/>
            <w:lang w:val="en-US"/>
          </w:rPr>
          <w:t>. Crucially</w:t>
        </w:r>
      </w:ins>
      <w:ins w:id="24" w:author="Stefan Schweinberger" w:date="2024-11-07T18:51:00Z">
        <w:r w:rsidR="00D03F84">
          <w:rPr>
            <w:color w:val="C00000"/>
            <w:lang w:val="en-US"/>
          </w:rPr>
          <w:t xml:space="preserve"> however, </w:t>
        </w:r>
      </w:ins>
      <w:ins w:id="25" w:author="Stefan Schweinberger" w:date="2024-11-07T18:54:00Z">
        <w:r w:rsidR="00D03F84">
          <w:rPr>
            <w:color w:val="C00000"/>
            <w:lang w:val="en-US"/>
          </w:rPr>
          <w:t xml:space="preserve">unlike in the naturalness domain </w:t>
        </w:r>
      </w:ins>
      <w:ins w:id="26" w:author="Stefan Schweinberger" w:date="2024-11-07T18:51:00Z">
        <w:r w:rsidR="00D03F84">
          <w:rPr>
            <w:color w:val="C00000"/>
            <w:lang w:val="en-US"/>
          </w:rPr>
          <w:t xml:space="preserve">there is substantial cross-talk in terms of cross-discussion and citations, as can be easily seen from </w:t>
        </w:r>
      </w:ins>
      <w:ins w:id="27" w:author="Stefan Schweinberger" w:date="2024-11-07T18:50:00Z">
        <w:r w:rsidR="00D03F84">
          <w:rPr>
            <w:color w:val="C00000"/>
            <w:lang w:val="en-US"/>
          </w:rPr>
          <w:t xml:space="preserve">several influential papers </w:t>
        </w:r>
      </w:ins>
      <w:ins w:id="28" w:author="Stefan Schweinberger" w:date="2024-11-07T18:52:00Z">
        <w:r w:rsidR="00D03F84">
          <w:rPr>
            <w:color w:val="C00000"/>
            <w:lang w:val="en-US"/>
          </w:rPr>
          <w:t>in that field. Prominent examples include Sutherland (2013, Cognition), Todorov</w:t>
        </w:r>
      </w:ins>
      <w:ins w:id="29" w:author="Stefan Schweinberger" w:date="2024-11-07T18:48:00Z">
        <w:r w:rsidR="00D03F84">
          <w:rPr>
            <w:color w:val="C00000"/>
            <w:lang w:val="en-US"/>
          </w:rPr>
          <w:t xml:space="preserve"> </w:t>
        </w:r>
      </w:ins>
      <w:ins w:id="30" w:author="Stefan Schweinberger" w:date="2024-11-07T18:52:00Z">
        <w:r w:rsidR="00D03F84">
          <w:rPr>
            <w:color w:val="C00000"/>
            <w:lang w:val="en-US"/>
          </w:rPr>
          <w:t xml:space="preserve">et al. (2008, </w:t>
        </w:r>
        <w:proofErr w:type="spellStart"/>
        <w:r w:rsidR="00D03F84">
          <w:rPr>
            <w:color w:val="C00000"/>
            <w:lang w:val="en-US"/>
          </w:rPr>
          <w:t>TiCS</w:t>
        </w:r>
        <w:proofErr w:type="spellEnd"/>
        <w:r w:rsidR="00D03F84">
          <w:rPr>
            <w:color w:val="C00000"/>
            <w:lang w:val="en-US"/>
          </w:rPr>
          <w:t>)</w:t>
        </w:r>
      </w:ins>
      <w:ins w:id="31" w:author="Stefan Schweinberger" w:date="2024-11-07T18:53:00Z">
        <w:r w:rsidR="00D03F84">
          <w:rPr>
            <w:color w:val="C00000"/>
            <w:lang w:val="en-US"/>
          </w:rPr>
          <w:t>, or McAleer et al. (2014</w:t>
        </w:r>
      </w:ins>
      <w:ins w:id="32" w:author="Stefan Schweinberger" w:date="2024-11-07T18:54:00Z">
        <w:r w:rsidR="00D03F84">
          <w:rPr>
            <w:color w:val="C00000"/>
            <w:lang w:val="en-US"/>
          </w:rPr>
          <w:t xml:space="preserve">, PLOS One). </w:t>
        </w:r>
      </w:ins>
      <w:ins w:id="33" w:author="Stefan Schweinberger" w:date="2024-11-07T18:57:00Z">
        <w:r w:rsidR="00A32E20">
          <w:rPr>
            <w:color w:val="C00000"/>
            <w:lang w:val="en-US"/>
          </w:rPr>
          <w:t>More</w:t>
        </w:r>
      </w:ins>
      <w:ins w:id="34" w:author="Stefan Schweinberger" w:date="2024-11-07T18:58:00Z">
        <w:r w:rsidR="00A32E20">
          <w:rPr>
            <w:color w:val="C00000"/>
            <w:lang w:val="en-US"/>
          </w:rPr>
          <w:t xml:space="preserve">over, unlike in the naturalness domain, there is substantial empirical work in the facial/vocal impressions domain to </w:t>
        </w:r>
      </w:ins>
      <w:ins w:id="35" w:author="Stefan Schweinberger" w:date="2024-11-07T19:00:00Z">
        <w:r w:rsidR="00A32E20">
          <w:rPr>
            <w:color w:val="C00000"/>
            <w:lang w:val="en-US"/>
          </w:rPr>
          <w:t xml:space="preserve">systematically </w:t>
        </w:r>
      </w:ins>
      <w:ins w:id="36" w:author="Stefan Schweinberger" w:date="2024-11-07T18:58:00Z">
        <w:r w:rsidR="00A32E20">
          <w:rPr>
            <w:color w:val="C00000"/>
            <w:lang w:val="en-US"/>
          </w:rPr>
          <w:t xml:space="preserve">investigate </w:t>
        </w:r>
      </w:ins>
      <w:ins w:id="37" w:author="Stefan Schweinberger" w:date="2024-11-07T19:00:00Z">
        <w:r w:rsidR="00A32E20">
          <w:rPr>
            <w:color w:val="C00000"/>
            <w:lang w:val="en-US"/>
          </w:rPr>
          <w:t>relationships between these dimensions across different l</w:t>
        </w:r>
      </w:ins>
      <w:ins w:id="38" w:author="Stefan Schweinberger" w:date="2024-11-07T19:01:00Z">
        <w:r w:rsidR="00A32E20">
          <w:rPr>
            <w:color w:val="C00000"/>
            <w:lang w:val="en-US"/>
          </w:rPr>
          <w:t xml:space="preserve">abels </w:t>
        </w:r>
      </w:ins>
      <w:ins w:id="39" w:author="Stefan Schweinberger" w:date="2024-11-07T18:58:00Z">
        <w:r w:rsidR="00A32E20">
          <w:rPr>
            <w:color w:val="C00000"/>
            <w:lang w:val="en-US"/>
          </w:rPr>
          <w:t>(e.g., Sutherland et al., 2016).</w:t>
        </w:r>
      </w:ins>
      <w:ins w:id="40" w:author="Stefan Schweinberger" w:date="2024-11-07T19:01:00Z">
        <w:r w:rsidR="00A32E20">
          <w:rPr>
            <w:color w:val="C00000"/>
            <w:lang w:val="en-US"/>
          </w:rPr>
          <w:t xml:space="preserve"> </w:t>
        </w:r>
      </w:ins>
      <w:ins w:id="41" w:author="Stefan Schweinberger" w:date="2024-11-07T19:02:00Z">
        <w:r w:rsidR="00A32E20">
          <w:rPr>
            <w:color w:val="C00000"/>
            <w:lang w:val="en-US"/>
          </w:rPr>
          <w:t xml:space="preserve">Thus, we argue that </w:t>
        </w:r>
      </w:ins>
    </w:p>
    <w:p w14:paraId="1214A92B" w14:textId="283ACE82" w:rsidR="008D6864" w:rsidRPr="008D6864" w:rsidRDefault="008D6864" w:rsidP="00144F32">
      <w:pPr>
        <w:pStyle w:val="Listenabsatz"/>
        <w:numPr>
          <w:ilvl w:val="0"/>
          <w:numId w:val="22"/>
        </w:numPr>
        <w:rPr>
          <w:color w:val="C00000"/>
          <w:lang w:val="en-US"/>
        </w:rPr>
      </w:pPr>
      <w:r w:rsidRPr="008D6864">
        <w:rPr>
          <w:color w:val="C00000"/>
          <w:lang w:val="en-US"/>
        </w:rPr>
        <w:t>Stefan: literature on impression formation and cross-references</w:t>
      </w:r>
      <w:ins w:id="42" w:author="Stefan Schweinberger" w:date="2024-11-07T19:12:00Z">
        <w:r w:rsidR="002C6579">
          <w:rPr>
            <w:color w:val="C00000"/>
            <w:lang w:val="en-US"/>
          </w:rPr>
          <w:t xml:space="preserve"> </w:t>
        </w:r>
        <w:r w:rsidR="002C6579" w:rsidRPr="002C6579">
          <w:rPr>
            <w:color w:val="C00000"/>
            <w:lang w:val="en-US"/>
          </w:rPr>
          <w:sym w:font="Wingdings" w:char="F0E0"/>
        </w:r>
        <w:r w:rsidR="002C6579">
          <w:rPr>
            <w:color w:val="C00000"/>
            <w:lang w:val="en-US"/>
          </w:rPr>
          <w:t xml:space="preserve"> see abov</w:t>
        </w:r>
      </w:ins>
      <w:ins w:id="43" w:author="Stefan Schweinberger" w:date="2024-11-07T19:13:00Z">
        <w:r w:rsidR="002C6579">
          <w:rPr>
            <w:color w:val="C00000"/>
            <w:lang w:val="en-US"/>
          </w:rPr>
          <w:t>e</w:t>
        </w:r>
      </w:ins>
      <w:ins w:id="44" w:author="Stefan Schweinberger" w:date="2024-11-07T19:27:00Z">
        <w:r w:rsidR="00076F20">
          <w:rPr>
            <w:color w:val="C00000"/>
            <w:lang w:val="en-US"/>
          </w:rPr>
          <w:t xml:space="preserve"> (informally, the citation highway there seems to go either just one way</w:t>
        </w:r>
      </w:ins>
      <w:ins w:id="45" w:author="Stefan Schweinberger" w:date="2024-11-07T19:28:00Z">
        <w:r w:rsidR="008A6285">
          <w:rPr>
            <w:color w:val="C00000"/>
            <w:lang w:val="en-US"/>
          </w:rPr>
          <w:t xml:space="preserve"> (e.g. Fiske hardly cites Todorov or the others, whereas at least McAleer and particularly Sutherland make ample references to both camps. Only an impression, I</w:t>
        </w:r>
      </w:ins>
      <w:ins w:id="46" w:author="Stefan Schweinberger" w:date="2024-11-07T19:29:00Z">
        <w:r w:rsidR="008A6285">
          <w:rPr>
            <w:color w:val="C00000"/>
            <w:lang w:val="en-US"/>
          </w:rPr>
          <w:t xml:space="preserve"> guess we don´t need to objectivize this one or go into any such detail. The Sutherland 2016 paper certainly is a prototype for good interconnectivity, but there are more there.</w:t>
        </w:r>
      </w:ins>
      <w:ins w:id="47" w:author="Stefan Schweinberger" w:date="2024-11-07T19:28:00Z">
        <w:r w:rsidR="008A6285">
          <w:rPr>
            <w:color w:val="C00000"/>
            <w:lang w:val="en-US"/>
          </w:rPr>
          <w:t>)</w:t>
        </w:r>
      </w:ins>
    </w:p>
    <w:p w14:paraId="750B6629" w14:textId="1115F2EA" w:rsidR="00144F32" w:rsidRDefault="00144F32" w:rsidP="00144F32">
      <w:pPr>
        <w:pStyle w:val="Listenabsatz"/>
        <w:numPr>
          <w:ilvl w:val="0"/>
          <w:numId w:val="22"/>
        </w:numPr>
        <w:rPr>
          <w:lang w:val="en-US"/>
        </w:rPr>
      </w:pPr>
      <w:r>
        <w:rPr>
          <w:lang w:val="en-US"/>
        </w:rPr>
        <w:t>Todo: include papers in impact of naturalness on perception and behavior</w:t>
      </w:r>
    </w:p>
    <w:p w14:paraId="501DA7B2" w14:textId="281B645D" w:rsidR="00144F32" w:rsidRDefault="00144F32" w:rsidP="00144F32">
      <w:pPr>
        <w:pStyle w:val="Listenabsatz"/>
        <w:numPr>
          <w:ilvl w:val="0"/>
          <w:numId w:val="22"/>
        </w:numPr>
        <w:rPr>
          <w:lang w:val="en-US"/>
        </w:rPr>
      </w:pPr>
      <w:r>
        <w:rPr>
          <w:lang w:val="en-US"/>
        </w:rPr>
        <w:t xml:space="preserve">Maybe interplay with emotion? </w:t>
      </w:r>
    </w:p>
    <w:p w14:paraId="3D8491E5" w14:textId="2700C9B6" w:rsidR="00144F32" w:rsidRDefault="00144F32" w:rsidP="00144F32">
      <w:pPr>
        <w:pStyle w:val="Listenabsatz"/>
        <w:numPr>
          <w:ilvl w:val="0"/>
          <w:numId w:val="22"/>
        </w:numPr>
        <w:rPr>
          <w:lang w:val="en-US"/>
        </w:rPr>
      </w:pPr>
      <w:r>
        <w:rPr>
          <w:lang w:val="en-US"/>
        </w:rPr>
        <w:lastRenderedPageBreak/>
        <w:t>Add some more findings from papers</w:t>
      </w:r>
    </w:p>
    <w:p w14:paraId="13BE7217" w14:textId="3638C978" w:rsidR="00144F32" w:rsidRPr="00144F32" w:rsidRDefault="00144F32" w:rsidP="00144F32">
      <w:pPr>
        <w:pStyle w:val="Listenabsatz"/>
        <w:numPr>
          <w:ilvl w:val="0"/>
          <w:numId w:val="22"/>
        </w:numPr>
        <w:rPr>
          <w:lang w:val="en-US"/>
        </w:rPr>
      </w:pPr>
      <w:r>
        <w:rPr>
          <w:lang w:val="en-US"/>
        </w:rPr>
        <w:t>Methodological criticism: make the point of ecological validity more prominent?</w:t>
      </w:r>
    </w:p>
    <w:p w14:paraId="1B9A7307" w14:textId="77777777" w:rsidR="0094549B" w:rsidRPr="0094549B" w:rsidRDefault="0094549B" w:rsidP="0094549B">
      <w:pPr>
        <w:pStyle w:val="Listenabsatz"/>
        <w:rPr>
          <w:lang w:val="en-US"/>
        </w:rPr>
      </w:pPr>
    </w:p>
    <w:p w14:paraId="43AF6264" w14:textId="5EAAC076" w:rsidR="006D14EC"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CB453B">
        <w:rPr>
          <w:b/>
          <w:bCs/>
          <w:color w:val="C45911" w:themeColor="accent2" w:themeShade="BF"/>
          <w:lang w:val="en-US"/>
        </w:rPr>
        <w:t>endeavour</w:t>
      </w:r>
      <w:proofErr w:type="spellEnd"/>
      <w:r w:rsidRPr="00CB453B">
        <w:rPr>
          <w:b/>
          <w:bCs/>
          <w:color w:val="C45911" w:themeColor="accent2" w:themeShade="BF"/>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041181D3" w14:textId="6A536A17" w:rsidR="00D7316A" w:rsidRPr="00E00F14" w:rsidRDefault="00D7316A" w:rsidP="00D7316A">
      <w:pPr>
        <w:rPr>
          <w:lang w:val="en-US"/>
        </w:rPr>
      </w:pPr>
      <w:r w:rsidRPr="00D7316A">
        <w:rPr>
          <w:lang w:val="en-US"/>
        </w:rPr>
        <w:t xml:space="preserve">Response: </w:t>
      </w:r>
      <w:r w:rsidR="002D7F56" w:rsidRPr="00E00F14">
        <w:rPr>
          <w:lang w:val="en-US"/>
        </w:rPr>
        <w:t>You raise an important issue here.</w:t>
      </w:r>
      <w:commentRangeStart w:id="48"/>
      <w:r w:rsidR="002D7F56" w:rsidRPr="00E00F14">
        <w:rPr>
          <w:lang w:val="en-US"/>
        </w:rPr>
        <w:t xml:space="preserve"> </w:t>
      </w:r>
      <w:commentRangeEnd w:id="48"/>
      <w:r w:rsidR="006B6ABC">
        <w:rPr>
          <w:rStyle w:val="Kommentarzeichen"/>
        </w:rPr>
        <w:commentReference w:id="48"/>
      </w:r>
      <w:r w:rsidR="002D7F56" w:rsidRPr="00E00F14">
        <w:rPr>
          <w:lang w:val="en-US"/>
        </w:rPr>
        <w:t xml:space="preserve">We would like to address this by first clarifying our objectives and scope of the literature search. </w:t>
      </w:r>
      <w:r w:rsidR="00522678" w:rsidRPr="00E00F14">
        <w:rPr>
          <w:lang w:val="en-US"/>
        </w:rPr>
        <w:t xml:space="preserve">In this manuscript, we present </w:t>
      </w:r>
      <w:r w:rsidR="00B177F5">
        <w:rPr>
          <w:lang w:val="en-US"/>
        </w:rPr>
        <w:t>several</w:t>
      </w:r>
      <w:r w:rsidR="00522678" w:rsidRPr="00E00F14">
        <w:rPr>
          <w:lang w:val="en-US"/>
        </w:rPr>
        <w:t xml:space="preserve"> claims about current shortcomings in the literature (e.g. lacking interconnectivity, inconsistent conceptualization etc.) and we saw a strong need to substantiate these claims</w:t>
      </w:r>
      <w:r w:rsidR="00E00F14" w:rsidRPr="00E00F14">
        <w:rPr>
          <w:lang w:val="en-US"/>
        </w:rPr>
        <w:t xml:space="preserve"> with a more objective approach</w:t>
      </w:r>
      <w:r w:rsidR="00EC4C70" w:rsidRPr="00E00F14">
        <w:rPr>
          <w:lang w:val="en-US"/>
        </w:rPr>
        <w:t xml:space="preserve">. We intended Box 1 as a transparent roadmap allowing to reconstruct how we reached our conclusions. </w:t>
      </w:r>
      <w:r w:rsidR="00522678" w:rsidRPr="00E00F14">
        <w:rPr>
          <w:lang w:val="en-US"/>
        </w:rPr>
        <w:t>For this reason, we provided the reader with rather detailed information on how papers were searched and selected, in a manner that’s reminiscent of systematic literature reviews or meta-analyses.</w:t>
      </w:r>
      <w:r w:rsidR="00EC4C70" w:rsidRPr="00E00F14">
        <w:rPr>
          <w:lang w:val="en-US"/>
        </w:rPr>
        <w:t xml:space="preserve"> However, we never aimed or claimed this to be a fully and exhaustive literature integration. Note that in </w:t>
      </w:r>
      <w:r w:rsidR="00B177F5">
        <w:rPr>
          <w:lang w:val="en-US"/>
        </w:rPr>
        <w:t>p</w:t>
      </w:r>
      <w:r w:rsidR="00EC4C70" w:rsidRPr="00E00F14">
        <w:rPr>
          <w:lang w:val="en-US"/>
        </w:rPr>
        <w:t xml:space="preserve">oint 3 the </w:t>
      </w:r>
      <w:r w:rsidR="00B177F5">
        <w:rPr>
          <w:lang w:val="en-US"/>
        </w:rPr>
        <w:t>e</w:t>
      </w:r>
      <w:r w:rsidR="00EC4C70" w:rsidRPr="00E00F14">
        <w:rPr>
          <w:lang w:val="en-US"/>
        </w:rPr>
        <w:t xml:space="preserve">ditor also explicitly advised us </w:t>
      </w:r>
      <w:r w:rsidR="00B177F5">
        <w:rPr>
          <w:lang w:val="en-US"/>
        </w:rPr>
        <w:t xml:space="preserve">not </w:t>
      </w:r>
      <w:r w:rsidR="00E00F14" w:rsidRPr="00E00F14">
        <w:rPr>
          <w:lang w:val="en-US"/>
        </w:rPr>
        <w:t>to base our key arguments on published or unpublished systematic reviews. To make it more transparent to readers that this</w:t>
      </w:r>
      <w:r w:rsidR="00DF1EC6">
        <w:rPr>
          <w:lang w:val="en-US"/>
        </w:rPr>
        <w:t xml:space="preserve"> is</w:t>
      </w:r>
      <w:r w:rsidR="00E00F14" w:rsidRPr="00E00F14">
        <w:rPr>
          <w:lang w:val="en-US"/>
        </w:rPr>
        <w:t xml:space="preserve"> NOT a fully systematic literature search, we reworded the first sentence in Box 1 as follows: “</w:t>
      </w:r>
      <w:r w:rsidR="00E00F14" w:rsidRPr="00E00F14">
        <w:rPr>
          <w:i/>
          <w:iCs/>
          <w:lang w:val="en"/>
        </w:rPr>
        <w:t>For a more systematic overview on scientific insights into naturalness in voices, we conducted an exemplary literature search on Web of Science</w:t>
      </w:r>
      <w:r w:rsidR="00E00F14" w:rsidRPr="00E00F14">
        <w:rPr>
          <w:lang w:val="en-US"/>
        </w:rPr>
        <w:t>” (page 16)</w:t>
      </w:r>
    </w:p>
    <w:p w14:paraId="57A644CF" w14:textId="792BC51C" w:rsidR="00076D93" w:rsidRPr="00306B67" w:rsidRDefault="00B177F5" w:rsidP="00306B67">
      <w:pPr>
        <w:rPr>
          <w:lang w:val="en-US"/>
        </w:rPr>
      </w:pPr>
      <w:r>
        <w:rPr>
          <w:lang w:val="en-US"/>
        </w:rPr>
        <w:t xml:space="preserve">Nonetheless, your very valid concern about potential biases introduced by the search terms itself needs to be addressed. </w:t>
      </w:r>
      <w:r w:rsidR="0077610B">
        <w:rPr>
          <w:lang w:val="en-US"/>
        </w:rPr>
        <w:t xml:space="preserve">Unfortunately, it is very likely that there is still insightful work on naturalness out there that we were not able to find. In fact, there are some references where we contacted the authors several times to get access to the material but without success. We further suspect that there exist many papers where naturalness is not the main focus, but rather a small side note, resulting them to slip through </w:t>
      </w:r>
      <w:r w:rsidR="00DF1EC6">
        <w:rPr>
          <w:lang w:val="en-US"/>
        </w:rPr>
        <w:t xml:space="preserve">any search we could have conducted. Thus, the key question here is not if we missed out on papers concerning naturalness - we most likely did - but if we missed out on something of crucial relevance, i.e. something that would reveal a blind spot in our current view on the literature or that would call for a critical expansion of the conceptual framework we proposed. </w:t>
      </w:r>
      <w:r w:rsidR="000F5777">
        <w:rPr>
          <w:lang w:val="en-US"/>
        </w:rPr>
        <w:t xml:space="preserve">While this possibility can never be fully excluded, we consider it rather unlikely for several reasons: </w:t>
      </w:r>
      <w:r w:rsidR="00760815">
        <w:rPr>
          <w:lang w:val="en-US"/>
        </w:rPr>
        <w:t>W</w:t>
      </w:r>
      <w:r w:rsidR="000F5777">
        <w:rPr>
          <w:lang w:val="en-US"/>
        </w:rPr>
        <w:t xml:space="preserve">e went back to our search history again and found that only 38 of the 72 papers were identified directly from the Web of Science search. The rest was found in the reference lists of identified </w:t>
      </w:r>
      <w:r w:rsidR="00760815">
        <w:rPr>
          <w:lang w:val="en-US"/>
        </w:rPr>
        <w:t>papers and</w:t>
      </w:r>
      <w:r w:rsidR="000F5777">
        <w:rPr>
          <w:lang w:val="en-US"/>
        </w:rPr>
        <w:t xml:space="preserve"> were therefore not tied to</w:t>
      </w:r>
      <w:r w:rsidR="00760815">
        <w:rPr>
          <w:lang w:val="en-US"/>
        </w:rPr>
        <w:t xml:space="preserve"> the</w:t>
      </w:r>
      <w:r w:rsidR="000F5777">
        <w:rPr>
          <w:lang w:val="en-US"/>
        </w:rPr>
        <w:t xml:space="preserve"> two search terms. This is corroborated by the keywords, showing that only ~20 of the papers included “naturalness” or “human-likeness”. In short, the literature we cover goes well beyond the two search terms</w:t>
      </w:r>
      <w:r w:rsidR="00760815">
        <w:rPr>
          <w:lang w:val="en-US"/>
        </w:rPr>
        <w:t xml:space="preserve">. Since the literature we found was already very diverse and hard to integrate, adding more keywords may complicate the matter rather than complementing it. </w:t>
      </w:r>
      <w:r w:rsidR="00306B67">
        <w:rPr>
          <w:lang w:val="en-US"/>
        </w:rPr>
        <w:t xml:space="preserve">Terms like “voice quality”, “severity” or “clarity” for example could be dangerous because they are used to refer to several distinct concepts in the voice perception literature, potentially returning non-specific and chaotic search </w:t>
      </w:r>
      <w:commentRangeStart w:id="49"/>
      <w:commentRangeStart w:id="50"/>
      <w:commentRangeStart w:id="51"/>
      <w:r w:rsidR="00306B67">
        <w:rPr>
          <w:lang w:val="en-US"/>
        </w:rPr>
        <w:t xml:space="preserve">results. </w:t>
      </w:r>
      <w:commentRangeEnd w:id="49"/>
      <w:r w:rsidR="00306B67">
        <w:rPr>
          <w:rStyle w:val="Kommentarzeichen"/>
        </w:rPr>
        <w:commentReference w:id="49"/>
      </w:r>
      <w:commentRangeEnd w:id="50"/>
      <w:r w:rsidR="006B6ABC">
        <w:rPr>
          <w:rStyle w:val="Kommentarzeichen"/>
        </w:rPr>
        <w:commentReference w:id="50"/>
      </w:r>
      <w:commentRangeEnd w:id="51"/>
      <w:r w:rsidR="006B6ABC">
        <w:rPr>
          <w:rStyle w:val="Kommentarzeichen"/>
        </w:rPr>
        <w:commentReference w:id="51"/>
      </w:r>
    </w:p>
    <w:p w14:paraId="3A5E8154" w14:textId="2DC10122" w:rsidR="006D14EC" w:rsidRPr="00CB453B" w:rsidRDefault="006D14EC" w:rsidP="00076D93">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CB453B">
        <w:rPr>
          <w:b/>
          <w:bCs/>
          <w:color w:val="C45911" w:themeColor="accent2" w:themeShade="BF"/>
          <w:lang w:val="en-US"/>
        </w:rPr>
        <w:t>behavior</w:t>
      </w:r>
      <w:r w:rsidRPr="00CB453B">
        <w:rPr>
          <w:b/>
          <w:bCs/>
          <w:color w:val="C45911" w:themeColor="accent2" w:themeShade="BF"/>
          <w:lang w:val="en-US"/>
        </w:rPr>
        <w:t xml:space="preserve"> </w:t>
      </w:r>
      <w:r w:rsidRPr="00CB453B">
        <w:rPr>
          <w:b/>
          <w:bCs/>
          <w:color w:val="C45911" w:themeColor="accent2" w:themeShade="BF"/>
          <w:lang w:val="en-US"/>
        </w:rPr>
        <w:lastRenderedPageBreak/>
        <w:t>would be specifically related to naturalness rather than "typicality", or specifically related to voice naturalness rather than syntactic/structural deviations.</w:t>
      </w:r>
    </w:p>
    <w:p w14:paraId="569435AD" w14:textId="159CBB53" w:rsidR="006D14EC" w:rsidRDefault="00D7316A" w:rsidP="006D14EC">
      <w:pPr>
        <w:rPr>
          <w:color w:val="C00000"/>
          <w:lang w:val="en-US"/>
        </w:rPr>
      </w:pPr>
      <w:r>
        <w:rPr>
          <w:lang w:val="en-US"/>
        </w:rPr>
        <w:t xml:space="preserve">Response: </w:t>
      </w:r>
      <w:proofErr w:type="spellStart"/>
      <w:r w:rsidR="00543F86" w:rsidRPr="00543F86">
        <w:rPr>
          <w:color w:val="C00000"/>
          <w:lang w:val="en-US"/>
        </w:rPr>
        <w:t>ToDo</w:t>
      </w:r>
      <w:proofErr w:type="spellEnd"/>
    </w:p>
    <w:p w14:paraId="52496E83" w14:textId="1453DAEC" w:rsidR="00B25CAB" w:rsidRDefault="00B25CAB" w:rsidP="00B25CAB">
      <w:pPr>
        <w:pStyle w:val="Listenabsatz"/>
        <w:numPr>
          <w:ilvl w:val="0"/>
          <w:numId w:val="20"/>
        </w:numPr>
        <w:rPr>
          <w:lang w:val="en-US"/>
        </w:rPr>
      </w:pPr>
      <w:r>
        <w:rPr>
          <w:lang w:val="en-US"/>
        </w:rPr>
        <w:t xml:space="preserve">Point for discussion with Stefan and </w:t>
      </w:r>
      <w:commentRangeStart w:id="52"/>
      <w:commentRangeStart w:id="53"/>
      <w:r>
        <w:rPr>
          <w:lang w:val="en-US"/>
        </w:rPr>
        <w:t>Sascha</w:t>
      </w:r>
      <w:commentRangeEnd w:id="52"/>
      <w:r w:rsidR="005839AB">
        <w:rPr>
          <w:rStyle w:val="Kommentarzeichen"/>
        </w:rPr>
        <w:commentReference w:id="52"/>
      </w:r>
      <w:commentRangeEnd w:id="53"/>
      <w:r w:rsidR="006B6ABC">
        <w:rPr>
          <w:rStyle w:val="Kommentarzeichen"/>
        </w:rPr>
        <w:commentReference w:id="53"/>
      </w:r>
    </w:p>
    <w:p w14:paraId="20DC1DAF" w14:textId="77777777" w:rsidR="00B25CAB" w:rsidRDefault="00B25CAB" w:rsidP="00B25CAB">
      <w:pPr>
        <w:pStyle w:val="Listenabsatz"/>
        <w:rPr>
          <w:lang w:val="en-US"/>
        </w:rPr>
      </w:pPr>
    </w:p>
    <w:p w14:paraId="34B2F352" w14:textId="77777777" w:rsidR="00B25CAB" w:rsidRPr="00B25CAB" w:rsidRDefault="00B25CAB" w:rsidP="00B25CAB">
      <w:pPr>
        <w:pStyle w:val="Listenabsatz"/>
        <w:rPr>
          <w:lang w:val="en-US"/>
        </w:rPr>
      </w:pPr>
    </w:p>
    <w:p w14:paraId="0B72CDDC" w14:textId="1738C0D5" w:rsidR="00D7316A" w:rsidRPr="00CB453B" w:rsidRDefault="006D14EC" w:rsidP="00D7316A">
      <w:pPr>
        <w:pStyle w:val="Listenabsatz"/>
        <w:numPr>
          <w:ilvl w:val="0"/>
          <w:numId w:val="1"/>
        </w:numPr>
        <w:rPr>
          <w:b/>
          <w:bCs/>
          <w:color w:val="C45911" w:themeColor="accent2" w:themeShade="BF"/>
          <w:lang w:val="en-US"/>
        </w:rPr>
      </w:pPr>
      <w:r w:rsidRPr="00CB453B">
        <w:rPr>
          <w:b/>
          <w:bCs/>
          <w:color w:val="C45911" w:themeColor="accent2" w:themeShade="BF"/>
          <w:lang w:val="en-US"/>
        </w:rPr>
        <w:t>Some smaller points:</w:t>
      </w:r>
      <w:r w:rsidR="00442EB5" w:rsidRPr="00CB453B">
        <w:rPr>
          <w:b/>
          <w:bCs/>
          <w:color w:val="C45911" w:themeColor="accent2" w:themeShade="BF"/>
          <w:lang w:val="en-US"/>
        </w:rPr>
        <w:t xml:space="preserve"> </w:t>
      </w:r>
      <w:r w:rsidRPr="00CB453B">
        <w:rPr>
          <w:b/>
          <w:bCs/>
          <w:color w:val="C45911" w:themeColor="accent2" w:themeShade="BF"/>
          <w:lang w:val="en-US"/>
        </w:rPr>
        <w:t>Figures 1A and 1B:</w:t>
      </w:r>
      <w:r w:rsidR="00076D93" w:rsidRPr="00CB453B">
        <w:rPr>
          <w:b/>
          <w:bCs/>
          <w:color w:val="C45911" w:themeColor="accent2" w:themeShade="BF"/>
          <w:lang w:val="en-US"/>
        </w:rPr>
        <w:t xml:space="preserve"> </w:t>
      </w:r>
      <w:r w:rsidRPr="00CB453B">
        <w:rPr>
          <w:b/>
          <w:bCs/>
          <w:color w:val="C45911" w:themeColor="accent2" w:themeShade="BF"/>
          <w:lang w:val="en-US"/>
        </w:rPr>
        <w:t xml:space="preserve">The large number of terms presented in these </w:t>
      </w:r>
      <w:proofErr w:type="gramStart"/>
      <w:r w:rsidRPr="00CB453B">
        <w:rPr>
          <w:b/>
          <w:bCs/>
          <w:color w:val="C45911" w:themeColor="accent2" w:themeShade="BF"/>
          <w:lang w:val="en-US"/>
        </w:rPr>
        <w:t>two word</w:t>
      </w:r>
      <w:proofErr w:type="gramEnd"/>
      <w:r w:rsidRPr="00CB453B">
        <w:rPr>
          <w:b/>
          <w:bCs/>
          <w:color w:val="C45911" w:themeColor="accent2" w:themeShade="BF"/>
          <w:lang w:val="en-US"/>
        </w:rPr>
        <w:t xml:space="preserve"> clouds might strengthen the argument that searching the literature for papers only on "naturalness" and "human-likeness" is not sufficient to capture all the relevant research (see my point above).</w:t>
      </w:r>
    </w:p>
    <w:p w14:paraId="24FD4646" w14:textId="64367A1A" w:rsidR="00076D93" w:rsidRPr="003A48CA" w:rsidRDefault="00D7316A" w:rsidP="003A48CA">
      <w:pPr>
        <w:rPr>
          <w:color w:val="C00000"/>
          <w:lang w:val="en-US"/>
        </w:rPr>
      </w:pPr>
      <w:r>
        <w:rPr>
          <w:lang w:val="en-US"/>
        </w:rPr>
        <w:t>Response</w:t>
      </w:r>
      <w:r w:rsidRPr="003A48CA">
        <w:rPr>
          <w:lang w:val="en-US"/>
        </w:rPr>
        <w:t xml:space="preserve">: </w:t>
      </w:r>
      <w:r w:rsidR="00306B67" w:rsidRPr="003A48CA">
        <w:rPr>
          <w:lang w:val="en-US"/>
        </w:rPr>
        <w:t xml:space="preserve">Please refer to our response to point 9. </w:t>
      </w:r>
      <w:r w:rsidR="009071D5" w:rsidRPr="003A48CA">
        <w:rPr>
          <w:lang w:val="en-US"/>
        </w:rPr>
        <w:t xml:space="preserve">For a systematic review or a meta-analysis, you would be completely right, and a search would have needed to be much broader in an effort to catch all available literature on voice naturalness. As discussed above, this was not </w:t>
      </w:r>
      <w:r w:rsidR="00FC3A4E">
        <w:rPr>
          <w:lang w:val="en-US"/>
        </w:rPr>
        <w:t>our</w:t>
      </w:r>
      <w:r w:rsidR="009071D5" w:rsidRPr="003A48CA">
        <w:rPr>
          <w:lang w:val="en-US"/>
        </w:rPr>
        <w:t xml:space="preserve"> primary goal since we did not aim for a systematic review. Nevertheless, it would be a pity if a relevant line of research were not represented, because we neglected important keywords. Therefore, we ran additional </w:t>
      </w:r>
      <w:r w:rsidR="003A48CA" w:rsidRPr="003A48CA">
        <w:rPr>
          <w:lang w:val="en-US"/>
        </w:rPr>
        <w:t xml:space="preserve">Web of Science </w:t>
      </w:r>
      <w:r w:rsidR="009071D5" w:rsidRPr="003A48CA">
        <w:rPr>
          <w:lang w:val="en-US"/>
        </w:rPr>
        <w:t xml:space="preserve">searches on some keywords and checked, how many of our </w:t>
      </w:r>
      <w:r w:rsidR="003A48CA" w:rsidRPr="003A48CA">
        <w:rPr>
          <w:lang w:val="en-US"/>
        </w:rPr>
        <w:t>included</w:t>
      </w:r>
      <w:r w:rsidR="009071D5" w:rsidRPr="003A48CA">
        <w:rPr>
          <w:lang w:val="en-US"/>
        </w:rPr>
        <w:t xml:space="preserve"> papers would come up in the results</w:t>
      </w:r>
      <w:r w:rsidR="003A48CA" w:rsidRPr="003A48CA">
        <w:rPr>
          <w:lang w:val="en-US"/>
        </w:rPr>
        <w:t xml:space="preserve"> (all done in October 2024)</w:t>
      </w:r>
      <w:r w:rsidR="009071D5" w:rsidRPr="003A48CA">
        <w:rPr>
          <w:lang w:val="en-US"/>
        </w:rPr>
        <w:t xml:space="preserve">: </w:t>
      </w:r>
      <w:commentRangeStart w:id="54"/>
      <w:r w:rsidR="009071D5" w:rsidRPr="003A48CA">
        <w:rPr>
          <w:lang w:val="en-US"/>
        </w:rPr>
        <w:t>“realism AND voice” (5 papers)</w:t>
      </w:r>
      <w:r w:rsidR="003A48CA" w:rsidRPr="003A48CA">
        <w:rPr>
          <w:lang w:val="en-US"/>
        </w:rPr>
        <w:t>,</w:t>
      </w:r>
      <w:r w:rsidR="009071D5" w:rsidRPr="003A48CA">
        <w:rPr>
          <w:lang w:val="en-US"/>
        </w:rPr>
        <w:t xml:space="preserve"> “anthropomorphism AND voice” (6), </w:t>
      </w:r>
      <w:r w:rsidR="003A48CA" w:rsidRPr="003A48CA">
        <w:rPr>
          <w:lang w:val="en-US"/>
        </w:rPr>
        <w:t xml:space="preserve">“artificial* AND voice” (10), “normal* AND voice” (3), “accept* AND voice” (9), “clarity AND voice” (3), </w:t>
      </w:r>
      <w:r w:rsidR="00CE3F39">
        <w:rPr>
          <w:lang w:val="en-US"/>
        </w:rPr>
        <w:t xml:space="preserve">“ease* AND voice” (3), </w:t>
      </w:r>
      <w:r w:rsidR="003A48CA" w:rsidRPr="003A48CA">
        <w:rPr>
          <w:lang w:val="en-US"/>
        </w:rPr>
        <w:t xml:space="preserve">and  “quality AND voice” (19). </w:t>
      </w:r>
      <w:commentRangeEnd w:id="54"/>
      <w:r w:rsidR="00FC3A4E">
        <w:rPr>
          <w:rStyle w:val="Kommentarzeichen"/>
        </w:rPr>
        <w:commentReference w:id="54"/>
      </w:r>
      <w:r w:rsidR="003A48CA" w:rsidRPr="003A48CA">
        <w:rPr>
          <w:lang w:val="en-US"/>
        </w:rPr>
        <w:t>Thus, although we may not have found all papers that concern naturalness, research from all these keywords is somewhat represented</w:t>
      </w:r>
      <w:r w:rsidR="00FC3A4E">
        <w:rPr>
          <w:lang w:val="en-US"/>
        </w:rPr>
        <w:t xml:space="preserve"> in our literature overview</w:t>
      </w:r>
      <w:r w:rsidR="003A48CA" w:rsidRPr="003A48CA">
        <w:rPr>
          <w:lang w:val="en-US"/>
        </w:rPr>
        <w:t xml:space="preserve">. The only exception is “authenticity AND voice”, which </w:t>
      </w:r>
      <w:r w:rsidR="00FC3A4E">
        <w:rPr>
          <w:lang w:val="en-US"/>
        </w:rPr>
        <w:t>picked up 0</w:t>
      </w:r>
      <w:r w:rsidR="003A48CA" w:rsidRPr="003A48CA">
        <w:rPr>
          <w:lang w:val="en-US"/>
        </w:rPr>
        <w:t xml:space="preserve"> </w:t>
      </w:r>
      <w:r w:rsidR="00A7316D">
        <w:rPr>
          <w:lang w:val="en-US"/>
        </w:rPr>
        <w:t xml:space="preserve">of </w:t>
      </w:r>
      <w:r w:rsidR="003A48CA" w:rsidRPr="003A48CA">
        <w:rPr>
          <w:lang w:val="en-US"/>
        </w:rPr>
        <w:t xml:space="preserve">our naturalness papers. This is </w:t>
      </w:r>
      <w:r w:rsidR="00FC3A4E">
        <w:rPr>
          <w:lang w:val="en-US"/>
        </w:rPr>
        <w:t xml:space="preserve">probably </w:t>
      </w:r>
      <w:r w:rsidR="003A48CA" w:rsidRPr="003A48CA">
        <w:rPr>
          <w:lang w:val="en-US"/>
        </w:rPr>
        <w:t>because we made an</w:t>
      </w:r>
      <w:r w:rsidR="00FC3A4E">
        <w:rPr>
          <w:lang w:val="en-US"/>
        </w:rPr>
        <w:t xml:space="preserve"> explicit</w:t>
      </w:r>
      <w:r w:rsidR="003A48CA" w:rsidRPr="003A48CA">
        <w:rPr>
          <w:lang w:val="en-US"/>
        </w:rPr>
        <w:t xml:space="preserve"> effort to keep the concepts of naturalness and authenticity separate.  </w:t>
      </w:r>
    </w:p>
    <w:p w14:paraId="2CDD3A64" w14:textId="1CA411B0" w:rsidR="006D14EC"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What was the specific purpose of generating the </w:t>
      </w:r>
      <w:proofErr w:type="spellStart"/>
      <w:r w:rsidRPr="00CB453B">
        <w:rPr>
          <w:b/>
          <w:bCs/>
          <w:color w:val="C45911" w:themeColor="accent2" w:themeShade="BF"/>
          <w:lang w:val="en-US"/>
        </w:rPr>
        <w:t>ChatGPT</w:t>
      </w:r>
      <w:proofErr w:type="spellEnd"/>
      <w:r w:rsidRPr="00CB453B">
        <w:rPr>
          <w:b/>
          <w:bCs/>
          <w:color w:val="C45911" w:themeColor="accent2" w:themeShade="BF"/>
          <w:lang w:val="en-US"/>
        </w:rPr>
        <w:t xml:space="preserve"> </w:t>
      </w:r>
      <w:proofErr w:type="spellStart"/>
      <w:r w:rsidRPr="00CB453B">
        <w:rPr>
          <w:b/>
          <w:bCs/>
          <w:color w:val="C45911" w:themeColor="accent2" w:themeShade="BF"/>
          <w:lang w:val="en-US"/>
        </w:rPr>
        <w:t>wordcloud</w:t>
      </w:r>
      <w:proofErr w:type="spellEnd"/>
      <w:r w:rsidRPr="00CB453B">
        <w:rPr>
          <w:b/>
          <w:bCs/>
          <w:color w:val="C45911" w:themeColor="accent2" w:themeShade="BF"/>
          <w:lang w:val="en-US"/>
        </w:rPr>
        <w:t xml:space="preserve">, and was </w:t>
      </w:r>
      <w:proofErr w:type="spellStart"/>
      <w:r w:rsidRPr="00CB453B">
        <w:rPr>
          <w:b/>
          <w:bCs/>
          <w:color w:val="C45911" w:themeColor="accent2" w:themeShade="BF"/>
          <w:lang w:val="en-US"/>
        </w:rPr>
        <w:t>ChatGPT</w:t>
      </w:r>
      <w:proofErr w:type="spellEnd"/>
      <w:r w:rsidRPr="00CB453B">
        <w:rPr>
          <w:b/>
          <w:bCs/>
          <w:color w:val="C45911" w:themeColor="accent2" w:themeShade="BF"/>
          <w:lang w:val="en-US"/>
        </w:rPr>
        <w:t xml:space="preserve"> prompted specifically for synonyms of voice naturalness? Perhaps this approach would be more motivating as a way to generate e.g. the top 10 words as search terms for the literature search.</w:t>
      </w:r>
    </w:p>
    <w:p w14:paraId="397D791C" w14:textId="482E6F04" w:rsidR="00A01C78" w:rsidRPr="00A01C78" w:rsidRDefault="00D7316A" w:rsidP="00D7316A">
      <w:pPr>
        <w:rPr>
          <w:lang w:val="en-US"/>
        </w:rPr>
      </w:pPr>
      <w:r>
        <w:rPr>
          <w:lang w:val="en-US"/>
        </w:rPr>
        <w:t xml:space="preserve">Response: </w:t>
      </w:r>
      <w:r w:rsidR="00713DE1" w:rsidRPr="00A01C78">
        <w:rPr>
          <w:lang w:val="en-US"/>
        </w:rPr>
        <w:t xml:space="preserve">The purpose of the </w:t>
      </w:r>
      <w:proofErr w:type="spellStart"/>
      <w:r w:rsidR="00713DE1" w:rsidRPr="00A01C78">
        <w:rPr>
          <w:lang w:val="en-US"/>
        </w:rPr>
        <w:t>ChatGPT</w:t>
      </w:r>
      <w:proofErr w:type="spellEnd"/>
      <w:r w:rsidR="00713DE1" w:rsidRPr="00A01C78">
        <w:rPr>
          <w:lang w:val="en-US"/>
        </w:rPr>
        <w:t xml:space="preserve"> </w:t>
      </w:r>
      <w:proofErr w:type="spellStart"/>
      <w:r w:rsidR="00713DE1" w:rsidRPr="00A01C78">
        <w:rPr>
          <w:lang w:val="en-US"/>
        </w:rPr>
        <w:t>wordcloud</w:t>
      </w:r>
      <w:proofErr w:type="spellEnd"/>
      <w:r w:rsidR="00713DE1" w:rsidRPr="00A01C78">
        <w:rPr>
          <w:lang w:val="en-US"/>
        </w:rPr>
        <w:t xml:space="preserve"> was to complement the one created based on the literature, in order to compensate for potential “blind spots” in Figure 1A. Despite our best efforts to provide transparency and reproducibility, the terms from the literature were manually extracted by us, which makes them prone to biases. We conducted the ChatGPT analysis to complement this with a more objective approach. We were interested if this would return some crucial terms we had completely overlooked. </w:t>
      </w:r>
      <w:r w:rsidR="00A01C78" w:rsidRPr="00A01C78">
        <w:rPr>
          <w:lang w:val="en-US"/>
        </w:rPr>
        <w:t xml:space="preserve">And indeed, it revealed a strong association to authenticity, motivating us to include a clear conceptual demarcation to naturalness in the manuscript.  </w:t>
      </w:r>
    </w:p>
    <w:p w14:paraId="27C9D201" w14:textId="183975E9" w:rsidR="00697666" w:rsidRPr="00A01C78" w:rsidRDefault="00713DE1" w:rsidP="00A01C78">
      <w:pPr>
        <w:rPr>
          <w:lang w:val="en-US"/>
        </w:rPr>
      </w:pPr>
      <w:r w:rsidRPr="00A01C78">
        <w:rPr>
          <w:lang w:val="en-US"/>
        </w:rPr>
        <w:t xml:space="preserve">The specific prompts and ChatGPT’s original response are all available on the associated OSF repository (https://osf.io/asfqv/?view_only=62f8d88705bb4363903983c8bd08a2cf). The </w:t>
      </w:r>
      <w:proofErr w:type="spellStart"/>
      <w:r w:rsidRPr="00A01C78">
        <w:rPr>
          <w:lang w:val="en-US"/>
        </w:rPr>
        <w:t>promts</w:t>
      </w:r>
      <w:proofErr w:type="spellEnd"/>
      <w:r w:rsidRPr="00A01C78">
        <w:rPr>
          <w:lang w:val="en-US"/>
        </w:rPr>
        <w:t xml:space="preserve"> were (1) “List synonyms for naturalness in pathological voices. Assign each synonym a frequency between 1 and 0, depending on how often it is used.”, (2) “</w:t>
      </w:r>
      <w:r w:rsidR="00CE3F39" w:rsidRPr="00A01C78">
        <w:rPr>
          <w:lang w:val="en-US"/>
        </w:rPr>
        <w:t>Now do the same for synthetic and manipulated voices.</w:t>
      </w:r>
      <w:r w:rsidRPr="00A01C78">
        <w:rPr>
          <w:lang w:val="en-US"/>
        </w:rPr>
        <w:t>”, (3)</w:t>
      </w:r>
      <w:r w:rsidR="00CE3F39" w:rsidRPr="00A01C78">
        <w:rPr>
          <w:lang w:val="en-US"/>
        </w:rPr>
        <w:t xml:space="preserve"> “Now do the same for healthy human voices.”</w:t>
      </w:r>
      <w:r w:rsidRPr="00A01C78">
        <w:rPr>
          <w:lang w:val="en-US"/>
        </w:rPr>
        <w:t>, (4)</w:t>
      </w:r>
      <w:r w:rsidR="00CE3F39" w:rsidRPr="00A01C78">
        <w:rPr>
          <w:lang w:val="en-US"/>
        </w:rPr>
        <w:t xml:space="preserve"> “Now combine all three lists and omit any repetitions.” This gave us an overview on the association between naturalness and other terms in the non-scientific online literature. However, one needs to be aware that ChatGPT is also biased in several ways. This is why we presented both Figure 1A and 1B. Neither of them is flawless, but they complement each other.  We agree that the resulting terms could be used as a starting point for a systematic literature search in the future. For the present paper, we considered its illustrative function </w:t>
      </w:r>
      <w:commentRangeStart w:id="55"/>
      <w:r w:rsidR="00CE3F39" w:rsidRPr="00A01C78">
        <w:rPr>
          <w:lang w:val="en-US"/>
        </w:rPr>
        <w:t>sufficient</w:t>
      </w:r>
      <w:commentRangeEnd w:id="55"/>
      <w:r w:rsidR="00A01C78">
        <w:rPr>
          <w:rStyle w:val="Kommentarzeichen"/>
        </w:rPr>
        <w:commentReference w:id="55"/>
      </w:r>
      <w:r w:rsidR="00CE3F39" w:rsidRPr="00A01C78">
        <w:rPr>
          <w:lang w:val="en-US"/>
        </w:rPr>
        <w:t xml:space="preserve">. </w:t>
      </w:r>
    </w:p>
    <w:p w14:paraId="5D474655" w14:textId="77777777" w:rsidR="00076D93" w:rsidRPr="00076D93" w:rsidRDefault="00076D93" w:rsidP="00076D93">
      <w:pPr>
        <w:pStyle w:val="Listenabsatz"/>
        <w:rPr>
          <w:lang w:val="en-US"/>
        </w:rPr>
      </w:pPr>
    </w:p>
    <w:p w14:paraId="65D25552" w14:textId="621B63DB"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Use of idioms and journalistic style: There are a few instances that I would recommend re-wording for clarity and precision. For example:</w:t>
      </w:r>
      <w:r w:rsidR="003637B0" w:rsidRPr="00CB453B">
        <w:rPr>
          <w:b/>
          <w:bCs/>
          <w:color w:val="385623" w:themeColor="accent6" w:themeShade="80"/>
          <w:lang w:val="en-US"/>
        </w:rPr>
        <w:t xml:space="preserve"> </w:t>
      </w:r>
      <w:r w:rsidRPr="00CB453B">
        <w:rPr>
          <w:b/>
          <w:bCs/>
          <w:color w:val="385623" w:themeColor="accent6" w:themeShade="80"/>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CB453B">
        <w:rPr>
          <w:b/>
          <w:bCs/>
          <w:color w:val="385623" w:themeColor="accent6" w:themeShade="80"/>
          <w:lang w:val="en-US"/>
        </w:rPr>
        <w:t>.</w:t>
      </w:r>
    </w:p>
    <w:p w14:paraId="626469EB" w14:textId="41C0903B"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3).</w:t>
      </w:r>
    </w:p>
    <w:p w14:paraId="7501DF1E" w14:textId="77777777" w:rsidR="003C34B0" w:rsidRPr="003637B0" w:rsidRDefault="003C34B0" w:rsidP="003C34B0">
      <w:pPr>
        <w:pStyle w:val="Listenabsatz"/>
        <w:rPr>
          <w:lang w:val="en-US"/>
        </w:rPr>
      </w:pPr>
    </w:p>
    <w:p w14:paraId="3494E43D"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“patchwork” (page 4)</w:t>
      </w:r>
    </w:p>
    <w:p w14:paraId="4F04C350" w14:textId="77777777" w:rsidR="003C34B0" w:rsidRPr="003C34B0" w:rsidRDefault="003C34B0" w:rsidP="003C34B0">
      <w:pPr>
        <w:pStyle w:val="Listenabsatz"/>
        <w:rPr>
          <w:lang w:val="en-US"/>
        </w:rPr>
      </w:pPr>
    </w:p>
    <w:p w14:paraId="7457CD5B"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P6, line 21: ""Does this voice sound unusual" - missing question mark.</w:t>
      </w:r>
    </w:p>
    <w:p w14:paraId="49281011" w14:textId="77777777" w:rsidR="00D7316A" w:rsidRDefault="00D7316A" w:rsidP="00D7316A">
      <w:pPr>
        <w:rPr>
          <w:lang w:val="en-US"/>
        </w:rPr>
      </w:pPr>
    </w:p>
    <w:p w14:paraId="5EAA205A" w14:textId="34C9C8B8" w:rsidR="00D7316A" w:rsidRPr="00D7316A" w:rsidRDefault="00D7316A" w:rsidP="00D7316A">
      <w:pPr>
        <w:rPr>
          <w:lang w:val="en-US"/>
        </w:rPr>
      </w:pPr>
      <w:r>
        <w:rPr>
          <w:lang w:val="en-US"/>
        </w:rPr>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C941F5">
        <w:rPr>
          <w:lang w:val="en-US"/>
        </w:rPr>
        <w:t>7</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P8, line 24: "They found that impressions of uncanniness resulted from "deviation from familiar categories" rather "categorical ambiguity"." - should this be "rather than"?</w:t>
      </w:r>
    </w:p>
    <w:p w14:paraId="76E7182D" w14:textId="381807D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age 8)</w:t>
      </w:r>
    </w:p>
    <w:p w14:paraId="7ABFDBCC" w14:textId="77777777" w:rsidR="003C34B0" w:rsidRPr="003C34B0" w:rsidRDefault="003C34B0" w:rsidP="003C34B0">
      <w:pPr>
        <w:pStyle w:val="Listenabsatz"/>
        <w:rPr>
          <w:lang w:val="en-US"/>
        </w:rPr>
      </w:pPr>
    </w:p>
    <w:p w14:paraId="42AEDD3F"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 xml:space="preserve">P9, line 22: "very prevalent danger" - I would tone this down a bit, especially as some </w:t>
      </w:r>
      <w:proofErr w:type="spellStart"/>
      <w:r w:rsidRPr="00CB453B">
        <w:rPr>
          <w:b/>
          <w:bCs/>
          <w:color w:val="385623" w:themeColor="accent6" w:themeShade="80"/>
          <w:lang w:val="en-US"/>
        </w:rPr>
        <w:t>deepfaking</w:t>
      </w:r>
      <w:proofErr w:type="spellEnd"/>
      <w:r w:rsidRPr="00CB453B">
        <w:rPr>
          <w:b/>
          <w:bCs/>
          <w:color w:val="385623" w:themeColor="accent6" w:themeShade="80"/>
          <w:lang w:val="en-US"/>
        </w:rPr>
        <w:t xml:space="preserve"> may be intentional and agreed (e.g. an actor allowing their voice to be cloned to make a documentary).</w:t>
      </w:r>
    </w:p>
    <w:p w14:paraId="5D9766EF" w14:textId="29A3A807" w:rsidR="00D7316A" w:rsidRDefault="00D7316A" w:rsidP="00D7316A">
      <w:pPr>
        <w:rPr>
          <w:color w:val="C00000"/>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 danger (despite possible intentional and harmless applications), but we are happy to use a more balanced wording here and changed it into “very prevalent challenge”. (page 9)</w:t>
      </w:r>
    </w:p>
    <w:p w14:paraId="496A9DFE" w14:textId="77777777" w:rsidR="003C34B0" w:rsidRPr="00F06ECE"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"Likewise, voice gender cues can be rated for gender authenticity, which is closely related to judgement of gender conformity [71,72]." - I would personally not get into discussions of "authenticity" when it comes to gender perception, because this is a complex and emotive issue that goes well beyond the aims of the current paper. I would only include this if you feel that this adds something to your specific argument at this point in the paper, beyond the other examples given.</w:t>
      </w:r>
    </w:p>
    <w:p w14:paraId="30771BD6" w14:textId="50703CAF" w:rsidR="00F309C0" w:rsidRDefault="00D7316A" w:rsidP="00D7316A">
      <w:pPr>
        <w:rPr>
          <w:lang w:val="en-US"/>
        </w:rPr>
      </w:pPr>
      <w:r>
        <w:rPr>
          <w:lang w:val="en-US"/>
        </w:rPr>
        <w:t xml:space="preserve">Response: </w:t>
      </w:r>
      <w:r w:rsidR="007C37B1" w:rsidRPr="00F309C0">
        <w:rPr>
          <w:lang w:val="en-US"/>
        </w:rPr>
        <w:t>We do see your point, but as you say, the matter is complex. You are right that gender perception and gender identity goes beyond the aims of the current paper</w:t>
      </w:r>
      <w:r w:rsidR="00514183">
        <w:rPr>
          <w:lang w:val="en-US"/>
        </w:rPr>
        <w:t>, and is an emotive topic</w:t>
      </w:r>
      <w:r w:rsidR="007C37B1" w:rsidRPr="00F309C0">
        <w:rPr>
          <w:lang w:val="en-US"/>
        </w:rPr>
        <w:t>. But there is substantial and important research on both naturalness and authenticity perception that 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w:t>
      </w:r>
      <w:r w:rsidR="00514183">
        <w:rPr>
          <w:lang w:val="en-US"/>
        </w:rPr>
        <w:lastRenderedPageBreak/>
        <w:t xml:space="preserve">not do the complexity of the topic justice.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514183">
        <w:rPr>
          <w:lang w:val="en-US"/>
        </w:rPr>
        <w:t xml:space="preserve">In principle, authenticity can be </w:t>
      </w:r>
      <w:r>
        <w:rPr>
          <w:lang w:val="en-US"/>
        </w:rPr>
        <w:t>assessed</w:t>
      </w:r>
      <w:r w:rsidRPr="00514183">
        <w:rPr>
          <w:lang w:val="en-US"/>
        </w:rPr>
        <w:t xml:space="preserve"> with regard to manifold social signals, including age, gender, or even personality [71,72].</w:t>
      </w:r>
      <w:r>
        <w:rPr>
          <w:lang w:val="en-US"/>
        </w:rPr>
        <w:t>” (page 9)</w:t>
      </w:r>
    </w:p>
    <w:p w14:paraId="5156D5A7" w14:textId="5A5EA30C"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Other word choices could be changed for better clarity: "processual" could be "processing" or "process-related" and "restitutes" could be "restores".</w:t>
      </w:r>
    </w:p>
    <w:p w14:paraId="335A8EAA" w14:textId="03D31564"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(pages 10 and 11)</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CB453B" w:rsidRDefault="00357ED6" w:rsidP="00357ED6">
      <w:pPr>
        <w:rPr>
          <w:b/>
          <w:bCs/>
          <w:color w:val="385623" w:themeColor="accent6" w:themeShade="80"/>
          <w:lang w:val="en-US"/>
        </w:rPr>
      </w:pPr>
      <w:r w:rsidRPr="00CB453B">
        <w:rPr>
          <w:b/>
          <w:bCs/>
          <w:color w:val="385623" w:themeColor="accent6" w:themeShade="80"/>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In terms of processing time-course and underlying brain mechanisms, how are representations of naturalness different from representations of other voice characteristics (e.g., age, gender, trustworthiness)?</w:t>
      </w:r>
    </w:p>
    <w:p w14:paraId="56AB6B4B" w14:textId="2FF6DCE0"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r w:rsidR="002C176D">
        <w:rPr>
          <w:color w:val="C00000"/>
          <w:lang w:val="en-US"/>
        </w:rPr>
        <w:t xml:space="preserve"> Sascha</w:t>
      </w:r>
    </w:p>
    <w:p w14:paraId="4833EEF0" w14:textId="1F3E9C6E" w:rsidR="004D571B" w:rsidRPr="00AA5173" w:rsidRDefault="004D571B" w:rsidP="00AA5173">
      <w:pPr>
        <w:pStyle w:val="Listenabsatz"/>
        <w:numPr>
          <w:ilvl w:val="0"/>
          <w:numId w:val="13"/>
        </w:numPr>
      </w:pPr>
      <w:r w:rsidRPr="004D571B">
        <w:t xml:space="preserve">Sascha, wäre das </w:t>
      </w:r>
      <w:proofErr w:type="spellStart"/>
      <w:r w:rsidRPr="004D571B">
        <w:t>evtl</w:t>
      </w:r>
      <w:proofErr w:type="spellEnd"/>
      <w:r w:rsidRPr="004D571B">
        <w:t xml:space="preserve"> ein Punkt, den du übernehmen könnest?</w:t>
      </w:r>
    </w:p>
    <w:p w14:paraId="4553BF7F" w14:textId="3337AC81" w:rsidR="004152FA" w:rsidRPr="004152FA" w:rsidRDefault="004152FA" w:rsidP="004D571B">
      <w:pPr>
        <w:pStyle w:val="Listenabsatz"/>
        <w:numPr>
          <w:ilvl w:val="0"/>
          <w:numId w:val="13"/>
        </w:numPr>
      </w:pPr>
      <w:r w:rsidRPr="004152FA">
        <w:t>Wichtig ist auch hier d</w:t>
      </w:r>
      <w:r>
        <w:t xml:space="preserve">as </w:t>
      </w:r>
      <w:proofErr w:type="spellStart"/>
      <w:r>
        <w:t>Duville</w:t>
      </w:r>
      <w:proofErr w:type="spellEnd"/>
      <w:r>
        <w:t xml:space="preserve"> 2022 </w:t>
      </w:r>
      <w:proofErr w:type="spellStart"/>
      <w:r>
        <w:t>paper</w:t>
      </w:r>
      <w:proofErr w:type="spellEnd"/>
      <w:r w:rsidR="006424DC">
        <w:t>, das ist unser einziges mit EEG</w:t>
      </w:r>
    </w:p>
    <w:p w14:paraId="3FE7B8F4" w14:textId="40D1FE71" w:rsidR="004D571B" w:rsidRPr="004152FA" w:rsidRDefault="004D571B" w:rsidP="004152FA">
      <w:pPr>
        <w:pStyle w:val="Listenabsatz"/>
        <w:numPr>
          <w:ilvl w:val="0"/>
          <w:numId w:val="13"/>
        </w:numPr>
        <w:rPr>
          <w:lang w:val="en-US"/>
        </w:rPr>
      </w:pPr>
      <w:proofErr w:type="spellStart"/>
      <w:r>
        <w:rPr>
          <w:lang w:val="en-US"/>
        </w:rPr>
        <w:t>Evtl</w:t>
      </w:r>
      <w:proofErr w:type="spellEnd"/>
      <w:r>
        <w:rPr>
          <w:lang w:val="en-US"/>
        </w:rPr>
        <w:t xml:space="preserve">. </w:t>
      </w:r>
      <w:proofErr w:type="spellStart"/>
      <w:r>
        <w:rPr>
          <w:lang w:val="en-US"/>
        </w:rPr>
        <w:t>Annetts</w:t>
      </w:r>
      <w:proofErr w:type="spellEnd"/>
      <w:r>
        <w:rPr>
          <w:lang w:val="en-US"/>
        </w:rPr>
        <w:t xml:space="preserve"> Paper in </w:t>
      </w:r>
      <w:commentRangeStart w:id="56"/>
      <w:r>
        <w:rPr>
          <w:lang w:val="en-US"/>
        </w:rPr>
        <w:t>“</w:t>
      </w:r>
      <w:commentRangeStart w:id="57"/>
      <w:proofErr w:type="spellStart"/>
      <w:r>
        <w:rPr>
          <w:lang w:val="en-US"/>
        </w:rPr>
        <w:t>voiceness</w:t>
      </w:r>
      <w:commentRangeEnd w:id="57"/>
      <w:proofErr w:type="spellEnd"/>
      <w:r w:rsidR="002D5F38">
        <w:rPr>
          <w:rStyle w:val="Kommentarzeichen"/>
        </w:rPr>
        <w:commentReference w:id="57"/>
      </w:r>
      <w:r>
        <w:rPr>
          <w:lang w:val="en-US"/>
        </w:rPr>
        <w:t>”</w:t>
      </w:r>
      <w:r w:rsidRPr="004152FA">
        <w:rPr>
          <w:lang w:val="en-US"/>
        </w:rPr>
        <w:t xml:space="preserve"> </w:t>
      </w:r>
      <w:commentRangeEnd w:id="56"/>
      <w:r w:rsidR="00104556">
        <w:rPr>
          <w:rStyle w:val="Kommentarzeichen"/>
        </w:rPr>
        <w:commentReference w:id="56"/>
      </w:r>
    </w:p>
    <w:p w14:paraId="7EC51509" w14:textId="77777777" w:rsidR="004152FA" w:rsidRDefault="004152FA" w:rsidP="00357ED6">
      <w:pPr>
        <w:pStyle w:val="Listenabsatz"/>
        <w:rPr>
          <w:lang w:val="en-US"/>
        </w:rPr>
      </w:pPr>
    </w:p>
    <w:p w14:paraId="5008B325" w14:textId="77777777" w:rsidR="004152FA" w:rsidRPr="004D571B" w:rsidRDefault="004152FA" w:rsidP="00357ED6">
      <w:pPr>
        <w:pStyle w:val="Listenabsatz"/>
        <w:rPr>
          <w:lang w:val="en-US"/>
        </w:rPr>
      </w:pPr>
    </w:p>
    <w:p w14:paraId="4BA13138" w14:textId="32C7DA5F"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Minor point: the second sentence ('From a biological perspective, naturalness… evolutionary meaning.') is somewhat vague. I suggest the authors revise it for specificity and clarity.</w:t>
      </w:r>
    </w:p>
    <w:p w14:paraId="648089BE" w14:textId="69D3FF90" w:rsidR="00D7316A" w:rsidRPr="006E4320" w:rsidRDefault="00D7316A" w:rsidP="00D7316A">
      <w:pPr>
        <w:rPr>
          <w:lang w:val="en-US"/>
        </w:rPr>
      </w:pPr>
      <w:r>
        <w:rPr>
          <w:lang w:val="en-US"/>
        </w:rPr>
        <w:t xml:space="preserve">Response: </w:t>
      </w:r>
      <w:r w:rsidR="006E4320" w:rsidRPr="006E4320">
        <w:rPr>
          <w:lang w:val="en-US"/>
        </w:rPr>
        <w:t>We refined it as follows: “</w:t>
      </w:r>
      <w:r w:rsidR="00FD71A0" w:rsidRPr="00FD71A0">
        <w:rPr>
          <w:i/>
          <w:iCs/>
          <w:lang w:val="en-US"/>
        </w:rPr>
        <w:t>From a biological perspective, naturalness may relate to an adaptive norm, with extreme deviations supposedly being rather “unnatural” instances.  Evaluations of naturalness influence food choice, environmental preferences, and social trust and therefore carry evolutionary meaning [1–3].</w:t>
      </w:r>
      <w:r w:rsidR="006E4320" w:rsidRPr="006E4320">
        <w:rPr>
          <w:lang w:val="en-US"/>
        </w:rPr>
        <w:t>” (page 3)</w:t>
      </w:r>
      <w:r w:rsidR="00455D16" w:rsidRPr="006E4320">
        <w:rPr>
          <w:lang w:val="en-US"/>
        </w:rPr>
        <w:t xml:space="preserve">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976EEE" w:rsidRDefault="00D31C37" w:rsidP="00D7316A">
      <w:pPr>
        <w:rPr>
          <w:b/>
          <w:bCs/>
          <w:color w:val="385623" w:themeColor="accent6" w:themeShade="80"/>
          <w:lang w:val="en-US"/>
        </w:rPr>
      </w:pPr>
      <w:r w:rsidRPr="00976EEE">
        <w:rPr>
          <w:b/>
          <w:bCs/>
          <w:color w:val="385623" w:themeColor="accent6" w:themeShade="80"/>
          <w:lang w:val="en-US"/>
        </w:rPr>
        <w:t xml:space="preserve">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in order to further enhance and unite research in this area while also referring back to prominent voice perception models. I agree with the authors that this topic is very current and </w:t>
      </w:r>
      <w:r w:rsidRPr="00976EEE">
        <w:rPr>
          <w:b/>
          <w:bCs/>
          <w:color w:val="385623" w:themeColor="accent6" w:themeShade="80"/>
          <w:lang w:val="en-US"/>
        </w:rPr>
        <w:lastRenderedPageBreak/>
        <w:t>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976EEE">
        <w:rPr>
          <w:b/>
          <w:bCs/>
          <w:color w:val="C45911" w:themeColor="accent2" w:themeShade="BF"/>
          <w:lang w:val="en-US"/>
        </w:rPr>
        <w:t>voices,</w:t>
      </w:r>
      <w:r w:rsidRPr="00976EEE">
        <w:rPr>
          <w:b/>
          <w:bCs/>
          <w:color w:val="C45911" w:themeColor="accent2" w:themeShade="BF"/>
          <w:lang w:val="en-US"/>
        </w:rPr>
        <w:t xml:space="preserve"> so it is not clear why it is deemed as a more appropriate example of deviation- rather than human-likeness-based naturalness.</w:t>
      </w:r>
    </w:p>
    <w:p w14:paraId="5D671AEE" w14:textId="6EA3790C" w:rsidR="00D31C37" w:rsidRDefault="00D7316A" w:rsidP="00D31C37">
      <w:pPr>
        <w:rPr>
          <w:lang w:val="en-US"/>
        </w:rPr>
      </w:pPr>
      <w:r>
        <w:rPr>
          <w:lang w:val="en-US"/>
        </w:rPr>
        <w:t>Response:</w:t>
      </w:r>
      <w:r w:rsidR="00765047">
        <w:rPr>
          <w:lang w:val="en-US"/>
        </w:rPr>
        <w:t xml:space="preserve"> </w:t>
      </w:r>
      <w:r w:rsidR="00765047" w:rsidRPr="009B66E9">
        <w:rPr>
          <w:lang w:val="en-US"/>
        </w:rPr>
        <w:t>This is a valid point. Our example instruction for participants is not ideal here because it blurs the conceptual distinction we introduce here. We therefore refined the sentence as follows: “</w:t>
      </w:r>
      <w:r w:rsidR="00765047" w:rsidRPr="009B66E9">
        <w:rPr>
          <w:i/>
          <w:iCs/>
          <w:lang w:val="en-US"/>
        </w:rPr>
        <w:t xml:space="preserve">However, in many studies, raters are instructed to use an inner implicit reference which is based on their experience and expectations, </w:t>
      </w:r>
      <w:r w:rsidR="009B66E9" w:rsidRPr="009B66E9">
        <w:rPr>
          <w:lang w:val="en-US"/>
        </w:rPr>
        <w:t>e.g., judge whether “</w:t>
      </w:r>
      <w:r w:rsidR="009B66E9" w:rsidRPr="009B66E9">
        <w:rPr>
          <w:i/>
          <w:iCs/>
          <w:lang w:val="en-US"/>
        </w:rPr>
        <w:t>it conforms to the expected standard of unimpaired speech</w:t>
      </w:r>
      <w:r w:rsidR="009B66E9" w:rsidRPr="009B66E9">
        <w:rPr>
          <w:lang w:val="en-US"/>
        </w:rPr>
        <w:t>”</w:t>
      </w:r>
      <w:r w:rsidR="00765047" w:rsidRPr="009B66E9">
        <w:rPr>
          <w:lang w:val="en-US"/>
        </w:rPr>
        <w:t>. (page 7)</w:t>
      </w:r>
    </w:p>
    <w:p w14:paraId="457A48A9" w14:textId="32CE42C3" w:rsidR="009B66E9" w:rsidRPr="009B66E9" w:rsidRDefault="009B66E9" w:rsidP="00D31C37">
      <w:pPr>
        <w:rPr>
          <w:lang w:val="en-US"/>
        </w:rPr>
      </w:pPr>
      <w:commentRangeStart w:id="58"/>
      <w:r w:rsidRPr="009B66E9">
        <w:rPr>
          <w:lang w:val="en-US"/>
        </w:rPr>
        <w:t>Indeed, we discussed the definition “</w:t>
      </w:r>
      <w:r w:rsidRPr="009B66E9">
        <w:rPr>
          <w:i/>
          <w:iCs/>
          <w:lang w:val="en-US"/>
        </w:rPr>
        <w:t>By naturalness, we understand the voice stimulus to be perceived as a plausible outcome of the human speech production system</w:t>
      </w:r>
      <w:r w:rsidRPr="009B66E9">
        <w:rPr>
          <w:lang w:val="en-US"/>
        </w:rPr>
        <w:t>” (Nussbaum 2023), which is actually from our own previous paper again and we agree with you, that is it rather a combination of the two conceptualizations we introduce here. We therefore recoded is as such, and adjusted the respective information in Box 1 and the associated OSF repository.</w:t>
      </w:r>
      <w:r>
        <w:rPr>
          <w:lang w:val="en-US"/>
        </w:rPr>
        <w:t xml:space="preserve"> </w:t>
      </w:r>
      <w:proofErr w:type="spellStart"/>
      <w:r w:rsidRPr="009B66E9">
        <w:rPr>
          <w:color w:val="C00000"/>
          <w:lang w:val="en-US"/>
        </w:rPr>
        <w:t>ToDo</w:t>
      </w:r>
      <w:proofErr w:type="spellEnd"/>
      <w:r w:rsidRPr="009B66E9">
        <w:rPr>
          <w:lang w:val="en-US"/>
        </w:rPr>
        <w:t xml:space="preserve"> </w:t>
      </w:r>
      <w:commentRangeEnd w:id="58"/>
      <w:r w:rsidRPr="009B66E9">
        <w:rPr>
          <w:rStyle w:val="Kommentarzeichen"/>
        </w:rPr>
        <w:commentReference w:id="58"/>
      </w:r>
    </w:p>
    <w:p w14:paraId="4B0E9A13" w14:textId="76BDDE15" w:rsidR="0028109E" w:rsidRPr="009B66E9" w:rsidRDefault="009B66E9" w:rsidP="009B66E9">
      <w:pPr>
        <w:rPr>
          <w:lang w:val="en-US"/>
        </w:rPr>
      </w:pPr>
      <w:r w:rsidRPr="009B66E9">
        <w:rPr>
          <w:lang w:val="en-US"/>
        </w:rPr>
        <w:t xml:space="preserve">Note that we followed the advice of the editor in point 3 and added a table with some representative definitions, which hopefully helps readers to get a better understanding of our conceptual distinction as well. </w:t>
      </w:r>
    </w:p>
    <w:p w14:paraId="3C2783B7" w14:textId="77777777" w:rsidR="0028109E" w:rsidRPr="0028109E" w:rsidRDefault="0028109E" w:rsidP="0028109E">
      <w:pPr>
        <w:rPr>
          <w:lang w:val="en-US"/>
        </w:rPr>
      </w:pPr>
    </w:p>
    <w:p w14:paraId="57810715"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2C0D0E9D" w:rsidR="00D31C37" w:rsidRPr="006318B8" w:rsidRDefault="00D7316A" w:rsidP="00D31C37">
      <w:pPr>
        <w:rPr>
          <w:lang w:val="en-US"/>
        </w:rPr>
      </w:pPr>
      <w:r>
        <w:rPr>
          <w:lang w:val="en-US"/>
        </w:rPr>
        <w:t xml:space="preserve">Response: </w:t>
      </w:r>
      <w:r w:rsidR="00BE42CB" w:rsidRPr="006318B8">
        <w:rPr>
          <w:lang w:val="en-US"/>
        </w:rPr>
        <w:t xml:space="preserve">Here, we partly agree. The consideration of the interactional context is important of course and we agree that in fully human-to-human interactions, human-likeness definitions make little sense. But even the distinction between human-human and human-machine interactions could become smaller with the increasing adoption of technological innovations in daily life. A prominent </w:t>
      </w:r>
      <w:r w:rsidR="00BE42CB" w:rsidRPr="006318B8">
        <w:rPr>
          <w:lang w:val="en-US"/>
        </w:rPr>
        <w:lastRenderedPageBreak/>
        <w:t>example is the use of personalized synthesis for people who lost their original voice (</w:t>
      </w:r>
      <w:r w:rsidR="00D27EDA" w:rsidRPr="006318B8">
        <w:rPr>
          <w:lang w:val="en-US"/>
        </w:rPr>
        <w:t xml:space="preserve">for example, see </w:t>
      </w:r>
      <w:proofErr w:type="spellStart"/>
      <w:r w:rsidR="00D27EDA" w:rsidRPr="006318B8">
        <w:rPr>
          <w:lang w:val="en-US"/>
        </w:rPr>
        <w:t>Hyppa</w:t>
      </w:r>
      <w:proofErr w:type="spellEnd"/>
      <w:r w:rsidR="00D27EDA" w:rsidRPr="006318B8">
        <w:rPr>
          <w:lang w:val="en-US"/>
        </w:rPr>
        <w:t>-Martin 2024</w:t>
      </w:r>
      <w:r w:rsidR="00BE42CB" w:rsidRPr="006318B8">
        <w:rPr>
          <w:lang w:val="en-US"/>
        </w:rPr>
        <w:t xml:space="preserve">).  </w:t>
      </w:r>
    </w:p>
    <w:p w14:paraId="083B6C90" w14:textId="01295CE0" w:rsidR="00D27EDA" w:rsidRDefault="002C1A95" w:rsidP="00D31C37">
      <w:pPr>
        <w:rPr>
          <w:lang w:val="en-US"/>
        </w:rPr>
      </w:pPr>
      <w:r w:rsidRPr="006318B8">
        <w:rPr>
          <w:lang w:val="en-US"/>
        </w:rPr>
        <w:t xml:space="preserve">However, we conceptualize naturalness as a fully perceptual construct. Thus, the key point is not whether a voice is truly human or not (which is not an easy distinction anyway – is a </w:t>
      </w:r>
      <w:commentRangeStart w:id="59"/>
      <w:r w:rsidRPr="006318B8">
        <w:rPr>
          <w:lang w:val="en-US"/>
        </w:rPr>
        <w:t xml:space="preserve">recorded voice </w:t>
      </w:r>
      <w:commentRangeEnd w:id="59"/>
      <w:r w:rsidR="00456DF8">
        <w:rPr>
          <w:rStyle w:val="Kommentarzeichen"/>
        </w:rPr>
        <w:commentReference w:id="59"/>
      </w:r>
      <w:r w:rsidRPr="006318B8">
        <w:rPr>
          <w:lang w:val="en-US"/>
        </w:rPr>
        <w:t xml:space="preserve">that went through some filtering or other manipulations still human or not?), or whether it deviates objectively on an acoustic spectrum. The key point is the </w:t>
      </w:r>
      <w:r w:rsidRPr="006318B8">
        <w:rPr>
          <w:i/>
          <w:iCs/>
          <w:lang w:val="en-US"/>
        </w:rPr>
        <w:t>listeners’ impression of this voice</w:t>
      </w:r>
      <w:r w:rsidRPr="006318B8">
        <w:rPr>
          <w:lang w:val="en-US"/>
        </w:rPr>
        <w:t xml:space="preserve">. Hence, it can make sense to assess naturalness in a deviation-based manner even in fully synthesized voices, for instance in the case of the above-mentioned personalized voice synthesis approaches. Nevertheless, </w:t>
      </w:r>
      <w:r w:rsidR="005D3BD3" w:rsidRPr="006318B8">
        <w:rPr>
          <w:lang w:val="en-US"/>
        </w:rPr>
        <w:t xml:space="preserve">we agree that the context is always considered when forming these impressions. </w:t>
      </w:r>
      <w:r w:rsidR="006318B8" w:rsidRPr="006318B8">
        <w:rPr>
          <w:lang w:val="en-US"/>
        </w:rPr>
        <w:t xml:space="preserve">We therefore included … </w:t>
      </w:r>
      <w:commentRangeStart w:id="60"/>
      <w:proofErr w:type="spellStart"/>
      <w:r w:rsidR="006318B8">
        <w:rPr>
          <w:color w:val="C00000"/>
          <w:lang w:val="en-US"/>
        </w:rPr>
        <w:t>ToDo</w:t>
      </w:r>
      <w:commentRangeEnd w:id="60"/>
      <w:proofErr w:type="spellEnd"/>
      <w:r w:rsidR="00376DB1">
        <w:rPr>
          <w:rStyle w:val="Kommentarzeichen"/>
        </w:rPr>
        <w:commentReference w:id="60"/>
      </w:r>
    </w:p>
    <w:p w14:paraId="77415704" w14:textId="4594A525" w:rsidR="00292957" w:rsidRPr="006318B8" w:rsidRDefault="006318B8" w:rsidP="006318B8">
      <w:pPr>
        <w:rPr>
          <w:lang w:val="en-US"/>
        </w:rPr>
      </w:pPr>
      <w:r>
        <w:rPr>
          <w:lang w:val="en-US"/>
        </w:rPr>
        <w:t xml:space="preserve">Finally, you are absolutely right that although our framework is primarily based on theoretical considerations, it was also one of our main concerns that it is of practical use, in the sense that it can be easily implemented in experimental designs. This is because we believe that more systematic and conceptually well-defined research in this area is the only way to approach an understanding of </w:t>
      </w:r>
      <w:r w:rsidRPr="006318B8">
        <w:rPr>
          <w:lang w:val="en-US"/>
        </w:rPr>
        <w:t>everyday experiences of evaluating voice naturalness</w:t>
      </w:r>
      <w:r>
        <w:rPr>
          <w:lang w:val="en-US"/>
        </w:rPr>
        <w:t xml:space="preserve">. </w:t>
      </w:r>
    </w:p>
    <w:p w14:paraId="659A5B1C" w14:textId="77777777" w:rsidR="0028109E" w:rsidRPr="006318B8" w:rsidRDefault="0028109E" w:rsidP="00D31C37">
      <w:pPr>
        <w:rPr>
          <w:lang w:val="en-US"/>
        </w:rPr>
      </w:pPr>
    </w:p>
    <w:p w14:paraId="01FC6FD8"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w:t>
      </w:r>
      <w:proofErr w:type="spellStart"/>
      <w:r w:rsidRPr="00976EEE">
        <w:rPr>
          <w:b/>
          <w:bCs/>
          <w:color w:val="C45911" w:themeColor="accent2" w:themeShade="BF"/>
          <w:lang w:val="en-US"/>
        </w:rPr>
        <w:t>Lavan</w:t>
      </w:r>
      <w:proofErr w:type="spellEnd"/>
      <w:r w:rsidRPr="00976EEE">
        <w:rPr>
          <w:b/>
          <w:bCs/>
          <w:color w:val="C45911" w:themeColor="accent2" w:themeShade="BF"/>
          <w:lang w:val="en-US"/>
        </w:rPr>
        <w:t>,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5C06A8D8" w14:textId="49C68ACB" w:rsidR="00853F0B" w:rsidRPr="001E3CB5" w:rsidRDefault="00D7316A" w:rsidP="00853F0B">
      <w:pPr>
        <w:rPr>
          <w:color w:val="C00000"/>
          <w:lang w:val="en-US"/>
        </w:rPr>
      </w:pPr>
      <w:r>
        <w:rPr>
          <w:lang w:val="en-US"/>
        </w:rPr>
        <w:t xml:space="preserve">Response: </w:t>
      </w:r>
      <w:r w:rsidR="004653C2" w:rsidRPr="00FD1851">
        <w:rPr>
          <w:lang w:val="en-US"/>
        </w:rPr>
        <w:t xml:space="preserve">This is a </w:t>
      </w:r>
      <w:r w:rsidR="00FD1851" w:rsidRPr="00FD1851">
        <w:rPr>
          <w:lang w:val="en-US"/>
        </w:rPr>
        <w:t>good</w:t>
      </w:r>
      <w:r w:rsidR="004653C2" w:rsidRPr="00FD1851">
        <w:rPr>
          <w:lang w:val="en-US"/>
        </w:rPr>
        <w:t xml:space="preserve"> point. We added the two references that you mentioned</w:t>
      </w:r>
      <w:r w:rsidR="00FD1851" w:rsidRPr="00FD1851">
        <w:rPr>
          <w:lang w:val="en-US"/>
        </w:rPr>
        <w:t xml:space="preserve"> here: “When we hear voices, we form intuitive impressions about them within just a few hundred milliseconds [8–10].”</w:t>
      </w:r>
      <w:r w:rsidR="004653C2" w:rsidRPr="00FD1851">
        <w:rPr>
          <w:lang w:val="en-US"/>
        </w:rPr>
        <w:t xml:space="preserve"> </w:t>
      </w:r>
      <w:r w:rsidR="00FD1851" w:rsidRPr="00FD1851">
        <w:rPr>
          <w:lang w:val="en-US"/>
        </w:rPr>
        <w:t>Indeed, there is very little work in the first impressions literature on evaluations of naturalness. However, Kühne et al. 2020 included a qualitative analysis of participants’ free descriptions on how they formed the naturalness impressions on the voices they heard. We added this reference now here: “</w:t>
      </w:r>
      <w:r w:rsidR="00FD1851" w:rsidRPr="00456DF8">
        <w:rPr>
          <w:i/>
          <w:lang w:val="en-US"/>
          <w:rPrChange w:id="61" w:author="Christine Nussbaum" w:date="2024-11-08T09:44:00Z">
            <w:rPr>
              <w:lang w:val="en-US"/>
            </w:rPr>
          </w:rPrChange>
        </w:rPr>
        <w:t>Unnatural voices may sound nasal or robotic, or may differ from the norm in pitch contour, temporal structure, or spectral composition; in short, there are many ways in which a voice can lack naturalness</w:t>
      </w:r>
      <w:r w:rsidR="00FD1851" w:rsidRPr="00FD1851">
        <w:rPr>
          <w:lang w:val="en-US"/>
        </w:rPr>
        <w:t xml:space="preserve"> </w:t>
      </w:r>
      <w:sdt>
        <w:sdtPr>
          <w:rPr>
            <w:lang w:val="en-US"/>
          </w:rPr>
          <w:alias w:val="To edit, see citavi.com/edit"/>
          <w:tag w:val="CitaviPlaceholder#27e1eb0f-ceaf-4755-abf7-89761bd1dda9"/>
          <w:id w:val="-332608428"/>
          <w:placeholder>
            <w:docPart w:val="3FA150FACD8744909346399482B680AF"/>
          </w:placeholder>
        </w:sdtPr>
        <w:sdtEndPr/>
        <w:sdtContent>
          <w:r w:rsidR="00FD1851" w:rsidRPr="00FD1851">
            <w:rPr>
              <w:lang w:val="en-US"/>
            </w:rPr>
            <w:fldChar w:fldCharType="begin"/>
          </w:r>
          <w:r w:rsidR="00BE2D6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1VDE0OjMwOjI1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FD1851" w:rsidRPr="00FD1851">
            <w:rPr>
              <w:lang w:val="en-US"/>
            </w:rPr>
            <w:fldChar w:fldCharType="separate"/>
          </w:r>
          <w:r w:rsidR="00FD1851" w:rsidRPr="00FD1851">
            <w:rPr>
              <w:lang w:val="en-US"/>
            </w:rPr>
            <w:t>[11]</w:t>
          </w:r>
          <w:r w:rsidR="00FD1851" w:rsidRPr="00FD1851">
            <w:rPr>
              <w:lang w:val="en-US"/>
            </w:rPr>
            <w:fldChar w:fldCharType="end"/>
          </w:r>
        </w:sdtContent>
      </w:sdt>
      <w:r w:rsidR="00FD1851" w:rsidRPr="00FD1851">
        <w:rPr>
          <w:lang w:val="en-US"/>
        </w:rPr>
        <w:t>.”</w:t>
      </w:r>
    </w:p>
    <w:p w14:paraId="6892D137"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704269B2" w14:textId="36E13D78" w:rsidR="00DA6F09" w:rsidRPr="00D662AA" w:rsidRDefault="00CE2FB2" w:rsidP="00D662AA">
      <w:pPr>
        <w:rPr>
          <w:color w:val="C00000"/>
          <w:lang w:val="en-US"/>
        </w:rPr>
      </w:pPr>
      <w:r>
        <w:rPr>
          <w:lang w:val="en-US"/>
        </w:rPr>
        <w:t xml:space="preserve">Response: </w:t>
      </w:r>
      <w:r w:rsidR="003454BF" w:rsidRPr="009F63E0">
        <w:rPr>
          <w:lang w:val="en-US"/>
        </w:rPr>
        <w:t xml:space="preserve">Indeed, </w:t>
      </w:r>
      <w:commentRangeStart w:id="62"/>
      <w:r w:rsidR="003454BF" w:rsidRPr="009F63E0">
        <w:rPr>
          <w:lang w:val="en-US"/>
        </w:rPr>
        <w:t>you are right that many of our recommendations sound very general and may seem rather obvious.</w:t>
      </w:r>
      <w:commentRangeEnd w:id="62"/>
      <w:r w:rsidR="00456DF8">
        <w:rPr>
          <w:rStyle w:val="Kommentarzeichen"/>
        </w:rPr>
        <w:commentReference w:id="62"/>
      </w:r>
      <w:r w:rsidR="003454BF" w:rsidRPr="009F63E0">
        <w:rPr>
          <w:lang w:val="en-US"/>
        </w:rPr>
        <w:t xml:space="preserve"> Still, they are not met by so many publications. There may be many reasons for that, one being that what seems obvious in one field may not be in another one. Thus, a rather simple and general “checklist” could still prove as very beneficial. Nevertheless, we reformulate</w:t>
      </w:r>
      <w:r w:rsidR="00D662AA" w:rsidRPr="009F63E0">
        <w:rPr>
          <w:lang w:val="en-US"/>
        </w:rPr>
        <w:t>d</w:t>
      </w:r>
      <w:r w:rsidR="003454BF" w:rsidRPr="009F63E0">
        <w:rPr>
          <w:lang w:val="en-US"/>
        </w:rPr>
        <w:t xml:space="preserve"> some of our recommendations listed in </w:t>
      </w:r>
      <w:commentRangeStart w:id="63"/>
      <w:r w:rsidR="003454BF" w:rsidRPr="009F63E0">
        <w:rPr>
          <w:lang w:val="en-US"/>
        </w:rPr>
        <w:t>Box 2</w:t>
      </w:r>
      <w:commentRangeEnd w:id="63"/>
      <w:r w:rsidR="009F63E0">
        <w:rPr>
          <w:rStyle w:val="Kommentarzeichen"/>
        </w:rPr>
        <w:commentReference w:id="63"/>
      </w:r>
      <w:r w:rsidR="003454BF" w:rsidRPr="009F63E0">
        <w:rPr>
          <w:lang w:val="en-US"/>
        </w:rPr>
        <w:t xml:space="preserve"> to make them more specific</w:t>
      </w:r>
      <w:r w:rsidR="00D662AA" w:rsidRPr="009F63E0">
        <w:rPr>
          <w:lang w:val="en-US"/>
        </w:rPr>
        <w:t xml:space="preserve"> and we added some examples targeting naturalness research</w:t>
      </w:r>
      <w:r w:rsidR="003454BF" w:rsidRPr="009F63E0">
        <w:rPr>
          <w:lang w:val="en-US"/>
        </w:rPr>
        <w:t xml:space="preserve">. </w:t>
      </w:r>
    </w:p>
    <w:p w14:paraId="63712855" w14:textId="77777777" w:rsidR="00D31C37" w:rsidRPr="00D31C37" w:rsidRDefault="00D31C37" w:rsidP="00D31C37">
      <w:pPr>
        <w:rPr>
          <w:lang w:val="en-US"/>
        </w:rPr>
      </w:pPr>
    </w:p>
    <w:p w14:paraId="072540AA"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 xml:space="preserve">In their discussion of the key problems in voice naturalness research, the authors mention the use of different rating scales to assess naturalness. Is there any evidence showing that </w:t>
      </w:r>
      <w:r w:rsidRPr="00976EEE">
        <w:rPr>
          <w:b/>
          <w:bCs/>
          <w:color w:val="385623" w:themeColor="accent6" w:themeShade="80"/>
          <w:lang w:val="en-US"/>
        </w:rPr>
        <w:lastRenderedPageBreak/>
        <w:t>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6461DAE0" w14:textId="069D5F1C" w:rsidR="00AB691F" w:rsidRDefault="00CE2FB2" w:rsidP="007C67E0">
      <w:pPr>
        <w:rPr>
          <w:lang w:val="en-US"/>
        </w:rPr>
      </w:pPr>
      <w:r>
        <w:rPr>
          <w:lang w:val="en-US"/>
        </w:rPr>
        <w:t xml:space="preserve">Response: </w:t>
      </w:r>
      <w:r w:rsidR="006E7754" w:rsidRPr="00BE2D6C">
        <w:rPr>
          <w:lang w:val="en-US"/>
        </w:rPr>
        <w:t xml:space="preserve">Thank you for recommending this interesting work. It is reassuring to any experimental researcher that </w:t>
      </w:r>
      <w:r w:rsidR="00737127" w:rsidRPr="00BE2D6C">
        <w:rPr>
          <w:lang w:val="en-US"/>
        </w:rPr>
        <w:t>methodological</w:t>
      </w:r>
      <w:r w:rsidR="006E7754" w:rsidRPr="00BE2D6C">
        <w:rPr>
          <w:lang w:val="en-US"/>
        </w:rPr>
        <w:t xml:space="preserve"> subtleties such </w:t>
      </w:r>
      <w:r w:rsidR="00737127" w:rsidRPr="00BE2D6C">
        <w:rPr>
          <w:lang w:val="en-US"/>
        </w:rPr>
        <w:t xml:space="preserve">as properties of a rating scale do not impact the results to a large degree. However, our concern about the inconsistencies in rating measures does not primarily target the number of levels or whether its an analog scale or a not. Instead, we saw a large variability in the </w:t>
      </w:r>
      <w:r w:rsidR="00737127" w:rsidRPr="00962560">
        <w:rPr>
          <w:i/>
          <w:iCs/>
          <w:lang w:val="en-US"/>
          <w:rPrChange w:id="64" w:author="Stefan Schweinberger" w:date="2024-10-28T10:16:00Z">
            <w:rPr>
              <w:lang w:val="en-US"/>
            </w:rPr>
          </w:rPrChange>
        </w:rPr>
        <w:t>denomination</w:t>
      </w:r>
      <w:r w:rsidR="00737127" w:rsidRPr="00BE2D6C">
        <w:rPr>
          <w:lang w:val="en-US"/>
        </w:rPr>
        <w:t xml:space="preserve"> of endpoints (if they were reported). In some studies, responses ranged from “natural” to “unnatural”, in others from “human</w:t>
      </w:r>
      <w:ins w:id="65" w:author="Stefan Schweinberger" w:date="2024-10-28T10:17:00Z">
        <w:r w:rsidR="00962560">
          <w:rPr>
            <w:lang w:val="en-US"/>
          </w:rPr>
          <w:t>-</w:t>
        </w:r>
      </w:ins>
      <w:r w:rsidR="00737127" w:rsidRPr="00BE2D6C">
        <w:rPr>
          <w:lang w:val="en-US"/>
        </w:rPr>
        <w:t>like” to “robot</w:t>
      </w:r>
      <w:ins w:id="66" w:author="Stefan Schweinberger" w:date="2024-10-28T10:17:00Z">
        <w:r w:rsidR="00962560">
          <w:rPr>
            <w:lang w:val="en-US"/>
          </w:rPr>
          <w:t>-</w:t>
        </w:r>
      </w:ins>
      <w:r w:rsidR="00737127" w:rsidRPr="00BE2D6C">
        <w:rPr>
          <w:lang w:val="en-US"/>
        </w:rPr>
        <w:t xml:space="preserve">like”, or from “natural” to “awkward”. </w:t>
      </w:r>
      <w:r w:rsidR="00BE2D6C" w:rsidRPr="00BE2D6C">
        <w:rPr>
          <w:lang w:val="en-US"/>
        </w:rPr>
        <w:t xml:space="preserve">We made a small adjustment to the sentence: </w:t>
      </w:r>
    </w:p>
    <w:p w14:paraId="5282FCFB" w14:textId="7A0E29A0" w:rsidR="00BE2D6C" w:rsidRDefault="00BE2D6C" w:rsidP="007C67E0">
      <w:pPr>
        <w:rPr>
          <w:color w:val="C00000"/>
          <w:lang w:val="en-US"/>
        </w:rPr>
      </w:pPr>
      <w:r w:rsidRPr="00BE2D6C">
        <w:rPr>
          <w:lang w:val="en-US"/>
        </w:rPr>
        <w:t>“</w:t>
      </w:r>
      <w:r w:rsidR="00AB691F" w:rsidRPr="00AB691F">
        <w:rPr>
          <w:i/>
          <w:iCs/>
          <w:lang w:val="en-US"/>
        </w:rPr>
        <w:t>For example, in one study participants were asked “How natural is the audio?” from “1 – natural” to “5 – unnatural” [60] , in another one they rated voices on a 10-point-scale from “very natural, human-like” to “very mechanical, robot-like” [52], or made a binary classification of voices as either human or computer-generated [29] .</w:t>
      </w:r>
      <w:r w:rsidRPr="00BE2D6C">
        <w:rPr>
          <w:lang w:val="en-US"/>
        </w:rPr>
        <w:t>” (page 5)</w:t>
      </w:r>
    </w:p>
    <w:p w14:paraId="632C4A2B" w14:textId="1091624F" w:rsidR="006E7754" w:rsidRPr="00AB691F" w:rsidRDefault="00737127" w:rsidP="007C67E0">
      <w:pPr>
        <w:rPr>
          <w:lang w:val="en-US"/>
        </w:rPr>
      </w:pPr>
      <w:r w:rsidRPr="00AB691F">
        <w:rPr>
          <w:lang w:val="en-US"/>
        </w:rPr>
        <w:t xml:space="preserve">Further, while the data presented by Kramer et al. (2024) </w:t>
      </w:r>
      <w:r w:rsidR="00B20CBD" w:rsidRPr="00AB691F">
        <w:rPr>
          <w:lang w:val="en-US"/>
        </w:rPr>
        <w:t xml:space="preserve">show a robust pattern for attractiveness in faces this does not necessarily have to generalize to naturalness/human-likeness </w:t>
      </w:r>
      <w:r w:rsidR="00EF6380">
        <w:rPr>
          <w:lang w:val="en-US"/>
        </w:rPr>
        <w:t>in voices</w:t>
      </w:r>
      <w:r w:rsidR="00B20CBD" w:rsidRPr="00AB691F">
        <w:rPr>
          <w:lang w:val="en-US"/>
        </w:rPr>
        <w:t>. Diel et al. (2024) collected ratings on human-likeness on both a slider from 1-100 and later a binary classification as either human-like or not</w:t>
      </w:r>
      <w:r w:rsidR="00433DD6" w:rsidRPr="00AB691F">
        <w:rPr>
          <w:lang w:val="en-US"/>
        </w:rPr>
        <w:t xml:space="preserve"> (to extract a measure of categorization certainty)</w:t>
      </w:r>
      <w:r w:rsidR="00B20CBD" w:rsidRPr="00AB691F">
        <w:rPr>
          <w:lang w:val="en-US"/>
        </w:rPr>
        <w:t xml:space="preserve">. </w:t>
      </w:r>
      <w:r w:rsidR="00AB691F" w:rsidRPr="00AB691F">
        <w:rPr>
          <w:lang w:val="en-US"/>
        </w:rPr>
        <w:t>From visual impression</w:t>
      </w:r>
      <w:r w:rsidR="00433DD6" w:rsidRPr="00AB691F">
        <w:rPr>
          <w:lang w:val="en-US"/>
        </w:rPr>
        <w:t>, some pathological voices were rated high on human-likeness</w:t>
      </w:r>
      <w:r w:rsidR="00EF6380">
        <w:rPr>
          <w:lang w:val="en-US"/>
        </w:rPr>
        <w:t xml:space="preserve"> (Figure 3),</w:t>
      </w:r>
      <w:r w:rsidR="00433DD6" w:rsidRPr="00AB691F">
        <w:rPr>
          <w:lang w:val="en-US"/>
        </w:rPr>
        <w:t xml:space="preserve"> but in the binary response, participants showed considerable categorization </w:t>
      </w:r>
      <w:r w:rsidR="00BE2D6C" w:rsidRPr="00AB691F">
        <w:rPr>
          <w:lang w:val="en-US"/>
        </w:rPr>
        <w:t>uncertainty</w:t>
      </w:r>
      <w:r w:rsidR="00EF6380">
        <w:rPr>
          <w:lang w:val="en-US"/>
        </w:rPr>
        <w:t xml:space="preserve"> (Figure 6)</w:t>
      </w:r>
      <w:r w:rsidR="00433DD6" w:rsidRPr="00AB691F">
        <w:rPr>
          <w:lang w:val="en-US"/>
        </w:rPr>
        <w:t xml:space="preserve">, meaning they struggled with the binary decision. </w:t>
      </w:r>
      <w:r w:rsidR="00AB691F" w:rsidRPr="00AB691F">
        <w:rPr>
          <w:lang w:val="en-US"/>
        </w:rPr>
        <w:t xml:space="preserve">However, </w:t>
      </w:r>
      <w:r w:rsidR="00EF6380">
        <w:rPr>
          <w:lang w:val="en-US"/>
        </w:rPr>
        <w:t xml:space="preserve">there is </w:t>
      </w:r>
      <w:r w:rsidR="00AB691F" w:rsidRPr="00AB691F">
        <w:rPr>
          <w:lang w:val="en-US"/>
        </w:rPr>
        <w:t>direct comparison of these two</w:t>
      </w:r>
      <w:r w:rsidR="00EF6380">
        <w:rPr>
          <w:lang w:val="en-US"/>
        </w:rPr>
        <w:t xml:space="preserve"> measures</w:t>
      </w:r>
      <w:r w:rsidR="00AB691F" w:rsidRPr="00AB691F">
        <w:rPr>
          <w:lang w:val="en-US"/>
        </w:rPr>
        <w:t xml:space="preserve">, which is why we didn’t </w:t>
      </w:r>
      <w:r w:rsidR="00EF6380">
        <w:rPr>
          <w:lang w:val="en-US"/>
        </w:rPr>
        <w:t>present</w:t>
      </w:r>
      <w:r w:rsidR="00AB691F" w:rsidRPr="00AB691F">
        <w:rPr>
          <w:lang w:val="en-US"/>
        </w:rPr>
        <w:t xml:space="preserve"> it as hard evidence in the manuscript. Instead, we put it as follows: </w:t>
      </w:r>
    </w:p>
    <w:p w14:paraId="5478F57D" w14:textId="40E03869" w:rsidR="00AB691F" w:rsidRPr="00AB691F" w:rsidRDefault="00AB691F" w:rsidP="007C67E0">
      <w:pPr>
        <w:rPr>
          <w:lang w:val="en-US"/>
        </w:rPr>
      </w:pPr>
      <w:r w:rsidRPr="00AB691F">
        <w:rPr>
          <w:lang w:val="en-US"/>
        </w:rPr>
        <w:t>“</w:t>
      </w:r>
      <w:r w:rsidRPr="00AB691F">
        <w:rPr>
          <w:i/>
          <w:iCs/>
          <w:lang w:val="en-US"/>
        </w:rPr>
        <w:t xml:space="preserve">There is </w:t>
      </w:r>
      <w:del w:id="67" w:author="Stefan Schweinberger" w:date="2024-10-28T10:19:00Z">
        <w:r w:rsidRPr="00AB691F" w:rsidDel="00962560">
          <w:rPr>
            <w:i/>
            <w:iCs/>
            <w:lang w:val="en-US"/>
          </w:rPr>
          <w:delText xml:space="preserve">even </w:delText>
        </w:r>
      </w:del>
      <w:ins w:id="68" w:author="Stefan Schweinberger" w:date="2024-10-28T10:19:00Z">
        <w:r w:rsidR="00962560">
          <w:rPr>
            <w:i/>
            <w:iCs/>
            <w:lang w:val="en-US"/>
          </w:rPr>
          <w:t>recent</w:t>
        </w:r>
        <w:r w:rsidR="00962560" w:rsidRPr="00AB691F">
          <w:rPr>
            <w:i/>
            <w:iCs/>
            <w:lang w:val="en-US"/>
          </w:rPr>
          <w:t xml:space="preserve"> </w:t>
        </w:r>
      </w:ins>
      <w:r w:rsidRPr="00AB691F">
        <w:rPr>
          <w:i/>
          <w:iCs/>
          <w:lang w:val="en-US"/>
        </w:rPr>
        <w:t xml:space="preserve">evidence from </w:t>
      </w:r>
      <w:del w:id="69" w:author="Stefan Schweinberger" w:date="2024-10-28T10:19:00Z">
        <w:r w:rsidRPr="00AB691F" w:rsidDel="00962560">
          <w:rPr>
            <w:i/>
            <w:iCs/>
            <w:lang w:val="en-US"/>
          </w:rPr>
          <w:delText xml:space="preserve">face </w:delText>
        </w:r>
      </w:del>
      <w:ins w:id="70" w:author="Stefan Schweinberger" w:date="2024-10-28T10:19:00Z">
        <w:r w:rsidR="00962560" w:rsidRPr="00AB691F">
          <w:rPr>
            <w:i/>
            <w:iCs/>
            <w:lang w:val="en-US"/>
          </w:rPr>
          <w:t>fac</w:t>
        </w:r>
        <w:r w:rsidR="00962560">
          <w:rPr>
            <w:i/>
            <w:iCs/>
            <w:lang w:val="en-US"/>
          </w:rPr>
          <w:t>ial attractiveness</w:t>
        </w:r>
        <w:r w:rsidR="00962560" w:rsidRPr="00AB691F">
          <w:rPr>
            <w:i/>
            <w:iCs/>
            <w:lang w:val="en-US"/>
          </w:rPr>
          <w:t xml:space="preserve"> </w:t>
        </w:r>
      </w:ins>
      <w:r w:rsidRPr="00AB691F">
        <w:rPr>
          <w:i/>
          <w:iCs/>
          <w:lang w:val="en-US"/>
        </w:rPr>
        <w:t xml:space="preserve">perception that differences in rating scales </w:t>
      </w:r>
      <w:ins w:id="71" w:author="Stefan Schweinberger" w:date="2024-10-28T10:19:00Z">
        <w:r w:rsidR="00962560">
          <w:rPr>
            <w:i/>
            <w:iCs/>
            <w:lang w:val="en-US"/>
          </w:rPr>
          <w:t xml:space="preserve">(e.g., binary, </w:t>
        </w:r>
      </w:ins>
      <w:ins w:id="72" w:author="Stefan Schweinberger" w:date="2024-10-28T10:20:00Z">
        <w:r w:rsidR="00962560">
          <w:rPr>
            <w:i/>
            <w:iCs/>
            <w:lang w:val="en-US"/>
          </w:rPr>
          <w:t xml:space="preserve">0-100, </w:t>
        </w:r>
      </w:ins>
      <w:ins w:id="73" w:author="Stefan Schweinberger" w:date="2024-10-28T10:19:00Z">
        <w:r w:rsidR="00962560">
          <w:rPr>
            <w:i/>
            <w:iCs/>
            <w:lang w:val="en-US"/>
          </w:rPr>
          <w:t>visual analogue, or va</w:t>
        </w:r>
      </w:ins>
      <w:ins w:id="74" w:author="Stefan Schweinberger" w:date="2024-10-28T10:20:00Z">
        <w:r w:rsidR="00962560">
          <w:rPr>
            <w:i/>
            <w:iCs/>
            <w:lang w:val="en-US"/>
          </w:rPr>
          <w:t xml:space="preserve">rious Likert scales) </w:t>
        </w:r>
      </w:ins>
      <w:r w:rsidRPr="00AB691F">
        <w:rPr>
          <w:i/>
          <w:iCs/>
          <w:lang w:val="en-US"/>
        </w:rPr>
        <w:t xml:space="preserve">may not </w:t>
      </w:r>
      <w:del w:id="75" w:author="Stefan Schweinberger" w:date="2024-10-28T10:20:00Z">
        <w:r w:rsidRPr="00AB691F" w:rsidDel="00962560">
          <w:rPr>
            <w:i/>
            <w:iCs/>
            <w:lang w:val="en-US"/>
          </w:rPr>
          <w:delText xml:space="preserve">even </w:delText>
        </w:r>
      </w:del>
      <w:r w:rsidRPr="00AB691F">
        <w:rPr>
          <w:i/>
          <w:iCs/>
          <w:lang w:val="en-US"/>
        </w:rPr>
        <w:t xml:space="preserve">have a big impact </w:t>
      </w:r>
      <w:del w:id="76" w:author="Stefan Schweinberger" w:date="2024-10-28T10:20:00Z">
        <w:r w:rsidRPr="00AB691F" w:rsidDel="00962560">
          <w:rPr>
            <w:i/>
            <w:iCs/>
            <w:lang w:val="en-US"/>
          </w:rPr>
          <w:delText>after all</w:delText>
        </w:r>
      </w:del>
      <w:ins w:id="77" w:author="Stefan Schweinberger" w:date="2024-10-28T10:20:00Z">
        <w:r w:rsidR="00962560">
          <w:rPr>
            <w:i/>
            <w:iCs/>
            <w:lang w:val="en-US"/>
          </w:rPr>
          <w:t>on outcome</w:t>
        </w:r>
      </w:ins>
      <w:r w:rsidRPr="00AB691F">
        <w:rPr>
          <w:i/>
          <w:iCs/>
          <w:lang w:val="en-US"/>
        </w:rPr>
        <w:t xml:space="preserve"> </w:t>
      </w:r>
      <w:sdt>
        <w:sdtPr>
          <w:rPr>
            <w:i/>
            <w:iCs/>
            <w:lang w:val="en-US"/>
          </w:rPr>
          <w:alias w:val="To edit, see citavi.com/edit"/>
          <w:tag w:val="CitaviPlaceholder#46f244a2-b294-4ec8-be90-03db6b3e2ef5"/>
          <w:id w:val="639387784"/>
          <w:placeholder>
            <w:docPart w:val="98E32817C28A4934B8ABF3DB562475D6"/>
          </w:placeholder>
        </w:sdtPr>
        <w:sdtEndPr/>
        <w:sdtContent>
          <w:r w:rsidRPr="00AB691F">
            <w:rPr>
              <w:i/>
              <w:iCs/>
              <w:lang w:val="en-US"/>
            </w:rPr>
            <w:fldChar w:fldCharType="begin"/>
          </w:r>
          <w:r w:rsidRPr="00AB691F">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C0yNVQxNDozNzozMiIsIlByb2plY3QiOnsiJHJlZiI6IjUifX0sIlVzZU51bWJlcmluZ1R5cGVPZlBhcmVudERvY3VtZW50IjpmYWxzZX1dLCJGb3JtYXR0ZWRUZXh0Ijp7IiRpZCI6IjIwIiwiQ291bnQiOjEsIlRleHRVbml0cyI6W3siJGlkIjoiMjEiLCJGb250U3R5bGUiOnsiJGlkIjoiMjIiLCJOZXV0cmFsIjp0cnVlfSwiUmVhZGluZ09yZGVyIjoxLCJUZXh0IjoiWzYxXSJ9XX0sIlRhZyI6IkNpdGF2aVBsYWNlaG9sZGVyIzQ2ZjI0NGEyLWIyOTQtNGVjOC1iZTkwLTAzZGI2YjNlMmVmNSIsIlRleHQiOiJbNjFdIiwiV0FJVmVyc2lvbiI6IjYuMTEuMC4wIn0=}</w:instrText>
          </w:r>
          <w:r w:rsidRPr="00AB691F">
            <w:rPr>
              <w:i/>
              <w:iCs/>
              <w:lang w:val="en-US"/>
            </w:rPr>
            <w:fldChar w:fldCharType="separate"/>
          </w:r>
          <w:r w:rsidRPr="00AB691F">
            <w:rPr>
              <w:i/>
              <w:iCs/>
              <w:lang w:val="en-US"/>
            </w:rPr>
            <w:t>[61]</w:t>
          </w:r>
          <w:r w:rsidRPr="00AB691F">
            <w:rPr>
              <w:i/>
              <w:iCs/>
              <w:lang w:val="en-US"/>
            </w:rPr>
            <w:fldChar w:fldCharType="end"/>
          </w:r>
        </w:sdtContent>
      </w:sdt>
      <w:r w:rsidRPr="00AB691F">
        <w:rPr>
          <w:i/>
          <w:iCs/>
          <w:lang w:val="en-US"/>
        </w:rPr>
        <w:t xml:space="preserve">, </w:t>
      </w:r>
      <w:del w:id="78" w:author="Stefan Schweinberger" w:date="2024-10-28T10:20:00Z">
        <w:r w:rsidRPr="00AB691F" w:rsidDel="00962560">
          <w:rPr>
            <w:i/>
            <w:iCs/>
            <w:lang w:val="en-US"/>
          </w:rPr>
          <w:delText xml:space="preserve">but </w:delText>
        </w:r>
      </w:del>
      <w:ins w:id="79" w:author="Stefan Schweinberger" w:date="2024-10-28T10:20:00Z">
        <w:r w:rsidR="00962560">
          <w:rPr>
            <w:i/>
            <w:iCs/>
            <w:lang w:val="en-US"/>
          </w:rPr>
          <w:t>although</w:t>
        </w:r>
        <w:r w:rsidR="00962560" w:rsidRPr="00AB691F">
          <w:rPr>
            <w:i/>
            <w:iCs/>
            <w:lang w:val="en-US"/>
          </w:rPr>
          <w:t xml:space="preserve"> </w:t>
        </w:r>
      </w:ins>
      <w:r w:rsidRPr="00AB691F">
        <w:rPr>
          <w:i/>
          <w:iCs/>
          <w:lang w:val="en-US"/>
        </w:rPr>
        <w:t>we cannot conclude that this generalizes to naturalness ratings, and the insufficient report of empirical details impedes a meaningful comparison of findings.</w:t>
      </w:r>
      <w:r w:rsidRPr="00AB691F">
        <w:rPr>
          <w:lang w:val="en-US"/>
        </w:rPr>
        <w:t>” (page 5)</w:t>
      </w:r>
    </w:p>
    <w:p w14:paraId="3B2E6FEE" w14:textId="77777777" w:rsidR="00D31C37" w:rsidRPr="00D31C37" w:rsidRDefault="00D31C37" w:rsidP="00D31C37">
      <w:pPr>
        <w:rPr>
          <w:lang w:val="en-US"/>
        </w:rPr>
      </w:pPr>
    </w:p>
    <w:p w14:paraId="7F88E3CF"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The authors propose that human-based naturalness could be independent from distinctiveness - is there any empirical evidence to support this point?</w:t>
      </w:r>
    </w:p>
    <w:p w14:paraId="15C0B299" w14:textId="16A7A488" w:rsidR="00EF6380" w:rsidRPr="00B9358B" w:rsidRDefault="00CE2FB2" w:rsidP="00CE2FB2">
      <w:pPr>
        <w:rPr>
          <w:lang w:val="en-US"/>
        </w:rPr>
      </w:pPr>
      <w:r>
        <w:rPr>
          <w:lang w:val="en-US"/>
        </w:rPr>
        <w:t xml:space="preserve">Response: </w:t>
      </w:r>
      <w:commentRangeStart w:id="80"/>
      <w:r w:rsidR="00EF6380" w:rsidRPr="00B9358B">
        <w:rPr>
          <w:lang w:val="en-US"/>
        </w:rPr>
        <w:t>To</w:t>
      </w:r>
      <w:commentRangeEnd w:id="80"/>
      <w:r w:rsidR="00456DF8">
        <w:rPr>
          <w:rStyle w:val="Kommentarzeichen"/>
        </w:rPr>
        <w:commentReference w:id="80"/>
      </w:r>
      <w:r w:rsidR="00EF6380" w:rsidRPr="00B9358B">
        <w:rPr>
          <w:lang w:val="en-US"/>
        </w:rPr>
        <w:t xml:space="preserve"> the best of our knowledge there is no evidence concerning the link between distinctiveness and naturalness yet. Thus, our elaborations on distinctiveness should be regarded as speculations, calling for empirical verification (or falsification) in the future. To highlight this, we rephrased </w:t>
      </w:r>
      <w:r w:rsidR="00B9358B">
        <w:rPr>
          <w:lang w:val="en-US"/>
        </w:rPr>
        <w:t xml:space="preserve">some </w:t>
      </w:r>
      <w:r w:rsidR="00EF6380" w:rsidRPr="00B9358B">
        <w:rPr>
          <w:lang w:val="en-US"/>
        </w:rPr>
        <w:t>sentence</w:t>
      </w:r>
      <w:r w:rsidR="00B9358B">
        <w:rPr>
          <w:lang w:val="en-US"/>
        </w:rPr>
        <w:t>s</w:t>
      </w:r>
      <w:r w:rsidR="00EF6380" w:rsidRPr="00B9358B">
        <w:rPr>
          <w:lang w:val="en-US"/>
        </w:rPr>
        <w:t xml:space="preserve"> as follows: </w:t>
      </w:r>
    </w:p>
    <w:p w14:paraId="3FFC4FCC" w14:textId="3A73C0B1" w:rsidR="00CE2FB2" w:rsidRPr="00B9358B" w:rsidRDefault="00EF6380" w:rsidP="00CE2FB2">
      <w:pPr>
        <w:rPr>
          <w:lang w:val="en-US"/>
        </w:rPr>
      </w:pPr>
      <w:r w:rsidRPr="00B9358B">
        <w:rPr>
          <w:lang w:val="en-US"/>
        </w:rPr>
        <w:t xml:space="preserve"> </w:t>
      </w:r>
      <w:r w:rsidR="00B9358B" w:rsidRPr="00B9358B">
        <w:rPr>
          <w:lang w:val="en-US"/>
        </w:rPr>
        <w:t>“</w:t>
      </w:r>
      <w:r w:rsidR="00B9358B" w:rsidRPr="00B9358B">
        <w:rPr>
          <w:i/>
          <w:iCs/>
          <w:lang w:val="en-US"/>
        </w:rPr>
        <w:t>However, one may speculate that impressions of human-based naturalness could be quite independent from impressions of distinctiveness under certain conditions.</w:t>
      </w:r>
      <w:r w:rsidR="00B9358B" w:rsidRPr="00B9358B">
        <w:rPr>
          <w:lang w:val="en-US"/>
        </w:rPr>
        <w:t>” (page 9)</w:t>
      </w:r>
    </w:p>
    <w:p w14:paraId="303394C9" w14:textId="626E3EB0" w:rsidR="00027733" w:rsidRDefault="00B9358B" w:rsidP="00D31C37">
      <w:pPr>
        <w:rPr>
          <w:lang w:val="en-US"/>
        </w:rPr>
      </w:pPr>
      <w:r>
        <w:rPr>
          <w:lang w:val="en-US"/>
        </w:rPr>
        <w:t>And</w:t>
      </w:r>
    </w:p>
    <w:p w14:paraId="16CC5C06" w14:textId="07E190B8" w:rsidR="00B9358B" w:rsidRPr="00D31C37" w:rsidRDefault="00B9358B" w:rsidP="00D31C37">
      <w:pPr>
        <w:rPr>
          <w:lang w:val="en-US"/>
        </w:rPr>
      </w:pPr>
      <w:r>
        <w:rPr>
          <w:lang w:val="en-US"/>
        </w:rPr>
        <w:t>“</w:t>
      </w:r>
      <w:r w:rsidRPr="00B9358B">
        <w:rPr>
          <w:i/>
          <w:iCs/>
          <w:lang w:val="en-US"/>
        </w:rPr>
        <w:t>In that vein, the link between distinctiveness and naturalness may not primarily be a conceptual but an empirical matter, requiring future inspection.</w:t>
      </w:r>
      <w:r>
        <w:rPr>
          <w:lang w:val="en-US"/>
        </w:rPr>
        <w:t>” (page 9)</w:t>
      </w:r>
    </w:p>
    <w:p w14:paraId="381131A6" w14:textId="129B8526" w:rsidR="00756316"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It is argued within the text that voice naturalness and authenticity are processed in different stages with naturalness based on voice properties or features whereas authenticity based on speech or social/affective analysis. Is it not possible to evaluate </w:t>
      </w:r>
      <w:r w:rsidRPr="00976EEE">
        <w:rPr>
          <w:b/>
          <w:bCs/>
          <w:color w:val="C45911" w:themeColor="accent2" w:themeShade="BF"/>
          <w:lang w:val="en-US"/>
        </w:rPr>
        <w:lastRenderedPageBreak/>
        <w:t xml:space="preserve">naturalness of speech content - e.g., </w:t>
      </w:r>
      <w:commentRangeStart w:id="81"/>
      <w:r w:rsidRPr="00976EEE">
        <w:rPr>
          <w:b/>
          <w:bCs/>
          <w:color w:val="C45911" w:themeColor="accent2" w:themeShade="BF"/>
          <w:lang w:val="en-US"/>
        </w:rPr>
        <w:t xml:space="preserve">how likely is it that this speech content is produced by </w:t>
      </w:r>
      <w:commentRangeEnd w:id="81"/>
      <w:r w:rsidR="00432656">
        <w:rPr>
          <w:rStyle w:val="Kommentarzeichen"/>
        </w:rPr>
        <w:commentReference w:id="81"/>
      </w:r>
      <w:r w:rsidRPr="00976EEE">
        <w:rPr>
          <w:b/>
          <w:bCs/>
          <w:color w:val="C45911" w:themeColor="accent2" w:themeShade="BF"/>
          <w:lang w:val="en-US"/>
        </w:rPr>
        <w:t>a human speaker? Relatedly, this implies that naturalness is assessed faster than authenticity - is there any evidence to suggest this in the literature?</w:t>
      </w:r>
    </w:p>
    <w:p w14:paraId="50C313F8" w14:textId="294CFE1C" w:rsidR="005144F2" w:rsidRPr="00104556" w:rsidRDefault="00CE2FB2" w:rsidP="00104556">
      <w:pPr>
        <w:rPr>
          <w:lang w:val="en-US"/>
        </w:rPr>
      </w:pPr>
      <w:r w:rsidRPr="00CE2FB2">
        <w:rPr>
          <w:lang w:val="en-US"/>
        </w:rPr>
        <w:t xml:space="preserve">Response: </w:t>
      </w:r>
      <w:r w:rsidR="00AE1732" w:rsidRPr="00104556">
        <w:rPr>
          <w:lang w:val="en-US"/>
        </w:rPr>
        <w:t>Indeed, the idea that naturalness and authenticity are linked to different processing stages is a prediction that can be derived from the model we propose.</w:t>
      </w:r>
      <w:r w:rsidR="005839AB" w:rsidRPr="00104556">
        <w:rPr>
          <w:lang w:val="en-US"/>
        </w:rPr>
        <w:t xml:space="preserve"> And yes, it also implies that naturalness is assessed faster than authenticity – </w:t>
      </w:r>
      <w:commentRangeStart w:id="82"/>
      <w:r w:rsidR="005839AB" w:rsidRPr="00104556">
        <w:rPr>
          <w:lang w:val="en-US"/>
        </w:rPr>
        <w:t>a hypothesis that must be put to the test in the future</w:t>
      </w:r>
      <w:commentRangeEnd w:id="82"/>
      <w:r w:rsidR="005839AB" w:rsidRPr="00104556">
        <w:rPr>
          <w:rStyle w:val="Kommentarzeichen"/>
        </w:rPr>
        <w:commentReference w:id="82"/>
      </w:r>
      <w:r w:rsidR="005839AB" w:rsidRPr="00104556">
        <w:rPr>
          <w:lang w:val="en-US"/>
        </w:rPr>
        <w:t xml:space="preserve">. So far, to the best of our knowledge, there is no evidence that directly compares the time course of naturalness to authenticity processing. In general, electrophysiological insights into these impressions are sparse. </w:t>
      </w:r>
      <w:proofErr w:type="spellStart"/>
      <w:r w:rsidR="005839AB" w:rsidRPr="00104556">
        <w:rPr>
          <w:lang w:val="en-US"/>
        </w:rPr>
        <w:t>Duville</w:t>
      </w:r>
      <w:proofErr w:type="spellEnd"/>
      <w:r w:rsidR="005839AB" w:rsidRPr="00104556">
        <w:rPr>
          <w:lang w:val="en-US"/>
        </w:rPr>
        <w:t xml:space="preserve"> et al. 2022 compared ERP responses to original and naturalness-reduced emotional voices and observed effects of the naturalness manipulation as early as the</w:t>
      </w:r>
      <w:r w:rsidR="00104556" w:rsidRPr="00104556">
        <w:rPr>
          <w:lang w:val="en-US"/>
        </w:rPr>
        <w:t xml:space="preserve"> </w:t>
      </w:r>
      <w:r w:rsidR="005839AB" w:rsidRPr="00104556">
        <w:rPr>
          <w:lang w:val="en-US"/>
        </w:rPr>
        <w:t xml:space="preserve">P200. </w:t>
      </w:r>
      <w:r w:rsidR="006F7AA5" w:rsidRPr="00104556">
        <w:rPr>
          <w:lang w:val="en-US"/>
        </w:rPr>
        <w:t xml:space="preserve">For emotional authenticity, ERP insights suggest effects as early as the N100 (Conde et al. 2022, </w:t>
      </w:r>
      <w:proofErr w:type="spellStart"/>
      <w:r w:rsidR="006F7AA5" w:rsidRPr="00104556">
        <w:rPr>
          <w:lang w:val="en-US"/>
        </w:rPr>
        <w:t>Kosilo</w:t>
      </w:r>
      <w:proofErr w:type="spellEnd"/>
      <w:r w:rsidR="006F7AA5" w:rsidRPr="00104556">
        <w:rPr>
          <w:lang w:val="en-US"/>
        </w:rPr>
        <w:t xml:space="preserve"> et al 2021, </w:t>
      </w:r>
      <w:proofErr w:type="spellStart"/>
      <w:r w:rsidR="006F7AA5" w:rsidRPr="00104556">
        <w:rPr>
          <w:lang w:val="en-US"/>
        </w:rPr>
        <w:t>Sarzedas</w:t>
      </w:r>
      <w:proofErr w:type="spellEnd"/>
      <w:r w:rsidR="006F7AA5" w:rsidRPr="00104556">
        <w:rPr>
          <w:lang w:val="en-US"/>
        </w:rPr>
        <w:t xml:space="preserve"> </w:t>
      </w:r>
      <w:commentRangeStart w:id="83"/>
      <w:r w:rsidR="006F7AA5" w:rsidRPr="00104556">
        <w:rPr>
          <w:lang w:val="en-US"/>
        </w:rPr>
        <w:t>2024</w:t>
      </w:r>
      <w:commentRangeEnd w:id="83"/>
      <w:r w:rsidR="006F7AA5" w:rsidRPr="00104556">
        <w:rPr>
          <w:rStyle w:val="Kommentarzeichen"/>
        </w:rPr>
        <w:commentReference w:id="83"/>
      </w:r>
      <w:r w:rsidR="006F7AA5" w:rsidRPr="00104556">
        <w:rPr>
          <w:lang w:val="en-US"/>
        </w:rPr>
        <w:t>). On first sight, this seems to contradict our hypothesis. However, al</w:t>
      </w:r>
      <w:r w:rsidR="00104556" w:rsidRPr="00104556">
        <w:rPr>
          <w:lang w:val="en-US"/>
        </w:rPr>
        <w:t xml:space="preserve">l publications on authenticity focused on non-verbal vocalizations, whereas </w:t>
      </w:r>
      <w:proofErr w:type="spellStart"/>
      <w:r w:rsidR="00104556" w:rsidRPr="00104556">
        <w:rPr>
          <w:lang w:val="en-US"/>
        </w:rPr>
        <w:t>Duville</w:t>
      </w:r>
      <w:proofErr w:type="spellEnd"/>
      <w:r w:rsidR="00104556" w:rsidRPr="00104556">
        <w:rPr>
          <w:lang w:val="en-US"/>
        </w:rPr>
        <w:t xml:space="preserve"> et al. 2022 used emotional utterances. Non-verbal vocalizations have been consistently shown to evoke faster electrophysiological responses than emotional speech prosody (c.f. Chapter 18 “The Electrophysiology and Time Course of Processing Vocal Emotion Expressions” by </w:t>
      </w:r>
      <w:proofErr w:type="spellStart"/>
      <w:r w:rsidR="00104556" w:rsidRPr="00104556">
        <w:rPr>
          <w:lang w:val="en-US"/>
        </w:rPr>
        <w:t>Paulmann</w:t>
      </w:r>
      <w:proofErr w:type="spellEnd"/>
      <w:r w:rsidR="00104556" w:rsidRPr="00104556">
        <w:rPr>
          <w:lang w:val="en-US"/>
        </w:rPr>
        <w:t xml:space="preserve"> &amp; </w:t>
      </w:r>
      <w:proofErr w:type="spellStart"/>
      <w:r w:rsidR="00104556" w:rsidRPr="00104556">
        <w:rPr>
          <w:lang w:val="en-US"/>
        </w:rPr>
        <w:t>Kotz</w:t>
      </w:r>
      <w:proofErr w:type="spellEnd"/>
      <w:r w:rsidR="00104556" w:rsidRPr="00104556">
        <w:rPr>
          <w:lang w:val="en-US"/>
        </w:rPr>
        <w:t xml:space="preserve"> in “Understanding Voice Perception”), and thus a direct comparison between these studies is not informative and the question of the time-course is </w:t>
      </w:r>
      <w:commentRangeStart w:id="84"/>
      <w:commentRangeStart w:id="85"/>
      <w:r w:rsidR="00104556" w:rsidRPr="00104556">
        <w:rPr>
          <w:lang w:val="en-US"/>
        </w:rPr>
        <w:t>still outstanding.</w:t>
      </w:r>
      <w:commentRangeEnd w:id="84"/>
      <w:r w:rsidR="00104556" w:rsidRPr="00104556">
        <w:rPr>
          <w:rStyle w:val="Kommentarzeichen"/>
        </w:rPr>
        <w:commentReference w:id="84"/>
      </w:r>
      <w:commentRangeEnd w:id="85"/>
      <w:r w:rsidR="00432656">
        <w:rPr>
          <w:rStyle w:val="Kommentarzeichen"/>
        </w:rPr>
        <w:commentReference w:id="85"/>
      </w:r>
    </w:p>
    <w:sectPr w:rsidR="005144F2" w:rsidRPr="0010455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Christine Nussbaum" w:date="2024-11-08T09:15:00Z" w:initials="CN">
    <w:p w14:paraId="5DE9DE17" w14:textId="77777777" w:rsidR="006B6ABC" w:rsidRDefault="006B6ABC">
      <w:pPr>
        <w:pStyle w:val="Kommentartext"/>
        <w:rPr>
          <w:lang w:val="en-US"/>
        </w:rPr>
      </w:pPr>
      <w:r>
        <w:rPr>
          <w:rStyle w:val="Kommentarzeichen"/>
        </w:rPr>
        <w:annotationRef/>
      </w:r>
      <w:r w:rsidRPr="006B6ABC">
        <w:rPr>
          <w:lang w:val="en-US"/>
        </w:rPr>
        <w:t>Our short answer to this is</w:t>
      </w:r>
      <w:r>
        <w:rPr>
          <w:lang w:val="en-US"/>
        </w:rPr>
        <w:t xml:space="preserve">… </w:t>
      </w:r>
    </w:p>
    <w:p w14:paraId="63AA8FE0" w14:textId="77777777" w:rsidR="006B6ABC" w:rsidRDefault="006B6ABC">
      <w:pPr>
        <w:pStyle w:val="Kommentartext"/>
        <w:rPr>
          <w:lang w:val="en-US"/>
        </w:rPr>
      </w:pPr>
    </w:p>
    <w:p w14:paraId="7A4C1AD6" w14:textId="5920CA49" w:rsidR="006B6ABC" w:rsidRPr="006B6ABC" w:rsidRDefault="006B6ABC">
      <w:pPr>
        <w:pStyle w:val="Kommentartext"/>
        <w:rPr>
          <w:lang w:val="en-US"/>
        </w:rPr>
      </w:pPr>
      <w:r>
        <w:rPr>
          <w:lang w:val="en-US"/>
        </w:rPr>
        <w:t xml:space="preserve">Our detailed comments… </w:t>
      </w:r>
      <w:r w:rsidRPr="006B6ABC">
        <w:rPr>
          <w:lang w:val="en-US"/>
        </w:rPr>
        <w:t xml:space="preserve"> </w:t>
      </w:r>
    </w:p>
  </w:comment>
  <w:comment w:id="49" w:author="christine.nussbaum" w:date="2024-10-24T14:42:00Z" w:initials="c">
    <w:p w14:paraId="1F35A8DA" w14:textId="77777777" w:rsidR="00306B67" w:rsidRDefault="00306B67" w:rsidP="00306B67">
      <w:pPr>
        <w:pStyle w:val="Kommentartext"/>
      </w:pPr>
      <w:r>
        <w:rPr>
          <w:rStyle w:val="Kommentarzeichen"/>
        </w:rPr>
        <w:annotationRef/>
      </w:r>
      <w:proofErr w:type="gramStart"/>
      <w:r>
        <w:t>Okay..</w:t>
      </w:r>
      <w:proofErr w:type="gramEnd"/>
      <w:r>
        <w:t xml:space="preserve"> Jetzt </w:t>
      </w:r>
      <w:proofErr w:type="gramStart"/>
      <w:r>
        <w:t>hab</w:t>
      </w:r>
      <w:proofErr w:type="gramEnd"/>
      <w:r>
        <w:t xml:space="preserve"> ich viel gelabert und fast nix im </w:t>
      </w:r>
      <w:proofErr w:type="spellStart"/>
      <w:r>
        <w:t>Manuscript</w:t>
      </w:r>
      <w:proofErr w:type="spellEnd"/>
      <w:r>
        <w:t xml:space="preserve"> geändert. Vielleicht sollten wir nochmal diskutieren, welche Konsequenzen wir jetzt aus diesem Punkt ziehen… </w:t>
      </w:r>
    </w:p>
  </w:comment>
  <w:comment w:id="50" w:author="Christine Nussbaum" w:date="2024-11-08T09:19:00Z" w:initials="CN">
    <w:p w14:paraId="6458CC07" w14:textId="75792883" w:rsidR="006B6ABC" w:rsidRPr="006B6ABC" w:rsidRDefault="006B6ABC">
      <w:pPr>
        <w:pStyle w:val="Kommentartext"/>
        <w:rPr>
          <w:lang w:val="en-US"/>
        </w:rPr>
      </w:pPr>
      <w:r>
        <w:rPr>
          <w:rStyle w:val="Kommentarzeichen"/>
        </w:rPr>
        <w:annotationRef/>
      </w:r>
      <w:r w:rsidRPr="006B6ABC">
        <w:rPr>
          <w:lang w:val="en-US"/>
        </w:rPr>
        <w:t>For further evidence… see o</w:t>
      </w:r>
      <w:r>
        <w:rPr>
          <w:lang w:val="en-US"/>
        </w:rPr>
        <w:t xml:space="preserve">ur point 11… </w:t>
      </w:r>
    </w:p>
  </w:comment>
  <w:comment w:id="51" w:author="Christine Nussbaum" w:date="2024-11-08T09:21:00Z" w:initials="CN">
    <w:p w14:paraId="4FD6FDDA" w14:textId="7F929042" w:rsidR="006B6ABC" w:rsidRPr="006B6ABC" w:rsidRDefault="006B6ABC">
      <w:pPr>
        <w:pStyle w:val="Kommentartext"/>
        <w:rPr>
          <w:lang w:val="en-US"/>
        </w:rPr>
      </w:pPr>
      <w:r>
        <w:rPr>
          <w:rStyle w:val="Kommentarzeichen"/>
        </w:rPr>
        <w:annotationRef/>
      </w:r>
      <w:r w:rsidRPr="006B6ABC">
        <w:rPr>
          <w:lang w:val="en-US"/>
        </w:rPr>
        <w:t>C</w:t>
      </w:r>
      <w:r>
        <w:rPr>
          <w:lang w:val="en-US"/>
        </w:rPr>
        <w:t>omment in letter to editor</w:t>
      </w:r>
    </w:p>
  </w:comment>
  <w:comment w:id="52" w:author="christine.nussbaum" w:date="2024-10-25T17:38:00Z" w:initials="c">
    <w:p w14:paraId="2A279366" w14:textId="77777777" w:rsidR="005839AB" w:rsidRPr="00962560" w:rsidRDefault="005839AB" w:rsidP="005839AB">
      <w:pPr>
        <w:pStyle w:val="Kommentartext"/>
        <w:rPr>
          <w:lang w:val="en-US"/>
        </w:rPr>
      </w:pPr>
      <w:r>
        <w:rPr>
          <w:rStyle w:val="Kommentarzeichen"/>
        </w:rPr>
        <w:annotationRef/>
      </w:r>
      <w:r w:rsidRPr="00962560">
        <w:rPr>
          <w:lang w:val="en-US"/>
        </w:rPr>
        <w:t>See my comment under point 28</w:t>
      </w:r>
    </w:p>
  </w:comment>
  <w:comment w:id="53" w:author="Christine Nussbaum" w:date="2024-11-08T09:21:00Z" w:initials="CN">
    <w:p w14:paraId="441430D6" w14:textId="55A25656" w:rsidR="006B6ABC" w:rsidRPr="006B6ABC" w:rsidRDefault="006B6ABC">
      <w:pPr>
        <w:pStyle w:val="Kommentartext"/>
        <w:rPr>
          <w:lang w:val="en-US"/>
        </w:rPr>
      </w:pPr>
      <w:r>
        <w:rPr>
          <w:rStyle w:val="Kommentarzeichen"/>
        </w:rPr>
        <w:annotationRef/>
      </w:r>
    </w:p>
  </w:comment>
  <w:comment w:id="54" w:author="christine.nussbaum" w:date="2024-10-24T15:15:00Z" w:initials="c">
    <w:p w14:paraId="425DEC0E" w14:textId="743792E2" w:rsidR="00FC3A4E" w:rsidRDefault="00FC3A4E" w:rsidP="00FC3A4E">
      <w:pPr>
        <w:pStyle w:val="Kommentartext"/>
      </w:pPr>
      <w:r>
        <w:rPr>
          <w:rStyle w:val="Kommentarzeichen"/>
        </w:rPr>
        <w:annotationRef/>
      </w:r>
      <w:r>
        <w:t xml:space="preserve">Das ist ziemlich cool. Das ist mir heute erst eingefallen und entkräftet das Argument schon sehr gut, dass wir alles außerhalb unserer zwei Keywords ignoriert haben. </w:t>
      </w:r>
    </w:p>
    <w:p w14:paraId="0DB43C66" w14:textId="77777777" w:rsidR="00FC3A4E" w:rsidRDefault="00FC3A4E" w:rsidP="00FC3A4E">
      <w:pPr>
        <w:pStyle w:val="Kommentartext"/>
      </w:pPr>
      <w:r>
        <w:t>Wollen wir das noch irgendwo im Paper mit erwähnen?</w:t>
      </w:r>
    </w:p>
  </w:comment>
  <w:comment w:id="55" w:author="christine.nussbaum" w:date="2024-10-24T15:49:00Z" w:initials="c">
    <w:p w14:paraId="51CC6800" w14:textId="77777777" w:rsidR="00A01C78" w:rsidRDefault="00A01C78" w:rsidP="00A01C78">
      <w:pPr>
        <w:pStyle w:val="Kommentartext"/>
      </w:pPr>
      <w:r>
        <w:rPr>
          <w:rStyle w:val="Kommentarzeichen"/>
        </w:rPr>
        <w:annotationRef/>
      </w:r>
      <w:r>
        <w:t xml:space="preserve">Wieder viel Gelaber, aber keine Anpassungen im </w:t>
      </w:r>
      <w:proofErr w:type="spellStart"/>
      <w:r>
        <w:t>Manuscript</w:t>
      </w:r>
      <w:proofErr w:type="spellEnd"/>
      <w:r>
        <w:t xml:space="preserve">. </w:t>
      </w:r>
      <w:proofErr w:type="gramStart"/>
      <w:r>
        <w:t>Vermute..</w:t>
      </w:r>
      <w:proofErr w:type="gramEnd"/>
      <w:r>
        <w:t xml:space="preserve"> Irgendwas sollten wir dazu auch noch erwähnen. </w:t>
      </w:r>
    </w:p>
    <w:p w14:paraId="59591757" w14:textId="7CEA85BE" w:rsidR="006B6ABC" w:rsidRPr="006B6ABC" w:rsidRDefault="006B6ABC" w:rsidP="00A01C78">
      <w:pPr>
        <w:pStyle w:val="Kommentartext"/>
        <w:rPr>
          <w:lang w:val="en-US"/>
        </w:rPr>
      </w:pPr>
      <w:r w:rsidRPr="006B6ABC">
        <w:rPr>
          <w:lang w:val="en-US"/>
        </w:rPr>
        <w:t>(for strengths and limitations, s</w:t>
      </w:r>
      <w:r>
        <w:rPr>
          <w:lang w:val="en-US"/>
        </w:rPr>
        <w:t>ee our more detailed in the supplemental)</w:t>
      </w:r>
    </w:p>
  </w:comment>
  <w:comment w:id="57" w:author="Christine Nussbaum" w:date="2024-11-08T10:33:00Z" w:initials="CN">
    <w:p w14:paraId="24BEADCD" w14:textId="77777777" w:rsidR="002D5F38" w:rsidRDefault="002D5F38">
      <w:pPr>
        <w:pStyle w:val="Kommentartext"/>
      </w:pPr>
      <w:r>
        <w:rPr>
          <w:rStyle w:val="Kommentarzeichen"/>
        </w:rPr>
        <w:annotationRef/>
      </w:r>
      <w:r>
        <w:t>Hinweise, dass es sehr schnelle Prozesse sind</w:t>
      </w:r>
    </w:p>
    <w:p w14:paraId="70DD8094" w14:textId="77777777" w:rsidR="002D5F38" w:rsidRDefault="009561BD">
      <w:pPr>
        <w:pStyle w:val="Kommentartext"/>
      </w:pPr>
      <w:r>
        <w:t>Teil der grundlegenden Wahrnehmung</w:t>
      </w:r>
    </w:p>
    <w:p w14:paraId="506DAA54" w14:textId="77777777" w:rsidR="009561BD" w:rsidRDefault="009561BD">
      <w:pPr>
        <w:pStyle w:val="Kommentartext"/>
      </w:pPr>
    </w:p>
    <w:p w14:paraId="2AF8C2DE" w14:textId="77777777" w:rsidR="009561BD" w:rsidRDefault="009561BD">
      <w:pPr>
        <w:pStyle w:val="Kommentartext"/>
      </w:pPr>
      <w:r>
        <w:t>Suggeriert eine zeitliche Abfolge, aber nie die ganze starke Hypothese</w:t>
      </w:r>
    </w:p>
    <w:p w14:paraId="51065643" w14:textId="39B8F94E" w:rsidR="009561BD" w:rsidRDefault="009561BD">
      <w:pPr>
        <w:pStyle w:val="Kommentartext"/>
      </w:pPr>
      <w:r>
        <w:t>(es geht darum, Komponenten in Beziehung zu setzen, kann aber auch parallel laufen)</w:t>
      </w:r>
    </w:p>
  </w:comment>
  <w:comment w:id="56" w:author="christine.nussbaum" w:date="2024-10-25T18:04:00Z" w:initials="c">
    <w:p w14:paraId="2A3FF638" w14:textId="77777777" w:rsidR="00104556" w:rsidRPr="00F74624" w:rsidRDefault="00104556" w:rsidP="00104556">
      <w:pPr>
        <w:pStyle w:val="Kommentartext"/>
        <w:rPr>
          <w:lang w:val="en-US"/>
        </w:rPr>
      </w:pPr>
      <w:r>
        <w:rPr>
          <w:rStyle w:val="Kommentarzeichen"/>
        </w:rPr>
        <w:annotationRef/>
      </w:r>
      <w:r w:rsidRPr="00962560">
        <w:rPr>
          <w:lang w:val="en-US"/>
        </w:rPr>
        <w:t xml:space="preserve">Schirmer, A. and Gunter, T.C. (2017) Temporal signatures of processing voiceness and emotion in sound. </w:t>
      </w:r>
      <w:r w:rsidRPr="00F74624">
        <w:rPr>
          <w:i/>
          <w:iCs/>
          <w:lang w:val="en-US"/>
        </w:rPr>
        <w:t xml:space="preserve">Social Cognitive and Affective Neuroscience </w:t>
      </w:r>
      <w:r w:rsidRPr="00F74624">
        <w:rPr>
          <w:lang w:val="en-US"/>
        </w:rPr>
        <w:t>12, 902-909. DOI: 10.1093/scan/nsx020</w:t>
      </w:r>
    </w:p>
  </w:comment>
  <w:comment w:id="58" w:author="christine.nussbaum" w:date="2024-10-25T11:11:00Z" w:initials="c">
    <w:p w14:paraId="4ED8CD52" w14:textId="3C36679F" w:rsidR="009B66E9" w:rsidRPr="00F74624" w:rsidRDefault="009B66E9" w:rsidP="009B66E9">
      <w:pPr>
        <w:pStyle w:val="Kommentartext"/>
        <w:rPr>
          <w:lang w:val="en-US"/>
        </w:rPr>
      </w:pPr>
      <w:r>
        <w:rPr>
          <w:rStyle w:val="Kommentarzeichen"/>
        </w:rPr>
        <w:annotationRef/>
      </w:r>
      <w:r w:rsidRPr="00F74624">
        <w:rPr>
          <w:lang w:val="en-US"/>
        </w:rPr>
        <w:t>To be discussed</w:t>
      </w:r>
    </w:p>
  </w:comment>
  <w:comment w:id="59" w:author="Christine Nussbaum" w:date="2024-11-08T09:42:00Z" w:initials="CN">
    <w:p w14:paraId="0FC1E0A9" w14:textId="55E66E22" w:rsidR="00456DF8" w:rsidRPr="00456DF8" w:rsidRDefault="00456DF8">
      <w:pPr>
        <w:pStyle w:val="Kommentartext"/>
        <w:rPr>
          <w:lang w:val="en-US"/>
        </w:rPr>
      </w:pPr>
      <w:r>
        <w:rPr>
          <w:rStyle w:val="Kommentarzeichen"/>
        </w:rPr>
        <w:annotationRef/>
      </w:r>
      <w:r w:rsidRPr="00456DF8">
        <w:rPr>
          <w:lang w:val="en-US"/>
        </w:rPr>
        <w:t>Su</w:t>
      </w:r>
      <w:r>
        <w:rPr>
          <w:lang w:val="en-US"/>
        </w:rPr>
        <w:t>ch as in many normal telephone conversations</w:t>
      </w:r>
    </w:p>
  </w:comment>
  <w:comment w:id="60" w:author="Christine Nussbaum" w:date="2024-11-08T09:41:00Z" w:initials="CN">
    <w:p w14:paraId="3D944826" w14:textId="77777777" w:rsidR="00376DB1" w:rsidRPr="00456DF8" w:rsidRDefault="00376DB1">
      <w:pPr>
        <w:pStyle w:val="Kommentartext"/>
        <w:rPr>
          <w:lang w:val="en-US"/>
        </w:rPr>
      </w:pPr>
      <w:r>
        <w:rPr>
          <w:rStyle w:val="Kommentarzeichen"/>
        </w:rPr>
        <w:annotationRef/>
      </w:r>
      <w:r w:rsidRPr="00456DF8">
        <w:rPr>
          <w:lang w:val="en-US"/>
        </w:rPr>
        <w:t>Perspectives for future research</w:t>
      </w:r>
    </w:p>
    <w:p w14:paraId="58B376B0" w14:textId="7D629F0A" w:rsidR="00376DB1" w:rsidRPr="00456DF8" w:rsidRDefault="00376DB1">
      <w:pPr>
        <w:pStyle w:val="Kommentartext"/>
        <w:rPr>
          <w:lang w:val="en-US"/>
        </w:rPr>
      </w:pPr>
      <w:r w:rsidRPr="00456DF8">
        <w:rPr>
          <w:lang w:val="en-US"/>
        </w:rPr>
        <w:t>Open Questions?</w:t>
      </w:r>
    </w:p>
  </w:comment>
  <w:comment w:id="62" w:author="Christine Nussbaum" w:date="2024-11-08T09:45:00Z" w:initials="CN">
    <w:p w14:paraId="041BFFB9" w14:textId="39E64B30" w:rsidR="00456DF8" w:rsidRPr="00456DF8" w:rsidRDefault="00456DF8">
      <w:pPr>
        <w:pStyle w:val="Kommentartext"/>
        <w:rPr>
          <w:lang w:val="en-US"/>
        </w:rPr>
      </w:pPr>
      <w:r>
        <w:rPr>
          <w:rStyle w:val="Kommentarzeichen"/>
        </w:rPr>
        <w:annotationRef/>
      </w:r>
      <w:r w:rsidRPr="00456DF8">
        <w:rPr>
          <w:lang w:val="en-US"/>
        </w:rPr>
        <w:t>We agree that a s</w:t>
      </w:r>
      <w:r>
        <w:rPr>
          <w:lang w:val="en-US"/>
        </w:rPr>
        <w:t>ubset sound relatively general</w:t>
      </w:r>
    </w:p>
  </w:comment>
  <w:comment w:id="63" w:author="christine.nussbaum" w:date="2024-10-24T20:42:00Z" w:initials="c">
    <w:p w14:paraId="0D29AB35" w14:textId="10A90E48" w:rsidR="009F63E0" w:rsidRDefault="009F63E0" w:rsidP="009F63E0">
      <w:pPr>
        <w:pStyle w:val="Kommentartext"/>
      </w:pPr>
      <w:r>
        <w:rPr>
          <w:rStyle w:val="Kommentarzeichen"/>
        </w:rPr>
        <w:annotationRef/>
      </w:r>
      <w:r>
        <w:t xml:space="preserve">Schaut da in Box 2 einfach mal rein, da habe ich einige Änderungen vorgenommen. </w:t>
      </w:r>
    </w:p>
  </w:comment>
  <w:comment w:id="80" w:author="Christine Nussbaum" w:date="2024-11-08T09:49:00Z" w:initials="CN">
    <w:p w14:paraId="52DF3346" w14:textId="0F47F0E4" w:rsidR="00456DF8" w:rsidRDefault="00456DF8">
      <w:pPr>
        <w:pStyle w:val="Kommentartext"/>
      </w:pPr>
      <w:r>
        <w:rPr>
          <w:rStyle w:val="Kommentarzeichen"/>
        </w:rPr>
        <w:annotationRef/>
      </w:r>
      <w:r>
        <w:t>Miller et al 2023 – AI-</w:t>
      </w:r>
      <w:proofErr w:type="spellStart"/>
      <w:r>
        <w:t>Hyperrealism</w:t>
      </w:r>
      <w:proofErr w:type="spellEnd"/>
    </w:p>
  </w:comment>
  <w:comment w:id="81" w:author="Christine Nussbaum" w:date="2024-11-08T09:56:00Z" w:initials="CN">
    <w:p w14:paraId="7BC27F3A" w14:textId="2C199163" w:rsidR="00432656" w:rsidRDefault="00432656">
      <w:pPr>
        <w:pStyle w:val="Kommentartext"/>
      </w:pPr>
      <w:r>
        <w:rPr>
          <w:rStyle w:val="Kommentarzeichen"/>
        </w:rPr>
        <w:annotationRef/>
      </w:r>
      <w:proofErr w:type="spellStart"/>
      <w:r>
        <w:t>Transcript</w:t>
      </w:r>
      <w:proofErr w:type="spellEnd"/>
      <w:r>
        <w:t xml:space="preserve"> </w:t>
      </w:r>
      <w:proofErr w:type="spellStart"/>
      <w:r>
        <w:t>analysis</w:t>
      </w:r>
      <w:proofErr w:type="spellEnd"/>
      <w:r>
        <w:t xml:space="preserve">? </w:t>
      </w:r>
    </w:p>
    <w:p w14:paraId="7C650159" w14:textId="1E31E8F3" w:rsidR="00432656" w:rsidRDefault="00432656">
      <w:pPr>
        <w:pStyle w:val="Kommentartext"/>
      </w:pPr>
    </w:p>
  </w:comment>
  <w:comment w:id="82" w:author="christine.nussbaum" w:date="2024-10-25T17:38:00Z" w:initials="c">
    <w:p w14:paraId="52E7B434" w14:textId="77777777" w:rsidR="005839AB" w:rsidRDefault="005839AB" w:rsidP="005839AB">
      <w:pPr>
        <w:pStyle w:val="Kommentartext"/>
      </w:pPr>
      <w:r>
        <w:rPr>
          <w:rStyle w:val="Kommentarzeichen"/>
        </w:rPr>
        <w:annotationRef/>
      </w:r>
      <w:r>
        <w:t xml:space="preserve">Das können wir </w:t>
      </w:r>
      <w:proofErr w:type="spellStart"/>
      <w:r>
        <w:t>vllt</w:t>
      </w:r>
      <w:proofErr w:type="spellEnd"/>
      <w:r>
        <w:t xml:space="preserve"> in den „</w:t>
      </w:r>
      <w:proofErr w:type="spellStart"/>
      <w:r>
        <w:t>future</w:t>
      </w:r>
      <w:proofErr w:type="spellEnd"/>
      <w:r>
        <w:t xml:space="preserve"> </w:t>
      </w:r>
      <w:proofErr w:type="spellStart"/>
      <w:r>
        <w:t>research</w:t>
      </w:r>
      <w:proofErr w:type="spellEnd"/>
      <w:r>
        <w:t xml:space="preserve">“ Teil nochmal mit aufnehmen. Die wollen ja sowieso, dass wir da noch spezifischer auf Naturalness eingehen. </w:t>
      </w:r>
    </w:p>
  </w:comment>
  <w:comment w:id="83" w:author="christine.nussbaum" w:date="2024-10-25T17:54:00Z" w:initials="c">
    <w:p w14:paraId="6D80DB05" w14:textId="77777777" w:rsidR="006F7AA5" w:rsidRPr="00962560" w:rsidRDefault="006F7AA5" w:rsidP="006F7AA5">
      <w:pPr>
        <w:pStyle w:val="Kommentartext"/>
        <w:rPr>
          <w:lang w:val="en-US"/>
        </w:rPr>
      </w:pPr>
      <w:r>
        <w:rPr>
          <w:rStyle w:val="Kommentarzeichen"/>
        </w:rPr>
        <w:annotationRef/>
      </w:r>
      <w:hyperlink r:id="rId1" w:history="1">
        <w:r w:rsidRPr="00962560">
          <w:rPr>
            <w:rStyle w:val="Hyperlink"/>
            <w:lang w:val="en-US"/>
          </w:rPr>
          <w:t>10.1016/j.cortex.2022.02.016</w:t>
        </w:r>
      </w:hyperlink>
      <w:r w:rsidRPr="00962560">
        <w:rPr>
          <w:lang w:val="en-US"/>
        </w:rPr>
        <w:t xml:space="preserve"> </w:t>
      </w:r>
    </w:p>
    <w:p w14:paraId="035F3B3E" w14:textId="77777777" w:rsidR="006F7AA5" w:rsidRPr="00962560" w:rsidRDefault="009561BD" w:rsidP="006F7AA5">
      <w:pPr>
        <w:pStyle w:val="Kommentartext"/>
        <w:rPr>
          <w:lang w:val="en-US"/>
        </w:rPr>
      </w:pPr>
      <w:hyperlink r:id="rId2" w:history="1">
        <w:r w:rsidR="006F7AA5" w:rsidRPr="00962560">
          <w:rPr>
            <w:rStyle w:val="Hyperlink"/>
            <w:lang w:val="en-US"/>
          </w:rPr>
          <w:t>https://doi.org/10.1016/j.cortex.2023.11.005</w:t>
        </w:r>
      </w:hyperlink>
      <w:r w:rsidR="006F7AA5" w:rsidRPr="00962560">
        <w:rPr>
          <w:lang w:val="en-US"/>
        </w:rPr>
        <w:t xml:space="preserve"> </w:t>
      </w:r>
    </w:p>
    <w:p w14:paraId="6E62E1B9" w14:textId="77777777" w:rsidR="006F7AA5" w:rsidRDefault="009561BD" w:rsidP="006F7AA5">
      <w:pPr>
        <w:pStyle w:val="Kommentartext"/>
      </w:pPr>
      <w:hyperlink r:id="rId3" w:history="1">
        <w:r w:rsidR="006F7AA5" w:rsidRPr="002F527F">
          <w:rPr>
            <w:rStyle w:val="Hyperlink"/>
          </w:rPr>
          <w:t>10.1038/s41598-021-03131-z</w:t>
        </w:r>
      </w:hyperlink>
      <w:r w:rsidR="006F7AA5">
        <w:t xml:space="preserve"> </w:t>
      </w:r>
    </w:p>
  </w:comment>
  <w:comment w:id="84" w:author="christine.nussbaum" w:date="2024-10-25T18:03:00Z" w:initials="c">
    <w:p w14:paraId="09BD37F1" w14:textId="77777777" w:rsidR="00104556" w:rsidRDefault="00104556" w:rsidP="00104556">
      <w:pPr>
        <w:pStyle w:val="Kommentartext"/>
      </w:pPr>
      <w:r>
        <w:rPr>
          <w:rStyle w:val="Kommentarzeichen"/>
        </w:rPr>
        <w:annotationRef/>
      </w:r>
      <w:proofErr w:type="gramStart"/>
      <w:r>
        <w:t>So..</w:t>
      </w:r>
      <w:proofErr w:type="gramEnd"/>
      <w:r>
        <w:t xml:space="preserve"> Ich </w:t>
      </w:r>
      <w:proofErr w:type="gramStart"/>
      <w:r>
        <w:t>hab</w:t>
      </w:r>
      <w:proofErr w:type="gramEnd"/>
      <w:r>
        <w:t xml:space="preserve"> mal meine Gedanken zu dem Punkt aufgeschrieben - was machen wir jetzt damit im </w:t>
      </w:r>
      <w:proofErr w:type="spellStart"/>
      <w:r>
        <w:t>Manuscript</w:t>
      </w:r>
      <w:proofErr w:type="spellEnd"/>
      <w:r>
        <w:t>?</w:t>
      </w:r>
    </w:p>
  </w:comment>
  <w:comment w:id="85" w:author="Christine Nussbaum" w:date="2024-11-08T09:59:00Z" w:initials="CN">
    <w:p w14:paraId="2EE8D782" w14:textId="0AADC225" w:rsidR="00432656" w:rsidRDefault="00432656" w:rsidP="00432656">
      <w:pPr>
        <w:pStyle w:val="Kommentartext"/>
        <w:numPr>
          <w:ilvl w:val="0"/>
          <w:numId w:val="25"/>
        </w:numPr>
      </w:pPr>
      <w:r>
        <w:rPr>
          <w:rStyle w:val="Kommentarzeichen"/>
        </w:rPr>
        <w:annotationRef/>
      </w:r>
      <w:r>
        <w:t xml:space="preserve"> Evidenz </w:t>
      </w:r>
      <w:proofErr w:type="spellStart"/>
      <w:r>
        <w:t>is</w:t>
      </w:r>
      <w:proofErr w:type="spellEnd"/>
      <w:r>
        <w:t xml:space="preserve"> </w:t>
      </w:r>
      <w:proofErr w:type="spellStart"/>
      <w:r>
        <w:t>unclear</w:t>
      </w:r>
      <w:proofErr w:type="spellEnd"/>
    </w:p>
    <w:p w14:paraId="4C105CEA" w14:textId="2AC9617D" w:rsidR="00432656" w:rsidRDefault="00432656" w:rsidP="00432656">
      <w:pPr>
        <w:pStyle w:val="Kommentartext"/>
        <w:numPr>
          <w:ilvl w:val="0"/>
          <w:numId w:val="25"/>
        </w:numPr>
      </w:pPr>
      <w:r>
        <w:t xml:space="preserve"> </w:t>
      </w:r>
      <w:proofErr w:type="spellStart"/>
      <w:r>
        <w:t>Lavan</w:t>
      </w:r>
      <w:proofErr w:type="spellEnd"/>
      <w:r>
        <w:t xml:space="preserve"> PNAS -&gt; </w:t>
      </w:r>
      <w:proofErr w:type="spellStart"/>
      <w:r>
        <w:t>for</w:t>
      </w:r>
      <w:proofErr w:type="spellEnd"/>
      <w:r>
        <w:t xml:space="preserve"> </w:t>
      </w:r>
      <w:proofErr w:type="spellStart"/>
      <w:r>
        <w:t>future</w:t>
      </w:r>
      <w:proofErr w:type="spellEnd"/>
      <w:r>
        <w:t xml:space="preserve"> </w:t>
      </w:r>
      <w:proofErr w:type="spellStart"/>
      <w:r>
        <w:t>research</w:t>
      </w:r>
      <w:proofErr w:type="spellEnd"/>
    </w:p>
    <w:p w14:paraId="6BEB4520" w14:textId="46FDAEBA" w:rsidR="00432656" w:rsidRDefault="00432656" w:rsidP="00432656">
      <w:pPr>
        <w:pStyle w:val="Kommentartext"/>
        <w:numPr>
          <w:ilvl w:val="0"/>
          <w:numId w:val="25"/>
        </w:numPr>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4C1AD6" w15:done="0"/>
  <w15:commentEx w15:paraId="1F35A8DA" w15:done="0"/>
  <w15:commentEx w15:paraId="6458CC07" w15:paraIdParent="1F35A8DA" w15:done="0"/>
  <w15:commentEx w15:paraId="4FD6FDDA" w15:paraIdParent="1F35A8DA" w15:done="0"/>
  <w15:commentEx w15:paraId="2A279366" w15:done="0"/>
  <w15:commentEx w15:paraId="441430D6" w15:paraIdParent="2A279366" w15:done="0"/>
  <w15:commentEx w15:paraId="0DB43C66" w15:done="0"/>
  <w15:commentEx w15:paraId="59591757" w15:done="0"/>
  <w15:commentEx w15:paraId="51065643" w15:done="0"/>
  <w15:commentEx w15:paraId="2A3FF638" w15:done="0"/>
  <w15:commentEx w15:paraId="4ED8CD52" w15:done="0"/>
  <w15:commentEx w15:paraId="0FC1E0A9" w15:done="0"/>
  <w15:commentEx w15:paraId="58B376B0" w15:done="0"/>
  <w15:commentEx w15:paraId="041BFFB9" w15:done="0"/>
  <w15:commentEx w15:paraId="0D29AB35" w15:done="0"/>
  <w15:commentEx w15:paraId="52DF3346" w15:done="0"/>
  <w15:commentEx w15:paraId="7C650159" w15:done="0"/>
  <w15:commentEx w15:paraId="52E7B434" w15:done="0"/>
  <w15:commentEx w15:paraId="6E62E1B9" w15:done="0"/>
  <w15:commentEx w15:paraId="09BD37F1" w15:done="0"/>
  <w15:commentEx w15:paraId="6BEB4520" w15:paraIdParent="09BD3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FCC59EF" w16cex:dateUtc="2024-10-24T12:42:00Z"/>
  <w16cex:commentExtensible w16cex:durableId="23BF42A5" w16cex:dateUtc="2024-10-25T15:38:00Z"/>
  <w16cex:commentExtensible w16cex:durableId="6CC50ED0" w16cex:dateUtc="2024-10-24T13:15:00Z"/>
  <w16cex:commentExtensible w16cex:durableId="77871312" w16cex:dateUtc="2024-10-24T13:49:00Z"/>
  <w16cex:commentExtensible w16cex:durableId="4FF60C3D" w16cex:dateUtc="2024-10-25T16:04:00Z"/>
  <w16cex:commentExtensible w16cex:durableId="7C8DF0CA" w16cex:dateUtc="2024-10-25T09:11:00Z"/>
  <w16cex:commentExtensible w16cex:durableId="7990A49D" w16cex:dateUtc="2024-10-24T18:42:00Z"/>
  <w16cex:commentExtensible w16cex:durableId="469A265A" w16cex:dateUtc="2024-10-25T15:38:00Z"/>
  <w16cex:commentExtensible w16cex:durableId="57FE4FB1" w16cex:dateUtc="2024-10-25T15:54:00Z"/>
  <w16cex:commentExtensible w16cex:durableId="08E07C35" w16cex:dateUtc="2024-10-2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4C1AD6" w16cid:durableId="2AD85536"/>
  <w16cid:commentId w16cid:paraId="1F35A8DA" w16cid:durableId="6FCC59EF"/>
  <w16cid:commentId w16cid:paraId="6458CC07" w16cid:durableId="2AD8561E"/>
  <w16cid:commentId w16cid:paraId="4FD6FDDA" w16cid:durableId="2AD85683"/>
  <w16cid:commentId w16cid:paraId="2A279366" w16cid:durableId="23BF42A5"/>
  <w16cid:commentId w16cid:paraId="441430D6" w16cid:durableId="2AD85680"/>
  <w16cid:commentId w16cid:paraId="0DB43C66" w16cid:durableId="6CC50ED0"/>
  <w16cid:commentId w16cid:paraId="59591757" w16cid:durableId="77871312"/>
  <w16cid:commentId w16cid:paraId="51065643" w16cid:durableId="2AD86774"/>
  <w16cid:commentId w16cid:paraId="2A3FF638" w16cid:durableId="4FF60C3D"/>
  <w16cid:commentId w16cid:paraId="4ED8CD52" w16cid:durableId="7C8DF0CA"/>
  <w16cid:commentId w16cid:paraId="0FC1E0A9" w16cid:durableId="2AD85B9A"/>
  <w16cid:commentId w16cid:paraId="58B376B0" w16cid:durableId="2AD85B46"/>
  <w16cid:commentId w16cid:paraId="041BFFB9" w16cid:durableId="2AD85C56"/>
  <w16cid:commentId w16cid:paraId="0D29AB35" w16cid:durableId="7990A49D"/>
  <w16cid:commentId w16cid:paraId="52DF3346" w16cid:durableId="2AD85D34"/>
  <w16cid:commentId w16cid:paraId="7C650159" w16cid:durableId="2AD85EE9"/>
  <w16cid:commentId w16cid:paraId="52E7B434" w16cid:durableId="469A265A"/>
  <w16cid:commentId w16cid:paraId="6E62E1B9" w16cid:durableId="57FE4FB1"/>
  <w16cid:commentId w16cid:paraId="09BD37F1" w16cid:durableId="08E07C35"/>
  <w16cid:commentId w16cid:paraId="6BEB4520" w16cid:durableId="2AD85F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61603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D2AF3"/>
    <w:multiLevelType w:val="hybridMultilevel"/>
    <w:tmpl w:val="6CAC85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5"/>
  </w:num>
  <w:num w:numId="4">
    <w:abstractNumId w:val="21"/>
  </w:num>
  <w:num w:numId="5">
    <w:abstractNumId w:val="10"/>
  </w:num>
  <w:num w:numId="6">
    <w:abstractNumId w:val="1"/>
  </w:num>
  <w:num w:numId="7">
    <w:abstractNumId w:val="17"/>
  </w:num>
  <w:num w:numId="8">
    <w:abstractNumId w:val="19"/>
  </w:num>
  <w:num w:numId="9">
    <w:abstractNumId w:val="3"/>
  </w:num>
  <w:num w:numId="10">
    <w:abstractNumId w:val="2"/>
  </w:num>
  <w:num w:numId="11">
    <w:abstractNumId w:val="0"/>
  </w:num>
  <w:num w:numId="12">
    <w:abstractNumId w:val="13"/>
  </w:num>
  <w:num w:numId="13">
    <w:abstractNumId w:val="14"/>
  </w:num>
  <w:num w:numId="14">
    <w:abstractNumId w:val="23"/>
  </w:num>
  <w:num w:numId="15">
    <w:abstractNumId w:val="15"/>
  </w:num>
  <w:num w:numId="16">
    <w:abstractNumId w:val="4"/>
  </w:num>
  <w:num w:numId="17">
    <w:abstractNumId w:val="8"/>
  </w:num>
  <w:num w:numId="18">
    <w:abstractNumId w:val="18"/>
  </w:num>
  <w:num w:numId="19">
    <w:abstractNumId w:val="11"/>
  </w:num>
  <w:num w:numId="20">
    <w:abstractNumId w:val="9"/>
  </w:num>
  <w:num w:numId="21">
    <w:abstractNumId w:val="24"/>
  </w:num>
  <w:num w:numId="22">
    <w:abstractNumId w:val="6"/>
  </w:num>
  <w:num w:numId="23">
    <w:abstractNumId w:val="20"/>
  </w:num>
  <w:num w:numId="24">
    <w:abstractNumId w:val="7"/>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76F20"/>
    <w:rsid w:val="000C0203"/>
    <w:rsid w:val="000F5777"/>
    <w:rsid w:val="00104556"/>
    <w:rsid w:val="00111AA0"/>
    <w:rsid w:val="00144F32"/>
    <w:rsid w:val="001452F1"/>
    <w:rsid w:val="00165DD3"/>
    <w:rsid w:val="001748D6"/>
    <w:rsid w:val="001E3CB5"/>
    <w:rsid w:val="001E4051"/>
    <w:rsid w:val="002053E7"/>
    <w:rsid w:val="00244C6B"/>
    <w:rsid w:val="002638B6"/>
    <w:rsid w:val="0028109E"/>
    <w:rsid w:val="00290C3A"/>
    <w:rsid w:val="00292957"/>
    <w:rsid w:val="002A0A3A"/>
    <w:rsid w:val="002B7242"/>
    <w:rsid w:val="002C176D"/>
    <w:rsid w:val="002C1A95"/>
    <w:rsid w:val="002C6579"/>
    <w:rsid w:val="002D5F38"/>
    <w:rsid w:val="002D7F56"/>
    <w:rsid w:val="00306B67"/>
    <w:rsid w:val="00313C90"/>
    <w:rsid w:val="00323EF2"/>
    <w:rsid w:val="003374C3"/>
    <w:rsid w:val="003454BF"/>
    <w:rsid w:val="00357ED6"/>
    <w:rsid w:val="003637B0"/>
    <w:rsid w:val="00376DB1"/>
    <w:rsid w:val="003911D6"/>
    <w:rsid w:val="003A48CA"/>
    <w:rsid w:val="003B208C"/>
    <w:rsid w:val="003C34B0"/>
    <w:rsid w:val="003D6E73"/>
    <w:rsid w:val="003E506C"/>
    <w:rsid w:val="004152FA"/>
    <w:rsid w:val="00432656"/>
    <w:rsid w:val="00433DD6"/>
    <w:rsid w:val="00442EB5"/>
    <w:rsid w:val="00455D16"/>
    <w:rsid w:val="00456DF8"/>
    <w:rsid w:val="004653C2"/>
    <w:rsid w:val="00485FA0"/>
    <w:rsid w:val="004A1936"/>
    <w:rsid w:val="004A7A4A"/>
    <w:rsid w:val="004D571B"/>
    <w:rsid w:val="00501712"/>
    <w:rsid w:val="00514183"/>
    <w:rsid w:val="005144F2"/>
    <w:rsid w:val="00522678"/>
    <w:rsid w:val="00531D01"/>
    <w:rsid w:val="00534A8E"/>
    <w:rsid w:val="00536854"/>
    <w:rsid w:val="00543F86"/>
    <w:rsid w:val="00554077"/>
    <w:rsid w:val="00576FD1"/>
    <w:rsid w:val="005839AB"/>
    <w:rsid w:val="005A7700"/>
    <w:rsid w:val="005D3BD3"/>
    <w:rsid w:val="005F24D7"/>
    <w:rsid w:val="006318B8"/>
    <w:rsid w:val="006424DC"/>
    <w:rsid w:val="006652D8"/>
    <w:rsid w:val="00697666"/>
    <w:rsid w:val="006B0FCF"/>
    <w:rsid w:val="006B6ABC"/>
    <w:rsid w:val="006B6DF7"/>
    <w:rsid w:val="006D14EC"/>
    <w:rsid w:val="006E4320"/>
    <w:rsid w:val="006E7754"/>
    <w:rsid w:val="006F7AA5"/>
    <w:rsid w:val="00713DE1"/>
    <w:rsid w:val="00737127"/>
    <w:rsid w:val="00756316"/>
    <w:rsid w:val="00757E54"/>
    <w:rsid w:val="00760815"/>
    <w:rsid w:val="00765047"/>
    <w:rsid w:val="0077610B"/>
    <w:rsid w:val="00794AAA"/>
    <w:rsid w:val="007C37B1"/>
    <w:rsid w:val="007C67E0"/>
    <w:rsid w:val="007E5ACA"/>
    <w:rsid w:val="007E5B22"/>
    <w:rsid w:val="008013D7"/>
    <w:rsid w:val="00803583"/>
    <w:rsid w:val="00814DCA"/>
    <w:rsid w:val="00821C00"/>
    <w:rsid w:val="00824B77"/>
    <w:rsid w:val="008307F1"/>
    <w:rsid w:val="00840276"/>
    <w:rsid w:val="00853F0B"/>
    <w:rsid w:val="008A6285"/>
    <w:rsid w:val="008D6864"/>
    <w:rsid w:val="008D748F"/>
    <w:rsid w:val="008F36E5"/>
    <w:rsid w:val="009071D5"/>
    <w:rsid w:val="00930F55"/>
    <w:rsid w:val="00932AFA"/>
    <w:rsid w:val="0094549B"/>
    <w:rsid w:val="009561BD"/>
    <w:rsid w:val="00962560"/>
    <w:rsid w:val="00975D70"/>
    <w:rsid w:val="00976EEE"/>
    <w:rsid w:val="009B66E9"/>
    <w:rsid w:val="009E4142"/>
    <w:rsid w:val="009E4BAF"/>
    <w:rsid w:val="009F63E0"/>
    <w:rsid w:val="00A01C78"/>
    <w:rsid w:val="00A316C2"/>
    <w:rsid w:val="00A32E20"/>
    <w:rsid w:val="00A7316D"/>
    <w:rsid w:val="00AA5173"/>
    <w:rsid w:val="00AA740F"/>
    <w:rsid w:val="00AA774F"/>
    <w:rsid w:val="00AB691F"/>
    <w:rsid w:val="00AC69DB"/>
    <w:rsid w:val="00AD1495"/>
    <w:rsid w:val="00AE1732"/>
    <w:rsid w:val="00B02323"/>
    <w:rsid w:val="00B177F5"/>
    <w:rsid w:val="00B20CBD"/>
    <w:rsid w:val="00B25CAB"/>
    <w:rsid w:val="00B408F2"/>
    <w:rsid w:val="00B62D75"/>
    <w:rsid w:val="00B7282D"/>
    <w:rsid w:val="00B90B52"/>
    <w:rsid w:val="00B9358B"/>
    <w:rsid w:val="00BC3BED"/>
    <w:rsid w:val="00BD42B0"/>
    <w:rsid w:val="00BE2D6C"/>
    <w:rsid w:val="00BE42CB"/>
    <w:rsid w:val="00C27989"/>
    <w:rsid w:val="00C941F5"/>
    <w:rsid w:val="00CB453B"/>
    <w:rsid w:val="00CC121E"/>
    <w:rsid w:val="00CC3FCD"/>
    <w:rsid w:val="00CE2FB2"/>
    <w:rsid w:val="00CE3F39"/>
    <w:rsid w:val="00D03F84"/>
    <w:rsid w:val="00D058A5"/>
    <w:rsid w:val="00D140A8"/>
    <w:rsid w:val="00D27EDA"/>
    <w:rsid w:val="00D31C37"/>
    <w:rsid w:val="00D60DCC"/>
    <w:rsid w:val="00D662AA"/>
    <w:rsid w:val="00D66628"/>
    <w:rsid w:val="00D7316A"/>
    <w:rsid w:val="00D8404D"/>
    <w:rsid w:val="00DA6F09"/>
    <w:rsid w:val="00DF1EC6"/>
    <w:rsid w:val="00E0038E"/>
    <w:rsid w:val="00E00F14"/>
    <w:rsid w:val="00E4092B"/>
    <w:rsid w:val="00E619A4"/>
    <w:rsid w:val="00E73839"/>
    <w:rsid w:val="00E930FC"/>
    <w:rsid w:val="00EC4C70"/>
    <w:rsid w:val="00EF6380"/>
    <w:rsid w:val="00F06ECE"/>
    <w:rsid w:val="00F309C0"/>
    <w:rsid w:val="00F364AE"/>
    <w:rsid w:val="00F74624"/>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berarbeitung">
    <w:name w:val="Revision"/>
    <w:hidden/>
    <w:uiPriority w:val="99"/>
    <w:semiHidden/>
    <w:rsid w:val="00962560"/>
    <w:pPr>
      <w:spacing w:after="0" w:line="240" w:lineRule="auto"/>
    </w:pPr>
  </w:style>
  <w:style w:type="paragraph" w:styleId="Sprechblasentext">
    <w:name w:val="Balloon Text"/>
    <w:basedOn w:val="Standard"/>
    <w:link w:val="SprechblasentextZchn"/>
    <w:uiPriority w:val="99"/>
    <w:semiHidden/>
    <w:unhideWhenUsed/>
    <w:rsid w:val="006B6AB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B6A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38/s41598-021-03131-z" TargetMode="External"/><Relationship Id="rId2" Type="http://schemas.openxmlformats.org/officeDocument/2006/relationships/hyperlink" Target="https://doi.org/10.1016/j.cortex.2023.11.005" TargetMode="External"/><Relationship Id="rId1" Type="http://schemas.openxmlformats.org/officeDocument/2006/relationships/hyperlink" Target="https://doi.org/10.1016/j.cortex.2022.02.016"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A150FACD8744909346399482B680AF"/>
        <w:category>
          <w:name w:val="Allgemein"/>
          <w:gallery w:val="placeholder"/>
        </w:category>
        <w:types>
          <w:type w:val="bbPlcHdr"/>
        </w:types>
        <w:behaviors>
          <w:behavior w:val="content"/>
        </w:behaviors>
        <w:guid w:val="{4B2492B8-5BA9-4F1E-9AE4-8A498244FFE3}"/>
      </w:docPartPr>
      <w:docPartBody>
        <w:p w:rsidR="007E6D6B" w:rsidRDefault="00892AF4" w:rsidP="00892AF4">
          <w:pPr>
            <w:pStyle w:val="3FA150FACD8744909346399482B680AF"/>
          </w:pPr>
          <w:r w:rsidRPr="00301E63">
            <w:rPr>
              <w:rStyle w:val="Platzhaltertext"/>
            </w:rPr>
            <w:t>Klicken oder tippen Sie hier, um Text einzugeben.</w:t>
          </w:r>
        </w:p>
      </w:docPartBody>
    </w:docPart>
    <w:docPart>
      <w:docPartPr>
        <w:name w:val="98E32817C28A4934B8ABF3DB562475D6"/>
        <w:category>
          <w:name w:val="Allgemein"/>
          <w:gallery w:val="placeholder"/>
        </w:category>
        <w:types>
          <w:type w:val="bbPlcHdr"/>
        </w:types>
        <w:behaviors>
          <w:behavior w:val="content"/>
        </w:behaviors>
        <w:guid w:val="{6C531C1A-B8C5-4E72-8D75-B343CBDB17B0}"/>
      </w:docPartPr>
      <w:docPartBody>
        <w:p w:rsidR="00D436EF" w:rsidRDefault="007E6D6B" w:rsidP="007E6D6B">
          <w:pPr>
            <w:pStyle w:val="98E32817C28A4934B8ABF3DB562475D6"/>
          </w:pPr>
          <w:r w:rsidRPr="00301E63">
            <w:rPr>
              <w:rStyle w:val="Platzhaltertext"/>
            </w:rPr>
            <w:t>Klicken oder tippen Sie hier, um Text einzugeben.</w:t>
          </w:r>
        </w:p>
      </w:docPartBody>
    </w:docPart>
    <w:docPart>
      <w:docPartPr>
        <w:name w:val="81584F1CBD964682A6F8451EC0AC2A1E"/>
        <w:category>
          <w:name w:val="Allgemein"/>
          <w:gallery w:val="placeholder"/>
        </w:category>
        <w:types>
          <w:type w:val="bbPlcHdr"/>
        </w:types>
        <w:behaviors>
          <w:behavior w:val="content"/>
        </w:behaviors>
        <w:guid w:val="{C494F66B-F646-42D2-96A5-B7878F74DFFC}"/>
      </w:docPartPr>
      <w:docPartBody>
        <w:p w:rsidR="00D436EF" w:rsidRDefault="007E6D6B" w:rsidP="007E6D6B">
          <w:pPr>
            <w:pStyle w:val="81584F1CBD964682A6F8451EC0AC2A1E"/>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F4"/>
    <w:rsid w:val="00000073"/>
    <w:rsid w:val="000A18DC"/>
    <w:rsid w:val="00384C7A"/>
    <w:rsid w:val="00536854"/>
    <w:rsid w:val="006873A7"/>
    <w:rsid w:val="007E6D6B"/>
    <w:rsid w:val="007F6F21"/>
    <w:rsid w:val="008013D7"/>
    <w:rsid w:val="00892AF4"/>
    <w:rsid w:val="00D377C8"/>
    <w:rsid w:val="00D4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E6D6B"/>
    <w:rPr>
      <w:color w:val="808080"/>
    </w:rPr>
  </w:style>
  <w:style w:type="paragraph" w:customStyle="1" w:styleId="3FA150FACD8744909346399482B680AF">
    <w:name w:val="3FA150FACD8744909346399482B680AF"/>
    <w:rsid w:val="00892AF4"/>
  </w:style>
  <w:style w:type="paragraph" w:customStyle="1" w:styleId="98E32817C28A4934B8ABF3DB562475D6">
    <w:name w:val="98E32817C28A4934B8ABF3DB562475D6"/>
    <w:rsid w:val="007E6D6B"/>
  </w:style>
  <w:style w:type="paragraph" w:customStyle="1" w:styleId="81584F1CBD964682A6F8451EC0AC2A1E">
    <w:name w:val="81584F1CBD964682A6F8451EC0AC2A1E"/>
    <w:rsid w:val="007E6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8972</Words>
  <Characters>56525</Characters>
  <Application>Microsoft Office Word</Application>
  <DocSecurity>0</DocSecurity>
  <Lines>471</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114</cp:revision>
  <dcterms:created xsi:type="dcterms:W3CDTF">2024-09-12T08:51:00Z</dcterms:created>
  <dcterms:modified xsi:type="dcterms:W3CDTF">2024-11-08T09:39:00Z</dcterms:modified>
</cp:coreProperties>
</file>