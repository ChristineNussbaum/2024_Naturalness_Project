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NoSpacing"/>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CommentReference"/>
          <w:lang w:val="de-DE"/>
        </w:rPr>
        <w:commentReference w:id="0"/>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NoSpacing"/>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NoSpacing"/>
        <w:spacing w:line="480" w:lineRule="auto"/>
        <w:rPr>
          <w:rFonts w:cstheme="minorHAnsi"/>
          <w:lang w:val="en"/>
        </w:rPr>
      </w:pPr>
    </w:p>
    <w:p w14:paraId="54CC9357" w14:textId="5F9E96C3" w:rsidR="00DD0BC8" w:rsidRPr="00417A8A" w:rsidRDefault="00030FFA" w:rsidP="00BA0D96">
      <w:pPr>
        <w:pStyle w:val="Heading1"/>
        <w:spacing w:line="480" w:lineRule="auto"/>
        <w:rPr>
          <w:lang w:val="en"/>
        </w:rPr>
      </w:pPr>
      <w:r>
        <w:rPr>
          <w:lang w:val="en"/>
        </w:rPr>
        <w:t>Naturalness – a prominent aspect of voice perception</w:t>
      </w:r>
    </w:p>
    <w:p w14:paraId="0821A330" w14:textId="50BFC2C0"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193273">
        <w:rPr>
          <w:color w:val="C00000"/>
          <w:lang w:val="en-US"/>
        </w:rPr>
        <w:t>Perceptions</w:t>
      </w:r>
      <w:r w:rsidR="00225095" w:rsidRPr="00225095">
        <w:rPr>
          <w:color w:val="C00000"/>
          <w:lang w:val="en-US"/>
        </w:rPr>
        <w:t xml:space="preserve">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End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End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EndPr/>
        <w:sdtContent>
          <w:sdt>
            <w:sdtPr>
              <w:rPr>
                <w:lang w:val="en-US"/>
              </w:rPr>
              <w:alias w:val="To edit, see citavi.com/edit"/>
              <w:tag w:val="CitaviPlaceholder#af69dadb-9429-4d58-8a92-292e97f807d8"/>
              <w:id w:val="-1756587928"/>
              <w:placeholder>
                <w:docPart w:val="9842BECB5A33456CA718D814520F33C4"/>
              </w:placeholder>
            </w:sdtPr>
            <w:sdtEnd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End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23CBA663" w:rsidR="00193273" w:rsidRPr="00057413" w:rsidRDefault="00C45C6C" w:rsidP="00193273">
      <w:pPr>
        <w:spacing w:line="480" w:lineRule="auto"/>
        <w:rPr>
          <w:color w:val="002060"/>
          <w:lang w:val="en-US"/>
        </w:rPr>
      </w:pPr>
      <w:bookmarkStart w:id="2"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End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2"/>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3"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4"/>
      <w:sdt>
        <w:sdtPr>
          <w:rPr>
            <w:color w:val="C00000"/>
            <w:lang w:val="en-US"/>
          </w:rPr>
          <w:alias w:val="To edit, see citavi.com/edit"/>
          <w:tag w:val="CitaviPlaceholder#27e1eb0f-ceaf-4755-abf7-89761bd1dda9"/>
          <w:id w:val="-332608428"/>
          <w:placeholder>
            <w:docPart w:val="DefaultPlaceholder_-1854013440"/>
          </w:placeholder>
        </w:sdtPr>
        <w:sdtEnd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3"/>
      <w:commentRangeEnd w:id="4"/>
      <w:r w:rsidR="00417803">
        <w:rPr>
          <w:rStyle w:val="CommentReference"/>
        </w:rPr>
        <w:commentReference w:id="4"/>
      </w:r>
      <w:bookmarkStart w:id="5" w:name="_Hlk181811684"/>
      <w:r w:rsidR="00193273">
        <w:rPr>
          <w:color w:val="C00000"/>
          <w:lang w:val="en-US"/>
        </w:rPr>
        <w:t xml:space="preserve"> </w:t>
      </w:r>
      <w:bookmarkStart w:id="6" w:name="_Hlk182423623"/>
      <w:commentRangeStart w:id="7"/>
      <w:r w:rsidR="00193273" w:rsidRPr="00057413">
        <w:rPr>
          <w:color w:val="002060"/>
          <w:lang w:val="en-US"/>
        </w:rPr>
        <w:t xml:space="preserve">Importantly, </w:t>
      </w:r>
      <w:commentRangeEnd w:id="7"/>
      <w:r w:rsidR="00254451">
        <w:rPr>
          <w:rStyle w:val="CommentReference"/>
        </w:rPr>
        <w:commentReference w:id="7"/>
      </w:r>
      <w:r w:rsidR="00193273" w:rsidRPr="00057413">
        <w:rPr>
          <w:color w:val="002060"/>
          <w:lang w:val="en-US"/>
        </w:rPr>
        <w:t xml:space="preserve">variations in voice naturalness affect communicative quality </w:t>
      </w:r>
      <w:sdt>
        <w:sdtPr>
          <w:rPr>
            <w:color w:val="002060"/>
            <w:lang w:val="en-US"/>
          </w:rPr>
          <w:alias w:val="To edit, see citavi.com/edit"/>
          <w:tag w:val="CitaviPlaceholder#0ec694a1-a4ef-4a0b-a714-f2ca790b84ca"/>
          <w:id w:val="1722395902"/>
          <w:placeholder>
            <w:docPart w:val="DefaultPlaceholder_-1854013440"/>
          </w:placeholder>
        </w:sdtPr>
        <w:sdtEnd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EyVDIxOjA3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Pr>
              <w:color w:val="002060"/>
              <w:lang w:val="en-US"/>
            </w:rPr>
            <w:fldChar w:fldCharType="separate"/>
          </w:r>
          <w:r w:rsidR="00193273">
            <w:rPr>
              <w:color w:val="002060"/>
              <w:lang w:val="en-US"/>
            </w:rPr>
            <w:t>[12,13]</w:t>
          </w:r>
          <w:r w:rsidR="00193273">
            <w:rPr>
              <w:color w:val="002060"/>
              <w:lang w:val="en-US"/>
            </w:rPr>
            <w:fldChar w:fldCharType="end"/>
          </w:r>
        </w:sdtContent>
      </w:sdt>
      <w:r w:rsidR="00193273" w:rsidRPr="00057413">
        <w:rPr>
          <w:color w:val="002060"/>
          <w:lang w:val="en-US"/>
        </w:rPr>
        <w:t xml:space="preserve">. Evidence from speech-language pathologies consistently shows that affected individuals with impairments in speech naturalness are perceived as withdrawn, cold, introverted or bored </w:t>
      </w:r>
      <w:sdt>
        <w:sdtPr>
          <w:rPr>
            <w:color w:val="002060"/>
            <w:lang w:val="en-US"/>
          </w:rPr>
          <w:alias w:val="To edit, see citavi.com/edit"/>
          <w:tag w:val="CitaviPlaceholder#b8d11110-aa63-4de0-8dbb-ec8029956516"/>
          <w:id w:val="1213624317"/>
          <w:placeholder>
            <w:docPart w:val="DefaultPlaceholder_-1854013440"/>
          </w:placeholder>
        </w:sdtPr>
        <w:sdtEnd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Pr>
              <w:color w:val="002060"/>
              <w:lang w:val="en-US"/>
            </w:rPr>
            <w:fldChar w:fldCharType="separate"/>
          </w:r>
          <w:r w:rsidR="00193273">
            <w:rPr>
              <w:color w:val="002060"/>
              <w:lang w:val="en-US"/>
            </w:rPr>
            <w:t>[14]</w:t>
          </w:r>
          <w:r w:rsidR="00193273">
            <w:rPr>
              <w:color w:val="002060"/>
              <w:lang w:val="en-US"/>
            </w:rPr>
            <w:fldChar w:fldCharType="end"/>
          </w:r>
        </w:sdtContent>
      </w:sdt>
      <w:r w:rsidR="00193273">
        <w:rPr>
          <w:color w:val="002060"/>
          <w:lang w:val="en-US"/>
        </w:rPr>
        <w:t>, which</w:t>
      </w:r>
      <w:r w:rsidR="00193273" w:rsidRPr="00057413">
        <w:rPr>
          <w:color w:val="002060"/>
          <w:lang w:val="en-US"/>
        </w:rPr>
        <w:t xml:space="preserve"> can result in social isolation</w:t>
      </w:r>
      <w:r w:rsidR="00193273">
        <w:rPr>
          <w:color w:val="002060"/>
          <w:lang w:val="en-US"/>
        </w:rPr>
        <w:t xml:space="preserve"> and</w:t>
      </w:r>
      <w:r w:rsidR="00193273" w:rsidRPr="00057413">
        <w:rPr>
          <w:color w:val="002060"/>
          <w:lang w:val="en-US"/>
        </w:rPr>
        <w:t xml:space="preserve"> reduced quality of life </w:t>
      </w:r>
      <w:sdt>
        <w:sdtPr>
          <w:rPr>
            <w:color w:val="002060"/>
            <w:lang w:val="en-US"/>
          </w:rPr>
          <w:alias w:val="To edit, see citavi.com/edit"/>
          <w:tag w:val="CitaviPlaceholder#3563cc1a-82df-47a5-807f-129fc7e67bbc"/>
          <w:id w:val="1638611290"/>
          <w:placeholder>
            <w:docPart w:val="DefaultPlaceholder_-1854013440"/>
          </w:placeholder>
        </w:sdtPr>
        <w:sdtEnd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4dWp1aWZmaG41czJ0cG03M2s1bGxuNDh4azFqMTBwNGJjN3NsMm8iLCJDcmVhdGVkT24iOiIyMDI0LTExLTEyVDIwOjEwOjExWiIsIk1vZGlmaWVkQnkiOiJ4dWp1aWZmaG41czJ0cG03M2s1bGxuNDh4azFqMTBwNGJjN3NsMm8iLCJJZCI6IjJhMTM0NGMyLTI1OGYtNDgxOC1iYjhkLTM3MWFkNzgwYzNiMyIsIk1vZGlmaWVkT24iOiIyMDI0LTExLTEyVDIwOjEwOjExWi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yVDIwOjEwOjExWiIsIk1vZGlmaWVkQnkiOiJ4dWp1aWZmaG41czJ0cG03M2s1bGxuNDh4azFqMTBwNGJjN3NsMm8iLCJJZCI6ImNjMzJkNTdjLTU0YTktNDVhNy1hY2UzLTA5ODhiMjc3YWZjMSIsIk1vZGlmaWVkT24iOiIyMDI0LTExLTEyVDIwOjEwOjExWi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4dWp1aWZmaG41czJ0cG03M2s1bGxuNDh4azFqMTBwNGJjN3NsMm8iLCJDcmVhdGVkT24iOiIyMDI0LTExLTEyVDIwOjEwOjExWiIsIk1vZGlmaWVkQnkiOiJ4dWp1aWZmaG41czJ0cG03M2s1bGxuNDh4azFqMTBwNGJjN3NsMm8iLCJJZCI6ImRmYmQ4MDA2LTNjZjUtNGM1NS1hMDlhLTdjMzEyYjQ0NzllZiIsIk1vZGlmaWVkT24iOiIyMDI0LTExLTEyVDIwOjEwOjExWi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eHVqdWlmZmhuNXMydHBtNzNrNWxsbjQ4eGsxajEwcDRiYzdzbDJvIiwiQ3JlYXRlZE9uIjoiMjAyNC0xMS0xMlQyMDoxMDoxMVoiLCJNb2RpZmllZEJ5IjoiX0NocmlzIiwiSWQiOiJmMTc5ODczYS0yNjY1LTQxYTMtYmE1OS04NDA4OTEyNjMxN2YiLCJNb2RpZmllZE9uIjoiMjAyNC0xMS0xMlQyMToxMDoxNi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xMS0xMlQyMTowNzozNy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Pr>
              <w:color w:val="002060"/>
              <w:lang w:val="en-US"/>
            </w:rPr>
            <w:fldChar w:fldCharType="separate"/>
          </w:r>
          <w:r w:rsidR="00142576">
            <w:rPr>
              <w:color w:val="002060"/>
              <w:lang w:val="en-US"/>
            </w:rPr>
            <w:t>[15–17]</w:t>
          </w:r>
          <w:r w:rsidR="00193273">
            <w:rPr>
              <w:color w:val="002060"/>
              <w:lang w:val="en-US"/>
            </w:rPr>
            <w:fldChar w:fldCharType="end"/>
          </w:r>
        </w:sdtContent>
      </w:sdt>
      <w:r w:rsidR="00193273" w:rsidRPr="00057413">
        <w:rPr>
          <w:color w:val="002060"/>
          <w:lang w:val="en-US"/>
        </w:rPr>
        <w:t xml:space="preserve">. Importantly, </w:t>
      </w:r>
      <w:r w:rsidR="00193273">
        <w:rPr>
          <w:color w:val="002060"/>
          <w:lang w:val="en-US"/>
        </w:rPr>
        <w:t>such</w:t>
      </w:r>
      <w:r w:rsidR="00193273" w:rsidRPr="00057413">
        <w:rPr>
          <w:color w:val="002060"/>
          <w:lang w:val="en-US"/>
        </w:rPr>
        <w:t xml:space="preserve"> negative consequences even occur when </w:t>
      </w:r>
      <w:r w:rsidR="00193273" w:rsidRPr="008713F5">
        <w:rPr>
          <w:color w:val="002060"/>
          <w:lang w:val="en-US"/>
        </w:rPr>
        <w:t xml:space="preserve">speaker </w:t>
      </w:r>
      <w:r w:rsidR="00193273" w:rsidRPr="00057413">
        <w:rPr>
          <w:color w:val="002060"/>
          <w:lang w:val="en-US"/>
        </w:rPr>
        <w:t xml:space="preserve">intelligibility is largely preserved </w:t>
      </w:r>
      <w:sdt>
        <w:sdtPr>
          <w:rPr>
            <w:color w:val="002060"/>
            <w:lang w:val="en-US"/>
          </w:rPr>
          <w:alias w:val="To edit, see citavi.com/edit"/>
          <w:tag w:val="CitaviPlaceholder#210cfb97-bb3e-41b5-9ead-34f02b4f4055"/>
          <w:id w:val="-563797151"/>
          <w:placeholder>
            <w:docPart w:val="DefaultPlaceholder_-1854013440"/>
          </w:placeholder>
        </w:sdtPr>
        <w:sdtEnd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Pr>
              <w:color w:val="002060"/>
              <w:lang w:val="en-US"/>
            </w:rPr>
            <w:fldChar w:fldCharType="separate"/>
          </w:r>
          <w:r w:rsidR="00142576">
            <w:rPr>
              <w:color w:val="002060"/>
              <w:lang w:val="en-US"/>
            </w:rPr>
            <w:t>[18]</w:t>
          </w:r>
          <w:r w:rsidR="00193273">
            <w:rPr>
              <w:color w:val="002060"/>
              <w:lang w:val="en-US"/>
            </w:rPr>
            <w:fldChar w:fldCharType="end"/>
          </w:r>
        </w:sdtContent>
      </w:sdt>
      <w:r w:rsidR="00193273" w:rsidRPr="00057413">
        <w:rPr>
          <w:color w:val="002060"/>
          <w:lang w:val="en-US"/>
        </w:rPr>
        <w:t xml:space="preserve">. </w:t>
      </w:r>
      <w:r w:rsidR="00193273">
        <w:rPr>
          <w:color w:val="002060"/>
          <w:lang w:val="en-US"/>
        </w:rPr>
        <w:t>Accordingly</w:t>
      </w:r>
      <w:r w:rsidR="00193273" w:rsidRPr="00057413">
        <w:rPr>
          <w:color w:val="002060"/>
          <w:lang w:val="en-US"/>
        </w:rPr>
        <w:t xml:space="preserve">, voice naturalness is a key target of speech therapy, across all types of voice alterations </w:t>
      </w:r>
      <w:sdt>
        <w:sdtPr>
          <w:rPr>
            <w:color w:val="002060"/>
            <w:lang w:val="en-US"/>
          </w:rPr>
          <w:alias w:val="To edit, see citavi.com/edit"/>
          <w:tag w:val="CitaviPlaceholder#08ac61dc-7618-4556-98cb-7f6fa0505333"/>
          <w:id w:val="524286908"/>
          <w:placeholder>
            <w:docPart w:val="DefaultPlaceholder_-1854013440"/>
          </w:placeholder>
        </w:sdtPr>
        <w:sdtEnd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TJUMjE6MDc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Pr>
              <w:color w:val="002060"/>
              <w:lang w:val="en-US"/>
            </w:rPr>
            <w:fldChar w:fldCharType="separate"/>
          </w:r>
          <w:r w:rsidR="00142576">
            <w:rPr>
              <w:color w:val="002060"/>
              <w:lang w:val="en-US"/>
            </w:rPr>
            <w:t>[18–20]</w:t>
          </w:r>
          <w:r w:rsidR="00193273">
            <w:rPr>
              <w:color w:val="002060"/>
              <w:lang w:val="en-US"/>
            </w:rPr>
            <w:fldChar w:fldCharType="end"/>
          </w:r>
        </w:sdtContent>
      </w:sdt>
      <w:r w:rsidR="00193273" w:rsidRPr="00057413">
        <w:rPr>
          <w:color w:val="002060"/>
          <w:lang w:val="en-US"/>
        </w:rPr>
        <w:t xml:space="preserve">. This is corroborated by a recent survey on personalized speech synthesis for people who lost their biological voice: almost </w:t>
      </w:r>
      <w:del w:id="8" w:author="Sascha Frühholz" w:date="2024-11-14T13:23:00Z" w16du:dateUtc="2024-11-14T12:23:00Z">
        <w:r w:rsidR="00193273" w:rsidRPr="00057413" w:rsidDel="00560161">
          <w:rPr>
            <w:color w:val="002060"/>
            <w:lang w:val="en-US"/>
          </w:rPr>
          <w:delText>two third</w:delText>
        </w:r>
        <w:r w:rsidR="00193273" w:rsidDel="00560161">
          <w:rPr>
            <w:color w:val="002060"/>
            <w:lang w:val="en-US"/>
          </w:rPr>
          <w:delText>s</w:delText>
        </w:r>
        <w:r w:rsidR="00193273" w:rsidRPr="00057413" w:rsidDel="00560161">
          <w:rPr>
            <w:color w:val="002060"/>
            <w:lang w:val="en-US"/>
          </w:rPr>
          <w:delText xml:space="preserve"> of participants would prefer a more natural sounding</w:delText>
        </w:r>
      </w:del>
      <w:ins w:id="9" w:author="Sascha Frühholz" w:date="2024-11-14T13:23:00Z" w16du:dateUtc="2024-11-14T12:23:00Z">
        <w:r w:rsidR="00560161">
          <w:rPr>
            <w:color w:val="002060"/>
            <w:lang w:val="en-US"/>
          </w:rPr>
          <w:t>two-thirds of participants would prefer a more natural-sounding</w:t>
        </w:r>
      </w:ins>
      <w:r w:rsidR="00193273" w:rsidRPr="00057413">
        <w:rPr>
          <w:color w:val="002060"/>
          <w:lang w:val="en-US"/>
        </w:rPr>
        <w:t xml:space="preserve"> voice, even at the cost </w:t>
      </w:r>
      <w:r w:rsidR="00193273" w:rsidRPr="00057413">
        <w:rPr>
          <w:color w:val="002060"/>
          <w:lang w:val="en-US"/>
        </w:rPr>
        <w:lastRenderedPageBreak/>
        <w:t xml:space="preserve">of some degree of </w:t>
      </w:r>
      <w:r w:rsidR="00193273">
        <w:rPr>
          <w:color w:val="002060"/>
          <w:lang w:val="en-US"/>
        </w:rPr>
        <w:t xml:space="preserve">loss in </w:t>
      </w:r>
      <w:r w:rsidR="00193273" w:rsidRPr="00057413">
        <w:rPr>
          <w:color w:val="002060"/>
          <w:lang w:val="en-US"/>
        </w:rPr>
        <w:t xml:space="preserve">speech intelligibility, both as potential users </w:t>
      </w:r>
      <w:r w:rsidR="00193273">
        <w:rPr>
          <w:color w:val="002060"/>
          <w:lang w:val="en-US"/>
        </w:rPr>
        <w:t>as well as</w:t>
      </w:r>
      <w:r w:rsidR="00193273" w:rsidRPr="00057413">
        <w:rPr>
          <w:color w:val="002060"/>
          <w:lang w:val="en-US"/>
        </w:rPr>
        <w:t xml:space="preserve"> listeners </w:t>
      </w:r>
      <w:sdt>
        <w:sdtPr>
          <w:rPr>
            <w:color w:val="002060"/>
            <w:lang w:val="en-US"/>
          </w:rPr>
          <w:alias w:val="To edit, see citavi.com/edit"/>
          <w:tag w:val="CitaviPlaceholder#332f696b-225d-45c7-8b49-beed51e334d4"/>
          <w:id w:val="1288548133"/>
          <w:placeholder>
            <w:docPart w:val="DefaultPlaceholder_-1854013440"/>
          </w:placeholder>
        </w:sdtPr>
        <w:sdtEnd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Pr>
              <w:color w:val="002060"/>
              <w:lang w:val="en-US"/>
            </w:rPr>
            <w:fldChar w:fldCharType="separate"/>
          </w:r>
          <w:r w:rsidR="00142576">
            <w:rPr>
              <w:color w:val="002060"/>
              <w:lang w:val="en-US"/>
            </w:rPr>
            <w:t>[21]</w:t>
          </w:r>
          <w:r w:rsidR="00193273">
            <w:rPr>
              <w:color w:val="002060"/>
              <w:lang w:val="en-US"/>
            </w:rPr>
            <w:fldChar w:fldCharType="end"/>
          </w:r>
        </w:sdtContent>
      </w:sdt>
      <w:r w:rsidR="00193273" w:rsidRPr="00057413">
        <w:rPr>
          <w:color w:val="002060"/>
          <w:lang w:val="en-US"/>
        </w:rPr>
        <w:t>. Thus, for human-to-human interaction, there is no doubt that reduced voice naturalness has widespread negative implications. For human-machine interaction</w:t>
      </w:r>
      <w:r w:rsidR="00193273">
        <w:rPr>
          <w:color w:val="002060"/>
          <w:lang w:val="en-US"/>
        </w:rPr>
        <w:t xml:space="preserve"> (HMI)</w:t>
      </w:r>
      <w:r w:rsidR="00193273" w:rsidRPr="00057413">
        <w:rPr>
          <w:color w:val="002060"/>
          <w:lang w:val="en-US"/>
        </w:rPr>
        <w:t xml:space="preserve">, the picture is less clear. Following the Computers-Are-Social-Actors (CASA) framework proposed in the </w:t>
      </w:r>
      <w:del w:id="10" w:author="Sascha Frühholz" w:date="2024-11-14T13:22:00Z" w16du:dateUtc="2024-11-14T12:22:00Z">
        <w:r w:rsidR="00193273" w:rsidRPr="00057413" w:rsidDel="00560161">
          <w:rPr>
            <w:color w:val="002060"/>
            <w:lang w:val="en-US"/>
          </w:rPr>
          <w:delText xml:space="preserve">90s </w:delText>
        </w:r>
      </w:del>
      <w:ins w:id="11" w:author="Sascha Frühholz" w:date="2024-11-14T13:22:00Z" w16du:dateUtc="2024-11-14T12:22:00Z">
        <w:r w:rsidR="00560161">
          <w:rPr>
            <w:color w:val="002060"/>
            <w:lang w:val="en-US"/>
          </w:rPr>
          <w:t>'90s</w:t>
        </w:r>
        <w:r w:rsidR="00560161" w:rsidRPr="00057413">
          <w:rPr>
            <w:color w:val="002060"/>
            <w:lang w:val="en-US"/>
          </w:rPr>
          <w:t xml:space="preserve"> </w:t>
        </w:r>
      </w:ins>
      <w:sdt>
        <w:sdtPr>
          <w:rPr>
            <w:color w:val="002060"/>
            <w:lang w:val="en-US"/>
          </w:rPr>
          <w:alias w:val="To edit, see citavi.com/edit"/>
          <w:tag w:val="CitaviPlaceholder#76258d41-dc9e-425f-a9fa-947184006d6a"/>
          <w:id w:val="-756517371"/>
          <w:placeholder>
            <w:docPart w:val="DefaultPlaceholder_-1854013440"/>
          </w:placeholder>
        </w:sdtPr>
        <w:sdtEnd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}</w:instrText>
          </w:r>
          <w:r w:rsidR="00142576">
            <w:rPr>
              <w:color w:val="002060"/>
              <w:lang w:val="en-US"/>
            </w:rPr>
            <w:fldChar w:fldCharType="separate"/>
          </w:r>
          <w:r w:rsidR="00142576">
            <w:rPr>
              <w:color w:val="002060"/>
              <w:lang w:val="en-US"/>
            </w:rPr>
            <w:t>[22]</w:t>
          </w:r>
          <w:r w:rsidR="00142576">
            <w:rPr>
              <w:color w:val="002060"/>
              <w:lang w:val="en-US"/>
            </w:rPr>
            <w:fldChar w:fldCharType="end"/>
          </w:r>
        </w:sdtContent>
      </w:sdt>
      <w:r w:rsidR="00193273" w:rsidRPr="00057413">
        <w:rPr>
          <w:color w:val="002060"/>
          <w:lang w:val="en-US"/>
        </w:rPr>
        <w:t xml:space="preserve">, the assumption that we treat artificial agents like humans fueled an (implicit) naturalness-is-better bias for technical innovations.  Consequently, recent years have seen rapid developments in the effort to create synthetic voices that resemble human vocal expression </w:t>
      </w:r>
      <w:sdt>
        <w:sdtPr>
          <w:rPr>
            <w:color w:val="002060"/>
            <w:lang w:val="en-US"/>
          </w:rPr>
          <w:alias w:val="To edit, see citavi.com/edit"/>
          <w:tag w:val="CitaviPlaceholder#53482252-cffd-48d8-8af2-28cae32608e4"/>
          <w:id w:val="-1791883739"/>
          <w:placeholder>
            <w:docPart w:val="DefaultPlaceholder_-1854013440"/>
          </w:placeholder>
        </w:sdtPr>
        <w:sdtEnd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Pr>
              <w:color w:val="002060"/>
              <w:lang w:val="en-US"/>
            </w:rPr>
            <w:fldChar w:fldCharType="separate"/>
          </w:r>
          <w:r w:rsidR="00142576">
            <w:rPr>
              <w:color w:val="002060"/>
              <w:lang w:val="en-US"/>
            </w:rPr>
            <w:t>[23,24]</w:t>
          </w:r>
          <w:r w:rsidR="00142576">
            <w:rPr>
              <w:color w:val="002060"/>
              <w:lang w:val="en-US"/>
            </w:rPr>
            <w:fldChar w:fldCharType="end"/>
          </w:r>
        </w:sdtContent>
      </w:sdt>
      <w:r w:rsidR="00193273">
        <w:rPr>
          <w:color w:val="002060"/>
          <w:lang w:val="en-US"/>
        </w:rPr>
        <w:t>, even when the link between naturalness and success in human-machine interaction remains far from fully understood</w:t>
      </w:r>
      <w:r w:rsidR="00193273" w:rsidRPr="00057413">
        <w:rPr>
          <w:color w:val="002060"/>
          <w:lang w:val="en-US"/>
        </w:rPr>
        <w:t>. Initial scientific findings suggest that this effort is justified</w:t>
      </w:r>
      <w:del w:id="12" w:author="Sascha Frühholz" w:date="2024-11-14T13:22:00Z" w16du:dateUtc="2024-11-14T12:22:00Z">
        <w:r w:rsidR="00193273" w:rsidRPr="00057413" w:rsidDel="00560161">
          <w:rPr>
            <w:color w:val="002060"/>
            <w:lang w:val="en-US"/>
          </w:rPr>
          <w:delText>,</w:delText>
        </w:r>
      </w:del>
      <w:r w:rsidR="00193273" w:rsidRPr="00057413">
        <w:rPr>
          <w:color w:val="002060"/>
          <w:lang w:val="en-US"/>
        </w:rPr>
        <w:t xml:space="preserve"> since reduced naturalness in synthetic voices was found to affect perceived likeability, trustworthiness, and pleasantness </w:t>
      </w:r>
      <w:sdt>
        <w:sdtPr>
          <w:rPr>
            <w:color w:val="002060"/>
            <w:lang w:val="en-US"/>
          </w:rPr>
          <w:alias w:val="To edit, see citavi.com/edit"/>
          <w:tag w:val="CitaviPlaceholder#163abff9-5831-4ce7-be78-f12c7989137b"/>
          <w:id w:val="-1032110131"/>
          <w:placeholder>
            <w:docPart w:val="DefaultPlaceholder_-1854013440"/>
          </w:placeholder>
        </w:sdtPr>
        <w:sdtEnd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EyVDIxOjA0OjEz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xMlQyMTowNz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Pr>
              <w:color w:val="002060"/>
              <w:lang w:val="en-US"/>
            </w:rPr>
            <w:fldChar w:fldCharType="separate"/>
          </w:r>
          <w:r w:rsidR="00142576">
            <w:rPr>
              <w:color w:val="002060"/>
              <w:lang w:val="en-US"/>
            </w:rPr>
            <w:t>[11,25–28]</w:t>
          </w:r>
          <w:r w:rsidR="00142576">
            <w:rPr>
              <w:color w:val="002060"/>
              <w:lang w:val="en-US"/>
            </w:rPr>
            <w:fldChar w:fldCharType="end"/>
          </w:r>
        </w:sdtContent>
      </w:sdt>
      <w:r w:rsidR="00193273" w:rsidRPr="00057413">
        <w:rPr>
          <w:color w:val="002060"/>
          <w:lang w:val="en-US"/>
        </w:rPr>
        <w:t xml:space="preserve">. However, modern frameworks on synthetic voice design question a “one size fits all” idea and instead advocate solutions tailored to their specific application </w:t>
      </w:r>
      <w:sdt>
        <w:sdtPr>
          <w:rPr>
            <w:color w:val="002060"/>
            <w:lang w:val="en-US"/>
          </w:rPr>
          <w:alias w:val="To edit, see citavi.com/edit"/>
          <w:tag w:val="CitaviPlaceholder#17545a3d-dcf1-4238-b4ab-6fbe03991aee"/>
          <w:id w:val="-637876690"/>
          <w:placeholder>
            <w:docPart w:val="DefaultPlaceholder_-1854013440"/>
          </w:placeholder>
        </w:sdtPr>
        <w:sdtEnd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TJUMjE6MTg6MzU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Pr>
              <w:color w:val="002060"/>
              <w:lang w:val="en-US"/>
            </w:rPr>
            <w:fldChar w:fldCharType="separate"/>
          </w:r>
          <w:r w:rsidR="00142576">
            <w:rPr>
              <w:color w:val="002060"/>
              <w:lang w:val="en-US"/>
            </w:rPr>
            <w:t>[29]</w:t>
          </w:r>
          <w:r w:rsidR="00142576">
            <w:rPr>
              <w:color w:val="002060"/>
              <w:lang w:val="en-US"/>
            </w:rPr>
            <w:fldChar w:fldCharType="end"/>
          </w:r>
        </w:sdtContent>
      </w:sdt>
      <w:r w:rsidR="00193273" w:rsidRPr="00057413">
        <w:rPr>
          <w:color w:val="002060"/>
          <w:lang w:val="en-US"/>
        </w:rPr>
        <w:t xml:space="preserve">. In that vein, </w:t>
      </w:r>
      <w:del w:id="13" w:author="Sascha Frühholz" w:date="2024-11-14T13:22:00Z" w16du:dateUtc="2024-11-14T12:22:00Z">
        <w:r w:rsidR="00193273" w:rsidRPr="00057413" w:rsidDel="00560161">
          <w:rPr>
            <w:color w:val="002060"/>
            <w:lang w:val="en-US"/>
          </w:rPr>
          <w:delText>maximum human-likeness of synthetic voices may not always be required nor</w:delText>
        </w:r>
      </w:del>
      <w:ins w:id="14" w:author="Sascha Frühholz" w:date="2024-11-14T13:22:00Z" w16du:dateUtc="2024-11-14T12:22:00Z">
        <w:r w:rsidR="00560161">
          <w:rPr>
            <w:color w:val="002060"/>
            <w:lang w:val="en-US"/>
          </w:rPr>
          <w:t>the maximum human-likeness of synthetic voices may not always be required or</w:t>
        </w:r>
      </w:ins>
      <w:r w:rsidR="00193273" w:rsidRPr="00057413">
        <w:rPr>
          <w:color w:val="002060"/>
          <w:lang w:val="en-US"/>
        </w:rPr>
        <w:t xml:space="preserve"> desirable. Indeed, voice preferences for virtual agents seem to depend on </w:t>
      </w:r>
      <w:del w:id="15" w:author="Sascha Frühholz" w:date="2024-11-14T13:22:00Z" w16du:dateUtc="2024-11-14T12:22:00Z">
        <w:r w:rsidR="00193273" w:rsidRPr="00057413" w:rsidDel="00560161">
          <w:rPr>
            <w:color w:val="002060"/>
            <w:lang w:val="en-US"/>
          </w:rPr>
          <w:delText xml:space="preserve">features of the listeners </w:delText>
        </w:r>
      </w:del>
      <w:customXmlDelRangeStart w:id="16" w:author="Sascha Frühholz" w:date="2024-11-14T13:22:00Z"/>
      <w:sdt>
        <w:sdtPr>
          <w:rPr>
            <w:color w:val="002060"/>
            <w:lang w:val="en-US"/>
          </w:rPr>
          <w:alias w:val="To edit, see citavi.com/edit"/>
          <w:tag w:val="CitaviPlaceholder#75a1bbf4-e049-4f73-b2e3-eb8c8f631c13"/>
          <w:id w:val="914743109"/>
          <w:placeholder>
            <w:docPart w:val="DefaultPlaceholder_-1854013440"/>
          </w:placeholder>
        </w:sdtPr>
        <w:sdtEndPr/>
        <w:sdtContent>
          <w:customXmlDelRangeEnd w:id="16"/>
          <w:del w:id="17" w:author="Sascha Frühholz" w:date="2024-11-14T13:22:00Z" w16du:dateUtc="2024-11-14T12:22:00Z">
            <w:r w:rsidR="00142576" w:rsidDel="00560161">
              <w:rPr>
                <w:color w:val="002060"/>
                <w:lang w:val="en-US"/>
              </w:rPr>
              <w:fldChar w:fldCharType="begin"/>
            </w:r>
            <w:r w:rsidR="00142576" w:rsidDel="00560161">
              <w:rPr>
                <w:color w:val="00206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lQyMTowNz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delInstrText>
            </w:r>
            <w:r w:rsidR="00142576" w:rsidDel="00560161">
              <w:rPr>
                <w:color w:val="002060"/>
                <w:lang w:val="en-US"/>
              </w:rPr>
              <w:fldChar w:fldCharType="separate"/>
            </w:r>
            <w:r w:rsidR="00142576" w:rsidDel="00560161">
              <w:rPr>
                <w:color w:val="002060"/>
                <w:lang w:val="en-US"/>
              </w:rPr>
              <w:delText>[27,30]</w:delText>
            </w:r>
            <w:r w:rsidR="00142576" w:rsidDel="00560161">
              <w:rPr>
                <w:color w:val="002060"/>
                <w:lang w:val="en-US"/>
              </w:rPr>
              <w:fldChar w:fldCharType="end"/>
            </w:r>
          </w:del>
          <w:customXmlDelRangeStart w:id="18" w:author="Sascha Frühholz" w:date="2024-11-14T13:22:00Z"/>
        </w:sdtContent>
      </w:sdt>
      <w:customXmlDelRangeEnd w:id="18"/>
      <w:del w:id="19" w:author="Sascha Frühholz" w:date="2024-11-14T13:22:00Z" w16du:dateUtc="2024-11-14T12:22:00Z">
        <w:r w:rsidR="00193273" w:rsidRPr="00057413" w:rsidDel="00560161">
          <w:rPr>
            <w:color w:val="002060"/>
            <w:lang w:val="en-US"/>
          </w:rPr>
          <w:delText xml:space="preserve">, the device itself </w:delText>
        </w:r>
      </w:del>
      <w:sdt>
        <w:sdtPr>
          <w:rPr>
            <w:color w:val="002060"/>
            <w:lang w:val="en-US"/>
          </w:rPr>
          <w:alias w:val="To edit, see citavi.com/edit"/>
          <w:tag w:val="CitaviPlaceholder#4ed27a06-bf91-4e54-9c17-b7fe68cd757b"/>
          <w:id w:val="1040866830"/>
          <w:placeholder>
            <w:docPart w:val="DefaultPlaceholder_-1854013440"/>
          </w:placeholder>
        </w:sdtPr>
        <w:sdtEndPr/>
        <w:sdtContent>
          <w:del w:id="20" w:author="Sascha Frühholz" w:date="2024-11-14T13:22:00Z" w16du:dateUtc="2024-11-14T12:22:00Z">
            <w:r w:rsidR="00142576" w:rsidDel="00560161">
              <w:rPr>
                <w:color w:val="002060"/>
                <w:lang w:val="en-US"/>
              </w:rPr>
              <w:fldChar w:fldCharType="begin"/>
            </w:r>
            <w:r w:rsidR="00142576" w:rsidDel="00560161">
              <w:rPr>
                <w:color w:val="002060"/>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JUMjE6MDc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delInstrText>
            </w:r>
            <w:r w:rsidR="00142576" w:rsidDel="00560161">
              <w:rPr>
                <w:color w:val="002060"/>
                <w:lang w:val="en-US"/>
              </w:rPr>
              <w:fldChar w:fldCharType="separate"/>
            </w:r>
            <w:r w:rsidR="00142576" w:rsidDel="00560161">
              <w:rPr>
                <w:color w:val="002060"/>
                <w:lang w:val="en-US"/>
              </w:rPr>
              <w:delText>[31–33]</w:delText>
            </w:r>
            <w:r w:rsidR="00142576" w:rsidDel="00560161">
              <w:rPr>
                <w:color w:val="002060"/>
                <w:lang w:val="en-US"/>
              </w:rPr>
              <w:fldChar w:fldCharType="end"/>
            </w:r>
          </w:del>
          <w:ins w:id="21" w:author="Sascha Frühholz" w:date="2024-11-14T13:22:00Z" w16du:dateUtc="2024-11-14T12:22:00Z">
            <w:r w:rsidR="00560161">
              <w:rPr>
                <w:color w:val="002060"/>
                <w:lang w:val="en-US"/>
              </w:rPr>
              <w:t>the features of the listeners [27,30], the device itself [31–33],</w:t>
            </w:r>
          </w:ins>
        </w:sdtContent>
      </w:sdt>
      <w:r w:rsidR="00193273" w:rsidRPr="00057413">
        <w:rPr>
          <w:color w:val="002060"/>
          <w:lang w:val="en-US"/>
        </w:rPr>
        <w:t xml:space="preserve"> and its specific function </w:t>
      </w:r>
      <w:sdt>
        <w:sdtPr>
          <w:rPr>
            <w:color w:val="002060"/>
            <w:lang w:val="en-US"/>
          </w:rPr>
          <w:alias w:val="To edit, see citavi.com/edit"/>
          <w:tag w:val="CitaviPlaceholder#8600a077-4a4d-4d2e-9e8a-32d3f914955f"/>
          <w:id w:val="1976409877"/>
          <w:placeholder>
            <w:docPart w:val="DefaultPlaceholder_-1854013440"/>
          </w:placeholder>
        </w:sdtPr>
        <w:sdtEnd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xMlQyMTowNDoxM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TJUMjE6MDc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Pr>
              <w:color w:val="002060"/>
              <w:lang w:val="en-US"/>
            </w:rPr>
            <w:fldChar w:fldCharType="separate"/>
          </w:r>
          <w:r w:rsidR="00142576">
            <w:rPr>
              <w:color w:val="002060"/>
              <w:lang w:val="en-US"/>
            </w:rPr>
            <w:t>[6,25,31]</w:t>
          </w:r>
          <w:r w:rsidR="00142576">
            <w:rPr>
              <w:color w:val="002060"/>
              <w:lang w:val="en-US"/>
            </w:rPr>
            <w:fldChar w:fldCharType="end"/>
          </w:r>
        </w:sdtContent>
      </w:sdt>
      <w:r w:rsidR="00193273" w:rsidRPr="00057413">
        <w:rPr>
          <w:color w:val="002060"/>
          <w:lang w:val="en-US"/>
        </w:rPr>
        <w:t xml:space="preserve">. Understanding and incorporating these preferences seems to be crucial for the success and acceptance of these devices </w:t>
      </w:r>
      <w:sdt>
        <w:sdtPr>
          <w:rPr>
            <w:color w:val="002060"/>
            <w:lang w:val="en-US"/>
          </w:rPr>
          <w:alias w:val="To edit, see citavi.com/edit"/>
          <w:tag w:val="CitaviPlaceholder#3b0a11e1-0253-4bab-83f2-c8067973346c"/>
          <w:id w:val="-1537574386"/>
          <w:placeholder>
            <w:docPart w:val="DefaultPlaceholder_-1854013440"/>
          </w:placeholder>
        </w:sdtPr>
        <w:sdtEnd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Pr>
              <w:color w:val="002060"/>
              <w:lang w:val="en-US"/>
            </w:rPr>
            <w:fldChar w:fldCharType="separate"/>
          </w:r>
          <w:r w:rsidR="00142576">
            <w:rPr>
              <w:color w:val="002060"/>
              <w:lang w:val="en-US"/>
            </w:rPr>
            <w:t>[28]</w:t>
          </w:r>
          <w:r w:rsidR="00142576">
            <w:rPr>
              <w:color w:val="002060"/>
              <w:lang w:val="en-US"/>
            </w:rPr>
            <w:fldChar w:fldCharType="end"/>
          </w:r>
        </w:sdtContent>
      </w:sdt>
      <w:r w:rsidR="00193273" w:rsidRPr="00057413">
        <w:rPr>
          <w:color w:val="002060"/>
          <w:lang w:val="en-US"/>
        </w:rPr>
        <w:t xml:space="preserve">. </w:t>
      </w:r>
    </w:p>
    <w:bookmarkEnd w:id="5"/>
    <w:bookmarkEnd w:id="6"/>
    <w:p w14:paraId="0FADAF3F" w14:textId="5EB45045"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ins w:id="22" w:author="Sascha Frühholz" w:date="2024-11-14T13:21:00Z" w16du:dateUtc="2024-11-14T12:21:00Z">
        <w:r w:rsidR="00560161">
          <w:rPr>
            <w:lang w:val="en-US"/>
          </w:rPr>
          <w:t xml:space="preserve">a </w:t>
        </w:r>
      </w:ins>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Heading1"/>
        <w:spacing w:line="480" w:lineRule="auto"/>
        <w:rPr>
          <w:lang w:val="en-US"/>
        </w:rPr>
      </w:pPr>
      <w:bookmarkStart w:id="23" w:name="_Toc160791726"/>
      <w:r w:rsidRPr="00A2143E">
        <w:rPr>
          <w:lang w:val="en-US"/>
        </w:rPr>
        <w:lastRenderedPageBreak/>
        <w:t xml:space="preserve">Current </w:t>
      </w:r>
      <w:r w:rsidR="00FD28C0">
        <w:rPr>
          <w:lang w:val="en-US"/>
        </w:rPr>
        <w:t>p</w:t>
      </w:r>
      <w:r w:rsidRPr="00A2143E">
        <w:rPr>
          <w:lang w:val="en-US"/>
        </w:rPr>
        <w:t>roblems</w:t>
      </w:r>
      <w:bookmarkEnd w:id="23"/>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Heading2"/>
        <w:spacing w:line="480" w:lineRule="auto"/>
        <w:ind w:left="360"/>
        <w:rPr>
          <w:lang w:val="en-US"/>
        </w:rPr>
      </w:pPr>
      <w:bookmarkStart w:id="24"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24"/>
      <w:proofErr w:type="spellEnd"/>
    </w:p>
    <w:p w14:paraId="338A3687" w14:textId="58E20BF5"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JUMjE6MDc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59CA30FC"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End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JUMjE6MDc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Heading2"/>
        <w:spacing w:line="480" w:lineRule="auto"/>
        <w:ind w:left="360"/>
        <w:rPr>
          <w:lang w:val="en-US"/>
        </w:rPr>
      </w:pPr>
      <w:bookmarkStart w:id="25" w:name="_Toc160791728"/>
      <w:r w:rsidRPr="002F6FC8">
        <w:rPr>
          <w:lang w:val="en-US"/>
        </w:rPr>
        <w:t xml:space="preserve">Heterogeneous </w:t>
      </w:r>
      <w:r w:rsidR="00FD28C0" w:rsidRPr="002F6FC8">
        <w:rPr>
          <w:lang w:val="en-US"/>
        </w:rPr>
        <w:t>o</w:t>
      </w:r>
      <w:r w:rsidR="00A017E1" w:rsidRPr="002F6FC8">
        <w:rPr>
          <w:lang w:val="en-US"/>
        </w:rPr>
        <w:t>perationalization</w:t>
      </w:r>
      <w:bookmarkEnd w:id="25"/>
    </w:p>
    <w:p w14:paraId="56C7794E" w14:textId="60D49519"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JUMjE6MDc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JUMjE6MDc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TJUMjE6MDc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lQyMTowNz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yVDIxOjA3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JUMjE6MDc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yVDIxOjA3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yVDIxOjA3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lQyMTowNz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yVDIxOjA3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EndPr/>
        <w:sdtContent>
          <w:r w:rsidR="003328F6">
            <w:rPr>
              <w:lang w:val="en-US"/>
            </w:rPr>
            <w:fldChar w:fldCharType="begin"/>
          </w:r>
          <w:r w:rsidR="0014257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JUMjE6MDc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Pr>
              <w:lang w:val="en-US"/>
            </w:rPr>
            <w:fldChar w:fldCharType="separate"/>
          </w:r>
          <w:r w:rsidR="00142576">
            <w:rPr>
              <w:lang w:val="en-US"/>
            </w:rPr>
            <w:t>[59]</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lQyMTowNz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lQyMTowNz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yVDIxOjA3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Pr>
              <w:lang w:val="en-US"/>
            </w:rPr>
            <w:fldChar w:fldCharType="separate"/>
          </w:r>
          <w:r w:rsidR="00142576">
            <w:rPr>
              <w:lang w:val="en-US"/>
            </w:rPr>
            <w:t>[60–62]</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yVDIxOjA3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JUMjE6MDc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Pr>
              <w:lang w:val="en-US"/>
            </w:rPr>
            <w:fldChar w:fldCharType="separate"/>
          </w:r>
          <w:r w:rsidR="00142576">
            <w:rPr>
              <w:lang w:val="en-US"/>
            </w:rPr>
            <w:t>[20,63,64]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26" w:name="_Hlk180759688"/>
      <w:bookmarkStart w:id="27"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EndPr/>
        <w:sdtContent>
          <w:r w:rsidR="007F6E0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Pr>
              <w:lang w:val="en-US"/>
            </w:rPr>
            <w:fldChar w:fldCharType="separate"/>
          </w:r>
          <w:r w:rsidR="00142576">
            <w:rPr>
              <w:lang w:val="en-US"/>
            </w:rPr>
            <w:t>[65]</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End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Pr>
              <w:lang w:val="en-US"/>
            </w:rPr>
            <w:fldChar w:fldCharType="separate"/>
          </w:r>
          <w:r w:rsidR="00142576">
            <w:rPr>
              <w:lang w:val="en-US"/>
            </w:rPr>
            <w:t>[58]</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End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0A58DB">
            <w:rPr>
              <w:color w:val="C00000"/>
              <w:lang w:val="en-US"/>
            </w:rPr>
            <w:fldChar w:fldCharType="separate"/>
          </w:r>
          <w:r w:rsidR="00142576">
            <w:rPr>
              <w:color w:val="C00000"/>
              <w:lang w:val="en-US"/>
            </w:rPr>
            <w:t>[37]</w:t>
          </w:r>
          <w:r w:rsidR="0002272B" w:rsidRPr="000A58DB">
            <w:rPr>
              <w:color w:val="C00000"/>
              <w:lang w:val="en-US"/>
            </w:rPr>
            <w:fldChar w:fldCharType="end"/>
          </w:r>
        </w:sdtContent>
      </w:sdt>
      <w:r w:rsidR="0002272B">
        <w:rPr>
          <w:lang w:val="en-US"/>
        </w:rPr>
        <w:t xml:space="preserve"> </w:t>
      </w:r>
      <w:r w:rsidR="000D3015">
        <w:rPr>
          <w:lang w:val="en-US"/>
        </w:rPr>
        <w:t>.</w:t>
      </w:r>
      <w:bookmarkEnd w:id="26"/>
      <w:r w:rsidR="0002272B">
        <w:rPr>
          <w:lang w:val="en-US"/>
        </w:rPr>
        <w:t xml:space="preserve"> </w:t>
      </w:r>
      <w:bookmarkEnd w:id="27"/>
      <w:r w:rsidR="008B4471">
        <w:rPr>
          <w:lang w:val="en-US"/>
        </w:rPr>
        <w:t>In principle, such empirical heterogeneity can be a powerful source of insight</w:t>
      </w:r>
      <w:r w:rsidR="0002272B">
        <w:rPr>
          <w:lang w:val="en-US"/>
        </w:rPr>
        <w:t xml:space="preserve">. </w:t>
      </w:r>
      <w:bookmarkStart w:id="28" w:name="_Hlk180760509"/>
      <w:bookmarkStart w:id="29" w:name="_Hlk182424812"/>
      <w:r w:rsidR="0002272B" w:rsidRPr="000A58DB">
        <w:rPr>
          <w:color w:val="C00000"/>
          <w:lang w:val="en-US"/>
        </w:rPr>
        <w:t>There is</w:t>
      </w:r>
      <w:r w:rsidR="00142576">
        <w:rPr>
          <w:color w:val="C00000"/>
          <w:lang w:val="en-US"/>
        </w:rPr>
        <w:t xml:space="preserve"> recent</w:t>
      </w:r>
      <w:r w:rsidR="0002272B" w:rsidRPr="000A58DB">
        <w:rPr>
          <w:color w:val="C00000"/>
          <w:lang w:val="en-US"/>
        </w:rPr>
        <w:t xml:space="preserve"> evidence from face perception that differences in rating scales may not</w:t>
      </w:r>
      <w:r w:rsidR="00142576">
        <w:rPr>
          <w:color w:val="C00000"/>
          <w:lang w:val="en-US"/>
        </w:rPr>
        <w:t xml:space="preserve"> have a</w:t>
      </w:r>
      <w:r w:rsidR="0002272B" w:rsidRPr="000A58DB">
        <w:rPr>
          <w:color w:val="C00000"/>
          <w:lang w:val="en-US"/>
        </w:rPr>
        <w:t xml:space="preserve"> </w:t>
      </w:r>
      <w:r w:rsidR="00142576" w:rsidRPr="000A58DB">
        <w:rPr>
          <w:color w:val="C00000"/>
          <w:lang w:val="en-US"/>
        </w:rPr>
        <w:t xml:space="preserve">big impact </w:t>
      </w:r>
      <w:r w:rsidR="00142576">
        <w:rPr>
          <w:color w:val="C00000"/>
          <w:lang w:val="en-US"/>
        </w:rPr>
        <w:t>on outcome</w:t>
      </w:r>
      <w:r w:rsidR="00142576" w:rsidRPr="000A58DB">
        <w:rPr>
          <w:color w:val="C00000"/>
          <w:lang w:val="en-US"/>
        </w:rPr>
        <w:t xml:space="preserve"> </w:t>
      </w:r>
      <w:sdt>
        <w:sdtPr>
          <w:rPr>
            <w:color w:val="C00000"/>
            <w:lang w:val="en-US"/>
          </w:rPr>
          <w:alias w:val="To edit, see citavi.com/edit"/>
          <w:tag w:val="CitaviPlaceholder#46f244a2-b294-4ec8-be90-03db6b3e2ef5"/>
          <w:id w:val="639387784"/>
          <w:placeholder>
            <w:docPart w:val="DefaultPlaceholder_-1854013440"/>
          </w:placeholder>
        </w:sdtPr>
        <w:sdtEnd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lQyMTowNz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0A58DB">
            <w:rPr>
              <w:color w:val="C00000"/>
              <w:lang w:val="en-US"/>
            </w:rPr>
            <w:fldChar w:fldCharType="separate"/>
          </w:r>
          <w:r w:rsidR="00142576">
            <w:rPr>
              <w:color w:val="C00000"/>
              <w:lang w:val="en-US"/>
            </w:rPr>
            <w:t>[66]</w:t>
          </w:r>
          <w:r w:rsidR="0002272B" w:rsidRPr="000A58DB">
            <w:rPr>
              <w:color w:val="C00000"/>
              <w:lang w:val="en-US"/>
            </w:rPr>
            <w:fldChar w:fldCharType="end"/>
          </w:r>
        </w:sdtContent>
      </w:sdt>
      <w:r w:rsidR="000A58DB" w:rsidRPr="000A58DB">
        <w:rPr>
          <w:color w:val="C00000"/>
          <w:lang w:val="en-US"/>
        </w:rPr>
        <w:t xml:space="preserve">, </w:t>
      </w:r>
      <w:bookmarkEnd w:id="28"/>
      <w:r w:rsidR="00142576">
        <w:rPr>
          <w:color w:val="C00000"/>
          <w:lang w:val="en-US"/>
        </w:rPr>
        <w:t>although</w:t>
      </w:r>
      <w:r w:rsidR="00142576" w:rsidRPr="000A58DB">
        <w:rPr>
          <w:color w:val="C00000"/>
          <w:lang w:val="en-US"/>
        </w:rPr>
        <w:t xml:space="preserve"> we cannot conclude that this generalizes to naturalness ratings, and the insufficient report of empirical details impedes a meaningful comparison of findings.</w:t>
      </w:r>
      <w:bookmarkEnd w:id="29"/>
      <w:r w:rsidR="00142576">
        <w:rPr>
          <w:color w:val="C00000"/>
          <w:lang w:val="en-US"/>
        </w:rPr>
        <w:t xml:space="preserve"> </w:t>
      </w:r>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t>
      </w:r>
      <w:del w:id="30" w:author="Sascha Frühholz" w:date="2024-11-14T13:23:00Z" w16du:dateUtc="2024-11-14T12:23:00Z">
        <w:r w:rsidR="008B4471" w:rsidDel="00560161">
          <w:rPr>
            <w:lang w:val="en-US"/>
          </w:rPr>
          <w:delText>was explained to the listeners</w:delText>
        </w:r>
        <w:r w:rsidR="0073364D" w:rsidDel="00560161">
          <w:rPr>
            <w:lang w:val="en-US"/>
          </w:rPr>
          <w:delText xml:space="preserve"> – but </w:delText>
        </w:r>
        <w:r w:rsidR="00961A9B" w:rsidDel="00560161">
          <w:rPr>
            <w:lang w:val="en-US"/>
          </w:rPr>
          <w:delText>the</w:delText>
        </w:r>
        <w:r w:rsidR="0073364D" w:rsidDel="00560161">
          <w:rPr>
            <w:lang w:val="en-US"/>
          </w:rPr>
          <w:delText xml:space="preserve"> instructions can be crucial determinants of </w:delText>
        </w:r>
      </w:del>
      <w:ins w:id="31" w:author="Sascha Frühholz" w:date="2024-11-14T13:23:00Z" w16du:dateUtc="2024-11-14T12:23:00Z">
        <w:r w:rsidR="00560161">
          <w:rPr>
            <w:lang w:val="en-US"/>
          </w:rPr>
          <w:t xml:space="preserve">were explained to the listeners – but the instructions can be crucial determinants of the </w:t>
        </w:r>
      </w:ins>
      <w:r w:rsidR="0073364D">
        <w:rPr>
          <w:lang w:val="en-US"/>
        </w:rPr>
        <w:t>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w:t>
      </w:r>
      <w:del w:id="32" w:author="Sascha Frühholz" w:date="2024-11-14T13:24:00Z" w16du:dateUtc="2024-11-14T12:24:00Z">
        <w:r w:rsidR="00C43D54" w:rsidDel="00560161">
          <w:rPr>
            <w:lang w:val="en-US"/>
          </w:rPr>
          <w:delText xml:space="preserve">a </w:delText>
        </w:r>
      </w:del>
      <w:r w:rsidR="00C43D54">
        <w:rPr>
          <w:lang w:val="en-US"/>
        </w:rPr>
        <w:t xml:space="preserve">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Heading2"/>
        <w:spacing w:line="480" w:lineRule="auto"/>
        <w:ind w:left="360"/>
        <w:rPr>
          <w:lang w:val="en-US"/>
        </w:rPr>
      </w:pPr>
      <w:bookmarkStart w:id="33"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33"/>
    </w:p>
    <w:p w14:paraId="7427FC61" w14:textId="74274F79"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End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Pr>
              <w:lang w:val="en-US"/>
            </w:rPr>
            <w:fldChar w:fldCharType="separate"/>
          </w:r>
          <w:r w:rsidR="00142576">
            <w:rPr>
              <w:lang w:val="en-US"/>
            </w:rPr>
            <w:t>[68]</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77F4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77F43">
            <w:rPr>
              <w:lang w:val="en-US"/>
            </w:rPr>
            <w:fldChar w:fldCharType="separate"/>
          </w:r>
          <w:r w:rsidR="00142576">
            <w:rPr>
              <w:lang w:val="en-US"/>
            </w:rPr>
            <w:t>[69]</w:t>
          </w:r>
          <w:r w:rsidR="00684059" w:rsidRPr="00177F43">
            <w:rPr>
              <w:lang w:val="en-US"/>
            </w:rPr>
            <w:fldChar w:fldCharType="end"/>
          </w:r>
        </w:sdtContent>
      </w:sdt>
      <w:r w:rsidR="00B35D0C" w:rsidRPr="00177F43">
        <w:rPr>
          <w:lang w:val="en-US"/>
        </w:rPr>
        <w:t xml:space="preserve">. </w:t>
      </w:r>
      <w:bookmarkStart w:id="34" w:name="_Hlk182414931"/>
      <w:bookmarkStart w:id="35" w:name="_Hlk180774683"/>
      <w:r w:rsidR="00195182" w:rsidRPr="00195182">
        <w:rPr>
          <w:color w:val="C00000"/>
          <w:lang w:val="en-US"/>
        </w:rPr>
        <w:t xml:space="preserve">Of course, </w:t>
      </w:r>
      <w:r w:rsidR="00195182" w:rsidRPr="00976793">
        <w:rPr>
          <w:color w:val="C00000"/>
          <w:lang w:val="en-US"/>
        </w:rPr>
        <w:t xml:space="preserve">lack of interconnectivity </w:t>
      </w:r>
      <w:r w:rsidR="00195182">
        <w:rPr>
          <w:color w:val="C00000"/>
          <w:lang w:val="en-US"/>
        </w:rPr>
        <w:t>is not unique to naturalness perception</w:t>
      </w:r>
      <w:del w:id="36" w:author="Sascha Frühholz" w:date="2024-11-14T13:24:00Z" w16du:dateUtc="2024-11-14T12:24:00Z">
        <w:r w:rsidR="00195182" w:rsidDel="00560161">
          <w:rPr>
            <w:color w:val="C00000"/>
            <w:lang w:val="en-US"/>
          </w:rPr>
          <w:delText>,</w:delText>
        </w:r>
      </w:del>
      <w:r w:rsidR="00195182">
        <w:rPr>
          <w:color w:val="C00000"/>
          <w:lang w:val="en-US"/>
        </w:rPr>
        <w:t xml:space="preserve"> but </w:t>
      </w:r>
      <w:r w:rsidR="00195182" w:rsidRPr="00976793">
        <w:rPr>
          <w:color w:val="C00000"/>
          <w:lang w:val="en-US"/>
        </w:rPr>
        <w:t>affect</w:t>
      </w:r>
      <w:r w:rsidR="00195182">
        <w:rPr>
          <w:color w:val="C00000"/>
          <w:lang w:val="en-US"/>
        </w:rPr>
        <w:t>s</w:t>
      </w:r>
      <w:r w:rsidR="00195182" w:rsidRPr="00976793">
        <w:rPr>
          <w:color w:val="C00000"/>
          <w:lang w:val="en-US"/>
        </w:rPr>
        <w:t xml:space="preserve"> many other research domains within voice or face perception.</w:t>
      </w:r>
      <w:r w:rsidR="00195182">
        <w:rPr>
          <w:color w:val="C00000"/>
          <w:lang w:val="en-US"/>
        </w:rPr>
        <w:t xml:space="preserve"> However, e</w:t>
      </w:r>
      <w:r w:rsidR="00976793" w:rsidRPr="00976793">
        <w:rPr>
          <w:color w:val="C00000"/>
          <w:lang w:val="en-US"/>
        </w:rPr>
        <w:t xml:space="preserve">ven when considering fields with highly divergent </w:t>
      </w:r>
      <w:r w:rsidR="00976793" w:rsidRPr="00976793">
        <w:rPr>
          <w:color w:val="C00000"/>
          <w:lang w:val="en-US"/>
        </w:rPr>
        <w:lastRenderedPageBreak/>
        <w:t>research traditions, such as impression formation from faces/voices for which two different two-factor models with different labels (e.g., warmth vs. competence, e.g.</w:t>
      </w:r>
      <w:r w:rsidR="00C77223">
        <w:rPr>
          <w:color w:val="C00000"/>
          <w:lang w:val="en-US"/>
        </w:rPr>
        <w:t xml:space="preserve"> </w:t>
      </w:r>
      <w:sdt>
        <w:sdtPr>
          <w:rPr>
            <w:color w:val="C00000"/>
            <w:lang w:val="en-US"/>
          </w:rPr>
          <w:alias w:val="To edit, see citavi.com/edit"/>
          <w:tag w:val="CitaviPlaceholder#46181732-a8e3-4820-aae5-87b4489828a2"/>
          <w:id w:val="1098457865"/>
          <w:placeholder>
            <w:docPart w:val="DefaultPlaceholder_-1854013440"/>
          </w:placeholder>
        </w:sdtPr>
        <w:sdtEnd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Pr>
              <w:color w:val="C00000"/>
              <w:lang w:val="en-US"/>
            </w:rPr>
            <w:fldChar w:fldCharType="separate"/>
          </w:r>
          <w:r w:rsidR="008D1A57">
            <w:rPr>
              <w:color w:val="C00000"/>
              <w:lang w:val="en-US"/>
            </w:rPr>
            <w:t>[70]</w:t>
          </w:r>
          <w:r w:rsidR="008D1A57">
            <w:rPr>
              <w:color w:val="C00000"/>
              <w:lang w:val="en-US"/>
            </w:rPr>
            <w:fldChar w:fldCharType="end"/>
          </w:r>
        </w:sdtContent>
      </w:sdt>
      <w:r w:rsidR="00976793" w:rsidRPr="00976793">
        <w:rPr>
          <w:color w:val="C00000"/>
          <w:lang w:val="en-US"/>
        </w:rPr>
        <w:t>; or trustworthiness vs. dominance, e.g.</w:t>
      </w:r>
      <w:r w:rsidR="008D1A57">
        <w:rPr>
          <w:color w:val="C00000"/>
          <w:lang w:val="en-US"/>
        </w:rPr>
        <w:t xml:space="preserve"> </w:t>
      </w:r>
      <w:sdt>
        <w:sdtPr>
          <w:rPr>
            <w:color w:val="C00000"/>
            <w:lang w:val="en-US"/>
          </w:rPr>
          <w:alias w:val="To edit, see citavi.com/edit"/>
          <w:tag w:val="CitaviPlaceholder#af0326ed-f1ac-4fd3-855b-ba9c5dc5ba98"/>
          <w:id w:val="59454743"/>
          <w:placeholder>
            <w:docPart w:val="DefaultPlaceholder_-1854013440"/>
          </w:placeholder>
        </w:sdtPr>
        <w:sdtEnd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Pr>
              <w:color w:val="C00000"/>
              <w:lang w:val="en-US"/>
            </w:rPr>
            <w:fldChar w:fldCharType="separate"/>
          </w:r>
          <w:r w:rsidR="008D1A57">
            <w:rPr>
              <w:color w:val="C00000"/>
              <w:lang w:val="en-US"/>
            </w:rPr>
            <w:t>[71]</w:t>
          </w:r>
          <w:r w:rsidR="008D1A57">
            <w:rPr>
              <w:color w:val="C00000"/>
              <w:lang w:val="en-US"/>
            </w:rPr>
            <w:fldChar w:fldCharType="end"/>
          </w:r>
        </w:sdtContent>
      </w:sdt>
      <w:r w:rsidR="00976793" w:rsidRPr="00976793">
        <w:rPr>
          <w:color w:val="C00000"/>
          <w:lang w:val="en-US"/>
        </w:rPr>
        <w:t xml:space="preserve">) have been proposed, there is substantial research to link these distinct clusters and uncover both these specific taxonomies and their empirical relationships </w:t>
      </w:r>
      <w:commentRangeStart w:id="37"/>
      <w:sdt>
        <w:sdtPr>
          <w:rPr>
            <w:color w:val="C00000"/>
            <w:lang w:val="en-US"/>
          </w:rPr>
          <w:alias w:val="To edit, see citavi.com/edit"/>
          <w:tag w:val="CitaviPlaceholder#142936a3-68bc-437b-9b9e-808c5a19dbac"/>
          <w:id w:val="119424164"/>
          <w:placeholder>
            <w:docPart w:val="DefaultPlaceholder_-1854013440"/>
          </w:placeholder>
        </w:sdtPr>
        <w:sdtEnd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Pr>
              <w:color w:val="C00000"/>
              <w:lang w:val="en-US"/>
            </w:rPr>
            <w:fldChar w:fldCharType="separate"/>
          </w:r>
          <w:r w:rsidR="008D1A57">
            <w:rPr>
              <w:color w:val="C00000"/>
              <w:lang w:val="en-US"/>
            </w:rPr>
            <w:t>[72,73]</w:t>
          </w:r>
          <w:r w:rsidR="008D1A57">
            <w:rPr>
              <w:color w:val="C00000"/>
              <w:lang w:val="en-US"/>
            </w:rPr>
            <w:fldChar w:fldCharType="end"/>
          </w:r>
        </w:sdtContent>
      </w:sdt>
      <w:r w:rsidR="00976793" w:rsidRPr="00976793">
        <w:rPr>
          <w:color w:val="C00000"/>
          <w:lang w:val="en-US"/>
        </w:rPr>
        <w:t>.</w:t>
      </w:r>
      <w:r w:rsidR="00976793">
        <w:rPr>
          <w:color w:val="C00000"/>
          <w:lang w:val="en-US"/>
        </w:rPr>
        <w:t xml:space="preserve"> </w:t>
      </w:r>
      <w:commentRangeEnd w:id="37"/>
      <w:r w:rsidR="007C7BAB">
        <w:rPr>
          <w:rStyle w:val="CommentReference"/>
        </w:rPr>
        <w:commentReference w:id="37"/>
      </w:r>
      <w:bookmarkStart w:id="38" w:name="_Hlk182423770"/>
      <w:r w:rsidR="00976793">
        <w:rPr>
          <w:color w:val="C00000"/>
          <w:lang w:val="en-US"/>
        </w:rPr>
        <w:t>In the case of voice naturalness, however,</w:t>
      </w:r>
      <w:r w:rsidR="006613F4" w:rsidRPr="006613F4">
        <w:rPr>
          <w:color w:val="C00000"/>
          <w:lang w:val="en-US"/>
        </w:rPr>
        <w:t xml:space="preserve">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End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6613F4">
            <w:rPr>
              <w:color w:val="C00000"/>
              <w:lang w:val="en-US"/>
            </w:rPr>
            <w:fldChar w:fldCharType="separate"/>
          </w:r>
          <w:r w:rsidR="00142576">
            <w:rPr>
              <w:color w:val="C00000"/>
              <w:lang w:val="en-US"/>
            </w:rPr>
            <w:t>[17]</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End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6613F4">
            <w:rPr>
              <w:color w:val="C00000"/>
              <w:lang w:val="en-US"/>
            </w:rPr>
            <w:fldChar w:fldCharType="separate"/>
          </w:r>
          <w:r w:rsidR="00142576">
            <w:rPr>
              <w:color w:val="C00000"/>
              <w:lang w:val="en-US"/>
            </w:rPr>
            <w:t>[23]</w:t>
          </w:r>
          <w:r w:rsidR="006613F4" w:rsidRPr="006613F4">
            <w:rPr>
              <w:color w:val="C00000"/>
              <w:lang w:val="en-US"/>
            </w:rPr>
            <w:fldChar w:fldCharType="end"/>
          </w:r>
        </w:sdtContent>
      </w:sdt>
      <w:r w:rsidR="006613F4" w:rsidRPr="006613F4">
        <w:rPr>
          <w:color w:val="C00000"/>
          <w:lang w:val="en-US"/>
        </w:rPr>
        <w:t xml:space="preserve"> do not have a single reference in common.</w:t>
      </w:r>
      <w:bookmarkEnd w:id="34"/>
      <w:r w:rsidR="006613F4" w:rsidRPr="006613F4">
        <w:rPr>
          <w:color w:val="C00000"/>
          <w:lang w:val="en-US"/>
        </w:rPr>
        <w:t xml:space="preserve"> </w:t>
      </w:r>
      <w:bookmarkEnd w:id="35"/>
      <w:bookmarkEnd w:id="38"/>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w:t>
      </w:r>
      <w:ins w:id="39" w:author="Sascha Frühholz" w:date="2024-11-14T13:24:00Z" w16du:dateUtc="2024-11-14T12:24:00Z">
        <w:r w:rsidR="00560161">
          <w:rPr>
            <w:lang w:val="en-US"/>
          </w:rPr>
          <w:t>,</w:t>
        </w:r>
      </w:ins>
      <w:r w:rsidR="00CF61EC">
        <w:rPr>
          <w:lang w:val="en-US"/>
        </w:rPr>
        <w:t xml:space="preserve">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TNUMTg6MDY6MzM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NUMTg6MDY6MzM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Pr>
              <w:lang w:val="en-US"/>
            </w:rPr>
            <w:fldChar w:fldCharType="separate"/>
          </w:r>
          <w:r w:rsidR="008D1A57">
            <w:rPr>
              <w:lang w:val="en-US"/>
            </w:rPr>
            <w:t>[14,26,74]</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EndPr/>
        <w:sdtContent>
          <w:r w:rsidR="00E17614" w:rsidRPr="00E17614">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E17614">
            <w:rPr>
              <w:lang w:val="en-US"/>
            </w:rPr>
            <w:fldChar w:fldCharType="separate"/>
          </w:r>
          <w:r w:rsidR="008D1A57">
            <w:rPr>
              <w:lang w:val="en-US"/>
            </w:rPr>
            <w:t>[75]</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zVDE4OjA2OjM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1QxODowNjoz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NUMTg6MDY6MzM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Pr>
              <w:lang w:val="en-US"/>
            </w:rPr>
            <w:fldChar w:fldCharType="separate"/>
          </w:r>
          <w:r w:rsidR="008D1A57">
            <w:rPr>
              <w:lang w:val="en-US"/>
            </w:rPr>
            <w:t>[11,76]</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End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del w:id="40" w:author="Sascha Frühholz" w:date="2024-11-14T13:24:00Z" w16du:dateUtc="2024-11-14T12:24:00Z">
        <w:r w:rsidR="00810C4D" w:rsidDel="00560161">
          <w:rPr>
            <w:lang w:val="en-US"/>
          </w:rPr>
          <w:delText xml:space="preserve">lacking </w:delText>
        </w:r>
      </w:del>
      <w:ins w:id="41" w:author="Sascha Frühholz" w:date="2024-11-14T13:24:00Z" w16du:dateUtc="2024-11-14T12:24:00Z">
        <w:r w:rsidR="00560161">
          <w:rPr>
            <w:lang w:val="en-US"/>
          </w:rPr>
          <w:t>lack of</w:t>
        </w:r>
        <w:r w:rsidR="00560161">
          <w:rPr>
            <w:lang w:val="en-US"/>
          </w:rPr>
          <w:t xml:space="preserve"> </w:t>
        </w:r>
      </w:ins>
      <w:r w:rsidR="00810C4D">
        <w:rPr>
          <w:lang w:val="en-US"/>
        </w:rPr>
        <w:t xml:space="preserve">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BA0D96">
      <w:pPr>
        <w:pStyle w:val="Heading2"/>
        <w:spacing w:line="480" w:lineRule="auto"/>
        <w:ind w:left="360"/>
        <w:rPr>
          <w:lang w:val="en-US"/>
        </w:rPr>
      </w:pPr>
      <w:bookmarkStart w:id="42" w:name="_Toc160791730"/>
      <w:r>
        <w:rPr>
          <w:lang w:val="en-US"/>
        </w:rPr>
        <w:t>Insufficient anchoring in voice perception theory</w:t>
      </w:r>
      <w:bookmarkEnd w:id="42"/>
    </w:p>
    <w:p w14:paraId="05E0D106" w14:textId="3D1F3E3D" w:rsidR="007F138B" w:rsidRPr="00A0435C" w:rsidRDefault="007F138B" w:rsidP="00417A8A">
      <w:pPr>
        <w:spacing w:line="480" w:lineRule="auto"/>
        <w:rPr>
          <w:lang w:val="en-US"/>
        </w:rPr>
      </w:pPr>
      <w:r>
        <w:rPr>
          <w:lang w:val="en-US"/>
        </w:rPr>
        <w:t>The majority of naturalness research comes from applied fields, aiming to optimize artificial agents</w:t>
      </w:r>
      <w:del w:id="43" w:author="Sascha Frühholz" w:date="2024-11-14T13:24:00Z" w16du:dateUtc="2024-11-14T12:24:00Z">
        <w:r w:rsidR="004923D6" w:rsidDel="00560161">
          <w:rPr>
            <w:lang w:val="en-US"/>
          </w:rPr>
          <w:delText>,</w:delText>
        </w:r>
      </w:del>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This leaves us with an intriguing divergence between increasing applied knowledge in rapidly developing branches (especially synthetic voices) on the one hand</w:t>
      </w:r>
      <w:del w:id="44" w:author="Sascha Frühholz" w:date="2024-11-14T13:24:00Z" w16du:dateUtc="2024-11-14T12:24:00Z">
        <w:r w:rsidR="00A0435C" w:rsidDel="00560161">
          <w:rPr>
            <w:lang w:val="en-US"/>
          </w:rPr>
          <w:delText xml:space="preserve">, </w:delText>
        </w:r>
        <w:r w:rsidR="00A7608F" w:rsidDel="00560161">
          <w:rPr>
            <w:lang w:val="en-US"/>
          </w:rPr>
          <w:delText>but</w:delText>
        </w:r>
      </w:del>
      <w:ins w:id="45" w:author="Sascha Frühholz" w:date="2024-11-14T13:24:00Z" w16du:dateUtc="2024-11-14T12:24:00Z">
        <w:r w:rsidR="00560161">
          <w:rPr>
            <w:lang w:val="en-US"/>
          </w:rPr>
          <w:t xml:space="preserve"> and</w:t>
        </w:r>
      </w:ins>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Heading1"/>
        <w:spacing w:line="480" w:lineRule="auto"/>
        <w:rPr>
          <w:i/>
          <w:iCs/>
          <w:lang w:val="en-US"/>
        </w:rPr>
      </w:pPr>
      <w:bookmarkStart w:id="46"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46"/>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Heading2"/>
        <w:spacing w:line="480" w:lineRule="auto"/>
        <w:ind w:left="360"/>
        <w:rPr>
          <w:lang w:val="en-US"/>
        </w:rPr>
      </w:pPr>
      <w:bookmarkStart w:id="47" w:name="_Toc160791732"/>
      <w:r w:rsidRPr="002F6FC8">
        <w:rPr>
          <w:lang w:val="en-US"/>
        </w:rPr>
        <w:t>Definitions of naturalness</w:t>
      </w:r>
      <w:bookmarkEnd w:id="47"/>
    </w:p>
    <w:p w14:paraId="3FBCC4BB" w14:textId="6B837C34"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Pr>
              <w:lang w:val="en-US"/>
            </w:rPr>
            <w:fldChar w:fldCharType="separate"/>
          </w:r>
          <w:r w:rsidR="008D1A57">
            <w:rPr>
              <w:lang w:val="en-US"/>
            </w:rPr>
            <w:t>[78]</w:t>
          </w:r>
          <w:r w:rsidR="00177F43">
            <w:rPr>
              <w:lang w:val="en-US"/>
            </w:rPr>
            <w:fldChar w:fldCharType="end"/>
          </w:r>
        </w:sdtContent>
      </w:sdt>
      <w:r>
        <w:rPr>
          <w:lang w:val="en-US"/>
        </w:rPr>
        <w:t xml:space="preserve">). </w:t>
      </w:r>
      <w:bookmarkStart w:id="48" w:name="_Hlk180744338"/>
      <w:r>
        <w:rPr>
          <w:lang w:val="en-US"/>
        </w:rPr>
        <w:t xml:space="preserve">However, in many studies, raters are instructed to use an inner implicit reference </w:t>
      </w:r>
      <w:del w:id="49" w:author="Sascha Frühholz" w:date="2024-11-14T13:24:00Z" w16du:dateUtc="2024-11-14T12:24:00Z">
        <w:r w:rsidDel="00560161">
          <w:rPr>
            <w:lang w:val="en-US"/>
          </w:rPr>
          <w:delText xml:space="preserve">which </w:delText>
        </w:r>
      </w:del>
      <w:ins w:id="50" w:author="Sascha Frühholz" w:date="2024-11-14T13:24:00Z" w16du:dateUtc="2024-11-14T12:24:00Z">
        <w:r w:rsidR="00560161">
          <w:rPr>
            <w:lang w:val="en-US"/>
          </w:rPr>
          <w:t>that</w:t>
        </w:r>
        <w:r w:rsidR="00560161">
          <w:rPr>
            <w:lang w:val="en-US"/>
          </w:rPr>
          <w:t xml:space="preserve"> </w:t>
        </w:r>
      </w:ins>
      <w:r>
        <w:rPr>
          <w:lang w:val="en-US"/>
        </w:rPr>
        <w:t>is based on their experience and expectations</w:t>
      </w:r>
      <w:r w:rsidR="001C3A8E">
        <w:rPr>
          <w:lang w:val="en-US"/>
        </w:rPr>
        <w:t xml:space="preserve">, </w:t>
      </w:r>
      <w:bookmarkStart w:id="51"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51"/>
      <w:sdt>
        <w:sdtPr>
          <w:rPr>
            <w:color w:val="C00000"/>
            <w:lang w:val="en-US"/>
          </w:rPr>
          <w:alias w:val="To edit, see citavi.com/edit"/>
          <w:tag w:val="CitaviPlaceholder#aa1a4ec9-3886-43a8-aa75-27553081efe5"/>
          <w:id w:val="239995752"/>
          <w:placeholder>
            <w:docPart w:val="DefaultPlaceholder_-1854013440"/>
          </w:placeholder>
        </w:sdtPr>
        <w:sdtEndPr/>
        <w:sdtContent>
          <w:r w:rsid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Pr>
              <w:color w:val="C00000"/>
              <w:lang w:val="en-US"/>
            </w:rPr>
            <w:fldChar w:fldCharType="separate"/>
          </w:r>
          <w:r w:rsidR="00142576">
            <w:rPr>
              <w:color w:val="C00000"/>
              <w:lang w:val="en-US"/>
            </w:rPr>
            <w:t>[52]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48"/>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NUMTg6MDY6Mz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1QxODowNjozM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zVDE4OjA2OjMz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5D669152"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End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Heading2"/>
        <w:spacing w:line="480" w:lineRule="auto"/>
        <w:ind w:left="360"/>
        <w:rPr>
          <w:lang w:val="en-US"/>
        </w:rPr>
      </w:pPr>
      <w:bookmarkStart w:id="52" w:name="_Toc160791733"/>
      <w:r w:rsidRPr="00BD0FF9">
        <w:rPr>
          <w:lang w:val="en-US"/>
        </w:rPr>
        <w:t>Delimiting distinctiveness and authenticity</w:t>
      </w:r>
      <w:bookmarkEnd w:id="52"/>
    </w:p>
    <w:p w14:paraId="7C0335C5" w14:textId="0D392321"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w:t>
      </w:r>
      <w:del w:id="53" w:author="Sascha Frühholz" w:date="2024-11-14T13:25:00Z" w16du:dateUtc="2024-11-14T12:25:00Z">
        <w:r w:rsidDel="00560161">
          <w:rPr>
            <w:lang w:val="en-US"/>
          </w:rPr>
          <w:delText xml:space="preserve">naturalness definitions </w:delText>
        </w:r>
      </w:del>
      <w:ins w:id="54" w:author="Sascha Frühholz" w:date="2024-11-14T13:25:00Z" w16du:dateUtc="2024-11-14T12:25:00Z">
        <w:r w:rsidR="00560161">
          <w:rPr>
            <w:lang w:val="en-US"/>
          </w:rPr>
          <w:t xml:space="preserve">definitions of naturalness </w:t>
        </w:r>
      </w:ins>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t>
      </w:r>
      <w:del w:id="55" w:author="Sascha Frühholz" w:date="2024-11-14T13:25:00Z" w16du:dateUtc="2024-11-14T12:25:00Z">
        <w:r w:rsidR="001D3F41" w:rsidDel="00560161">
          <w:rPr>
            <w:lang w:val="en-US"/>
          </w:rPr>
          <w:delText>with faces or voices stick out due to rare or unusual features</w:delText>
        </w:r>
      </w:del>
      <w:ins w:id="56" w:author="Sascha Frühholz" w:date="2024-11-14T13:25:00Z" w16du:dateUtc="2024-11-14T12:25:00Z">
        <w:r w:rsidR="00560161">
          <w:rPr>
            <w:lang w:val="en-US"/>
          </w:rPr>
          <w:t>which faces or voices stick out due to rare or unusual features,</w:t>
        </w:r>
      </w:ins>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EndPr/>
        <w:sdtContent>
          <w:r w:rsidR="004539A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1QxODowNjozM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1QxODowNjozM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del w:id="57" w:author="Sascha Frühholz" w:date="2024-11-14T13:25:00Z" w16du:dateUtc="2024-11-14T12:25:00Z">
        <w:r w:rsidR="00BD0FF9" w:rsidDel="00560161">
          <w:rPr>
            <w:lang w:val="en-US"/>
          </w:rPr>
          <w:delText xml:space="preserve">which </w:delText>
        </w:r>
      </w:del>
      <w:ins w:id="58" w:author="Sascha Frühholz" w:date="2024-11-14T13:25:00Z" w16du:dateUtc="2024-11-14T12:25:00Z">
        <w:r w:rsidR="00560161">
          <w:rPr>
            <w:lang w:val="en-US"/>
          </w:rPr>
          <w:t>that</w:t>
        </w:r>
        <w:r w:rsidR="00560161">
          <w:rPr>
            <w:lang w:val="en-US"/>
          </w:rPr>
          <w:t xml:space="preserve"> </w:t>
        </w:r>
      </w:ins>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59"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 xml:space="preserve">of </w:t>
      </w:r>
      <w:r w:rsidR="00716FB2">
        <w:rPr>
          <w:lang w:val="en-US"/>
        </w:rPr>
        <w:lastRenderedPageBreak/>
        <w:t>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59"/>
      <w:r w:rsidR="00E06BEF">
        <w:rPr>
          <w:lang w:val="en-US"/>
        </w:rPr>
        <w:t>For instance,</w:t>
      </w:r>
      <w:r w:rsidR="00716FB2">
        <w:rPr>
          <w:lang w:val="en-US"/>
        </w:rPr>
        <w:t xml:space="preserve"> a person who is very accustomed </w:t>
      </w:r>
      <w:del w:id="60" w:author="Sascha Frühholz" w:date="2024-11-14T13:25:00Z" w16du:dateUtc="2024-11-14T12:25:00Z">
        <w:r w:rsidR="00716FB2" w:rsidDel="00560161">
          <w:rPr>
            <w:lang w:val="en-US"/>
          </w:rPr>
          <w:delText xml:space="preserve">with </w:delText>
        </w:r>
      </w:del>
      <w:ins w:id="61" w:author="Sascha Frühholz" w:date="2024-11-14T13:25:00Z" w16du:dateUtc="2024-11-14T12:25:00Z">
        <w:r w:rsidR="00560161">
          <w:rPr>
            <w:lang w:val="en-US"/>
          </w:rPr>
          <w:t>to</w:t>
        </w:r>
        <w:r w:rsidR="00560161">
          <w:rPr>
            <w:lang w:val="en-US"/>
          </w:rPr>
          <w:t xml:space="preserve"> </w:t>
        </w:r>
      </w:ins>
      <w:r w:rsidR="00716FB2">
        <w:rPr>
          <w:lang w:val="en-US"/>
        </w:rPr>
        <w:t xml:space="preserve">a smart-speaker device may not rate synthetic voices as very distinctive but still clearly non-human. </w:t>
      </w:r>
      <w:bookmarkStart w:id="62"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62"/>
    <w:p w14:paraId="71F59662" w14:textId="37C22286" w:rsidR="003E61B4" w:rsidRDefault="00D94004" w:rsidP="0087523D">
      <w:pPr>
        <w:spacing w:line="480" w:lineRule="auto"/>
        <w:ind w:firstLine="360"/>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63"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63"/>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E127AD">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1QxODowNjozM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NUMTg6MDY6MzM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E127AD">
            <w:rPr>
              <w:lang w:val="en-US"/>
            </w:rPr>
            <w:fldChar w:fldCharType="separate"/>
          </w:r>
          <w:r w:rsidR="008D1A57">
            <w:rPr>
              <w:lang w:val="en-US"/>
            </w:rPr>
            <w:t>[85–87]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64"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64"/>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End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65"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EndPr/>
        <w:sdtContent>
          <w:r w:rsidR="00E127AD" w:rsidRPr="0087523D">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zVDE4OjA2OjM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NUMTg6MDY6MzM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87523D">
            <w:rPr>
              <w:color w:val="C00000"/>
              <w:lang w:val="en-US"/>
            </w:rPr>
            <w:fldChar w:fldCharType="separate"/>
          </w:r>
          <w:r w:rsidR="008D1A57">
            <w:rPr>
              <w:color w:val="C00000"/>
              <w:lang w:val="en-US"/>
            </w:rPr>
            <w:t>[88,89]</w:t>
          </w:r>
          <w:r w:rsidR="00E127AD" w:rsidRPr="0087523D">
            <w:rPr>
              <w:color w:val="C00000"/>
              <w:lang w:val="en-US"/>
            </w:rPr>
            <w:fldChar w:fldCharType="end"/>
          </w:r>
        </w:sdtContent>
      </w:sdt>
      <w:r w:rsidR="00E127AD" w:rsidRPr="0087523D">
        <w:rPr>
          <w:color w:val="C00000"/>
          <w:lang w:val="en-US"/>
        </w:rPr>
        <w:t xml:space="preserve">. </w:t>
      </w:r>
      <w:bookmarkEnd w:id="65"/>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Heading1"/>
        <w:spacing w:line="480" w:lineRule="auto"/>
        <w:rPr>
          <w:lang w:val="en-US"/>
        </w:rPr>
      </w:pPr>
      <w:bookmarkStart w:id="66" w:name="_Toc160791734"/>
      <w:r>
        <w:rPr>
          <w:lang w:val="en-US"/>
        </w:rPr>
        <w:t>Converging evidence</w:t>
      </w:r>
      <w:bookmarkEnd w:id="66"/>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67"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76D80C11" w:rsidR="0041749E" w:rsidRDefault="00944805" w:rsidP="00417A8A">
      <w:pPr>
        <w:spacing w:line="480" w:lineRule="auto"/>
        <w:ind w:firstLine="360"/>
        <w:rPr>
          <w:lang w:val="en-US"/>
        </w:rPr>
      </w:pPr>
      <w:r w:rsidRPr="00944805">
        <w:rPr>
          <w:lang w:val="en-US"/>
        </w:rPr>
        <w:t xml:space="preserve">We </w:t>
      </w:r>
      <w:commentRangeStart w:id="68"/>
      <w:r w:rsidRPr="00944805">
        <w:rPr>
          <w:lang w:val="en-US"/>
        </w:rPr>
        <w:t xml:space="preserve">believe </w:t>
      </w:r>
      <w:commentRangeEnd w:id="68"/>
      <w:r w:rsidR="002E4F0D">
        <w:rPr>
          <w:rStyle w:val="CommentReference"/>
        </w:rPr>
        <w:commentReference w:id="68"/>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End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Pr>
              <w:lang w:val="en-US"/>
            </w:rPr>
            <w:fldChar w:fldCharType="separate"/>
          </w:r>
          <w:r w:rsidR="008D1A57">
            <w:rPr>
              <w:lang w:val="en-US"/>
            </w:rPr>
            <w:t>[90]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End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1QxODowNjozM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Pr>
              <w:lang w:val="en-US"/>
            </w:rPr>
            <w:fldChar w:fldCharType="separate"/>
          </w:r>
          <w:r w:rsidR="008D1A57">
            <w:rPr>
              <w:lang w:val="en-US"/>
            </w:rPr>
            <w:t>[91]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del w:id="69" w:author="Sascha Frühholz" w:date="2024-11-14T13:28:00Z" w16du:dateUtc="2024-11-14T12:28:00Z">
        <w:r w:rsidR="001B5811" w:rsidDel="00560161">
          <w:rPr>
            <w:lang w:val="en-US"/>
          </w:rPr>
          <w:delText>,</w:delText>
        </w:r>
      </w:del>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EndPr/>
        <w:sdtContent>
          <w:r w:rsidR="00D63816">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NUMTg6MDY6Mz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1QxODowNjozM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Heading1"/>
        <w:spacing w:line="480" w:lineRule="auto"/>
        <w:rPr>
          <w:lang w:val="en-US"/>
        </w:rPr>
      </w:pPr>
      <w:bookmarkStart w:id="70" w:name="_Toc160791735"/>
      <w:bookmarkEnd w:id="67"/>
      <w:r w:rsidRPr="00A017E1">
        <w:rPr>
          <w:lang w:val="en-US"/>
        </w:rPr>
        <w:t>Naturalness research rooted in voice perception theory</w:t>
      </w:r>
      <w:bookmarkEnd w:id="70"/>
    </w:p>
    <w:p w14:paraId="473256A1" w14:textId="2757A1A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yVDIxOjA3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EndPr/>
        <w:sdtContent>
          <w:r w:rsidR="00E13D98">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zVDE4OjA2OjM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zVDE4OjA2OjMz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NUMTg6MDY6Mz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1QxODowNjozM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46173BC6"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w:t>
      </w:r>
      <w:ins w:id="71" w:author="Sascha Frühholz" w:date="2024-11-14T13:28:00Z" w16du:dateUtc="2024-11-14T12:28:00Z">
        <w:r w:rsidR="00560161">
          <w:rPr>
            <w:lang w:val="en-US"/>
          </w:rPr>
          <w:t xml:space="preserve">the </w:t>
        </w:r>
      </w:ins>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End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NUMTg6MDY6MzM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End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zVDE4OjA2OjMz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1592CFF0"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End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1QxODowNjozM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End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Heading1"/>
        <w:spacing w:line="480" w:lineRule="auto"/>
        <w:rPr>
          <w:lang w:val="en-US"/>
        </w:rPr>
      </w:pPr>
      <w:bookmarkStart w:id="72" w:name="_Toc160791736"/>
      <w:r>
        <w:rPr>
          <w:lang w:val="en-US"/>
        </w:rPr>
        <w:t>Perspectives for future research</w:t>
      </w:r>
      <w:bookmarkEnd w:id="72"/>
    </w:p>
    <w:p w14:paraId="1C6BC875" w14:textId="6D0E11EC" w:rsidR="006C7529" w:rsidRPr="006C7529" w:rsidRDefault="006C7529" w:rsidP="00417A8A">
      <w:pPr>
        <w:spacing w:line="480" w:lineRule="auto"/>
        <w:rPr>
          <w:color w:val="1F3864" w:themeColor="accent1" w:themeShade="80"/>
          <w:lang w:val="en-US"/>
        </w:rPr>
      </w:pPr>
      <w:commentRangeStart w:id="73"/>
      <w:r w:rsidRPr="006C7529">
        <w:rPr>
          <w:color w:val="1F3864" w:themeColor="accent1" w:themeShade="80"/>
          <w:lang w:val="en-US"/>
        </w:rPr>
        <w:t>Our</w:t>
      </w:r>
      <w:commentRangeEnd w:id="73"/>
      <w:r w:rsidR="009E74B4">
        <w:rPr>
          <w:rStyle w:val="CommentReference"/>
        </w:rPr>
        <w:commentReference w:id="73"/>
      </w:r>
      <w:r w:rsidRPr="006C7529">
        <w:rPr>
          <w:color w:val="1F3864" w:themeColor="accent1" w:themeShade="80"/>
          <w:lang w:val="en-US"/>
        </w:rPr>
        <w:t xml:space="preserve">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6C7529">
        <w:rPr>
          <w:color w:val="1F3864" w:themeColor="accent1" w:themeShade="80"/>
          <w:lang w:val="en-US"/>
        </w:rPr>
        <w:t>ms</w:t>
      </w:r>
      <w:proofErr w:type="spellEnd"/>
      <w:r w:rsidRPr="006C7529">
        <w:rPr>
          <w:color w:val="1F3864" w:themeColor="accent1" w:themeShade="80"/>
          <w:lang w:val="en-US"/>
        </w:rPr>
        <w:t xml:space="preserve"> </w:t>
      </w:r>
      <w:del w:id="74" w:author="Sascha Frühholz" w:date="2024-11-14T13:31:00Z" w16du:dateUtc="2024-11-14T12:31:00Z">
        <w:r w:rsidRPr="006C7529" w:rsidDel="005948D8">
          <w:rPr>
            <w:color w:val="1F3864" w:themeColor="accent1" w:themeShade="80"/>
            <w:lang w:val="en-US"/>
          </w:rPr>
          <w:delText xml:space="preserve">past </w:delText>
        </w:r>
      </w:del>
      <w:ins w:id="75" w:author="Sascha Frühholz" w:date="2024-11-14T13:31:00Z" w16du:dateUtc="2024-11-14T12:31:00Z">
        <w:r w:rsidR="005948D8">
          <w:rPr>
            <w:color w:val="1F3864" w:themeColor="accent1" w:themeShade="80"/>
            <w:lang w:val="en-US"/>
          </w:rPr>
          <w:t>after</w:t>
        </w:r>
        <w:r w:rsidR="005948D8" w:rsidRPr="006C7529">
          <w:rPr>
            <w:color w:val="1F3864" w:themeColor="accent1" w:themeShade="80"/>
            <w:lang w:val="en-US"/>
          </w:rPr>
          <w:t xml:space="preserve"> </w:t>
        </w:r>
      </w:ins>
      <w:r w:rsidRPr="006C7529">
        <w:rPr>
          <w:color w:val="1F3864" w:themeColor="accent1" w:themeShade="80"/>
          <w:lang w:val="en-US"/>
        </w:rPr>
        <w:t>voice onset and interacts with the processing of vocal emotions</w:t>
      </w:r>
      <w:r>
        <w:rPr>
          <w:color w:val="1F3864" w:themeColor="accent1" w:themeShade="80"/>
          <w:lang w:val="en-US"/>
        </w:rPr>
        <w:t xml:space="preserve"> </w:t>
      </w:r>
      <w:sdt>
        <w:sdtPr>
          <w:rPr>
            <w:color w:val="1F3864" w:themeColor="accent1" w:themeShade="80"/>
            <w:lang w:val="en-US"/>
          </w:rPr>
          <w:alias w:val="To edit, see citavi.com/edit"/>
          <w:tag w:val="CitaviPlaceholder#e8705335-f980-4063-a643-ef51900114db"/>
          <w:id w:val="-639725330"/>
          <w:placeholder>
            <w:docPart w:val="DefaultPlaceholder_-1854013440"/>
          </w:placeholder>
        </w:sdtPr>
        <w:sdtEnd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Pr>
              <w:color w:val="1F3864" w:themeColor="accent1" w:themeShade="80"/>
              <w:lang w:val="en-US"/>
            </w:rPr>
            <w:fldChar w:fldCharType="separate"/>
          </w:r>
          <w:r>
            <w:rPr>
              <w:color w:val="1F3864" w:themeColor="accent1" w:themeShade="80"/>
              <w:lang w:val="en-US"/>
            </w:rPr>
            <w:t>[99]</w:t>
          </w:r>
          <w:r>
            <w:rPr>
              <w:color w:val="1F3864" w:themeColor="accent1" w:themeShade="80"/>
              <w:lang w:val="en-US"/>
            </w:rPr>
            <w:fldChar w:fldCharType="end"/>
          </w:r>
        </w:sdtContent>
      </w:sdt>
      <w:r w:rsidRPr="006C7529">
        <w:rPr>
          <w:color w:val="1F3864" w:themeColor="accent1" w:themeShade="80"/>
          <w:lang w:val="en-US"/>
        </w:rPr>
        <w:t>.  Comparably early effects have been found for authenticity assessments</w:t>
      </w:r>
      <w:r>
        <w:rPr>
          <w:color w:val="1F3864" w:themeColor="accent1" w:themeShade="80"/>
          <w:lang w:val="en-US"/>
        </w:rPr>
        <w:t xml:space="preserve"> </w:t>
      </w:r>
      <w:sdt>
        <w:sdtPr>
          <w:rPr>
            <w:color w:val="1F3864" w:themeColor="accent1" w:themeShade="80"/>
            <w:lang w:val="en-US"/>
          </w:rPr>
          <w:alias w:val="To edit, see citavi.com/edit"/>
          <w:tag w:val="CitaviPlaceholder#822ce440-db71-40c5-b31e-af5e3edbf7b4"/>
          <w:id w:val="1150954179"/>
          <w:placeholder>
            <w:docPart w:val="DefaultPlaceholder_-1854013440"/>
          </w:placeholder>
        </w:sdtPr>
        <w:sdtEnd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Pr>
              <w:color w:val="1F3864" w:themeColor="accent1" w:themeShade="80"/>
              <w:lang w:val="en-US"/>
            </w:rPr>
            <w:fldChar w:fldCharType="separate"/>
          </w:r>
          <w:r>
            <w:rPr>
              <w:color w:val="1F3864" w:themeColor="accent1" w:themeShade="80"/>
              <w:lang w:val="en-US"/>
            </w:rPr>
            <w:t>[86,100,101]</w:t>
          </w:r>
          <w:r>
            <w:rPr>
              <w:color w:val="1F3864" w:themeColor="accent1" w:themeShade="80"/>
              <w:lang w:val="en-US"/>
            </w:rPr>
            <w:fldChar w:fldCharType="end"/>
          </w:r>
        </w:sdtContent>
      </w:sdt>
      <w:r w:rsidRPr="006C7529">
        <w:rPr>
          <w:color w:val="1F3864" w:themeColor="accent1" w:themeShade="80"/>
          <w:lang w:val="en-US"/>
        </w:rPr>
        <w:t xml:space="preserve">.  Although </w:t>
      </w:r>
      <w:ins w:id="76" w:author="Sascha Frühholz" w:date="2024-11-14T13:32:00Z" w16du:dateUtc="2024-11-14T12:32:00Z">
        <w:r w:rsidR="005948D8">
          <w:rPr>
            <w:color w:val="1F3864" w:themeColor="accent1" w:themeShade="80"/>
            <w:lang w:val="en-US"/>
          </w:rPr>
          <w:t xml:space="preserve">the </w:t>
        </w:r>
      </w:ins>
      <w:r w:rsidRPr="006C7529">
        <w:rPr>
          <w:color w:val="1F3864" w:themeColor="accent1" w:themeShade="80"/>
          <w:lang w:val="en-US"/>
        </w:rPr>
        <w:t xml:space="preserve">interpretability of these findings is limited due to </w:t>
      </w:r>
      <w:ins w:id="77" w:author="Sascha Frühholz" w:date="2024-11-14T13:32:00Z" w16du:dateUtc="2024-11-14T12:32:00Z">
        <w:r w:rsidR="005948D8">
          <w:rPr>
            <w:color w:val="1F3864" w:themeColor="accent1" w:themeShade="80"/>
            <w:lang w:val="en-US"/>
          </w:rPr>
          <w:t xml:space="preserve">the potential influence of </w:t>
        </w:r>
      </w:ins>
      <w:del w:id="78" w:author="Sascha Frühholz" w:date="2024-11-14T13:32:00Z" w16du:dateUtc="2024-11-14T12:32:00Z">
        <w:r w:rsidRPr="006C7529" w:rsidDel="005948D8">
          <w:rPr>
            <w:color w:val="1F3864" w:themeColor="accent1" w:themeShade="80"/>
            <w:lang w:val="en-US"/>
          </w:rPr>
          <w:delText xml:space="preserve">potential </w:delText>
        </w:r>
      </w:del>
      <w:r w:rsidRPr="006C7529">
        <w:rPr>
          <w:color w:val="1F3864" w:themeColor="accent1" w:themeShade="80"/>
          <w:lang w:val="en-US"/>
        </w:rPr>
        <w:t xml:space="preserve">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color w:val="1F3864" w:themeColor="accent1" w:themeShade="80"/>
            <w:lang w:val="en-US"/>
          </w:rPr>
          <w:alias w:val="To edit, see citavi.com/edit"/>
          <w:tag w:val="CitaviPlaceholder#58a257c5-8dd3-42b8-bba0-6acf8fffb909"/>
          <w:id w:val="-2115428154"/>
          <w:placeholder>
            <w:docPart w:val="DefaultPlaceholder_-1854013440"/>
          </w:placeholder>
        </w:sdtPr>
        <w:sdtEnd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Pr>
              <w:color w:val="1F3864" w:themeColor="accent1" w:themeShade="80"/>
              <w:lang w:val="en-US"/>
            </w:rPr>
            <w:fldChar w:fldCharType="separate"/>
          </w:r>
          <w:r>
            <w:rPr>
              <w:color w:val="1F3864" w:themeColor="accent1" w:themeShade="80"/>
              <w:lang w:val="en-US"/>
            </w:rPr>
            <w:t>[8]</w:t>
          </w:r>
          <w:r>
            <w:rPr>
              <w:color w:val="1F3864" w:themeColor="accent1" w:themeShade="80"/>
              <w:lang w:val="en-US"/>
            </w:rPr>
            <w:fldChar w:fldCharType="end"/>
          </w:r>
        </w:sdtContent>
      </w:sdt>
      <w:r w:rsidRPr="006C7529">
        <w:rPr>
          <w:color w:val="1F3864" w:themeColor="accent1" w:themeShade="80"/>
          <w:lang w:val="en-US"/>
        </w:rPr>
        <w:t>, but for naturalness we are currently limited to behavioral data that point towards interactions with age, gender</w:t>
      </w:r>
      <w:ins w:id="79" w:author="Sascha Frühholz" w:date="2024-11-14T13:29:00Z" w16du:dateUtc="2024-11-14T12:29:00Z">
        <w:r w:rsidR="00560161">
          <w:rPr>
            <w:color w:val="1F3864" w:themeColor="accent1" w:themeShade="80"/>
            <w:lang w:val="en-US"/>
          </w:rPr>
          <w:t>,</w:t>
        </w:r>
      </w:ins>
      <w:r w:rsidRPr="006C7529">
        <w:rPr>
          <w:color w:val="1F3864" w:themeColor="accent1" w:themeShade="80"/>
          <w:lang w:val="en-US"/>
        </w:rPr>
        <w:t xml:space="preserve"> and emotion perception </w:t>
      </w:r>
      <w:sdt>
        <w:sdtPr>
          <w:rPr>
            <w:color w:val="1F3864" w:themeColor="accent1" w:themeShade="80"/>
            <w:lang w:val="en-US"/>
          </w:rPr>
          <w:alias w:val="To edit, see citavi.com/edit"/>
          <w:tag w:val="CitaviPlaceholder#84d2fbcd-ba4c-4718-bb7d-c6543d956181"/>
          <w:id w:val="1616789705"/>
          <w:placeholder>
            <w:docPart w:val="DefaultPlaceholder_-1854013440"/>
          </w:placeholder>
        </w:sdtPr>
        <w:sdtEndPr/>
        <w:sdtContent>
          <w:r>
            <w:rPr>
              <w:color w:val="1F3864" w:themeColor="accent1" w:themeShade="80"/>
              <w:lang w:val="en-US"/>
            </w:rPr>
            <w:fldChar w:fldCharType="begin"/>
          </w:r>
          <w:r w:rsidR="009E74B4">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Pr>
              <w:color w:val="1F3864" w:themeColor="accent1" w:themeShade="80"/>
              <w:lang w:val="en-US"/>
            </w:rPr>
            <w:fldChar w:fldCharType="separate"/>
          </w:r>
          <w:r w:rsidR="009E74B4">
            <w:rPr>
              <w:color w:val="1F3864" w:themeColor="accent1" w:themeShade="80"/>
              <w:lang w:val="en-US"/>
            </w:rPr>
            <w:t>[60,63,74]</w:t>
          </w:r>
          <w:r>
            <w:rPr>
              <w:color w:val="1F3864" w:themeColor="accent1" w:themeShade="80"/>
              <w:lang w:val="en-US"/>
            </w:rPr>
            <w:fldChar w:fldCharType="end"/>
          </w:r>
        </w:sdtContent>
      </w:sdt>
      <w:r w:rsidRPr="006C7529">
        <w:rPr>
          <w:color w:val="1F3864" w:themeColor="accent1" w:themeShade="80"/>
          <w:lang w:val="en-US"/>
        </w:rPr>
        <w:t>. In a broad sense,</w:t>
      </w:r>
      <w:r w:rsidR="009E74B4">
        <w:rPr>
          <w:color w:val="1F3864" w:themeColor="accent1" w:themeShade="80"/>
          <w:lang w:val="en-US"/>
        </w:rPr>
        <w:t xml:space="preserve"> </w:t>
      </w:r>
      <w:r w:rsidRPr="006C7529">
        <w:rPr>
          <w:color w:val="1F3864" w:themeColor="accent1" w:themeShade="80"/>
          <w:lang w:val="en-US"/>
        </w:rPr>
        <w:t>naturalness impressions are always formed against the backdrop of a specific context, whether that refers to the micro-level of the voice itself, or the macro-level i.e. the properties of the interaction. Therefore, it could make a difference if the same voice is assessed in a human-human conversation or human-machine interaction.</w:t>
      </w:r>
    </w:p>
    <w:p w14:paraId="52B91DD3" w14:textId="3C6D2DE4" w:rsidR="0065498F" w:rsidRDefault="009E74B4" w:rsidP="00417A8A">
      <w:pPr>
        <w:spacing w:line="480" w:lineRule="auto"/>
        <w:rPr>
          <w:lang w:val="en-US"/>
        </w:rPr>
      </w:pPr>
      <w:r>
        <w:rPr>
          <w:color w:val="C00000"/>
          <w:lang w:val="en-US"/>
        </w:rPr>
        <w:t>In that vein</w:t>
      </w:r>
      <w:r w:rsidR="00DC0779" w:rsidRPr="00DC0779">
        <w:rPr>
          <w:color w:val="C00000"/>
          <w:lang w:val="en-US"/>
        </w:rPr>
        <w:t xml:space="preserve">, </w:t>
      </w:r>
      <w:r w:rsidR="00DC0779">
        <w:rPr>
          <w:lang w:val="en-US"/>
        </w:rPr>
        <w:t>w</w:t>
      </w:r>
      <w:r w:rsidR="001F6815">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End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zVDE4OjA2OjMzIiwiUHJvamVjdCI6eyIkcmVmIjoiNSJ9fSwiVXNlTnVtYmVyaW5nVHlwZU9mUGFyZW50RG9jdW1lbnQiOmZhbHNlfV0sIkZvcm1hdHRlZFRleHQiOnsiJGlkIjoiMTMiLCJDb3VudCI6MSwiVGV4dFVuaXRzIjpbeyIkaWQiOiIxNCIsIkZvbnRTdHlsZSI6eyIkaWQiOiIxNSIsIk5ldXRyYWwiOnRydWV9LCJSZWFkaW5nT3JkZXIiOjEsIlRleHQiOiJbMTAyXSJ9XX0sIlRhZyI6IkNpdGF2aVBsYWNlaG9sZGVyI2U2YTRjYWU1LTI5N2UtNDg4Yi05MGUyLTZkYzk4MmUzYjlmZiIsIlRleHQiOiJbMTAyXSIsIldBSVZlcnNpb24iOiI2LjExLjAuMCJ9}</w:instrText>
          </w:r>
          <w:r w:rsidR="00335405">
            <w:rPr>
              <w:lang w:val="en-US"/>
            </w:rPr>
            <w:fldChar w:fldCharType="separate"/>
          </w:r>
          <w:r w:rsidR="006C7529">
            <w:rPr>
              <w:lang w:val="en-US"/>
            </w:rPr>
            <w:t>[102]</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 xml:space="preserve">demonstrated conditions in which synthesized faces can be perceived as more </w:t>
      </w:r>
      <w:r w:rsidR="000F5E5B" w:rsidRPr="000F5E5B">
        <w:rPr>
          <w:lang w:val="en-US"/>
        </w:rPr>
        <w:lastRenderedPageBreak/>
        <w:t>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End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zVDE4OjA2OjMzIiwiUHJvamVjdCI6eyIkcmVmIjoiNSJ9fSwiVXNlTnVtYmVyaW5nVHlwZU9mUGFyZW50RG9jdW1lbnQiOmZhbHNlfV0sIkZvcm1hdHRlZFRleHQiOnsiJGlkIjoiMTgiLCJDb3VudCI6MSwiVGV4dFVuaXRzIjpbeyIkaWQiOiIxOSIsIkZvbnRTdHlsZSI6eyIkaWQiOiIyMCIsIk5ldXRyYWwiOnRydWV9LCJSZWFkaW5nT3JkZXIiOjEsIlRleHQiOiJbMTAzXSJ9XX0sIlRhZyI6IkNpdGF2aVBsYWNlaG9sZGVyI2QzYjY0NGRhLWQ3NDYtNDJjZi04Y2NlLTEwMzQ1NTc3ZGUxZCIsIlRleHQiOiJbMTAzXSIsIldBSVZlcnNpb24iOiI2LjExLjAuMCJ9}</w:instrText>
          </w:r>
          <w:r w:rsidR="00335405">
            <w:rPr>
              <w:lang w:val="en-US"/>
            </w:rPr>
            <w:fldChar w:fldCharType="separate"/>
          </w:r>
          <w:r w:rsidR="006C7529">
            <w:rPr>
              <w:lang w:val="en-US"/>
            </w:rPr>
            <w:t>[103]</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EndPr/>
        <w:sdtContent>
          <w:r w:rsidR="0065498F">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TNUMTg6MDY6MzM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xM1QxODowNjozM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EzVDE4OjA2OjMz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xM1QxODowNjozM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NUMTg6MDY6MzM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EzVDE4OjA2OjMz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TNUMTg6MDY6MzM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TNUMTg6MDY6MzM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TNUMTg6MDY6MzM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OKAkzExMV0ifV19LCJUYWciOiJDaXRhdmlQbGFjZWhvbGRlciMyNTA5ZWJiYy1iYWRiLTRiOGUtYWMxMS03YjIwNTVjNWVmNjkiLCJUZXh0IjoiWzI4LDMx4oCTMzMsMTA04oCTMTExXSIsIldBSVZlcnNpb24iOiI2LjExLjAuMCJ9}</w:instrText>
          </w:r>
          <w:r w:rsidR="0065498F">
            <w:rPr>
              <w:lang w:val="en-US"/>
            </w:rPr>
            <w:fldChar w:fldCharType="separate"/>
          </w:r>
          <w:r w:rsidR="006C7529">
            <w:rPr>
              <w:lang w:val="en-US"/>
            </w:rPr>
            <w:t>[28,31–33,104–111]</w:t>
          </w:r>
          <w:r w:rsidR="0065498F">
            <w:rPr>
              <w:lang w:val="en-US"/>
            </w:rPr>
            <w:fldChar w:fldCharType="end"/>
          </w:r>
        </w:sdtContent>
      </w:sdt>
      <w:r w:rsidR="0065498F">
        <w:rPr>
          <w:lang w:val="en-US"/>
        </w:rPr>
        <w:t xml:space="preserve">. </w:t>
      </w:r>
    </w:p>
    <w:p w14:paraId="42A97F9E" w14:textId="74318D70" w:rsidR="00321142" w:rsidRPr="00321142" w:rsidRDefault="00417A8A" w:rsidP="00417A8A">
      <w:pPr>
        <w:tabs>
          <w:tab w:val="right" w:pos="9072"/>
        </w:tabs>
        <w:spacing w:line="480" w:lineRule="auto"/>
        <w:rPr>
          <w:lang w:val="en-US"/>
        </w:rPr>
      </w:pPr>
      <w:commentRangeStart w:id="80"/>
      <w:commentRangeStart w:id="81"/>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EndPr/>
        <w:sdtContent>
          <w:r w:rsidR="00226C63">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NUMTg6MDY6MzMiLCJQcm9qZWN0Ijp7IiRyZWYiOiI1In19LCJVc2VOdW1iZXJpbmdUeXBlT2ZQYXJlbnREb2N1bWVudCI6ZmFsc2V9XSwiRm9ybWF0dGVkVGV4dCI6eyIkaWQiOiIxNSIsIkNvdW50IjoxLCJUZXh0VW5pdHMiOlt7IiRpZCI6IjE2IiwiRm9udFN0eWxlIjp7IiRpZCI6IjE3IiwiTmV1dHJhbCI6dHJ1ZX0sIlJlYWRpbmdPcmRlciI6MSwiVGV4dCI6IlsxMTJdIn1dfSwiVGFnIjoiQ2l0YXZpUGxhY2Vob2xkZXIjZWM0YmY5ZmUtNDAxYS00YmMwLTgzZTEtMjZkOTNlNzY4ZmYyIiwiVGV4dCI6IlsxMTJdIiwiV0FJVmVyc2lvbiI6IjYuMTEuMC4wIn0=}</w:instrText>
          </w:r>
          <w:r w:rsidR="00226C63">
            <w:rPr>
              <w:lang w:val="en-US"/>
            </w:rPr>
            <w:fldChar w:fldCharType="separate"/>
          </w:r>
          <w:r w:rsidR="006C7529">
            <w:rPr>
              <w:lang w:val="en-US"/>
            </w:rPr>
            <w:t>[112]</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commentRangeEnd w:id="80"/>
      <w:r w:rsidR="00DC0779">
        <w:rPr>
          <w:rStyle w:val="CommentReference"/>
        </w:rPr>
        <w:commentReference w:id="80"/>
      </w:r>
      <w:commentRangeEnd w:id="81"/>
      <w:r w:rsidR="00560161">
        <w:rPr>
          <w:rStyle w:val="CommentReference"/>
        </w:rPr>
        <w:commentReference w:id="81"/>
      </w:r>
    </w:p>
    <w:p w14:paraId="522F99E1" w14:textId="2EF7806E" w:rsidR="00DB46E0" w:rsidRDefault="009A6D9E" w:rsidP="00417A8A">
      <w:pPr>
        <w:spacing w:line="480" w:lineRule="auto"/>
        <w:ind w:firstLine="360"/>
        <w:rPr>
          <w:lang w:val="en-US"/>
        </w:rPr>
      </w:pPr>
      <w:commentRangeStart w:id="82"/>
      <w:r>
        <w:rPr>
          <w:lang w:val="en-US"/>
        </w:rPr>
        <w:t>From a methodological viewpoint</w:t>
      </w:r>
      <w:commentRangeEnd w:id="82"/>
      <w:r w:rsidR="00254451">
        <w:rPr>
          <w:rStyle w:val="CommentReference"/>
        </w:rPr>
        <w:commentReference w:id="82"/>
      </w:r>
      <w:r>
        <w:rPr>
          <w:lang w:val="en-US"/>
        </w:rPr>
        <w:t xml:space="preserve">,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End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U3RhcnQiOjM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1QxODowNjoz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ywiUmFuZ2VMZW5ndGgiOjUsIlJlZmVyZW5jZUlkIjoiMmZkYjdjYjQtOTJlMS00MDcxLTgxYjctNzVlNGVkNWE4NTM2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NCI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UifX1dLCJOdW1iZXIiOiIxIiwiT3JnYW5pemF0aW9ucyI6W10sIk90aGVyc0ludm9sdmVkIjpbXSwiUGFnZVJhbmdlIjoiPHNwPlxyXG4gIDxuPjEyMTwvbj5cclxuICA8aW4+dHJ1ZTwvaW4+XHJcbiAgPG9zPjEyMTwvb3M+XHJcbiAgPHBzPjEyMTwvcHM+XHJcbjwvc3A+XHJcbjxvcz4xMjE8L29zPiIsIlBlcmlvZGljYWwiOnsiJGlkIjoiMzI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1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M2NDY1OTY5IiwiVXJpU3RyaW5nIjoiaHR0cDovL3d3dy5uY2JpLm5sbS5uaWguZ292L3B1Ym1lZC8zNjQ2NTk2O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yMVQxNDoyNTo1NyIsIk1vZGlmaWVkQnkiOiJfQ2hyaXN0aW5lIE51c3NiYXVtIiwiSWQiOiIxMjljMmZiNS1iZTY3LTQ5YmItYTg4Ny0wYTgxYjFkY2EzMWMiLCJNb2RpZmllZE9uIjoiMjAyMy0xMi0yMVQxNDoyNTo1NyIsIlByb2plY3QiOnsiJHJlZiI6IjU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jb20uMjAyMi4xMDIyNzg3IiwiVXJpU3RyaW5nIjoiaHR0cHM6Ly9kb2kub3JnLzEwLjMzODkvZm5jb20uMjAyMi4xMDIyNzg3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xVDE0OjI1OjU3IiwiTW9kaWZpZWRCeSI6Il9DaHJpc3RpbmUgTnVzc2JhdW0iLCJJZCI6IjJmMzY3ZGE3LTMyNTItNGY4OC05YmNiLTZjMzY2ZTA3MTczYiIsIk1vZGlmaWVkT24iOiIyMDIzLTEyLTIxVDE0OjI1OjU3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UE1DOTcxNjU2NyIsIlVyaVN0cmluZyI6Imh0dHBzOi8vd3d3Lm5jYmkubmxtLm5paC5nb3YvcG1jL2FydGljbGVzL1BNQzk3MTY1Njc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}</w:instrText>
          </w:r>
          <w:r w:rsidR="00335405">
            <w:rPr>
              <w:lang w:val="en-US"/>
            </w:rPr>
            <w:fldChar w:fldCharType="separate"/>
          </w:r>
          <w:r w:rsidR="006C7529">
            <w:rPr>
              <w:lang w:val="en-US"/>
            </w:rPr>
            <w:t>[99,113,114]</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End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End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w:t>
      </w:r>
      <w:r w:rsidR="00D60DC6">
        <w:rPr>
          <w:lang w:val="en-US"/>
        </w:rPr>
        <w:lastRenderedPageBreak/>
        <w:t>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Heading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Caption"/>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5B15398D" w:rsidR="00BE01A0" w:rsidRDefault="00BE01A0" w:rsidP="00417A8A">
      <w:pPr>
        <w:keepNext/>
        <w:spacing w:line="480" w:lineRule="auto"/>
        <w:rPr>
          <w:i/>
          <w:lang w:val="en-US"/>
        </w:rPr>
      </w:pPr>
      <w:r w:rsidRPr="006307E0">
        <w:rPr>
          <w:i/>
          <w:lang w:val="en-US"/>
        </w:rPr>
        <w:lastRenderedPageBreak/>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w:t>
      </w:r>
      <w:bookmarkStart w:id="83" w:name="_Hlk182424168"/>
      <w:r w:rsidRPr="006307E0">
        <w:rPr>
          <w:i/>
          <w:lang w:val="en-US"/>
        </w:rPr>
        <w:t>The full prompt</w:t>
      </w:r>
      <w:r w:rsidR="007E3E58">
        <w:rPr>
          <w:i/>
          <w:lang w:val="en-US"/>
        </w:rPr>
        <w:t>,</w:t>
      </w:r>
      <w:r w:rsidRPr="006307E0">
        <w:rPr>
          <w:i/>
          <w:lang w:val="en-US"/>
        </w:rPr>
        <w:t xml:space="preserve"> the generated </w:t>
      </w:r>
      <w:r>
        <w:rPr>
          <w:i/>
          <w:lang w:val="en-US"/>
        </w:rPr>
        <w:t>response</w:t>
      </w:r>
      <w:r w:rsidR="007E3E58">
        <w:rPr>
          <w:i/>
          <w:lang w:val="en-US"/>
        </w:rPr>
        <w:t xml:space="preserve">, and a </w:t>
      </w:r>
      <w:r w:rsidR="007E3E58">
        <w:rPr>
          <w:i/>
          <w:color w:val="C00000"/>
          <w:lang w:val="en-US"/>
        </w:rPr>
        <w:t>reflection</w:t>
      </w:r>
      <w:r w:rsidR="007E3E58" w:rsidRPr="007E3E58">
        <w:rPr>
          <w:i/>
          <w:color w:val="C00000"/>
          <w:lang w:val="en-US"/>
        </w:rPr>
        <w:t xml:space="preserve"> on </w:t>
      </w:r>
      <w:r w:rsidR="007E3E58">
        <w:rPr>
          <w:i/>
          <w:color w:val="C00000"/>
          <w:lang w:val="en-US"/>
        </w:rPr>
        <w:t>its</w:t>
      </w:r>
      <w:r w:rsidR="007E3E58" w:rsidRPr="007E3E58">
        <w:rPr>
          <w:i/>
          <w:color w:val="C00000"/>
          <w:lang w:val="en-US"/>
        </w:rPr>
        <w:t xml:space="preserve"> strengths an</w:t>
      </w:r>
      <w:r w:rsidR="007E3E58">
        <w:rPr>
          <w:i/>
          <w:color w:val="C00000"/>
          <w:lang w:val="en-US"/>
        </w:rPr>
        <w:t>d</w:t>
      </w:r>
      <w:r w:rsidR="007E3E58" w:rsidRPr="007E3E58">
        <w:rPr>
          <w:i/>
          <w:color w:val="C00000"/>
          <w:lang w:val="en-US"/>
        </w:rPr>
        <w:t xml:space="preserve"> limitations</w:t>
      </w:r>
      <w:r w:rsidR="007E3E58">
        <w:rPr>
          <w:i/>
          <w:color w:val="C00000"/>
          <w:lang w:val="en-US"/>
        </w:rPr>
        <w:t xml:space="preserve"> </w:t>
      </w:r>
      <w:r w:rsidRPr="006307E0">
        <w:rPr>
          <w:i/>
          <w:lang w:val="en-US"/>
        </w:rPr>
        <w:t xml:space="preserve">are accessible on </w:t>
      </w:r>
      <w:hyperlink r:id="rId16" w:history="1">
        <w:r>
          <w:rPr>
            <w:rStyle w:val="Hyperlink"/>
            <w:i/>
            <w:lang w:val="en-US"/>
          </w:rPr>
          <w:t>OSF</w:t>
        </w:r>
      </w:hyperlink>
      <w:bookmarkEnd w:id="83"/>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EndPr/>
        <w:sdtContent>
          <w:r>
            <w:rPr>
              <w:i/>
              <w:lang w:val="en-US"/>
            </w:rPr>
            <w:fldChar w:fldCharType="begin"/>
          </w:r>
          <w:r w:rsidR="00142576">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Caption"/>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w:t>
      </w:r>
      <w:r w:rsidR="00321142" w:rsidRPr="005E1EEF">
        <w:rPr>
          <w:i/>
          <w:iCs/>
          <w:lang w:val="en-US"/>
        </w:rPr>
        <w:lastRenderedPageBreak/>
        <w:t xml:space="preserve">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Caption"/>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Caption"/>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7E5E2A"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713BC053" w:rsidR="00AE12F0" w:rsidRPr="00065912" w:rsidRDefault="005948D8"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End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065912">
                  <w:rPr>
                    <w:color w:val="C00000"/>
                    <w:lang w:val="en-US"/>
                  </w:rPr>
                  <w:fldChar w:fldCharType="separate"/>
                </w:r>
                <w:r w:rsidR="00142576">
                  <w:rPr>
                    <w:color w:val="C00000"/>
                    <w:lang w:val="en-US"/>
                  </w:rPr>
                  <w:t>[44]</w:t>
                </w:r>
                <w:r w:rsidR="00AE12F0" w:rsidRPr="00065912">
                  <w:rPr>
                    <w:color w:val="C00000"/>
                    <w:lang w:val="en-US"/>
                  </w:rPr>
                  <w:fldChar w:fldCharType="end"/>
                </w:r>
              </w:sdtContent>
            </w:sdt>
          </w:p>
        </w:tc>
      </w:tr>
      <w:tr w:rsidR="00065912" w:rsidRPr="007E5E2A"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 xml:space="preserve">“Speech naturalness can be described as how the speech of a person with a speech disorder compares with that of typical speech or, in the case of an acquired disorder, how an </w:t>
            </w:r>
            <w:r w:rsidRPr="00065912">
              <w:rPr>
                <w:color w:val="C00000"/>
                <w:lang w:val="en-US"/>
              </w:rPr>
              <w:lastRenderedPageBreak/>
              <w:t>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lastRenderedPageBreak/>
              <w:t>Anand &amp; Stepp (2015)</w:t>
            </w:r>
          </w:p>
          <w:p w14:paraId="1AC28FA9" w14:textId="27CBB59C" w:rsidR="00AE12F0" w:rsidRPr="00065912" w:rsidRDefault="005948D8"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EndPr/>
              <w:sdtContent>
                <w:r w:rsidR="00AE12F0" w:rsidRPr="00065912">
                  <w:rPr>
                    <w:color w:val="C00000"/>
                    <w:lang w:val="en-US"/>
                  </w:rPr>
                  <w:fldChar w:fldCharType="begin"/>
                </w:r>
                <w:r w:rsidR="0019327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065912">
                  <w:rPr>
                    <w:color w:val="C00000"/>
                    <w:lang w:val="en-US"/>
                  </w:rPr>
                  <w:fldChar w:fldCharType="separate"/>
                </w:r>
                <w:r w:rsidR="00193273">
                  <w:rPr>
                    <w:color w:val="C00000"/>
                    <w:lang w:val="en-US"/>
                  </w:rPr>
                  <w:t>[14]</w:t>
                </w:r>
                <w:r w:rsidR="00AE12F0" w:rsidRPr="00065912">
                  <w:rPr>
                    <w:color w:val="C00000"/>
                    <w:lang w:val="en-US"/>
                  </w:rPr>
                  <w:fldChar w:fldCharType="end"/>
                </w:r>
              </w:sdtContent>
            </w:sdt>
          </w:p>
        </w:tc>
      </w:tr>
      <w:tr w:rsidR="00065912" w:rsidRPr="007E5E2A"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proofErr w:type="spellStart"/>
            <w:r w:rsidRPr="00065912">
              <w:rPr>
                <w:color w:val="C00000"/>
                <w:lang w:val="en-US"/>
              </w:rPr>
              <w:t>Schoelderle</w:t>
            </w:r>
            <w:proofErr w:type="spellEnd"/>
            <w:r w:rsidRPr="00065912">
              <w:rPr>
                <w:color w:val="C00000"/>
                <w:lang w:val="en-US"/>
              </w:rPr>
              <w:t xml:space="preserve"> et al. (2023)</w:t>
            </w:r>
          </w:p>
          <w:p w14:paraId="2BF2EBC7" w14:textId="0AF0E395" w:rsidR="00AE12F0" w:rsidRPr="006C7529" w:rsidRDefault="005948D8"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End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w:instrText>
                </w:r>
                <w:r w:rsidR="00142576" w:rsidRPr="006C7529">
                  <w:rPr>
                    <w:color w:val="C00000"/>
                    <w:lang w:val="en-US"/>
                  </w:rPr>
                  <w:instrText>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065912">
                  <w:rPr>
                    <w:color w:val="C00000"/>
                    <w:lang w:val="en-US"/>
                  </w:rPr>
                  <w:fldChar w:fldCharType="separate"/>
                </w:r>
                <w:r w:rsidR="00142576" w:rsidRPr="006C7529">
                  <w:rPr>
                    <w:color w:val="C00000"/>
                    <w:lang w:val="en-US"/>
                  </w:rPr>
                  <w:t>[51]</w:t>
                </w:r>
                <w:r w:rsidR="00AE12F0" w:rsidRPr="00065912">
                  <w:rPr>
                    <w:color w:val="C00000"/>
                    <w:lang w:val="en-US"/>
                  </w:rPr>
                  <w:fldChar w:fldCharType="end"/>
                </w:r>
              </w:sdtContent>
            </w:sdt>
          </w:p>
        </w:tc>
      </w:tr>
      <w:tr w:rsidR="00065912" w:rsidRPr="007E5E2A" w14:paraId="7090B1FD" w14:textId="77777777" w:rsidTr="00AE12F0">
        <w:tc>
          <w:tcPr>
            <w:tcW w:w="1980" w:type="dxa"/>
          </w:tcPr>
          <w:p w14:paraId="7D7F0715" w14:textId="77777777" w:rsidR="001F7041" w:rsidRPr="006C7529" w:rsidRDefault="001F7041" w:rsidP="001F7041">
            <w:pPr>
              <w:rPr>
                <w:color w:val="C00000"/>
                <w:lang w:val="en-US"/>
              </w:rPr>
            </w:pPr>
          </w:p>
        </w:tc>
        <w:tc>
          <w:tcPr>
            <w:tcW w:w="4536" w:type="dxa"/>
          </w:tcPr>
          <w:p w14:paraId="0D3F98EF" w14:textId="789E5C12" w:rsidR="001F7041" w:rsidRPr="006C7529" w:rsidRDefault="003A75ED" w:rsidP="001F7041">
            <w:pPr>
              <w:rPr>
                <w:color w:val="C00000"/>
                <w:lang w:val="en-US"/>
              </w:rPr>
            </w:pPr>
            <w:r w:rsidRPr="006C7529">
              <w:rPr>
                <w:color w:val="C00000"/>
                <w:lang w:val="en-US"/>
              </w:rPr>
              <w:t>“[…] degree to which individuals sound ‘different’ from healthy peers” (page 1265)</w:t>
            </w:r>
          </w:p>
        </w:tc>
        <w:tc>
          <w:tcPr>
            <w:tcW w:w="2546" w:type="dxa"/>
            <w:gridSpan w:val="2"/>
          </w:tcPr>
          <w:p w14:paraId="057FDCE0" w14:textId="360BA19E" w:rsidR="003A75ED" w:rsidRPr="006C7529" w:rsidRDefault="003A75ED" w:rsidP="003A75ED">
            <w:pPr>
              <w:rPr>
                <w:color w:val="C00000"/>
                <w:lang w:val="en-US"/>
              </w:rPr>
            </w:pPr>
            <w:r w:rsidRPr="006C7529">
              <w:rPr>
                <w:color w:val="C00000"/>
                <w:lang w:val="en-US"/>
              </w:rPr>
              <w:t>Vogel et al. (2019)</w:t>
            </w:r>
          </w:p>
          <w:p w14:paraId="5BDAB64E" w14:textId="222A198E" w:rsidR="001F7041" w:rsidRPr="006C7529" w:rsidRDefault="005948D8"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EndPr/>
              <w:sdtContent>
                <w:r w:rsidR="00AE12F0" w:rsidRPr="00065912">
                  <w:rPr>
                    <w:color w:val="C00000"/>
                    <w:lang w:val="en-US"/>
                  </w:rPr>
                  <w:fldChar w:fldCharType="begin"/>
                </w:r>
                <w:r w:rsidR="00142576" w:rsidRPr="006C7529">
                  <w:rPr>
                    <w:color w:val="C00000"/>
                    <w:lang w:val="en-US"/>
                  </w:rPr>
                  <w:instrText>ADDI</w:instrText>
                </w:r>
                <w:r w:rsidR="00142576" w:rsidRPr="007E5E2A">
                  <w:rPr>
                    <w:color w:val="C00000"/>
                    <w:lang w:val="en-GB"/>
                  </w:rPr>
                  <w:instrText>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w:instrText>
                </w:r>
                <w:r w:rsidR="00142576">
                  <w:rPr>
                    <w:color w:val="C00000"/>
                    <w:lang w:val="en-US"/>
                  </w:rPr>
                  <w:instrText>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w:instrText>
                </w:r>
                <w:r w:rsidR="00142576" w:rsidRPr="006C7529">
                  <w:rPr>
                    <w:color w:val="C00000"/>
                    <w:lang w:val="en-US"/>
                  </w:rPr>
                  <w:instrText>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lQyMTowNz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065912">
                  <w:rPr>
                    <w:color w:val="C00000"/>
                    <w:lang w:val="en-US"/>
                  </w:rPr>
                  <w:fldChar w:fldCharType="separate"/>
                </w:r>
                <w:r w:rsidR="00142576" w:rsidRPr="006C7529">
                  <w:rPr>
                    <w:color w:val="C00000"/>
                    <w:lang w:val="en-US"/>
                  </w:rPr>
                  <w:t>[53]</w:t>
                </w:r>
                <w:r w:rsidR="00AE12F0" w:rsidRPr="00065912">
                  <w:rPr>
                    <w:color w:val="C00000"/>
                    <w:lang w:val="en-US"/>
                  </w:rPr>
                  <w:fldChar w:fldCharType="end"/>
                </w:r>
              </w:sdtContent>
            </w:sdt>
          </w:p>
        </w:tc>
      </w:tr>
      <w:tr w:rsidR="00065912" w:rsidRPr="007E5E2A" w14:paraId="60CF3589" w14:textId="77777777" w:rsidTr="00AE12F0">
        <w:tc>
          <w:tcPr>
            <w:tcW w:w="1980" w:type="dxa"/>
          </w:tcPr>
          <w:p w14:paraId="7A092713" w14:textId="19F08098" w:rsidR="001F7041" w:rsidRPr="006C7529" w:rsidRDefault="001F7041" w:rsidP="001F7041">
            <w:pPr>
              <w:rPr>
                <w:color w:val="C00000"/>
                <w:lang w:val="en-US"/>
              </w:rPr>
            </w:pPr>
            <w:r w:rsidRPr="006C7529">
              <w:rPr>
                <w:color w:val="C00000"/>
                <w:lang w:val="en-US"/>
              </w:rPr>
              <w:t>Human-likeness-based naturalness</w:t>
            </w:r>
          </w:p>
        </w:tc>
        <w:tc>
          <w:tcPr>
            <w:tcW w:w="4536" w:type="dxa"/>
          </w:tcPr>
          <w:p w14:paraId="4C2D00F5" w14:textId="776E8B4A" w:rsidR="001F7041" w:rsidRPr="007E5E2A" w:rsidRDefault="003A75ED" w:rsidP="001F7041">
            <w:pPr>
              <w:rPr>
                <w:color w:val="C00000"/>
                <w:lang w:val="en-GB"/>
              </w:rPr>
            </w:pPr>
            <w:r w:rsidRPr="006C7529">
              <w:rPr>
                <w:color w:val="C00000"/>
                <w:lang w:val="en-US"/>
              </w:rPr>
              <w:t xml:space="preserve">“Human likeness has been used […] to describe how accurately the machine is able to imitate a human.” </w:t>
            </w:r>
            <w:r w:rsidRPr="007E5E2A">
              <w:rPr>
                <w:color w:val="C00000"/>
                <w:lang w:val="en-GB"/>
              </w:rPr>
              <w:t>(page 2864)</w:t>
            </w:r>
          </w:p>
        </w:tc>
        <w:tc>
          <w:tcPr>
            <w:tcW w:w="2546" w:type="dxa"/>
            <w:gridSpan w:val="2"/>
          </w:tcPr>
          <w:p w14:paraId="5A43F8D3" w14:textId="77777777" w:rsidR="001F7041" w:rsidRPr="007E5E2A" w:rsidRDefault="003A75ED" w:rsidP="001F7041">
            <w:pPr>
              <w:rPr>
                <w:color w:val="C00000"/>
                <w:lang w:val="en-GB"/>
              </w:rPr>
            </w:pPr>
            <w:r w:rsidRPr="007E5E2A">
              <w:rPr>
                <w:color w:val="C00000"/>
                <w:lang w:val="en-GB"/>
              </w:rPr>
              <w:t>Baird et al. (2018)</w:t>
            </w:r>
          </w:p>
          <w:p w14:paraId="758A96FC" w14:textId="5DF25541" w:rsidR="00AE12F0" w:rsidRPr="006C7529" w:rsidRDefault="005948D8"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EndPr/>
              <w:sdtContent>
                <w:r w:rsidR="00AE12F0" w:rsidRPr="00065912">
                  <w:rPr>
                    <w:color w:val="C00000"/>
                    <w:lang w:val="en-US"/>
                  </w:rPr>
                  <w:fldChar w:fldCharType="begin"/>
                </w:r>
                <w:r w:rsidR="00142576" w:rsidRPr="007E5E2A">
                  <w:rPr>
                    <w:color w:val="C00000"/>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w:instrText>
                </w:r>
                <w:r w:rsidR="00142576">
                  <w:rPr>
                    <w:color w:val="C00000"/>
                    <w:lang w:val="en-US"/>
                  </w:rPr>
                  <w:instrText>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w:instrText>
                </w:r>
                <w:r w:rsidR="00142576" w:rsidRPr="006C7529">
                  <w:rPr>
                    <w:color w:val="C00000"/>
                    <w:lang w:val="en-US"/>
                  </w:rPr>
                  <w:instrText>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065912">
                  <w:rPr>
                    <w:color w:val="C00000"/>
                    <w:lang w:val="en-US"/>
                  </w:rPr>
                  <w:fldChar w:fldCharType="separate"/>
                </w:r>
                <w:r w:rsidR="00142576" w:rsidRPr="006C7529">
                  <w:rPr>
                    <w:color w:val="C00000"/>
                    <w:lang w:val="en-US"/>
                  </w:rPr>
                  <w:t>[26]</w:t>
                </w:r>
                <w:r w:rsidR="00AE12F0" w:rsidRPr="00065912">
                  <w:rPr>
                    <w:color w:val="C00000"/>
                    <w:lang w:val="en-US"/>
                  </w:rPr>
                  <w:fldChar w:fldCharType="end"/>
                </w:r>
              </w:sdtContent>
            </w:sdt>
          </w:p>
        </w:tc>
      </w:tr>
      <w:tr w:rsidR="00065912" w:rsidRPr="007E5E2A" w14:paraId="6C941B60" w14:textId="77777777" w:rsidTr="00AE12F0">
        <w:tc>
          <w:tcPr>
            <w:tcW w:w="1980" w:type="dxa"/>
          </w:tcPr>
          <w:p w14:paraId="0845A981" w14:textId="77777777" w:rsidR="001F7041" w:rsidRPr="006C7529" w:rsidRDefault="001F7041" w:rsidP="001F7041">
            <w:pPr>
              <w:rPr>
                <w:color w:val="C00000"/>
                <w:lang w:val="en-US"/>
              </w:rPr>
            </w:pPr>
          </w:p>
        </w:tc>
        <w:tc>
          <w:tcPr>
            <w:tcW w:w="4536" w:type="dxa"/>
          </w:tcPr>
          <w:p w14:paraId="73848071" w14:textId="4D90FAC6" w:rsidR="001F7041" w:rsidRPr="007E5E2A" w:rsidRDefault="003A75ED" w:rsidP="001F7041">
            <w:pPr>
              <w:rPr>
                <w:color w:val="C00000"/>
                <w:lang w:val="en-GB"/>
              </w:rPr>
            </w:pPr>
            <w:r w:rsidRPr="006C7529">
              <w:rPr>
                <w:color w:val="C00000"/>
                <w:lang w:val="en-US"/>
              </w:rPr>
              <w:t xml:space="preserve">“Naturalness refers to whether synthetic speech is perceived as uniquely human, despite being computer-generated.” </w:t>
            </w:r>
            <w:r w:rsidRPr="007E5E2A">
              <w:rPr>
                <w:color w:val="C00000"/>
                <w:lang w:val="en-GB"/>
              </w:rPr>
              <w:t>(page 5)</w:t>
            </w:r>
          </w:p>
        </w:tc>
        <w:tc>
          <w:tcPr>
            <w:tcW w:w="2546" w:type="dxa"/>
            <w:gridSpan w:val="2"/>
          </w:tcPr>
          <w:p w14:paraId="1E19EF51" w14:textId="77777777" w:rsidR="001F7041" w:rsidRPr="007E5E2A" w:rsidRDefault="003A75ED" w:rsidP="001F7041">
            <w:pPr>
              <w:rPr>
                <w:color w:val="C00000"/>
                <w:lang w:val="en-GB"/>
              </w:rPr>
            </w:pPr>
            <w:proofErr w:type="spellStart"/>
            <w:r w:rsidRPr="007E5E2A">
              <w:rPr>
                <w:color w:val="C00000"/>
                <w:lang w:val="en-GB"/>
              </w:rPr>
              <w:t>Hyppa</w:t>
            </w:r>
            <w:proofErr w:type="spellEnd"/>
            <w:r w:rsidRPr="007E5E2A">
              <w:rPr>
                <w:color w:val="C00000"/>
                <w:lang w:val="en-GB"/>
              </w:rPr>
              <w:t>-Martin et al. (2024)</w:t>
            </w:r>
          </w:p>
          <w:p w14:paraId="3D40734D" w14:textId="6BA78FDB" w:rsidR="00AE12F0" w:rsidRPr="006C7529" w:rsidRDefault="005948D8"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EndPr/>
              <w:sdtContent>
                <w:r w:rsidR="00AE12F0" w:rsidRPr="00065912">
                  <w:rPr>
                    <w:color w:val="C00000"/>
                    <w:lang w:val="en-US"/>
                  </w:rPr>
                  <w:fldChar w:fldCharType="begin"/>
                </w:r>
                <w:r w:rsidR="00142576" w:rsidRPr="007E5E2A">
                  <w:rPr>
                    <w:color w:val="C00000"/>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w:instrText>
                </w:r>
                <w:r w:rsidR="00142576">
                  <w:rPr>
                    <w:color w:val="C00000"/>
                    <w:lang w:val="en-US"/>
                  </w:rPr>
                  <w:instrText>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w:instrText>
                </w:r>
                <w:r w:rsidR="00142576" w:rsidRPr="006C7529">
                  <w:rPr>
                    <w:color w:val="C00000"/>
                    <w:lang w:val="en-US"/>
                  </w:rPr>
                  <w:instrText>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065912">
                  <w:rPr>
                    <w:color w:val="C00000"/>
                    <w:lang w:val="en-US"/>
                  </w:rPr>
                  <w:fldChar w:fldCharType="separate"/>
                </w:r>
                <w:r w:rsidR="00142576" w:rsidRPr="006C7529">
                  <w:rPr>
                    <w:color w:val="C00000"/>
                    <w:lang w:val="en-US"/>
                  </w:rPr>
                  <w:t>[21]</w:t>
                </w:r>
                <w:r w:rsidR="00AE12F0" w:rsidRPr="00065912">
                  <w:rPr>
                    <w:color w:val="C00000"/>
                    <w:lang w:val="en-US"/>
                  </w:rPr>
                  <w:fldChar w:fldCharType="end"/>
                </w:r>
              </w:sdtContent>
            </w:sdt>
          </w:p>
        </w:tc>
      </w:tr>
      <w:tr w:rsidR="00065912" w:rsidRPr="007E5E2A" w14:paraId="4F17A47F" w14:textId="77777777" w:rsidTr="00AE12F0">
        <w:tc>
          <w:tcPr>
            <w:tcW w:w="1980" w:type="dxa"/>
          </w:tcPr>
          <w:p w14:paraId="08EB19E1" w14:textId="77777777" w:rsidR="001F7041" w:rsidRPr="006C7529" w:rsidRDefault="001F7041" w:rsidP="001F7041">
            <w:pPr>
              <w:rPr>
                <w:color w:val="C00000"/>
                <w:lang w:val="en-US"/>
              </w:rPr>
            </w:pPr>
          </w:p>
        </w:tc>
        <w:tc>
          <w:tcPr>
            <w:tcW w:w="4536" w:type="dxa"/>
          </w:tcPr>
          <w:p w14:paraId="39EC96E3" w14:textId="5C73EECD" w:rsidR="003A75ED" w:rsidRPr="006C7529" w:rsidRDefault="003A75ED" w:rsidP="003A75ED">
            <w:pPr>
              <w:rPr>
                <w:color w:val="C00000"/>
                <w:lang w:val="en-US"/>
              </w:rPr>
            </w:pPr>
            <w:r w:rsidRPr="006C7529">
              <w:rPr>
                <w:color w:val="C00000"/>
                <w:lang w:val="en-US"/>
              </w:rPr>
              <w:t>“Natural speech is the speech most closely perceived as a human voice.” (page 10)</w:t>
            </w:r>
          </w:p>
          <w:p w14:paraId="3E4C84B6" w14:textId="77777777" w:rsidR="001F7041" w:rsidRPr="006C7529" w:rsidRDefault="001F7041" w:rsidP="001F7041">
            <w:pPr>
              <w:rPr>
                <w:color w:val="C00000"/>
                <w:lang w:val="en-US"/>
              </w:rPr>
            </w:pPr>
          </w:p>
        </w:tc>
        <w:tc>
          <w:tcPr>
            <w:tcW w:w="2546" w:type="dxa"/>
            <w:gridSpan w:val="2"/>
          </w:tcPr>
          <w:p w14:paraId="351A8B48" w14:textId="58A0AECD" w:rsidR="003A75ED" w:rsidRPr="006C7529" w:rsidRDefault="003A75ED" w:rsidP="003A75ED">
            <w:pPr>
              <w:rPr>
                <w:color w:val="C00000"/>
                <w:lang w:val="en-US"/>
              </w:rPr>
            </w:pPr>
            <w:proofErr w:type="spellStart"/>
            <w:r w:rsidRPr="006C7529">
              <w:rPr>
                <w:color w:val="C00000"/>
                <w:lang w:val="en-US"/>
              </w:rPr>
              <w:t>Mawalim</w:t>
            </w:r>
            <w:proofErr w:type="spellEnd"/>
            <w:r w:rsidRPr="006C7529">
              <w:rPr>
                <w:color w:val="C00000"/>
                <w:lang w:val="en-US"/>
              </w:rPr>
              <w:t xml:space="preserve"> et al. (2022)</w:t>
            </w:r>
          </w:p>
          <w:p w14:paraId="7B626948" w14:textId="2FC2FE32" w:rsidR="00AE12F0" w:rsidRPr="006C7529" w:rsidRDefault="005948D8"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EndPr/>
              <w:sdtContent>
                <w:r w:rsidR="00AE12F0" w:rsidRPr="00065912">
                  <w:rPr>
                    <w:color w:val="C00000"/>
                    <w:lang w:val="en-US"/>
                  </w:rPr>
                  <w:fldChar w:fldCharType="begin"/>
                </w:r>
                <w:r w:rsidR="00142576" w:rsidRPr="006C7529">
                  <w:rPr>
                    <w:color w:val="C00000"/>
                    <w:lang w:val="en-US"/>
                  </w:rPr>
                  <w:instrText>AD</w:instrText>
                </w:r>
                <w:r w:rsidR="00142576" w:rsidRPr="007E5E2A">
                  <w:rPr>
                    <w:color w:val="C00000"/>
                    <w:lang w:val="en-GB"/>
                  </w:rPr>
                  <w:instrText>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w:instrText>
                </w:r>
                <w:r w:rsidR="00142576">
                  <w:rPr>
                    <w:color w:val="C00000"/>
                    <w:lang w:val="en-US"/>
                  </w:rPr>
                  <w:instrText>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w:instrText>
                </w:r>
                <w:r w:rsidR="00142576" w:rsidRPr="006C7529">
                  <w:rPr>
                    <w:color w:val="C00000"/>
                    <w:lang w:val="en-US"/>
                  </w:rPr>
                  <w:instrText>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065912">
                  <w:rPr>
                    <w:color w:val="C00000"/>
                    <w:lang w:val="en-US"/>
                  </w:rPr>
                  <w:fldChar w:fldCharType="separate"/>
                </w:r>
                <w:r w:rsidR="00142576" w:rsidRPr="006C7529">
                  <w:rPr>
                    <w:color w:val="C00000"/>
                    <w:lang w:val="en-US"/>
                  </w:rPr>
                  <w:t>[35]</w:t>
                </w:r>
                <w:r w:rsidR="00AE12F0" w:rsidRPr="00065912">
                  <w:rPr>
                    <w:color w:val="C00000"/>
                    <w:lang w:val="en-US"/>
                  </w:rPr>
                  <w:fldChar w:fldCharType="end"/>
                </w:r>
              </w:sdtContent>
            </w:sdt>
          </w:p>
          <w:p w14:paraId="188C07E5" w14:textId="77777777" w:rsidR="001F7041" w:rsidRPr="006C7529" w:rsidRDefault="001F7041" w:rsidP="001F7041">
            <w:pPr>
              <w:rPr>
                <w:color w:val="C00000"/>
                <w:lang w:val="en-US"/>
              </w:rPr>
            </w:pPr>
          </w:p>
        </w:tc>
      </w:tr>
      <w:tr w:rsidR="00065912" w:rsidRPr="007E5E2A" w14:paraId="29DD5B3C" w14:textId="77777777" w:rsidTr="00AE12F0">
        <w:tc>
          <w:tcPr>
            <w:tcW w:w="1980" w:type="dxa"/>
          </w:tcPr>
          <w:p w14:paraId="2298FA13" w14:textId="77777777" w:rsidR="001F7041" w:rsidRPr="006C7529" w:rsidRDefault="001F7041" w:rsidP="001F7041">
            <w:pPr>
              <w:rPr>
                <w:color w:val="C00000"/>
                <w:lang w:val="en-US"/>
              </w:rPr>
            </w:pPr>
          </w:p>
        </w:tc>
        <w:tc>
          <w:tcPr>
            <w:tcW w:w="4536" w:type="dxa"/>
          </w:tcPr>
          <w:p w14:paraId="61BE74DB" w14:textId="14705288" w:rsidR="001F7041" w:rsidRPr="006C7529" w:rsidRDefault="003A75ED" w:rsidP="001F7041">
            <w:pPr>
              <w:rPr>
                <w:color w:val="C00000"/>
                <w:lang w:val="en-US"/>
              </w:rPr>
            </w:pPr>
            <w:r w:rsidRPr="006C7529">
              <w:rPr>
                <w:color w:val="C00000"/>
                <w:lang w:val="en-US"/>
              </w:rPr>
              <w:t>“Naturalness refers to how closely the output sounds like human speech.” (page 389.e1)</w:t>
            </w:r>
          </w:p>
        </w:tc>
        <w:tc>
          <w:tcPr>
            <w:tcW w:w="2546" w:type="dxa"/>
            <w:gridSpan w:val="2"/>
          </w:tcPr>
          <w:p w14:paraId="32B461A5" w14:textId="77777777" w:rsidR="001F7041" w:rsidRPr="007E5E2A" w:rsidRDefault="003A75ED" w:rsidP="001F7041">
            <w:pPr>
              <w:rPr>
                <w:color w:val="C00000"/>
                <w:lang w:val="en-GB"/>
              </w:rPr>
            </w:pPr>
            <w:r w:rsidRPr="006C7529">
              <w:rPr>
                <w:color w:val="C00000"/>
                <w:lang w:val="en-US"/>
              </w:rPr>
              <w:t>Yamasaki et al. (2017</w:t>
            </w:r>
            <w:r w:rsidRPr="007E5E2A">
              <w:rPr>
                <w:color w:val="C00000"/>
                <w:lang w:val="en-GB"/>
              </w:rPr>
              <w:t>)</w:t>
            </w:r>
          </w:p>
          <w:p w14:paraId="6295DA1C" w14:textId="006BE977" w:rsidR="00AE12F0" w:rsidRPr="006C7529" w:rsidRDefault="005948D8"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EndPr/>
              <w:sdtContent>
                <w:r w:rsidR="00AE12F0" w:rsidRPr="00065912">
                  <w:rPr>
                    <w:color w:val="C00000"/>
                    <w:lang w:val="en-US"/>
                  </w:rPr>
                  <w:fldChar w:fldCharType="begin"/>
                </w:r>
                <w:r w:rsidR="00142576" w:rsidRPr="007E5E2A">
                  <w:rPr>
                    <w:color w:val="C00000"/>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w:instrText>
                </w:r>
                <w:r w:rsidR="00142576">
                  <w:rPr>
                    <w:color w:val="C00000"/>
                    <w:lang w:val="en-US"/>
                  </w:rPr>
                  <w:instrText>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w:instrText>
                </w:r>
                <w:r w:rsidR="00142576" w:rsidRPr="006C7529">
                  <w:rPr>
                    <w:color w:val="C00000"/>
                    <w:lang w:val="en-US"/>
                  </w:rPr>
                  <w:instrText>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065912">
                  <w:rPr>
                    <w:color w:val="C00000"/>
                    <w:lang w:val="en-US"/>
                  </w:rPr>
                  <w:fldChar w:fldCharType="separate"/>
                </w:r>
                <w:r w:rsidR="00142576" w:rsidRPr="006C7529">
                  <w:rPr>
                    <w:color w:val="C00000"/>
                    <w:lang w:val="en-US"/>
                  </w:rPr>
                  <w:t>[42]</w:t>
                </w:r>
                <w:r w:rsidR="00AE12F0" w:rsidRPr="00065912">
                  <w:rPr>
                    <w:color w:val="C00000"/>
                    <w:lang w:val="en-US"/>
                  </w:rPr>
                  <w:fldChar w:fldCharType="end"/>
                </w:r>
              </w:sdtContent>
            </w:sdt>
          </w:p>
        </w:tc>
      </w:tr>
      <w:tr w:rsidR="00065912" w:rsidRPr="007E5E2A" w14:paraId="659AA0A9" w14:textId="77777777" w:rsidTr="00AE12F0">
        <w:tc>
          <w:tcPr>
            <w:tcW w:w="1980" w:type="dxa"/>
          </w:tcPr>
          <w:p w14:paraId="74CF3E0D" w14:textId="2FFB1057" w:rsidR="001F7041" w:rsidRPr="006C7529" w:rsidRDefault="001F7041" w:rsidP="001F7041">
            <w:pPr>
              <w:rPr>
                <w:color w:val="C00000"/>
                <w:lang w:val="en-US"/>
              </w:rPr>
            </w:pPr>
            <w:r w:rsidRPr="006C7529">
              <w:rPr>
                <w:color w:val="C00000"/>
                <w:lang w:val="en-US"/>
              </w:rPr>
              <w:t>Combination of both</w:t>
            </w:r>
          </w:p>
        </w:tc>
        <w:tc>
          <w:tcPr>
            <w:tcW w:w="4536" w:type="dxa"/>
          </w:tcPr>
          <w:p w14:paraId="4D8C7F4B" w14:textId="367B5929" w:rsidR="001F7041" w:rsidRPr="006C7529" w:rsidRDefault="003A75ED" w:rsidP="001F7041">
            <w:pPr>
              <w:rPr>
                <w:color w:val="C00000"/>
                <w:lang w:val="en-US"/>
              </w:rPr>
            </w:pPr>
            <w:r w:rsidRPr="006C7529">
              <w:rPr>
                <w:color w:val="C00000"/>
                <w:lang w:val="en-US"/>
              </w:rPr>
              <w:t>“By naturalness, we understand the voice stimulus to be perceived as a plausible outcome of the human speech production system” (page 1)</w:t>
            </w:r>
          </w:p>
        </w:tc>
        <w:tc>
          <w:tcPr>
            <w:tcW w:w="2546" w:type="dxa"/>
            <w:gridSpan w:val="2"/>
          </w:tcPr>
          <w:p w14:paraId="7E37C8A9" w14:textId="4E1F2F74" w:rsidR="003A75ED" w:rsidRPr="007E5E2A" w:rsidRDefault="003A75ED" w:rsidP="003A75ED">
            <w:pPr>
              <w:rPr>
                <w:color w:val="C00000"/>
                <w:lang w:val="en-GB"/>
              </w:rPr>
            </w:pPr>
            <w:r w:rsidRPr="007E5E2A">
              <w:rPr>
                <w:color w:val="C00000"/>
                <w:lang w:val="en-GB"/>
              </w:rPr>
              <w:t>Nussbaum et al. (2023)</w:t>
            </w:r>
          </w:p>
          <w:p w14:paraId="7AE9586B" w14:textId="4B5965E2" w:rsidR="00AE12F0" w:rsidRPr="006C7529" w:rsidRDefault="005948D8"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EndPr/>
              <w:sdtContent>
                <w:r w:rsidR="00AE12F0" w:rsidRPr="00065912">
                  <w:rPr>
                    <w:color w:val="C00000"/>
                    <w:lang w:val="en-US"/>
                  </w:rPr>
                  <w:fldChar w:fldCharType="begin"/>
                </w:r>
                <w:r w:rsidR="008D1A57" w:rsidRPr="007E5E2A">
                  <w:rPr>
                    <w:color w:val="C00000"/>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w:instrText>
                </w:r>
                <w:r w:rsidR="008D1A57">
                  <w:rPr>
                    <w:color w:val="C00000"/>
                    <w:lang w:val="en-US"/>
                  </w:rPr>
                  <w:instrText>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w:instrText>
                </w:r>
                <w:r w:rsidR="008D1A57" w:rsidRPr="006C7529">
                  <w:rPr>
                    <w:color w:val="C00000"/>
                    <w:lang w:val="en-US"/>
                  </w:rPr>
                  <w:instrText>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065912">
                  <w:rPr>
                    <w:color w:val="C00000"/>
                    <w:lang w:val="en-US"/>
                  </w:rPr>
                  <w:fldChar w:fldCharType="separate"/>
                </w:r>
                <w:r w:rsidR="008D1A57" w:rsidRPr="006C7529">
                  <w:rPr>
                    <w:color w:val="C00000"/>
                    <w:lang w:val="en-US"/>
                  </w:rPr>
                  <w:t>[74]</w:t>
                </w:r>
                <w:r w:rsidR="00AE12F0" w:rsidRPr="00065912">
                  <w:rPr>
                    <w:color w:val="C00000"/>
                    <w:lang w:val="en-US"/>
                  </w:rPr>
                  <w:fldChar w:fldCharType="end"/>
                </w:r>
              </w:sdtContent>
            </w:sdt>
          </w:p>
          <w:p w14:paraId="21FC42C7" w14:textId="177F8022" w:rsidR="001F7041" w:rsidRPr="006C7529" w:rsidRDefault="001F7041" w:rsidP="001F7041">
            <w:pPr>
              <w:rPr>
                <w:color w:val="C00000"/>
                <w:lang w:val="en-US"/>
              </w:rPr>
            </w:pPr>
          </w:p>
        </w:tc>
      </w:tr>
      <w:tr w:rsidR="00065912" w:rsidRPr="007E5E2A" w14:paraId="07BE0CC2" w14:textId="77777777" w:rsidTr="00AE12F0">
        <w:tc>
          <w:tcPr>
            <w:tcW w:w="1980" w:type="dxa"/>
            <w:tcBorders>
              <w:bottom w:val="single" w:sz="4" w:space="0" w:color="auto"/>
            </w:tcBorders>
            <w:shd w:val="clear" w:color="auto" w:fill="auto"/>
          </w:tcPr>
          <w:p w14:paraId="6DD03497" w14:textId="77777777" w:rsidR="003A75ED" w:rsidRPr="006C7529" w:rsidRDefault="003A75ED" w:rsidP="003A75ED">
            <w:pPr>
              <w:rPr>
                <w:color w:val="C00000"/>
                <w:lang w:val="en-US"/>
              </w:rPr>
            </w:pPr>
          </w:p>
        </w:tc>
        <w:tc>
          <w:tcPr>
            <w:tcW w:w="4536" w:type="dxa"/>
            <w:tcBorders>
              <w:bottom w:val="single" w:sz="4" w:space="0" w:color="auto"/>
            </w:tcBorders>
          </w:tcPr>
          <w:p w14:paraId="677E862E" w14:textId="6D435019" w:rsidR="003A75ED" w:rsidRPr="007E5E2A" w:rsidRDefault="003A75ED" w:rsidP="003A75ED">
            <w:pPr>
              <w:rPr>
                <w:color w:val="C00000"/>
                <w:lang w:val="en-GB"/>
              </w:rPr>
            </w:pPr>
            <w:r w:rsidRPr="006C7529">
              <w:rPr>
                <w:color w:val="C00000"/>
                <w:lang w:val="en-US"/>
              </w:rPr>
              <w:t xml:space="preserve">“[…] voices which sound like they could come from an actual human being (which should be rated as more natural) and voices that sound more fictitious, such as a cartoon character or a monster (which should be rated as less natural).” </w:t>
            </w:r>
            <w:r w:rsidRPr="007E5E2A">
              <w:rPr>
                <w:color w:val="C00000"/>
                <w:lang w:val="en-GB"/>
              </w:rPr>
              <w:t>(page 429)</w:t>
            </w:r>
          </w:p>
        </w:tc>
        <w:tc>
          <w:tcPr>
            <w:tcW w:w="2546" w:type="dxa"/>
            <w:gridSpan w:val="2"/>
            <w:tcBorders>
              <w:bottom w:val="single" w:sz="4" w:space="0" w:color="auto"/>
            </w:tcBorders>
          </w:tcPr>
          <w:p w14:paraId="5D57E042" w14:textId="77777777" w:rsidR="003A75ED" w:rsidRPr="007E5E2A" w:rsidRDefault="003A75ED" w:rsidP="003A75ED">
            <w:pPr>
              <w:rPr>
                <w:color w:val="C00000"/>
                <w:lang w:val="en-GB"/>
              </w:rPr>
            </w:pPr>
            <w:proofErr w:type="spellStart"/>
            <w:r w:rsidRPr="007E5E2A">
              <w:rPr>
                <w:color w:val="C00000"/>
                <w:lang w:val="en-GB"/>
              </w:rPr>
              <w:t>Kapolowicz</w:t>
            </w:r>
            <w:proofErr w:type="spellEnd"/>
            <w:r w:rsidRPr="007E5E2A">
              <w:rPr>
                <w:color w:val="C00000"/>
                <w:lang w:val="en-GB"/>
              </w:rPr>
              <w:t xml:space="preserve"> et al. (2022)</w:t>
            </w:r>
          </w:p>
          <w:p w14:paraId="7BEE8054" w14:textId="509F3B1B" w:rsidR="00AE12F0" w:rsidRPr="006C7529" w:rsidRDefault="005948D8"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EndPr/>
              <w:sdtContent>
                <w:r w:rsidR="00AE12F0" w:rsidRPr="00065912">
                  <w:rPr>
                    <w:color w:val="C00000"/>
                    <w:lang w:val="en-US"/>
                  </w:rPr>
                  <w:fldChar w:fldCharType="begin"/>
                </w:r>
                <w:r w:rsidR="00142576" w:rsidRPr="007E5E2A">
                  <w:rPr>
                    <w:color w:val="C00000"/>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w:instrText>
                </w:r>
                <w:r w:rsidR="00142576">
                  <w:rPr>
                    <w:color w:val="C00000"/>
                    <w:lang w:val="en-US"/>
                  </w:rPr>
                  <w:instrText>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w:instrText>
                </w:r>
                <w:r w:rsidR="00142576" w:rsidRPr="006C7529">
                  <w:rPr>
                    <w:color w:val="C00000"/>
                    <w:lang w:val="en-US"/>
                  </w:rPr>
                  <w:instrText>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065912">
                  <w:rPr>
                    <w:color w:val="C00000"/>
                    <w:lang w:val="en-US"/>
                  </w:rPr>
                  <w:fldChar w:fldCharType="separate"/>
                </w:r>
                <w:r w:rsidR="00142576" w:rsidRPr="006C7529">
                  <w:rPr>
                    <w:color w:val="C00000"/>
                    <w:lang w:val="en-US"/>
                  </w:rPr>
                  <w:t>[57]</w:t>
                </w:r>
                <w:r w:rsidR="00AE12F0" w:rsidRPr="00065912">
                  <w:rPr>
                    <w:color w:val="C00000"/>
                    <w:lang w:val="en-US"/>
                  </w:rPr>
                  <w:fldChar w:fldCharType="end"/>
                </w:r>
              </w:sdtContent>
            </w:sdt>
          </w:p>
        </w:tc>
      </w:tr>
    </w:tbl>
    <w:p w14:paraId="33288812" w14:textId="54D8E83F" w:rsidR="00AE12F0" w:rsidRPr="006C7529" w:rsidRDefault="00AE12F0" w:rsidP="00065912">
      <w:pPr>
        <w:spacing w:line="480" w:lineRule="auto"/>
        <w:rPr>
          <w:i/>
          <w:iCs/>
          <w:color w:val="C00000"/>
          <w:lang w:val="en-US"/>
        </w:rPr>
      </w:pPr>
      <w:r w:rsidRPr="006C7529">
        <w:rPr>
          <w:i/>
          <w:iCs/>
          <w:color w:val="C00000"/>
          <w:lang w:val="en-US"/>
        </w:rPr>
        <w:t xml:space="preserve">Note. Definitions are all original quotes from the respective references. The full compilation of extracted definitions can be accessed on </w:t>
      </w:r>
      <w:hyperlink r:id="rId18" w:history="1">
        <w:r w:rsidRPr="006C7529">
          <w:rPr>
            <w:rStyle w:val="Hyperlink"/>
            <w:i/>
            <w:iCs/>
            <w:color w:val="C00000"/>
            <w:lang w:val="en-US"/>
          </w:rPr>
          <w:t>OSF</w:t>
        </w:r>
      </w:hyperlink>
      <w:r w:rsidRPr="006C7529">
        <w:rPr>
          <w:i/>
          <w:iCs/>
          <w:color w:val="C00000"/>
          <w:lang w:val="en-US"/>
        </w:rPr>
        <w:t>. Note that the mapping of definitions to the</w:t>
      </w:r>
      <w:r w:rsidR="00065912" w:rsidRPr="006C7529">
        <w:rPr>
          <w:i/>
          <w:iCs/>
          <w:color w:val="C00000"/>
          <w:lang w:val="en-US"/>
        </w:rPr>
        <w:t xml:space="preserve"> </w:t>
      </w:r>
      <w:r w:rsidRPr="006C7529">
        <w:rPr>
          <w:i/>
          <w:iCs/>
          <w:color w:val="C00000"/>
          <w:lang w:val="en-US"/>
        </w:rPr>
        <w:t xml:space="preserve">conceptualization </w:t>
      </w:r>
      <w:r w:rsidR="00065912" w:rsidRPr="006C7529">
        <w:rPr>
          <w:i/>
          <w:iCs/>
          <w:color w:val="C00000"/>
          <w:lang w:val="en-US"/>
        </w:rPr>
        <w:t xml:space="preserve">of naturalness was carried out by us and not the authors of the original publications. </w:t>
      </w:r>
    </w:p>
    <w:p w14:paraId="67928DA3" w14:textId="77777777" w:rsidR="001F7041" w:rsidRPr="006C7529" w:rsidRDefault="001F7041" w:rsidP="001F7041">
      <w:pPr>
        <w:rPr>
          <w:lang w:val="en-US"/>
        </w:rPr>
      </w:pPr>
    </w:p>
    <w:p w14:paraId="35F0C639" w14:textId="04C1F3E6" w:rsidR="006307E0" w:rsidRPr="006C7529" w:rsidRDefault="002A35F7" w:rsidP="00417A8A">
      <w:pPr>
        <w:spacing w:line="480" w:lineRule="auto"/>
        <w:rPr>
          <w:lang w:val="en-US"/>
        </w:rPr>
      </w:pPr>
      <w:proofErr w:type="gramStart"/>
      <w:r w:rsidRPr="006C7529">
        <w:rPr>
          <w:b/>
          <w:bCs/>
          <w:lang w:val="en-US"/>
        </w:rPr>
        <w:t>Box  1</w:t>
      </w:r>
      <w:proofErr w:type="gramEnd"/>
      <w:r w:rsidRPr="006C7529">
        <w:rPr>
          <w:lang w:val="en-US"/>
        </w:rPr>
        <w:t xml:space="preserve">: </w:t>
      </w:r>
      <w:r w:rsidR="004C5F92" w:rsidRPr="006C7529">
        <w:rPr>
          <w:lang w:val="en-US"/>
        </w:rPr>
        <w:t>A field in numbers</w:t>
      </w:r>
    </w:p>
    <w:p w14:paraId="55A11E43" w14:textId="2E26933D" w:rsidR="00700CFB" w:rsidRDefault="001D0CB0" w:rsidP="00417A8A">
      <w:pPr>
        <w:spacing w:line="480" w:lineRule="auto"/>
        <w:rPr>
          <w:lang w:val="en"/>
        </w:rPr>
      </w:pPr>
      <w:bookmarkStart w:id="84" w:name="_Hlk180663465"/>
      <w:r w:rsidRPr="006C7529">
        <w:rPr>
          <w:lang w:val="en-US"/>
        </w:rPr>
        <w:t xml:space="preserve">For a more systematic overview on scientific insights into naturalness in voices, we conducted </w:t>
      </w:r>
      <w:r w:rsidRPr="006C7529">
        <w:rPr>
          <w:color w:val="C00000"/>
          <w:lang w:val="en-US"/>
        </w:rPr>
        <w:t>a</w:t>
      </w:r>
      <w:r w:rsidR="002F6059" w:rsidRPr="006C7529">
        <w:rPr>
          <w:color w:val="C00000"/>
          <w:lang w:val="en-US"/>
        </w:rPr>
        <w:t xml:space="preserve"> </w:t>
      </w:r>
      <w:r w:rsidR="00976793" w:rsidRPr="006C7529">
        <w:rPr>
          <w:color w:val="C00000"/>
          <w:lang w:val="en-US"/>
        </w:rPr>
        <w:t>focused</w:t>
      </w:r>
      <w:r w:rsidRPr="006C7529">
        <w:rPr>
          <w:lang w:val="en-US"/>
        </w:rPr>
        <w:t xml:space="preserve"> literature search on Web of Science </w:t>
      </w:r>
      <w:bookmarkEnd w:id="84"/>
      <w:r w:rsidRPr="006C7529">
        <w:rPr>
          <w:lang w:val="en-US"/>
        </w:rPr>
        <w:t xml:space="preserve">on 26 April 2023 using the search terms “naturalness AND 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 xml:space="preserve">ublished in peer-reviewed journals </w:t>
      </w:r>
      <w:r w:rsidR="0040683C" w:rsidRPr="006C7529">
        <w:rPr>
          <w:lang w:val="en-US"/>
        </w:rPr>
        <w:lastRenderedPageBreak/>
        <w:t>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85" w:name="_Hlk182424341"/>
      <w:r w:rsidR="00700CFB">
        <w:rPr>
          <w:lang w:val="en"/>
        </w:rPr>
        <w:t>For a full documentation o</w:t>
      </w:r>
      <w:r w:rsidR="00632F41">
        <w:rPr>
          <w:lang w:val="en"/>
        </w:rPr>
        <w:t>f</w:t>
      </w:r>
      <w:r w:rsidR="00700CFB">
        <w:rPr>
          <w:lang w:val="en"/>
        </w:rPr>
        <w:t xml:space="preserve"> all included papers</w:t>
      </w:r>
      <w:r w:rsidR="007E3E58">
        <w:rPr>
          <w:lang w:val="en"/>
        </w:rPr>
        <w:t xml:space="preserve"> and </w:t>
      </w:r>
      <w:r w:rsidR="007E3E58" w:rsidRPr="007E3E58">
        <w:rPr>
          <w:color w:val="C00000"/>
          <w:lang w:val="en"/>
        </w:rPr>
        <w:t>a reflection on potential biases in the literature search</w:t>
      </w:r>
      <w:r w:rsidR="00700CFB">
        <w:rPr>
          <w:lang w:val="en"/>
        </w:rPr>
        <w:t xml:space="preserve">, please refer to </w:t>
      </w:r>
      <w:hyperlink r:id="rId19" w:history="1">
        <w:r w:rsidR="00966CAE">
          <w:rPr>
            <w:rStyle w:val="Hyperlink"/>
            <w:i/>
            <w:lang w:val="en-US"/>
          </w:rPr>
          <w:t>OSF</w:t>
        </w:r>
      </w:hyperlink>
      <w:r w:rsidR="00966CAE" w:rsidRPr="006307E0">
        <w:rPr>
          <w:i/>
          <w:lang w:val="en-US"/>
        </w:rPr>
        <w:t>.</w:t>
      </w:r>
      <w:bookmarkEnd w:id="85"/>
    </w:p>
    <w:p w14:paraId="4012D801" w14:textId="53BAF6F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hyperlink r:id="rId20" w:history="1">
        <w:r w:rsidR="00AE12F0" w:rsidRPr="00AE12F0">
          <w:rPr>
            <w:rStyle w:val="Hyperlink"/>
            <w:i/>
            <w:color w:val="C00000"/>
            <w:lang w:val="en-US"/>
          </w:rPr>
          <w:t>OSF</w:t>
        </w:r>
      </w:hyperlink>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that </w:t>
      </w:r>
      <w:r w:rsidR="00601BED" w:rsidRPr="00170AF7">
        <w:rPr>
          <w:color w:val="C00000"/>
          <w:lang w:val="en"/>
        </w:rPr>
        <w:t>2</w:t>
      </w:r>
      <w:r w:rsidR="00170AF7" w:rsidRPr="00170AF7">
        <w:rPr>
          <w:color w:val="C00000"/>
          <w:lang w:val="en"/>
        </w:rPr>
        <w:t>6</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170AF7">
        <w:rPr>
          <w:color w:val="C00000"/>
          <w:lang w:val="en"/>
        </w:rPr>
        <w:t>1</w:t>
      </w:r>
      <w:r w:rsidR="00170AF7" w:rsidRPr="00170AF7">
        <w:rPr>
          <w:color w:val="C00000"/>
          <w:lang w:val="en"/>
        </w:rPr>
        <w:t>1</w:t>
      </w:r>
      <w:r w:rsidR="00601BED" w:rsidRPr="00170AF7">
        <w:rPr>
          <w:color w:val="C00000"/>
          <w:lang w:val="en"/>
        </w:rPr>
        <w:t xml:space="preserve"> </w:t>
      </w:r>
      <w:r w:rsidR="00601BED" w:rsidRPr="00B95EC8">
        <w:rPr>
          <w:lang w:val="en"/>
        </w:rPr>
        <w:t>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lastRenderedPageBreak/>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Paragraph"/>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Paragraph"/>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Paragraph"/>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Paragraph"/>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Paragraph"/>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w:t>
      </w:r>
      <w:r w:rsidR="00A37DC7" w:rsidRPr="00A37DC7">
        <w:rPr>
          <w:lang w:val="en"/>
        </w:rPr>
        <w:lastRenderedPageBreak/>
        <w:t xml:space="preserve">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44F13968" w:rsidR="00041975" w:rsidRPr="001D2752" w:rsidRDefault="001D2752" w:rsidP="00417A8A">
      <w:pPr>
        <w:pStyle w:val="ListParagraph"/>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EndPr/>
        <w:sdtContent>
          <w:r w:rsidR="00DC13C5" w:rsidRPr="001D2752">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D2752">
            <w:rPr>
              <w:lang w:val="en-US"/>
            </w:rPr>
            <w:fldChar w:fldCharType="separate"/>
          </w:r>
          <w:r w:rsidR="006C7529">
            <w:rPr>
              <w:lang w:val="en-US"/>
            </w:rPr>
            <w:t>[74,116]</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Paragraph"/>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Paragraph"/>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Paragraph"/>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Paragraph"/>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Paragraph"/>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Paragraph"/>
        <w:numPr>
          <w:ilvl w:val="0"/>
          <w:numId w:val="12"/>
        </w:numPr>
        <w:spacing w:line="480" w:lineRule="auto"/>
        <w:rPr>
          <w:lang w:val="en"/>
        </w:rPr>
      </w:pPr>
      <w:r>
        <w:rPr>
          <w:lang w:val="en-US"/>
        </w:rPr>
        <w:lastRenderedPageBreak/>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Paragraph"/>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Paragraph"/>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Paragraph"/>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E256BC"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1"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r w:rsidR="00891F46" w:rsidRPr="00891F46">
        <w:rPr>
          <w:color w:val="C00000"/>
          <w:lang w:val="en"/>
        </w:rPr>
        <w:t xml:space="preserve">We thank Carolyn McGettigan and two anonymous reviewers for their feedback.  </w:t>
      </w:r>
    </w:p>
    <w:p w14:paraId="3B52A883" w14:textId="4FDCA68C" w:rsid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w:t>
      </w:r>
      <w:r w:rsidR="00B74CD0">
        <w:rPr>
          <w:lang w:val="en"/>
        </w:rPr>
        <w:t xml:space="preserve">, </w:t>
      </w:r>
      <w:hyperlink r:id="rId22" w:history="1">
        <w:r w:rsidR="00891F46" w:rsidRPr="00BD3980">
          <w:rPr>
            <w:rStyle w:val="Hyperlink"/>
            <w:lang w:val="en"/>
          </w:rPr>
          <w:t>https://www.vocs.eu.com/</w:t>
        </w:r>
      </w:hyperlink>
      <w:r w:rsidR="00EA1FAC">
        <w:rPr>
          <w:lang w:val="en"/>
        </w:rPr>
        <w:t xml:space="preserve">). </w:t>
      </w:r>
    </w:p>
    <w:p w14:paraId="0FE73742" w14:textId="77777777" w:rsidR="00891F46" w:rsidRPr="00DA1798" w:rsidRDefault="00891F46" w:rsidP="00891F46">
      <w:pPr>
        <w:spacing w:line="480" w:lineRule="auto"/>
        <w:ind w:firstLine="708"/>
        <w:rPr>
          <w:color w:val="C00000"/>
          <w:lang w:val="en"/>
        </w:rPr>
      </w:pPr>
      <w:r w:rsidRPr="00DA1798">
        <w:rPr>
          <w:color w:val="C00000"/>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p w14:paraId="3795FFE9" w14:textId="77777777" w:rsidR="006C7529" w:rsidRDefault="00B014AB" w:rsidP="006C7529">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6C7529">
            <w:rPr>
              <w:lang w:val="en"/>
            </w:rPr>
            <w:t>References</w:t>
          </w:r>
        </w:p>
        <w:p w14:paraId="70AE91BA" w14:textId="77777777" w:rsidR="006C7529" w:rsidRDefault="006C7529" w:rsidP="006C7529">
          <w:pPr>
            <w:pStyle w:val="CitaviBibliographyEntry"/>
            <w:rPr>
              <w:lang w:val="en"/>
            </w:rPr>
          </w:pPr>
          <w:r>
            <w:rPr>
              <w:lang w:val="en"/>
            </w:rPr>
            <w:t>1.</w:t>
          </w:r>
          <w:r>
            <w:rPr>
              <w:lang w:val="en"/>
            </w:rPr>
            <w:tab/>
          </w:r>
          <w:bookmarkStart w:id="86" w:name="_CTVL001e8ea13a83dd841be943d17a5aa7a00e5"/>
          <w:r>
            <w:rPr>
              <w:lang w:val="en"/>
            </w:rPr>
            <w:t>Román, S. et al. (2017) The importance of food naturalness for consumers: Results of a systematic review.</w:t>
          </w:r>
          <w:bookmarkEnd w:id="86"/>
          <w:r>
            <w:rPr>
              <w:lang w:val="en"/>
            </w:rPr>
            <w:t xml:space="preserve"> </w:t>
          </w:r>
          <w:r w:rsidRPr="006C7529">
            <w:rPr>
              <w:i/>
              <w:lang w:val="en"/>
            </w:rPr>
            <w:t xml:space="preserve">Trends in Food Science &amp; Technology </w:t>
          </w:r>
          <w:r w:rsidRPr="006C7529">
            <w:rPr>
              <w:lang w:val="en"/>
            </w:rPr>
            <w:t>67, 44–57. DOI: 10.1016/j.tifs.2017.06.010</w:t>
          </w:r>
        </w:p>
        <w:p w14:paraId="1709CE19" w14:textId="77777777" w:rsidR="006C7529" w:rsidRDefault="006C7529" w:rsidP="006C7529">
          <w:pPr>
            <w:pStyle w:val="CitaviBibliographyEntry"/>
            <w:rPr>
              <w:lang w:val="en"/>
            </w:rPr>
          </w:pPr>
          <w:r>
            <w:rPr>
              <w:lang w:val="en"/>
            </w:rPr>
            <w:t>2.</w:t>
          </w:r>
          <w:r>
            <w:rPr>
              <w:lang w:val="en"/>
            </w:rPr>
            <w:tab/>
          </w:r>
          <w:bookmarkStart w:id="87" w:name="_CTVL0013dc28cbf3e56496b8f0b5d062dc63ef6"/>
          <w:r>
            <w:rPr>
              <w:lang w:val="en"/>
            </w:rPr>
            <w:t>Meier, B.P. et al. (2019) Naturally better? A review of the natural‐is‐better bias.</w:t>
          </w:r>
          <w:bookmarkEnd w:id="87"/>
          <w:r>
            <w:rPr>
              <w:lang w:val="en"/>
            </w:rPr>
            <w:t xml:space="preserve"> </w:t>
          </w:r>
          <w:r w:rsidRPr="006C7529">
            <w:rPr>
              <w:i/>
              <w:lang w:val="en"/>
            </w:rPr>
            <w:t xml:space="preserve">Social &amp; Personality Psych </w:t>
          </w:r>
          <w:r w:rsidRPr="006C7529">
            <w:rPr>
              <w:lang w:val="en"/>
            </w:rPr>
            <w:t>13. DOI: 10.1111/spc3.12494</w:t>
          </w:r>
        </w:p>
        <w:p w14:paraId="0194A314" w14:textId="77777777" w:rsidR="006C7529" w:rsidRDefault="006C7529" w:rsidP="006C7529">
          <w:pPr>
            <w:pStyle w:val="CitaviBibliographyEntry"/>
            <w:rPr>
              <w:lang w:val="en"/>
            </w:rPr>
          </w:pPr>
          <w:r>
            <w:rPr>
              <w:lang w:val="en"/>
            </w:rPr>
            <w:t>3.</w:t>
          </w:r>
          <w:r>
            <w:rPr>
              <w:lang w:val="en"/>
            </w:rPr>
            <w:tab/>
          </w:r>
          <w:bookmarkStart w:id="88" w:name="_CTVL001c8509f84fca8425b9b811cf8e3dfb368"/>
          <w:r>
            <w:rPr>
              <w:lang w:val="en"/>
            </w:rPr>
            <w:t>Ode, A. et al. (2009) Indicators of perceived naturalness as drivers of landscape preference.</w:t>
          </w:r>
          <w:bookmarkEnd w:id="88"/>
          <w:r>
            <w:rPr>
              <w:lang w:val="en"/>
            </w:rPr>
            <w:t xml:space="preserve"> </w:t>
          </w:r>
          <w:r w:rsidRPr="006C7529">
            <w:rPr>
              <w:i/>
              <w:lang w:val="en"/>
            </w:rPr>
            <w:t xml:space="preserve">Journal of environmental management </w:t>
          </w:r>
          <w:r w:rsidRPr="006C7529">
            <w:rPr>
              <w:lang w:val="en"/>
            </w:rPr>
            <w:t>90, 375–383. DOI: 10.1016/j.jenvman.2007.10.013</w:t>
          </w:r>
        </w:p>
        <w:p w14:paraId="4D397D98" w14:textId="77777777" w:rsidR="006C7529" w:rsidRDefault="006C7529" w:rsidP="006C7529">
          <w:pPr>
            <w:pStyle w:val="CitaviBibliographyEntry"/>
            <w:rPr>
              <w:lang w:val="en"/>
            </w:rPr>
          </w:pPr>
          <w:r>
            <w:rPr>
              <w:lang w:val="en"/>
            </w:rPr>
            <w:lastRenderedPageBreak/>
            <w:t>4.</w:t>
          </w:r>
          <w:r>
            <w:rPr>
              <w:lang w:val="en"/>
            </w:rPr>
            <w:tab/>
          </w:r>
          <w:bookmarkStart w:id="89" w:name="_CTVL001b001e71cfb0d478c9df1887d9aa8fa5d"/>
          <w:r>
            <w:rPr>
              <w:lang w:val="en"/>
            </w:rPr>
            <w:t>Young, A.W. et al. (2020) Face and voice perception: Understanding commonalities and differences.</w:t>
          </w:r>
          <w:bookmarkEnd w:id="89"/>
          <w:r>
            <w:rPr>
              <w:lang w:val="en"/>
            </w:rPr>
            <w:t xml:space="preserve"> </w:t>
          </w:r>
          <w:r w:rsidRPr="006C7529">
            <w:rPr>
              <w:i/>
              <w:lang w:val="en"/>
            </w:rPr>
            <w:t xml:space="preserve">Trends Cogn Sci </w:t>
          </w:r>
          <w:r w:rsidRPr="006C7529">
            <w:rPr>
              <w:lang w:val="en"/>
            </w:rPr>
            <w:t>24, 398–410. DOI: 10.1016/j.tics.2020.02.001</w:t>
          </w:r>
        </w:p>
        <w:p w14:paraId="05FCA39D" w14:textId="77777777" w:rsidR="006C7529" w:rsidRDefault="006C7529" w:rsidP="006C7529">
          <w:pPr>
            <w:pStyle w:val="CitaviBibliographyEntry"/>
            <w:rPr>
              <w:lang w:val="en"/>
            </w:rPr>
          </w:pPr>
          <w:r>
            <w:rPr>
              <w:lang w:val="en"/>
            </w:rPr>
            <w:t>5.</w:t>
          </w:r>
          <w:r>
            <w:rPr>
              <w:lang w:val="en"/>
            </w:rPr>
            <w:tab/>
          </w:r>
          <w:bookmarkStart w:id="90" w:name="_CTVL001b2cfed2201dc4bfbb30224d692fe3c7c"/>
          <w:r>
            <w:rPr>
              <w:lang w:val="en"/>
            </w:rPr>
            <w:t>Rodero, E. and Lucas, I. (2023) Synthetic versus human voices in audiobooks: The human emotional intimacy effect.</w:t>
          </w:r>
          <w:bookmarkEnd w:id="90"/>
          <w:r>
            <w:rPr>
              <w:lang w:val="en"/>
            </w:rPr>
            <w:t xml:space="preserve"> </w:t>
          </w:r>
          <w:r w:rsidRPr="006C7529">
            <w:rPr>
              <w:i/>
              <w:lang w:val="en"/>
            </w:rPr>
            <w:t xml:space="preserve">New Media &amp; Society </w:t>
          </w:r>
          <w:r w:rsidRPr="006C7529">
            <w:rPr>
              <w:lang w:val="en"/>
            </w:rPr>
            <w:t>25, 1746–1764. DOI: 10.1177/14614448211024142</w:t>
          </w:r>
        </w:p>
        <w:p w14:paraId="4F1E306D" w14:textId="77777777" w:rsidR="006C7529" w:rsidRDefault="006C7529" w:rsidP="006C7529">
          <w:pPr>
            <w:pStyle w:val="CitaviBibliographyEntry"/>
            <w:rPr>
              <w:lang w:val="en"/>
            </w:rPr>
          </w:pPr>
          <w:r>
            <w:rPr>
              <w:lang w:val="en"/>
            </w:rPr>
            <w:t>6.</w:t>
          </w:r>
          <w:r>
            <w:rPr>
              <w:lang w:val="en"/>
            </w:rPr>
            <w:tab/>
          </w:r>
          <w:bookmarkStart w:id="91" w:name="_CTVL001c436adf58e114813af41749f64b2d8ec"/>
          <w:r>
            <w:rPr>
              <w:lang w:val="en"/>
            </w:rPr>
            <w:t>Rodero, E. (2017) Effectiveness, attention, and recall of human and artificial voices in an advertising story. Prosody influence and functions of voices.</w:t>
          </w:r>
          <w:bookmarkEnd w:id="91"/>
          <w:r>
            <w:rPr>
              <w:lang w:val="en"/>
            </w:rPr>
            <w:t xml:space="preserve"> </w:t>
          </w:r>
          <w:r w:rsidRPr="006C7529">
            <w:rPr>
              <w:i/>
              <w:lang w:val="en"/>
            </w:rPr>
            <w:t xml:space="preserve">Computers in Human Behavior </w:t>
          </w:r>
          <w:r w:rsidRPr="006C7529">
            <w:rPr>
              <w:lang w:val="en"/>
            </w:rPr>
            <w:t>77, 336–346. DOI: 10.1016/j.chb.2017.08.044</w:t>
          </w:r>
        </w:p>
        <w:p w14:paraId="36E48020" w14:textId="77777777" w:rsidR="006C7529" w:rsidRDefault="006C7529" w:rsidP="006C7529">
          <w:pPr>
            <w:pStyle w:val="CitaviBibliographyEntry"/>
            <w:rPr>
              <w:lang w:val="en"/>
            </w:rPr>
          </w:pPr>
          <w:r>
            <w:rPr>
              <w:lang w:val="en"/>
            </w:rPr>
            <w:t>7.</w:t>
          </w:r>
          <w:r>
            <w:rPr>
              <w:lang w:val="en"/>
            </w:rPr>
            <w:tab/>
          </w:r>
          <w:bookmarkStart w:id="92" w:name="_CTVL0013ee55c02bf1645a2ab8425de5c036b64"/>
          <w:r>
            <w:rPr>
              <w:lang w:val="en"/>
            </w:rPr>
            <w:t>Roswandowitz, C. et al. (2024) Cortical-striatal brain network distinguishes deepfake from real speaker identity.</w:t>
          </w:r>
          <w:bookmarkEnd w:id="92"/>
          <w:r>
            <w:rPr>
              <w:lang w:val="en"/>
            </w:rPr>
            <w:t xml:space="preserve"> </w:t>
          </w:r>
          <w:r w:rsidRPr="006C7529">
            <w:rPr>
              <w:i/>
              <w:lang w:val="en"/>
            </w:rPr>
            <w:t xml:space="preserve">Communications biology </w:t>
          </w:r>
          <w:r w:rsidRPr="006C7529">
            <w:rPr>
              <w:lang w:val="en"/>
            </w:rPr>
            <w:t>7, 711. DOI: 10.1038/s42003-024-06372-6</w:t>
          </w:r>
        </w:p>
        <w:p w14:paraId="7D5E5521" w14:textId="77777777" w:rsidR="006C7529" w:rsidRDefault="006C7529" w:rsidP="006C7529">
          <w:pPr>
            <w:pStyle w:val="CitaviBibliographyEntry"/>
            <w:rPr>
              <w:lang w:val="en"/>
            </w:rPr>
          </w:pPr>
          <w:r>
            <w:rPr>
              <w:lang w:val="en"/>
            </w:rPr>
            <w:t>8.</w:t>
          </w:r>
          <w:r>
            <w:rPr>
              <w:lang w:val="en"/>
            </w:rPr>
            <w:tab/>
          </w:r>
          <w:bookmarkStart w:id="93" w:name="_CTVL0011022ca244f34487485af84b100d85b22"/>
          <w:r>
            <w:rPr>
              <w:lang w:val="en"/>
            </w:rPr>
            <w:t>Lavan, N. et al. (2024) The time course of person perception from voices in the brain.</w:t>
          </w:r>
          <w:bookmarkEnd w:id="93"/>
          <w:r>
            <w:rPr>
              <w:lang w:val="en"/>
            </w:rPr>
            <w:t xml:space="preserve"> </w:t>
          </w:r>
          <w:r w:rsidRPr="006C7529">
            <w:rPr>
              <w:i/>
              <w:lang w:val="en"/>
            </w:rPr>
            <w:t xml:space="preserve">Proc Natl Acad Sci U S A </w:t>
          </w:r>
          <w:r w:rsidRPr="006C7529">
            <w:rPr>
              <w:lang w:val="en"/>
            </w:rPr>
            <w:t>121, e2318361121. DOI: 10.1073/pnas.2318361121</w:t>
          </w:r>
        </w:p>
        <w:p w14:paraId="077CB20A" w14:textId="77777777" w:rsidR="006C7529" w:rsidRDefault="006C7529" w:rsidP="006C7529">
          <w:pPr>
            <w:pStyle w:val="CitaviBibliographyEntry"/>
            <w:rPr>
              <w:lang w:val="en"/>
            </w:rPr>
          </w:pPr>
          <w:r>
            <w:rPr>
              <w:lang w:val="en"/>
            </w:rPr>
            <w:t>9.</w:t>
          </w:r>
          <w:r>
            <w:rPr>
              <w:lang w:val="en"/>
            </w:rPr>
            <w:tab/>
          </w:r>
          <w:bookmarkStart w:id="94" w:name="_CTVL0016836468c9a46492b986cc2be195cece9"/>
          <w:r>
            <w:rPr>
              <w:lang w:val="en"/>
            </w:rPr>
            <w:t>Lavan, N. (2023) How do we describe other people from voices and faces?</w:t>
          </w:r>
          <w:bookmarkEnd w:id="94"/>
          <w:r>
            <w:rPr>
              <w:lang w:val="en"/>
            </w:rPr>
            <w:t xml:space="preserve"> </w:t>
          </w:r>
          <w:r w:rsidRPr="006C7529">
            <w:rPr>
              <w:i/>
              <w:lang w:val="en"/>
            </w:rPr>
            <w:t xml:space="preserve">Cognition </w:t>
          </w:r>
          <w:r w:rsidRPr="006C7529">
            <w:rPr>
              <w:lang w:val="en"/>
            </w:rPr>
            <w:t>230, 105253. DOI: 10.1016/j.cognition.2022.105253</w:t>
          </w:r>
        </w:p>
        <w:p w14:paraId="47E21D5E" w14:textId="77777777" w:rsidR="006C7529" w:rsidRDefault="006C7529" w:rsidP="006C7529">
          <w:pPr>
            <w:pStyle w:val="CitaviBibliographyEntry"/>
            <w:rPr>
              <w:lang w:val="en"/>
            </w:rPr>
          </w:pPr>
          <w:r>
            <w:rPr>
              <w:lang w:val="en"/>
            </w:rPr>
            <w:t>10.</w:t>
          </w:r>
          <w:r>
            <w:rPr>
              <w:lang w:val="en"/>
            </w:rPr>
            <w:tab/>
          </w:r>
          <w:bookmarkStart w:id="95" w:name="_CTVL001ade97521242f4c599e31cb9f41b9bf4b"/>
          <w:r>
            <w:rPr>
              <w:lang w:val="en"/>
            </w:rPr>
            <w:t>Jiang, Z. et al. (2024) Comparison of face-based and voice-based first impressions in a Chinese sample.</w:t>
          </w:r>
          <w:bookmarkEnd w:id="95"/>
          <w:r>
            <w:rPr>
              <w:lang w:val="en"/>
            </w:rPr>
            <w:t xml:space="preserve"> </w:t>
          </w:r>
          <w:r w:rsidRPr="006C7529">
            <w:rPr>
              <w:i/>
              <w:lang w:val="en"/>
            </w:rPr>
            <w:t xml:space="preserve">Br. J. Psychol. </w:t>
          </w:r>
          <w:r w:rsidRPr="006C7529">
            <w:rPr>
              <w:lang w:val="en"/>
            </w:rPr>
            <w:t>115, 20–39. DOI: 10.1111/bjop.12675</w:t>
          </w:r>
        </w:p>
        <w:p w14:paraId="657DECC7" w14:textId="77777777" w:rsidR="006C7529" w:rsidRDefault="006C7529" w:rsidP="006C7529">
          <w:pPr>
            <w:pStyle w:val="CitaviBibliographyEntry"/>
            <w:rPr>
              <w:lang w:val="en"/>
            </w:rPr>
          </w:pPr>
          <w:r>
            <w:rPr>
              <w:lang w:val="en"/>
            </w:rPr>
            <w:t>11.</w:t>
          </w:r>
          <w:r>
            <w:rPr>
              <w:lang w:val="en"/>
            </w:rPr>
            <w:tab/>
          </w:r>
          <w:bookmarkStart w:id="96" w:name="_CTVL001335b73c635fb42d689284190911887e4"/>
          <w:r>
            <w:rPr>
              <w:lang w:val="en"/>
            </w:rPr>
            <w:t>Kühne, K. et al. (2020) The Human Takes It All: Humanlike Synthesized Voices Are Perceived as Less Eerie and More Likable. Evidence From a Subjective Ratings Study.</w:t>
          </w:r>
          <w:bookmarkEnd w:id="96"/>
          <w:r>
            <w:rPr>
              <w:lang w:val="en"/>
            </w:rPr>
            <w:t xml:space="preserve"> </w:t>
          </w:r>
          <w:r w:rsidRPr="006C7529">
            <w:rPr>
              <w:i/>
              <w:lang w:val="en"/>
            </w:rPr>
            <w:t xml:space="preserve">Frontiers in Neurorobotics </w:t>
          </w:r>
          <w:r w:rsidRPr="006C7529">
            <w:rPr>
              <w:lang w:val="en"/>
            </w:rPr>
            <w:t>14, 1–16. DOI: 10.3389/fnbot.2020.593732</w:t>
          </w:r>
        </w:p>
        <w:p w14:paraId="300A3E33" w14:textId="77777777" w:rsidR="006C7529" w:rsidRDefault="006C7529" w:rsidP="006C7529">
          <w:pPr>
            <w:pStyle w:val="CitaviBibliographyEntry"/>
            <w:rPr>
              <w:lang w:val="en"/>
            </w:rPr>
          </w:pPr>
          <w:r>
            <w:rPr>
              <w:lang w:val="en"/>
            </w:rPr>
            <w:t>12.</w:t>
          </w:r>
          <w:r>
            <w:rPr>
              <w:lang w:val="en"/>
            </w:rPr>
            <w:tab/>
          </w:r>
          <w:bookmarkStart w:id="97" w:name="_CTVL0019bad445feda64a67a80471b008502a5c"/>
          <w:r>
            <w:rPr>
              <w:lang w:val="en"/>
            </w:rPr>
            <w:t>Ilves, M. and Surakka, V. (2013) Subjective responses to synthesised speech with lexical emotional content: the effect of the naturalness of the synthetic voice.</w:t>
          </w:r>
          <w:bookmarkEnd w:id="97"/>
          <w:r>
            <w:rPr>
              <w:lang w:val="en"/>
            </w:rPr>
            <w:t xml:space="preserve"> </w:t>
          </w:r>
          <w:r w:rsidRPr="006C7529">
            <w:rPr>
              <w:i/>
              <w:lang w:val="en"/>
            </w:rPr>
            <w:t xml:space="preserve">Behaviour &amp; Information Technology </w:t>
          </w:r>
          <w:r w:rsidRPr="006C7529">
            <w:rPr>
              <w:lang w:val="en"/>
            </w:rPr>
            <w:t>32, 117–131. DOI: 10.1080/0144929X.2012.702285</w:t>
          </w:r>
        </w:p>
        <w:p w14:paraId="26AFB143" w14:textId="77777777" w:rsidR="006C7529" w:rsidRDefault="006C7529" w:rsidP="006C7529">
          <w:pPr>
            <w:pStyle w:val="CitaviBibliographyEntry"/>
            <w:rPr>
              <w:lang w:val="en"/>
            </w:rPr>
          </w:pPr>
          <w:r>
            <w:rPr>
              <w:lang w:val="en"/>
            </w:rPr>
            <w:t>13.</w:t>
          </w:r>
          <w:r>
            <w:rPr>
              <w:lang w:val="en"/>
            </w:rPr>
            <w:tab/>
          </w:r>
          <w:bookmarkStart w:id="98" w:name="_CTVL001c86fda41fed8482eb964d012e920a114"/>
          <w:r>
            <w:rPr>
              <w:lang w:val="en"/>
            </w:rPr>
            <w:t>Ilves, M. et al. (2011) The Effects of Emotionally Worded Synthesized Speech on the Ratings of Emotions and Voice Quality. In , pp. 588–598, Springer, Berlin, Heidelberg</w:t>
          </w:r>
        </w:p>
        <w:bookmarkEnd w:id="98"/>
        <w:p w14:paraId="723DA15E" w14:textId="77777777" w:rsidR="006C7529" w:rsidRDefault="006C7529" w:rsidP="006C7529">
          <w:pPr>
            <w:pStyle w:val="CitaviBibliographyEntry"/>
            <w:rPr>
              <w:lang w:val="en"/>
            </w:rPr>
          </w:pPr>
          <w:r>
            <w:rPr>
              <w:lang w:val="en"/>
            </w:rPr>
            <w:t>14.</w:t>
          </w:r>
          <w:r>
            <w:rPr>
              <w:lang w:val="en"/>
            </w:rPr>
            <w:tab/>
          </w:r>
          <w:bookmarkStart w:id="99" w:name="_CTVL001adb55347b44b4ae8a831b32e2081e422"/>
          <w:r>
            <w:rPr>
              <w:lang w:val="en"/>
            </w:rPr>
            <w:t>Anand, S. and Stepp, C.E. (2015) Listener Perception of Monopitch, Naturalness, and Intelligibility for Speakers With Parkinson's Disease.</w:t>
          </w:r>
          <w:bookmarkEnd w:id="99"/>
          <w:r>
            <w:rPr>
              <w:lang w:val="en"/>
            </w:rPr>
            <w:t xml:space="preserve"> </w:t>
          </w:r>
          <w:r w:rsidRPr="006C7529">
            <w:rPr>
              <w:i/>
              <w:lang w:val="en"/>
            </w:rPr>
            <w:t xml:space="preserve">J Speech Lang Hear Res </w:t>
          </w:r>
          <w:r w:rsidRPr="006C7529">
            <w:rPr>
              <w:lang w:val="en"/>
            </w:rPr>
            <w:t>58, 1134–1144. DOI: 10.1044/2015_JSLHR-S-14-0243</w:t>
          </w:r>
        </w:p>
        <w:p w14:paraId="697495F0" w14:textId="77777777" w:rsidR="006C7529" w:rsidRDefault="006C7529" w:rsidP="006C7529">
          <w:pPr>
            <w:pStyle w:val="CitaviBibliographyEntry"/>
            <w:rPr>
              <w:lang w:val="en"/>
            </w:rPr>
          </w:pPr>
          <w:r>
            <w:rPr>
              <w:lang w:val="en"/>
            </w:rPr>
            <w:t>15.</w:t>
          </w:r>
          <w:r>
            <w:rPr>
              <w:lang w:val="en"/>
            </w:rPr>
            <w:tab/>
          </w:r>
          <w:bookmarkStart w:id="100" w:name="_CTVL001f179873a266541a3ba5984089126317f"/>
          <w:r>
            <w:rPr>
              <w:lang w:val="en"/>
            </w:rPr>
            <w:t>Moya-Galé, G. and Levy, E.S. (2019) Parkinson’s disease-associated dysarthria: prevalence, impact and management strategies.</w:t>
          </w:r>
          <w:bookmarkEnd w:id="100"/>
          <w:r>
            <w:rPr>
              <w:lang w:val="en"/>
            </w:rPr>
            <w:t xml:space="preserve"> </w:t>
          </w:r>
          <w:r w:rsidRPr="006C7529">
            <w:rPr>
              <w:i/>
              <w:lang w:val="en"/>
            </w:rPr>
            <w:t xml:space="preserve">JPRLS </w:t>
          </w:r>
          <w:r w:rsidRPr="006C7529">
            <w:rPr>
              <w:lang w:val="en"/>
            </w:rPr>
            <w:t>Volume 9, 9–16. DOI: 10.2147/JPRLS.S168090</w:t>
          </w:r>
        </w:p>
        <w:p w14:paraId="7CDDBA38" w14:textId="77777777" w:rsidR="006C7529" w:rsidRDefault="006C7529" w:rsidP="006C7529">
          <w:pPr>
            <w:pStyle w:val="CitaviBibliographyEntry"/>
            <w:rPr>
              <w:lang w:val="en"/>
            </w:rPr>
          </w:pPr>
          <w:r>
            <w:rPr>
              <w:lang w:val="en"/>
            </w:rPr>
            <w:t>16.</w:t>
          </w:r>
          <w:r>
            <w:rPr>
              <w:lang w:val="en"/>
            </w:rPr>
            <w:tab/>
          </w:r>
          <w:bookmarkStart w:id="101" w:name="_CTVL0012277974cb7714b67b5f1e89408e0d8e5"/>
          <w:r>
            <w:rPr>
              <w:lang w:val="en"/>
            </w:rPr>
            <w:t>Damico, J.S. and Ball, M.J., eds (2019)</w:t>
          </w:r>
          <w:bookmarkEnd w:id="101"/>
          <w:r>
            <w:rPr>
              <w:lang w:val="en"/>
            </w:rPr>
            <w:t xml:space="preserve"> </w:t>
          </w:r>
          <w:r w:rsidRPr="006C7529">
            <w:rPr>
              <w:i/>
              <w:lang w:val="en"/>
            </w:rPr>
            <w:t xml:space="preserve">The SAGE Encyclopedia of Human Communication Sciences and Disorders, </w:t>
          </w:r>
          <w:r w:rsidRPr="006C7529">
            <w:rPr>
              <w:lang w:val="en"/>
            </w:rPr>
            <w:t>SAGE Publications, Inc</w:t>
          </w:r>
        </w:p>
        <w:p w14:paraId="6E3ED0BC" w14:textId="77777777" w:rsidR="006C7529" w:rsidRDefault="006C7529" w:rsidP="006C7529">
          <w:pPr>
            <w:pStyle w:val="CitaviBibliographyEntry"/>
            <w:rPr>
              <w:lang w:val="en"/>
            </w:rPr>
          </w:pPr>
          <w:r>
            <w:rPr>
              <w:lang w:val="en"/>
            </w:rPr>
            <w:t>17.</w:t>
          </w:r>
          <w:r>
            <w:rPr>
              <w:lang w:val="en"/>
            </w:rPr>
            <w:tab/>
          </w:r>
          <w:bookmarkStart w:id="102" w:name="_CTVL001fbae7f6b1f244474a9c6b3bd11fb323c"/>
          <w:r>
            <w:rPr>
              <w:lang w:val="en"/>
            </w:rPr>
            <w:t>Klopfenstein, M. et al. (2020) The study of speech naturalness in communication disorders: A systematic review of the literature.</w:t>
          </w:r>
          <w:bookmarkEnd w:id="102"/>
          <w:r>
            <w:rPr>
              <w:lang w:val="en"/>
            </w:rPr>
            <w:t xml:space="preserve"> </w:t>
          </w:r>
          <w:r w:rsidRPr="006C7529">
            <w:rPr>
              <w:i/>
              <w:lang w:val="en"/>
            </w:rPr>
            <w:t xml:space="preserve">Clinical Linguistics &amp; Phonetics </w:t>
          </w:r>
          <w:r w:rsidRPr="006C7529">
            <w:rPr>
              <w:lang w:val="en"/>
            </w:rPr>
            <w:t>34, 327–338. DOI: 10.1080/02699206.2019.1652692</w:t>
          </w:r>
        </w:p>
        <w:p w14:paraId="44C693BB" w14:textId="77777777" w:rsidR="006C7529" w:rsidRDefault="006C7529" w:rsidP="006C7529">
          <w:pPr>
            <w:pStyle w:val="CitaviBibliographyEntry"/>
            <w:rPr>
              <w:lang w:val="en"/>
            </w:rPr>
          </w:pPr>
          <w:r>
            <w:rPr>
              <w:lang w:val="en"/>
            </w:rPr>
            <w:t>18.</w:t>
          </w:r>
          <w:r>
            <w:rPr>
              <w:lang w:val="en"/>
            </w:rPr>
            <w:tab/>
          </w:r>
          <w:bookmarkStart w:id="103" w:name="_CTVL001fde0f12c9ffe43dd889b12b4f5274af9"/>
          <w:r>
            <w:rPr>
              <w:lang w:val="en"/>
            </w:rPr>
            <w:t>Frankford, S.A. et al. (2024) Contributions of Speech Timing and Articulatory Precision to Listener Perceptions of Intelligibility and Naturalness in Parkinson's Disease.</w:t>
          </w:r>
          <w:bookmarkEnd w:id="103"/>
          <w:r>
            <w:rPr>
              <w:lang w:val="en"/>
            </w:rPr>
            <w:t xml:space="preserve"> </w:t>
          </w:r>
          <w:r w:rsidRPr="006C7529">
            <w:rPr>
              <w:i/>
              <w:lang w:val="en"/>
            </w:rPr>
            <w:t xml:space="preserve">J Speech Lang Hear Res </w:t>
          </w:r>
          <w:r w:rsidRPr="006C7529">
            <w:rPr>
              <w:lang w:val="en"/>
            </w:rPr>
            <w:t>67, 2951–2963. DOI: 10.1044/2024_JSLHR-23-00802</w:t>
          </w:r>
        </w:p>
        <w:p w14:paraId="41C2CF89" w14:textId="77777777" w:rsidR="006C7529" w:rsidRDefault="006C7529" w:rsidP="006C7529">
          <w:pPr>
            <w:pStyle w:val="CitaviBibliographyEntry"/>
            <w:rPr>
              <w:lang w:val="en"/>
            </w:rPr>
          </w:pPr>
          <w:r>
            <w:rPr>
              <w:lang w:val="en"/>
            </w:rPr>
            <w:t>19.</w:t>
          </w:r>
          <w:r>
            <w:rPr>
              <w:lang w:val="en"/>
            </w:rPr>
            <w:tab/>
          </w:r>
          <w:bookmarkStart w:id="104" w:name="_CTVL001edf9aa5e00b04865a7eea9c6bf966c9c"/>
          <w:r>
            <w:rPr>
              <w:lang w:val="en"/>
            </w:rPr>
            <w:t>Euler, H.A. et al. (2021) Speech restructuring group treatment for 6-to-9-year-old children who stutter: A therapeutic trial.</w:t>
          </w:r>
          <w:bookmarkEnd w:id="104"/>
          <w:r>
            <w:rPr>
              <w:lang w:val="en"/>
            </w:rPr>
            <w:t xml:space="preserve"> </w:t>
          </w:r>
          <w:r w:rsidRPr="006C7529">
            <w:rPr>
              <w:i/>
              <w:lang w:val="en"/>
            </w:rPr>
            <w:t xml:space="preserve">Journal of communication disorders </w:t>
          </w:r>
          <w:r w:rsidRPr="006C7529">
            <w:rPr>
              <w:lang w:val="en"/>
            </w:rPr>
            <w:t>89, 106073. DOI: 10.1016/j.jcomdis.2020.106073</w:t>
          </w:r>
        </w:p>
        <w:p w14:paraId="27BFF342" w14:textId="77777777" w:rsidR="006C7529" w:rsidRDefault="006C7529" w:rsidP="006C7529">
          <w:pPr>
            <w:pStyle w:val="CitaviBibliographyEntry"/>
            <w:rPr>
              <w:lang w:val="en"/>
            </w:rPr>
          </w:pPr>
          <w:r>
            <w:rPr>
              <w:lang w:val="en"/>
            </w:rPr>
            <w:t>20.</w:t>
          </w:r>
          <w:r>
            <w:rPr>
              <w:lang w:val="en"/>
            </w:rPr>
            <w:tab/>
          </w:r>
          <w:bookmarkStart w:id="105" w:name="_CTVL0017d117b830a4744c5ab87356d432e2dc7"/>
          <w:r>
            <w:rPr>
              <w:lang w:val="en"/>
            </w:rPr>
            <w:t>Hardy, T.L.D. et al. (2020) Acoustic Predictors of Gender Attribution, Masculinity-Femininity, and Vocal Naturalness Ratings Amongst Transgender and Cisgender Speakers.</w:t>
          </w:r>
          <w:bookmarkEnd w:id="105"/>
          <w:r>
            <w:rPr>
              <w:lang w:val="en"/>
            </w:rPr>
            <w:t xml:space="preserve"> </w:t>
          </w:r>
          <w:r w:rsidRPr="006C7529">
            <w:rPr>
              <w:i/>
              <w:lang w:val="en"/>
            </w:rPr>
            <w:t xml:space="preserve">Journal of Voice </w:t>
          </w:r>
          <w:r w:rsidRPr="006C7529">
            <w:rPr>
              <w:lang w:val="en"/>
            </w:rPr>
            <w:t>34, 300.e11-300.e26. DOI: 10.1016/j.jvoice.2018.10.002</w:t>
          </w:r>
        </w:p>
        <w:p w14:paraId="2D909AC6" w14:textId="77777777" w:rsidR="006C7529" w:rsidRDefault="006C7529" w:rsidP="006C7529">
          <w:pPr>
            <w:pStyle w:val="CitaviBibliographyEntry"/>
            <w:rPr>
              <w:lang w:val="en"/>
            </w:rPr>
          </w:pPr>
          <w:r>
            <w:rPr>
              <w:lang w:val="en"/>
            </w:rPr>
            <w:t>21.</w:t>
          </w:r>
          <w:r>
            <w:rPr>
              <w:lang w:val="en"/>
            </w:rPr>
            <w:tab/>
          </w:r>
          <w:bookmarkStart w:id="106"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106"/>
          <w:r>
            <w:rPr>
              <w:lang w:val="en"/>
            </w:rPr>
            <w:t xml:space="preserve"> </w:t>
          </w:r>
          <w:r w:rsidRPr="006C7529">
            <w:rPr>
              <w:i/>
              <w:lang w:val="en"/>
            </w:rPr>
            <w:t xml:space="preserve">Augmentative and Alternative Communication </w:t>
          </w:r>
          <w:r w:rsidRPr="006C7529">
            <w:rPr>
              <w:lang w:val="en"/>
            </w:rPr>
            <w:t>40, 31–45. DOI: 10.1080/07434618.2023.2262032</w:t>
          </w:r>
        </w:p>
        <w:p w14:paraId="685C09B9" w14:textId="77777777" w:rsidR="006C7529" w:rsidRDefault="006C7529" w:rsidP="006C7529">
          <w:pPr>
            <w:pStyle w:val="CitaviBibliographyEntry"/>
            <w:rPr>
              <w:lang w:val="en"/>
            </w:rPr>
          </w:pPr>
          <w:r>
            <w:rPr>
              <w:lang w:val="en"/>
            </w:rPr>
            <w:lastRenderedPageBreak/>
            <w:t>22.</w:t>
          </w:r>
          <w:r>
            <w:rPr>
              <w:lang w:val="en"/>
            </w:rPr>
            <w:tab/>
          </w:r>
          <w:bookmarkStart w:id="107" w:name="_CTVL00157aabc336c17415ca9af77098c21336a"/>
          <w:r>
            <w:rPr>
              <w:lang w:val="en"/>
            </w:rPr>
            <w:t>Nass, C. et al. (1994) Computers are social actors. In</w:t>
          </w:r>
          <w:bookmarkEnd w:id="107"/>
          <w:r>
            <w:rPr>
              <w:lang w:val="en"/>
            </w:rPr>
            <w:t xml:space="preserve"> </w:t>
          </w:r>
          <w:r w:rsidRPr="006C7529">
            <w:rPr>
              <w:i/>
              <w:lang w:val="en"/>
            </w:rPr>
            <w:t xml:space="preserve">Proceedings of the SIGCHI conference on Human factors in computing systems celebrating interdependence - CHI '94, </w:t>
          </w:r>
          <w:r w:rsidRPr="006C7529">
            <w:rPr>
              <w:lang w:val="en"/>
            </w:rPr>
            <w:t>ACM Press</w:t>
          </w:r>
        </w:p>
        <w:p w14:paraId="076D46C8" w14:textId="77777777" w:rsidR="006C7529" w:rsidRDefault="006C7529" w:rsidP="006C7529">
          <w:pPr>
            <w:pStyle w:val="CitaviBibliographyEntry"/>
            <w:rPr>
              <w:lang w:val="en"/>
            </w:rPr>
          </w:pPr>
          <w:r>
            <w:rPr>
              <w:lang w:val="en"/>
            </w:rPr>
            <w:t>23.</w:t>
          </w:r>
          <w:r>
            <w:rPr>
              <w:lang w:val="en"/>
            </w:rPr>
            <w:tab/>
          </w:r>
          <w:bookmarkStart w:id="108" w:name="_CTVL001c655edd88d0c41a08eff9aaa8cdce345"/>
          <w:r>
            <w:rPr>
              <w:lang w:val="en"/>
            </w:rPr>
            <w:t>Seaborn, K. et al. (2021) Voice in Human–Agent Interaction.</w:t>
          </w:r>
          <w:bookmarkEnd w:id="108"/>
          <w:r>
            <w:rPr>
              <w:lang w:val="en"/>
            </w:rPr>
            <w:t xml:space="preserve"> </w:t>
          </w:r>
          <w:r w:rsidRPr="006C7529">
            <w:rPr>
              <w:i/>
              <w:lang w:val="en"/>
            </w:rPr>
            <w:t xml:space="preserve">ACM Comput. Surv. </w:t>
          </w:r>
          <w:r w:rsidRPr="006C7529">
            <w:rPr>
              <w:lang w:val="en"/>
            </w:rPr>
            <w:t>54, 1–43. DOI: 10.1145/3386867</w:t>
          </w:r>
        </w:p>
        <w:p w14:paraId="22A5EB38" w14:textId="77777777" w:rsidR="006C7529" w:rsidRDefault="006C7529" w:rsidP="006C7529">
          <w:pPr>
            <w:pStyle w:val="CitaviBibliographyEntry"/>
            <w:rPr>
              <w:i/>
              <w:lang w:val="en"/>
            </w:rPr>
          </w:pPr>
          <w:r>
            <w:rPr>
              <w:lang w:val="en"/>
            </w:rPr>
            <w:t>24.</w:t>
          </w:r>
          <w:r>
            <w:rPr>
              <w:lang w:val="en"/>
            </w:rPr>
            <w:tab/>
          </w:r>
          <w:bookmarkStart w:id="109" w:name="_CTVL00142ced9547f004324b210c9bf6a40fc26"/>
          <w:r>
            <w:rPr>
              <w:lang w:val="en"/>
            </w:rPr>
            <w:t>Triantafyllopoulos, A. et al. (2023) An overview of affective speech synthesis and conversion in the deep learning era.</w:t>
          </w:r>
          <w:bookmarkEnd w:id="109"/>
          <w:r>
            <w:rPr>
              <w:lang w:val="en"/>
            </w:rPr>
            <w:t xml:space="preserve"> </w:t>
          </w:r>
          <w:r w:rsidRPr="006C7529">
            <w:rPr>
              <w:i/>
              <w:lang w:val="en"/>
            </w:rPr>
            <w:t>Proceedings of the IEEE</w:t>
          </w:r>
        </w:p>
        <w:p w14:paraId="2CDFD47D" w14:textId="77777777" w:rsidR="006C7529" w:rsidRDefault="006C7529" w:rsidP="006C7529">
          <w:pPr>
            <w:pStyle w:val="CitaviBibliographyEntry"/>
            <w:rPr>
              <w:lang w:val="en"/>
            </w:rPr>
          </w:pPr>
          <w:r>
            <w:rPr>
              <w:lang w:val="en"/>
            </w:rPr>
            <w:t>25.</w:t>
          </w:r>
          <w:r>
            <w:rPr>
              <w:lang w:val="en"/>
            </w:rPr>
            <w:tab/>
          </w:r>
          <w:bookmarkStart w:id="110" w:name="_CTVL001e756301a1d1043738864e448e45e01b6"/>
          <w:r>
            <w:rPr>
              <w:lang w:val="en"/>
            </w:rPr>
            <w:t>Schreibelmayr, S. and Mara, M. (2022) Robot Voices in Daily Life: Vocal Human-Likeness and Application Context as Determinants of User Acceptance.</w:t>
          </w:r>
          <w:bookmarkEnd w:id="110"/>
          <w:r>
            <w:rPr>
              <w:lang w:val="en"/>
            </w:rPr>
            <w:t xml:space="preserve"> </w:t>
          </w:r>
          <w:r w:rsidRPr="006C7529">
            <w:rPr>
              <w:i/>
              <w:lang w:val="en"/>
            </w:rPr>
            <w:t xml:space="preserve">Frontiers in Psychology </w:t>
          </w:r>
          <w:r w:rsidRPr="006C7529">
            <w:rPr>
              <w:lang w:val="en"/>
            </w:rPr>
            <w:t>13, 1–17. DOI: 10.3389/fpsyg.2022.787499</w:t>
          </w:r>
        </w:p>
        <w:p w14:paraId="44982845" w14:textId="77777777" w:rsidR="006C7529" w:rsidRDefault="006C7529" w:rsidP="006C7529">
          <w:pPr>
            <w:pStyle w:val="CitaviBibliographyEntry"/>
            <w:rPr>
              <w:lang w:val="en"/>
            </w:rPr>
          </w:pPr>
          <w:r>
            <w:rPr>
              <w:lang w:val="en"/>
            </w:rPr>
            <w:t>26.</w:t>
          </w:r>
          <w:r>
            <w:rPr>
              <w:lang w:val="en"/>
            </w:rPr>
            <w:tab/>
          </w:r>
          <w:bookmarkStart w:id="111" w:name="_CTVL0019b104d07c5514130a5329f927c8a04c3"/>
          <w:r>
            <w:rPr>
              <w:lang w:val="en"/>
            </w:rPr>
            <w:t>Baird, A. et al. (2018) The Perception and Analysis of the Likeability and Human Likeness of Synthesized Speech. In</w:t>
          </w:r>
          <w:bookmarkEnd w:id="111"/>
          <w:r>
            <w:rPr>
              <w:lang w:val="en"/>
            </w:rPr>
            <w:t xml:space="preserve"> </w:t>
          </w:r>
          <w:r w:rsidRPr="006C7529">
            <w:rPr>
              <w:i/>
              <w:lang w:val="en"/>
            </w:rPr>
            <w:t xml:space="preserve">Interspeech 2018, </w:t>
          </w:r>
          <w:r w:rsidRPr="006C7529">
            <w:rPr>
              <w:lang w:val="en"/>
            </w:rPr>
            <w:t>pp. 2863–2867, ISCA</w:t>
          </w:r>
        </w:p>
        <w:p w14:paraId="305D07C0" w14:textId="77777777" w:rsidR="006C7529" w:rsidRDefault="006C7529" w:rsidP="006C7529">
          <w:pPr>
            <w:pStyle w:val="CitaviBibliographyEntry"/>
            <w:rPr>
              <w:lang w:val="en"/>
            </w:rPr>
          </w:pPr>
          <w:r>
            <w:rPr>
              <w:lang w:val="en"/>
            </w:rPr>
            <w:t>27.</w:t>
          </w:r>
          <w:r>
            <w:rPr>
              <w:lang w:val="en"/>
            </w:rPr>
            <w:tab/>
          </w:r>
          <w:bookmarkStart w:id="112" w:name="_CTVL001336c0a9a324c431a956472a7daab8a11"/>
          <w:r>
            <w:rPr>
              <w:lang w:val="en"/>
            </w:rPr>
            <w:t>Lee, E.-J. (2010) The more humanlike, the better? How speech type and users’ cognitive style affect social responses to computers.</w:t>
          </w:r>
          <w:bookmarkEnd w:id="112"/>
          <w:r>
            <w:rPr>
              <w:lang w:val="en"/>
            </w:rPr>
            <w:t xml:space="preserve"> </w:t>
          </w:r>
          <w:r w:rsidRPr="006C7529">
            <w:rPr>
              <w:i/>
              <w:lang w:val="en"/>
            </w:rPr>
            <w:t xml:space="preserve">Computers in Human Behavior </w:t>
          </w:r>
          <w:r w:rsidRPr="006C7529">
            <w:rPr>
              <w:lang w:val="en"/>
            </w:rPr>
            <w:t>26, 665–672. DOI: 10.1016/j.chb.2010.01.003</w:t>
          </w:r>
        </w:p>
        <w:p w14:paraId="71DD919B" w14:textId="77777777" w:rsidR="006C7529" w:rsidRDefault="006C7529" w:rsidP="006C7529">
          <w:pPr>
            <w:pStyle w:val="CitaviBibliographyEntry"/>
            <w:rPr>
              <w:lang w:val="en"/>
            </w:rPr>
          </w:pPr>
          <w:r>
            <w:rPr>
              <w:lang w:val="en"/>
            </w:rPr>
            <w:t>28.</w:t>
          </w:r>
          <w:r>
            <w:rPr>
              <w:lang w:val="en"/>
            </w:rPr>
            <w:tab/>
          </w:r>
          <w:bookmarkStart w:id="113" w:name="_CTVL0019de342935bc34d6eb106ecb858f07a56"/>
          <w:r>
            <w:rPr>
              <w:lang w:val="en"/>
            </w:rPr>
            <w:t>Lu, L. et al. (2021) Leveraging “human-likeness” of robotic service at restaurants.</w:t>
          </w:r>
          <w:bookmarkEnd w:id="113"/>
          <w:r>
            <w:rPr>
              <w:lang w:val="en"/>
            </w:rPr>
            <w:t xml:space="preserve"> </w:t>
          </w:r>
          <w:r w:rsidRPr="006C7529">
            <w:rPr>
              <w:i/>
              <w:lang w:val="en"/>
            </w:rPr>
            <w:t xml:space="preserve">International Journal of Hospitality Management </w:t>
          </w:r>
          <w:r w:rsidRPr="006C7529">
            <w:rPr>
              <w:lang w:val="en"/>
            </w:rPr>
            <w:t>94, 1–9. DOI: 10.1016/j.ijhm.2020.102823</w:t>
          </w:r>
        </w:p>
        <w:p w14:paraId="77274B1A" w14:textId="77777777" w:rsidR="006C7529" w:rsidRDefault="006C7529" w:rsidP="006C7529">
          <w:pPr>
            <w:pStyle w:val="CitaviBibliographyEntry"/>
            <w:rPr>
              <w:lang w:val="en"/>
            </w:rPr>
          </w:pPr>
          <w:r>
            <w:rPr>
              <w:lang w:val="en"/>
            </w:rPr>
            <w:t>29.</w:t>
          </w:r>
          <w:r>
            <w:rPr>
              <w:lang w:val="en"/>
            </w:rPr>
            <w:tab/>
          </w:r>
          <w:bookmarkStart w:id="114" w:name="_CTVL00184e133aa0c454898b9147ba64277f299"/>
          <w:r>
            <w:rPr>
              <w:lang w:val="en"/>
            </w:rPr>
            <w:t>Cambre, J. and Kulkarni, C. (2019) One Voice Fits All?</w:t>
          </w:r>
          <w:bookmarkEnd w:id="114"/>
          <w:r>
            <w:rPr>
              <w:lang w:val="en"/>
            </w:rPr>
            <w:t xml:space="preserve"> </w:t>
          </w:r>
          <w:r w:rsidRPr="006C7529">
            <w:rPr>
              <w:i/>
              <w:lang w:val="en"/>
            </w:rPr>
            <w:t xml:space="preserve">Proc. ACM Hum.-Comput. Interact. </w:t>
          </w:r>
          <w:r w:rsidRPr="006C7529">
            <w:rPr>
              <w:lang w:val="en"/>
            </w:rPr>
            <w:t>3, 1–19. DOI: 10.1145/3359325</w:t>
          </w:r>
        </w:p>
        <w:p w14:paraId="3F27DED8" w14:textId="77777777" w:rsidR="006C7529" w:rsidRDefault="006C7529" w:rsidP="006C7529">
          <w:pPr>
            <w:pStyle w:val="CitaviBibliographyEntry"/>
            <w:rPr>
              <w:lang w:val="en"/>
            </w:rPr>
          </w:pPr>
          <w:r>
            <w:rPr>
              <w:lang w:val="en"/>
            </w:rPr>
            <w:t>30.</w:t>
          </w:r>
          <w:r>
            <w:rPr>
              <w:lang w:val="en"/>
            </w:rPr>
            <w:tab/>
          </w:r>
          <w:bookmarkStart w:id="115" w:name="_CTVL00170f75375b0c34b92abebbca1768e589c"/>
          <w:r>
            <w:rPr>
              <w:lang w:val="en"/>
            </w:rPr>
            <w:t>Eyssel, F. et al. (2012) 'If you sound like me, you must be more human'. In</w:t>
          </w:r>
          <w:bookmarkEnd w:id="115"/>
          <w:r>
            <w:rPr>
              <w:lang w:val="en"/>
            </w:rPr>
            <w:t xml:space="preserve"> </w:t>
          </w:r>
          <w:r w:rsidRPr="006C7529">
            <w:rPr>
              <w:i/>
              <w:lang w:val="en"/>
            </w:rPr>
            <w:t xml:space="preserve">HRI' 12. Proceedings of the seventh annual ACM/IEEE Conference on Human-Robot Interaction : March 5-8, 2012 Boston, Massachusetts, USA </w:t>
          </w:r>
          <w:r w:rsidRPr="006C7529">
            <w:rPr>
              <w:lang w:val="en"/>
            </w:rPr>
            <w:t>(Yanco, H. et al., eds), pp. 125–126, Association for Computing Machinery</w:t>
          </w:r>
        </w:p>
        <w:p w14:paraId="580AAAB5" w14:textId="77777777" w:rsidR="006C7529" w:rsidRDefault="006C7529" w:rsidP="006C7529">
          <w:pPr>
            <w:pStyle w:val="CitaviBibliographyEntry"/>
            <w:rPr>
              <w:lang w:val="en"/>
            </w:rPr>
          </w:pPr>
          <w:r>
            <w:rPr>
              <w:lang w:val="en"/>
            </w:rPr>
            <w:t>31.</w:t>
          </w:r>
          <w:r>
            <w:rPr>
              <w:lang w:val="en"/>
            </w:rPr>
            <w:tab/>
          </w:r>
          <w:bookmarkStart w:id="116" w:name="_CTVL0019ff412bf88904205a6f3735f033af842"/>
          <w:r>
            <w:rPr>
              <w:lang w:val="en"/>
            </w:rPr>
            <w:t>Im, H. et al. (2023) Let voice assistants sound like a machine: Voice and task type effects on perceived fluency, competence, and consumer attitude.</w:t>
          </w:r>
          <w:bookmarkEnd w:id="116"/>
          <w:r>
            <w:rPr>
              <w:lang w:val="en"/>
            </w:rPr>
            <w:t xml:space="preserve"> </w:t>
          </w:r>
          <w:r w:rsidRPr="006C7529">
            <w:rPr>
              <w:i/>
              <w:lang w:val="en"/>
            </w:rPr>
            <w:t xml:space="preserve">Computers in Human Behavior </w:t>
          </w:r>
          <w:r w:rsidRPr="006C7529">
            <w:rPr>
              <w:lang w:val="en"/>
            </w:rPr>
            <w:t>145, 107791. DOI: 10.1016/j.chb.2023.107791</w:t>
          </w:r>
        </w:p>
        <w:p w14:paraId="6378963D" w14:textId="77777777" w:rsidR="006C7529" w:rsidRDefault="006C7529" w:rsidP="006C7529">
          <w:pPr>
            <w:pStyle w:val="CitaviBibliographyEntry"/>
            <w:rPr>
              <w:lang w:val="en"/>
            </w:rPr>
          </w:pPr>
          <w:r>
            <w:rPr>
              <w:lang w:val="en"/>
            </w:rPr>
            <w:t>32.</w:t>
          </w:r>
          <w:r>
            <w:rPr>
              <w:lang w:val="en"/>
            </w:rPr>
            <w:tab/>
          </w:r>
          <w:bookmarkStart w:id="117" w:name="_CTVL001f05185d98a9441be95c3e6edcabe352d"/>
          <w:r>
            <w:rPr>
              <w:lang w:val="en"/>
            </w:rPr>
            <w:t>McGinn, C. and Torre, I. (2019 - 2019) Can you Tell the Robot by the Voice? An Exploratory Study on the Role of Voice in the Perception of Robots. In</w:t>
          </w:r>
          <w:bookmarkEnd w:id="117"/>
          <w:r>
            <w:rPr>
              <w:lang w:val="en"/>
            </w:rPr>
            <w:t xml:space="preserve"> </w:t>
          </w:r>
          <w:r w:rsidRPr="006C7529">
            <w:rPr>
              <w:i/>
              <w:lang w:val="en"/>
            </w:rPr>
            <w:t xml:space="preserve">2019 14th ACM/IEEE International Conference on Human-Robot Interaction (HRI), </w:t>
          </w:r>
          <w:r w:rsidRPr="006C7529">
            <w:rPr>
              <w:lang w:val="en"/>
            </w:rPr>
            <w:t>pp. 211–221, IEEE</w:t>
          </w:r>
        </w:p>
        <w:p w14:paraId="331EBCC7" w14:textId="77777777" w:rsidR="006C7529" w:rsidRDefault="006C7529" w:rsidP="006C7529">
          <w:pPr>
            <w:pStyle w:val="CitaviBibliographyEntry"/>
            <w:rPr>
              <w:lang w:val="en"/>
            </w:rPr>
          </w:pPr>
          <w:r>
            <w:rPr>
              <w:lang w:val="en"/>
            </w:rPr>
            <w:t>33.</w:t>
          </w:r>
          <w:r>
            <w:rPr>
              <w:lang w:val="en"/>
            </w:rPr>
            <w:tab/>
          </w:r>
          <w:bookmarkStart w:id="118" w:name="_CTVL00120728d07d052409b8c97a27a3cfc4717"/>
          <w:r>
            <w:rPr>
              <w:lang w:val="en"/>
            </w:rPr>
            <w:t>Mitchell, W.J. et al. (2011) A mismatch in the human realism of face and voice produces an uncanny valley.</w:t>
          </w:r>
          <w:bookmarkEnd w:id="118"/>
          <w:r>
            <w:rPr>
              <w:lang w:val="en"/>
            </w:rPr>
            <w:t xml:space="preserve"> </w:t>
          </w:r>
          <w:r w:rsidRPr="006C7529">
            <w:rPr>
              <w:i/>
              <w:lang w:val="en"/>
            </w:rPr>
            <w:t xml:space="preserve">i-Perception </w:t>
          </w:r>
          <w:r w:rsidRPr="006C7529">
            <w:rPr>
              <w:lang w:val="en"/>
            </w:rPr>
            <w:t>2, 10–12. DOI: 10.1068/i0415</w:t>
          </w:r>
        </w:p>
        <w:p w14:paraId="4E87A01B" w14:textId="77777777" w:rsidR="006C7529" w:rsidRDefault="006C7529" w:rsidP="006C7529">
          <w:pPr>
            <w:pStyle w:val="CitaviBibliographyEntry"/>
            <w:rPr>
              <w:lang w:val="en"/>
            </w:rPr>
          </w:pPr>
          <w:r>
            <w:rPr>
              <w:lang w:val="en"/>
            </w:rPr>
            <w:t>34.</w:t>
          </w:r>
          <w:r>
            <w:rPr>
              <w:lang w:val="en"/>
            </w:rPr>
            <w:tab/>
          </w:r>
          <w:bookmarkStart w:id="119" w:name="_CTVL00125d4d8430d794cccb355109d2ce051ce"/>
          <w:r>
            <w:rPr>
              <w:lang w:val="en"/>
            </w:rPr>
            <w:t>Yorkston, K.M. et al. (1999)</w:t>
          </w:r>
          <w:bookmarkEnd w:id="119"/>
          <w:r>
            <w:rPr>
              <w:lang w:val="en"/>
            </w:rPr>
            <w:t xml:space="preserve"> </w:t>
          </w:r>
          <w:r w:rsidRPr="006C7529">
            <w:rPr>
              <w:i/>
              <w:lang w:val="en"/>
            </w:rPr>
            <w:t xml:space="preserve">Management of motor speech disorders in children and adults, </w:t>
          </w:r>
          <w:r w:rsidRPr="006C7529">
            <w:rPr>
              <w:lang w:val="en"/>
            </w:rPr>
            <w:t>Pro-ed Austin, TX</w:t>
          </w:r>
        </w:p>
        <w:p w14:paraId="7C0AA0B9" w14:textId="77777777" w:rsidR="006C7529" w:rsidRDefault="006C7529" w:rsidP="006C7529">
          <w:pPr>
            <w:pStyle w:val="CitaviBibliographyEntry"/>
            <w:rPr>
              <w:lang w:val="en"/>
            </w:rPr>
          </w:pPr>
          <w:r w:rsidRPr="007E5E2A">
            <w:rPr>
              <w:lang w:val="nb-NO"/>
            </w:rPr>
            <w:t>35.</w:t>
          </w:r>
          <w:r w:rsidRPr="007E5E2A">
            <w:rPr>
              <w:lang w:val="nb-NO"/>
            </w:rPr>
            <w:tab/>
          </w:r>
          <w:bookmarkStart w:id="120" w:name="_CTVL0010669a1f449a44641b1bb9ea328d0b29e"/>
          <w:proofErr w:type="spellStart"/>
          <w:r w:rsidRPr="007E5E2A">
            <w:rPr>
              <w:lang w:val="nb-NO"/>
            </w:rPr>
            <w:t>Mawalim</w:t>
          </w:r>
          <w:proofErr w:type="spellEnd"/>
          <w:r w:rsidRPr="007E5E2A">
            <w:rPr>
              <w:lang w:val="nb-NO"/>
            </w:rPr>
            <w:t xml:space="preserve">, C.O. et al. </w:t>
          </w:r>
          <w:r>
            <w:rPr>
              <w:lang w:val="en"/>
            </w:rPr>
            <w:t>(2022) Speaker anonymization by modifying fundamental frequency and x-vector singular value.</w:t>
          </w:r>
          <w:bookmarkEnd w:id="120"/>
          <w:r>
            <w:rPr>
              <w:lang w:val="en"/>
            </w:rPr>
            <w:t xml:space="preserve"> </w:t>
          </w:r>
          <w:r w:rsidRPr="006C7529">
            <w:rPr>
              <w:i/>
              <w:lang w:val="en"/>
            </w:rPr>
            <w:t xml:space="preserve">Computer Speech &amp; Language </w:t>
          </w:r>
          <w:r w:rsidRPr="006C7529">
            <w:rPr>
              <w:lang w:val="en"/>
            </w:rPr>
            <w:t>73, 1–17. DOI: 10.1016/j.csl.2021.101326</w:t>
          </w:r>
        </w:p>
        <w:p w14:paraId="243CE671" w14:textId="77777777" w:rsidR="006C7529" w:rsidRDefault="006C7529" w:rsidP="006C7529">
          <w:pPr>
            <w:pStyle w:val="CitaviBibliographyEntry"/>
            <w:rPr>
              <w:lang w:val="en"/>
            </w:rPr>
          </w:pPr>
          <w:r>
            <w:rPr>
              <w:lang w:val="en"/>
            </w:rPr>
            <w:t>36.</w:t>
          </w:r>
          <w:r>
            <w:rPr>
              <w:lang w:val="en"/>
            </w:rPr>
            <w:tab/>
          </w:r>
          <w:bookmarkStart w:id="121" w:name="_CTVL001a0a26c980df9436cb8a925b9aef5bcab"/>
          <w:r>
            <w:rPr>
              <w:lang w:val="en"/>
            </w:rPr>
            <w:t>Hu, P. et al. (2021) Dual humanness and trust in conversational AI: A person-centered approach.</w:t>
          </w:r>
          <w:bookmarkEnd w:id="121"/>
          <w:r>
            <w:rPr>
              <w:lang w:val="en"/>
            </w:rPr>
            <w:t xml:space="preserve"> </w:t>
          </w:r>
          <w:r w:rsidRPr="006C7529">
            <w:rPr>
              <w:i/>
              <w:lang w:val="en"/>
            </w:rPr>
            <w:t xml:space="preserve">Computers in Human Behavior </w:t>
          </w:r>
          <w:r w:rsidRPr="006C7529">
            <w:rPr>
              <w:lang w:val="en"/>
            </w:rPr>
            <w:t>119, 106727. DOI: 10.1016/j.chb.2021.106727</w:t>
          </w:r>
        </w:p>
        <w:p w14:paraId="1A1CD7B1" w14:textId="77777777" w:rsidR="006C7529" w:rsidRDefault="006C7529" w:rsidP="006C7529">
          <w:pPr>
            <w:pStyle w:val="CitaviBibliographyEntry"/>
            <w:rPr>
              <w:lang w:val="en"/>
            </w:rPr>
          </w:pPr>
          <w:r>
            <w:rPr>
              <w:lang w:val="en"/>
            </w:rPr>
            <w:t>37.</w:t>
          </w:r>
          <w:r>
            <w:rPr>
              <w:lang w:val="en"/>
            </w:rPr>
            <w:tab/>
          </w:r>
          <w:bookmarkStart w:id="122" w:name="_CTVL0018ce0de860a5c41cd95b5c2949122efc6"/>
          <w:r>
            <w:rPr>
              <w:lang w:val="en"/>
            </w:rPr>
            <w:t>Nusbaum, H.C. et al. (1997) Measuring the naturalness of synthetic speech.</w:t>
          </w:r>
          <w:bookmarkEnd w:id="122"/>
          <w:r>
            <w:rPr>
              <w:lang w:val="en"/>
            </w:rPr>
            <w:t xml:space="preserve"> </w:t>
          </w:r>
          <w:r w:rsidRPr="006C7529">
            <w:rPr>
              <w:i/>
              <w:lang w:val="en"/>
            </w:rPr>
            <w:t xml:space="preserve">International Journal of Speech Technology </w:t>
          </w:r>
          <w:r w:rsidRPr="006C7529">
            <w:rPr>
              <w:lang w:val="en"/>
            </w:rPr>
            <w:t>2, 7–19</w:t>
          </w:r>
        </w:p>
        <w:p w14:paraId="1C0FDCC8" w14:textId="77777777" w:rsidR="006C7529" w:rsidRDefault="006C7529" w:rsidP="006C7529">
          <w:pPr>
            <w:pStyle w:val="CitaviBibliographyEntry"/>
            <w:rPr>
              <w:lang w:val="en"/>
            </w:rPr>
          </w:pPr>
          <w:r>
            <w:rPr>
              <w:lang w:val="en"/>
            </w:rPr>
            <w:t>38.</w:t>
          </w:r>
          <w:r>
            <w:rPr>
              <w:lang w:val="en"/>
            </w:rPr>
            <w:tab/>
          </w:r>
          <w:bookmarkStart w:id="123" w:name="_CTVL001cb3dca543f4445dd95bfd8233cab7281"/>
          <w:r>
            <w:rPr>
              <w:lang w:val="en"/>
            </w:rPr>
            <w:t>Mayo, C. et al. (2011) Listeners’ weighting of acoustic cues to synthetic speech naturalness: A multidimensional scaling analysis.</w:t>
          </w:r>
          <w:bookmarkEnd w:id="123"/>
          <w:r>
            <w:rPr>
              <w:lang w:val="en"/>
            </w:rPr>
            <w:t xml:space="preserve"> </w:t>
          </w:r>
          <w:r w:rsidRPr="006C7529">
            <w:rPr>
              <w:i/>
              <w:lang w:val="en"/>
            </w:rPr>
            <w:t xml:space="preserve">Speech Commun </w:t>
          </w:r>
          <w:r w:rsidRPr="006C7529">
            <w:rPr>
              <w:lang w:val="en"/>
            </w:rPr>
            <w:t>53, 311–326. DOI: 10.1016/j.specom.2010.10.003</w:t>
          </w:r>
        </w:p>
        <w:p w14:paraId="674CE3BC" w14:textId="77777777" w:rsidR="006C7529" w:rsidRDefault="006C7529" w:rsidP="006C7529">
          <w:pPr>
            <w:pStyle w:val="CitaviBibliographyEntry"/>
            <w:rPr>
              <w:lang w:val="en"/>
            </w:rPr>
          </w:pPr>
          <w:r>
            <w:rPr>
              <w:lang w:val="en"/>
            </w:rPr>
            <w:t>39.</w:t>
          </w:r>
          <w:r>
            <w:rPr>
              <w:lang w:val="en"/>
            </w:rPr>
            <w:tab/>
          </w:r>
          <w:bookmarkStart w:id="124" w:name="_CTVL001ddf2261829a143b5b43f6808d8527183"/>
          <w:r>
            <w:rPr>
              <w:lang w:val="en"/>
            </w:rPr>
            <w:t>Abdulrahman, A. and Richards, D. (2022) Is Natural Necessary? Human Voice versus Synthetic Voice for Intelligent Virtual Agents.</w:t>
          </w:r>
          <w:bookmarkEnd w:id="124"/>
          <w:r>
            <w:rPr>
              <w:lang w:val="en"/>
            </w:rPr>
            <w:t xml:space="preserve"> </w:t>
          </w:r>
          <w:r w:rsidRPr="006C7529">
            <w:rPr>
              <w:i/>
              <w:lang w:val="en"/>
            </w:rPr>
            <w:t xml:space="preserve">MTI </w:t>
          </w:r>
          <w:r w:rsidRPr="006C7529">
            <w:rPr>
              <w:lang w:val="en"/>
            </w:rPr>
            <w:t>6, 51. DOI: 10.3390/mti6070051</w:t>
          </w:r>
        </w:p>
        <w:p w14:paraId="69229E47" w14:textId="77777777" w:rsidR="006C7529" w:rsidRDefault="006C7529" w:rsidP="006C7529">
          <w:pPr>
            <w:pStyle w:val="CitaviBibliographyEntry"/>
            <w:rPr>
              <w:lang w:val="en"/>
            </w:rPr>
          </w:pPr>
          <w:r>
            <w:rPr>
              <w:lang w:val="en"/>
            </w:rPr>
            <w:t>40.</w:t>
          </w:r>
          <w:r>
            <w:rPr>
              <w:lang w:val="en"/>
            </w:rPr>
            <w:tab/>
          </w:r>
          <w:bookmarkStart w:id="125" w:name="_CTVL00112cb11d5f07e4a4fa077d5b119b964ee"/>
          <w:r>
            <w:rPr>
              <w:lang w:val="en"/>
            </w:rPr>
            <w:t>Urakami, J. et al. (2020) The Effect of Naturalness of Voice and Empathic Responses on Enjoyment, Attitudes and Motivation for Interacting with a Voice User Interface. In</w:t>
          </w:r>
          <w:bookmarkEnd w:id="125"/>
          <w:r>
            <w:rPr>
              <w:lang w:val="en"/>
            </w:rPr>
            <w:t xml:space="preserve"> </w:t>
          </w:r>
          <w:r w:rsidRPr="006C7529">
            <w:rPr>
              <w:i/>
              <w:lang w:val="en"/>
            </w:rPr>
            <w:t xml:space="preserve">Human-Computer Interaction. Multimodal and Natural Interaction </w:t>
          </w:r>
          <w:r w:rsidRPr="006C7529">
            <w:rPr>
              <w:lang w:val="en"/>
            </w:rPr>
            <w:t>(Kurosu, M., ed), pp. 244–259, Springer International Publishing</w:t>
          </w:r>
        </w:p>
        <w:p w14:paraId="58CB0387" w14:textId="77777777" w:rsidR="006C7529" w:rsidRDefault="006C7529" w:rsidP="006C7529">
          <w:pPr>
            <w:pStyle w:val="CitaviBibliographyEntry"/>
            <w:rPr>
              <w:lang w:val="en"/>
            </w:rPr>
          </w:pPr>
          <w:r>
            <w:rPr>
              <w:lang w:val="en"/>
            </w:rPr>
            <w:lastRenderedPageBreak/>
            <w:t>41.</w:t>
          </w:r>
          <w:r>
            <w:rPr>
              <w:lang w:val="en"/>
            </w:rPr>
            <w:tab/>
          </w:r>
          <w:bookmarkStart w:id="126" w:name="_CTVL001a77e43335938474caf43c1ac87097ad7"/>
          <w:r>
            <w:rPr>
              <w:lang w:val="en"/>
            </w:rPr>
            <w:t>Velner, E. et al. (2020) Intonation in Robot Speech. In</w:t>
          </w:r>
          <w:bookmarkEnd w:id="126"/>
          <w:r>
            <w:rPr>
              <w:lang w:val="en"/>
            </w:rPr>
            <w:t xml:space="preserve"> </w:t>
          </w:r>
          <w:r w:rsidRPr="006C7529">
            <w:rPr>
              <w:i/>
              <w:lang w:val="en"/>
            </w:rPr>
            <w:t xml:space="preserve">Proceedings of the 2020 ACM/IEEE International Conference on Human-Robot Interaction </w:t>
          </w:r>
          <w:r w:rsidRPr="006C7529">
            <w:rPr>
              <w:lang w:val="en"/>
            </w:rPr>
            <w:t>(Belpaeme, T. et al., eds), pp. 569–578, ACM</w:t>
          </w:r>
        </w:p>
        <w:p w14:paraId="1700798A" w14:textId="77777777" w:rsidR="006C7529" w:rsidRDefault="006C7529" w:rsidP="006C7529">
          <w:pPr>
            <w:pStyle w:val="CitaviBibliographyEntry"/>
            <w:rPr>
              <w:lang w:val="en"/>
            </w:rPr>
          </w:pPr>
          <w:r>
            <w:rPr>
              <w:lang w:val="en"/>
            </w:rPr>
            <w:t>42.</w:t>
          </w:r>
          <w:r>
            <w:rPr>
              <w:lang w:val="en"/>
            </w:rPr>
            <w:tab/>
          </w:r>
          <w:bookmarkStart w:id="127" w:name="_CTVL00187f98e1725584bfc80361a8a028d5115"/>
          <w:r>
            <w:rPr>
              <w:lang w:val="en"/>
            </w:rPr>
            <w:t>Yamasaki, R. et al. (2017) Perturbation Measurements on the Degree of Naturalness of Synthesized Vowels.</w:t>
          </w:r>
          <w:bookmarkEnd w:id="127"/>
          <w:r>
            <w:rPr>
              <w:lang w:val="en"/>
            </w:rPr>
            <w:t xml:space="preserve"> </w:t>
          </w:r>
          <w:r w:rsidRPr="006C7529">
            <w:rPr>
              <w:i/>
              <w:lang w:val="en"/>
            </w:rPr>
            <w:t xml:space="preserve">Journal of Voice </w:t>
          </w:r>
          <w:r w:rsidRPr="006C7529">
            <w:rPr>
              <w:lang w:val="en"/>
            </w:rPr>
            <w:t>31, 389.e1-389.e8. DOI: 10.1016/j.jvoice.2016.09.020</w:t>
          </w:r>
        </w:p>
        <w:p w14:paraId="2C356AF8" w14:textId="77777777" w:rsidR="006C7529" w:rsidRDefault="006C7529" w:rsidP="006C7529">
          <w:pPr>
            <w:pStyle w:val="CitaviBibliographyEntry"/>
            <w:rPr>
              <w:lang w:val="en"/>
            </w:rPr>
          </w:pPr>
          <w:r>
            <w:rPr>
              <w:lang w:val="en"/>
            </w:rPr>
            <w:t>43.</w:t>
          </w:r>
          <w:r>
            <w:rPr>
              <w:lang w:val="en"/>
            </w:rPr>
            <w:tab/>
          </w:r>
          <w:bookmarkStart w:id="128" w:name="_CTVL0015833af7483784f0c929908e878248ca6"/>
          <w:r>
            <w:rPr>
              <w:lang w:val="en"/>
            </w:rPr>
            <w:t>Ko, S. et al. (2023) The Effects of Robot Voices and Appearances on Users’ Emotion Recognition and Subjective Perception.</w:t>
          </w:r>
          <w:bookmarkEnd w:id="128"/>
          <w:r>
            <w:rPr>
              <w:lang w:val="en"/>
            </w:rPr>
            <w:t xml:space="preserve"> </w:t>
          </w:r>
          <w:r w:rsidRPr="006C7529">
            <w:rPr>
              <w:i/>
              <w:lang w:val="en"/>
            </w:rPr>
            <w:t xml:space="preserve">Int. J. Human. Robot. </w:t>
          </w:r>
          <w:r w:rsidRPr="006C7529">
            <w:rPr>
              <w:lang w:val="en"/>
            </w:rPr>
            <w:t>20. DOI: 10.1142/S0219843623500019</w:t>
          </w:r>
        </w:p>
        <w:p w14:paraId="70DB0377" w14:textId="77777777" w:rsidR="006C7529" w:rsidRDefault="006C7529" w:rsidP="006C7529">
          <w:pPr>
            <w:pStyle w:val="CitaviBibliographyEntry"/>
            <w:rPr>
              <w:lang w:val="en"/>
            </w:rPr>
          </w:pPr>
          <w:r>
            <w:rPr>
              <w:lang w:val="en"/>
            </w:rPr>
            <w:t>44.</w:t>
          </w:r>
          <w:r>
            <w:rPr>
              <w:lang w:val="en"/>
            </w:rPr>
            <w:tab/>
          </w:r>
          <w:bookmarkStart w:id="129" w:name="_CTVL001f5c5b3728c9c434d96e91d4a4b29a457"/>
          <w:r>
            <w:rPr>
              <w:lang w:val="en"/>
            </w:rPr>
            <w:t>Abur, D. et al. (2021) Feedback and Feedforward Auditory-Motor Processes for Voice and Articulation in Parkinson's Disease.</w:t>
          </w:r>
          <w:bookmarkEnd w:id="129"/>
          <w:r>
            <w:rPr>
              <w:lang w:val="en"/>
            </w:rPr>
            <w:t xml:space="preserve"> </w:t>
          </w:r>
          <w:r w:rsidRPr="006C7529">
            <w:rPr>
              <w:i/>
              <w:lang w:val="en"/>
            </w:rPr>
            <w:t xml:space="preserve">J Speech Lang Hear Res </w:t>
          </w:r>
          <w:r w:rsidRPr="006C7529">
            <w:rPr>
              <w:lang w:val="en"/>
            </w:rPr>
            <w:t>64, 4682–4694. DOI: 10.1044/2021_JSLHR-21-00153</w:t>
          </w:r>
        </w:p>
        <w:p w14:paraId="3E8EF85B" w14:textId="77777777" w:rsidR="006C7529" w:rsidRDefault="006C7529" w:rsidP="006C7529">
          <w:pPr>
            <w:pStyle w:val="CitaviBibliographyEntry"/>
            <w:rPr>
              <w:lang w:val="en"/>
            </w:rPr>
          </w:pPr>
          <w:r>
            <w:rPr>
              <w:lang w:val="en"/>
            </w:rPr>
            <w:t>45.</w:t>
          </w:r>
          <w:r>
            <w:rPr>
              <w:lang w:val="en"/>
            </w:rPr>
            <w:tab/>
          </w:r>
          <w:bookmarkStart w:id="130" w:name="_CTVL0010715d864bf2142b6b4450b3ffb1f10ac"/>
          <w:r>
            <w:rPr>
              <w:lang w:val="en"/>
            </w:rPr>
            <w:t>Klopfenstein, M. (2015) Relationship between acoustic measures and speech naturalness ratings in Parkinson's disease: A within-speaker approach.</w:t>
          </w:r>
          <w:bookmarkEnd w:id="130"/>
          <w:r>
            <w:rPr>
              <w:lang w:val="en"/>
            </w:rPr>
            <w:t xml:space="preserve"> </w:t>
          </w:r>
          <w:r w:rsidRPr="006C7529">
            <w:rPr>
              <w:i/>
              <w:lang w:val="en"/>
            </w:rPr>
            <w:t xml:space="preserve">Clinical Linguistics &amp; Phonetics </w:t>
          </w:r>
          <w:r w:rsidRPr="006C7529">
            <w:rPr>
              <w:lang w:val="en"/>
            </w:rPr>
            <w:t>29, 938–954. DOI: 10.3109/02699206.2015.1081293</w:t>
          </w:r>
        </w:p>
        <w:p w14:paraId="15D51BFC" w14:textId="77777777" w:rsidR="006C7529" w:rsidRDefault="006C7529" w:rsidP="006C7529">
          <w:pPr>
            <w:pStyle w:val="CitaviBibliographyEntry"/>
            <w:rPr>
              <w:lang w:val="en"/>
            </w:rPr>
          </w:pPr>
          <w:r>
            <w:rPr>
              <w:lang w:val="en"/>
            </w:rPr>
            <w:t>46.</w:t>
          </w:r>
          <w:r>
            <w:rPr>
              <w:lang w:val="en"/>
            </w:rPr>
            <w:tab/>
          </w:r>
          <w:bookmarkStart w:id="131" w:name="_CTVL001432c16bfcde8486cafc9f2c5967aadf3"/>
          <w:r>
            <w:rPr>
              <w:lang w:val="en"/>
            </w:rPr>
            <w:t>Klopfenstein, M. (2016) Speech naturalness ratings and perceptual correlates of highly natural and unnatural speech in hypokinetic dysarthria secondary to Parkinson’s disease.</w:t>
          </w:r>
          <w:bookmarkEnd w:id="131"/>
          <w:r>
            <w:rPr>
              <w:lang w:val="en"/>
            </w:rPr>
            <w:t xml:space="preserve"> </w:t>
          </w:r>
          <w:r w:rsidRPr="006C7529">
            <w:rPr>
              <w:i/>
              <w:lang w:val="en"/>
            </w:rPr>
            <w:t xml:space="preserve">JIRCD </w:t>
          </w:r>
          <w:r w:rsidRPr="006C7529">
            <w:rPr>
              <w:lang w:val="en"/>
            </w:rPr>
            <w:t>7, 123–146. DOI: 10.1558/jircd.v7i1.27932</w:t>
          </w:r>
        </w:p>
        <w:p w14:paraId="0E4ECA37" w14:textId="77777777" w:rsidR="006C7529" w:rsidRDefault="006C7529" w:rsidP="006C7529">
          <w:pPr>
            <w:pStyle w:val="CitaviBibliographyEntry"/>
            <w:rPr>
              <w:lang w:val="en"/>
            </w:rPr>
          </w:pPr>
          <w:r>
            <w:rPr>
              <w:lang w:val="en"/>
            </w:rPr>
            <w:t>47.</w:t>
          </w:r>
          <w:r>
            <w:rPr>
              <w:lang w:val="en"/>
            </w:rPr>
            <w:tab/>
          </w:r>
          <w:bookmarkStart w:id="132" w:name="_CTVL001537a00cedb02469e9b37ac7dcfd8caf8"/>
          <w:r>
            <w:rPr>
              <w:lang w:val="en"/>
            </w:rPr>
            <w:t>Moya-Galé, G. et al. (2024) Perceptual consequences of online group speech treatment for individuals with Parkinson's disease: A pilot study case series.</w:t>
          </w:r>
          <w:bookmarkEnd w:id="132"/>
          <w:r>
            <w:rPr>
              <w:lang w:val="en"/>
            </w:rPr>
            <w:t xml:space="preserve"> </w:t>
          </w:r>
          <w:r w:rsidRPr="006C7529">
            <w:rPr>
              <w:i/>
              <w:lang w:val="en"/>
            </w:rPr>
            <w:t xml:space="preserve">International Journal of Speech-Language Pathology, </w:t>
          </w:r>
          <w:r w:rsidRPr="006C7529">
            <w:rPr>
              <w:lang w:val="en"/>
            </w:rPr>
            <w:t>1–16. DOI: 10.1080/17549507.2024.2330538</w:t>
          </w:r>
        </w:p>
        <w:p w14:paraId="288680E9" w14:textId="77777777" w:rsidR="006C7529" w:rsidRDefault="006C7529" w:rsidP="006C7529">
          <w:pPr>
            <w:pStyle w:val="CitaviBibliographyEntry"/>
            <w:rPr>
              <w:lang w:val="en"/>
            </w:rPr>
          </w:pPr>
          <w:r>
            <w:rPr>
              <w:lang w:val="en"/>
            </w:rPr>
            <w:t>48.</w:t>
          </w:r>
          <w:r>
            <w:rPr>
              <w:lang w:val="en"/>
            </w:rPr>
            <w:tab/>
          </w:r>
          <w:bookmarkStart w:id="133" w:name="_CTVL001fc3e2954d7904694bbbc3c5213c1779b"/>
          <w:r>
            <w:rPr>
              <w:lang w:val="en"/>
            </w:rPr>
            <w:t>Eadie, T.L. and Doyle, P.C. (2002) Direct Magnitude Estimation and Interval Scaling of Naturalness and Severity in Tracheoesophageal (TE) Speakers.</w:t>
          </w:r>
          <w:bookmarkEnd w:id="133"/>
          <w:r>
            <w:rPr>
              <w:lang w:val="en"/>
            </w:rPr>
            <w:t xml:space="preserve"> </w:t>
          </w:r>
          <w:r w:rsidRPr="006C7529">
            <w:rPr>
              <w:i/>
              <w:lang w:val="en"/>
            </w:rPr>
            <w:t xml:space="preserve">J Speech Lang Hear Res </w:t>
          </w:r>
          <w:r w:rsidRPr="006C7529">
            <w:rPr>
              <w:lang w:val="en"/>
            </w:rPr>
            <w:t>45, 1088–1096. DOI: 10.1044/1092-4388(2002/087)</w:t>
          </w:r>
        </w:p>
        <w:p w14:paraId="36036709" w14:textId="77777777" w:rsidR="006C7529" w:rsidRDefault="006C7529" w:rsidP="006C7529">
          <w:pPr>
            <w:pStyle w:val="CitaviBibliographyEntry"/>
            <w:rPr>
              <w:lang w:val="en"/>
            </w:rPr>
          </w:pPr>
          <w:r>
            <w:rPr>
              <w:lang w:val="en"/>
            </w:rPr>
            <w:t>49.</w:t>
          </w:r>
          <w:r>
            <w:rPr>
              <w:lang w:val="en"/>
            </w:rPr>
            <w:tab/>
          </w:r>
          <w:bookmarkStart w:id="134" w:name="_CTVL0016fb6fe0193014b3a81361d605bd78864"/>
          <w:r>
            <w:rPr>
              <w:lang w:val="en"/>
            </w:rPr>
            <w:t>Eadie, T.L. et al. (2008) Influence of speaker gender on listener judgments of tracheoesophageal speech.</w:t>
          </w:r>
          <w:bookmarkEnd w:id="134"/>
          <w:r>
            <w:rPr>
              <w:lang w:val="en"/>
            </w:rPr>
            <w:t xml:space="preserve"> </w:t>
          </w:r>
          <w:r w:rsidRPr="006C7529">
            <w:rPr>
              <w:i/>
              <w:lang w:val="en"/>
            </w:rPr>
            <w:t xml:space="preserve">Journal of Voice </w:t>
          </w:r>
          <w:r w:rsidRPr="006C7529">
            <w:rPr>
              <w:lang w:val="en"/>
            </w:rPr>
            <w:t>22, 43–57. DOI: 10.1016/j.jvoice.2006.08.008</w:t>
          </w:r>
        </w:p>
        <w:p w14:paraId="11D686A0" w14:textId="77777777" w:rsidR="006C7529" w:rsidRDefault="006C7529" w:rsidP="006C7529">
          <w:pPr>
            <w:pStyle w:val="CitaviBibliographyEntry"/>
            <w:rPr>
              <w:lang w:val="en"/>
            </w:rPr>
          </w:pPr>
          <w:r>
            <w:rPr>
              <w:lang w:val="en"/>
            </w:rPr>
            <w:t>50.</w:t>
          </w:r>
          <w:r>
            <w:rPr>
              <w:lang w:val="en"/>
            </w:rPr>
            <w:tab/>
          </w:r>
          <w:bookmarkStart w:id="135" w:name="_CTVL001a1e5bbaffeea488994d4c328929ebf3f"/>
          <w:r>
            <w:rPr>
              <w:lang w:val="en"/>
            </w:rPr>
            <w:t>Yorkston, K.M. et al. (1990) The effect of rate control on the intelligibility and naturalness of dysarthric speech.</w:t>
          </w:r>
          <w:bookmarkEnd w:id="135"/>
          <w:r>
            <w:rPr>
              <w:lang w:val="en"/>
            </w:rPr>
            <w:t xml:space="preserve"> </w:t>
          </w:r>
          <w:r w:rsidRPr="006C7529">
            <w:rPr>
              <w:i/>
              <w:lang w:val="en"/>
            </w:rPr>
            <w:t xml:space="preserve">The Journal of speech and hearing disorders </w:t>
          </w:r>
          <w:r w:rsidRPr="006C7529">
            <w:rPr>
              <w:lang w:val="en"/>
            </w:rPr>
            <w:t>55, 550–560. DOI: 10.1044/jshd.5503.550</w:t>
          </w:r>
        </w:p>
        <w:p w14:paraId="2419B1F2" w14:textId="77777777" w:rsidR="006C7529" w:rsidRDefault="006C7529" w:rsidP="006C7529">
          <w:pPr>
            <w:pStyle w:val="CitaviBibliographyEntry"/>
            <w:rPr>
              <w:lang w:val="en"/>
            </w:rPr>
          </w:pPr>
          <w:r>
            <w:rPr>
              <w:lang w:val="en"/>
            </w:rPr>
            <w:t>51.</w:t>
          </w:r>
          <w:r>
            <w:rPr>
              <w:lang w:val="en"/>
            </w:rPr>
            <w:tab/>
          </w:r>
          <w:bookmarkStart w:id="136" w:name="_CTVL001cadaf14523614780b0eb2a4b96498e2d"/>
          <w:r>
            <w:rPr>
              <w:lang w:val="en"/>
            </w:rPr>
            <w:t>Schölderle, T. et al. (2023) Speech Naturalness in the Assessment of Childhood Dysarthria.</w:t>
          </w:r>
          <w:bookmarkEnd w:id="136"/>
          <w:r>
            <w:rPr>
              <w:lang w:val="en"/>
            </w:rPr>
            <w:t xml:space="preserve"> </w:t>
          </w:r>
          <w:r w:rsidRPr="006C7529">
            <w:rPr>
              <w:i/>
              <w:lang w:val="en"/>
            </w:rPr>
            <w:t xml:space="preserve">American Journal of Speech-language Pathology </w:t>
          </w:r>
          <w:r w:rsidRPr="006C7529">
            <w:rPr>
              <w:lang w:val="en"/>
            </w:rPr>
            <w:t>32, 1633–1643. DOI: 10.1044/2023_AJSLP-23-00023</w:t>
          </w:r>
        </w:p>
        <w:p w14:paraId="287F2815" w14:textId="77777777" w:rsidR="006C7529" w:rsidRDefault="006C7529" w:rsidP="006C7529">
          <w:pPr>
            <w:pStyle w:val="CitaviBibliographyEntry"/>
            <w:rPr>
              <w:lang w:val="en"/>
            </w:rPr>
          </w:pPr>
          <w:r>
            <w:rPr>
              <w:lang w:val="en"/>
            </w:rPr>
            <w:t>52.</w:t>
          </w:r>
          <w:r>
            <w:rPr>
              <w:lang w:val="en"/>
            </w:rPr>
            <w:tab/>
          </w:r>
          <w:bookmarkStart w:id="137" w:name="_CTVL001dcaa3987f50f448aa57200c4e419a4e5"/>
          <w:r>
            <w:rPr>
              <w:lang w:val="en"/>
            </w:rPr>
            <w:t>Lehner, K. and Ziegler, W. (2022) Clinical measures of communication limitations in dysarthria assessed through crowdsourcing: specificity, sensitivity, and retest-reliability.</w:t>
          </w:r>
          <w:bookmarkEnd w:id="137"/>
          <w:r>
            <w:rPr>
              <w:lang w:val="en"/>
            </w:rPr>
            <w:t xml:space="preserve"> </w:t>
          </w:r>
          <w:r w:rsidRPr="006C7529">
            <w:rPr>
              <w:i/>
              <w:lang w:val="en"/>
            </w:rPr>
            <w:t xml:space="preserve">Clinical Linguistics &amp; Phonetics </w:t>
          </w:r>
          <w:r w:rsidRPr="006C7529">
            <w:rPr>
              <w:lang w:val="en"/>
            </w:rPr>
            <w:t>36, 988–1009. DOI: 10.1080/02699206.2021.1979658</w:t>
          </w:r>
        </w:p>
        <w:p w14:paraId="738F9E8E" w14:textId="77777777" w:rsidR="006C7529" w:rsidRDefault="006C7529" w:rsidP="006C7529">
          <w:pPr>
            <w:pStyle w:val="CitaviBibliographyEntry"/>
            <w:rPr>
              <w:lang w:val="en"/>
            </w:rPr>
          </w:pPr>
          <w:r>
            <w:rPr>
              <w:lang w:val="en"/>
            </w:rPr>
            <w:t>53.</w:t>
          </w:r>
          <w:r>
            <w:rPr>
              <w:lang w:val="en"/>
            </w:rPr>
            <w:tab/>
          </w:r>
          <w:bookmarkStart w:id="138" w:name="_CTVL001ff38ec5511fa4aaab9ed21aa63670c02"/>
          <w:r>
            <w:rPr>
              <w:lang w:val="en"/>
            </w:rPr>
            <w:t>Vogel, A.P. et al. (2019) Speech treatment improves dysarthria in multisystemic ataxia: a rater-blinded, controlled pilot-study in ARSACS.</w:t>
          </w:r>
          <w:bookmarkEnd w:id="138"/>
          <w:r>
            <w:rPr>
              <w:lang w:val="en"/>
            </w:rPr>
            <w:t xml:space="preserve"> </w:t>
          </w:r>
          <w:r w:rsidRPr="006C7529">
            <w:rPr>
              <w:i/>
              <w:lang w:val="en"/>
            </w:rPr>
            <w:t xml:space="preserve">Journal of neurology </w:t>
          </w:r>
          <w:r w:rsidRPr="006C7529">
            <w:rPr>
              <w:lang w:val="en"/>
            </w:rPr>
            <w:t>266, 1260–1266. DOI: 10.1007/s00415-019-09258-4</w:t>
          </w:r>
        </w:p>
        <w:p w14:paraId="0B1B8797" w14:textId="77777777" w:rsidR="006C7529" w:rsidRDefault="006C7529" w:rsidP="006C7529">
          <w:pPr>
            <w:pStyle w:val="CitaviBibliographyEntry"/>
            <w:rPr>
              <w:lang w:val="en"/>
            </w:rPr>
          </w:pPr>
          <w:r>
            <w:rPr>
              <w:lang w:val="en"/>
            </w:rPr>
            <w:t>54.</w:t>
          </w:r>
          <w:r>
            <w:rPr>
              <w:lang w:val="en"/>
            </w:rPr>
            <w:tab/>
          </w:r>
          <w:bookmarkStart w:id="139" w:name="_CTVL001cc5cfaab78634f0498aff523f11b1fd0"/>
          <w:r>
            <w:rPr>
              <w:lang w:val="en"/>
            </w:rPr>
            <w:t>Jones, H.N. et al. (2019) Auditory-Perceptual Speech Features in Children With Down Syndrome.</w:t>
          </w:r>
          <w:bookmarkEnd w:id="139"/>
          <w:r>
            <w:rPr>
              <w:lang w:val="en"/>
            </w:rPr>
            <w:t xml:space="preserve"> </w:t>
          </w:r>
          <w:r w:rsidRPr="006C7529">
            <w:rPr>
              <w:i/>
              <w:lang w:val="en"/>
            </w:rPr>
            <w:t xml:space="preserve">American journal on intellectual and developmental disabilities </w:t>
          </w:r>
          <w:r w:rsidRPr="006C7529">
            <w:rPr>
              <w:lang w:val="en"/>
            </w:rPr>
            <w:t>124, 324–338. DOI: 10.1352/1944-7558-124.4.324</w:t>
          </w:r>
        </w:p>
        <w:p w14:paraId="6984E0D1" w14:textId="77777777" w:rsidR="006C7529" w:rsidRDefault="006C7529" w:rsidP="006C7529">
          <w:pPr>
            <w:pStyle w:val="CitaviBibliographyEntry"/>
            <w:rPr>
              <w:i/>
              <w:lang w:val="en"/>
            </w:rPr>
          </w:pPr>
          <w:r>
            <w:rPr>
              <w:lang w:val="en"/>
            </w:rPr>
            <w:t>55.</w:t>
          </w:r>
          <w:r>
            <w:rPr>
              <w:lang w:val="en"/>
            </w:rPr>
            <w:tab/>
          </w:r>
          <w:bookmarkStart w:id="140" w:name="_CTVL001c33bb1c6b27e44c39530db03049fa031"/>
          <w:r>
            <w:rPr>
              <w:lang w:val="en"/>
            </w:rPr>
            <w:t>Assmann, P.F. et al. (2006) Effects of frequency shifts on perceived naturalness and gender information in speech. In</w:t>
          </w:r>
          <w:bookmarkEnd w:id="140"/>
          <w:r>
            <w:rPr>
              <w:lang w:val="en"/>
            </w:rPr>
            <w:t xml:space="preserve"> </w:t>
          </w:r>
          <w:r w:rsidRPr="006C7529">
            <w:rPr>
              <w:i/>
              <w:lang w:val="en"/>
            </w:rPr>
            <w:t>INTERSPEECH</w:t>
          </w:r>
        </w:p>
        <w:p w14:paraId="1E2051BA" w14:textId="77777777" w:rsidR="006C7529" w:rsidRDefault="006C7529" w:rsidP="006C7529">
          <w:pPr>
            <w:pStyle w:val="CitaviBibliographyEntry"/>
            <w:rPr>
              <w:lang w:val="en"/>
            </w:rPr>
          </w:pPr>
          <w:r>
            <w:rPr>
              <w:lang w:val="en"/>
            </w:rPr>
            <w:t>56.</w:t>
          </w:r>
          <w:r>
            <w:rPr>
              <w:lang w:val="en"/>
            </w:rPr>
            <w:tab/>
          </w:r>
          <w:bookmarkStart w:id="141" w:name="_CTVL0016a6f74b49bda4923b3e7d77f5a7e4472"/>
          <w:r>
            <w:rPr>
              <w:lang w:val="en"/>
            </w:rPr>
            <w:t>Venkatraman, A. and Sivasankar, M.P. (2018) Continuous Vocal Fry Simulated in Laboratory Subjects: A Preliminary Report on Voice Production and Listener Ratings.</w:t>
          </w:r>
          <w:bookmarkEnd w:id="141"/>
          <w:r>
            <w:rPr>
              <w:lang w:val="en"/>
            </w:rPr>
            <w:t xml:space="preserve"> </w:t>
          </w:r>
          <w:r w:rsidRPr="006C7529">
            <w:rPr>
              <w:i/>
              <w:lang w:val="en"/>
            </w:rPr>
            <w:t xml:space="preserve">American Journal of Speech-language Pathology </w:t>
          </w:r>
          <w:r w:rsidRPr="006C7529">
            <w:rPr>
              <w:lang w:val="en"/>
            </w:rPr>
            <w:t>27, 1539–1545. DOI: 10.1044/2018_AJSLP-17-0212</w:t>
          </w:r>
        </w:p>
        <w:p w14:paraId="4F01174E" w14:textId="77777777" w:rsidR="006C7529" w:rsidRDefault="006C7529" w:rsidP="006C7529">
          <w:pPr>
            <w:pStyle w:val="CitaviBibliographyEntry"/>
            <w:rPr>
              <w:lang w:val="en"/>
            </w:rPr>
          </w:pPr>
          <w:r>
            <w:rPr>
              <w:lang w:val="en"/>
            </w:rPr>
            <w:t>57.</w:t>
          </w:r>
          <w:r>
            <w:rPr>
              <w:lang w:val="en"/>
            </w:rPr>
            <w:tab/>
          </w:r>
          <w:bookmarkStart w:id="142" w:name="_CTVL0011668ab7cd410419e9aefa6881534a39a"/>
          <w:r>
            <w:rPr>
              <w:lang w:val="en"/>
            </w:rPr>
            <w:t>Kapolowicz, M.R. et al. (2022) Effects of Spectral Envelope and Fundamental Frequency Shifts on the Perception of Foreign-Accented Speech.</w:t>
          </w:r>
          <w:bookmarkEnd w:id="142"/>
          <w:r>
            <w:rPr>
              <w:lang w:val="en"/>
            </w:rPr>
            <w:t xml:space="preserve"> </w:t>
          </w:r>
          <w:r w:rsidRPr="006C7529">
            <w:rPr>
              <w:i/>
              <w:lang w:val="en"/>
            </w:rPr>
            <w:t xml:space="preserve">Language and speech </w:t>
          </w:r>
          <w:r w:rsidRPr="006C7529">
            <w:rPr>
              <w:lang w:val="en"/>
            </w:rPr>
            <w:t>65, 418–443. DOI: 10.1177/00238309211029679</w:t>
          </w:r>
        </w:p>
        <w:p w14:paraId="39A674CD" w14:textId="77777777" w:rsidR="006C7529" w:rsidRDefault="006C7529" w:rsidP="006C7529">
          <w:pPr>
            <w:pStyle w:val="CitaviBibliographyEntry"/>
            <w:rPr>
              <w:lang w:val="en"/>
            </w:rPr>
          </w:pPr>
          <w:r>
            <w:rPr>
              <w:lang w:val="en"/>
            </w:rPr>
            <w:lastRenderedPageBreak/>
            <w:t>58.</w:t>
          </w:r>
          <w:r>
            <w:rPr>
              <w:lang w:val="en"/>
            </w:rPr>
            <w:tab/>
          </w:r>
          <w:bookmarkStart w:id="143" w:name="_CTVL001d8e5a7d3a7924fc3aad5dd8287ced150"/>
          <w:r>
            <w:rPr>
              <w:lang w:val="en"/>
            </w:rPr>
            <w:t>Tamagawa, R. et al. (2011) The Effects of Synthesized Voice Accents on User Perceptions of Robots.</w:t>
          </w:r>
          <w:bookmarkEnd w:id="143"/>
          <w:r>
            <w:rPr>
              <w:lang w:val="en"/>
            </w:rPr>
            <w:t xml:space="preserve"> </w:t>
          </w:r>
          <w:r w:rsidRPr="006C7529">
            <w:rPr>
              <w:i/>
              <w:lang w:val="en"/>
            </w:rPr>
            <w:t xml:space="preserve">Int J of Soc Robotics </w:t>
          </w:r>
          <w:r w:rsidRPr="006C7529">
            <w:rPr>
              <w:lang w:val="en"/>
            </w:rPr>
            <w:t>3, 253–262. DOI: 10.1007/s12369-011-0100-4</w:t>
          </w:r>
        </w:p>
        <w:p w14:paraId="11675AA8" w14:textId="77777777" w:rsidR="006C7529" w:rsidRDefault="006C7529" w:rsidP="006C7529">
          <w:pPr>
            <w:pStyle w:val="CitaviBibliographyEntry"/>
            <w:rPr>
              <w:lang w:val="en"/>
            </w:rPr>
          </w:pPr>
          <w:r>
            <w:rPr>
              <w:lang w:val="en"/>
            </w:rPr>
            <w:t>59.</w:t>
          </w:r>
          <w:r>
            <w:rPr>
              <w:lang w:val="en"/>
            </w:rPr>
            <w:tab/>
          </w:r>
          <w:bookmarkStart w:id="144" w:name="_CTVL001911c749244c740a7b84a7c7cf28c79b3"/>
          <w:r>
            <w:rPr>
              <w:lang w:val="en"/>
            </w:rPr>
            <w:t>Mackey, L.S. et al. (1997) Effect of speech dialect on speech naturalness ratings: a systematic replication of Martin, Haroldson, and Triden (1984).</w:t>
          </w:r>
          <w:bookmarkEnd w:id="144"/>
          <w:r>
            <w:rPr>
              <w:lang w:val="en"/>
            </w:rPr>
            <w:t xml:space="preserve"> </w:t>
          </w:r>
          <w:r w:rsidRPr="006C7529">
            <w:rPr>
              <w:i/>
              <w:lang w:val="en"/>
            </w:rPr>
            <w:t xml:space="preserve">J Speech Lang Hear Res </w:t>
          </w:r>
          <w:r w:rsidRPr="006C7529">
            <w:rPr>
              <w:lang w:val="en"/>
            </w:rPr>
            <w:t>40, 349–360. DOI: 10.1044/jslhr.4002.349</w:t>
          </w:r>
        </w:p>
        <w:p w14:paraId="54045BDA" w14:textId="77777777" w:rsidR="006C7529" w:rsidRDefault="006C7529" w:rsidP="006C7529">
          <w:pPr>
            <w:pStyle w:val="CitaviBibliographyEntry"/>
            <w:rPr>
              <w:lang w:val="en"/>
            </w:rPr>
          </w:pPr>
          <w:r>
            <w:rPr>
              <w:lang w:val="en"/>
            </w:rPr>
            <w:t>60.</w:t>
          </w:r>
          <w:r>
            <w:rPr>
              <w:lang w:val="en"/>
            </w:rPr>
            <w:tab/>
          </w:r>
          <w:bookmarkStart w:id="145" w:name="_CTVL0010059c4a0093a4b149839794fadc949e3"/>
          <w:r>
            <w:rPr>
              <w:lang w:val="en"/>
            </w:rPr>
            <w:t>Goy, H. et al. (2016) Effects of age on speech and voice quality ratings.</w:t>
          </w:r>
          <w:bookmarkEnd w:id="145"/>
          <w:r>
            <w:rPr>
              <w:lang w:val="en"/>
            </w:rPr>
            <w:t xml:space="preserve"> </w:t>
          </w:r>
          <w:r w:rsidRPr="006C7529">
            <w:rPr>
              <w:i/>
              <w:lang w:val="en"/>
            </w:rPr>
            <w:t xml:space="preserve">The Journal of the Acoustical Society of America </w:t>
          </w:r>
          <w:r w:rsidRPr="006C7529">
            <w:rPr>
              <w:lang w:val="en"/>
            </w:rPr>
            <w:t>139, 1648. DOI: 10.1121/1.4945094</w:t>
          </w:r>
        </w:p>
        <w:p w14:paraId="0E2CA14C" w14:textId="77777777" w:rsidR="006C7529" w:rsidRDefault="006C7529" w:rsidP="006C7529">
          <w:pPr>
            <w:pStyle w:val="CitaviBibliographyEntry"/>
            <w:rPr>
              <w:lang w:val="en"/>
            </w:rPr>
          </w:pPr>
          <w:r>
            <w:rPr>
              <w:lang w:val="en"/>
            </w:rPr>
            <w:t>61.</w:t>
          </w:r>
          <w:r>
            <w:rPr>
              <w:lang w:val="en"/>
            </w:rPr>
            <w:tab/>
          </w:r>
          <w:bookmarkStart w:id="146" w:name="_CTVL001c8231789e4d14d77913aa17a88f839d9"/>
          <w:r>
            <w:rPr>
              <w:lang w:val="en"/>
            </w:rPr>
            <w:t>Coughlin-Woods, S. et al. (2005) Ratings of speech naturalness of children ages 8-16 years.</w:t>
          </w:r>
          <w:bookmarkEnd w:id="146"/>
          <w:r>
            <w:rPr>
              <w:lang w:val="en"/>
            </w:rPr>
            <w:t xml:space="preserve"> </w:t>
          </w:r>
          <w:r w:rsidRPr="006C7529">
            <w:rPr>
              <w:i/>
              <w:lang w:val="en"/>
            </w:rPr>
            <w:t xml:space="preserve">Percept Motor Skill </w:t>
          </w:r>
          <w:r w:rsidRPr="006C7529">
            <w:rPr>
              <w:lang w:val="en"/>
            </w:rPr>
            <w:t>100, 295–304. DOI: 10.2466/pms.100.2.295-304</w:t>
          </w:r>
        </w:p>
        <w:p w14:paraId="5FA2064E" w14:textId="77777777" w:rsidR="006C7529" w:rsidRDefault="006C7529" w:rsidP="006C7529">
          <w:pPr>
            <w:pStyle w:val="CitaviBibliographyEntry"/>
            <w:rPr>
              <w:lang w:val="en"/>
            </w:rPr>
          </w:pPr>
          <w:r>
            <w:rPr>
              <w:lang w:val="en"/>
            </w:rPr>
            <w:t>62.</w:t>
          </w:r>
          <w:r>
            <w:rPr>
              <w:lang w:val="en"/>
            </w:rPr>
            <w:tab/>
          </w:r>
          <w:bookmarkStart w:id="147" w:name="_CTVL0015eb8ea740b8b4b32b5bd3c19a883932a"/>
          <w:r>
            <w:rPr>
              <w:lang w:val="en"/>
            </w:rPr>
            <w:t>Baird, A. et al. (2017) Perception of Paralinguistic Traits in Synthesized Voices. In</w:t>
          </w:r>
          <w:bookmarkEnd w:id="147"/>
          <w:r>
            <w:rPr>
              <w:lang w:val="en"/>
            </w:rPr>
            <w:t xml:space="preserve"> </w:t>
          </w:r>
          <w:r w:rsidRPr="006C7529">
            <w:rPr>
              <w:i/>
              <w:lang w:val="en"/>
            </w:rPr>
            <w:t xml:space="preserve">Proceedings of the 12th International Audio Mostly Conference on Augmented and Participatory Sound and Music Experiences </w:t>
          </w:r>
          <w:r w:rsidRPr="006C7529">
            <w:rPr>
              <w:lang w:val="en"/>
            </w:rPr>
            <w:t>(Fazekas, G. et al., eds), pp. 1–5, ACM</w:t>
          </w:r>
        </w:p>
        <w:p w14:paraId="5C27EC1B" w14:textId="77777777" w:rsidR="006C7529" w:rsidRDefault="006C7529" w:rsidP="006C7529">
          <w:pPr>
            <w:pStyle w:val="CitaviBibliographyEntry"/>
            <w:rPr>
              <w:lang w:val="en"/>
            </w:rPr>
          </w:pPr>
          <w:r>
            <w:rPr>
              <w:lang w:val="en"/>
            </w:rPr>
            <w:t>63.</w:t>
          </w:r>
          <w:r>
            <w:rPr>
              <w:lang w:val="en"/>
            </w:rPr>
            <w:tab/>
          </w:r>
          <w:bookmarkStart w:id="148" w:name="_CTVL001c0e2675ecdaf4536acede0659e31b5d4"/>
          <w:r>
            <w:rPr>
              <w:lang w:val="en"/>
            </w:rPr>
            <w:t>Merritt, B. and Bent, T. (2020) Perceptual Evaluation of Speech Naturalness in Speakers of Varying Gender Identities.</w:t>
          </w:r>
          <w:bookmarkEnd w:id="148"/>
          <w:r>
            <w:rPr>
              <w:lang w:val="en"/>
            </w:rPr>
            <w:t xml:space="preserve"> </w:t>
          </w:r>
          <w:r w:rsidRPr="006C7529">
            <w:rPr>
              <w:i/>
              <w:lang w:val="en"/>
            </w:rPr>
            <w:t xml:space="preserve">J Speech Lang Hear Res </w:t>
          </w:r>
          <w:r w:rsidRPr="006C7529">
            <w:rPr>
              <w:lang w:val="en"/>
            </w:rPr>
            <w:t>63, 2054–2069. DOI: 10.1044/2020_JSLHR-19-00337</w:t>
          </w:r>
        </w:p>
        <w:p w14:paraId="31DBC416" w14:textId="77777777" w:rsidR="006C7529" w:rsidRDefault="006C7529" w:rsidP="006C7529">
          <w:pPr>
            <w:pStyle w:val="CitaviBibliographyEntry"/>
            <w:rPr>
              <w:lang w:val="en"/>
            </w:rPr>
          </w:pPr>
          <w:r>
            <w:rPr>
              <w:lang w:val="en"/>
            </w:rPr>
            <w:t>64.</w:t>
          </w:r>
          <w:r>
            <w:rPr>
              <w:lang w:val="en"/>
            </w:rPr>
            <w:tab/>
          </w:r>
          <w:bookmarkStart w:id="149" w:name="_CTVL00166cf4fb4ebf64a718a45565302ccef7e"/>
          <w:r>
            <w:rPr>
              <w:lang w:val="en"/>
            </w:rPr>
            <w:t>Baird, A. et al. (2018) The Perception of Vocal Traits in Synthesized Voices: Age, Gender, and Human Likeness.</w:t>
          </w:r>
          <w:bookmarkEnd w:id="149"/>
          <w:r>
            <w:rPr>
              <w:lang w:val="en"/>
            </w:rPr>
            <w:t xml:space="preserve"> </w:t>
          </w:r>
          <w:r w:rsidRPr="006C7529">
            <w:rPr>
              <w:i/>
              <w:lang w:val="en"/>
            </w:rPr>
            <w:t xml:space="preserve">J. Audio Eng. Soc. </w:t>
          </w:r>
          <w:r w:rsidRPr="006C7529">
            <w:rPr>
              <w:lang w:val="en"/>
            </w:rPr>
            <w:t>66, 277–285. DOI: 10.17743/jaes.2018.0023</w:t>
          </w:r>
        </w:p>
        <w:p w14:paraId="7743DF7A" w14:textId="77777777" w:rsidR="006C7529" w:rsidRDefault="006C7529" w:rsidP="006C7529">
          <w:pPr>
            <w:pStyle w:val="CitaviBibliographyEntry"/>
            <w:rPr>
              <w:lang w:val="en"/>
            </w:rPr>
          </w:pPr>
          <w:r>
            <w:rPr>
              <w:lang w:val="en"/>
            </w:rPr>
            <w:t>65.</w:t>
          </w:r>
          <w:r>
            <w:rPr>
              <w:lang w:val="en"/>
            </w:rPr>
            <w:tab/>
          </w:r>
          <w:bookmarkStart w:id="150" w:name="_CTVL001941e20b2cc4345d5bd1da4445c2e0edd"/>
          <w:r>
            <w:rPr>
              <w:lang w:val="en"/>
            </w:rPr>
            <w:t>Aylett, M.P. et al. (2020) Speech Synthesis for the Generation of Artificial Personality.</w:t>
          </w:r>
          <w:bookmarkEnd w:id="150"/>
          <w:r>
            <w:rPr>
              <w:lang w:val="en"/>
            </w:rPr>
            <w:t xml:space="preserve"> </w:t>
          </w:r>
          <w:r w:rsidRPr="006C7529">
            <w:rPr>
              <w:i/>
              <w:lang w:val="en"/>
            </w:rPr>
            <w:t xml:space="preserve">IEEE Trans. Affective Comput. </w:t>
          </w:r>
          <w:r w:rsidRPr="006C7529">
            <w:rPr>
              <w:lang w:val="en"/>
            </w:rPr>
            <w:t>11, 361–372. DOI: 10.1109/TAFFC.2017.2763134</w:t>
          </w:r>
        </w:p>
        <w:p w14:paraId="3D523083" w14:textId="77777777" w:rsidR="006C7529" w:rsidRDefault="006C7529" w:rsidP="006C7529">
          <w:pPr>
            <w:pStyle w:val="CitaviBibliographyEntry"/>
            <w:rPr>
              <w:lang w:val="en"/>
            </w:rPr>
          </w:pPr>
          <w:r>
            <w:rPr>
              <w:lang w:val="en"/>
            </w:rPr>
            <w:t>66.</w:t>
          </w:r>
          <w:r>
            <w:rPr>
              <w:lang w:val="en"/>
            </w:rPr>
            <w:tab/>
          </w:r>
          <w:bookmarkStart w:id="151" w:name="_CTVL0012ead538fd3a7428b9af7a691865655a5"/>
          <w:r>
            <w:rPr>
              <w:lang w:val="en"/>
            </w:rPr>
            <w:t>Kramer, R.S.S. et al. (2024) The psychometrics of rating facial attractiveness using different response scales.</w:t>
          </w:r>
          <w:bookmarkEnd w:id="151"/>
          <w:r>
            <w:rPr>
              <w:lang w:val="en"/>
            </w:rPr>
            <w:t xml:space="preserve"> </w:t>
          </w:r>
          <w:r w:rsidRPr="006C7529">
            <w:rPr>
              <w:i/>
              <w:lang w:val="en"/>
            </w:rPr>
            <w:t xml:space="preserve">Perception </w:t>
          </w:r>
          <w:r w:rsidRPr="006C7529">
            <w:rPr>
              <w:lang w:val="en"/>
            </w:rPr>
            <w:t>53, 645–660. DOI: 10.1177/03010066241256221</w:t>
          </w:r>
        </w:p>
        <w:p w14:paraId="45C65E2F" w14:textId="77777777" w:rsidR="006C7529" w:rsidRDefault="006C7529" w:rsidP="006C7529">
          <w:pPr>
            <w:pStyle w:val="CitaviBibliographyEntry"/>
            <w:rPr>
              <w:lang w:val="en"/>
            </w:rPr>
          </w:pPr>
          <w:r>
            <w:rPr>
              <w:lang w:val="en"/>
            </w:rPr>
            <w:t>67.</w:t>
          </w:r>
          <w:r>
            <w:rPr>
              <w:lang w:val="en"/>
            </w:rPr>
            <w:tab/>
          </w:r>
          <w:bookmarkStart w:id="152" w:name="_CTVL001e492b92eb4714b948d4d212ebae94a24"/>
          <w:r>
            <w:rPr>
              <w:lang w:val="en"/>
            </w:rPr>
            <w:t>Martin, R.R. et al. (1984) Stuttering and speech naturalness.</w:t>
          </w:r>
          <w:bookmarkEnd w:id="152"/>
          <w:r>
            <w:rPr>
              <w:lang w:val="en"/>
            </w:rPr>
            <w:t xml:space="preserve"> </w:t>
          </w:r>
          <w:r w:rsidRPr="006C7529">
            <w:rPr>
              <w:i/>
              <w:lang w:val="en"/>
            </w:rPr>
            <w:t xml:space="preserve">The Journal of speech and hearing disorders </w:t>
          </w:r>
          <w:r w:rsidRPr="006C7529">
            <w:rPr>
              <w:lang w:val="en"/>
            </w:rPr>
            <w:t>49, 53–58. DOI: 10.1044/jshd.4901.53</w:t>
          </w:r>
        </w:p>
        <w:p w14:paraId="19B567FE" w14:textId="77777777" w:rsidR="006C7529" w:rsidRDefault="006C7529" w:rsidP="006C7529">
          <w:pPr>
            <w:pStyle w:val="CitaviBibliographyEntry"/>
            <w:rPr>
              <w:lang w:val="en"/>
            </w:rPr>
          </w:pPr>
          <w:r>
            <w:rPr>
              <w:lang w:val="en"/>
            </w:rPr>
            <w:t>68.</w:t>
          </w:r>
          <w:r>
            <w:rPr>
              <w:lang w:val="en"/>
            </w:rPr>
            <w:tab/>
          </w:r>
          <w:bookmarkStart w:id="153" w:name="_CTVL001374ff03861b442ee8c072a0f16b2b98b"/>
          <w:r>
            <w:rPr>
              <w:lang w:val="en"/>
            </w:rPr>
            <w:t>van Eck, N.J. and Waltman, L. (2010) Software survey: VOSviewer, a computer program for bibliometric mapping.</w:t>
          </w:r>
          <w:bookmarkEnd w:id="153"/>
          <w:r>
            <w:rPr>
              <w:lang w:val="en"/>
            </w:rPr>
            <w:t xml:space="preserve"> </w:t>
          </w:r>
          <w:r w:rsidRPr="006C7529">
            <w:rPr>
              <w:i/>
              <w:lang w:val="en"/>
            </w:rPr>
            <w:t xml:space="preserve">Scientometrics </w:t>
          </w:r>
          <w:r w:rsidRPr="006C7529">
            <w:rPr>
              <w:lang w:val="en"/>
            </w:rPr>
            <w:t>84, 523–538. DOI: 10.1007/s11192-009-0146-3</w:t>
          </w:r>
        </w:p>
        <w:p w14:paraId="0CC4B190" w14:textId="77777777" w:rsidR="006C7529" w:rsidRDefault="006C7529" w:rsidP="006C7529">
          <w:pPr>
            <w:pStyle w:val="CitaviBibliographyEntry"/>
            <w:rPr>
              <w:lang w:val="en"/>
            </w:rPr>
          </w:pPr>
          <w:r>
            <w:rPr>
              <w:lang w:val="en"/>
            </w:rPr>
            <w:t>69.</w:t>
          </w:r>
          <w:r>
            <w:rPr>
              <w:lang w:val="en"/>
            </w:rPr>
            <w:tab/>
          </w:r>
          <w:bookmarkStart w:id="154" w:name="_CTVL001fd79a6f791a44d41938bb87f18345f12"/>
          <w:r>
            <w:rPr>
              <w:lang w:val="en"/>
            </w:rPr>
            <w:t>van der Linden, S. (2023)</w:t>
          </w:r>
          <w:bookmarkEnd w:id="154"/>
          <w:r>
            <w:rPr>
              <w:lang w:val="en"/>
            </w:rPr>
            <w:t xml:space="preserve"> </w:t>
          </w:r>
          <w:r w:rsidRPr="006C7529">
            <w:rPr>
              <w:i/>
              <w:lang w:val="en"/>
            </w:rPr>
            <w:t xml:space="preserve">Foolproof: Why we fall for misinformation and how to build immunity, </w:t>
          </w:r>
          <w:r w:rsidRPr="006C7529">
            <w:rPr>
              <w:lang w:val="en"/>
            </w:rPr>
            <w:t>WW Norton &amp; Company.</w:t>
          </w:r>
        </w:p>
        <w:p w14:paraId="0853B080" w14:textId="77777777" w:rsidR="006C7529" w:rsidRDefault="006C7529" w:rsidP="006C7529">
          <w:pPr>
            <w:pStyle w:val="CitaviBibliographyEntry"/>
            <w:rPr>
              <w:lang w:val="en"/>
            </w:rPr>
          </w:pPr>
          <w:r>
            <w:rPr>
              <w:lang w:val="en"/>
            </w:rPr>
            <w:t>70.</w:t>
          </w:r>
          <w:r>
            <w:rPr>
              <w:lang w:val="en"/>
            </w:rPr>
            <w:tab/>
          </w:r>
          <w:bookmarkStart w:id="155" w:name="_CTVL001c55df83edd664e40830d27e44bda3491"/>
          <w:r>
            <w:rPr>
              <w:lang w:val="en"/>
            </w:rPr>
            <w:t>Fiske, S.T. (2018) Stereotype Content: Warmth and Competence Endure.</w:t>
          </w:r>
          <w:bookmarkEnd w:id="155"/>
          <w:r>
            <w:rPr>
              <w:lang w:val="en"/>
            </w:rPr>
            <w:t xml:space="preserve"> </w:t>
          </w:r>
          <w:r w:rsidRPr="006C7529">
            <w:rPr>
              <w:i/>
              <w:lang w:val="en"/>
            </w:rPr>
            <w:t xml:space="preserve">Curr Dir Psychol Sci </w:t>
          </w:r>
          <w:r w:rsidRPr="006C7529">
            <w:rPr>
              <w:lang w:val="en"/>
            </w:rPr>
            <w:t>27, 67–73. DOI: 10.1177/0963721417738825</w:t>
          </w:r>
        </w:p>
        <w:p w14:paraId="11660FFE" w14:textId="77777777" w:rsidR="006C7529" w:rsidRDefault="006C7529" w:rsidP="006C7529">
          <w:pPr>
            <w:pStyle w:val="CitaviBibliographyEntry"/>
            <w:rPr>
              <w:lang w:val="en"/>
            </w:rPr>
          </w:pPr>
          <w:r>
            <w:rPr>
              <w:lang w:val="en"/>
            </w:rPr>
            <w:t>71.</w:t>
          </w:r>
          <w:r>
            <w:rPr>
              <w:lang w:val="en"/>
            </w:rPr>
            <w:tab/>
          </w:r>
          <w:bookmarkStart w:id="156" w:name="_CTVL0017ca9782c37e54ae69715bdb1fce54f11"/>
          <w:r>
            <w:rPr>
              <w:lang w:val="en"/>
            </w:rPr>
            <w:t>Todorov, A. et al. (2008) Understanding evaluation of faces on social dimensions.</w:t>
          </w:r>
          <w:bookmarkEnd w:id="156"/>
          <w:r>
            <w:rPr>
              <w:lang w:val="en"/>
            </w:rPr>
            <w:t xml:space="preserve"> </w:t>
          </w:r>
          <w:r w:rsidRPr="006C7529">
            <w:rPr>
              <w:i/>
              <w:lang w:val="en"/>
            </w:rPr>
            <w:t xml:space="preserve">Trends Cogn Sci </w:t>
          </w:r>
          <w:r w:rsidRPr="006C7529">
            <w:rPr>
              <w:lang w:val="en"/>
            </w:rPr>
            <w:t>12, 455–460. DOI: 10.1016/j.tics.2008.10.001</w:t>
          </w:r>
        </w:p>
        <w:p w14:paraId="31DC3813" w14:textId="77777777" w:rsidR="006C7529" w:rsidRDefault="006C7529" w:rsidP="006C7529">
          <w:pPr>
            <w:pStyle w:val="CitaviBibliographyEntry"/>
            <w:rPr>
              <w:lang w:val="en"/>
            </w:rPr>
          </w:pPr>
          <w:r>
            <w:rPr>
              <w:lang w:val="en"/>
            </w:rPr>
            <w:t>72.</w:t>
          </w:r>
          <w:r>
            <w:rPr>
              <w:lang w:val="en"/>
            </w:rPr>
            <w:tab/>
          </w:r>
          <w:bookmarkStart w:id="157" w:name="_CTVL00114c6fb2614c1462da701d440f26d8f0f"/>
          <w:r>
            <w:rPr>
              <w:lang w:val="en"/>
            </w:rPr>
            <w:t>Sutherland, C.A.M. et al. (2016) Integrating social and facial models of person perception: Converging and diverging dimensions.</w:t>
          </w:r>
          <w:bookmarkEnd w:id="157"/>
          <w:r>
            <w:rPr>
              <w:lang w:val="en"/>
            </w:rPr>
            <w:t xml:space="preserve"> </w:t>
          </w:r>
          <w:r w:rsidRPr="006C7529">
            <w:rPr>
              <w:i/>
              <w:lang w:val="en"/>
            </w:rPr>
            <w:t xml:space="preserve">Cognition </w:t>
          </w:r>
          <w:r w:rsidRPr="006C7529">
            <w:rPr>
              <w:lang w:val="en"/>
            </w:rPr>
            <w:t>157, 257–267. DOI: 10.1016/j.cognition.2016.09.006</w:t>
          </w:r>
        </w:p>
        <w:p w14:paraId="6DD8C274" w14:textId="77777777" w:rsidR="006C7529" w:rsidRDefault="006C7529" w:rsidP="006C7529">
          <w:pPr>
            <w:pStyle w:val="CitaviBibliographyEntry"/>
            <w:rPr>
              <w:lang w:val="en"/>
            </w:rPr>
          </w:pPr>
          <w:r>
            <w:rPr>
              <w:lang w:val="en"/>
            </w:rPr>
            <w:t>73.</w:t>
          </w:r>
          <w:r>
            <w:rPr>
              <w:lang w:val="en"/>
            </w:rPr>
            <w:tab/>
          </w:r>
          <w:bookmarkStart w:id="158" w:name="_CTVL001c7ab9ce77a03455eb7fd195059b0d116"/>
          <w:r>
            <w:rPr>
              <w:lang w:val="en"/>
            </w:rPr>
            <w:t>Sutherland, C.A.M. et al. (2013) Social inferences from faces: ambient images generate a three-dimensional model.</w:t>
          </w:r>
          <w:bookmarkEnd w:id="158"/>
          <w:r>
            <w:rPr>
              <w:lang w:val="en"/>
            </w:rPr>
            <w:t xml:space="preserve"> </w:t>
          </w:r>
          <w:r w:rsidRPr="006C7529">
            <w:rPr>
              <w:i/>
              <w:lang w:val="en"/>
            </w:rPr>
            <w:t xml:space="preserve">Cognition </w:t>
          </w:r>
          <w:r w:rsidRPr="006C7529">
            <w:rPr>
              <w:lang w:val="en"/>
            </w:rPr>
            <w:t>127, 105–118. DOI: 10.1016/j.cognition.2012.12.001</w:t>
          </w:r>
        </w:p>
        <w:p w14:paraId="765EA935" w14:textId="77777777" w:rsidR="006C7529" w:rsidRDefault="006C7529" w:rsidP="006C7529">
          <w:pPr>
            <w:pStyle w:val="CitaviBibliographyEntry"/>
            <w:rPr>
              <w:lang w:val="en"/>
            </w:rPr>
          </w:pPr>
          <w:r>
            <w:rPr>
              <w:lang w:val="en"/>
            </w:rPr>
            <w:t>74.</w:t>
          </w:r>
          <w:r>
            <w:rPr>
              <w:lang w:val="en"/>
            </w:rPr>
            <w:tab/>
          </w:r>
          <w:bookmarkStart w:id="159" w:name="_CTVL001a54500133cb04aa185303201aa6afaf2"/>
          <w:r>
            <w:rPr>
              <w:lang w:val="en"/>
            </w:rPr>
            <w:t>Nussbaum, C. et al. (2023) Perceived naturalness of emotional voice morphs.</w:t>
          </w:r>
          <w:bookmarkEnd w:id="159"/>
          <w:r>
            <w:rPr>
              <w:lang w:val="en"/>
            </w:rPr>
            <w:t xml:space="preserve"> </w:t>
          </w:r>
          <w:r w:rsidRPr="006C7529">
            <w:rPr>
              <w:i/>
              <w:lang w:val="en"/>
            </w:rPr>
            <w:t xml:space="preserve">Cognition &amp; Emotion, </w:t>
          </w:r>
          <w:r w:rsidRPr="006C7529">
            <w:rPr>
              <w:lang w:val="en"/>
            </w:rPr>
            <w:t>1–17. DOI: 10.1080/02699931.2023.2200920</w:t>
          </w:r>
        </w:p>
        <w:p w14:paraId="1E11535A" w14:textId="77777777" w:rsidR="006C7529" w:rsidRDefault="006C7529" w:rsidP="006C7529">
          <w:pPr>
            <w:pStyle w:val="CitaviBibliographyEntry"/>
            <w:rPr>
              <w:lang w:val="en"/>
            </w:rPr>
          </w:pPr>
          <w:r>
            <w:rPr>
              <w:lang w:val="en"/>
            </w:rPr>
            <w:t>75.</w:t>
          </w:r>
          <w:r>
            <w:rPr>
              <w:lang w:val="en"/>
            </w:rPr>
            <w:tab/>
          </w:r>
          <w:bookmarkStart w:id="160" w:name="_CTVL00143bb7b4582484d2480dc87b1039233fb"/>
          <w:r>
            <w:rPr>
              <w:lang w:val="en"/>
            </w:rPr>
            <w:t>Mori, M. et al. (2012) The Uncanny Valley.</w:t>
          </w:r>
          <w:bookmarkEnd w:id="160"/>
          <w:r>
            <w:rPr>
              <w:lang w:val="en"/>
            </w:rPr>
            <w:t xml:space="preserve"> </w:t>
          </w:r>
          <w:r w:rsidRPr="006C7529">
            <w:rPr>
              <w:i/>
              <w:lang w:val="en"/>
            </w:rPr>
            <w:t xml:space="preserve">IEEE Robot. Automat. Mag. </w:t>
          </w:r>
          <w:r w:rsidRPr="006C7529">
            <w:rPr>
              <w:lang w:val="en"/>
            </w:rPr>
            <w:t>19, 98–100. DOI: 10.1109/mra.2012.2192811</w:t>
          </w:r>
        </w:p>
        <w:p w14:paraId="3AC73D8F" w14:textId="77777777" w:rsidR="006C7529" w:rsidRDefault="006C7529" w:rsidP="006C7529">
          <w:pPr>
            <w:pStyle w:val="CitaviBibliographyEntry"/>
            <w:rPr>
              <w:lang w:val="en"/>
            </w:rPr>
          </w:pPr>
          <w:r>
            <w:rPr>
              <w:lang w:val="en"/>
            </w:rPr>
            <w:t>76.</w:t>
          </w:r>
          <w:r>
            <w:rPr>
              <w:lang w:val="en"/>
            </w:rPr>
            <w:tab/>
          </w:r>
          <w:bookmarkStart w:id="161" w:name="_CTVL0018cf762b66ae24429b5a54b99d6898cd6"/>
          <w:r>
            <w:rPr>
              <w:lang w:val="en"/>
            </w:rPr>
            <w:t>Romportl, J. (2014) Speech Synthesis and Uncanny Valley. In</w:t>
          </w:r>
          <w:bookmarkEnd w:id="161"/>
          <w:r>
            <w:rPr>
              <w:lang w:val="en"/>
            </w:rPr>
            <w:t xml:space="preserve"> </w:t>
          </w:r>
          <w:r w:rsidRPr="006C7529">
            <w:rPr>
              <w:i/>
              <w:lang w:val="en"/>
            </w:rPr>
            <w:t xml:space="preserve">Text, speech and dialogue </w:t>
          </w:r>
          <w:r w:rsidRPr="006C7529">
            <w:rPr>
              <w:lang w:val="en"/>
            </w:rPr>
            <w:t>(Horák, A. et al., eds), pp. 595–602, Springer International Publishing</w:t>
          </w:r>
        </w:p>
        <w:p w14:paraId="702FA849" w14:textId="77777777" w:rsidR="006C7529" w:rsidRDefault="006C7529" w:rsidP="006C7529">
          <w:pPr>
            <w:pStyle w:val="CitaviBibliographyEntry"/>
            <w:rPr>
              <w:lang w:val="en"/>
            </w:rPr>
          </w:pPr>
          <w:r>
            <w:rPr>
              <w:lang w:val="en"/>
            </w:rPr>
            <w:t>77.</w:t>
          </w:r>
          <w:r>
            <w:rPr>
              <w:lang w:val="en"/>
            </w:rPr>
            <w:tab/>
          </w:r>
          <w:bookmarkStart w:id="162" w:name="_CTVL00140ec93e432c642ca8a09cb62d8b52d31"/>
          <w:r>
            <w:rPr>
              <w:lang w:val="en"/>
            </w:rPr>
            <w:t>Diel, A. and Lewis, M. (2024) Deviation from typical organic voices best explains a vocal uncanny valley.</w:t>
          </w:r>
          <w:bookmarkEnd w:id="162"/>
          <w:r>
            <w:rPr>
              <w:lang w:val="en"/>
            </w:rPr>
            <w:t xml:space="preserve"> </w:t>
          </w:r>
          <w:r w:rsidRPr="006C7529">
            <w:rPr>
              <w:i/>
              <w:lang w:val="en"/>
            </w:rPr>
            <w:t xml:space="preserve">Computers in Human Behavior Reports </w:t>
          </w:r>
          <w:r w:rsidRPr="006C7529">
            <w:rPr>
              <w:lang w:val="en"/>
            </w:rPr>
            <w:t>14, 100430. DOI: 10.1016/j.chbr.2024.100430</w:t>
          </w:r>
        </w:p>
        <w:p w14:paraId="426AF590" w14:textId="77777777" w:rsidR="006C7529" w:rsidRDefault="006C7529" w:rsidP="006C7529">
          <w:pPr>
            <w:pStyle w:val="CitaviBibliographyEntry"/>
            <w:rPr>
              <w:lang w:val="en"/>
            </w:rPr>
          </w:pPr>
          <w:r>
            <w:rPr>
              <w:lang w:val="en"/>
            </w:rPr>
            <w:t>78.</w:t>
          </w:r>
          <w:r>
            <w:rPr>
              <w:lang w:val="en"/>
            </w:rPr>
            <w:tab/>
          </w:r>
          <w:bookmarkStart w:id="163" w:name="_CTVL0015a94f4972ba244ccae6afe9d5df33b4a"/>
          <w:r>
            <w:rPr>
              <w:lang w:val="en"/>
            </w:rPr>
            <w:t>van Prooije, T. et al. (2024) Perceptual and Acoustic Analysis of Speech in Spinocerebellar ataxia Type 1.</w:t>
          </w:r>
          <w:bookmarkEnd w:id="163"/>
          <w:r>
            <w:rPr>
              <w:lang w:val="en"/>
            </w:rPr>
            <w:t xml:space="preserve"> </w:t>
          </w:r>
          <w:r w:rsidRPr="006C7529">
            <w:rPr>
              <w:i/>
              <w:lang w:val="en"/>
            </w:rPr>
            <w:t xml:space="preserve">Cerebellum, </w:t>
          </w:r>
          <w:r w:rsidRPr="006C7529">
            <w:rPr>
              <w:lang w:val="en"/>
            </w:rPr>
            <w:t>112–120. DOI: 10.1007/s12311-023-01513-9</w:t>
          </w:r>
        </w:p>
        <w:p w14:paraId="7D53D38D" w14:textId="77777777" w:rsidR="006C7529" w:rsidRDefault="006C7529" w:rsidP="006C7529">
          <w:pPr>
            <w:pStyle w:val="CitaviBibliographyEntry"/>
            <w:rPr>
              <w:lang w:val="en"/>
            </w:rPr>
          </w:pPr>
          <w:r>
            <w:rPr>
              <w:lang w:val="en"/>
            </w:rPr>
            <w:t>79.</w:t>
          </w:r>
          <w:r>
            <w:rPr>
              <w:lang w:val="en"/>
            </w:rPr>
            <w:tab/>
          </w:r>
          <w:bookmarkStart w:id="164" w:name="_CTVL0015f5cb147e9724e6da87514966070f76d"/>
          <w:r>
            <w:rPr>
              <w:lang w:val="en"/>
            </w:rPr>
            <w:t>Moore, B.C.J. and Tan, C.-T. (2003) Perceived naturalness of spectrally distorted speech and music.</w:t>
          </w:r>
          <w:bookmarkEnd w:id="164"/>
          <w:r>
            <w:rPr>
              <w:lang w:val="en"/>
            </w:rPr>
            <w:t xml:space="preserve"> </w:t>
          </w:r>
          <w:r w:rsidRPr="006C7529">
            <w:rPr>
              <w:i/>
              <w:lang w:val="en"/>
            </w:rPr>
            <w:t xml:space="preserve">The Journal of the Acoustical Society of America </w:t>
          </w:r>
          <w:r w:rsidRPr="006C7529">
            <w:rPr>
              <w:lang w:val="en"/>
            </w:rPr>
            <w:t>114, 408–419. DOI: 10.1121/1.1577552</w:t>
          </w:r>
        </w:p>
        <w:p w14:paraId="7B818DCF" w14:textId="77777777" w:rsidR="006C7529" w:rsidRDefault="006C7529" w:rsidP="006C7529">
          <w:pPr>
            <w:pStyle w:val="CitaviBibliographyEntry"/>
            <w:rPr>
              <w:lang w:val="en"/>
            </w:rPr>
          </w:pPr>
          <w:r>
            <w:rPr>
              <w:lang w:val="en"/>
            </w:rPr>
            <w:lastRenderedPageBreak/>
            <w:t>80.</w:t>
          </w:r>
          <w:r>
            <w:rPr>
              <w:lang w:val="en"/>
            </w:rPr>
            <w:tab/>
          </w:r>
          <w:bookmarkStart w:id="165" w:name="_CTVL00122ae8252eaef42eca7bb1cc817bdcbb7"/>
          <w:r>
            <w:rPr>
              <w:lang w:val="en"/>
            </w:rPr>
            <w:t>Rao M V, A. et al. (2018) Effect of source filter interaction on isolated vowel-consonant-vowel perception.</w:t>
          </w:r>
          <w:bookmarkEnd w:id="165"/>
          <w:r>
            <w:rPr>
              <w:lang w:val="en"/>
            </w:rPr>
            <w:t xml:space="preserve"> </w:t>
          </w:r>
          <w:r w:rsidRPr="006C7529">
            <w:rPr>
              <w:i/>
              <w:lang w:val="en"/>
            </w:rPr>
            <w:t xml:space="preserve">The Journal of the Acoustical Society of America </w:t>
          </w:r>
          <w:r w:rsidRPr="006C7529">
            <w:rPr>
              <w:lang w:val="en"/>
            </w:rPr>
            <w:t>144, EL95. DOI: 10.1121/1.5049510</w:t>
          </w:r>
        </w:p>
        <w:p w14:paraId="644D86D9" w14:textId="77777777" w:rsidR="006C7529" w:rsidRDefault="006C7529" w:rsidP="006C7529">
          <w:pPr>
            <w:pStyle w:val="CitaviBibliographyEntry"/>
            <w:rPr>
              <w:lang w:val="en"/>
            </w:rPr>
          </w:pPr>
          <w:r>
            <w:rPr>
              <w:lang w:val="en"/>
            </w:rPr>
            <w:t>81.</w:t>
          </w:r>
          <w:r>
            <w:rPr>
              <w:lang w:val="en"/>
            </w:rPr>
            <w:tab/>
          </w:r>
          <w:bookmarkStart w:id="166" w:name="_CTVL001c63b743e03c7465c91b03de7033706b6"/>
          <w:r>
            <w:rPr>
              <w:lang w:val="en"/>
            </w:rPr>
            <w:t>Ratcliff, A. et al. (2002) Factors influencing ratings of speech naturalness in augmentative and alternative communication.</w:t>
          </w:r>
          <w:bookmarkEnd w:id="166"/>
          <w:r>
            <w:rPr>
              <w:lang w:val="en"/>
            </w:rPr>
            <w:t xml:space="preserve"> </w:t>
          </w:r>
          <w:r w:rsidRPr="006C7529">
            <w:rPr>
              <w:i/>
              <w:lang w:val="en"/>
            </w:rPr>
            <w:t xml:space="preserve">Augmentative and Alternative Communication </w:t>
          </w:r>
          <w:r w:rsidRPr="006C7529">
            <w:rPr>
              <w:lang w:val="en"/>
            </w:rPr>
            <w:t>18, 11–19. DOI: 10.1080/aac.18.1.11.19</w:t>
          </w:r>
        </w:p>
        <w:p w14:paraId="1997A110" w14:textId="77777777" w:rsidR="006C7529" w:rsidRDefault="006C7529" w:rsidP="006C7529">
          <w:pPr>
            <w:pStyle w:val="CitaviBibliographyEntry"/>
            <w:rPr>
              <w:lang w:val="en"/>
            </w:rPr>
          </w:pPr>
          <w:r>
            <w:rPr>
              <w:lang w:val="en"/>
            </w:rPr>
            <w:t>82.</w:t>
          </w:r>
          <w:r>
            <w:rPr>
              <w:lang w:val="en"/>
            </w:rPr>
            <w:tab/>
          </w:r>
          <w:bookmarkStart w:id="167" w:name="_CTVL0015a1db91b33d14ff99658fb9fdac7737e"/>
          <w:r>
            <w:rPr>
              <w:lang w:val="en"/>
            </w:rPr>
            <w:t>Meltzner, G.S. and Hillman, R.E. (2005) Impact of Aberrant Acoustic Properties on the Perception of Sound Quality in Electrolarynx Speech.</w:t>
          </w:r>
          <w:bookmarkEnd w:id="167"/>
          <w:r>
            <w:rPr>
              <w:lang w:val="en"/>
            </w:rPr>
            <w:t xml:space="preserve"> </w:t>
          </w:r>
          <w:r w:rsidRPr="006C7529">
            <w:rPr>
              <w:i/>
              <w:lang w:val="en"/>
            </w:rPr>
            <w:t xml:space="preserve">J Speech Lang Hear Res </w:t>
          </w:r>
          <w:r w:rsidRPr="006C7529">
            <w:rPr>
              <w:lang w:val="en"/>
            </w:rPr>
            <w:t>48, 766–779. DOI: 10.1044/1092-4388(2005/053)</w:t>
          </w:r>
        </w:p>
        <w:p w14:paraId="7CB23BC9" w14:textId="77777777" w:rsidR="006C7529" w:rsidRDefault="006C7529" w:rsidP="006C7529">
          <w:pPr>
            <w:pStyle w:val="CitaviBibliographyEntry"/>
            <w:rPr>
              <w:lang w:val="en"/>
            </w:rPr>
          </w:pPr>
          <w:r>
            <w:rPr>
              <w:lang w:val="en"/>
            </w:rPr>
            <w:t>83.</w:t>
          </w:r>
          <w:r>
            <w:rPr>
              <w:lang w:val="en"/>
            </w:rPr>
            <w:tab/>
          </w:r>
          <w:bookmarkStart w:id="168" w:name="_CTVL0014b62f6d8364c45ad9425ebd70e2a5d24"/>
          <w:r>
            <w:rPr>
              <w:lang w:val="en"/>
            </w:rPr>
            <w:t>Andics, A. et al. (2010) Neural mechanisms for voice recognition.</w:t>
          </w:r>
          <w:bookmarkEnd w:id="168"/>
          <w:r>
            <w:rPr>
              <w:lang w:val="en"/>
            </w:rPr>
            <w:t xml:space="preserve"> </w:t>
          </w:r>
          <w:r w:rsidRPr="006C7529">
            <w:rPr>
              <w:i/>
              <w:lang w:val="en"/>
            </w:rPr>
            <w:t xml:space="preserve">Neuroimage </w:t>
          </w:r>
          <w:r w:rsidRPr="006C7529">
            <w:rPr>
              <w:lang w:val="en"/>
            </w:rPr>
            <w:t>52, 1528–1540. DOI: 10.1016/j.neuroimage.2010.05.048</w:t>
          </w:r>
        </w:p>
        <w:p w14:paraId="4C177627" w14:textId="77777777" w:rsidR="006C7529" w:rsidRPr="007E5E2A" w:rsidRDefault="006C7529" w:rsidP="006C7529">
          <w:pPr>
            <w:pStyle w:val="CitaviBibliographyEntry"/>
            <w:rPr>
              <w:lang w:val="nb-NO"/>
            </w:rPr>
          </w:pPr>
          <w:r>
            <w:rPr>
              <w:lang w:val="en"/>
            </w:rPr>
            <w:t>84.</w:t>
          </w:r>
          <w:r>
            <w:rPr>
              <w:lang w:val="en"/>
            </w:rPr>
            <w:tab/>
          </w:r>
          <w:bookmarkStart w:id="169" w:name="_CTVL001c4be4743a60640beae77c58ff49b0c9b"/>
          <w:r>
            <w:rPr>
              <w:lang w:val="en"/>
            </w:rPr>
            <w:t>Valentine, T. et al. (2016) Face-space: A unifying concept in face recognition research.</w:t>
          </w:r>
          <w:bookmarkEnd w:id="169"/>
          <w:r>
            <w:rPr>
              <w:lang w:val="en"/>
            </w:rPr>
            <w:t xml:space="preserve"> </w:t>
          </w:r>
          <w:r w:rsidRPr="007E5E2A">
            <w:rPr>
              <w:i/>
              <w:lang w:val="nb-NO"/>
            </w:rPr>
            <w:t xml:space="preserve">Q J </w:t>
          </w:r>
          <w:proofErr w:type="spellStart"/>
          <w:r w:rsidRPr="007E5E2A">
            <w:rPr>
              <w:i/>
              <w:lang w:val="nb-NO"/>
            </w:rPr>
            <w:t>Exp</w:t>
          </w:r>
          <w:proofErr w:type="spellEnd"/>
          <w:r w:rsidRPr="007E5E2A">
            <w:rPr>
              <w:i/>
              <w:lang w:val="nb-NO"/>
            </w:rPr>
            <w:t xml:space="preserve"> </w:t>
          </w:r>
          <w:proofErr w:type="spellStart"/>
          <w:r w:rsidRPr="007E5E2A">
            <w:rPr>
              <w:i/>
              <w:lang w:val="nb-NO"/>
            </w:rPr>
            <w:t>Psychol</w:t>
          </w:r>
          <w:proofErr w:type="spellEnd"/>
          <w:r w:rsidRPr="007E5E2A">
            <w:rPr>
              <w:i/>
              <w:lang w:val="nb-NO"/>
            </w:rPr>
            <w:t xml:space="preserve"> (Hove) </w:t>
          </w:r>
          <w:r w:rsidRPr="007E5E2A">
            <w:rPr>
              <w:lang w:val="nb-NO"/>
            </w:rPr>
            <w:t>69, 1996–2019. DOI: 10.1080/17470218.2014.990392</w:t>
          </w:r>
        </w:p>
        <w:p w14:paraId="5DB3E880" w14:textId="77777777" w:rsidR="006C7529" w:rsidRDefault="006C7529" w:rsidP="006C7529">
          <w:pPr>
            <w:pStyle w:val="CitaviBibliographyEntry"/>
            <w:rPr>
              <w:lang w:val="en"/>
            </w:rPr>
          </w:pPr>
          <w:r w:rsidRPr="007E5E2A">
            <w:rPr>
              <w:lang w:val="nb-NO"/>
            </w:rPr>
            <w:t>85.</w:t>
          </w:r>
          <w:r w:rsidRPr="007E5E2A">
            <w:rPr>
              <w:lang w:val="nb-NO"/>
            </w:rPr>
            <w:tab/>
          </w:r>
          <w:bookmarkStart w:id="170" w:name="_CTVL001a472572f6ad04eff9d5b2d3b0efc71be"/>
          <w:r w:rsidRPr="007E5E2A">
            <w:rPr>
              <w:lang w:val="nb-NO"/>
            </w:rPr>
            <w:t xml:space="preserve">Lima, C.F. et al. </w:t>
          </w:r>
          <w:r>
            <w:rPr>
              <w:lang w:val="en"/>
            </w:rPr>
            <w:t>(2021) Authentic and posed emotional vocalizations trigger distinct facial responses.</w:t>
          </w:r>
          <w:bookmarkEnd w:id="170"/>
          <w:r>
            <w:rPr>
              <w:lang w:val="en"/>
            </w:rPr>
            <w:t xml:space="preserve"> </w:t>
          </w:r>
          <w:r w:rsidRPr="006C7529">
            <w:rPr>
              <w:i/>
              <w:lang w:val="en"/>
            </w:rPr>
            <w:t xml:space="preserve">Cortex </w:t>
          </w:r>
          <w:r w:rsidRPr="006C7529">
            <w:rPr>
              <w:lang w:val="en"/>
            </w:rPr>
            <w:t>141, 280–292. DOI: 10.1016/j.cortex.2021.04.015</w:t>
          </w:r>
        </w:p>
        <w:p w14:paraId="605EC800" w14:textId="77777777" w:rsidR="006C7529" w:rsidRDefault="006C7529" w:rsidP="006C7529">
          <w:pPr>
            <w:pStyle w:val="CitaviBibliographyEntry"/>
            <w:rPr>
              <w:lang w:val="en"/>
            </w:rPr>
          </w:pPr>
          <w:r>
            <w:rPr>
              <w:lang w:val="en"/>
            </w:rPr>
            <w:t>86.</w:t>
          </w:r>
          <w:r>
            <w:rPr>
              <w:lang w:val="en"/>
            </w:rPr>
            <w:tab/>
          </w:r>
          <w:bookmarkStart w:id="171" w:name="_CTVL001b86ee8fa846646bd89cf8704c1c49406"/>
          <w:r>
            <w:rPr>
              <w:lang w:val="en"/>
            </w:rPr>
            <w:t>Sarzedas, J. et al. (2024) Blindness influences emotional authenticity perception in voices: Behavioral and ERP evidence.</w:t>
          </w:r>
          <w:bookmarkEnd w:id="171"/>
          <w:r>
            <w:rPr>
              <w:lang w:val="en"/>
            </w:rPr>
            <w:t xml:space="preserve"> </w:t>
          </w:r>
          <w:r w:rsidRPr="006C7529">
            <w:rPr>
              <w:i/>
              <w:lang w:val="en"/>
            </w:rPr>
            <w:t xml:space="preserve">Cortex </w:t>
          </w:r>
          <w:r w:rsidRPr="006C7529">
            <w:rPr>
              <w:lang w:val="en"/>
            </w:rPr>
            <w:t>172, 254–270. DOI: 10.1016/j.cortex.2023.11.005</w:t>
          </w:r>
        </w:p>
        <w:p w14:paraId="03CAFA22" w14:textId="77777777" w:rsidR="006C7529" w:rsidRPr="007E5E2A" w:rsidRDefault="006C7529" w:rsidP="006C7529">
          <w:pPr>
            <w:pStyle w:val="CitaviBibliographyEntry"/>
            <w:rPr>
              <w:lang w:val="nb-NO"/>
            </w:rPr>
          </w:pPr>
          <w:r>
            <w:rPr>
              <w:lang w:val="en"/>
            </w:rPr>
            <w:t>87.</w:t>
          </w:r>
          <w:r>
            <w:rPr>
              <w:lang w:val="en"/>
            </w:rPr>
            <w:tab/>
          </w:r>
          <w:bookmarkStart w:id="172" w:name="_CTVL001ebaa446f7f2d4cd5974afd754ce56dd4"/>
          <w:r>
            <w:rPr>
              <w:lang w:val="en"/>
            </w:rPr>
            <w:t>Anikin, A. and Lima, C.F. (2017) Perceptual and acoustic differences between authentic and acted nonverbal emotional vocalizations.</w:t>
          </w:r>
          <w:bookmarkEnd w:id="172"/>
          <w:r>
            <w:rPr>
              <w:lang w:val="en"/>
            </w:rPr>
            <w:t xml:space="preserve"> </w:t>
          </w:r>
          <w:r w:rsidRPr="007E5E2A">
            <w:rPr>
              <w:i/>
              <w:lang w:val="nb-NO"/>
            </w:rPr>
            <w:t xml:space="preserve">Q J </w:t>
          </w:r>
          <w:proofErr w:type="spellStart"/>
          <w:r w:rsidRPr="007E5E2A">
            <w:rPr>
              <w:i/>
              <w:lang w:val="nb-NO"/>
            </w:rPr>
            <w:t>Exp</w:t>
          </w:r>
          <w:proofErr w:type="spellEnd"/>
          <w:r w:rsidRPr="007E5E2A">
            <w:rPr>
              <w:i/>
              <w:lang w:val="nb-NO"/>
            </w:rPr>
            <w:t xml:space="preserve"> </w:t>
          </w:r>
          <w:proofErr w:type="spellStart"/>
          <w:r w:rsidRPr="007E5E2A">
            <w:rPr>
              <w:i/>
              <w:lang w:val="nb-NO"/>
            </w:rPr>
            <w:t>Psychol</w:t>
          </w:r>
          <w:proofErr w:type="spellEnd"/>
          <w:r w:rsidRPr="007E5E2A">
            <w:rPr>
              <w:i/>
              <w:lang w:val="nb-NO"/>
            </w:rPr>
            <w:t xml:space="preserve"> (Hove) </w:t>
          </w:r>
          <w:r w:rsidRPr="007E5E2A">
            <w:rPr>
              <w:lang w:val="nb-NO"/>
            </w:rPr>
            <w:t>71, 622–641. DOI: 10.1080/17470218.2016.1270976</w:t>
          </w:r>
        </w:p>
        <w:p w14:paraId="2F0CD51D" w14:textId="77777777" w:rsidR="006C7529" w:rsidRDefault="006C7529" w:rsidP="006C7529">
          <w:pPr>
            <w:pStyle w:val="CitaviBibliographyEntry"/>
            <w:rPr>
              <w:lang w:val="en"/>
            </w:rPr>
          </w:pPr>
          <w:r w:rsidRPr="007E5E2A">
            <w:rPr>
              <w:lang w:val="nb-NO"/>
            </w:rPr>
            <w:t>88.</w:t>
          </w:r>
          <w:r w:rsidRPr="007E5E2A">
            <w:rPr>
              <w:lang w:val="nb-NO"/>
            </w:rPr>
            <w:tab/>
          </w:r>
          <w:bookmarkStart w:id="173" w:name="_CTVL001bf92f7c4b4d8411fb5c69439c6b07ae0"/>
          <w:proofErr w:type="spellStart"/>
          <w:r w:rsidRPr="007E5E2A">
            <w:rPr>
              <w:lang w:val="nb-NO"/>
            </w:rPr>
            <w:t>Kachel</w:t>
          </w:r>
          <w:proofErr w:type="spellEnd"/>
          <w:r w:rsidRPr="007E5E2A">
            <w:rPr>
              <w:lang w:val="nb-NO"/>
            </w:rPr>
            <w:t xml:space="preserve">, S. et al. </w:t>
          </w:r>
          <w:r>
            <w:rPr>
              <w:lang w:val="en"/>
            </w:rPr>
            <w:t>(2020) Gender (Conformity) Matters: Cross-Dimensional and Cross-Modal Associations in Sexual Orientation Perception.</w:t>
          </w:r>
          <w:bookmarkEnd w:id="173"/>
          <w:r>
            <w:rPr>
              <w:lang w:val="en"/>
            </w:rPr>
            <w:t xml:space="preserve"> </w:t>
          </w:r>
          <w:r w:rsidRPr="006C7529">
            <w:rPr>
              <w:i/>
              <w:lang w:val="en"/>
            </w:rPr>
            <w:t xml:space="preserve">Journal of Language and Social Psychology </w:t>
          </w:r>
          <w:r w:rsidRPr="006C7529">
            <w:rPr>
              <w:lang w:val="en"/>
            </w:rPr>
            <w:t>39, 40–66. DOI: 10.1177/0261927X19883902</w:t>
          </w:r>
        </w:p>
        <w:p w14:paraId="665B1FF8" w14:textId="77777777" w:rsidR="006C7529" w:rsidRDefault="006C7529" w:rsidP="006C7529">
          <w:pPr>
            <w:pStyle w:val="CitaviBibliographyEntry"/>
            <w:rPr>
              <w:lang w:val="en"/>
            </w:rPr>
          </w:pPr>
          <w:r>
            <w:rPr>
              <w:lang w:val="en"/>
            </w:rPr>
            <w:t>89.</w:t>
          </w:r>
          <w:r>
            <w:rPr>
              <w:lang w:val="en"/>
            </w:rPr>
            <w:tab/>
          </w:r>
          <w:bookmarkStart w:id="174"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74"/>
          <w:r>
            <w:rPr>
              <w:lang w:val="en"/>
            </w:rPr>
            <w:t xml:space="preserve"> </w:t>
          </w:r>
          <w:r w:rsidRPr="006C7529">
            <w:rPr>
              <w:i/>
              <w:lang w:val="en"/>
            </w:rPr>
            <w:t xml:space="preserve">International Journal of Transgenderism </w:t>
          </w:r>
          <w:r w:rsidRPr="006C7529">
            <w:rPr>
              <w:lang w:val="en"/>
            </w:rPr>
            <w:t>18, 328–342. DOI: 10.1080/15532739.2017.1329049</w:t>
          </w:r>
        </w:p>
        <w:p w14:paraId="28977559" w14:textId="77777777" w:rsidR="006C7529" w:rsidRDefault="006C7529" w:rsidP="006C7529">
          <w:pPr>
            <w:pStyle w:val="CitaviBibliographyEntry"/>
            <w:rPr>
              <w:lang w:val="en"/>
            </w:rPr>
          </w:pPr>
          <w:r>
            <w:rPr>
              <w:lang w:val="en"/>
            </w:rPr>
            <w:t>90.</w:t>
          </w:r>
          <w:r>
            <w:rPr>
              <w:lang w:val="en"/>
            </w:rPr>
            <w:tab/>
          </w:r>
          <w:bookmarkStart w:id="175" w:name="_CTVL001f25d5692da5d457ba4ac843207d5bee7"/>
          <w:r>
            <w:rPr>
              <w:lang w:val="en"/>
            </w:rPr>
            <w:t>Eiff, C.I. von et al. (2022) Crossmodal benefits to vocal emotion perception in cochlear implant users.</w:t>
          </w:r>
          <w:bookmarkEnd w:id="175"/>
          <w:r>
            <w:rPr>
              <w:lang w:val="en"/>
            </w:rPr>
            <w:t xml:space="preserve"> </w:t>
          </w:r>
          <w:r w:rsidRPr="006C7529">
            <w:rPr>
              <w:i/>
              <w:lang w:val="en"/>
            </w:rPr>
            <w:t xml:space="preserve">iScience </w:t>
          </w:r>
          <w:r w:rsidRPr="006C7529">
            <w:rPr>
              <w:lang w:val="en"/>
            </w:rPr>
            <w:t>25, 105711. DOI: 10.1016/j.isci.2022.105711</w:t>
          </w:r>
        </w:p>
        <w:p w14:paraId="173357AE" w14:textId="77777777" w:rsidR="006C7529" w:rsidRDefault="006C7529" w:rsidP="006C7529">
          <w:pPr>
            <w:pStyle w:val="CitaviBibliographyEntry"/>
            <w:rPr>
              <w:lang w:val="en"/>
            </w:rPr>
          </w:pPr>
          <w:r>
            <w:rPr>
              <w:lang w:val="en"/>
            </w:rPr>
            <w:t>91.</w:t>
          </w:r>
          <w:r>
            <w:rPr>
              <w:lang w:val="en"/>
            </w:rPr>
            <w:tab/>
          </w:r>
          <w:bookmarkStart w:id="176"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76"/>
          <w:r>
            <w:rPr>
              <w:lang w:val="en"/>
            </w:rPr>
            <w:t xml:space="preserve"> </w:t>
          </w:r>
          <w:r w:rsidRPr="006C7529">
            <w:rPr>
              <w:i/>
              <w:lang w:val="en"/>
            </w:rPr>
            <w:t xml:space="preserve">Frontiers in Neuroscience </w:t>
          </w:r>
          <w:r w:rsidRPr="006C7529">
            <w:rPr>
              <w:lang w:val="en"/>
            </w:rPr>
            <w:t>16, 956917. DOI: 10.3389/fnins.2022.956917</w:t>
          </w:r>
        </w:p>
        <w:p w14:paraId="088947B6" w14:textId="77777777" w:rsidR="006C7529" w:rsidRDefault="006C7529" w:rsidP="006C7529">
          <w:pPr>
            <w:pStyle w:val="CitaviBibliographyEntry"/>
            <w:rPr>
              <w:lang w:val="en"/>
            </w:rPr>
          </w:pPr>
          <w:r>
            <w:rPr>
              <w:lang w:val="en"/>
            </w:rPr>
            <w:t>92.</w:t>
          </w:r>
          <w:r>
            <w:rPr>
              <w:lang w:val="en"/>
            </w:rPr>
            <w:tab/>
          </w:r>
          <w:bookmarkStart w:id="177" w:name="_CTVL0015f719101a6324ccf8bd88a1b6c297199"/>
          <w:r>
            <w:rPr>
              <w:lang w:val="en"/>
            </w:rPr>
            <w:t>Yamagishi, J. et al. (2012) Speech synthesis technologies for individuals with vocal disabilities: Voice banking and reconstruction.</w:t>
          </w:r>
          <w:bookmarkEnd w:id="177"/>
          <w:r>
            <w:rPr>
              <w:lang w:val="en"/>
            </w:rPr>
            <w:t xml:space="preserve"> </w:t>
          </w:r>
          <w:r w:rsidRPr="006C7529">
            <w:rPr>
              <w:i/>
              <w:lang w:val="en"/>
            </w:rPr>
            <w:t xml:space="preserve">Acoust. Sci. &amp; Tech. </w:t>
          </w:r>
          <w:r w:rsidRPr="006C7529">
            <w:rPr>
              <w:lang w:val="en"/>
            </w:rPr>
            <w:t>33, 1–5. DOI: 10.1250/ast.33.1</w:t>
          </w:r>
        </w:p>
        <w:p w14:paraId="0ED227B3" w14:textId="77777777" w:rsidR="006C7529" w:rsidRDefault="006C7529" w:rsidP="006C7529">
          <w:pPr>
            <w:pStyle w:val="CitaviBibliographyEntry"/>
            <w:rPr>
              <w:lang w:val="en"/>
            </w:rPr>
          </w:pPr>
          <w:r>
            <w:rPr>
              <w:lang w:val="en"/>
            </w:rPr>
            <w:t>93.</w:t>
          </w:r>
          <w:r>
            <w:rPr>
              <w:lang w:val="en"/>
            </w:rPr>
            <w:tab/>
          </w:r>
          <w:bookmarkStart w:id="178" w:name="_CTVL0012050cdad0b5b4652ae9cccc5a3892f7f"/>
          <w:r>
            <w:rPr>
              <w:lang w:val="en"/>
            </w:rPr>
            <w:t>Belin, P. et al. (2004) Thinking the voice: neural correlates of voice perception.</w:t>
          </w:r>
          <w:bookmarkEnd w:id="178"/>
          <w:r>
            <w:rPr>
              <w:lang w:val="en"/>
            </w:rPr>
            <w:t xml:space="preserve"> </w:t>
          </w:r>
          <w:r w:rsidRPr="006C7529">
            <w:rPr>
              <w:i/>
              <w:lang w:val="en"/>
            </w:rPr>
            <w:t xml:space="preserve">Trends Cogn Sci </w:t>
          </w:r>
          <w:r w:rsidRPr="006C7529">
            <w:rPr>
              <w:lang w:val="en"/>
            </w:rPr>
            <w:t>8, 129–135. DOI: 10.1016/j.tics.2004.01.008</w:t>
          </w:r>
        </w:p>
        <w:p w14:paraId="136BD575" w14:textId="77777777" w:rsidR="006C7529" w:rsidRDefault="006C7529" w:rsidP="006C7529">
          <w:pPr>
            <w:pStyle w:val="CitaviBibliographyEntry"/>
            <w:rPr>
              <w:lang w:val="en"/>
            </w:rPr>
          </w:pPr>
          <w:r>
            <w:rPr>
              <w:lang w:val="en"/>
            </w:rPr>
            <w:t>94.</w:t>
          </w:r>
          <w:r>
            <w:rPr>
              <w:lang w:val="en"/>
            </w:rPr>
            <w:tab/>
          </w:r>
          <w:bookmarkStart w:id="179" w:name="_CTVL0018473d197b6e74f58899b2d313eecae96"/>
          <w:r>
            <w:rPr>
              <w:lang w:val="en"/>
            </w:rPr>
            <w:t>Belin, P. et al. (2011) Understanding voice perception.</w:t>
          </w:r>
          <w:bookmarkEnd w:id="179"/>
          <w:r>
            <w:rPr>
              <w:lang w:val="en"/>
            </w:rPr>
            <w:t xml:space="preserve"> </w:t>
          </w:r>
          <w:r w:rsidRPr="006C7529">
            <w:rPr>
              <w:i/>
              <w:lang w:val="en"/>
            </w:rPr>
            <w:t xml:space="preserve">Br. J. Psychol. </w:t>
          </w:r>
          <w:r w:rsidRPr="006C7529">
            <w:rPr>
              <w:lang w:val="en"/>
            </w:rPr>
            <w:t>102, 711–725. DOI: 10.1111/j.2044-8295.2011.02041.x</w:t>
          </w:r>
        </w:p>
        <w:p w14:paraId="62587253" w14:textId="77777777" w:rsidR="006C7529" w:rsidRDefault="006C7529" w:rsidP="006C7529">
          <w:pPr>
            <w:pStyle w:val="CitaviBibliographyEntry"/>
            <w:rPr>
              <w:lang w:val="en"/>
            </w:rPr>
          </w:pPr>
          <w:r>
            <w:rPr>
              <w:lang w:val="en"/>
            </w:rPr>
            <w:t>95.</w:t>
          </w:r>
          <w:r>
            <w:rPr>
              <w:lang w:val="en"/>
            </w:rPr>
            <w:tab/>
          </w:r>
          <w:bookmarkStart w:id="180" w:name="_CTVL00131a6c35984344b52a0d8347d4d006714"/>
          <w:r>
            <w:rPr>
              <w:lang w:val="en"/>
            </w:rPr>
            <w:t>Lavan, N. and McGettigan, C. (2023) A model for person perception from familiar and unfamiliar voices.</w:t>
          </w:r>
          <w:bookmarkEnd w:id="180"/>
          <w:r>
            <w:rPr>
              <w:lang w:val="en"/>
            </w:rPr>
            <w:t xml:space="preserve"> </w:t>
          </w:r>
          <w:r w:rsidRPr="006C7529">
            <w:rPr>
              <w:i/>
              <w:lang w:val="en"/>
            </w:rPr>
            <w:t xml:space="preserve">Commun Psychol </w:t>
          </w:r>
          <w:r w:rsidRPr="006C7529">
            <w:rPr>
              <w:lang w:val="en"/>
            </w:rPr>
            <w:t>1, 1–11. DOI: 10.1038/s44271-023-00001-4</w:t>
          </w:r>
        </w:p>
        <w:p w14:paraId="27960D2A" w14:textId="77777777" w:rsidR="006C7529" w:rsidRDefault="006C7529" w:rsidP="006C7529">
          <w:pPr>
            <w:pStyle w:val="CitaviBibliographyEntry"/>
            <w:rPr>
              <w:lang w:val="en"/>
            </w:rPr>
          </w:pPr>
          <w:r>
            <w:rPr>
              <w:lang w:val="en"/>
            </w:rPr>
            <w:t>96.</w:t>
          </w:r>
          <w:r>
            <w:rPr>
              <w:lang w:val="en"/>
            </w:rPr>
            <w:tab/>
          </w:r>
          <w:bookmarkStart w:id="181" w:name="_CTVL00119808fa8768244d5acfad02f822319c8"/>
          <w:r>
            <w:rPr>
              <w:lang w:val="en"/>
            </w:rPr>
            <w:t>Staib, M. and Frühholz, S. (2023) Distinct functional levels of human voice processing in the auditory cortex.</w:t>
          </w:r>
          <w:bookmarkEnd w:id="181"/>
          <w:r>
            <w:rPr>
              <w:lang w:val="en"/>
            </w:rPr>
            <w:t xml:space="preserve"> </w:t>
          </w:r>
          <w:r w:rsidRPr="006C7529">
            <w:rPr>
              <w:i/>
              <w:lang w:val="en"/>
            </w:rPr>
            <w:t xml:space="preserve">Cerebral Cortex </w:t>
          </w:r>
          <w:r w:rsidRPr="006C7529">
            <w:rPr>
              <w:lang w:val="en"/>
            </w:rPr>
            <w:t>33, 1170–1185. DOI: 10.1093/cercor/bhac128</w:t>
          </w:r>
        </w:p>
        <w:p w14:paraId="6AEF947D" w14:textId="77777777" w:rsidR="006C7529" w:rsidRDefault="006C7529" w:rsidP="006C7529">
          <w:pPr>
            <w:pStyle w:val="CitaviBibliographyEntry"/>
            <w:rPr>
              <w:lang w:val="en"/>
            </w:rPr>
          </w:pPr>
          <w:r>
            <w:rPr>
              <w:lang w:val="en"/>
            </w:rPr>
            <w:t>97.</w:t>
          </w:r>
          <w:r>
            <w:rPr>
              <w:lang w:val="en"/>
            </w:rPr>
            <w:tab/>
          </w:r>
          <w:bookmarkStart w:id="182" w:name="_CTVL00198482fa15cf341799a789474eab72d9c"/>
          <w:r>
            <w:rPr>
              <w:lang w:val="en"/>
            </w:rPr>
            <w:t>Staib, M. and Frühholz, S. (2021) Cortical voice processing is grounded in elementary sound analyses for vocalization relevant sound patterns.</w:t>
          </w:r>
          <w:bookmarkEnd w:id="182"/>
          <w:r>
            <w:rPr>
              <w:lang w:val="en"/>
            </w:rPr>
            <w:t xml:space="preserve"> </w:t>
          </w:r>
          <w:r w:rsidRPr="006C7529">
            <w:rPr>
              <w:i/>
              <w:lang w:val="en"/>
            </w:rPr>
            <w:t xml:space="preserve">Progress in neurobiology </w:t>
          </w:r>
          <w:r w:rsidRPr="006C7529">
            <w:rPr>
              <w:lang w:val="en"/>
            </w:rPr>
            <w:t>200, 101982. DOI: 10.1016/j.pneurobio.2020.101982</w:t>
          </w:r>
        </w:p>
        <w:p w14:paraId="6C52E1AE" w14:textId="77777777" w:rsidR="006C7529" w:rsidRDefault="006C7529" w:rsidP="006C7529">
          <w:pPr>
            <w:pStyle w:val="CitaviBibliographyEntry"/>
            <w:rPr>
              <w:lang w:val="en"/>
            </w:rPr>
          </w:pPr>
          <w:r>
            <w:rPr>
              <w:lang w:val="en"/>
            </w:rPr>
            <w:t>98.</w:t>
          </w:r>
          <w:r>
            <w:rPr>
              <w:lang w:val="en"/>
            </w:rPr>
            <w:tab/>
          </w:r>
          <w:bookmarkStart w:id="183" w:name="_CTVL0018170ad2555154dc4b593804da1490f3a"/>
          <w:r>
            <w:rPr>
              <w:lang w:val="en"/>
            </w:rPr>
            <w:t>Pinheiro, A.P. et al. (2021) Emotional authenticity modulates affective and social trait inferences from voices.</w:t>
          </w:r>
          <w:bookmarkEnd w:id="183"/>
          <w:r>
            <w:rPr>
              <w:lang w:val="en"/>
            </w:rPr>
            <w:t xml:space="preserve"> </w:t>
          </w:r>
          <w:r w:rsidRPr="006C7529">
            <w:rPr>
              <w:i/>
              <w:lang w:val="en"/>
            </w:rPr>
            <w:t xml:space="preserve">Philosophical transactions of the Royal Society of London. Series B, Biological sciences </w:t>
          </w:r>
          <w:r w:rsidRPr="006C7529">
            <w:rPr>
              <w:lang w:val="en"/>
            </w:rPr>
            <w:t>376, 20200402. DOI: 10.1098/rstb.2020.0402</w:t>
          </w:r>
        </w:p>
        <w:p w14:paraId="56A15C40" w14:textId="77777777" w:rsidR="006C7529" w:rsidRDefault="006C7529" w:rsidP="006C7529">
          <w:pPr>
            <w:pStyle w:val="CitaviBibliographyEntry"/>
            <w:rPr>
              <w:lang w:val="en"/>
            </w:rPr>
          </w:pPr>
          <w:r>
            <w:rPr>
              <w:lang w:val="en"/>
            </w:rPr>
            <w:lastRenderedPageBreak/>
            <w:t>99.</w:t>
          </w:r>
          <w:r>
            <w:rPr>
              <w:lang w:val="en"/>
            </w:rPr>
            <w:tab/>
          </w:r>
          <w:bookmarkStart w:id="184" w:name="_CTVL0019809a29e46f84bd7a97220703d48a3c8"/>
          <w:r>
            <w:rPr>
              <w:lang w:val="en"/>
            </w:rPr>
            <w:t>Duville, M.M. et al. (2022) Neuronal and behavioral affective perceptions of human and naturalness-reduced emotional prosodies.</w:t>
          </w:r>
          <w:bookmarkEnd w:id="184"/>
          <w:r>
            <w:rPr>
              <w:lang w:val="en"/>
            </w:rPr>
            <w:t xml:space="preserve"> </w:t>
          </w:r>
          <w:r w:rsidRPr="006C7529">
            <w:rPr>
              <w:i/>
              <w:lang w:val="en"/>
            </w:rPr>
            <w:t xml:space="preserve">Frontiers in computational neuroscience </w:t>
          </w:r>
          <w:r w:rsidRPr="006C7529">
            <w:rPr>
              <w:lang w:val="en"/>
            </w:rPr>
            <w:t>16, 1022787. DOI: 10.3389/fncom.2022.1022787</w:t>
          </w:r>
        </w:p>
        <w:p w14:paraId="6E19C773" w14:textId="77777777" w:rsidR="006C7529" w:rsidRDefault="006C7529" w:rsidP="006C7529">
          <w:pPr>
            <w:pStyle w:val="CitaviBibliographyEntry"/>
            <w:rPr>
              <w:lang w:val="en"/>
            </w:rPr>
          </w:pPr>
          <w:r>
            <w:rPr>
              <w:lang w:val="en"/>
            </w:rPr>
            <w:t>100.</w:t>
          </w:r>
          <w:r>
            <w:rPr>
              <w:lang w:val="en"/>
            </w:rPr>
            <w:tab/>
          </w:r>
          <w:bookmarkStart w:id="185" w:name="_CTVL00152ddb899d5f54143abd2967570779595"/>
          <w:r>
            <w:rPr>
              <w:lang w:val="en"/>
            </w:rPr>
            <w:t>Conde, T. et al. (2022) The time course of emotional authenticity detection in nonverbal vocalizations.</w:t>
          </w:r>
          <w:bookmarkEnd w:id="185"/>
          <w:r>
            <w:rPr>
              <w:lang w:val="en"/>
            </w:rPr>
            <w:t xml:space="preserve"> </w:t>
          </w:r>
          <w:r w:rsidRPr="006C7529">
            <w:rPr>
              <w:i/>
              <w:lang w:val="en"/>
            </w:rPr>
            <w:t xml:space="preserve">Cortex; a journal devoted to the study of the nervous system and behavior </w:t>
          </w:r>
          <w:r w:rsidRPr="006C7529">
            <w:rPr>
              <w:lang w:val="en"/>
            </w:rPr>
            <w:t>151, 116–132. DOI: 10.1016/j.cortex.2022.02.016</w:t>
          </w:r>
        </w:p>
        <w:p w14:paraId="03C7BD84" w14:textId="77777777" w:rsidR="006C7529" w:rsidRDefault="006C7529" w:rsidP="006C7529">
          <w:pPr>
            <w:pStyle w:val="CitaviBibliographyEntry"/>
            <w:rPr>
              <w:lang w:val="en"/>
            </w:rPr>
          </w:pPr>
          <w:r>
            <w:rPr>
              <w:lang w:val="en"/>
            </w:rPr>
            <w:t>101.</w:t>
          </w:r>
          <w:r>
            <w:rPr>
              <w:lang w:val="en"/>
            </w:rPr>
            <w:tab/>
          </w:r>
          <w:bookmarkStart w:id="186" w:name="_CTVL0015be1a851d514450794ad789f2cf8816e"/>
          <w:r>
            <w:rPr>
              <w:lang w:val="en"/>
            </w:rPr>
            <w:t>Kosilo, M. et al. (2021) The neural basis of authenticity recognition in laughter and crying.</w:t>
          </w:r>
          <w:bookmarkEnd w:id="186"/>
          <w:r>
            <w:rPr>
              <w:lang w:val="en"/>
            </w:rPr>
            <w:t xml:space="preserve"> </w:t>
          </w:r>
          <w:r w:rsidRPr="006C7529">
            <w:rPr>
              <w:i/>
              <w:lang w:val="en"/>
            </w:rPr>
            <w:t xml:space="preserve">Scientific reports </w:t>
          </w:r>
          <w:r w:rsidRPr="006C7529">
            <w:rPr>
              <w:lang w:val="en"/>
            </w:rPr>
            <w:t>11, 23750. DOI: 10.1038/s41598-021-03131-z</w:t>
          </w:r>
        </w:p>
        <w:p w14:paraId="7B1D848A" w14:textId="77777777" w:rsidR="006C7529" w:rsidRDefault="006C7529" w:rsidP="006C7529">
          <w:pPr>
            <w:pStyle w:val="CitaviBibliographyEntry"/>
            <w:rPr>
              <w:lang w:val="en"/>
            </w:rPr>
          </w:pPr>
          <w:r>
            <w:rPr>
              <w:lang w:val="en"/>
            </w:rPr>
            <w:t>102.</w:t>
          </w:r>
          <w:r>
            <w:rPr>
              <w:lang w:val="en"/>
            </w:rPr>
            <w:tab/>
          </w:r>
          <w:bookmarkStart w:id="187" w:name="_CTVL0013e125602c1bd44aeaf978eeb96515454"/>
          <w:r>
            <w:rPr>
              <w:lang w:val="en"/>
            </w:rPr>
            <w:t>Miller, E.J. et al. (2023) How do people respond to computer-generated versus human faces? A systematic review and meta-analyses.</w:t>
          </w:r>
          <w:bookmarkEnd w:id="187"/>
          <w:r>
            <w:rPr>
              <w:lang w:val="en"/>
            </w:rPr>
            <w:t xml:space="preserve"> </w:t>
          </w:r>
          <w:r w:rsidRPr="006C7529">
            <w:rPr>
              <w:i/>
              <w:lang w:val="en"/>
            </w:rPr>
            <w:t xml:space="preserve">Computers in Human Behavior Reports, </w:t>
          </w:r>
          <w:r w:rsidRPr="006C7529">
            <w:rPr>
              <w:lang w:val="en"/>
            </w:rPr>
            <w:t>100283. DOI: 10.1016/j.chbr.2023.100283</w:t>
          </w:r>
        </w:p>
        <w:p w14:paraId="64C81625" w14:textId="77777777" w:rsidR="006C7529" w:rsidRDefault="006C7529" w:rsidP="006C7529">
          <w:pPr>
            <w:pStyle w:val="CitaviBibliographyEntry"/>
            <w:rPr>
              <w:lang w:val="en"/>
            </w:rPr>
          </w:pPr>
          <w:r>
            <w:rPr>
              <w:lang w:val="en"/>
            </w:rPr>
            <w:t>103.</w:t>
          </w:r>
          <w:r>
            <w:rPr>
              <w:lang w:val="en"/>
            </w:rPr>
            <w:tab/>
          </w:r>
          <w:bookmarkStart w:id="188" w:name="_CTVL001aa6a6c4ea0734d81a15f5b2bdf7fabde"/>
          <w:r>
            <w:rPr>
              <w:lang w:val="en"/>
            </w:rPr>
            <w:t>Miller, E.J. et al. (2023) AI Hyperrealism: Why AI Faces Are Perceived as More Real Than Human Ones.</w:t>
          </w:r>
          <w:bookmarkEnd w:id="188"/>
          <w:r>
            <w:rPr>
              <w:lang w:val="en"/>
            </w:rPr>
            <w:t xml:space="preserve"> </w:t>
          </w:r>
          <w:r w:rsidRPr="006C7529">
            <w:rPr>
              <w:i/>
              <w:lang w:val="en"/>
            </w:rPr>
            <w:t xml:space="preserve">Psychol Sci </w:t>
          </w:r>
          <w:r w:rsidRPr="006C7529">
            <w:rPr>
              <w:lang w:val="en"/>
            </w:rPr>
            <w:t>34, 1390–1403. DOI: 10.1177/09567976231207095</w:t>
          </w:r>
        </w:p>
        <w:p w14:paraId="76D51A8F" w14:textId="77777777" w:rsidR="006C7529" w:rsidRDefault="006C7529" w:rsidP="006C7529">
          <w:pPr>
            <w:pStyle w:val="CitaviBibliographyEntry"/>
            <w:rPr>
              <w:lang w:val="en"/>
            </w:rPr>
          </w:pPr>
          <w:r>
            <w:rPr>
              <w:lang w:val="en"/>
            </w:rPr>
            <w:t>104.</w:t>
          </w:r>
          <w:r>
            <w:rPr>
              <w:lang w:val="en"/>
            </w:rPr>
            <w:tab/>
          </w:r>
          <w:bookmarkStart w:id="189" w:name="_CTVL001deef13d60b6949409c9dc53183368f84"/>
          <w:r>
            <w:rPr>
              <w:lang w:val="en"/>
            </w:rPr>
            <w:t>Cabral, J.P. et al. (2017) The Influence of Synthetic Voice on the Evaluation of a Virtual Character. In</w:t>
          </w:r>
          <w:bookmarkEnd w:id="189"/>
          <w:r>
            <w:rPr>
              <w:lang w:val="en"/>
            </w:rPr>
            <w:t xml:space="preserve"> </w:t>
          </w:r>
          <w:r w:rsidRPr="006C7529">
            <w:rPr>
              <w:i/>
              <w:lang w:val="en"/>
            </w:rPr>
            <w:t xml:space="preserve">Interspeech 2017, </w:t>
          </w:r>
          <w:r w:rsidRPr="006C7529">
            <w:rPr>
              <w:lang w:val="en"/>
            </w:rPr>
            <w:t>pp. 229–233, ISCA</w:t>
          </w:r>
        </w:p>
        <w:p w14:paraId="3401C0AE" w14:textId="77777777" w:rsidR="006C7529" w:rsidRDefault="006C7529" w:rsidP="006C7529">
          <w:pPr>
            <w:pStyle w:val="CitaviBibliographyEntry"/>
            <w:rPr>
              <w:lang w:val="en"/>
            </w:rPr>
          </w:pPr>
          <w:r>
            <w:rPr>
              <w:lang w:val="en"/>
            </w:rPr>
            <w:t>105.</w:t>
          </w:r>
          <w:r>
            <w:rPr>
              <w:lang w:val="en"/>
            </w:rPr>
            <w:tab/>
          </w:r>
          <w:bookmarkStart w:id="190" w:name="_CTVL001177306e7104c479a8f86190cef383385"/>
          <w:r>
            <w:rPr>
              <w:lang w:val="en"/>
            </w:rPr>
            <w:t>Ehret, J. et al. (2021) Do Prosody and Embodiment Influence the Perceived Naturalness of Conversational Agents’ Speech?</w:t>
          </w:r>
          <w:bookmarkEnd w:id="190"/>
          <w:r>
            <w:rPr>
              <w:lang w:val="en"/>
            </w:rPr>
            <w:t xml:space="preserve"> </w:t>
          </w:r>
          <w:r w:rsidRPr="006C7529">
            <w:rPr>
              <w:i/>
              <w:lang w:val="en"/>
            </w:rPr>
            <w:t xml:space="preserve">ACM Trans. Appl. Percept. </w:t>
          </w:r>
          <w:r w:rsidRPr="006C7529">
            <w:rPr>
              <w:lang w:val="en"/>
            </w:rPr>
            <w:t>18, 1–15. DOI: 10.1145/3486580</w:t>
          </w:r>
        </w:p>
        <w:p w14:paraId="508C4CCD" w14:textId="77777777" w:rsidR="006C7529" w:rsidRDefault="006C7529" w:rsidP="006C7529">
          <w:pPr>
            <w:pStyle w:val="CitaviBibliographyEntry"/>
            <w:rPr>
              <w:lang w:val="en"/>
            </w:rPr>
          </w:pPr>
          <w:r>
            <w:rPr>
              <w:lang w:val="en"/>
            </w:rPr>
            <w:t>106.</w:t>
          </w:r>
          <w:r>
            <w:rPr>
              <w:lang w:val="en"/>
            </w:rPr>
            <w:tab/>
          </w:r>
          <w:bookmarkStart w:id="191" w:name="_CTVL0016aa408af973a4dee88aefd116d180589"/>
          <w:r>
            <w:rPr>
              <w:lang w:val="en"/>
            </w:rPr>
            <w:t>Ferstl, Y. et al. (2021) Human or Robot? Investigating voice, appearance and gesture motion realism of conversational social agents. In</w:t>
          </w:r>
          <w:bookmarkEnd w:id="191"/>
          <w:r>
            <w:rPr>
              <w:lang w:val="en"/>
            </w:rPr>
            <w:t xml:space="preserve"> </w:t>
          </w:r>
          <w:r w:rsidRPr="006C7529">
            <w:rPr>
              <w:i/>
              <w:lang w:val="en"/>
            </w:rPr>
            <w:t xml:space="preserve">Proceedings of the 21th ACM International Conference on Intelligent Virtual Agents, </w:t>
          </w:r>
          <w:r w:rsidRPr="006C7529">
            <w:rPr>
              <w:lang w:val="en"/>
            </w:rPr>
            <w:t>pp. 76–83, ACM</w:t>
          </w:r>
        </w:p>
        <w:p w14:paraId="7287651F" w14:textId="77777777" w:rsidR="006C7529" w:rsidRDefault="006C7529" w:rsidP="006C7529">
          <w:pPr>
            <w:pStyle w:val="CitaviBibliographyEntry"/>
            <w:rPr>
              <w:lang w:val="en"/>
            </w:rPr>
          </w:pPr>
          <w:r>
            <w:rPr>
              <w:lang w:val="en"/>
            </w:rPr>
            <w:t>107.</w:t>
          </w:r>
          <w:r>
            <w:rPr>
              <w:lang w:val="en"/>
            </w:rPr>
            <w:tab/>
          </w:r>
          <w:bookmarkStart w:id="192" w:name="_CTVL0016d28527776634854ab2b02120a88e349"/>
          <w:r>
            <w:rPr>
              <w:lang w:val="en"/>
            </w:rPr>
            <w:t>Gong, L. and Nass, C. (2007) When a Talking-Face Computer Agent is Half-Human and Half-Humanoid: Human Identity and Consistency Preference.</w:t>
          </w:r>
          <w:bookmarkEnd w:id="192"/>
          <w:r>
            <w:rPr>
              <w:lang w:val="en"/>
            </w:rPr>
            <w:t xml:space="preserve"> </w:t>
          </w:r>
          <w:r w:rsidRPr="006C7529">
            <w:rPr>
              <w:i/>
              <w:lang w:val="en"/>
            </w:rPr>
            <w:t xml:space="preserve">Human Comm Res </w:t>
          </w:r>
          <w:r w:rsidRPr="006C7529">
            <w:rPr>
              <w:lang w:val="en"/>
            </w:rPr>
            <w:t>33, 163–193. DOI: 10.1111/j.1468-2958.2007.00295.x</w:t>
          </w:r>
        </w:p>
        <w:p w14:paraId="71E874EF" w14:textId="77777777" w:rsidR="006C7529" w:rsidRDefault="006C7529" w:rsidP="006C7529">
          <w:pPr>
            <w:pStyle w:val="CitaviBibliographyEntry"/>
            <w:rPr>
              <w:lang w:val="en"/>
            </w:rPr>
          </w:pPr>
          <w:r>
            <w:rPr>
              <w:lang w:val="en"/>
            </w:rPr>
            <w:t>108.</w:t>
          </w:r>
          <w:r>
            <w:rPr>
              <w:lang w:val="en"/>
            </w:rPr>
            <w:tab/>
          </w:r>
          <w:bookmarkStart w:id="193" w:name="_CTVL001c1e2c296da764b7096f8f63f723bcd22"/>
          <w:r>
            <w:rPr>
              <w:lang w:val="en"/>
            </w:rPr>
            <w:t>Higgins, D. et al. (2022) Sympathy for the digital: Influence of synthetic voice on affinity, social presence and empathy for photorealistic virtual humans.</w:t>
          </w:r>
          <w:bookmarkEnd w:id="193"/>
          <w:r>
            <w:rPr>
              <w:lang w:val="en"/>
            </w:rPr>
            <w:t xml:space="preserve"> </w:t>
          </w:r>
          <w:r w:rsidRPr="006C7529">
            <w:rPr>
              <w:i/>
              <w:lang w:val="en"/>
            </w:rPr>
            <w:t xml:space="preserve">Computers &amp; Graphics </w:t>
          </w:r>
          <w:r w:rsidRPr="006C7529">
            <w:rPr>
              <w:lang w:val="en"/>
            </w:rPr>
            <w:t>104, 116–128. DOI: 10.1016/j.cag.2022.03.009</w:t>
          </w:r>
        </w:p>
        <w:p w14:paraId="59B27D58" w14:textId="77777777" w:rsidR="006C7529" w:rsidRDefault="006C7529" w:rsidP="006C7529">
          <w:pPr>
            <w:pStyle w:val="CitaviBibliographyEntry"/>
            <w:rPr>
              <w:lang w:val="en"/>
            </w:rPr>
          </w:pPr>
          <w:r>
            <w:rPr>
              <w:lang w:val="en"/>
            </w:rPr>
            <w:t>109.</w:t>
          </w:r>
          <w:r>
            <w:rPr>
              <w:lang w:val="en"/>
            </w:rPr>
            <w:tab/>
          </w:r>
          <w:bookmarkStart w:id="194" w:name="_CTVL0017810d0e58efc4d3f9c5d15e6e7338928"/>
          <w:r>
            <w:rPr>
              <w:lang w:val="en"/>
            </w:rPr>
            <w:t>Li, M. et al. (2023) Effects of robot gaze and voice human-likeness on users’ subjective perception, visual attention, and cerebral activity in voice conversations.</w:t>
          </w:r>
          <w:bookmarkEnd w:id="194"/>
          <w:r>
            <w:rPr>
              <w:lang w:val="en"/>
            </w:rPr>
            <w:t xml:space="preserve"> </w:t>
          </w:r>
          <w:r w:rsidRPr="006C7529">
            <w:rPr>
              <w:i/>
              <w:lang w:val="en"/>
            </w:rPr>
            <w:t xml:space="preserve">Computers in Human Behavior </w:t>
          </w:r>
          <w:r w:rsidRPr="006C7529">
            <w:rPr>
              <w:lang w:val="en"/>
            </w:rPr>
            <w:t>141, 107645. DOI: 10.1016/j.chb.2022.107645</w:t>
          </w:r>
        </w:p>
        <w:p w14:paraId="258166ED" w14:textId="77777777" w:rsidR="006C7529" w:rsidRDefault="006C7529" w:rsidP="006C7529">
          <w:pPr>
            <w:pStyle w:val="CitaviBibliographyEntry"/>
            <w:rPr>
              <w:lang w:val="en"/>
            </w:rPr>
          </w:pPr>
          <w:r>
            <w:rPr>
              <w:lang w:val="en"/>
            </w:rPr>
            <w:t>110.</w:t>
          </w:r>
          <w:r>
            <w:rPr>
              <w:lang w:val="en"/>
            </w:rPr>
            <w:tab/>
          </w:r>
          <w:bookmarkStart w:id="195" w:name="_CTVL001f2006f1362364ea39afc1da0b4fa1c78"/>
          <w:r>
            <w:rPr>
              <w:lang w:val="en"/>
            </w:rPr>
            <w:t>Parmar, D. et al. (2022) Designing Empathic Virtual Agents: Manipulating Animation, Voice, Rendering, and Empathy to Create Persuasive Agents.</w:t>
          </w:r>
          <w:bookmarkEnd w:id="195"/>
          <w:r>
            <w:rPr>
              <w:lang w:val="en"/>
            </w:rPr>
            <w:t xml:space="preserve"> </w:t>
          </w:r>
          <w:r w:rsidRPr="006C7529">
            <w:rPr>
              <w:i/>
              <w:lang w:val="en"/>
            </w:rPr>
            <w:t xml:space="preserve">Autonomous agents and multi-agent systems </w:t>
          </w:r>
          <w:r w:rsidRPr="006C7529">
            <w:rPr>
              <w:lang w:val="en"/>
            </w:rPr>
            <w:t>36. DOI: 10.1007/s10458-021-09539-1</w:t>
          </w:r>
        </w:p>
        <w:p w14:paraId="5E9ECA89" w14:textId="77777777" w:rsidR="006C7529" w:rsidRDefault="006C7529" w:rsidP="006C7529">
          <w:pPr>
            <w:pStyle w:val="CitaviBibliographyEntry"/>
            <w:rPr>
              <w:lang w:val="en"/>
            </w:rPr>
          </w:pPr>
          <w:r>
            <w:rPr>
              <w:lang w:val="en"/>
            </w:rPr>
            <w:t>111.</w:t>
          </w:r>
          <w:r>
            <w:rPr>
              <w:lang w:val="en"/>
            </w:rPr>
            <w:tab/>
          </w:r>
          <w:bookmarkStart w:id="196" w:name="_CTVL0012ee235348c9e4c64bce4ee1d5e2192b4"/>
          <w:r>
            <w:rPr>
              <w:lang w:val="en"/>
            </w:rPr>
            <w:t>Sarigul, B. and Urgen, B.A. (2023) Audio–Visual Predictive Processing in the Perception of Humans and Robots.</w:t>
          </w:r>
          <w:bookmarkEnd w:id="196"/>
          <w:r>
            <w:rPr>
              <w:lang w:val="en"/>
            </w:rPr>
            <w:t xml:space="preserve"> </w:t>
          </w:r>
          <w:r w:rsidRPr="006C7529">
            <w:rPr>
              <w:i/>
              <w:lang w:val="en"/>
            </w:rPr>
            <w:t xml:space="preserve">Int J of Soc Robotics </w:t>
          </w:r>
          <w:r w:rsidRPr="006C7529">
            <w:rPr>
              <w:lang w:val="en"/>
            </w:rPr>
            <w:t>15, 855–865. DOI: 10.1007/s12369-023-00990-6</w:t>
          </w:r>
        </w:p>
        <w:p w14:paraId="43DE61B8" w14:textId="77777777" w:rsidR="006C7529" w:rsidRDefault="006C7529" w:rsidP="006C7529">
          <w:pPr>
            <w:pStyle w:val="CitaviBibliographyEntry"/>
            <w:rPr>
              <w:lang w:val="en"/>
            </w:rPr>
          </w:pPr>
          <w:r>
            <w:rPr>
              <w:lang w:val="en"/>
            </w:rPr>
            <w:t>112.</w:t>
          </w:r>
          <w:r>
            <w:rPr>
              <w:lang w:val="en"/>
            </w:rPr>
            <w:tab/>
          </w:r>
          <w:bookmarkStart w:id="197" w:name="_CTVL0010f72801f3289448e994a30bcd51ab1fd"/>
          <w:r>
            <w:rPr>
              <w:lang w:val="en"/>
            </w:rPr>
            <w:t>Lowry, H. et al. (2013) Behavioural responses of wildlife to urban environments.</w:t>
          </w:r>
          <w:bookmarkEnd w:id="197"/>
          <w:r>
            <w:rPr>
              <w:lang w:val="en"/>
            </w:rPr>
            <w:t xml:space="preserve"> </w:t>
          </w:r>
          <w:r w:rsidRPr="006C7529">
            <w:rPr>
              <w:i/>
              <w:lang w:val="en"/>
            </w:rPr>
            <w:t xml:space="preserve">Biological reviews of the Cambridge Philosophical Society </w:t>
          </w:r>
          <w:r w:rsidRPr="006C7529">
            <w:rPr>
              <w:lang w:val="en"/>
            </w:rPr>
            <w:t>88, 537–549. DOI: 10.1111/brv.12012</w:t>
          </w:r>
        </w:p>
        <w:p w14:paraId="1A3D3262" w14:textId="77777777" w:rsidR="006C7529" w:rsidRDefault="006C7529" w:rsidP="006C7529">
          <w:pPr>
            <w:pStyle w:val="CitaviBibliographyEntry"/>
            <w:rPr>
              <w:lang w:val="en"/>
            </w:rPr>
          </w:pPr>
          <w:r>
            <w:rPr>
              <w:lang w:val="en"/>
            </w:rPr>
            <w:t>113.</w:t>
          </w:r>
          <w:r>
            <w:rPr>
              <w:lang w:val="en"/>
            </w:rPr>
            <w:tab/>
          </w:r>
          <w:bookmarkStart w:id="198" w:name="_CTVL0019b2a9899904a4719bf8ba767e57fac3e"/>
          <w:r>
            <w:rPr>
              <w:lang w:val="en"/>
            </w:rPr>
            <w:t>Nussbaum, C. et al. (2022) Contributions of fundamental frequency and timbre to vocal emotion perception and their electrophysiological correlates.</w:t>
          </w:r>
          <w:bookmarkEnd w:id="198"/>
          <w:r>
            <w:rPr>
              <w:lang w:val="en"/>
            </w:rPr>
            <w:t xml:space="preserve"> </w:t>
          </w:r>
          <w:r w:rsidRPr="006C7529">
            <w:rPr>
              <w:i/>
              <w:lang w:val="en"/>
            </w:rPr>
            <w:t xml:space="preserve">Social Cognitive and Affective Neuroscience </w:t>
          </w:r>
          <w:r w:rsidRPr="006C7529">
            <w:rPr>
              <w:lang w:val="en"/>
            </w:rPr>
            <w:t>17, 1145–1154. DOI: 10.1093/scan/nsac033</w:t>
          </w:r>
        </w:p>
        <w:p w14:paraId="11ED1D4A" w14:textId="77777777" w:rsidR="006C7529" w:rsidRDefault="006C7529" w:rsidP="006C7529">
          <w:pPr>
            <w:pStyle w:val="CitaviBibliographyEntry"/>
            <w:rPr>
              <w:lang w:val="en"/>
            </w:rPr>
          </w:pPr>
          <w:r>
            <w:rPr>
              <w:lang w:val="en"/>
            </w:rPr>
            <w:t>114.</w:t>
          </w:r>
          <w:r>
            <w:rPr>
              <w:lang w:val="en"/>
            </w:rPr>
            <w:tab/>
          </w:r>
          <w:bookmarkStart w:id="199" w:name="_CTVL0012fdb7cb492e1407181b775e4ed5a8536"/>
          <w:r>
            <w:rPr>
              <w:lang w:val="en"/>
            </w:rPr>
            <w:t>Duville, M.M. et al. (2024) Improved emotion differentiation under reduced acoustic variability of speech in autism.</w:t>
          </w:r>
          <w:bookmarkEnd w:id="199"/>
          <w:r>
            <w:rPr>
              <w:lang w:val="en"/>
            </w:rPr>
            <w:t xml:space="preserve"> </w:t>
          </w:r>
          <w:r w:rsidRPr="006C7529">
            <w:rPr>
              <w:i/>
              <w:lang w:val="en"/>
            </w:rPr>
            <w:t xml:space="preserve">BMC medicine </w:t>
          </w:r>
          <w:r w:rsidRPr="006C7529">
            <w:rPr>
              <w:lang w:val="en"/>
            </w:rPr>
            <w:t>22, 121. DOI: 10.1186/s12916-024-03341-y</w:t>
          </w:r>
        </w:p>
        <w:p w14:paraId="1CFDC581" w14:textId="77777777" w:rsidR="006C7529" w:rsidRDefault="006C7529" w:rsidP="006C7529">
          <w:pPr>
            <w:pStyle w:val="CitaviBibliographyEntry"/>
            <w:rPr>
              <w:lang w:val="en"/>
            </w:rPr>
          </w:pPr>
          <w:r>
            <w:rPr>
              <w:lang w:val="en"/>
            </w:rPr>
            <w:t>115.</w:t>
          </w:r>
          <w:r>
            <w:rPr>
              <w:lang w:val="en"/>
            </w:rPr>
            <w:tab/>
          </w:r>
          <w:bookmarkStart w:id="200" w:name="_CTVL001d3a1bb1aabad42f4a82d00410cd2279e"/>
          <w:r>
            <w:rPr>
              <w:lang w:val="en"/>
            </w:rPr>
            <w:t>Kauk, J. et al. (2024) The adaptive community-response (ACR) method for collecting misinformation on social media.</w:t>
          </w:r>
          <w:bookmarkEnd w:id="200"/>
          <w:r>
            <w:rPr>
              <w:lang w:val="en"/>
            </w:rPr>
            <w:t xml:space="preserve"> </w:t>
          </w:r>
          <w:r w:rsidRPr="006C7529">
            <w:rPr>
              <w:i/>
              <w:lang w:val="en"/>
            </w:rPr>
            <w:t xml:space="preserve">J Big Data </w:t>
          </w:r>
          <w:r w:rsidRPr="006C7529">
            <w:rPr>
              <w:lang w:val="en"/>
            </w:rPr>
            <w:t>11. DOI: 10.1186/s40537-024-00894-w</w:t>
          </w:r>
        </w:p>
        <w:p w14:paraId="6F54FCC0" w14:textId="270138CA" w:rsidR="00B014AB" w:rsidRDefault="006C7529" w:rsidP="006C7529">
          <w:pPr>
            <w:pStyle w:val="CitaviBibliographyEntry"/>
            <w:rPr>
              <w:lang w:val="en"/>
            </w:rPr>
          </w:pPr>
          <w:r>
            <w:rPr>
              <w:lang w:val="en"/>
            </w:rPr>
            <w:t>116.</w:t>
          </w:r>
          <w:r>
            <w:rPr>
              <w:lang w:val="en"/>
            </w:rPr>
            <w:tab/>
          </w:r>
          <w:bookmarkStart w:id="201" w:name="_CTVL001087bfcc64895492fb6b85a51b4236313"/>
          <w:r>
            <w:rPr>
              <w:lang w:val="en"/>
            </w:rPr>
            <w:t>Malisz, Z. et al. (2020) Modern speech synthesis for phonetic sciences: a discussion and an evaluation. DOI: 10.31234/osf.io/dxvh</w:t>
          </w:r>
          <w:bookmarkEnd w:id="201"/>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CommentText"/>
      </w:pPr>
      <w:r>
        <w:rPr>
          <w:rStyle w:val="CommentReference"/>
        </w:rPr>
        <w:annotationRef/>
      </w:r>
      <w:r>
        <w:t>Da bin ich ehrlich gesagt noch nicht glücklich drüber</w:t>
      </w:r>
    </w:p>
  </w:comment>
  <w:comment w:id="4" w:author="christine.nussbaum" w:date="2024-10-25T12:50:00Z" w:initials="c">
    <w:p w14:paraId="52A66A7E" w14:textId="77777777" w:rsidR="00417803" w:rsidRDefault="00417803" w:rsidP="00417803">
      <w:pPr>
        <w:pStyle w:val="CommentText"/>
      </w:pPr>
      <w:r>
        <w:rPr>
          <w:rStyle w:val="CommentReference"/>
        </w:rPr>
        <w:annotationRef/>
      </w:r>
      <w:r>
        <w:t xml:space="preserve">See </w:t>
      </w:r>
      <w:proofErr w:type="spellStart"/>
      <w:r>
        <w:t>point</w:t>
      </w:r>
      <w:proofErr w:type="spellEnd"/>
      <w:r>
        <w:t xml:space="preserve"> 24 </w:t>
      </w:r>
    </w:p>
    <w:p w14:paraId="053E713B" w14:textId="77777777" w:rsidR="00417803" w:rsidRDefault="00417803" w:rsidP="00417803">
      <w:pPr>
        <w:pStyle w:val="CommentText"/>
      </w:pPr>
      <w:r>
        <w:t>Referenz hier oder lieber im Satz davor?</w:t>
      </w:r>
    </w:p>
  </w:comment>
  <w:comment w:id="7" w:author="christine.nussbaum" w:date="2024-11-13T20:50:00Z" w:initials="c">
    <w:p w14:paraId="35C1778D" w14:textId="77777777" w:rsidR="00254451" w:rsidRDefault="00254451" w:rsidP="00254451">
      <w:pPr>
        <w:pStyle w:val="CommentText"/>
      </w:pPr>
      <w:r>
        <w:rPr>
          <w:rStyle w:val="CommentReference"/>
        </w:rPr>
        <w:annotationRef/>
      </w:r>
      <w:r>
        <w:t xml:space="preserve">Bitte um </w:t>
      </w:r>
      <w:proofErr w:type="spellStart"/>
      <w:r>
        <w:t>streamlining</w:t>
      </w:r>
      <w:proofErr w:type="spellEnd"/>
    </w:p>
  </w:comment>
  <w:comment w:id="37" w:author="christine.nussbaum" w:date="2024-11-13T18:17:00Z" w:initials="c">
    <w:p w14:paraId="2E931F40" w14:textId="5D5C4A4E" w:rsidR="007C7BAB" w:rsidRDefault="007C7BAB" w:rsidP="007C7BAB">
      <w:pPr>
        <w:pStyle w:val="CommentText"/>
      </w:pPr>
      <w:r>
        <w:rPr>
          <w:rStyle w:val="CommentReference"/>
        </w:rPr>
        <w:annotationRef/>
      </w:r>
      <w:r>
        <w:t>@Stefan, kannst du nochmal prüfen, dass das die richtigen Referenzen sind?</w:t>
      </w:r>
    </w:p>
  </w:comment>
  <w:comment w:id="68" w:author="christine.nussbaum" w:date="2024-10-23T17:29:00Z" w:initials="c">
    <w:p w14:paraId="521A8178" w14:textId="16B1AA99" w:rsidR="002E4F0D" w:rsidRPr="007E5E2A" w:rsidRDefault="002E4F0D" w:rsidP="002E4F0D">
      <w:pPr>
        <w:pStyle w:val="CommentText"/>
        <w:rPr>
          <w:lang w:val="en-GB"/>
        </w:rPr>
      </w:pPr>
      <w:r>
        <w:rPr>
          <w:rStyle w:val="CommentReference"/>
        </w:rPr>
        <w:annotationRef/>
      </w:r>
      <w:r w:rsidRPr="007E5E2A">
        <w:rPr>
          <w:lang w:val="en-GB"/>
        </w:rPr>
        <w:t>Maybe change into „</w:t>
      </w:r>
      <w:proofErr w:type="gramStart"/>
      <w:r w:rsidRPr="007E5E2A">
        <w:rPr>
          <w:lang w:val="en-GB"/>
        </w:rPr>
        <w:t>hope“</w:t>
      </w:r>
      <w:proofErr w:type="gramEnd"/>
      <w:r w:rsidRPr="007E5E2A">
        <w:rPr>
          <w:lang w:val="en-GB"/>
        </w:rPr>
        <w:t>? (</w:t>
      </w:r>
      <w:proofErr w:type="spellStart"/>
      <w:r w:rsidRPr="007E5E2A">
        <w:rPr>
          <w:lang w:val="en-GB"/>
        </w:rPr>
        <w:t>weil</w:t>
      </w:r>
      <w:proofErr w:type="spellEnd"/>
      <w:r w:rsidRPr="007E5E2A">
        <w:rPr>
          <w:lang w:val="en-GB"/>
        </w:rPr>
        <w:t xml:space="preserve"> </w:t>
      </w:r>
      <w:proofErr w:type="spellStart"/>
      <w:r w:rsidRPr="007E5E2A">
        <w:rPr>
          <w:lang w:val="en-GB"/>
        </w:rPr>
        <w:t>zu</w:t>
      </w:r>
      <w:proofErr w:type="spellEnd"/>
      <w:r w:rsidRPr="007E5E2A">
        <w:rPr>
          <w:lang w:val="en-GB"/>
        </w:rPr>
        <w:t xml:space="preserve"> opinionated, see point 4)</w:t>
      </w:r>
    </w:p>
  </w:comment>
  <w:comment w:id="73" w:author="christine.nussbaum" w:date="2024-11-13T20:31:00Z" w:initials="c">
    <w:p w14:paraId="477722D7" w14:textId="77777777" w:rsidR="009E74B4" w:rsidRDefault="009E74B4" w:rsidP="009E74B4">
      <w:pPr>
        <w:pStyle w:val="CommentText"/>
      </w:pPr>
      <w:r>
        <w:rPr>
          <w:rStyle w:val="CommentReference"/>
        </w:rPr>
        <w:annotationRef/>
      </w:r>
      <w:proofErr w:type="spellStart"/>
      <w:r>
        <w:t>To</w:t>
      </w:r>
      <w:proofErr w:type="spellEnd"/>
      <w:r>
        <w:t xml:space="preserve"> </w:t>
      </w:r>
      <w:proofErr w:type="spellStart"/>
      <w:r>
        <w:t>be</w:t>
      </w:r>
      <w:proofErr w:type="spellEnd"/>
      <w:r>
        <w:t xml:space="preserve"> </w:t>
      </w:r>
      <w:proofErr w:type="spellStart"/>
      <w:r>
        <w:t>streamlined</w:t>
      </w:r>
      <w:proofErr w:type="spellEnd"/>
    </w:p>
  </w:comment>
  <w:comment w:id="80" w:author="christine.nussbaum" w:date="2024-11-13T20:09:00Z" w:initials="c">
    <w:p w14:paraId="3184E6F8" w14:textId="09D6730B" w:rsidR="00DC0779" w:rsidRDefault="00DC0779" w:rsidP="00DC0779">
      <w:pPr>
        <w:pStyle w:val="CommentText"/>
      </w:pPr>
      <w:r>
        <w:rPr>
          <w:rStyle w:val="CommentReference"/>
        </w:rPr>
        <w:annotationRef/>
      </w:r>
      <w:r>
        <w:t xml:space="preserve">Wollen wir diskutieren, den </w:t>
      </w:r>
      <w:proofErr w:type="spellStart"/>
      <w:r>
        <w:t>evtl</w:t>
      </w:r>
      <w:proofErr w:type="spellEnd"/>
      <w:r>
        <w:t xml:space="preserve"> doch rauszunehmen?</w:t>
      </w:r>
    </w:p>
  </w:comment>
  <w:comment w:id="81" w:author="Sascha Frühholz" w:date="2024-11-14T13:30:00Z" w:initials="SF">
    <w:p w14:paraId="7A93AE7C" w14:textId="47950758" w:rsidR="00560161" w:rsidRDefault="00560161">
      <w:pPr>
        <w:pStyle w:val="CommentText"/>
      </w:pPr>
      <w:r>
        <w:rPr>
          <w:rStyle w:val="CommentReference"/>
        </w:rPr>
        <w:annotationRef/>
      </w:r>
      <w:r>
        <w:t>Ja, müssen wir diskutieren.</w:t>
      </w:r>
    </w:p>
  </w:comment>
  <w:comment w:id="82" w:author="christine.nussbaum" w:date="2024-11-13T20:48:00Z" w:initials="c">
    <w:p w14:paraId="1EE35CDE" w14:textId="77777777" w:rsidR="00254451" w:rsidRDefault="00254451" w:rsidP="00254451">
      <w:pPr>
        <w:pStyle w:val="CommentText"/>
      </w:pPr>
      <w:r>
        <w:rPr>
          <w:rStyle w:val="CommentReference"/>
        </w:rPr>
        <w:annotationRef/>
      </w:r>
      <w:r>
        <w:t xml:space="preserve">Dieser Absatz müsste jetzt mit dem ersten noch abgestimmt werden, um Redundanz zu vermeiden.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053E713B" w15:done="0"/>
  <w15:commentEx w15:paraId="35C1778D" w15:done="0"/>
  <w15:commentEx w15:paraId="2E931F40" w15:done="0"/>
  <w15:commentEx w15:paraId="521A8178" w15:done="0"/>
  <w15:commentEx w15:paraId="477722D7" w15:done="0"/>
  <w15:commentEx w15:paraId="3184E6F8" w15:done="0"/>
  <w15:commentEx w15:paraId="7A93AE7C" w15:paraIdParent="3184E6F8" w15:done="0"/>
  <w15:commentEx w15:paraId="1EE35C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548BF4E5" w16cex:dateUtc="2024-10-25T10:50:00Z"/>
  <w16cex:commentExtensible w16cex:durableId="3E8E7073" w16cex:dateUtc="2024-11-13T19:50:00Z"/>
  <w16cex:commentExtensible w16cex:durableId="070DBDE7" w16cex:dateUtc="2024-11-13T17:17:00Z"/>
  <w16cex:commentExtensible w16cex:durableId="732D824B" w16cex:dateUtc="2024-10-23T15:29:00Z"/>
  <w16cex:commentExtensible w16cex:durableId="311C8AB6" w16cex:dateUtc="2024-11-13T19:31:00Z"/>
  <w16cex:commentExtensible w16cex:durableId="1E467A4B" w16cex:dateUtc="2024-11-13T19:09:00Z"/>
  <w16cex:commentExtensible w16cex:durableId="381EDA6B" w16cex:dateUtc="2024-11-14T12:30:00Z"/>
  <w16cex:commentExtensible w16cex:durableId="7F9B9908" w16cex:dateUtc="2024-11-1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053E713B" w16cid:durableId="548BF4E5"/>
  <w16cid:commentId w16cid:paraId="35C1778D" w16cid:durableId="3E8E7073"/>
  <w16cid:commentId w16cid:paraId="2E931F40" w16cid:durableId="070DBDE7"/>
  <w16cid:commentId w16cid:paraId="521A8178" w16cid:durableId="732D824B"/>
  <w16cid:commentId w16cid:paraId="477722D7" w16cid:durableId="311C8AB6"/>
  <w16cid:commentId w16cid:paraId="3184E6F8" w16cid:durableId="1E467A4B"/>
  <w16cid:commentId w16cid:paraId="7A93AE7C" w16cid:durableId="381EDA6B"/>
  <w16cid:commentId w16cid:paraId="1EE35CDE" w16cid:durableId="7F9B9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AB544" w14:textId="77777777" w:rsidR="00761766" w:rsidRDefault="00761766" w:rsidP="00353624">
      <w:pPr>
        <w:spacing w:after="0" w:line="240" w:lineRule="auto"/>
      </w:pPr>
      <w:r>
        <w:separator/>
      </w:r>
    </w:p>
  </w:endnote>
  <w:endnote w:type="continuationSeparator" w:id="0">
    <w:p w14:paraId="032FC68A" w14:textId="77777777" w:rsidR="00761766" w:rsidRDefault="00761766"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EndPr/>
    <w:sdtContent>
      <w:p w14:paraId="0449A416" w14:textId="603EC905" w:rsidR="008255C2" w:rsidRDefault="008255C2">
        <w:pPr>
          <w:pStyle w:val="Footer"/>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B89AD" w14:textId="77777777" w:rsidR="00761766" w:rsidRDefault="00761766" w:rsidP="00353624">
      <w:pPr>
        <w:spacing w:after="0" w:line="240" w:lineRule="auto"/>
      </w:pPr>
      <w:r>
        <w:separator/>
      </w:r>
    </w:p>
  </w:footnote>
  <w:footnote w:type="continuationSeparator" w:id="0">
    <w:p w14:paraId="16FF5CB2" w14:textId="77777777" w:rsidR="00761766" w:rsidRDefault="00761766"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Header"/>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6"/>
  </w:num>
  <w:num w:numId="2" w16cid:durableId="1800952531">
    <w:abstractNumId w:val="20"/>
  </w:num>
  <w:num w:numId="3" w16cid:durableId="607322995">
    <w:abstractNumId w:val="17"/>
  </w:num>
  <w:num w:numId="4" w16cid:durableId="831262803">
    <w:abstractNumId w:val="21"/>
  </w:num>
  <w:num w:numId="5" w16cid:durableId="1840348461">
    <w:abstractNumId w:val="13"/>
  </w:num>
  <w:num w:numId="6" w16cid:durableId="1994066187">
    <w:abstractNumId w:val="28"/>
  </w:num>
  <w:num w:numId="7" w16cid:durableId="1482312081">
    <w:abstractNumId w:val="11"/>
  </w:num>
  <w:num w:numId="8" w16cid:durableId="1433238627">
    <w:abstractNumId w:val="10"/>
  </w:num>
  <w:num w:numId="9" w16cid:durableId="1017537176">
    <w:abstractNumId w:val="18"/>
  </w:num>
  <w:num w:numId="10" w16cid:durableId="359625205">
    <w:abstractNumId w:val="27"/>
  </w:num>
  <w:num w:numId="11" w16cid:durableId="1078016626">
    <w:abstractNumId w:val="16"/>
  </w:num>
  <w:num w:numId="12" w16cid:durableId="1756975950">
    <w:abstractNumId w:val="15"/>
  </w:num>
  <w:num w:numId="13" w16cid:durableId="127288896">
    <w:abstractNumId w:val="25"/>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3"/>
  </w:num>
  <w:num w:numId="26" w16cid:durableId="1872107368">
    <w:abstractNumId w:val="14"/>
  </w:num>
  <w:num w:numId="27" w16cid:durableId="1137719797">
    <w:abstractNumId w:val="24"/>
  </w:num>
  <w:num w:numId="28" w16cid:durableId="1057316387">
    <w:abstractNumId w:val="22"/>
  </w:num>
  <w:num w:numId="29" w16cid:durableId="13274369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rson w15:author="Sascha Frühholz">
    <w15:presenceInfo w15:providerId="AD" w15:userId="S::sascha.fruehholz@psychologie.uzh.ch::4a6c0754-b4b6-4a56-8e6f-46fe99ba9f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2576"/>
    <w:rsid w:val="001463E1"/>
    <w:rsid w:val="00155195"/>
    <w:rsid w:val="00157328"/>
    <w:rsid w:val="00157540"/>
    <w:rsid w:val="00164F35"/>
    <w:rsid w:val="00166ECB"/>
    <w:rsid w:val="001679BA"/>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57F6"/>
    <w:rsid w:val="0034699D"/>
    <w:rsid w:val="00347CBF"/>
    <w:rsid w:val="0035017E"/>
    <w:rsid w:val="00353624"/>
    <w:rsid w:val="0036286C"/>
    <w:rsid w:val="00366DDC"/>
    <w:rsid w:val="0037048C"/>
    <w:rsid w:val="0039400B"/>
    <w:rsid w:val="00396F35"/>
    <w:rsid w:val="003A2E81"/>
    <w:rsid w:val="003A3148"/>
    <w:rsid w:val="003A75ED"/>
    <w:rsid w:val="003B390A"/>
    <w:rsid w:val="003B423D"/>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E4C84"/>
    <w:rsid w:val="004F3E20"/>
    <w:rsid w:val="004F5F70"/>
    <w:rsid w:val="00500628"/>
    <w:rsid w:val="005028B4"/>
    <w:rsid w:val="00505D57"/>
    <w:rsid w:val="0053120F"/>
    <w:rsid w:val="00533F4D"/>
    <w:rsid w:val="00535AEF"/>
    <w:rsid w:val="00536854"/>
    <w:rsid w:val="00536DA1"/>
    <w:rsid w:val="00537FDF"/>
    <w:rsid w:val="00540E45"/>
    <w:rsid w:val="00540EA3"/>
    <w:rsid w:val="00544374"/>
    <w:rsid w:val="00554077"/>
    <w:rsid w:val="00560161"/>
    <w:rsid w:val="0056605D"/>
    <w:rsid w:val="00570F96"/>
    <w:rsid w:val="0057287E"/>
    <w:rsid w:val="00576C9A"/>
    <w:rsid w:val="00581C07"/>
    <w:rsid w:val="005841EC"/>
    <w:rsid w:val="0058483B"/>
    <w:rsid w:val="0058543C"/>
    <w:rsid w:val="005867D7"/>
    <w:rsid w:val="005873C7"/>
    <w:rsid w:val="005948D8"/>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186"/>
    <w:rsid w:val="006C7529"/>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1766"/>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C7BAB"/>
    <w:rsid w:val="007D11CD"/>
    <w:rsid w:val="007D2225"/>
    <w:rsid w:val="007D5C69"/>
    <w:rsid w:val="007D75AE"/>
    <w:rsid w:val="007E090A"/>
    <w:rsid w:val="007E3481"/>
    <w:rsid w:val="007E3E58"/>
    <w:rsid w:val="007E5E2A"/>
    <w:rsid w:val="007F138B"/>
    <w:rsid w:val="007F6E01"/>
    <w:rsid w:val="008013D7"/>
    <w:rsid w:val="00810C4D"/>
    <w:rsid w:val="00813EC9"/>
    <w:rsid w:val="00822483"/>
    <w:rsid w:val="00824B77"/>
    <w:rsid w:val="008255BD"/>
    <w:rsid w:val="008255C2"/>
    <w:rsid w:val="0082663D"/>
    <w:rsid w:val="00831DF3"/>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D5565"/>
    <w:rsid w:val="008E2FE6"/>
    <w:rsid w:val="008E7DBB"/>
    <w:rsid w:val="008F0296"/>
    <w:rsid w:val="008F2E4D"/>
    <w:rsid w:val="008F6DA6"/>
    <w:rsid w:val="00903703"/>
    <w:rsid w:val="009073C7"/>
    <w:rsid w:val="00910521"/>
    <w:rsid w:val="00916250"/>
    <w:rsid w:val="00920B34"/>
    <w:rsid w:val="00930F55"/>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47E7"/>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03D4"/>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47FAB"/>
    <w:rsid w:val="00F5336F"/>
    <w:rsid w:val="00F61678"/>
    <w:rsid w:val="00F62518"/>
    <w:rsid w:val="00F719E9"/>
    <w:rsid w:val="00F73D82"/>
    <w:rsid w:val="00F76B74"/>
    <w:rsid w:val="00F77143"/>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0A"/>
    <w:pPr>
      <w:ind w:left="720"/>
      <w:contextualSpacing/>
    </w:pPr>
  </w:style>
  <w:style w:type="character" w:styleId="Strong">
    <w:name w:val="Strong"/>
    <w:basedOn w:val="DefaultParagraphFont"/>
    <w:uiPriority w:val="22"/>
    <w:qFormat/>
    <w:rsid w:val="008C2E8F"/>
    <w:rPr>
      <w:b/>
      <w:bCs/>
    </w:rPr>
  </w:style>
  <w:style w:type="paragraph" w:styleId="NoSpacing">
    <w:name w:val="No Spacing"/>
    <w:uiPriority w:val="1"/>
    <w:qFormat/>
    <w:rsid w:val="00DA2D62"/>
    <w:pPr>
      <w:spacing w:after="0" w:line="240" w:lineRule="auto"/>
    </w:pPr>
    <w:rPr>
      <w:lang w:val="en-GB"/>
    </w:rPr>
  </w:style>
  <w:style w:type="character" w:customStyle="1" w:styleId="Heading1Char">
    <w:name w:val="Heading 1 Char"/>
    <w:basedOn w:val="DefaultParagraphFont"/>
    <w:link w:val="Heading1"/>
    <w:uiPriority w:val="9"/>
    <w:rsid w:val="008629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7E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5179"/>
    <w:pPr>
      <w:outlineLvl w:val="9"/>
    </w:pPr>
    <w:rPr>
      <w:lang w:eastAsia="de-DE"/>
    </w:rPr>
  </w:style>
  <w:style w:type="paragraph" w:styleId="TOC1">
    <w:name w:val="toc 1"/>
    <w:basedOn w:val="Normal"/>
    <w:next w:val="Normal"/>
    <w:autoRedefine/>
    <w:uiPriority w:val="39"/>
    <w:unhideWhenUsed/>
    <w:rsid w:val="00345179"/>
    <w:pPr>
      <w:spacing w:after="100"/>
    </w:pPr>
  </w:style>
  <w:style w:type="paragraph" w:styleId="TOC2">
    <w:name w:val="toc 2"/>
    <w:basedOn w:val="Normal"/>
    <w:next w:val="Normal"/>
    <w:autoRedefine/>
    <w:uiPriority w:val="39"/>
    <w:unhideWhenUsed/>
    <w:rsid w:val="00345179"/>
    <w:pPr>
      <w:spacing w:after="100"/>
      <w:ind w:left="220"/>
    </w:pPr>
  </w:style>
  <w:style w:type="character" w:styleId="Hyperlink">
    <w:name w:val="Hyperlink"/>
    <w:basedOn w:val="DefaultParagraphFont"/>
    <w:uiPriority w:val="99"/>
    <w:unhideWhenUsed/>
    <w:rsid w:val="00345179"/>
    <w:rPr>
      <w:color w:val="0563C1" w:themeColor="hyperlink"/>
      <w:u w:val="single"/>
    </w:rPr>
  </w:style>
  <w:style w:type="character" w:styleId="CommentReference">
    <w:name w:val="annotation reference"/>
    <w:basedOn w:val="DefaultParagraphFont"/>
    <w:uiPriority w:val="99"/>
    <w:semiHidden/>
    <w:unhideWhenUsed/>
    <w:rsid w:val="00FD4DD7"/>
    <w:rPr>
      <w:sz w:val="16"/>
      <w:szCs w:val="16"/>
    </w:rPr>
  </w:style>
  <w:style w:type="paragraph" w:styleId="CommentText">
    <w:name w:val="annotation text"/>
    <w:basedOn w:val="Normal"/>
    <w:link w:val="CommentTextChar"/>
    <w:uiPriority w:val="99"/>
    <w:unhideWhenUsed/>
    <w:rsid w:val="00FD4DD7"/>
    <w:pPr>
      <w:spacing w:line="240" w:lineRule="auto"/>
    </w:pPr>
    <w:rPr>
      <w:sz w:val="20"/>
      <w:szCs w:val="20"/>
    </w:rPr>
  </w:style>
  <w:style w:type="character" w:customStyle="1" w:styleId="CommentTextChar">
    <w:name w:val="Comment Text Char"/>
    <w:basedOn w:val="DefaultParagraphFont"/>
    <w:link w:val="CommentText"/>
    <w:uiPriority w:val="99"/>
    <w:rsid w:val="00FD4DD7"/>
    <w:rPr>
      <w:sz w:val="20"/>
      <w:szCs w:val="20"/>
    </w:rPr>
  </w:style>
  <w:style w:type="paragraph" w:styleId="CommentSubject">
    <w:name w:val="annotation subject"/>
    <w:basedOn w:val="CommentText"/>
    <w:next w:val="CommentText"/>
    <w:link w:val="CommentSubjectChar"/>
    <w:uiPriority w:val="99"/>
    <w:semiHidden/>
    <w:unhideWhenUsed/>
    <w:rsid w:val="00FD4DD7"/>
    <w:rPr>
      <w:b/>
      <w:bCs/>
    </w:rPr>
  </w:style>
  <w:style w:type="character" w:customStyle="1" w:styleId="CommentSubjectChar">
    <w:name w:val="Comment Subject Char"/>
    <w:basedOn w:val="CommentTextChar"/>
    <w:link w:val="CommentSubject"/>
    <w:uiPriority w:val="99"/>
    <w:semiHidden/>
    <w:rsid w:val="00FD4DD7"/>
    <w:rPr>
      <w:b/>
      <w:bCs/>
      <w:sz w:val="20"/>
      <w:szCs w:val="20"/>
    </w:rPr>
  </w:style>
  <w:style w:type="paragraph" w:styleId="Header">
    <w:name w:val="header"/>
    <w:basedOn w:val="Normal"/>
    <w:link w:val="HeaderChar"/>
    <w:uiPriority w:val="99"/>
    <w:unhideWhenUsed/>
    <w:rsid w:val="00353624"/>
    <w:pPr>
      <w:tabs>
        <w:tab w:val="center" w:pos="4703"/>
        <w:tab w:val="right" w:pos="9406"/>
      </w:tabs>
      <w:spacing w:after="0" w:line="240" w:lineRule="auto"/>
    </w:pPr>
  </w:style>
  <w:style w:type="character" w:customStyle="1" w:styleId="HeaderChar">
    <w:name w:val="Header Char"/>
    <w:basedOn w:val="DefaultParagraphFont"/>
    <w:link w:val="Header"/>
    <w:uiPriority w:val="99"/>
    <w:rsid w:val="00353624"/>
  </w:style>
  <w:style w:type="paragraph" w:styleId="Footer">
    <w:name w:val="footer"/>
    <w:basedOn w:val="Normal"/>
    <w:link w:val="FooterChar"/>
    <w:uiPriority w:val="99"/>
    <w:unhideWhenUsed/>
    <w:rsid w:val="00353624"/>
    <w:pPr>
      <w:tabs>
        <w:tab w:val="center" w:pos="4703"/>
        <w:tab w:val="right" w:pos="9406"/>
      </w:tabs>
      <w:spacing w:after="0" w:line="240" w:lineRule="auto"/>
    </w:pPr>
  </w:style>
  <w:style w:type="character" w:customStyle="1" w:styleId="FooterChar">
    <w:name w:val="Footer Char"/>
    <w:basedOn w:val="DefaultParagraphFont"/>
    <w:link w:val="Footer"/>
    <w:uiPriority w:val="99"/>
    <w:rsid w:val="00353624"/>
  </w:style>
  <w:style w:type="paragraph" w:styleId="BalloonText">
    <w:name w:val="Balloon Text"/>
    <w:basedOn w:val="Normal"/>
    <w:link w:val="BalloonTextChar"/>
    <w:uiPriority w:val="99"/>
    <w:semiHidden/>
    <w:unhideWhenUsed/>
    <w:rsid w:val="00082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93"/>
    <w:rPr>
      <w:rFonts w:ascii="Segoe UI" w:hAnsi="Segoe UI" w:cs="Segoe UI"/>
      <w:sz w:val="18"/>
      <w:szCs w:val="18"/>
    </w:rPr>
  </w:style>
  <w:style w:type="paragraph" w:styleId="Revision">
    <w:name w:val="Revision"/>
    <w:hidden/>
    <w:uiPriority w:val="99"/>
    <w:semiHidden/>
    <w:rsid w:val="002A06B9"/>
    <w:pPr>
      <w:spacing w:after="0" w:line="240" w:lineRule="auto"/>
    </w:pPr>
  </w:style>
  <w:style w:type="paragraph" w:styleId="Caption">
    <w:name w:val="caption"/>
    <w:basedOn w:val="Normal"/>
    <w:next w:val="Normal"/>
    <w:uiPriority w:val="35"/>
    <w:unhideWhenUsed/>
    <w:qFormat/>
    <w:rsid w:val="0067145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71456"/>
    <w:rPr>
      <w:color w:val="605E5C"/>
      <w:shd w:val="clear" w:color="auto" w:fill="E1DFDD"/>
    </w:rPr>
  </w:style>
  <w:style w:type="character" w:styleId="PlaceholderText">
    <w:name w:val="Placeholder Text"/>
    <w:basedOn w:val="DefaultParagraphFont"/>
    <w:uiPriority w:val="99"/>
    <w:semiHidden/>
    <w:rsid w:val="00B014AB"/>
    <w:rPr>
      <w:color w:val="808080"/>
    </w:rPr>
  </w:style>
  <w:style w:type="paragraph" w:customStyle="1" w:styleId="CitaviBibliographyEntry">
    <w:name w:val="Citavi Bibliography Entry"/>
    <w:basedOn w:val="Normal"/>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DefaultParagraphFont"/>
    <w:link w:val="CitaviBibliographyEntry"/>
    <w:uiPriority w:val="99"/>
    <w:rsid w:val="00B014AB"/>
  </w:style>
  <w:style w:type="paragraph" w:customStyle="1" w:styleId="CitaviBibliographyHeading">
    <w:name w:val="Citavi Bibliography Heading"/>
    <w:basedOn w:val="Heading1"/>
    <w:link w:val="CitaviBibliographyHeadingZchn"/>
    <w:uiPriority w:val="99"/>
    <w:rsid w:val="00B014AB"/>
  </w:style>
  <w:style w:type="character" w:customStyle="1" w:styleId="CitaviBibliographyHeadingZchn">
    <w:name w:val="Citavi Bibliography Heading Zchn"/>
    <w:basedOn w:val="DefaultParagraphFon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B014AB"/>
  </w:style>
  <w:style w:type="character" w:customStyle="1" w:styleId="CitaviChapterBibliographyHeadingZchn">
    <w:name w:val="Citavi Chapter Bibliography Heading Zchn"/>
    <w:basedOn w:val="DefaultParagraphFon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DefaultParagraphFon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Heading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Heading3Char">
    <w:name w:val="Heading 3 Char"/>
    <w:basedOn w:val="DefaultParagraphFont"/>
    <w:link w:val="Heading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Heading4Char">
    <w:name w:val="Heading 4 Char"/>
    <w:basedOn w:val="DefaultParagraphFont"/>
    <w:link w:val="Heading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Heading5Char">
    <w:name w:val="Heading 5 Char"/>
    <w:basedOn w:val="DefaultParagraphFont"/>
    <w:link w:val="Heading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014A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ibliography">
    <w:name w:val="Bibliography"/>
    <w:basedOn w:val="Normal"/>
    <w:next w:val="Normal"/>
    <w:uiPriority w:val="37"/>
    <w:semiHidden/>
    <w:unhideWhenUsed/>
    <w:rsid w:val="00771C88"/>
  </w:style>
  <w:style w:type="character" w:styleId="BookTitle">
    <w:name w:val="Book Title"/>
    <w:basedOn w:val="DefaultParagraphFont"/>
    <w:uiPriority w:val="33"/>
    <w:qFormat/>
    <w:rsid w:val="00771C88"/>
    <w:rPr>
      <w:b/>
      <w:bCs/>
      <w:i/>
      <w:iCs/>
      <w:spacing w:val="5"/>
    </w:rPr>
  </w:style>
  <w:style w:type="character" w:styleId="IntenseReference">
    <w:name w:val="Intense Reference"/>
    <w:basedOn w:val="DefaultParagraphFont"/>
    <w:uiPriority w:val="32"/>
    <w:qFormat/>
    <w:rsid w:val="00771C88"/>
    <w:rPr>
      <w:b/>
      <w:bCs/>
      <w:smallCaps/>
      <w:color w:val="4472C4" w:themeColor="accent1"/>
      <w:spacing w:val="5"/>
    </w:rPr>
  </w:style>
  <w:style w:type="character" w:styleId="SubtleReference">
    <w:name w:val="Subtle Reference"/>
    <w:basedOn w:val="DefaultParagraphFont"/>
    <w:uiPriority w:val="31"/>
    <w:qFormat/>
    <w:rsid w:val="00771C88"/>
    <w:rPr>
      <w:smallCaps/>
      <w:color w:val="5A5A5A" w:themeColor="text1" w:themeTint="A5"/>
    </w:rPr>
  </w:style>
  <w:style w:type="character" w:styleId="IntenseEmphasis">
    <w:name w:val="Intense Emphasis"/>
    <w:basedOn w:val="DefaultParagraphFont"/>
    <w:uiPriority w:val="21"/>
    <w:qFormat/>
    <w:rsid w:val="00771C88"/>
    <w:rPr>
      <w:i/>
      <w:iCs/>
      <w:color w:val="4472C4" w:themeColor="accent1"/>
    </w:rPr>
  </w:style>
  <w:style w:type="character" w:styleId="SubtleEmphasis">
    <w:name w:val="Subtle Emphasis"/>
    <w:basedOn w:val="DefaultParagraphFont"/>
    <w:uiPriority w:val="19"/>
    <w:qFormat/>
    <w:rsid w:val="00771C88"/>
    <w:rPr>
      <w:i/>
      <w:iCs/>
      <w:color w:val="404040" w:themeColor="text1" w:themeTint="BF"/>
    </w:rPr>
  </w:style>
  <w:style w:type="paragraph" w:styleId="IntenseQuote">
    <w:name w:val="Intense Quote"/>
    <w:basedOn w:val="Normal"/>
    <w:next w:val="Normal"/>
    <w:link w:val="IntenseQuoteChar"/>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1C88"/>
    <w:rPr>
      <w:i/>
      <w:iCs/>
      <w:color w:val="4472C4" w:themeColor="accent1"/>
    </w:rPr>
  </w:style>
  <w:style w:type="paragraph" w:styleId="Quote">
    <w:name w:val="Quote"/>
    <w:basedOn w:val="Normal"/>
    <w:next w:val="Normal"/>
    <w:link w:val="QuoteChar"/>
    <w:uiPriority w:val="29"/>
    <w:qFormat/>
    <w:rsid w:val="00771C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71C88"/>
    <w:rPr>
      <w:i/>
      <w:iCs/>
      <w:color w:val="404040" w:themeColor="text1" w:themeTint="BF"/>
    </w:rPr>
  </w:style>
  <w:style w:type="table" w:styleId="MediumList1-Accent1">
    <w:name w:val="Medium List 1 Accent 1"/>
    <w:basedOn w:val="TableNormal"/>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771C88"/>
    <w:rPr>
      <w:i/>
      <w:iCs/>
    </w:rPr>
  </w:style>
  <w:style w:type="character" w:styleId="HTMLTypewriter">
    <w:name w:val="HTML Typewriter"/>
    <w:basedOn w:val="DefaultParagraphFont"/>
    <w:uiPriority w:val="99"/>
    <w:semiHidden/>
    <w:unhideWhenUsed/>
    <w:rsid w:val="00771C88"/>
    <w:rPr>
      <w:rFonts w:ascii="Consolas" w:hAnsi="Consolas"/>
      <w:sz w:val="20"/>
      <w:szCs w:val="20"/>
    </w:rPr>
  </w:style>
  <w:style w:type="character" w:styleId="HTMLSample">
    <w:name w:val="HTML Sample"/>
    <w:basedOn w:val="DefaultParagraphFont"/>
    <w:uiPriority w:val="99"/>
    <w:semiHidden/>
    <w:unhideWhenUsed/>
    <w:rsid w:val="00771C88"/>
    <w:rPr>
      <w:rFonts w:ascii="Consolas" w:hAnsi="Consolas"/>
      <w:sz w:val="24"/>
      <w:szCs w:val="24"/>
    </w:rPr>
  </w:style>
  <w:style w:type="paragraph" w:styleId="HTMLPreformatted">
    <w:name w:val="HTML Preformatted"/>
    <w:basedOn w:val="Normal"/>
    <w:link w:val="HTMLPreformattedChar"/>
    <w:uiPriority w:val="99"/>
    <w:semiHidden/>
    <w:unhideWhenUsed/>
    <w:rsid w:val="00771C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1C88"/>
    <w:rPr>
      <w:rFonts w:ascii="Consolas" w:hAnsi="Consolas"/>
      <w:sz w:val="20"/>
      <w:szCs w:val="20"/>
    </w:rPr>
  </w:style>
  <w:style w:type="character" w:styleId="HTMLKeyboard">
    <w:name w:val="HTML Keyboard"/>
    <w:basedOn w:val="DefaultParagraphFont"/>
    <w:uiPriority w:val="99"/>
    <w:semiHidden/>
    <w:unhideWhenUsed/>
    <w:rsid w:val="00771C88"/>
    <w:rPr>
      <w:rFonts w:ascii="Consolas" w:hAnsi="Consolas"/>
      <w:sz w:val="20"/>
      <w:szCs w:val="20"/>
    </w:rPr>
  </w:style>
  <w:style w:type="character" w:styleId="HTMLDefinition">
    <w:name w:val="HTML Definition"/>
    <w:basedOn w:val="DefaultParagraphFont"/>
    <w:uiPriority w:val="99"/>
    <w:semiHidden/>
    <w:unhideWhenUsed/>
    <w:rsid w:val="00771C88"/>
    <w:rPr>
      <w:i/>
      <w:iCs/>
    </w:rPr>
  </w:style>
  <w:style w:type="character" w:styleId="HTMLCode">
    <w:name w:val="HTML Code"/>
    <w:basedOn w:val="DefaultParagraphFont"/>
    <w:uiPriority w:val="99"/>
    <w:semiHidden/>
    <w:unhideWhenUsed/>
    <w:rsid w:val="00771C88"/>
    <w:rPr>
      <w:rFonts w:ascii="Consolas" w:hAnsi="Consolas"/>
      <w:sz w:val="20"/>
      <w:szCs w:val="20"/>
    </w:rPr>
  </w:style>
  <w:style w:type="character" w:styleId="HTMLCite">
    <w:name w:val="HTML Cite"/>
    <w:basedOn w:val="DefaultParagraphFont"/>
    <w:uiPriority w:val="99"/>
    <w:semiHidden/>
    <w:unhideWhenUsed/>
    <w:rsid w:val="00771C88"/>
    <w:rPr>
      <w:i/>
      <w:iCs/>
    </w:rPr>
  </w:style>
  <w:style w:type="paragraph" w:styleId="HTMLAddress">
    <w:name w:val="HTML Address"/>
    <w:basedOn w:val="Normal"/>
    <w:link w:val="HTMLAddressChar"/>
    <w:uiPriority w:val="99"/>
    <w:semiHidden/>
    <w:unhideWhenUsed/>
    <w:rsid w:val="00771C88"/>
    <w:pPr>
      <w:spacing w:after="0" w:line="240" w:lineRule="auto"/>
    </w:pPr>
    <w:rPr>
      <w:i/>
      <w:iCs/>
    </w:rPr>
  </w:style>
  <w:style w:type="character" w:customStyle="1" w:styleId="HTMLAddressChar">
    <w:name w:val="HTML Address Char"/>
    <w:basedOn w:val="DefaultParagraphFont"/>
    <w:link w:val="HTMLAddress"/>
    <w:uiPriority w:val="99"/>
    <w:semiHidden/>
    <w:rsid w:val="00771C88"/>
    <w:rPr>
      <w:i/>
      <w:iCs/>
    </w:rPr>
  </w:style>
  <w:style w:type="character" w:styleId="HTMLAcronym">
    <w:name w:val="HTML Acronym"/>
    <w:basedOn w:val="DefaultParagraphFont"/>
    <w:uiPriority w:val="99"/>
    <w:semiHidden/>
    <w:unhideWhenUsed/>
    <w:rsid w:val="00771C88"/>
  </w:style>
  <w:style w:type="paragraph" w:styleId="PlainText">
    <w:name w:val="Plain Text"/>
    <w:basedOn w:val="Normal"/>
    <w:link w:val="PlainTextChar"/>
    <w:uiPriority w:val="99"/>
    <w:semiHidden/>
    <w:unhideWhenUsed/>
    <w:rsid w:val="00771C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71C88"/>
    <w:rPr>
      <w:rFonts w:ascii="Consolas" w:hAnsi="Consolas"/>
      <w:sz w:val="21"/>
      <w:szCs w:val="21"/>
    </w:rPr>
  </w:style>
  <w:style w:type="paragraph" w:styleId="DocumentMap">
    <w:name w:val="Document Map"/>
    <w:basedOn w:val="Normal"/>
    <w:link w:val="DocumentMapChar"/>
    <w:uiPriority w:val="99"/>
    <w:semiHidden/>
    <w:unhideWhenUsed/>
    <w:rsid w:val="00771C8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71C88"/>
    <w:rPr>
      <w:rFonts w:ascii="Segoe UI" w:hAnsi="Segoe UI" w:cs="Segoe UI"/>
      <w:sz w:val="16"/>
      <w:szCs w:val="16"/>
    </w:rPr>
  </w:style>
  <w:style w:type="character" w:styleId="Emphasis">
    <w:name w:val="Emphasis"/>
    <w:basedOn w:val="DefaultParagraphFont"/>
    <w:uiPriority w:val="20"/>
    <w:qFormat/>
    <w:rsid w:val="00771C88"/>
    <w:rPr>
      <w:i/>
      <w:iCs/>
    </w:rPr>
  </w:style>
  <w:style w:type="character" w:styleId="FollowedHyperlink">
    <w:name w:val="FollowedHyperlink"/>
    <w:basedOn w:val="DefaultParagraphFont"/>
    <w:uiPriority w:val="99"/>
    <w:semiHidden/>
    <w:unhideWhenUsed/>
    <w:rsid w:val="00771C88"/>
    <w:rPr>
      <w:color w:val="954F72" w:themeColor="followedHyperlink"/>
      <w:u w:val="single"/>
    </w:rPr>
  </w:style>
  <w:style w:type="paragraph" w:styleId="BlockText">
    <w:name w:val="Block Text"/>
    <w:basedOn w:val="Normal"/>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Indent3">
    <w:name w:val="Body Text Indent 3"/>
    <w:basedOn w:val="Normal"/>
    <w:link w:val="BodyTextIndent3Char"/>
    <w:uiPriority w:val="99"/>
    <w:semiHidden/>
    <w:unhideWhenUsed/>
    <w:rsid w:val="00771C8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71C88"/>
    <w:rPr>
      <w:sz w:val="16"/>
      <w:szCs w:val="16"/>
    </w:rPr>
  </w:style>
  <w:style w:type="paragraph" w:styleId="BodyTextIndent2">
    <w:name w:val="Body Text Indent 2"/>
    <w:basedOn w:val="Normal"/>
    <w:link w:val="BodyTextIndent2Char"/>
    <w:uiPriority w:val="99"/>
    <w:semiHidden/>
    <w:unhideWhenUsed/>
    <w:rsid w:val="00771C88"/>
    <w:pPr>
      <w:spacing w:after="120" w:line="480" w:lineRule="auto"/>
      <w:ind w:left="283"/>
    </w:pPr>
  </w:style>
  <w:style w:type="character" w:customStyle="1" w:styleId="BodyTextIndent2Char">
    <w:name w:val="Body Text Indent 2 Char"/>
    <w:basedOn w:val="DefaultParagraphFont"/>
    <w:link w:val="BodyTextIndent2"/>
    <w:uiPriority w:val="99"/>
    <w:semiHidden/>
    <w:rsid w:val="00771C88"/>
  </w:style>
  <w:style w:type="paragraph" w:styleId="BodyText3">
    <w:name w:val="Body Text 3"/>
    <w:basedOn w:val="Normal"/>
    <w:link w:val="BodyText3Char"/>
    <w:uiPriority w:val="99"/>
    <w:semiHidden/>
    <w:unhideWhenUsed/>
    <w:rsid w:val="00771C88"/>
    <w:pPr>
      <w:spacing w:after="120"/>
    </w:pPr>
    <w:rPr>
      <w:sz w:val="16"/>
      <w:szCs w:val="16"/>
    </w:rPr>
  </w:style>
  <w:style w:type="character" w:customStyle="1" w:styleId="BodyText3Char">
    <w:name w:val="Body Text 3 Char"/>
    <w:basedOn w:val="DefaultParagraphFont"/>
    <w:link w:val="BodyText3"/>
    <w:uiPriority w:val="99"/>
    <w:semiHidden/>
    <w:rsid w:val="00771C88"/>
    <w:rPr>
      <w:sz w:val="16"/>
      <w:szCs w:val="16"/>
    </w:rPr>
  </w:style>
  <w:style w:type="paragraph" w:styleId="BodyText2">
    <w:name w:val="Body Text 2"/>
    <w:basedOn w:val="Normal"/>
    <w:link w:val="BodyText2Char"/>
    <w:uiPriority w:val="99"/>
    <w:semiHidden/>
    <w:unhideWhenUsed/>
    <w:rsid w:val="00771C88"/>
    <w:pPr>
      <w:spacing w:after="120" w:line="480" w:lineRule="auto"/>
    </w:pPr>
  </w:style>
  <w:style w:type="character" w:customStyle="1" w:styleId="BodyText2Char">
    <w:name w:val="Body Text 2 Char"/>
    <w:basedOn w:val="DefaultParagraphFont"/>
    <w:link w:val="BodyText2"/>
    <w:uiPriority w:val="99"/>
    <w:semiHidden/>
    <w:rsid w:val="00771C88"/>
  </w:style>
  <w:style w:type="paragraph" w:styleId="NoteHeading">
    <w:name w:val="Note Heading"/>
    <w:basedOn w:val="Normal"/>
    <w:next w:val="Normal"/>
    <w:link w:val="NoteHeadingChar"/>
    <w:uiPriority w:val="99"/>
    <w:semiHidden/>
    <w:unhideWhenUsed/>
    <w:rsid w:val="00771C88"/>
    <w:pPr>
      <w:spacing w:after="0" w:line="240" w:lineRule="auto"/>
    </w:pPr>
  </w:style>
  <w:style w:type="character" w:customStyle="1" w:styleId="NoteHeadingChar">
    <w:name w:val="Note Heading Char"/>
    <w:basedOn w:val="DefaultParagraphFont"/>
    <w:link w:val="NoteHeading"/>
    <w:uiPriority w:val="99"/>
    <w:semiHidden/>
    <w:rsid w:val="00771C88"/>
  </w:style>
  <w:style w:type="paragraph" w:styleId="BodyTextIndent">
    <w:name w:val="Body Text Indent"/>
    <w:basedOn w:val="Normal"/>
    <w:link w:val="BodyTextIndentChar"/>
    <w:uiPriority w:val="99"/>
    <w:semiHidden/>
    <w:unhideWhenUsed/>
    <w:rsid w:val="00771C88"/>
    <w:pPr>
      <w:spacing w:after="120"/>
      <w:ind w:left="283"/>
    </w:pPr>
  </w:style>
  <w:style w:type="character" w:customStyle="1" w:styleId="BodyTextIndentChar">
    <w:name w:val="Body Text Indent Char"/>
    <w:basedOn w:val="DefaultParagraphFont"/>
    <w:link w:val="BodyTextIndent"/>
    <w:uiPriority w:val="99"/>
    <w:semiHidden/>
    <w:rsid w:val="00771C88"/>
  </w:style>
  <w:style w:type="paragraph" w:styleId="BodyTextFirstIndent2">
    <w:name w:val="Body Text First Indent 2"/>
    <w:basedOn w:val="BodyTextIndent"/>
    <w:link w:val="BodyTextFirstIndent2Char"/>
    <w:uiPriority w:val="99"/>
    <w:semiHidden/>
    <w:unhideWhenUsed/>
    <w:rsid w:val="00771C88"/>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71C88"/>
  </w:style>
  <w:style w:type="paragraph" w:styleId="BodyText">
    <w:name w:val="Body Text"/>
    <w:basedOn w:val="Normal"/>
    <w:link w:val="BodyTextChar"/>
    <w:uiPriority w:val="99"/>
    <w:semiHidden/>
    <w:unhideWhenUsed/>
    <w:rsid w:val="00771C88"/>
    <w:pPr>
      <w:spacing w:after="120"/>
    </w:pPr>
  </w:style>
  <w:style w:type="character" w:customStyle="1" w:styleId="BodyTextChar">
    <w:name w:val="Body Text Char"/>
    <w:basedOn w:val="DefaultParagraphFont"/>
    <w:link w:val="BodyText"/>
    <w:uiPriority w:val="99"/>
    <w:semiHidden/>
    <w:rsid w:val="00771C88"/>
  </w:style>
  <w:style w:type="paragraph" w:styleId="BodyTextFirstIndent">
    <w:name w:val="Body Text First Indent"/>
    <w:basedOn w:val="BodyText"/>
    <w:link w:val="BodyTextFirstIndentChar"/>
    <w:uiPriority w:val="99"/>
    <w:semiHidden/>
    <w:unhideWhenUsed/>
    <w:rsid w:val="00771C88"/>
    <w:pPr>
      <w:spacing w:after="160"/>
      <w:ind w:firstLine="360"/>
    </w:pPr>
  </w:style>
  <w:style w:type="character" w:customStyle="1" w:styleId="BodyTextFirstIndentChar">
    <w:name w:val="Body Text First Indent Char"/>
    <w:basedOn w:val="BodyTextChar"/>
    <w:link w:val="BodyTextFirstIndent"/>
    <w:uiPriority w:val="99"/>
    <w:semiHidden/>
    <w:rsid w:val="00771C88"/>
  </w:style>
  <w:style w:type="paragraph" w:styleId="Date">
    <w:name w:val="Date"/>
    <w:basedOn w:val="Normal"/>
    <w:next w:val="Normal"/>
    <w:link w:val="DateChar"/>
    <w:uiPriority w:val="99"/>
    <w:semiHidden/>
    <w:unhideWhenUsed/>
    <w:rsid w:val="00771C88"/>
  </w:style>
  <w:style w:type="character" w:customStyle="1" w:styleId="DateChar">
    <w:name w:val="Date Char"/>
    <w:basedOn w:val="DefaultParagraphFont"/>
    <w:link w:val="Date"/>
    <w:uiPriority w:val="99"/>
    <w:semiHidden/>
    <w:rsid w:val="00771C88"/>
  </w:style>
  <w:style w:type="paragraph" w:styleId="Salutation">
    <w:name w:val="Salutation"/>
    <w:basedOn w:val="Normal"/>
    <w:next w:val="Normal"/>
    <w:link w:val="SalutationChar"/>
    <w:uiPriority w:val="99"/>
    <w:semiHidden/>
    <w:unhideWhenUsed/>
    <w:rsid w:val="00771C88"/>
  </w:style>
  <w:style w:type="character" w:customStyle="1" w:styleId="SalutationChar">
    <w:name w:val="Salutation Char"/>
    <w:basedOn w:val="DefaultParagraphFont"/>
    <w:link w:val="Salutation"/>
    <w:uiPriority w:val="99"/>
    <w:semiHidden/>
    <w:rsid w:val="00771C88"/>
  </w:style>
  <w:style w:type="paragraph" w:styleId="Subtitle">
    <w:name w:val="Subtitle"/>
    <w:basedOn w:val="Normal"/>
    <w:next w:val="Normal"/>
    <w:link w:val="SubtitleChar"/>
    <w:uiPriority w:val="11"/>
    <w:qFormat/>
    <w:rsid w:val="00771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C88"/>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71C88"/>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771C88"/>
    <w:pPr>
      <w:spacing w:after="120"/>
      <w:ind w:left="1415"/>
      <w:contextualSpacing/>
    </w:pPr>
  </w:style>
  <w:style w:type="paragraph" w:styleId="ListContinue4">
    <w:name w:val="List Continue 4"/>
    <w:basedOn w:val="Normal"/>
    <w:uiPriority w:val="99"/>
    <w:semiHidden/>
    <w:unhideWhenUsed/>
    <w:rsid w:val="00771C88"/>
    <w:pPr>
      <w:spacing w:after="120"/>
      <w:ind w:left="1132"/>
      <w:contextualSpacing/>
    </w:pPr>
  </w:style>
  <w:style w:type="paragraph" w:styleId="ListContinue3">
    <w:name w:val="List Continue 3"/>
    <w:basedOn w:val="Normal"/>
    <w:uiPriority w:val="99"/>
    <w:semiHidden/>
    <w:unhideWhenUsed/>
    <w:rsid w:val="00771C88"/>
    <w:pPr>
      <w:spacing w:after="120"/>
      <w:ind w:left="849"/>
      <w:contextualSpacing/>
    </w:pPr>
  </w:style>
  <w:style w:type="paragraph" w:styleId="ListContinue2">
    <w:name w:val="List Continue 2"/>
    <w:basedOn w:val="Normal"/>
    <w:uiPriority w:val="99"/>
    <w:semiHidden/>
    <w:unhideWhenUsed/>
    <w:rsid w:val="00771C88"/>
    <w:pPr>
      <w:spacing w:after="120"/>
      <w:ind w:left="566"/>
      <w:contextualSpacing/>
    </w:pPr>
  </w:style>
  <w:style w:type="paragraph" w:styleId="ListContinue">
    <w:name w:val="List Continue"/>
    <w:basedOn w:val="Normal"/>
    <w:uiPriority w:val="99"/>
    <w:semiHidden/>
    <w:unhideWhenUsed/>
    <w:rsid w:val="00771C88"/>
    <w:pPr>
      <w:spacing w:after="120"/>
      <w:ind w:left="283"/>
      <w:contextualSpacing/>
    </w:pPr>
  </w:style>
  <w:style w:type="paragraph" w:styleId="Signature">
    <w:name w:val="Signature"/>
    <w:basedOn w:val="Normal"/>
    <w:link w:val="SignatureChar"/>
    <w:uiPriority w:val="99"/>
    <w:semiHidden/>
    <w:unhideWhenUsed/>
    <w:rsid w:val="00771C88"/>
    <w:pPr>
      <w:spacing w:after="0" w:line="240" w:lineRule="auto"/>
      <w:ind w:left="4252"/>
    </w:pPr>
  </w:style>
  <w:style w:type="character" w:customStyle="1" w:styleId="SignatureChar">
    <w:name w:val="Signature Char"/>
    <w:basedOn w:val="DefaultParagraphFont"/>
    <w:link w:val="Signature"/>
    <w:uiPriority w:val="99"/>
    <w:semiHidden/>
    <w:rsid w:val="00771C88"/>
  </w:style>
  <w:style w:type="paragraph" w:styleId="Closing">
    <w:name w:val="Closing"/>
    <w:basedOn w:val="Normal"/>
    <w:link w:val="ClosingChar"/>
    <w:uiPriority w:val="99"/>
    <w:semiHidden/>
    <w:unhideWhenUsed/>
    <w:rsid w:val="00771C88"/>
    <w:pPr>
      <w:spacing w:after="0" w:line="240" w:lineRule="auto"/>
      <w:ind w:left="4252"/>
    </w:pPr>
  </w:style>
  <w:style w:type="character" w:customStyle="1" w:styleId="ClosingChar">
    <w:name w:val="Closing Char"/>
    <w:basedOn w:val="DefaultParagraphFont"/>
    <w:link w:val="Closing"/>
    <w:uiPriority w:val="99"/>
    <w:semiHidden/>
    <w:rsid w:val="00771C88"/>
  </w:style>
  <w:style w:type="paragraph" w:styleId="Title">
    <w:name w:val="Title"/>
    <w:basedOn w:val="Normal"/>
    <w:next w:val="Normal"/>
    <w:link w:val="TitleChar"/>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C88"/>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771C88"/>
    <w:pPr>
      <w:numPr>
        <w:numId w:val="15"/>
      </w:numPr>
      <w:contextualSpacing/>
    </w:pPr>
  </w:style>
  <w:style w:type="paragraph" w:styleId="ListNumber4">
    <w:name w:val="List Number 4"/>
    <w:basedOn w:val="Normal"/>
    <w:uiPriority w:val="99"/>
    <w:semiHidden/>
    <w:unhideWhenUsed/>
    <w:rsid w:val="00771C88"/>
    <w:pPr>
      <w:numPr>
        <w:numId w:val="16"/>
      </w:numPr>
      <w:contextualSpacing/>
    </w:pPr>
  </w:style>
  <w:style w:type="paragraph" w:styleId="ListNumber3">
    <w:name w:val="List Number 3"/>
    <w:basedOn w:val="Normal"/>
    <w:uiPriority w:val="99"/>
    <w:semiHidden/>
    <w:unhideWhenUsed/>
    <w:rsid w:val="00771C88"/>
    <w:pPr>
      <w:numPr>
        <w:numId w:val="17"/>
      </w:numPr>
      <w:contextualSpacing/>
    </w:pPr>
  </w:style>
  <w:style w:type="paragraph" w:styleId="ListNumber2">
    <w:name w:val="List Number 2"/>
    <w:basedOn w:val="Normal"/>
    <w:uiPriority w:val="99"/>
    <w:semiHidden/>
    <w:unhideWhenUsed/>
    <w:rsid w:val="00771C88"/>
    <w:pPr>
      <w:numPr>
        <w:numId w:val="18"/>
      </w:numPr>
      <w:contextualSpacing/>
    </w:pPr>
  </w:style>
  <w:style w:type="paragraph" w:styleId="ListBullet5">
    <w:name w:val="List Bullet 5"/>
    <w:basedOn w:val="Normal"/>
    <w:uiPriority w:val="99"/>
    <w:semiHidden/>
    <w:unhideWhenUsed/>
    <w:rsid w:val="00771C88"/>
    <w:pPr>
      <w:numPr>
        <w:numId w:val="19"/>
      </w:numPr>
      <w:contextualSpacing/>
    </w:pPr>
  </w:style>
  <w:style w:type="paragraph" w:styleId="ListBullet4">
    <w:name w:val="List Bullet 4"/>
    <w:basedOn w:val="Normal"/>
    <w:uiPriority w:val="99"/>
    <w:semiHidden/>
    <w:unhideWhenUsed/>
    <w:rsid w:val="00771C88"/>
    <w:pPr>
      <w:numPr>
        <w:numId w:val="20"/>
      </w:numPr>
      <w:contextualSpacing/>
    </w:pPr>
  </w:style>
  <w:style w:type="paragraph" w:styleId="ListBullet3">
    <w:name w:val="List Bullet 3"/>
    <w:basedOn w:val="Normal"/>
    <w:uiPriority w:val="99"/>
    <w:semiHidden/>
    <w:unhideWhenUsed/>
    <w:rsid w:val="00771C88"/>
    <w:pPr>
      <w:numPr>
        <w:numId w:val="21"/>
      </w:numPr>
      <w:contextualSpacing/>
    </w:pPr>
  </w:style>
  <w:style w:type="paragraph" w:styleId="ListBullet2">
    <w:name w:val="List Bullet 2"/>
    <w:basedOn w:val="Normal"/>
    <w:uiPriority w:val="99"/>
    <w:semiHidden/>
    <w:unhideWhenUsed/>
    <w:rsid w:val="00771C88"/>
    <w:pPr>
      <w:numPr>
        <w:numId w:val="22"/>
      </w:numPr>
      <w:contextualSpacing/>
    </w:pPr>
  </w:style>
  <w:style w:type="paragraph" w:styleId="List5">
    <w:name w:val="List 5"/>
    <w:basedOn w:val="Normal"/>
    <w:uiPriority w:val="99"/>
    <w:semiHidden/>
    <w:unhideWhenUsed/>
    <w:rsid w:val="00771C88"/>
    <w:pPr>
      <w:ind w:left="1415" w:hanging="283"/>
      <w:contextualSpacing/>
    </w:pPr>
  </w:style>
  <w:style w:type="paragraph" w:styleId="List4">
    <w:name w:val="List 4"/>
    <w:basedOn w:val="Normal"/>
    <w:uiPriority w:val="99"/>
    <w:semiHidden/>
    <w:unhideWhenUsed/>
    <w:rsid w:val="00771C88"/>
    <w:pPr>
      <w:ind w:left="1132" w:hanging="283"/>
      <w:contextualSpacing/>
    </w:pPr>
  </w:style>
  <w:style w:type="paragraph" w:styleId="List3">
    <w:name w:val="List 3"/>
    <w:basedOn w:val="Normal"/>
    <w:uiPriority w:val="99"/>
    <w:semiHidden/>
    <w:unhideWhenUsed/>
    <w:rsid w:val="00771C88"/>
    <w:pPr>
      <w:ind w:left="849" w:hanging="283"/>
      <w:contextualSpacing/>
    </w:pPr>
  </w:style>
  <w:style w:type="paragraph" w:styleId="List2">
    <w:name w:val="List 2"/>
    <w:basedOn w:val="Normal"/>
    <w:uiPriority w:val="99"/>
    <w:semiHidden/>
    <w:unhideWhenUsed/>
    <w:rsid w:val="00771C88"/>
    <w:pPr>
      <w:ind w:left="566" w:hanging="283"/>
      <w:contextualSpacing/>
    </w:pPr>
  </w:style>
  <w:style w:type="paragraph" w:styleId="ListNumber">
    <w:name w:val="List Number"/>
    <w:basedOn w:val="Normal"/>
    <w:uiPriority w:val="99"/>
    <w:semiHidden/>
    <w:unhideWhenUsed/>
    <w:rsid w:val="00771C88"/>
    <w:pPr>
      <w:numPr>
        <w:numId w:val="23"/>
      </w:numPr>
      <w:contextualSpacing/>
    </w:pPr>
  </w:style>
  <w:style w:type="paragraph" w:styleId="ListBullet">
    <w:name w:val="List Bullet"/>
    <w:basedOn w:val="Normal"/>
    <w:uiPriority w:val="99"/>
    <w:semiHidden/>
    <w:unhideWhenUsed/>
    <w:rsid w:val="00771C88"/>
    <w:pPr>
      <w:numPr>
        <w:numId w:val="24"/>
      </w:numPr>
      <w:contextualSpacing/>
    </w:pPr>
  </w:style>
  <w:style w:type="paragraph" w:styleId="List">
    <w:name w:val="List"/>
    <w:basedOn w:val="Normal"/>
    <w:uiPriority w:val="99"/>
    <w:semiHidden/>
    <w:unhideWhenUsed/>
    <w:rsid w:val="00771C88"/>
    <w:pPr>
      <w:ind w:left="283" w:hanging="283"/>
      <w:contextualSpacing/>
    </w:pPr>
  </w:style>
  <w:style w:type="paragraph" w:styleId="TOAHeading">
    <w:name w:val="toa heading"/>
    <w:basedOn w:val="Normal"/>
    <w:next w:val="Normal"/>
    <w:uiPriority w:val="99"/>
    <w:semiHidden/>
    <w:unhideWhenUsed/>
    <w:rsid w:val="00771C88"/>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771C88"/>
    <w:rPr>
      <w:rFonts w:ascii="Consolas" w:hAnsi="Consolas"/>
      <w:sz w:val="20"/>
      <w:szCs w:val="20"/>
    </w:rPr>
  </w:style>
  <w:style w:type="paragraph" w:styleId="TableofAuthorities">
    <w:name w:val="table of authorities"/>
    <w:basedOn w:val="Normal"/>
    <w:next w:val="Normal"/>
    <w:uiPriority w:val="99"/>
    <w:semiHidden/>
    <w:unhideWhenUsed/>
    <w:rsid w:val="00771C88"/>
    <w:pPr>
      <w:spacing w:after="0"/>
      <w:ind w:left="220" w:hanging="220"/>
    </w:pPr>
  </w:style>
  <w:style w:type="paragraph" w:styleId="EndnoteText">
    <w:name w:val="endnote text"/>
    <w:basedOn w:val="Normal"/>
    <w:link w:val="EndnoteTextChar"/>
    <w:uiPriority w:val="99"/>
    <w:semiHidden/>
    <w:unhideWhenUsed/>
    <w:rsid w:val="00771C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1C88"/>
    <w:rPr>
      <w:sz w:val="20"/>
      <w:szCs w:val="20"/>
    </w:rPr>
  </w:style>
  <w:style w:type="character" w:styleId="EndnoteReference">
    <w:name w:val="endnote reference"/>
    <w:basedOn w:val="DefaultParagraphFont"/>
    <w:uiPriority w:val="99"/>
    <w:semiHidden/>
    <w:unhideWhenUsed/>
    <w:rsid w:val="00771C88"/>
    <w:rPr>
      <w:vertAlign w:val="superscript"/>
    </w:rPr>
  </w:style>
  <w:style w:type="character" w:styleId="PageNumber">
    <w:name w:val="page number"/>
    <w:basedOn w:val="DefaultParagraphFont"/>
    <w:uiPriority w:val="99"/>
    <w:semiHidden/>
    <w:unhideWhenUsed/>
    <w:rsid w:val="00771C88"/>
  </w:style>
  <w:style w:type="character" w:styleId="LineNumber">
    <w:name w:val="line number"/>
    <w:basedOn w:val="DefaultParagraphFont"/>
    <w:uiPriority w:val="99"/>
    <w:semiHidden/>
    <w:unhideWhenUsed/>
    <w:rsid w:val="00771C88"/>
  </w:style>
  <w:style w:type="character" w:styleId="FootnoteReference">
    <w:name w:val="footnote reference"/>
    <w:basedOn w:val="DefaultParagraphFont"/>
    <w:uiPriority w:val="99"/>
    <w:semiHidden/>
    <w:unhideWhenUsed/>
    <w:rsid w:val="00771C88"/>
    <w:rPr>
      <w:vertAlign w:val="superscript"/>
    </w:rPr>
  </w:style>
  <w:style w:type="paragraph" w:styleId="EnvelopeReturn">
    <w:name w:val="envelope return"/>
    <w:basedOn w:val="Normal"/>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771C88"/>
    <w:pPr>
      <w:spacing w:after="0"/>
    </w:pPr>
  </w:style>
  <w:style w:type="paragraph" w:styleId="Index1">
    <w:name w:val="index 1"/>
    <w:basedOn w:val="Normal"/>
    <w:next w:val="Normal"/>
    <w:autoRedefine/>
    <w:uiPriority w:val="99"/>
    <w:semiHidden/>
    <w:unhideWhenUsed/>
    <w:rsid w:val="00771C88"/>
    <w:pPr>
      <w:spacing w:after="0" w:line="240" w:lineRule="auto"/>
      <w:ind w:left="220" w:hanging="220"/>
    </w:pPr>
  </w:style>
  <w:style w:type="paragraph" w:styleId="IndexHeading">
    <w:name w:val="index heading"/>
    <w:basedOn w:val="Normal"/>
    <w:next w:val="Index1"/>
    <w:uiPriority w:val="99"/>
    <w:semiHidden/>
    <w:unhideWhenUsed/>
    <w:rsid w:val="00771C88"/>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771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C88"/>
    <w:rPr>
      <w:sz w:val="20"/>
      <w:szCs w:val="20"/>
    </w:rPr>
  </w:style>
  <w:style w:type="paragraph" w:styleId="NormalIndent">
    <w:name w:val="Normal Indent"/>
    <w:basedOn w:val="Normal"/>
    <w:uiPriority w:val="99"/>
    <w:semiHidden/>
    <w:unhideWhenUsed/>
    <w:rsid w:val="00771C88"/>
    <w:pPr>
      <w:ind w:left="720"/>
    </w:pPr>
  </w:style>
  <w:style w:type="paragraph" w:styleId="TOC9">
    <w:name w:val="toc 9"/>
    <w:basedOn w:val="Normal"/>
    <w:next w:val="Normal"/>
    <w:autoRedefine/>
    <w:uiPriority w:val="39"/>
    <w:semiHidden/>
    <w:unhideWhenUsed/>
    <w:rsid w:val="00771C88"/>
    <w:pPr>
      <w:spacing w:after="100"/>
      <w:ind w:left="1760"/>
    </w:pPr>
  </w:style>
  <w:style w:type="paragraph" w:styleId="TOC8">
    <w:name w:val="toc 8"/>
    <w:basedOn w:val="Normal"/>
    <w:next w:val="Normal"/>
    <w:autoRedefine/>
    <w:uiPriority w:val="39"/>
    <w:semiHidden/>
    <w:unhideWhenUsed/>
    <w:rsid w:val="00771C88"/>
    <w:pPr>
      <w:spacing w:after="100"/>
      <w:ind w:left="1540"/>
    </w:pPr>
  </w:style>
  <w:style w:type="paragraph" w:styleId="TOC7">
    <w:name w:val="toc 7"/>
    <w:basedOn w:val="Normal"/>
    <w:next w:val="Normal"/>
    <w:autoRedefine/>
    <w:uiPriority w:val="39"/>
    <w:semiHidden/>
    <w:unhideWhenUsed/>
    <w:rsid w:val="00771C88"/>
    <w:pPr>
      <w:spacing w:after="100"/>
      <w:ind w:left="1320"/>
    </w:pPr>
  </w:style>
  <w:style w:type="paragraph" w:styleId="TOC6">
    <w:name w:val="toc 6"/>
    <w:basedOn w:val="Normal"/>
    <w:next w:val="Normal"/>
    <w:autoRedefine/>
    <w:uiPriority w:val="39"/>
    <w:semiHidden/>
    <w:unhideWhenUsed/>
    <w:rsid w:val="00771C88"/>
    <w:pPr>
      <w:spacing w:after="100"/>
      <w:ind w:left="1100"/>
    </w:pPr>
  </w:style>
  <w:style w:type="paragraph" w:styleId="TOC5">
    <w:name w:val="toc 5"/>
    <w:basedOn w:val="Normal"/>
    <w:next w:val="Normal"/>
    <w:autoRedefine/>
    <w:uiPriority w:val="39"/>
    <w:semiHidden/>
    <w:unhideWhenUsed/>
    <w:rsid w:val="00771C88"/>
    <w:pPr>
      <w:spacing w:after="100"/>
      <w:ind w:left="880"/>
    </w:pPr>
  </w:style>
  <w:style w:type="paragraph" w:styleId="TOC4">
    <w:name w:val="toc 4"/>
    <w:basedOn w:val="Normal"/>
    <w:next w:val="Normal"/>
    <w:autoRedefine/>
    <w:uiPriority w:val="39"/>
    <w:semiHidden/>
    <w:unhideWhenUsed/>
    <w:rsid w:val="00771C88"/>
    <w:pPr>
      <w:spacing w:after="100"/>
      <w:ind w:left="660"/>
    </w:pPr>
  </w:style>
  <w:style w:type="paragraph" w:styleId="TOC3">
    <w:name w:val="toc 3"/>
    <w:basedOn w:val="Normal"/>
    <w:next w:val="Normal"/>
    <w:autoRedefine/>
    <w:uiPriority w:val="39"/>
    <w:semiHidden/>
    <w:unhideWhenUsed/>
    <w:rsid w:val="00771C88"/>
    <w:pPr>
      <w:spacing w:after="100"/>
      <w:ind w:left="440"/>
    </w:pPr>
  </w:style>
  <w:style w:type="paragraph" w:styleId="Index9">
    <w:name w:val="index 9"/>
    <w:basedOn w:val="Normal"/>
    <w:next w:val="Normal"/>
    <w:autoRedefine/>
    <w:uiPriority w:val="99"/>
    <w:semiHidden/>
    <w:unhideWhenUsed/>
    <w:rsid w:val="00771C88"/>
    <w:pPr>
      <w:spacing w:after="0" w:line="240" w:lineRule="auto"/>
      <w:ind w:left="1980" w:hanging="220"/>
    </w:pPr>
  </w:style>
  <w:style w:type="paragraph" w:styleId="Index8">
    <w:name w:val="index 8"/>
    <w:basedOn w:val="Normal"/>
    <w:next w:val="Normal"/>
    <w:autoRedefine/>
    <w:uiPriority w:val="99"/>
    <w:semiHidden/>
    <w:unhideWhenUsed/>
    <w:rsid w:val="00771C88"/>
    <w:pPr>
      <w:spacing w:after="0" w:line="240" w:lineRule="auto"/>
      <w:ind w:left="1760" w:hanging="220"/>
    </w:pPr>
  </w:style>
  <w:style w:type="paragraph" w:styleId="Index7">
    <w:name w:val="index 7"/>
    <w:basedOn w:val="Normal"/>
    <w:next w:val="Normal"/>
    <w:autoRedefine/>
    <w:uiPriority w:val="99"/>
    <w:semiHidden/>
    <w:unhideWhenUsed/>
    <w:rsid w:val="00771C88"/>
    <w:pPr>
      <w:spacing w:after="0" w:line="240" w:lineRule="auto"/>
      <w:ind w:left="1540" w:hanging="220"/>
    </w:pPr>
  </w:style>
  <w:style w:type="paragraph" w:styleId="Index6">
    <w:name w:val="index 6"/>
    <w:basedOn w:val="Normal"/>
    <w:next w:val="Normal"/>
    <w:autoRedefine/>
    <w:uiPriority w:val="99"/>
    <w:semiHidden/>
    <w:unhideWhenUsed/>
    <w:rsid w:val="00771C88"/>
    <w:pPr>
      <w:spacing w:after="0" w:line="240" w:lineRule="auto"/>
      <w:ind w:left="1320" w:hanging="220"/>
    </w:pPr>
  </w:style>
  <w:style w:type="paragraph" w:styleId="Index5">
    <w:name w:val="index 5"/>
    <w:basedOn w:val="Normal"/>
    <w:next w:val="Normal"/>
    <w:autoRedefine/>
    <w:uiPriority w:val="99"/>
    <w:semiHidden/>
    <w:unhideWhenUsed/>
    <w:rsid w:val="00771C88"/>
    <w:pPr>
      <w:spacing w:after="0" w:line="240" w:lineRule="auto"/>
      <w:ind w:left="1100" w:hanging="220"/>
    </w:pPr>
  </w:style>
  <w:style w:type="paragraph" w:styleId="Index4">
    <w:name w:val="index 4"/>
    <w:basedOn w:val="Normal"/>
    <w:next w:val="Normal"/>
    <w:autoRedefine/>
    <w:uiPriority w:val="99"/>
    <w:semiHidden/>
    <w:unhideWhenUsed/>
    <w:rsid w:val="00771C88"/>
    <w:pPr>
      <w:spacing w:after="0" w:line="240" w:lineRule="auto"/>
      <w:ind w:left="880" w:hanging="220"/>
    </w:pPr>
  </w:style>
  <w:style w:type="paragraph" w:styleId="Index3">
    <w:name w:val="index 3"/>
    <w:basedOn w:val="Normal"/>
    <w:next w:val="Normal"/>
    <w:autoRedefine/>
    <w:uiPriority w:val="99"/>
    <w:semiHidden/>
    <w:unhideWhenUsed/>
    <w:rsid w:val="00771C88"/>
    <w:pPr>
      <w:spacing w:after="0" w:line="240" w:lineRule="auto"/>
      <w:ind w:left="660" w:hanging="220"/>
    </w:pPr>
  </w:style>
  <w:style w:type="paragraph" w:styleId="Index2">
    <w:name w:val="index 2"/>
    <w:basedOn w:val="Normal"/>
    <w:next w:val="Normal"/>
    <w:autoRedefine/>
    <w:uiPriority w:val="99"/>
    <w:semiHidden/>
    <w:unhideWhenUsed/>
    <w:rsid w:val="00771C88"/>
    <w:pPr>
      <w:spacing w:after="0" w:line="240" w:lineRule="auto"/>
      <w:ind w:left="440" w:hanging="220"/>
    </w:pPr>
  </w:style>
  <w:style w:type="paragraph" w:customStyle="1" w:styleId="EndNoteBibliography">
    <w:name w:val="EndNote Bibliography"/>
    <w:basedOn w:val="Normal"/>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DefaultParagraphFont"/>
    <w:link w:val="EndNoteBibliography"/>
    <w:rsid w:val="00722DDF"/>
    <w:rPr>
      <w:rFonts w:ascii="Calibri" w:hAnsi="Calibri" w:cs="Calibri"/>
      <w:kern w:val="2"/>
      <w:sz w:val="24"/>
      <w:szCs w:val="24"/>
      <w:lang w:val="en-US"/>
      <w14:ligatures w14:val="standardContextual"/>
    </w:rPr>
  </w:style>
  <w:style w:type="table" w:styleId="TableGrid">
    <w:name w:val="Table Grid"/>
    <w:basedOn w:val="TableNormal"/>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voice.uni-jena.d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osf.io/asfqv/?view_only=62f8d88705bb4363903983c8bd08a2c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yperlink" Target="https://www.vocs.eu.com/" TargetMode="External"/><Relationship Id="rId27" Type="http://schemas.openxmlformats.org/officeDocument/2006/relationships/header" Target="header3.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cehold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cehold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cehold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cehold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6B86"/>
    <w:rsid w:val="002426E6"/>
    <w:rsid w:val="00242976"/>
    <w:rsid w:val="00256765"/>
    <w:rsid w:val="002776C1"/>
    <w:rsid w:val="00287CAB"/>
    <w:rsid w:val="003117D3"/>
    <w:rsid w:val="00323C10"/>
    <w:rsid w:val="00323EF2"/>
    <w:rsid w:val="00381436"/>
    <w:rsid w:val="003920D8"/>
    <w:rsid w:val="003B423D"/>
    <w:rsid w:val="003E2D28"/>
    <w:rsid w:val="0041290D"/>
    <w:rsid w:val="00462ABB"/>
    <w:rsid w:val="00475846"/>
    <w:rsid w:val="0053120F"/>
    <w:rsid w:val="00536854"/>
    <w:rsid w:val="00554077"/>
    <w:rsid w:val="00555702"/>
    <w:rsid w:val="00582059"/>
    <w:rsid w:val="005A7700"/>
    <w:rsid w:val="006124BE"/>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1354E"/>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28</Pages>
  <Words>9391</Words>
  <Characters>1238891</Characters>
  <Application>Microsoft Office Word</Application>
  <DocSecurity>0</DocSecurity>
  <Lines>18771</Lines>
  <Paragraphs>5222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Sascha Frühholz</cp:lastModifiedBy>
  <cp:revision>3</cp:revision>
  <cp:lastPrinted>2024-05-02T13:02:00Z</cp:lastPrinted>
  <dcterms:created xsi:type="dcterms:W3CDTF">2024-11-14T12:21:00Z</dcterms:created>
  <dcterms:modified xsi:type="dcterms:W3CDTF">2024-11-14T12:34:00Z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y fmtid="{D5CDD505-2E9C-101B-9397-08002B2CF9AE}" pid="7" name="GrammarlyDocumentId">
    <vt:lpwstr>5bd73701a726372b81d2e1889cfa13f98a6c7efaed3337a1a2a076c632cdbb64</vt:lpwstr>
  </property>
</Properties>
</file>