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4773A" w14:textId="78278A4B" w:rsidR="00290C3A" w:rsidRPr="00D7316A" w:rsidRDefault="00AA740F">
      <w:pPr>
        <w:rPr>
          <w:lang w:val="en-US"/>
        </w:rPr>
      </w:pPr>
      <w:r w:rsidRPr="00D7316A">
        <w:rPr>
          <w:lang w:val="en-US"/>
        </w:rPr>
        <w:t xml:space="preserve">Comments by the editor: </w:t>
      </w:r>
    </w:p>
    <w:p w14:paraId="1879DAE7" w14:textId="4210E07D" w:rsidR="00E4092B" w:rsidRPr="00794AAA" w:rsidRDefault="00AA740F">
      <w:pPr>
        <w:rPr>
          <w:b/>
          <w:color w:val="C00000"/>
          <w:lang w:val="en-US"/>
        </w:rPr>
      </w:pPr>
      <w:r w:rsidRPr="00794AAA">
        <w:rPr>
          <w:b/>
          <w:color w:val="C00000"/>
          <w:lang w:val="en-US"/>
        </w:rPr>
        <w:t xml:space="preserve">To help you address the reviewers' comments, the revised manuscript may be up to </w:t>
      </w:r>
      <w:commentRangeStart w:id="0"/>
      <w:r w:rsidRPr="00794AAA">
        <w:rPr>
          <w:b/>
          <w:color w:val="C00000"/>
          <w:lang w:val="en-US"/>
        </w:rPr>
        <w:t>4000</w:t>
      </w:r>
      <w:commentRangeEnd w:id="0"/>
      <w:r w:rsidR="00926FB7">
        <w:rPr>
          <w:rStyle w:val="Kommentarzeichen"/>
        </w:rPr>
        <w:commentReference w:id="0"/>
      </w:r>
      <w:r w:rsidRPr="00794AAA">
        <w:rPr>
          <w:b/>
          <w:color w:val="C00000"/>
          <w:lang w:val="en-US"/>
        </w:rPr>
        <w:t xml:space="preserve"> words and may include up to </w:t>
      </w:r>
      <w:commentRangeStart w:id="1"/>
      <w:r w:rsidRPr="00794AAA">
        <w:rPr>
          <w:b/>
          <w:color w:val="C00000"/>
          <w:lang w:val="en-US"/>
        </w:rPr>
        <w:t>120</w:t>
      </w:r>
      <w:commentRangeEnd w:id="1"/>
      <w:r w:rsidR="00926FB7">
        <w:rPr>
          <w:rStyle w:val="Kommentarzeichen"/>
        </w:rPr>
        <w:commentReference w:id="1"/>
      </w:r>
      <w:r w:rsidRPr="00794AAA">
        <w:rPr>
          <w:b/>
          <w:color w:val="C00000"/>
          <w:lang w:val="en-US"/>
        </w:rPr>
        <w:t xml:space="preserve"> references and 6 elements. </w:t>
      </w:r>
    </w:p>
    <w:p w14:paraId="176E0D2B" w14:textId="77777777" w:rsidR="00AA740F" w:rsidRPr="00926FB7" w:rsidRDefault="00AA740F">
      <w:pPr>
        <w:rPr>
          <w:lang w:val="en-US"/>
        </w:rPr>
      </w:pPr>
    </w:p>
    <w:p w14:paraId="1501243E" w14:textId="1EBC69FF" w:rsidR="00AA740F" w:rsidRPr="00926FB7" w:rsidRDefault="00AA740F" w:rsidP="00AA740F">
      <w:pPr>
        <w:pStyle w:val="Listenabsatz"/>
        <w:numPr>
          <w:ilvl w:val="0"/>
          <w:numId w:val="1"/>
        </w:numPr>
        <w:rPr>
          <w:b/>
          <w:lang w:val="en-US"/>
        </w:rPr>
      </w:pPr>
      <w:r w:rsidRPr="00926FB7">
        <w:rPr>
          <w:b/>
          <w:lang w:val="en-US"/>
        </w:rPr>
        <w:t>First, they noted that some of the problems you identify and the solutions you offer are rather general and would apply to many research topics. To bring more specificity to the piece, please include a deeper discussion of the impacts of voice naturalness on listener perception and behavior. This will help increase the stakes of the piece. Additionally, please develop the future directions section to include examples specifically relevant to naturalness and understanding its impacts.</w:t>
      </w:r>
    </w:p>
    <w:p w14:paraId="1125FBC0" w14:textId="4BA9EB1B" w:rsidR="00F12620" w:rsidRDefault="00AA740F" w:rsidP="00AA740F">
      <w:pPr>
        <w:rPr>
          <w:lang w:val="en-US"/>
        </w:rPr>
      </w:pPr>
      <w:r>
        <w:rPr>
          <w:lang w:val="en-US"/>
        </w:rPr>
        <w:t>Response:</w:t>
      </w:r>
      <w:r w:rsidR="00F12620">
        <w:rPr>
          <w:lang w:val="en-US"/>
        </w:rPr>
        <w:t xml:space="preserve"> Thank you and the reviewers for pointing this out. To address the issue of specificity, we included a paragraph in the introduction, where we outlined the widespread impact of voice naturalness on listeners</w:t>
      </w:r>
      <w:ins w:id="2" w:author="Stefan Schweinberger" w:date="2024-11-18T15:47:00Z">
        <w:r w:rsidR="00C20371">
          <w:rPr>
            <w:lang w:val="en-US"/>
          </w:rPr>
          <w:t>´</w:t>
        </w:r>
      </w:ins>
      <w:r w:rsidR="00F12620">
        <w:rPr>
          <w:lang w:val="en-US"/>
        </w:rPr>
        <w:t xml:space="preserve"> perception and behavior. This way, we now inform readers at the beginning of the review on the tremendous practical importance of voice naturalness research: </w:t>
      </w:r>
    </w:p>
    <w:p w14:paraId="30757915" w14:textId="3A691D7C" w:rsidR="00F12620" w:rsidRPr="00F12620" w:rsidRDefault="00F12620" w:rsidP="00AA740F">
      <w:pPr>
        <w:rPr>
          <w:color w:val="C00000"/>
          <w:lang w:val="en-US"/>
        </w:rPr>
      </w:pPr>
      <w:proofErr w:type="spellStart"/>
      <w:r w:rsidRPr="00F12620">
        <w:rPr>
          <w:color w:val="C00000"/>
          <w:lang w:val="en-US"/>
        </w:rPr>
        <w:t>ToDo</w:t>
      </w:r>
      <w:proofErr w:type="spellEnd"/>
      <w:r w:rsidRPr="00F12620">
        <w:rPr>
          <w:color w:val="C00000"/>
          <w:lang w:val="en-US"/>
        </w:rPr>
        <w:t>: in</w:t>
      </w:r>
      <w:r>
        <w:rPr>
          <w:color w:val="C00000"/>
          <w:lang w:val="en-US"/>
        </w:rPr>
        <w:t>clude paragraph on page 3 (after streamlining)</w:t>
      </w:r>
    </w:p>
    <w:p w14:paraId="7165182C" w14:textId="4BFAC91B" w:rsidR="00F12620" w:rsidRDefault="00F12620" w:rsidP="00814DCA">
      <w:pPr>
        <w:rPr>
          <w:lang w:val="en-US"/>
        </w:rPr>
      </w:pPr>
      <w:r w:rsidRPr="00F12620">
        <w:rPr>
          <w:lang w:val="en-US"/>
        </w:rPr>
        <w:t xml:space="preserve">Further, addressing point </w:t>
      </w:r>
      <w:r>
        <w:rPr>
          <w:lang w:val="en-US"/>
        </w:rPr>
        <w:t xml:space="preserve">25 of the reviewers, we revised our recommendations in Box 2 and tailored them more to the specificities of voice naturalness research. </w:t>
      </w:r>
    </w:p>
    <w:p w14:paraId="36C79D29" w14:textId="0CE7EE7F" w:rsidR="00F12620" w:rsidRPr="00F12620" w:rsidRDefault="00F12620" w:rsidP="00814DCA">
      <w:pPr>
        <w:rPr>
          <w:color w:val="C00000"/>
          <w:lang w:val="en-US"/>
        </w:rPr>
      </w:pPr>
      <w:r>
        <w:rPr>
          <w:lang w:val="en-US"/>
        </w:rPr>
        <w:t>Finally, we revised the future directions section</w:t>
      </w:r>
      <w:r w:rsidR="00926FB7">
        <w:rPr>
          <w:lang w:val="en-US"/>
        </w:rPr>
        <w:t xml:space="preserve">. For details, please refer to our responses of point 20 and 28. </w:t>
      </w:r>
    </w:p>
    <w:p w14:paraId="1B778E9B" w14:textId="79C32DB5" w:rsidR="00AA740F" w:rsidRPr="00926FB7" w:rsidRDefault="00AA740F" w:rsidP="00AA740F">
      <w:pPr>
        <w:pStyle w:val="Listenabsatz"/>
        <w:numPr>
          <w:ilvl w:val="0"/>
          <w:numId w:val="1"/>
        </w:numPr>
        <w:rPr>
          <w:lang w:val="en-US"/>
        </w:rPr>
      </w:pPr>
      <w:r w:rsidRPr="00926FB7">
        <w:rPr>
          <w:b/>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926FB7">
        <w:rPr>
          <w:lang w:val="en-US"/>
        </w:rPr>
        <w:t>.</w:t>
      </w:r>
    </w:p>
    <w:p w14:paraId="48DD5729" w14:textId="6BBFCA10" w:rsidR="002053E7" w:rsidRPr="00B55254" w:rsidRDefault="00AA740F" w:rsidP="00B55254">
      <w:pPr>
        <w:rPr>
          <w:lang w:val="en-US"/>
        </w:rPr>
      </w:pPr>
      <w:r>
        <w:rPr>
          <w:lang w:val="en-US"/>
        </w:rPr>
        <w:t xml:space="preserve">Response: </w:t>
      </w:r>
      <w:r w:rsidR="00B55254" w:rsidRPr="00B55254">
        <w:rPr>
          <w:lang w:val="en-US"/>
        </w:rPr>
        <w:t xml:space="preserve">We added a paragraph in the future directions section </w:t>
      </w:r>
      <w:r w:rsidR="00E61166">
        <w:rPr>
          <w:lang w:val="en-US"/>
        </w:rPr>
        <w:t>that</w:t>
      </w:r>
      <w:r w:rsidR="00E61166" w:rsidRPr="00B55254">
        <w:rPr>
          <w:lang w:val="en-US"/>
        </w:rPr>
        <w:t xml:space="preserve"> </w:t>
      </w:r>
      <w:r w:rsidR="00B55254" w:rsidRPr="00B55254">
        <w:rPr>
          <w:lang w:val="en-US"/>
        </w:rPr>
        <w:t>specifically addressed this point. For the specific changes, please refer to our responses to point</w:t>
      </w:r>
      <w:r w:rsidR="00926FB7">
        <w:rPr>
          <w:lang w:val="en-US"/>
        </w:rPr>
        <w:t>s</w:t>
      </w:r>
      <w:r w:rsidR="00B55254" w:rsidRPr="00B55254">
        <w:rPr>
          <w:lang w:val="en-US"/>
        </w:rPr>
        <w:t xml:space="preserve"> 20 and 28. </w:t>
      </w:r>
    </w:p>
    <w:p w14:paraId="40221AD2" w14:textId="77777777" w:rsidR="002053E7" w:rsidRPr="00B55254" w:rsidRDefault="002053E7" w:rsidP="002053E7">
      <w:pPr>
        <w:rPr>
          <w:lang w:val="en-US"/>
        </w:rPr>
      </w:pPr>
    </w:p>
    <w:p w14:paraId="49FCFE7C" w14:textId="1F3B3A48" w:rsidR="00AA740F" w:rsidRPr="00926FB7" w:rsidRDefault="00AA740F" w:rsidP="00AA740F">
      <w:pPr>
        <w:pStyle w:val="Listenabsatz"/>
        <w:numPr>
          <w:ilvl w:val="0"/>
          <w:numId w:val="1"/>
        </w:numPr>
        <w:rPr>
          <w:b/>
          <w:lang w:val="en-US"/>
        </w:rPr>
      </w:pPr>
      <w:r w:rsidRPr="00926FB7">
        <w:rPr>
          <w:b/>
          <w:lang w:val="en-US"/>
        </w:rPr>
        <w:t xml:space="preserve">Third, Reviewer 1 has some questions about how the systematic search for articles was conducted and wonders whether different search terms might yield different results. Please note that </w:t>
      </w:r>
      <w:proofErr w:type="spellStart"/>
      <w:r w:rsidRPr="00926FB7">
        <w:rPr>
          <w:b/>
          <w:lang w:val="en-US"/>
        </w:rPr>
        <w:t>TiCS</w:t>
      </w:r>
      <w:proofErr w:type="spellEnd"/>
      <w:r w:rsidRPr="00926FB7">
        <w:rPr>
          <w:b/>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2134D2C8" w:rsidR="00AA740F" w:rsidRDefault="00AA740F" w:rsidP="00AA740F">
      <w:pPr>
        <w:rPr>
          <w:color w:val="C00000"/>
          <w:lang w:val="en-US"/>
        </w:rPr>
      </w:pPr>
      <w:r>
        <w:rPr>
          <w:lang w:val="en-US"/>
        </w:rPr>
        <w:t xml:space="preserve">Response: </w:t>
      </w:r>
      <w:r w:rsidR="001748D6" w:rsidRPr="001748D6">
        <w:rPr>
          <w:lang w:val="en-US"/>
        </w:rPr>
        <w:t xml:space="preserve">We have addressed our intentions with the literature search in detail in response to points 9 and 11. Importantly, we clarified that we did not claim our literature work to be a fully systematic and exhaustive review of the literature (in line with the </w:t>
      </w:r>
      <w:proofErr w:type="spellStart"/>
      <w:r w:rsidR="001748D6" w:rsidRPr="001748D6">
        <w:rPr>
          <w:lang w:val="en-US"/>
        </w:rPr>
        <w:t>TiCS</w:t>
      </w:r>
      <w:proofErr w:type="spellEnd"/>
      <w:r w:rsidR="001748D6" w:rsidRPr="001748D6">
        <w:rPr>
          <w:lang w:val="en-US"/>
        </w:rPr>
        <w:t xml:space="preserve"> guidelines). Instead, because we make several claims about the field of naturalness research as a whole, we aimed to be transparent to readers about how we came to these conclusions. We have now outlined in Box 1 that this is an </w:t>
      </w:r>
      <w:r w:rsidR="001748D6" w:rsidRPr="001748D6">
        <w:rPr>
          <w:lang w:val="en-US"/>
        </w:rPr>
        <w:lastRenderedPageBreak/>
        <w:t xml:space="preserve">exemplary literature search. For the concerns about potential biases introduced by the search terms, please refer to point 11. </w:t>
      </w:r>
    </w:p>
    <w:p w14:paraId="0AE7F27B" w14:textId="045F1FEF" w:rsidR="001748D6" w:rsidRPr="00AC69DB" w:rsidRDefault="001748D6" w:rsidP="00AA740F">
      <w:pPr>
        <w:rPr>
          <w:lang w:val="en-US"/>
        </w:rPr>
      </w:pPr>
      <w:r w:rsidRPr="00AC69DB">
        <w:rPr>
          <w:lang w:val="en-US"/>
        </w:rPr>
        <w:t xml:space="preserve">Following your suggestion, we have now included a Table with some definitions directly quoted from the original references (page 16 ff). The complete list of definitions is still available on OSF. </w:t>
      </w:r>
    </w:p>
    <w:p w14:paraId="2C86EBA7" w14:textId="657AFEA6" w:rsidR="001748D6" w:rsidRDefault="00AC69DB" w:rsidP="001748D6">
      <w:pPr>
        <w:rPr>
          <w:lang w:val="en-US"/>
        </w:rPr>
      </w:pPr>
      <w:r>
        <w:rPr>
          <w:lang w:val="en-US"/>
        </w:rPr>
        <w:t>Finally, w</w:t>
      </w:r>
      <w:r w:rsidRPr="00AC69DB">
        <w:rPr>
          <w:lang w:val="en-US"/>
        </w:rPr>
        <w:t>hile we still think t</w:t>
      </w:r>
      <w:r>
        <w:rPr>
          <w:lang w:val="en-US"/>
        </w:rPr>
        <w:t xml:space="preserve">hat Figure 1C provides the most compelling form of evidence </w:t>
      </w:r>
      <w:r w:rsidR="00932AFA">
        <w:rPr>
          <w:lang w:val="en-US"/>
        </w:rPr>
        <w:t xml:space="preserve">for the </w:t>
      </w:r>
      <w:r w:rsidRPr="00AC69DB">
        <w:rPr>
          <w:lang w:val="en-US"/>
        </w:rPr>
        <w:t>lack of exchange between the different research domains</w:t>
      </w:r>
      <w:r>
        <w:rPr>
          <w:lang w:val="en-US"/>
        </w:rPr>
        <w:t xml:space="preserve">, we have included an additional aspect: </w:t>
      </w:r>
    </w:p>
    <w:p w14:paraId="36B9BBD9" w14:textId="5B327AB9" w:rsidR="00932AFA" w:rsidRPr="00932AFA" w:rsidRDefault="00932AFA" w:rsidP="001748D6">
      <w:pPr>
        <w:rPr>
          <w:lang w:val="en-US"/>
        </w:rPr>
      </w:pPr>
      <w:r w:rsidRPr="00932AFA">
        <w:rPr>
          <w:lang w:val="en-US"/>
        </w:rPr>
        <w:t>“</w:t>
      </w:r>
      <w:r w:rsidR="00926FB7" w:rsidRPr="00926FB7">
        <w:rPr>
          <w:i/>
          <w:iCs/>
          <w:lang w:val="en-US"/>
        </w:rPr>
        <w:t>In the case of voice naturalness, however, two recent systematic literature reviews on pathological [17] and synthetic voices [23] do not have a single reference in common.</w:t>
      </w:r>
      <w:r w:rsidRPr="00932AFA">
        <w:rPr>
          <w:lang w:val="en-US"/>
        </w:rPr>
        <w:t xml:space="preserve">” (page </w:t>
      </w:r>
      <w:r w:rsidR="00926FB7">
        <w:rPr>
          <w:lang w:val="en-US"/>
        </w:rPr>
        <w:t>7</w:t>
      </w:r>
      <w:r w:rsidRPr="00932AFA">
        <w:rPr>
          <w:lang w:val="en-US"/>
        </w:rPr>
        <w:t>)</w:t>
      </w:r>
    </w:p>
    <w:p w14:paraId="72C45DC2" w14:textId="77777777" w:rsidR="00E4092B" w:rsidRPr="00B7282D" w:rsidRDefault="00E4092B" w:rsidP="00E4092B">
      <w:pPr>
        <w:rPr>
          <w:lang w:val="en-US"/>
        </w:rPr>
      </w:pPr>
    </w:p>
    <w:p w14:paraId="2AF331EB" w14:textId="77777777" w:rsidR="00E4092B" w:rsidRPr="00926FB7" w:rsidRDefault="00E4092B" w:rsidP="00E4092B">
      <w:pPr>
        <w:pStyle w:val="Listenabsatz"/>
        <w:numPr>
          <w:ilvl w:val="0"/>
          <w:numId w:val="1"/>
        </w:numPr>
        <w:rPr>
          <w:b/>
          <w:lang w:val="en-US"/>
        </w:rPr>
      </w:pPr>
      <w:r w:rsidRPr="00926FB7">
        <w:rPr>
          <w:b/>
          <w:lang w:val="en-US"/>
        </w:rPr>
        <w:t>This is a Review (as opposed to an Opinion), so please avoid using highly opinionated language such as “we argue”. “We discuss/suggest/show/etc.” would be fine.</w:t>
      </w:r>
    </w:p>
    <w:p w14:paraId="5DDAF67A" w14:textId="32CB2D06" w:rsidR="00D7316A" w:rsidRDefault="00D7316A" w:rsidP="00D7316A">
      <w:pPr>
        <w:rPr>
          <w:color w:val="C00000"/>
          <w:lang w:val="en-US"/>
        </w:rPr>
      </w:pPr>
      <w:r w:rsidRPr="00D7316A">
        <w:rPr>
          <w:bCs/>
          <w:lang w:val="en-US"/>
        </w:rPr>
        <w:t>Response:</w:t>
      </w:r>
      <w:r w:rsidR="0003074A">
        <w:rPr>
          <w:bCs/>
          <w:lang w:val="en-US"/>
        </w:rPr>
        <w:t xml:space="preserve"> The rather opinionated language was originally intended, but in agreement with the guidelines for reviews, we have now applied the suggested changes throughout the manuscript (e.g. the abstract</w:t>
      </w:r>
      <w:r w:rsidR="003911D6">
        <w:rPr>
          <w:bCs/>
          <w:lang w:val="en-US"/>
        </w:rPr>
        <w:t xml:space="preserve"> “argue” -&gt; “suggest</w:t>
      </w:r>
      <w:proofErr w:type="gramStart"/>
      <w:r w:rsidR="003911D6">
        <w:rPr>
          <w:bCs/>
          <w:lang w:val="en-US"/>
        </w:rPr>
        <w:t>”</w:t>
      </w:r>
      <w:r w:rsidR="0003074A" w:rsidRPr="0003074A">
        <w:rPr>
          <w:bCs/>
          <w:lang w:val="en-US"/>
        </w:rPr>
        <w:t xml:space="preserve">, </w:t>
      </w:r>
      <w:r w:rsidR="0003074A" w:rsidRPr="0003074A">
        <w:rPr>
          <w:lang w:val="en-US"/>
        </w:rPr>
        <w:t xml:space="preserve"> page</w:t>
      </w:r>
      <w:proofErr w:type="gramEnd"/>
      <w:r w:rsidR="0003074A" w:rsidRPr="0003074A">
        <w:rPr>
          <w:lang w:val="en-US"/>
        </w:rPr>
        <w:t xml:space="preserve"> 4</w:t>
      </w:r>
      <w:r w:rsidR="003911D6">
        <w:rPr>
          <w:lang w:val="en-US"/>
        </w:rPr>
        <w:t xml:space="preserve"> “we argue” -&gt; “our impression is”, page 6 “argue” -&gt; “we therefore conclude”)</w:t>
      </w:r>
    </w:p>
    <w:p w14:paraId="14229941" w14:textId="77777777" w:rsidR="00111AA0" w:rsidRPr="00111AA0" w:rsidRDefault="00111AA0" w:rsidP="00111AA0">
      <w:pPr>
        <w:rPr>
          <w:bCs/>
          <w:lang w:val="en-US"/>
        </w:rPr>
      </w:pPr>
    </w:p>
    <w:p w14:paraId="6455B1CF" w14:textId="4F68BB14" w:rsidR="00D7316A" w:rsidRPr="00926FB7" w:rsidRDefault="00E4092B" w:rsidP="00D7316A">
      <w:pPr>
        <w:pStyle w:val="Listenabsatz"/>
        <w:numPr>
          <w:ilvl w:val="0"/>
          <w:numId w:val="1"/>
        </w:numPr>
        <w:rPr>
          <w:b/>
          <w:lang w:val="en-US"/>
        </w:rPr>
      </w:pPr>
      <w:r w:rsidRPr="00926FB7">
        <w:rPr>
          <w:b/>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926FB7" w:rsidRDefault="00E4092B" w:rsidP="00E4092B">
      <w:pPr>
        <w:pStyle w:val="Listenabsatz"/>
        <w:numPr>
          <w:ilvl w:val="0"/>
          <w:numId w:val="1"/>
        </w:numPr>
        <w:rPr>
          <w:b/>
          <w:lang w:val="en-US"/>
        </w:rPr>
      </w:pPr>
      <w:r w:rsidRPr="00926FB7">
        <w:rPr>
          <w:b/>
          <w:lang w:val="en-US"/>
        </w:rPr>
        <w:t xml:space="preserve">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 </w:t>
      </w:r>
    </w:p>
    <w:p w14:paraId="1E2E771D" w14:textId="7B8DEDB6" w:rsidR="00D7316A" w:rsidRPr="00D7316A" w:rsidRDefault="00D7316A" w:rsidP="00D7316A">
      <w:pPr>
        <w:rPr>
          <w:bCs/>
          <w:lang w:val="en-US"/>
        </w:rPr>
      </w:pPr>
      <w:r w:rsidRPr="00D7316A">
        <w:rPr>
          <w:bCs/>
          <w:lang w:val="en-US"/>
        </w:rPr>
        <w:t xml:space="preserve">Response: </w:t>
      </w:r>
      <w:r w:rsidR="00840276" w:rsidRPr="003374C3">
        <w:rPr>
          <w:lang w:val="en-US"/>
        </w:rPr>
        <w:t>Change</w:t>
      </w:r>
      <w:r w:rsidR="00840276">
        <w:rPr>
          <w:lang w:val="en-US"/>
        </w:rPr>
        <w:t>d</w:t>
      </w:r>
      <w:r w:rsidR="00840276" w:rsidRPr="003374C3">
        <w:rPr>
          <w:lang w:val="en-US"/>
        </w:rPr>
        <w:t xml:space="preserve"> as suggested</w:t>
      </w:r>
      <w:r w:rsidR="00840276">
        <w:rPr>
          <w:lang w:val="en-US"/>
        </w:rPr>
        <w:t xml:space="preserve">. </w:t>
      </w:r>
      <w:r w:rsidR="00840276" w:rsidRPr="00840276">
        <w:rPr>
          <w:lang w:val="en-US"/>
        </w:rPr>
        <w:t>(</w:t>
      </w:r>
      <w:r w:rsidR="00E61166">
        <w:rPr>
          <w:lang w:val="en-US"/>
        </w:rPr>
        <w:t>Please note that for the sake of readability, we did not mark this adjustment in the version with tracked changes.)</w:t>
      </w:r>
    </w:p>
    <w:p w14:paraId="0EC528B0" w14:textId="19C7288B" w:rsidR="00AA740F" w:rsidRPr="00926FB7" w:rsidRDefault="00E4092B" w:rsidP="00E4092B">
      <w:pPr>
        <w:pStyle w:val="Listenabsatz"/>
        <w:numPr>
          <w:ilvl w:val="0"/>
          <w:numId w:val="1"/>
        </w:numPr>
        <w:rPr>
          <w:b/>
          <w:lang w:val="en-US"/>
        </w:rPr>
      </w:pPr>
      <w:r w:rsidRPr="00926FB7">
        <w:rPr>
          <w:b/>
          <w:lang w:val="en-US"/>
        </w:rPr>
        <w:t>Please include DOIs for any preprints, e.g. [101].</w:t>
      </w:r>
    </w:p>
    <w:p w14:paraId="1D1D5DF0" w14:textId="63FB27F9" w:rsidR="007E5B22" w:rsidRPr="00D7316A" w:rsidRDefault="00D7316A" w:rsidP="007E5B22">
      <w:pPr>
        <w:rPr>
          <w:bCs/>
          <w:lang w:val="en-US"/>
        </w:rPr>
      </w:pPr>
      <w:r w:rsidRPr="00D7316A">
        <w:rPr>
          <w:bCs/>
          <w:lang w:val="en-US"/>
        </w:rPr>
        <w:t xml:space="preserve">Response: </w:t>
      </w:r>
      <w:r w:rsidR="007E5B22" w:rsidRPr="007E5B22">
        <w:rPr>
          <w:lang w:val="en-US"/>
        </w:rPr>
        <w:t>We adjusted the citation template to display DOIs for all references, if available. (</w:t>
      </w:r>
      <w:r w:rsidR="00E61166">
        <w:rPr>
          <w:lang w:val="en-US"/>
        </w:rPr>
        <w:t>Please note that for the sake of readability, we did not mark this adjustment in the version with tracked changes.)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6700A49C" w:rsidR="006D14EC" w:rsidRPr="00926FB7" w:rsidRDefault="006D14EC" w:rsidP="00CB453B">
      <w:pPr>
        <w:rPr>
          <w:b/>
          <w:bCs/>
          <w:lang w:val="en-US"/>
        </w:rPr>
      </w:pPr>
      <w:r w:rsidRPr="00926FB7">
        <w:rPr>
          <w:b/>
          <w:bCs/>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ultimate aim that research across fields can yield clearer and more applicable insights into how voices of different kinds might affect human </w:t>
      </w:r>
      <w:r w:rsidR="00926FB7" w:rsidRPr="00926FB7">
        <w:rPr>
          <w:b/>
          <w:bCs/>
          <w:lang w:val="en-US"/>
        </w:rPr>
        <w:t>behaviors</w:t>
      </w:r>
      <w:r w:rsidRPr="00926FB7">
        <w:rPr>
          <w:b/>
          <w:bCs/>
          <w:lang w:val="en-US"/>
        </w:rPr>
        <w:t xml:space="preserve">. Although the paper focuses on voices, there are implications for perception of human vs "human-like" stimuli and entities across </w:t>
      </w:r>
      <w:r w:rsidRPr="00926FB7">
        <w:rPr>
          <w:b/>
          <w:bCs/>
          <w:lang w:val="en-US"/>
        </w:rPr>
        <w:lastRenderedPageBreak/>
        <w:t>modalities and contexts. I have a few suggestions about ways to add depth and focus, which I think could greatly enhance the paper's impact.</w:t>
      </w:r>
    </w:p>
    <w:p w14:paraId="1A9260C7" w14:textId="55FD5C92" w:rsidR="00D7316A" w:rsidRPr="00D7316A" w:rsidRDefault="00D7316A" w:rsidP="00D7316A">
      <w:pPr>
        <w:rPr>
          <w:lang w:val="en-US"/>
        </w:rPr>
      </w:pPr>
      <w:r>
        <w:rPr>
          <w:lang w:val="en-US"/>
        </w:rPr>
        <w:t xml:space="preserve">Response: </w:t>
      </w:r>
      <w:r w:rsidR="00F12620">
        <w:rPr>
          <w:lang w:val="en-US"/>
        </w:rPr>
        <w:t xml:space="preserve">We were </w:t>
      </w:r>
      <w:r w:rsidR="00E61166">
        <w:rPr>
          <w:lang w:val="en-US"/>
        </w:rPr>
        <w:t>thankful for</w:t>
      </w:r>
      <w:r w:rsidR="00F12620" w:rsidRPr="00757E54">
        <w:rPr>
          <w:lang w:val="en-US"/>
        </w:rPr>
        <w:t xml:space="preserve"> this positive evaluation</w:t>
      </w:r>
      <w:r w:rsidR="00F12620">
        <w:rPr>
          <w:lang w:val="en-US"/>
        </w:rPr>
        <w:t xml:space="preserve">, </w:t>
      </w:r>
      <w:r w:rsidR="00E61166">
        <w:rPr>
          <w:lang w:val="en-US"/>
        </w:rPr>
        <w:t>as well as the reviewer’s impression of</w:t>
      </w:r>
      <w:r w:rsidR="00F12620">
        <w:rPr>
          <w:lang w:val="en-US"/>
        </w:rPr>
        <w:t xml:space="preserve"> 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23F8D1EF" w:rsidR="0094549B" w:rsidRPr="00926FB7" w:rsidRDefault="006D14EC" w:rsidP="0094549B">
      <w:pPr>
        <w:pStyle w:val="Listenabsatz"/>
        <w:numPr>
          <w:ilvl w:val="0"/>
          <w:numId w:val="1"/>
        </w:numPr>
        <w:rPr>
          <w:b/>
          <w:bCs/>
          <w:lang w:val="en-US"/>
        </w:rPr>
      </w:pPr>
      <w:r w:rsidRPr="00926FB7">
        <w:rPr>
          <w:b/>
          <w:bCs/>
          <w:lang w:val="en-US"/>
        </w:rPr>
        <w:t>The authors make a number of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similar, but are labelled variably depending on the authors (</w:t>
      </w:r>
      <w:proofErr w:type="gramStart"/>
      <w:r w:rsidRPr="00926FB7">
        <w:rPr>
          <w:b/>
          <w:bCs/>
          <w:lang w:val="en-US"/>
        </w:rPr>
        <w:t>e.g.</w:t>
      </w:r>
      <w:proofErr w:type="gramEnd"/>
      <w:r w:rsidRPr="00926FB7">
        <w:rPr>
          <w:b/>
          <w:bCs/>
          <w:lang w:val="en-US"/>
        </w:rPr>
        <w:t xml:space="preserve">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proofErr w:type="spellStart"/>
      <w:r w:rsidRPr="00926FB7">
        <w:rPr>
          <w:b/>
          <w:bCs/>
          <w:lang w:val="en-US"/>
        </w:rPr>
        <w:t>behaviour</w:t>
      </w:r>
      <w:proofErr w:type="spellEnd"/>
      <w:r w:rsidRPr="00926FB7">
        <w:rPr>
          <w:b/>
          <w:bCs/>
          <w:lang w:val="en-US"/>
        </w:rPr>
        <w:t xml:space="preserve">. What are the implications of finding certain human or synthetic voices to be more or less natural-sounding? What is the published evidence that naturalness affects </w:t>
      </w:r>
      <w:proofErr w:type="spellStart"/>
      <w:r w:rsidRPr="00926FB7">
        <w:rPr>
          <w:b/>
          <w:bCs/>
          <w:lang w:val="en-US"/>
        </w:rPr>
        <w:t>behaviours</w:t>
      </w:r>
      <w:proofErr w:type="spellEnd"/>
      <w:r w:rsidRPr="00926FB7">
        <w:rPr>
          <w:b/>
          <w:bCs/>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06FEDE77" w14:textId="1FEC8E81" w:rsidR="00367A1F" w:rsidRPr="00367A1F" w:rsidRDefault="00D7316A" w:rsidP="00D7316A">
      <w:pPr>
        <w:rPr>
          <w:lang w:val="en-US"/>
        </w:rPr>
      </w:pPr>
      <w:r w:rsidRPr="00D7316A">
        <w:rPr>
          <w:lang w:val="en-US"/>
        </w:rPr>
        <w:t>Response</w:t>
      </w:r>
      <w:r w:rsidRPr="00367A1F">
        <w:rPr>
          <w:lang w:val="en-US"/>
        </w:rPr>
        <w:t xml:space="preserve">: </w:t>
      </w:r>
      <w:r w:rsidR="00367A1F" w:rsidRPr="00367A1F">
        <w:rPr>
          <w:lang w:val="en-US"/>
        </w:rPr>
        <w:t>These are several valid observations. In response, we decided to use the example of impression formation in voice and face perception, where we indeed observe competing two-factor models with different labels (e.g., warmth vs. competence, e.g., Fiske, 2018; or trustworthiness vs. dominance, e.g., Todorov et al., 2008). Crucially, however, unlike in the naturalness domain</w:t>
      </w:r>
      <w:r w:rsidR="00E61166">
        <w:rPr>
          <w:lang w:val="en-US"/>
        </w:rPr>
        <w:t>,</w:t>
      </w:r>
      <w:r w:rsidR="00367A1F" w:rsidRPr="00367A1F">
        <w:rPr>
          <w:lang w:val="en-US"/>
        </w:rPr>
        <w:t xml:space="preserve"> there is substantial cross-talk in terms of cross-discussion and citations, as can be easily seen from several influential papers in that field. We included this line of argumentation in the manuscript as follows: </w:t>
      </w:r>
    </w:p>
    <w:p w14:paraId="2B307594" w14:textId="61DC2D77" w:rsidR="00D7316A" w:rsidRPr="003B70F3" w:rsidRDefault="003B70F3" w:rsidP="00D7316A">
      <w:pPr>
        <w:rPr>
          <w:i/>
          <w:iCs/>
          <w:lang w:val="en-US"/>
        </w:rPr>
      </w:pPr>
      <w:r w:rsidRPr="003B70F3">
        <w:rPr>
          <w:i/>
          <w:iCs/>
          <w:lang w:val="en-US"/>
        </w:rPr>
        <w:t xml:space="preserve">“Of course, lack of interconnectivity is not unique to naturalness perception, but affects many other research domains within voice or face perception. However, even when considering fields with highly divergent research traditions, such as impression formation from faces/voices for which two different two-factor models with different labels (e.g., warmth vs. competence, e.g. </w:t>
      </w:r>
      <w:sdt>
        <w:sdtPr>
          <w:rPr>
            <w:i/>
            <w:iCs/>
            <w:lang w:val="en-US"/>
          </w:rPr>
          <w:alias w:val="To edit, see citavi.com/edit"/>
          <w:tag w:val="CitaviPlaceholder#46181732-a8e3-4820-aae5-87b4489828a2"/>
          <w:id w:val="1098457865"/>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EzVDE4OjA2OjU4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Pr="003B70F3">
            <w:rPr>
              <w:i/>
              <w:iCs/>
              <w:lang w:val="en-US"/>
            </w:rPr>
            <w:fldChar w:fldCharType="separate"/>
          </w:r>
          <w:r w:rsidRPr="003B70F3">
            <w:rPr>
              <w:i/>
              <w:iCs/>
              <w:lang w:val="en-US"/>
            </w:rPr>
            <w:t>[70]</w:t>
          </w:r>
          <w:r w:rsidRPr="003B70F3">
            <w:rPr>
              <w:i/>
              <w:iCs/>
              <w:lang w:val="en-US"/>
            </w:rPr>
            <w:fldChar w:fldCharType="end"/>
          </w:r>
        </w:sdtContent>
      </w:sdt>
      <w:r w:rsidRPr="003B70F3">
        <w:rPr>
          <w:i/>
          <w:iCs/>
          <w:lang w:val="en-US"/>
        </w:rPr>
        <w:t xml:space="preserve">; or trustworthiness vs. dominance, e.g. </w:t>
      </w:r>
      <w:sdt>
        <w:sdtPr>
          <w:rPr>
            <w:i/>
            <w:iCs/>
            <w:lang w:val="en-US"/>
          </w:rPr>
          <w:alias w:val="To edit, see citavi.com/edit"/>
          <w:tag w:val="CitaviPlaceholder#af0326ed-f1ac-4fd3-855b-ba9c5dc5ba98"/>
          <w:id w:val="59454743"/>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TNUMTg6MDc6MTU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Pr="003B70F3">
            <w:rPr>
              <w:i/>
              <w:iCs/>
              <w:lang w:val="en-US"/>
            </w:rPr>
            <w:fldChar w:fldCharType="separate"/>
          </w:r>
          <w:r w:rsidRPr="003B70F3">
            <w:rPr>
              <w:i/>
              <w:iCs/>
              <w:lang w:val="en-US"/>
            </w:rPr>
            <w:t>[71]</w:t>
          </w:r>
          <w:r w:rsidRPr="003B70F3">
            <w:rPr>
              <w:i/>
              <w:iCs/>
              <w:lang w:val="en-US"/>
            </w:rPr>
            <w:fldChar w:fldCharType="end"/>
          </w:r>
        </w:sdtContent>
      </w:sdt>
      <w:r w:rsidRPr="003B70F3">
        <w:rPr>
          <w:i/>
          <w:iCs/>
          <w:lang w:val="en-US"/>
        </w:rPr>
        <w:t xml:space="preserve">) have been proposed, there is substantial research to link these distinct clusters and uncover both these specific taxonomies and their empirical relationships </w:t>
      </w:r>
      <w:sdt>
        <w:sdtPr>
          <w:rPr>
            <w:i/>
            <w:iCs/>
            <w:lang w:val="en-US"/>
          </w:rPr>
          <w:alias w:val="To edit, see citavi.com/edit"/>
          <w:tag w:val="CitaviPlaceholder#142936a3-68bc-437b-9b9e-808c5a19dbac"/>
          <w:id w:val="119424164"/>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U3RhcnQiOjMsIlJhbmdlTGVuZ3RoIjo0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4dWp1aWZmaG41czJ0cG03M2s1bGxuNDh4azFqMTBwNGJjN3NsMm8iLCJDcmVhdGVkT24iOiIyMDI0LTExLTEzVDE3OjE1OjAxWiIsIk1vZGlmaWVkQnkiOiJ4dWp1aWZmaG41czJ0cG03M2s1bGxuNDh4azFqMTBwNGJjN3NsMm8iLCJJZCI6IjkyYzU2MTVlLWI5NDEtNDc4YS04NzJlLTlkNjU3YWQxY2Q2NSIsIk1vZGlmaWVkT24iOiIyMDI0LTExLTEzVDE3OjE1OjAxWi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U6MDFaIiwiTW9kaWZpZWRCeSI6Inh1anVpZmZobjVzMnRwbTczazVsbG40OHhrMWoxMHA0YmM3c2wybyIsIklkIjoiNTQwMGJmODAtNGQ0Ni00ZTNiLWFjODgtN2E3N2RiMTQ2Yzg1IiwiTW9kaWZpZWRPbiI6IjIwMjQtMTEtMTNUMTc6MTU6MDFa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U6MDFaIiwiTW9kaWZpZWRCeSI6Inh1anVpZmZobjVzMnRwbTczazVsbG40OHhrMWoxMHA0YmM3c2wybyIsIklkIjoiNTEzY2VlMWMtYTg4OC00M2Q5LWI4MjEtODNjODRlNWY4YzllIiwiTW9kaWZpZWRPbiI6IjIwMjQtMTEtMTNUMTc6MTU6MDFa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4dWp1aWZmaG41czJ0cG03M2s1bGxuNDh4azFqMTBwNGJjN3NsMm8iLCJDcmVhdGVkT24iOiIyMDI0LTExLTEzVDE3OjE1OjAxWiIsIk1vZGlmaWVkQnkiOiJfQ2hyaXMiLCJJZCI6ImM3YWI5Y2U3LTdhMDMtNDU1ZS1iN2ZkLTE5NTA1OWIwZDExNiIsIk1vZGlmaWVkT24iOiIyMDI0LTExLTEzVDE4OjE2OjAz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Uxlbmd0aCI6My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c6MTE6MjhaIiwiTW9kaWZpZWRCeSI6Inh1anVpZmZobjVzMnRwbTczazVsbG40OHhrMWoxMHA0YmM3c2wybyIsIklkIjoiZWU0MjIwZmMtM2Q0Ny00NDdiLThlNTEtYWYwZDYwOTNlZWVlIiwiTW9kaWZpZWRPbiI6IjIwMjQtMTEtMTNUMTc6MTE6Mjha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c6MTE6MjhaIiwiTW9kaWZpZWRCeSI6Inh1anVpZmZobjVzMnRwbTczazVsbG40OHhrMWoxMHA0YmM3c2wybyIsIklkIjoiOWE2MTUxZGMtMDYwMS00M2E4LWIxZGYtZDI5N2Q4MWJhYmE3IiwiTW9kaWZpZWRPbiI6IjIwMjQtMTEtMTNUMTc6MTE6Mjha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eHVqdWlmZmhuNXMydHBtNzNrNWxsbjQ4eGsxajEwcDRiYzdzbDJvIiwiQ3JlYXRlZE9uIjoiMjAyNC0xMS0xM1QxNzoxMToyOFoiLCJNb2RpZmllZEJ5IjoiX0NocmlzIiwiSWQiOiIxNGM2ZmIyNi0xNGMxLTQ2MmQtYTcwMS1kNDQwZjI2ZDhmMGYiLCJNb2RpZmllZE9uIjoiMjAyNC0xMS0xM1QxODoxNjow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Pr="003B70F3">
            <w:rPr>
              <w:i/>
              <w:iCs/>
              <w:lang w:val="en-US"/>
            </w:rPr>
            <w:fldChar w:fldCharType="separate"/>
          </w:r>
          <w:r w:rsidRPr="003B70F3">
            <w:rPr>
              <w:i/>
              <w:iCs/>
              <w:lang w:val="en-US"/>
            </w:rPr>
            <w:t>[72,73]</w:t>
          </w:r>
          <w:r w:rsidRPr="003B70F3">
            <w:rPr>
              <w:i/>
              <w:iCs/>
              <w:lang w:val="en-US"/>
            </w:rPr>
            <w:fldChar w:fldCharType="end"/>
          </w:r>
        </w:sdtContent>
      </w:sdt>
      <w:r w:rsidRPr="003B70F3">
        <w:rPr>
          <w:i/>
          <w:iCs/>
          <w:lang w:val="en-US"/>
        </w:rPr>
        <w:t xml:space="preserve">. In the case of voice naturalness, however, two recent systematic literature reviews on pathological </w:t>
      </w:r>
      <w:sdt>
        <w:sdtPr>
          <w:rPr>
            <w:i/>
            <w:iCs/>
            <w:lang w:val="en-US"/>
          </w:rPr>
          <w:alias w:val="To edit, see citavi.com/edit"/>
          <w:tag w:val="CitaviPlaceholder#cba5b5a3-b25d-4a6f-b88d-2d7048c106d6"/>
          <w:id w:val="-1348944696"/>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EyVDIxOjA3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Pr="003B70F3">
            <w:rPr>
              <w:i/>
              <w:iCs/>
              <w:lang w:val="en-US"/>
            </w:rPr>
            <w:fldChar w:fldCharType="separate"/>
          </w:r>
          <w:r w:rsidRPr="003B70F3">
            <w:rPr>
              <w:i/>
              <w:iCs/>
              <w:lang w:val="en-US"/>
            </w:rPr>
            <w:t>[17]</w:t>
          </w:r>
          <w:r w:rsidRPr="003B70F3">
            <w:rPr>
              <w:i/>
              <w:iCs/>
              <w:lang w:val="en-US"/>
            </w:rPr>
            <w:fldChar w:fldCharType="end"/>
          </w:r>
        </w:sdtContent>
      </w:sdt>
      <w:r w:rsidRPr="003B70F3">
        <w:rPr>
          <w:i/>
          <w:iCs/>
          <w:lang w:val="en-US"/>
        </w:rPr>
        <w:t xml:space="preserve"> and synthetic voices </w:t>
      </w:r>
      <w:sdt>
        <w:sdtPr>
          <w:rPr>
            <w:i/>
            <w:iCs/>
            <w:lang w:val="en-US"/>
          </w:rPr>
          <w:alias w:val="To edit, see citavi.com/edit"/>
          <w:tag w:val="CitaviPlaceholder#0fb2093d-1819-4a79-ba42-05ce0378bccd"/>
          <w:id w:val="-1724970721"/>
          <w:placeholder>
            <w:docPart w:val="9157F043F7DE42249CD65D18F5058CBA"/>
          </w:placeholder>
        </w:sdtPr>
        <w:sdtContent>
          <w:r w:rsidRPr="003B70F3">
            <w:rPr>
              <w:i/>
              <w:iCs/>
              <w:lang w:val="en-US"/>
            </w:rPr>
            <w:fldChar w:fldCharType="begin"/>
          </w:r>
          <w:r w:rsidRPr="003B70F3">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TJUMjE6MDc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Pr="003B70F3">
            <w:rPr>
              <w:i/>
              <w:iCs/>
              <w:lang w:val="en-US"/>
            </w:rPr>
            <w:fldChar w:fldCharType="separate"/>
          </w:r>
          <w:r w:rsidRPr="003B70F3">
            <w:rPr>
              <w:i/>
              <w:iCs/>
              <w:lang w:val="en-US"/>
            </w:rPr>
            <w:t>[23]</w:t>
          </w:r>
          <w:r w:rsidRPr="003B70F3">
            <w:rPr>
              <w:i/>
              <w:iCs/>
              <w:lang w:val="en-US"/>
            </w:rPr>
            <w:fldChar w:fldCharType="end"/>
          </w:r>
        </w:sdtContent>
      </w:sdt>
      <w:r w:rsidRPr="003B70F3">
        <w:rPr>
          <w:i/>
          <w:iCs/>
          <w:lang w:val="en-US"/>
        </w:rPr>
        <w:t xml:space="preserve"> do not have a single reference in common.” (page 6/7)</w:t>
      </w:r>
    </w:p>
    <w:p w14:paraId="2405634F" w14:textId="6B81C4E5" w:rsidR="00367A1F" w:rsidRPr="00367A1F" w:rsidRDefault="00367A1F" w:rsidP="00D7316A">
      <w:pPr>
        <w:rPr>
          <w:lang w:val="en-US"/>
        </w:rPr>
      </w:pPr>
      <w:r w:rsidRPr="00367A1F">
        <w:rPr>
          <w:lang w:val="en-US"/>
        </w:rPr>
        <w:t>Further</w:t>
      </w:r>
      <w:r w:rsidR="00E61166">
        <w:rPr>
          <w:lang w:val="en-US"/>
        </w:rPr>
        <w:t>more</w:t>
      </w:r>
      <w:r w:rsidRPr="00367A1F">
        <w:rPr>
          <w:lang w:val="en-US"/>
        </w:rPr>
        <w:t xml:space="preserve">, we followed your suggestion and included a more detailed paragraph in the introduction where we outlined the impact of voice naturalness on perception and behavior, both in human-to-human </w:t>
      </w:r>
      <w:r w:rsidR="00E61166">
        <w:rPr>
          <w:lang w:val="en-US"/>
        </w:rPr>
        <w:t>and</w:t>
      </w:r>
      <w:r w:rsidRPr="00367A1F">
        <w:rPr>
          <w:lang w:val="en-US"/>
        </w:rPr>
        <w:t xml:space="preserve"> human-machine interaction</w:t>
      </w:r>
      <w:r>
        <w:rPr>
          <w:lang w:val="en-US"/>
        </w:rPr>
        <w:t xml:space="preserve"> (for details, see our response to point 1). </w:t>
      </w:r>
      <w:r w:rsidRPr="00367A1F">
        <w:rPr>
          <w:lang w:val="en-US"/>
        </w:rPr>
        <w:t xml:space="preserve"> </w:t>
      </w:r>
    </w:p>
    <w:p w14:paraId="1B9A7307" w14:textId="77777777" w:rsidR="0094549B" w:rsidRPr="0094549B" w:rsidRDefault="0094549B" w:rsidP="0094549B">
      <w:pPr>
        <w:pStyle w:val="Listenabsatz"/>
        <w:rPr>
          <w:lang w:val="en-US"/>
        </w:rPr>
      </w:pPr>
    </w:p>
    <w:p w14:paraId="43AF6264" w14:textId="5EAAC076" w:rsidR="006D14EC" w:rsidRPr="00E03229" w:rsidRDefault="006D14EC" w:rsidP="0094549B">
      <w:pPr>
        <w:pStyle w:val="Listenabsatz"/>
        <w:numPr>
          <w:ilvl w:val="0"/>
          <w:numId w:val="1"/>
        </w:numPr>
        <w:rPr>
          <w:b/>
          <w:bCs/>
          <w:lang w:val="en-US"/>
        </w:rPr>
      </w:pPr>
      <w:r w:rsidRPr="00E03229">
        <w:rPr>
          <w:b/>
          <w:bCs/>
          <w:lang w:val="en-US"/>
        </w:rPr>
        <w:t xml:space="preserve">Given the problems with terminology and cross-disciplinary awareness that are highlighted in the paper, it will be particularly important for the authors to make sure that they don't </w:t>
      </w:r>
      <w:r w:rsidRPr="00E03229">
        <w:rPr>
          <w:b/>
          <w:bCs/>
          <w:lang w:val="en-US"/>
        </w:rPr>
        <w:lastRenderedPageBreak/>
        <w:t xml:space="preserve">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E03229">
        <w:rPr>
          <w:b/>
          <w:bCs/>
          <w:lang w:val="en-US"/>
        </w:rPr>
        <w:t>endeavour</w:t>
      </w:r>
      <w:proofErr w:type="spellEnd"/>
      <w:r w:rsidRPr="00E03229">
        <w:rPr>
          <w:b/>
          <w:bCs/>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3B9961B7" w14:textId="0E8F5647" w:rsidR="003B70F3" w:rsidRDefault="00D7316A" w:rsidP="00D7316A">
      <w:pPr>
        <w:rPr>
          <w:lang w:val="en-US"/>
        </w:rPr>
      </w:pPr>
      <w:r w:rsidRPr="00D7316A">
        <w:rPr>
          <w:lang w:val="en-US"/>
        </w:rPr>
        <w:t xml:space="preserve">Response: </w:t>
      </w:r>
      <w:r w:rsidR="002D7F56" w:rsidRPr="00E00F14">
        <w:rPr>
          <w:lang w:val="en-US"/>
        </w:rPr>
        <w:t xml:space="preserve">You raise an important issue here. </w:t>
      </w:r>
      <w:r w:rsidR="00E03229">
        <w:rPr>
          <w:lang w:val="en-US"/>
        </w:rPr>
        <w:t>In short</w:t>
      </w:r>
      <w:r w:rsidR="00E61166">
        <w:rPr>
          <w:lang w:val="en-US"/>
        </w:rPr>
        <w:t>, in point 3, the editor explicitly advised us not to base our key arguments on published or unpublished systematic reviews. Thus, we decided to keep the literature search in its current illustrative form</w:t>
      </w:r>
      <w:commentRangeStart w:id="3"/>
      <w:commentRangeEnd w:id="3"/>
      <w:r w:rsidR="00E605D5">
        <w:rPr>
          <w:rStyle w:val="Kommentarzeichen"/>
        </w:rPr>
        <w:commentReference w:id="3"/>
      </w:r>
      <w:r w:rsidR="003B70F3">
        <w:rPr>
          <w:lang w:val="en-US"/>
        </w:rPr>
        <w:t xml:space="preserve">.  </w:t>
      </w:r>
    </w:p>
    <w:p w14:paraId="041181D3" w14:textId="594CBFC7" w:rsidR="00D7316A" w:rsidRPr="00E00F14" w:rsidRDefault="00A55A29" w:rsidP="00D7316A">
      <w:pPr>
        <w:rPr>
          <w:lang w:val="en-US"/>
        </w:rPr>
      </w:pPr>
      <w:r>
        <w:rPr>
          <w:lang w:val="en-US"/>
        </w:rPr>
        <w:t>In what follows, we would like to explain this decision in more detail: F</w:t>
      </w:r>
      <w:r w:rsidR="002D7F56" w:rsidRPr="00E00F14">
        <w:rPr>
          <w:lang w:val="en-US"/>
        </w:rPr>
        <w:t>irst</w:t>
      </w:r>
      <w:r>
        <w:rPr>
          <w:lang w:val="en-US"/>
        </w:rPr>
        <w:t>, we would like to</w:t>
      </w:r>
      <w:r w:rsidR="002D7F56" w:rsidRPr="00E00F14">
        <w:rPr>
          <w:lang w:val="en-US"/>
        </w:rPr>
        <w:t xml:space="preserve"> clarify our objectives and scope of the literature search. </w:t>
      </w:r>
      <w:r w:rsidR="00522678" w:rsidRPr="00E00F14">
        <w:rPr>
          <w:lang w:val="en-US"/>
        </w:rPr>
        <w:t xml:space="preserve">In this manuscript, we present </w:t>
      </w:r>
      <w:r w:rsidR="00B177F5">
        <w:rPr>
          <w:lang w:val="en-US"/>
        </w:rPr>
        <w:t>several</w:t>
      </w:r>
      <w:r w:rsidR="00522678" w:rsidRPr="00E00F14">
        <w:rPr>
          <w:lang w:val="en-US"/>
        </w:rPr>
        <w:t xml:space="preserve"> claims about current shortcomings in the literature (e.g.</w:t>
      </w:r>
      <w:r w:rsidR="00E61166">
        <w:rPr>
          <w:lang w:val="en-US"/>
        </w:rPr>
        <w:t>, lacking interconnectivity, inconsistent conceptualization, etc.),</w:t>
      </w:r>
      <w:r w:rsidR="00522678" w:rsidRPr="00E00F14">
        <w:rPr>
          <w:lang w:val="en-US"/>
        </w:rPr>
        <w:t xml:space="preserve"> and we </w:t>
      </w:r>
      <w:r w:rsidR="00E61166">
        <w:rPr>
          <w:lang w:val="en-US"/>
        </w:rPr>
        <w:t>identified</w:t>
      </w:r>
      <w:r w:rsidR="00E61166" w:rsidRPr="00E00F14">
        <w:rPr>
          <w:lang w:val="en-US"/>
        </w:rPr>
        <w:t xml:space="preserve"> </w:t>
      </w:r>
      <w:r w:rsidR="00522678" w:rsidRPr="00E00F14">
        <w:rPr>
          <w:lang w:val="en-US"/>
        </w:rPr>
        <w:t>a strong need to substantiate these claims</w:t>
      </w:r>
      <w:r w:rsidR="00E00F14" w:rsidRPr="00E00F14">
        <w:rPr>
          <w:lang w:val="en-US"/>
        </w:rPr>
        <w:t xml:space="preserve"> with a more objective approach</w:t>
      </w:r>
      <w:r w:rsidR="00EC4C70" w:rsidRPr="00E00F14">
        <w:rPr>
          <w:lang w:val="en-US"/>
        </w:rPr>
        <w:t xml:space="preserve">. We intended Box 1 as a transparent roadmap allowing to reconstruct how we reached our conclusions. </w:t>
      </w:r>
      <w:r w:rsidR="00522678" w:rsidRPr="00E00F14">
        <w:rPr>
          <w:lang w:val="en-US"/>
        </w:rPr>
        <w:t>For this reason, we provided the reader with rather detailed information on how papers were searched and selected, in a manner that’s reminiscent of systematic literature reviews or meta-analyses.</w:t>
      </w:r>
      <w:r w:rsidR="00EC4C70" w:rsidRPr="00E00F14">
        <w:rPr>
          <w:lang w:val="en-US"/>
        </w:rPr>
        <w:t xml:space="preserve"> However, we never aimed or claimed this to be a fully and exhaustive literature integration. </w:t>
      </w:r>
      <w:r w:rsidR="00E00F14" w:rsidRPr="00E00F14">
        <w:rPr>
          <w:lang w:val="en-US"/>
        </w:rPr>
        <w:t>To make it more transparent to readers that this</w:t>
      </w:r>
      <w:r w:rsidR="00DF1EC6">
        <w:rPr>
          <w:lang w:val="en-US"/>
        </w:rPr>
        <w:t xml:space="preserve"> is</w:t>
      </w:r>
      <w:r w:rsidR="00E00F14" w:rsidRPr="00E00F14">
        <w:rPr>
          <w:lang w:val="en-US"/>
        </w:rPr>
        <w:t xml:space="preserve"> NOT a fully systematic literature search, we</w:t>
      </w:r>
      <w:r w:rsidR="00E03229">
        <w:rPr>
          <w:lang w:val="en-US"/>
        </w:rPr>
        <w:t xml:space="preserve"> slightly</w:t>
      </w:r>
      <w:r w:rsidR="00E00F14" w:rsidRPr="00E00F14">
        <w:rPr>
          <w:lang w:val="en-US"/>
        </w:rPr>
        <w:t xml:space="preserve"> reworded the first sentence in Box 1 as follows: “</w:t>
      </w:r>
      <w:r w:rsidR="00E00F14" w:rsidRPr="00E00F14">
        <w:rPr>
          <w:i/>
          <w:iCs/>
          <w:lang w:val="en"/>
        </w:rPr>
        <w:t xml:space="preserve">For a more systematic overview on scientific insights into naturalness in voices, we conducted a </w:t>
      </w:r>
      <w:r>
        <w:rPr>
          <w:i/>
          <w:iCs/>
          <w:lang w:val="en"/>
        </w:rPr>
        <w:t>focused</w:t>
      </w:r>
      <w:r w:rsidR="00E00F14" w:rsidRPr="00E00F14">
        <w:rPr>
          <w:i/>
          <w:iCs/>
          <w:lang w:val="en"/>
        </w:rPr>
        <w:t xml:space="preserve"> literature search on Web of Science</w:t>
      </w:r>
      <w:r w:rsidR="00E00F14" w:rsidRPr="00E00F14">
        <w:rPr>
          <w:lang w:val="en-US"/>
        </w:rPr>
        <w:t>” (page 1</w:t>
      </w:r>
      <w:r w:rsidR="00E03229">
        <w:rPr>
          <w:lang w:val="en-US"/>
        </w:rPr>
        <w:t>8</w:t>
      </w:r>
      <w:r w:rsidR="00E00F14" w:rsidRPr="00E00F14">
        <w:rPr>
          <w:lang w:val="en-US"/>
        </w:rPr>
        <w:t>)</w:t>
      </w:r>
    </w:p>
    <w:p w14:paraId="3176816C" w14:textId="4097CF9D" w:rsidR="00A55A29" w:rsidRDefault="00B177F5" w:rsidP="00A55A29">
      <w:pPr>
        <w:rPr>
          <w:lang w:val="en-US"/>
        </w:rPr>
      </w:pPr>
      <w:r>
        <w:rPr>
          <w:lang w:val="en-US"/>
        </w:rPr>
        <w:t xml:space="preserve">Nonetheless, your very valid concern about potential biases introduced by the search terms itself needs to be addressed. </w:t>
      </w:r>
      <w:r w:rsidR="0077610B">
        <w:rPr>
          <w:lang w:val="en-US"/>
        </w:rPr>
        <w:t xml:space="preserve">Unfortunately, it is very likely that there is still insightful work on naturalness out there that we were not able to find. In fact, there are some references where we contacted the authors several times to get access to the material but without success. We further suspect that there exist many papers where naturalness is not the main focus, but rather a small side note, resulting them to slip through </w:t>
      </w:r>
      <w:r w:rsidR="00DF1EC6">
        <w:rPr>
          <w:lang w:val="en-US"/>
        </w:rPr>
        <w:t xml:space="preserve">any search we could have conducted. Thus, the key question here is not if we missed out on papers concerning naturalness - we most likely did - but if we missed out on something of crucial relevance, i.e. something that would reveal a blind spot in our current view on the literature or that would call for a critical expansion of the conceptual framework we proposed. </w:t>
      </w:r>
      <w:r w:rsidR="000F5777">
        <w:rPr>
          <w:lang w:val="en-US"/>
        </w:rPr>
        <w:t xml:space="preserve">While this possibility can never be fully excluded, we consider it rather unlikely for several reasons: </w:t>
      </w:r>
      <w:r w:rsidR="00760815">
        <w:rPr>
          <w:lang w:val="en-US"/>
        </w:rPr>
        <w:t>W</w:t>
      </w:r>
      <w:r w:rsidR="000F5777">
        <w:rPr>
          <w:lang w:val="en-US"/>
        </w:rPr>
        <w:t xml:space="preserve">e went back to our search history again and found that only 38 of the 72 papers were identified directly from the Web of Science search. The rest was found in the reference lists of identified </w:t>
      </w:r>
      <w:r w:rsidR="00760815">
        <w:rPr>
          <w:lang w:val="en-US"/>
        </w:rPr>
        <w:t>papers and</w:t>
      </w:r>
      <w:r w:rsidR="000F5777">
        <w:rPr>
          <w:lang w:val="en-US"/>
        </w:rPr>
        <w:t xml:space="preserve"> were therefore not tied to</w:t>
      </w:r>
      <w:r w:rsidR="00760815">
        <w:rPr>
          <w:lang w:val="en-US"/>
        </w:rPr>
        <w:t xml:space="preserve"> the</w:t>
      </w:r>
      <w:r w:rsidR="000F5777">
        <w:rPr>
          <w:lang w:val="en-US"/>
        </w:rPr>
        <w:t xml:space="preserve"> two search terms. </w:t>
      </w:r>
      <w:r w:rsidR="00E24129">
        <w:rPr>
          <w:lang w:val="en-US"/>
        </w:rPr>
        <w:t xml:space="preserve">Thus, the literature we cover goes well beyond the two search terms </w:t>
      </w:r>
      <w:r w:rsidR="00A55A29">
        <w:rPr>
          <w:lang w:val="en-US"/>
        </w:rPr>
        <w:t xml:space="preserve">(see </w:t>
      </w:r>
      <w:r w:rsidR="00E24129">
        <w:rPr>
          <w:lang w:val="en-US"/>
        </w:rPr>
        <w:t xml:space="preserve">also </w:t>
      </w:r>
      <w:r w:rsidR="00A55A29">
        <w:rPr>
          <w:lang w:val="en-US"/>
        </w:rPr>
        <w:t xml:space="preserve">our response to point 11). </w:t>
      </w:r>
    </w:p>
    <w:p w14:paraId="3A5E8154" w14:textId="2DC10122" w:rsidR="006D14EC" w:rsidRPr="00E03229" w:rsidRDefault="006D14EC" w:rsidP="00076D93">
      <w:pPr>
        <w:pStyle w:val="Listenabsatz"/>
        <w:numPr>
          <w:ilvl w:val="0"/>
          <w:numId w:val="1"/>
        </w:numPr>
        <w:rPr>
          <w:b/>
          <w:bCs/>
          <w:lang w:val="en-US"/>
        </w:rPr>
      </w:pPr>
      <w:r w:rsidRPr="00E03229">
        <w:rPr>
          <w:b/>
          <w:bCs/>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E03229">
        <w:rPr>
          <w:b/>
          <w:bCs/>
          <w:lang w:val="en-US"/>
        </w:rPr>
        <w:t>behavior</w:t>
      </w:r>
      <w:r w:rsidRPr="00E03229">
        <w:rPr>
          <w:b/>
          <w:bCs/>
          <w:lang w:val="en-US"/>
        </w:rPr>
        <w:t xml:space="preserve"> would be specifically related to naturalness rather than "typicality", or specifically related to voice naturalness rather than syntactic/structural deviations.</w:t>
      </w:r>
    </w:p>
    <w:p w14:paraId="569435AD" w14:textId="49A494BF" w:rsidR="006D14EC" w:rsidRDefault="00D7316A" w:rsidP="006D14EC">
      <w:pPr>
        <w:rPr>
          <w:color w:val="C00000"/>
          <w:lang w:val="en-US"/>
        </w:rPr>
      </w:pPr>
      <w:r>
        <w:rPr>
          <w:lang w:val="en-US"/>
        </w:rPr>
        <w:t xml:space="preserve">Response: </w:t>
      </w:r>
      <w:r w:rsidR="00556D19" w:rsidRPr="00556D19">
        <w:rPr>
          <w:lang w:val="en-US"/>
        </w:rPr>
        <w:t xml:space="preserve">This is a valid point. We used the questions raised from the reviewers under point 20, 23 and 28 and incorporated them into a new paragraph in the future directions section, which targets the time-course of naturalness perception and the role of context for the impression formation. For the specific changes, please refer to our response to these respective points. </w:t>
      </w:r>
    </w:p>
    <w:p w14:paraId="20DC1DAF" w14:textId="3F9170E3" w:rsidR="00B25CAB" w:rsidRPr="00E03229" w:rsidRDefault="00556D19" w:rsidP="00E03229">
      <w:pPr>
        <w:rPr>
          <w:color w:val="C00000"/>
          <w:lang w:val="en-US"/>
        </w:rPr>
      </w:pPr>
      <w:commentRangeStart w:id="4"/>
      <w:commentRangeStart w:id="5"/>
      <w:r>
        <w:rPr>
          <w:color w:val="C00000"/>
          <w:lang w:val="en-US"/>
        </w:rPr>
        <w:t xml:space="preserve">Further, following your suggestion, we omitted the birdsong example. </w:t>
      </w:r>
      <w:commentRangeEnd w:id="4"/>
      <w:r>
        <w:rPr>
          <w:rStyle w:val="Kommentarzeichen"/>
        </w:rPr>
        <w:commentReference w:id="4"/>
      </w:r>
      <w:commentRangeEnd w:id="5"/>
      <w:r w:rsidR="00551566">
        <w:rPr>
          <w:rStyle w:val="Kommentarzeichen"/>
        </w:rPr>
        <w:commentReference w:id="5"/>
      </w:r>
    </w:p>
    <w:p w14:paraId="34B2F352" w14:textId="77777777" w:rsidR="00B25CAB" w:rsidRPr="00B25CAB" w:rsidRDefault="00B25CAB" w:rsidP="00B25CAB">
      <w:pPr>
        <w:pStyle w:val="Listenabsatz"/>
        <w:rPr>
          <w:lang w:val="en-US"/>
        </w:rPr>
      </w:pPr>
    </w:p>
    <w:p w14:paraId="0B72CDDC" w14:textId="1738C0D5" w:rsidR="00D7316A" w:rsidRPr="001833B1" w:rsidRDefault="006D14EC" w:rsidP="00D7316A">
      <w:pPr>
        <w:pStyle w:val="Listenabsatz"/>
        <w:numPr>
          <w:ilvl w:val="0"/>
          <w:numId w:val="1"/>
        </w:numPr>
        <w:rPr>
          <w:b/>
          <w:bCs/>
          <w:lang w:val="en-US"/>
        </w:rPr>
      </w:pPr>
      <w:r w:rsidRPr="001833B1">
        <w:rPr>
          <w:b/>
          <w:bCs/>
          <w:lang w:val="en-US"/>
        </w:rPr>
        <w:t>Some smaller points:</w:t>
      </w:r>
      <w:r w:rsidR="00442EB5" w:rsidRPr="001833B1">
        <w:rPr>
          <w:b/>
          <w:bCs/>
          <w:lang w:val="en-US"/>
        </w:rPr>
        <w:t xml:space="preserve"> </w:t>
      </w:r>
      <w:r w:rsidRPr="001833B1">
        <w:rPr>
          <w:b/>
          <w:bCs/>
          <w:lang w:val="en-US"/>
        </w:rPr>
        <w:t>Figures 1A and 1B:</w:t>
      </w:r>
      <w:r w:rsidR="00076D93" w:rsidRPr="001833B1">
        <w:rPr>
          <w:b/>
          <w:bCs/>
          <w:lang w:val="en-US"/>
        </w:rPr>
        <w:t xml:space="preserve"> </w:t>
      </w:r>
      <w:r w:rsidRPr="001833B1">
        <w:rPr>
          <w:b/>
          <w:bCs/>
          <w:lang w:val="en-US"/>
        </w:rPr>
        <w:t xml:space="preserve">The large number of terms presented in these </w:t>
      </w:r>
      <w:proofErr w:type="gramStart"/>
      <w:r w:rsidRPr="001833B1">
        <w:rPr>
          <w:b/>
          <w:bCs/>
          <w:lang w:val="en-US"/>
        </w:rPr>
        <w:t>two word</w:t>
      </w:r>
      <w:proofErr w:type="gramEnd"/>
      <w:r w:rsidRPr="001833B1">
        <w:rPr>
          <w:b/>
          <w:bCs/>
          <w:lang w:val="en-US"/>
        </w:rPr>
        <w:t xml:space="preserve"> clouds might strengthen the argument that searching the literature for papers only on "naturalness" and "human-likeness" is not sufficient to capture all the relevant research (see my point above).</w:t>
      </w:r>
    </w:p>
    <w:p w14:paraId="24FD4646" w14:textId="725F3F86" w:rsidR="00076D93" w:rsidRDefault="00D7316A" w:rsidP="003A48CA">
      <w:pPr>
        <w:rPr>
          <w:lang w:val="en-US"/>
        </w:rPr>
      </w:pPr>
      <w:r>
        <w:rPr>
          <w:lang w:val="en-US"/>
        </w:rPr>
        <w:t>Response</w:t>
      </w:r>
      <w:r w:rsidRPr="003A48CA">
        <w:rPr>
          <w:lang w:val="en-US"/>
        </w:rPr>
        <w:t xml:space="preserve">: </w:t>
      </w:r>
      <w:r w:rsidR="00306B67" w:rsidRPr="003A48CA">
        <w:rPr>
          <w:lang w:val="en-US"/>
        </w:rPr>
        <w:t xml:space="preserve">Please refer to our response to point 9. </w:t>
      </w:r>
      <w:r w:rsidR="009071D5" w:rsidRPr="003A48CA">
        <w:rPr>
          <w:lang w:val="en-US"/>
        </w:rPr>
        <w:t xml:space="preserve">For a systematic review or a meta-analysis, you would be completely right, and a search would have needed to be much broader </w:t>
      </w:r>
      <w:r w:rsidR="00E61166">
        <w:rPr>
          <w:lang w:val="en-US"/>
        </w:rPr>
        <w:t>to</w:t>
      </w:r>
      <w:r w:rsidR="009071D5" w:rsidRPr="003A48CA">
        <w:rPr>
          <w:lang w:val="en-US"/>
        </w:rPr>
        <w:t xml:space="preserve"> catch all available literature on voice naturalness. As discussed above, this was not </w:t>
      </w:r>
      <w:r w:rsidR="00FC3A4E">
        <w:rPr>
          <w:lang w:val="en-US"/>
        </w:rPr>
        <w:t>our</w:t>
      </w:r>
      <w:r w:rsidR="009071D5" w:rsidRPr="003A48CA">
        <w:rPr>
          <w:lang w:val="en-US"/>
        </w:rPr>
        <w:t xml:space="preserve"> primary goal since we did not aim for a systematic review. Nevertheless, it would be a pity if a relevant line of research </w:t>
      </w:r>
      <w:r w:rsidR="00E61166">
        <w:rPr>
          <w:lang w:val="en-US"/>
        </w:rPr>
        <w:t>was</w:t>
      </w:r>
      <w:r w:rsidR="00E61166" w:rsidRPr="003A48CA">
        <w:rPr>
          <w:lang w:val="en-US"/>
        </w:rPr>
        <w:t xml:space="preserve"> </w:t>
      </w:r>
      <w:r w:rsidR="009071D5" w:rsidRPr="003A48CA">
        <w:rPr>
          <w:lang w:val="en-US"/>
        </w:rPr>
        <w:t xml:space="preserve">not represented, because we neglected important keywords. Therefore, we ran additional </w:t>
      </w:r>
      <w:r w:rsidR="003A48CA" w:rsidRPr="003A48CA">
        <w:rPr>
          <w:lang w:val="en-US"/>
        </w:rPr>
        <w:t xml:space="preserve">Web of Science </w:t>
      </w:r>
      <w:r w:rsidR="009071D5" w:rsidRPr="003A48CA">
        <w:rPr>
          <w:lang w:val="en-US"/>
        </w:rPr>
        <w:t xml:space="preserve">searches on some keywords and checked how many of our </w:t>
      </w:r>
      <w:r w:rsidR="003A48CA" w:rsidRPr="003A48CA">
        <w:rPr>
          <w:lang w:val="en-US"/>
        </w:rPr>
        <w:t>included</w:t>
      </w:r>
      <w:r w:rsidR="009071D5" w:rsidRPr="003A48CA">
        <w:rPr>
          <w:lang w:val="en-US"/>
        </w:rPr>
        <w:t xml:space="preserve"> papers would come up in the results</w:t>
      </w:r>
      <w:r w:rsidR="003A48CA" w:rsidRPr="003A48CA">
        <w:rPr>
          <w:lang w:val="en-US"/>
        </w:rPr>
        <w:t xml:space="preserve"> (all done in October 2024)</w:t>
      </w:r>
      <w:r w:rsidR="009071D5" w:rsidRPr="003A48CA">
        <w:rPr>
          <w:lang w:val="en-US"/>
        </w:rPr>
        <w:t>: “realism AND voice” (5 papers)</w:t>
      </w:r>
      <w:r w:rsidR="003A48CA" w:rsidRPr="003A48CA">
        <w:rPr>
          <w:lang w:val="en-US"/>
        </w:rPr>
        <w:t>,</w:t>
      </w:r>
      <w:r w:rsidR="009071D5" w:rsidRPr="003A48CA">
        <w:rPr>
          <w:lang w:val="en-US"/>
        </w:rPr>
        <w:t xml:space="preserve"> “anthropomorphism AND voice” (6), </w:t>
      </w:r>
      <w:r w:rsidR="003A48CA" w:rsidRPr="003A48CA">
        <w:rPr>
          <w:lang w:val="en-US"/>
        </w:rPr>
        <w:t xml:space="preserve">“artificial* AND voice” (10), “normal* AND voice” (3), “accept* AND voice” (9), “clarity AND voice” (3), </w:t>
      </w:r>
      <w:r w:rsidR="00CE3F39">
        <w:rPr>
          <w:lang w:val="en-US"/>
        </w:rPr>
        <w:t xml:space="preserve">“ease* AND voice” (3), </w:t>
      </w:r>
      <w:r w:rsidR="003A48CA" w:rsidRPr="003A48CA">
        <w:rPr>
          <w:lang w:val="en-US"/>
        </w:rPr>
        <w:t xml:space="preserve">and  “quality AND voice” (19). Thus, although we may not have found all papers </w:t>
      </w:r>
      <w:r w:rsidR="00E61166">
        <w:rPr>
          <w:lang w:val="en-US"/>
        </w:rPr>
        <w:t>concerning</w:t>
      </w:r>
      <w:r w:rsidR="003A48CA" w:rsidRPr="003A48CA">
        <w:rPr>
          <w:lang w:val="en-US"/>
        </w:rPr>
        <w:t xml:space="preserve"> naturalness, research from all these keywords is somewhat represented</w:t>
      </w:r>
      <w:r w:rsidR="00FC3A4E">
        <w:rPr>
          <w:lang w:val="en-US"/>
        </w:rPr>
        <w:t xml:space="preserve"> in our literature overview</w:t>
      </w:r>
      <w:r w:rsidR="003A48CA" w:rsidRPr="003A48CA">
        <w:rPr>
          <w:lang w:val="en-US"/>
        </w:rPr>
        <w:t>. The only exception is “authenticity AND voice</w:t>
      </w:r>
      <w:r w:rsidR="00E61166">
        <w:rPr>
          <w:lang w:val="en-US"/>
        </w:rPr>
        <w:t>,”</w:t>
      </w:r>
      <w:r w:rsidR="00E61166" w:rsidRPr="003A48CA">
        <w:rPr>
          <w:lang w:val="en-US"/>
        </w:rPr>
        <w:t xml:space="preserve"> </w:t>
      </w:r>
      <w:r w:rsidR="003A48CA" w:rsidRPr="003A48CA">
        <w:rPr>
          <w:lang w:val="en-US"/>
        </w:rPr>
        <w:t xml:space="preserve">which </w:t>
      </w:r>
      <w:r w:rsidR="00FC3A4E">
        <w:rPr>
          <w:lang w:val="en-US"/>
        </w:rPr>
        <w:t>picked up 0</w:t>
      </w:r>
      <w:r w:rsidR="003A48CA" w:rsidRPr="003A48CA">
        <w:rPr>
          <w:lang w:val="en-US"/>
        </w:rPr>
        <w:t xml:space="preserve"> </w:t>
      </w:r>
      <w:r w:rsidR="00A7316D">
        <w:rPr>
          <w:lang w:val="en-US"/>
        </w:rPr>
        <w:t xml:space="preserve">of </w:t>
      </w:r>
      <w:r w:rsidR="003A48CA" w:rsidRPr="003A48CA">
        <w:rPr>
          <w:lang w:val="en-US"/>
        </w:rPr>
        <w:t xml:space="preserve">our naturalness papers. This is </w:t>
      </w:r>
      <w:r w:rsidR="00FC3A4E">
        <w:rPr>
          <w:lang w:val="en-US"/>
        </w:rPr>
        <w:t xml:space="preserve">probably </w:t>
      </w:r>
      <w:r w:rsidR="003A48CA" w:rsidRPr="003A48CA">
        <w:rPr>
          <w:lang w:val="en-US"/>
        </w:rPr>
        <w:t>because we made an</w:t>
      </w:r>
      <w:r w:rsidR="00FC3A4E">
        <w:rPr>
          <w:lang w:val="en-US"/>
        </w:rPr>
        <w:t xml:space="preserve"> explicit</w:t>
      </w:r>
      <w:r w:rsidR="003A48CA" w:rsidRPr="003A48CA">
        <w:rPr>
          <w:lang w:val="en-US"/>
        </w:rPr>
        <w:t xml:space="preserve"> effort to keep the concepts of naturalness and authenticity separate.  </w:t>
      </w:r>
    </w:p>
    <w:p w14:paraId="5D666B0C" w14:textId="2D62A712" w:rsidR="00E605D5" w:rsidRDefault="00E605D5" w:rsidP="003A48CA">
      <w:pPr>
        <w:rPr>
          <w:color w:val="C00000"/>
          <w:lang w:val="en-US"/>
        </w:rPr>
      </w:pPr>
      <w:r>
        <w:rPr>
          <w:lang w:val="en-US"/>
        </w:rPr>
        <w:t xml:space="preserve">We included a comment on this matter in the </w:t>
      </w:r>
      <w:commentRangeStart w:id="6"/>
      <w:r>
        <w:rPr>
          <w:lang w:val="en-US"/>
        </w:rPr>
        <w:t xml:space="preserve">supplemental material on OSF </w:t>
      </w:r>
      <w:commentRangeEnd w:id="6"/>
      <w:r w:rsidR="001833B1">
        <w:rPr>
          <w:rStyle w:val="Kommentarzeichen"/>
        </w:rPr>
        <w:commentReference w:id="6"/>
      </w:r>
      <w:r>
        <w:rPr>
          <w:lang w:val="en-US"/>
        </w:rPr>
        <w:t xml:space="preserve">and referred to it in the manuscript as follows: </w:t>
      </w:r>
    </w:p>
    <w:p w14:paraId="4DD0C6DA" w14:textId="69762995" w:rsidR="001833B1" w:rsidRPr="001833B1" w:rsidRDefault="001833B1" w:rsidP="003A48CA">
      <w:pPr>
        <w:rPr>
          <w:i/>
          <w:iCs/>
          <w:lang w:val="en-US"/>
        </w:rPr>
      </w:pPr>
      <w:r w:rsidRPr="001833B1">
        <w:rPr>
          <w:i/>
          <w:iCs/>
          <w:lang w:val="en"/>
        </w:rPr>
        <w:t xml:space="preserve">“For a full documentation of all included papers and a reflection on potential biases in the literature search, please refer to </w:t>
      </w:r>
      <w:r w:rsidR="00551566" w:rsidRPr="00551566">
        <w:rPr>
          <w:lang w:val="en-US"/>
        </w:rPr>
        <w:t>O</w:t>
      </w:r>
      <w:r w:rsidR="00551566">
        <w:rPr>
          <w:lang w:val="en-US"/>
        </w:rPr>
        <w:t xml:space="preserve">SF” </w:t>
      </w:r>
      <w:r w:rsidRPr="001833B1">
        <w:rPr>
          <w:i/>
          <w:iCs/>
          <w:lang w:val="en-US"/>
        </w:rPr>
        <w:t>(p19)</w:t>
      </w:r>
    </w:p>
    <w:p w14:paraId="2CDD3A64" w14:textId="1CA411B0" w:rsidR="006D14EC" w:rsidRPr="001833B1" w:rsidRDefault="006D14EC" w:rsidP="006D14EC">
      <w:pPr>
        <w:pStyle w:val="Listenabsatz"/>
        <w:numPr>
          <w:ilvl w:val="0"/>
          <w:numId w:val="1"/>
        </w:numPr>
        <w:rPr>
          <w:b/>
          <w:bCs/>
          <w:lang w:val="en-US"/>
        </w:rPr>
      </w:pPr>
      <w:r w:rsidRPr="001833B1">
        <w:rPr>
          <w:b/>
          <w:bCs/>
          <w:lang w:val="en-US"/>
        </w:rPr>
        <w:t xml:space="preserve">What was the specific purpose of generating the </w:t>
      </w:r>
      <w:proofErr w:type="spellStart"/>
      <w:r w:rsidRPr="001833B1">
        <w:rPr>
          <w:b/>
          <w:bCs/>
          <w:lang w:val="en-US"/>
        </w:rPr>
        <w:t>ChatGPT</w:t>
      </w:r>
      <w:proofErr w:type="spellEnd"/>
      <w:r w:rsidRPr="001833B1">
        <w:rPr>
          <w:b/>
          <w:bCs/>
          <w:lang w:val="en-US"/>
        </w:rPr>
        <w:t xml:space="preserve"> </w:t>
      </w:r>
      <w:proofErr w:type="spellStart"/>
      <w:r w:rsidRPr="001833B1">
        <w:rPr>
          <w:b/>
          <w:bCs/>
          <w:lang w:val="en-US"/>
        </w:rPr>
        <w:t>wordcloud</w:t>
      </w:r>
      <w:proofErr w:type="spellEnd"/>
      <w:r w:rsidRPr="001833B1">
        <w:rPr>
          <w:b/>
          <w:bCs/>
          <w:lang w:val="en-US"/>
        </w:rPr>
        <w:t xml:space="preserve">, and was </w:t>
      </w:r>
      <w:proofErr w:type="spellStart"/>
      <w:r w:rsidRPr="001833B1">
        <w:rPr>
          <w:b/>
          <w:bCs/>
          <w:lang w:val="en-US"/>
        </w:rPr>
        <w:t>ChatGPT</w:t>
      </w:r>
      <w:proofErr w:type="spellEnd"/>
      <w:r w:rsidRPr="001833B1">
        <w:rPr>
          <w:b/>
          <w:bCs/>
          <w:lang w:val="en-US"/>
        </w:rPr>
        <w:t xml:space="preserve"> prompted specifically for synonyms of voice naturalness? Perhaps this approach would be more motivating as a way to generate </w:t>
      </w:r>
      <w:proofErr w:type="gramStart"/>
      <w:r w:rsidRPr="001833B1">
        <w:rPr>
          <w:b/>
          <w:bCs/>
          <w:lang w:val="en-US"/>
        </w:rPr>
        <w:t>e.g.</w:t>
      </w:r>
      <w:proofErr w:type="gramEnd"/>
      <w:r w:rsidRPr="001833B1">
        <w:rPr>
          <w:b/>
          <w:bCs/>
          <w:lang w:val="en-US"/>
        </w:rPr>
        <w:t xml:space="preserve"> the top 10 words as search terms for the literature search.</w:t>
      </w:r>
    </w:p>
    <w:p w14:paraId="397D791C" w14:textId="415729CF" w:rsidR="00A01C78" w:rsidRPr="00A01C78" w:rsidRDefault="00D7316A" w:rsidP="00D7316A">
      <w:pPr>
        <w:rPr>
          <w:lang w:val="en-US"/>
        </w:rPr>
      </w:pPr>
      <w:r>
        <w:rPr>
          <w:lang w:val="en-US"/>
        </w:rPr>
        <w:t xml:space="preserve">Response: </w:t>
      </w:r>
      <w:r w:rsidR="00713DE1" w:rsidRPr="00A01C78">
        <w:rPr>
          <w:lang w:val="en-US"/>
        </w:rPr>
        <w:t xml:space="preserve">The purpose of the ChatGPT </w:t>
      </w:r>
      <w:r w:rsidR="00E61166">
        <w:rPr>
          <w:lang w:val="en-US"/>
        </w:rPr>
        <w:t>word cloud was to complement the one created based on the literature</w:t>
      </w:r>
      <w:r w:rsidR="00713DE1" w:rsidRPr="00A01C78">
        <w:rPr>
          <w:lang w:val="en-US"/>
        </w:rPr>
        <w:t xml:space="preserve"> in order to compensate for potential “blind spots” in Figure 1A. Despite our best efforts to provide transparency and reproducibility, </w:t>
      </w:r>
      <w:r w:rsidR="00E61166">
        <w:rPr>
          <w:lang w:val="en-US"/>
        </w:rPr>
        <w:t>we manually extracted the terms from the literature</w:t>
      </w:r>
      <w:r w:rsidR="00713DE1" w:rsidRPr="00A01C78">
        <w:rPr>
          <w:lang w:val="en-US"/>
        </w:rPr>
        <w:t xml:space="preserve">, which makes them prone to biases. We conducted the ChatGPT analysis to complement this with a more objective approach. We were interested if this would return some crucial terms we had completely overlooked. </w:t>
      </w:r>
      <w:r w:rsidR="00A01C78" w:rsidRPr="00A01C78">
        <w:rPr>
          <w:lang w:val="en-US"/>
        </w:rPr>
        <w:t xml:space="preserve">And indeed, it revealed a strong association to authenticity, </w:t>
      </w:r>
      <w:ins w:id="7" w:author="Stefan Schweinberger" w:date="2024-11-19T10:06:00Z">
        <w:r w:rsidR="007C519B">
          <w:rPr>
            <w:lang w:val="en-US"/>
          </w:rPr>
          <w:t xml:space="preserve">which </w:t>
        </w:r>
        <w:commentRangeStart w:id="8"/>
        <w:r w:rsidR="007C519B">
          <w:rPr>
            <w:lang w:val="en-US"/>
          </w:rPr>
          <w:t>cont</w:t>
        </w:r>
      </w:ins>
      <w:ins w:id="9" w:author="Stefan Schweinberger" w:date="2024-11-19T10:07:00Z">
        <w:r w:rsidR="007C519B">
          <w:rPr>
            <w:lang w:val="en-US"/>
          </w:rPr>
          <w:t xml:space="preserve">ributed to </w:t>
        </w:r>
        <w:commentRangeEnd w:id="8"/>
        <w:r w:rsidR="007C519B">
          <w:rPr>
            <w:rStyle w:val="Kommentarzeichen"/>
          </w:rPr>
          <w:commentReference w:id="8"/>
        </w:r>
      </w:ins>
      <w:r w:rsidR="00A01C78" w:rsidRPr="00A01C78">
        <w:rPr>
          <w:lang w:val="en-US"/>
        </w:rPr>
        <w:t xml:space="preserve">motivating us to include a clear conceptual demarcation to naturalness in the manuscript.  </w:t>
      </w:r>
    </w:p>
    <w:p w14:paraId="27C9D201" w14:textId="2FAAB73C" w:rsidR="00697666" w:rsidRDefault="00713DE1" w:rsidP="00A01C78">
      <w:pPr>
        <w:rPr>
          <w:lang w:val="en-US"/>
        </w:rPr>
      </w:pPr>
      <w:r w:rsidRPr="00A01C78">
        <w:rPr>
          <w:lang w:val="en-US"/>
        </w:rPr>
        <w:t xml:space="preserve">The specific prompts and ChatGPT’s original response are all available on the associated OSF repository (https://osf.io/asfqv/?view_only=62f8d88705bb4363903983c8bd08a2cf). The </w:t>
      </w:r>
      <w:r w:rsidR="00E61166">
        <w:rPr>
          <w:lang w:val="en-US"/>
        </w:rPr>
        <w:t>prompts</w:t>
      </w:r>
      <w:r w:rsidR="00E61166" w:rsidRPr="00A01C78">
        <w:rPr>
          <w:lang w:val="en-US"/>
        </w:rPr>
        <w:t xml:space="preserve"> </w:t>
      </w:r>
      <w:r w:rsidRPr="00A01C78">
        <w:rPr>
          <w:lang w:val="en-US"/>
        </w:rPr>
        <w:t>were (1) “List synonyms for naturalness in pathological voices. Assign each synonym a frequency between 1 and 0, depending on how often it is used.”, (2) “</w:t>
      </w:r>
      <w:r w:rsidR="00CE3F39" w:rsidRPr="00A01C78">
        <w:rPr>
          <w:lang w:val="en-US"/>
        </w:rPr>
        <w:t>Now do the same for synthetic and manipulated voices.</w:t>
      </w:r>
      <w:r w:rsidRPr="00A01C78">
        <w:rPr>
          <w:lang w:val="en-US"/>
        </w:rPr>
        <w:t>”, (3)</w:t>
      </w:r>
      <w:r w:rsidR="00CE3F39" w:rsidRPr="00A01C78">
        <w:rPr>
          <w:lang w:val="en-US"/>
        </w:rPr>
        <w:t xml:space="preserve"> “Now do the same for healthy human voices.”</w:t>
      </w:r>
      <w:r w:rsidRPr="00A01C78">
        <w:rPr>
          <w:lang w:val="en-US"/>
        </w:rPr>
        <w:t>, (4)</w:t>
      </w:r>
      <w:r w:rsidR="00CE3F39" w:rsidRPr="00A01C78">
        <w:rPr>
          <w:lang w:val="en-US"/>
        </w:rPr>
        <w:t xml:space="preserve"> “Now combine all three lists and omit any repetitions.” This gave us an overview </w:t>
      </w:r>
      <w:r w:rsidR="00E61166">
        <w:rPr>
          <w:lang w:val="en-US"/>
        </w:rPr>
        <w:t>of</w:t>
      </w:r>
      <w:r w:rsidR="00E61166" w:rsidRPr="00A01C78">
        <w:rPr>
          <w:lang w:val="en-US"/>
        </w:rPr>
        <w:t xml:space="preserve"> </w:t>
      </w:r>
      <w:r w:rsidR="00CE3F39" w:rsidRPr="00A01C78">
        <w:rPr>
          <w:lang w:val="en-US"/>
        </w:rPr>
        <w:t xml:space="preserve">the association between naturalness and other terms in the non-scientific online literature. However, one needs to be aware that ChatGPT is also biased in several ways. This is why we presented both Figure 1A and 1B. Neither of them is flawless, but they complement each other.  We agree that the resulting terms could be used as a starting point for a systematic literature search in the future. For the present paper, we considered its illustrative function sufficient. </w:t>
      </w:r>
    </w:p>
    <w:p w14:paraId="09FC66F1" w14:textId="09ADA177" w:rsidR="00E605D5" w:rsidRDefault="00E605D5" w:rsidP="00E605D5">
      <w:pPr>
        <w:rPr>
          <w:color w:val="C00000"/>
          <w:lang w:val="en-US"/>
        </w:rPr>
      </w:pPr>
      <w:r>
        <w:rPr>
          <w:lang w:val="en-US"/>
        </w:rPr>
        <w:lastRenderedPageBreak/>
        <w:t xml:space="preserve">We included a comment on this matter in the </w:t>
      </w:r>
      <w:commentRangeStart w:id="10"/>
      <w:r>
        <w:rPr>
          <w:lang w:val="en-US"/>
        </w:rPr>
        <w:t xml:space="preserve">supplemental material on OSF </w:t>
      </w:r>
      <w:commentRangeEnd w:id="10"/>
      <w:r w:rsidR="001833B1">
        <w:rPr>
          <w:rStyle w:val="Kommentarzeichen"/>
        </w:rPr>
        <w:commentReference w:id="10"/>
      </w:r>
      <w:r>
        <w:rPr>
          <w:lang w:val="en-US"/>
        </w:rPr>
        <w:t xml:space="preserve">and referred to it in the manuscript as follows: </w:t>
      </w:r>
    </w:p>
    <w:p w14:paraId="067D24E0" w14:textId="6E57E5A4" w:rsidR="00E605D5" w:rsidRPr="00A01C78" w:rsidRDefault="001833B1" w:rsidP="00A01C78">
      <w:pPr>
        <w:rPr>
          <w:lang w:val="en-US"/>
        </w:rPr>
      </w:pPr>
      <w:r w:rsidRPr="001833B1">
        <w:rPr>
          <w:lang w:val="en-US"/>
        </w:rPr>
        <w:t>“</w:t>
      </w:r>
      <w:r w:rsidRPr="001833B1">
        <w:rPr>
          <w:i/>
          <w:lang w:val="en-US"/>
        </w:rPr>
        <w:t>The full prompt, the generated response, and a reflection on its strengths and limitations are accessible on</w:t>
      </w:r>
      <w:r w:rsidR="00551566" w:rsidRPr="00551566">
        <w:rPr>
          <w:lang w:val="en-US"/>
        </w:rPr>
        <w:t xml:space="preserve"> </w:t>
      </w:r>
      <w:r w:rsidR="00551566">
        <w:rPr>
          <w:lang w:val="en-US"/>
        </w:rPr>
        <w:t>OSF</w:t>
      </w:r>
      <w:r w:rsidRPr="001833B1">
        <w:rPr>
          <w:lang w:val="en-US"/>
        </w:rPr>
        <w:t>” (page 16)</w:t>
      </w:r>
    </w:p>
    <w:p w14:paraId="5D474655" w14:textId="77777777" w:rsidR="00076D93" w:rsidRPr="00076D93" w:rsidRDefault="00076D93" w:rsidP="00076D93">
      <w:pPr>
        <w:pStyle w:val="Listenabsatz"/>
        <w:rPr>
          <w:lang w:val="en-US"/>
        </w:rPr>
      </w:pPr>
    </w:p>
    <w:p w14:paraId="65D25552" w14:textId="621B63DB" w:rsidR="006D14EC" w:rsidRPr="001833B1" w:rsidRDefault="006D14EC" w:rsidP="006D14EC">
      <w:pPr>
        <w:pStyle w:val="Listenabsatz"/>
        <w:numPr>
          <w:ilvl w:val="0"/>
          <w:numId w:val="1"/>
        </w:numPr>
        <w:rPr>
          <w:b/>
          <w:bCs/>
          <w:lang w:val="en-US"/>
        </w:rPr>
      </w:pPr>
      <w:r w:rsidRPr="001833B1">
        <w:rPr>
          <w:b/>
          <w:bCs/>
          <w:lang w:val="en-US"/>
        </w:rPr>
        <w:t>Use of idioms and journalistic style: There are a few instances that I would recommend re-wording for clarity and precision. For example:</w:t>
      </w:r>
      <w:r w:rsidR="003637B0" w:rsidRPr="001833B1">
        <w:rPr>
          <w:b/>
          <w:bCs/>
          <w:lang w:val="en-US"/>
        </w:rPr>
        <w:t xml:space="preserve"> </w:t>
      </w:r>
      <w:r w:rsidRPr="001833B1">
        <w:rPr>
          <w:b/>
          <w:bCs/>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1833B1">
        <w:rPr>
          <w:b/>
          <w:bCs/>
          <w:lang w:val="en-US"/>
        </w:rPr>
        <w:t>.</w:t>
      </w:r>
    </w:p>
    <w:p w14:paraId="626469EB" w14:textId="15B964D4" w:rsidR="00D7316A" w:rsidRPr="003374C3" w:rsidRDefault="00D7316A" w:rsidP="00D7316A">
      <w:pPr>
        <w:rPr>
          <w:lang w:val="en-US"/>
        </w:rPr>
      </w:pPr>
      <w:r>
        <w:rPr>
          <w:lang w:val="en-US"/>
        </w:rPr>
        <w:t xml:space="preserve">Response: </w:t>
      </w:r>
      <w:r w:rsidR="003374C3" w:rsidRPr="003374C3">
        <w:rPr>
          <w:lang w:val="en-US"/>
        </w:rPr>
        <w:t>Valid point. Change</w:t>
      </w:r>
      <w:r w:rsidR="003374C3">
        <w:rPr>
          <w:lang w:val="en-US"/>
        </w:rPr>
        <w:t>d</w:t>
      </w:r>
      <w:r w:rsidR="003374C3" w:rsidRPr="003374C3">
        <w:rPr>
          <w:lang w:val="en-US"/>
        </w:rPr>
        <w:t xml:space="preserve"> as suggested (page </w:t>
      </w:r>
      <w:r w:rsidR="001833B1">
        <w:rPr>
          <w:lang w:val="en-US"/>
        </w:rPr>
        <w:t>4</w:t>
      </w:r>
      <w:r w:rsidR="003374C3" w:rsidRPr="003374C3">
        <w:rPr>
          <w:lang w:val="en-US"/>
        </w:rPr>
        <w:t>).</w:t>
      </w:r>
    </w:p>
    <w:p w14:paraId="7501DF1E" w14:textId="77777777" w:rsidR="003C34B0" w:rsidRPr="003637B0" w:rsidRDefault="003C34B0" w:rsidP="003C34B0">
      <w:pPr>
        <w:pStyle w:val="Listenabsatz"/>
        <w:rPr>
          <w:lang w:val="en-US"/>
        </w:rPr>
      </w:pPr>
    </w:p>
    <w:p w14:paraId="3494E43D" w14:textId="77777777" w:rsidR="003C34B0" w:rsidRPr="001833B1" w:rsidRDefault="006D14EC" w:rsidP="006D14EC">
      <w:pPr>
        <w:pStyle w:val="Listenabsatz"/>
        <w:numPr>
          <w:ilvl w:val="0"/>
          <w:numId w:val="1"/>
        </w:numPr>
        <w:rPr>
          <w:b/>
          <w:bCs/>
          <w:lang w:val="en-US"/>
        </w:rPr>
      </w:pPr>
      <w:r w:rsidRPr="001833B1">
        <w:rPr>
          <w:b/>
          <w:bCs/>
          <w:lang w:val="en-US"/>
        </w:rPr>
        <w:t>P4, lines 2-5: "we are currently looking at a rag rug rather than a research field" - this idiom is not so familiar for English speakers.</w:t>
      </w:r>
    </w:p>
    <w:p w14:paraId="6957AC30" w14:textId="4FFF1EC1" w:rsidR="00C941F5" w:rsidRPr="00C941F5" w:rsidRDefault="00D7316A" w:rsidP="00F06ECE">
      <w:pPr>
        <w:rPr>
          <w:lang w:val="en-US"/>
        </w:rPr>
      </w:pPr>
      <w:r>
        <w:rPr>
          <w:lang w:val="en-US"/>
        </w:rPr>
        <w:t xml:space="preserve">Response: </w:t>
      </w:r>
      <w:r w:rsidR="00F06ECE" w:rsidRPr="00F06ECE">
        <w:rPr>
          <w:lang w:val="en-US"/>
        </w:rPr>
        <w:t>Good point. We changed it into “patchwork” (page 4)</w:t>
      </w:r>
    </w:p>
    <w:p w14:paraId="4F04C350" w14:textId="77777777" w:rsidR="003C34B0" w:rsidRPr="003C34B0" w:rsidRDefault="003C34B0" w:rsidP="003C34B0">
      <w:pPr>
        <w:pStyle w:val="Listenabsatz"/>
        <w:rPr>
          <w:lang w:val="en-US"/>
        </w:rPr>
      </w:pPr>
    </w:p>
    <w:p w14:paraId="7457CD5B" w14:textId="77777777" w:rsidR="003C34B0" w:rsidRPr="001833B1" w:rsidRDefault="006D14EC" w:rsidP="006D14EC">
      <w:pPr>
        <w:pStyle w:val="Listenabsatz"/>
        <w:numPr>
          <w:ilvl w:val="0"/>
          <w:numId w:val="1"/>
        </w:numPr>
        <w:rPr>
          <w:b/>
          <w:bCs/>
          <w:lang w:val="en-US"/>
        </w:rPr>
      </w:pPr>
      <w:r w:rsidRPr="001833B1">
        <w:rPr>
          <w:b/>
          <w:bCs/>
          <w:lang w:val="en-US"/>
        </w:rPr>
        <w:t>P6, line 21: ""Does this voice sound unusual" - missing question mark.</w:t>
      </w:r>
    </w:p>
    <w:p w14:paraId="49281011" w14:textId="77777777" w:rsidR="00D7316A" w:rsidRDefault="00D7316A" w:rsidP="00D7316A">
      <w:pPr>
        <w:rPr>
          <w:lang w:val="en-US"/>
        </w:rPr>
      </w:pPr>
    </w:p>
    <w:p w14:paraId="5EAA205A" w14:textId="1DEDCA46" w:rsidR="00D7316A" w:rsidRPr="00D7316A" w:rsidRDefault="00D7316A" w:rsidP="00D7316A">
      <w:pPr>
        <w:rPr>
          <w:lang w:val="en-US"/>
        </w:rPr>
      </w:pPr>
      <w:r>
        <w:rPr>
          <w:lang w:val="en-US"/>
        </w:rPr>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1833B1">
        <w:rPr>
          <w:lang w:val="en-US"/>
        </w:rPr>
        <w:t>8</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1833B1" w:rsidRDefault="006D14EC" w:rsidP="006D14EC">
      <w:pPr>
        <w:pStyle w:val="Listenabsatz"/>
        <w:numPr>
          <w:ilvl w:val="0"/>
          <w:numId w:val="1"/>
        </w:numPr>
        <w:rPr>
          <w:b/>
          <w:bCs/>
          <w:lang w:val="en-US"/>
        </w:rPr>
      </w:pPr>
      <w:r w:rsidRPr="001833B1">
        <w:rPr>
          <w:b/>
          <w:bCs/>
          <w:lang w:val="en-US"/>
        </w:rPr>
        <w:t>P8, line 24: "They found that impressions of uncanniness resulted from "deviation from familiar categories" rather "categorical ambiguity"." - should this be "rather than"?</w:t>
      </w:r>
    </w:p>
    <w:p w14:paraId="76E7182D" w14:textId="2B8B322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 xml:space="preserve">age </w:t>
      </w:r>
      <w:r w:rsidR="001833B1">
        <w:rPr>
          <w:lang w:val="en-US"/>
        </w:rPr>
        <w:t>9</w:t>
      </w:r>
      <w:r w:rsidR="00C941F5" w:rsidRPr="00C941F5">
        <w:rPr>
          <w:lang w:val="en-US"/>
        </w:rPr>
        <w:t>)</w:t>
      </w:r>
    </w:p>
    <w:p w14:paraId="7ABFDBCC" w14:textId="77777777" w:rsidR="003C34B0" w:rsidRPr="00735DEB" w:rsidRDefault="003C34B0" w:rsidP="003C34B0">
      <w:pPr>
        <w:pStyle w:val="Listenabsatz"/>
        <w:rPr>
          <w:lang w:val="en-US"/>
        </w:rPr>
      </w:pPr>
    </w:p>
    <w:p w14:paraId="42AEDD3F" w14:textId="77777777" w:rsidR="003C34B0" w:rsidRPr="00735DEB" w:rsidRDefault="006D14EC" w:rsidP="006D14EC">
      <w:pPr>
        <w:pStyle w:val="Listenabsatz"/>
        <w:numPr>
          <w:ilvl w:val="0"/>
          <w:numId w:val="1"/>
        </w:numPr>
        <w:rPr>
          <w:b/>
          <w:bCs/>
          <w:lang w:val="en-US"/>
        </w:rPr>
      </w:pPr>
      <w:r w:rsidRPr="00735DEB">
        <w:rPr>
          <w:b/>
          <w:bCs/>
          <w:lang w:val="en-US"/>
        </w:rPr>
        <w:t xml:space="preserve">P9, line 22: "very prevalent danger" - I would tone this down a bit, especially as some </w:t>
      </w:r>
      <w:proofErr w:type="spellStart"/>
      <w:r w:rsidRPr="00735DEB">
        <w:rPr>
          <w:b/>
          <w:bCs/>
          <w:lang w:val="en-US"/>
        </w:rPr>
        <w:t>deepfaking</w:t>
      </w:r>
      <w:proofErr w:type="spellEnd"/>
      <w:r w:rsidRPr="00735DEB">
        <w:rPr>
          <w:b/>
          <w:bCs/>
          <w:lang w:val="en-US"/>
        </w:rPr>
        <w:t xml:space="preserve"> may be intentional and agreed (e.g. an actor allowing their voice to be cloned to make a documentary).</w:t>
      </w:r>
    </w:p>
    <w:p w14:paraId="5D9766EF" w14:textId="2E51A160" w:rsidR="00D7316A" w:rsidRPr="00414227" w:rsidRDefault="00D7316A" w:rsidP="00D7316A">
      <w:pPr>
        <w:rPr>
          <w:lang w:val="en-US"/>
        </w:rPr>
      </w:pPr>
      <w:r>
        <w:rPr>
          <w:lang w:val="en-US"/>
        </w:rPr>
        <w:t xml:space="preserve">Response: </w:t>
      </w:r>
      <w:r w:rsidR="00F06ECE" w:rsidRPr="00F06ECE">
        <w:rPr>
          <w:lang w:val="en-US"/>
        </w:rPr>
        <w:t>We personally consider deepfak</w:t>
      </w:r>
      <w:r w:rsidR="00F06ECE">
        <w:rPr>
          <w:lang w:val="en-US"/>
        </w:rPr>
        <w:t>es</w:t>
      </w:r>
      <w:r w:rsidR="00F06ECE" w:rsidRPr="00F06ECE">
        <w:rPr>
          <w:lang w:val="en-US"/>
        </w:rPr>
        <w:t xml:space="preserve"> mostly a</w:t>
      </w:r>
      <w:r w:rsidR="00E61166">
        <w:rPr>
          <w:lang w:val="en-US"/>
        </w:rPr>
        <w:t>s a</w:t>
      </w:r>
      <w:r w:rsidR="00F06ECE" w:rsidRPr="00F06ECE">
        <w:rPr>
          <w:lang w:val="en-US"/>
        </w:rPr>
        <w:t xml:space="preserve"> danger (despite possible intentional and harmless applications), but we are happy to use a more balanced wording here and changed it into “</w:t>
      </w:r>
      <w:r w:rsidR="00F06ECE" w:rsidRPr="00414227">
        <w:rPr>
          <w:i/>
          <w:iCs/>
          <w:lang w:val="en-US"/>
        </w:rPr>
        <w:t>very prevalent challenge</w:t>
      </w:r>
      <w:r w:rsidR="00F06ECE" w:rsidRPr="00414227">
        <w:rPr>
          <w:lang w:val="en-US"/>
        </w:rPr>
        <w:t xml:space="preserve">”. (page </w:t>
      </w:r>
      <w:r w:rsidR="00735DEB" w:rsidRPr="00414227">
        <w:rPr>
          <w:lang w:val="en-US"/>
        </w:rPr>
        <w:t>10</w:t>
      </w:r>
      <w:r w:rsidR="00F06ECE" w:rsidRPr="00414227">
        <w:rPr>
          <w:lang w:val="en-US"/>
        </w:rPr>
        <w:t>)</w:t>
      </w:r>
    </w:p>
    <w:p w14:paraId="496A9DFE" w14:textId="77777777" w:rsidR="003C34B0" w:rsidRPr="00414227"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414227">
        <w:rPr>
          <w:b/>
          <w:bCs/>
          <w:lang w:val="en-US"/>
        </w:rPr>
        <w:t xml:space="preserve">"Likewise, voice gender cues can be rated for gender authenticity, which is closely related to judgement </w:t>
      </w:r>
      <w:r w:rsidRPr="00735DEB">
        <w:rPr>
          <w:b/>
          <w:bCs/>
          <w:lang w:val="en-US"/>
        </w:rPr>
        <w:t>of gender conformity [71,72]." - I would personally not get into discussions of "authenticity" when it comes to gender perception, because this is a complex and emotive issue that goes well beyond the aims of the current paper. I would only include this if you feel that this adds something to your specific argument at this point in the paper, beyond the other examples given.</w:t>
      </w:r>
    </w:p>
    <w:p w14:paraId="30771BD6" w14:textId="110494BF" w:rsidR="00F309C0" w:rsidRDefault="00D7316A" w:rsidP="00D7316A">
      <w:pPr>
        <w:rPr>
          <w:lang w:val="en-US"/>
        </w:rPr>
      </w:pPr>
      <w:r>
        <w:rPr>
          <w:lang w:val="en-US"/>
        </w:rPr>
        <w:t xml:space="preserve">Response: </w:t>
      </w:r>
      <w:r w:rsidR="007C37B1" w:rsidRPr="00F309C0">
        <w:rPr>
          <w:lang w:val="en-US"/>
        </w:rPr>
        <w:t>We do see your point, but as you say, the matter is complex. You are right that gender perception and gender identity goes beyond the aims of the current paper</w:t>
      </w:r>
      <w:r w:rsidR="00514183">
        <w:rPr>
          <w:lang w:val="en-US"/>
        </w:rPr>
        <w:t>, and is an emotive topic</w:t>
      </w:r>
      <w:r w:rsidR="007C37B1" w:rsidRPr="00F309C0">
        <w:rPr>
          <w:lang w:val="en-US"/>
        </w:rPr>
        <w:t xml:space="preserve">. But there is substantial and important research on both naturalness and authenticity perception that </w:t>
      </w:r>
      <w:r w:rsidR="007C37B1" w:rsidRPr="00F309C0">
        <w:rPr>
          <w:lang w:val="en-US"/>
        </w:rPr>
        <w:lastRenderedPageBreak/>
        <w:t>specifically targets questions of gender</w:t>
      </w:r>
      <w:r w:rsidR="00F309C0" w:rsidRPr="00F309C0">
        <w:rPr>
          <w:lang w:val="en-US"/>
        </w:rPr>
        <w:t xml:space="preserve"> (e.g. see the work by Baird at al. 2018 on non-binary synthetic voices, https://doi.org/10.17743/jaes.2018.0023)</w:t>
      </w:r>
      <w:r w:rsidR="007C37B1" w:rsidRPr="00F309C0">
        <w:rPr>
          <w:lang w:val="en-US"/>
        </w:rPr>
        <w:t xml:space="preserve">. </w:t>
      </w:r>
      <w:r w:rsidR="00F309C0">
        <w:rPr>
          <w:lang w:val="en-US"/>
        </w:rPr>
        <w:t xml:space="preserve">Therefore, to provide readers with a broad overview of the field, this research deserves mentioning. Having said that, we completely see your call for caution, because superficial or </w:t>
      </w:r>
      <w:r w:rsidR="00514183">
        <w:rPr>
          <w:lang w:val="en-US"/>
        </w:rPr>
        <w:t xml:space="preserve">premature statements may come across as offensive if they do not do </w:t>
      </w:r>
      <w:ins w:id="11" w:author="Stefan Schweinberger" w:date="2024-11-19T10:09:00Z">
        <w:r w:rsidR="007C519B">
          <w:rPr>
            <w:lang w:val="en-US"/>
          </w:rPr>
          <w:t>justice</w:t>
        </w:r>
        <w:r w:rsidR="007C519B">
          <w:rPr>
            <w:lang w:val="en-US"/>
          </w:rPr>
          <w:t xml:space="preserve"> to </w:t>
        </w:r>
      </w:ins>
      <w:r w:rsidR="00514183">
        <w:rPr>
          <w:lang w:val="en-US"/>
        </w:rPr>
        <w:t>the complexity of the topic</w:t>
      </w:r>
      <w:del w:id="12" w:author="Stefan Schweinberger" w:date="2024-11-19T10:09:00Z">
        <w:r w:rsidR="00514183" w:rsidDel="007C519B">
          <w:rPr>
            <w:lang w:val="en-US"/>
          </w:rPr>
          <w:delText xml:space="preserve"> justice</w:delText>
        </w:r>
      </w:del>
      <w:r w:rsidR="00514183">
        <w:rPr>
          <w:lang w:val="en-US"/>
        </w:rPr>
        <w:t xml:space="preserve">. We therefore discussed our wording thoroughly and rephrased the sentence as follows: </w:t>
      </w:r>
    </w:p>
    <w:p w14:paraId="64575317" w14:textId="1D3A3E80" w:rsidR="003C34B0" w:rsidRPr="00514183" w:rsidRDefault="00514183" w:rsidP="00514183">
      <w:pPr>
        <w:rPr>
          <w:lang w:val="en-US"/>
        </w:rPr>
      </w:pPr>
      <w:r>
        <w:rPr>
          <w:lang w:val="en-US"/>
        </w:rPr>
        <w:t>“</w:t>
      </w:r>
      <w:r w:rsidRPr="00514183">
        <w:rPr>
          <w:lang w:val="en-US"/>
        </w:rPr>
        <w:t xml:space="preserve">In principle, authenticity can be </w:t>
      </w:r>
      <w:r>
        <w:rPr>
          <w:lang w:val="en-US"/>
        </w:rPr>
        <w:t>assessed</w:t>
      </w:r>
      <w:r w:rsidRPr="00514183">
        <w:rPr>
          <w:lang w:val="en-US"/>
        </w:rPr>
        <w:t xml:space="preserve"> with regard to manifold social signals, including age, gender, or even personality [71,72].</w:t>
      </w:r>
      <w:r>
        <w:rPr>
          <w:lang w:val="en-US"/>
        </w:rPr>
        <w:t>” (page 9)</w:t>
      </w:r>
    </w:p>
    <w:p w14:paraId="5156D5A7" w14:textId="5A5EA30C" w:rsidR="006D14EC" w:rsidRPr="00735DEB" w:rsidRDefault="006D14EC" w:rsidP="006D14EC">
      <w:pPr>
        <w:pStyle w:val="Listenabsatz"/>
        <w:numPr>
          <w:ilvl w:val="0"/>
          <w:numId w:val="1"/>
        </w:numPr>
        <w:rPr>
          <w:b/>
          <w:bCs/>
          <w:lang w:val="en-US"/>
        </w:rPr>
      </w:pPr>
      <w:r w:rsidRPr="00735DEB">
        <w:rPr>
          <w:b/>
          <w:bCs/>
          <w:lang w:val="en-US"/>
        </w:rPr>
        <w:t>Other word choices could be changed for better clarity: "processual" could be "processing" or "process-related" and "restitutes" could be "restores".</w:t>
      </w:r>
    </w:p>
    <w:p w14:paraId="335A8EAA" w14:textId="6F0FDF01" w:rsidR="00D7316A" w:rsidRDefault="00D7316A" w:rsidP="00D7316A">
      <w:pPr>
        <w:rPr>
          <w:color w:val="C00000"/>
          <w:lang w:val="en-US"/>
        </w:rPr>
      </w:pPr>
      <w:r>
        <w:rPr>
          <w:lang w:val="en-US"/>
        </w:rPr>
        <w:t>Response:</w:t>
      </w:r>
      <w:r w:rsidR="006B0FCF" w:rsidRPr="006B0FCF">
        <w:rPr>
          <w:color w:val="C00000"/>
          <w:lang w:val="en-US"/>
        </w:rPr>
        <w:t xml:space="preserve"> </w:t>
      </w:r>
      <w:r w:rsidR="00D140A8" w:rsidRPr="00D140A8">
        <w:rPr>
          <w:lang w:val="en-US"/>
        </w:rPr>
        <w:t>Changed as suggested. (page 11)</w:t>
      </w:r>
    </w:p>
    <w:p w14:paraId="10CFF343" w14:textId="77777777" w:rsidR="00D140A8" w:rsidRPr="00D140A8" w:rsidRDefault="00D140A8" w:rsidP="00D7316A">
      <w:pPr>
        <w:rPr>
          <w:color w:val="C00000"/>
          <w:lang w:val="en-US"/>
        </w:rPr>
      </w:pPr>
    </w:p>
    <w:p w14:paraId="2A20295A" w14:textId="7965A613" w:rsidR="00357ED6" w:rsidRDefault="00357ED6" w:rsidP="00357ED6">
      <w:pPr>
        <w:rPr>
          <w:lang w:val="en-US"/>
        </w:rPr>
      </w:pPr>
      <w:r>
        <w:rPr>
          <w:lang w:val="en-US"/>
        </w:rPr>
        <w:t xml:space="preserve">Reviewer 2: </w:t>
      </w:r>
    </w:p>
    <w:p w14:paraId="0F5B5EE6" w14:textId="6E8082CE" w:rsidR="00357ED6" w:rsidRPr="00735DEB" w:rsidRDefault="00357ED6" w:rsidP="00357ED6">
      <w:pPr>
        <w:rPr>
          <w:b/>
          <w:bCs/>
          <w:lang w:val="en-US"/>
        </w:rPr>
      </w:pPr>
      <w:r w:rsidRPr="00735DEB">
        <w:rPr>
          <w:b/>
          <w:bCs/>
          <w:lang w:val="en-US"/>
        </w:rPr>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735DEB" w:rsidRDefault="00357ED6" w:rsidP="00357ED6">
      <w:pPr>
        <w:pStyle w:val="Listenabsatz"/>
        <w:numPr>
          <w:ilvl w:val="0"/>
          <w:numId w:val="1"/>
        </w:numPr>
        <w:rPr>
          <w:b/>
          <w:bCs/>
          <w:lang w:val="en-US"/>
        </w:rPr>
      </w:pPr>
      <w:r w:rsidRPr="00735DEB">
        <w:rPr>
          <w:b/>
          <w:bCs/>
          <w:lang w:val="en-US"/>
        </w:rPr>
        <w:t>In terms of processing time-course and underlying brain mechanisms, how are representations of naturalness different from representations of other voice characteristics (e.g., age, gender, trustworthiness)?</w:t>
      </w:r>
    </w:p>
    <w:p w14:paraId="3FE7B8F4" w14:textId="13B19C7F" w:rsidR="004D571B" w:rsidRDefault="00D7316A" w:rsidP="00556D19">
      <w:pPr>
        <w:rPr>
          <w:color w:val="C00000"/>
          <w:lang w:val="en-US"/>
        </w:rPr>
      </w:pPr>
      <w:r>
        <w:rPr>
          <w:lang w:val="en-US"/>
        </w:rPr>
        <w:t xml:space="preserve">Response: </w:t>
      </w:r>
      <w:r w:rsidR="00556D19" w:rsidRPr="00556D19">
        <w:rPr>
          <w:lang w:val="en-US"/>
        </w:rPr>
        <w:t>You raise a valid question here</w:t>
      </w:r>
      <w:r w:rsidR="00E61166">
        <w:rPr>
          <w:lang w:val="en-US"/>
        </w:rPr>
        <w:t>,</w:t>
      </w:r>
      <w:r w:rsidR="00556D19" w:rsidRPr="00556D19">
        <w:rPr>
          <w:lang w:val="en-US"/>
        </w:rPr>
        <w:t xml:space="preserve"> and we decided to address this in the section on future directions: </w:t>
      </w:r>
    </w:p>
    <w:p w14:paraId="50C346D9" w14:textId="3A320561" w:rsidR="00556D19" w:rsidRPr="00556D19" w:rsidRDefault="00556D19" w:rsidP="00556D19">
      <w:pPr>
        <w:rPr>
          <w:i/>
          <w:iCs/>
          <w:lang w:val="en-US"/>
        </w:rPr>
      </w:pPr>
      <w:commentRangeStart w:id="13"/>
      <w:r w:rsidRPr="00556D19">
        <w:rPr>
          <w:i/>
          <w:iCs/>
          <w:lang w:val="en-US"/>
        </w:rPr>
        <w:t xml:space="preserve">“Our theoretical considerations on the processing of voice naturalness calls for the empirical investigation of the time-course and underlying brain mechanisms, relative to authenticity assessments but also in relation to other voice characteristics. Initial evidence suggests that voice naturalness affects the brain response as early as 200 </w:t>
      </w:r>
      <w:proofErr w:type="spellStart"/>
      <w:r w:rsidRPr="00556D19">
        <w:rPr>
          <w:i/>
          <w:iCs/>
          <w:lang w:val="en-US"/>
        </w:rPr>
        <w:t>ms</w:t>
      </w:r>
      <w:proofErr w:type="spellEnd"/>
      <w:r w:rsidRPr="00556D19">
        <w:rPr>
          <w:i/>
          <w:iCs/>
          <w:lang w:val="en-US"/>
        </w:rPr>
        <w:t xml:space="preserve"> past voice onset and interacts with the processing of vocal emotions </w:t>
      </w:r>
      <w:sdt>
        <w:sdtPr>
          <w:rPr>
            <w:i/>
            <w:iCs/>
            <w:lang w:val="en-US"/>
          </w:rPr>
          <w:alias w:val="To edit, see citavi.com/edit"/>
          <w:tag w:val="CitaviPlaceholder#e8705335-f980-4063-a643-ef51900114db"/>
          <w:id w:val="-1875371367"/>
          <w:placeholder>
            <w:docPart w:val="E16D064B1FB3488AB4C320F149F1F371"/>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sidRPr="00556D19">
            <w:rPr>
              <w:i/>
              <w:iCs/>
              <w:lang w:val="en-US"/>
            </w:rPr>
            <w:fldChar w:fldCharType="separate"/>
          </w:r>
          <w:r w:rsidRPr="00556D19">
            <w:rPr>
              <w:i/>
              <w:iCs/>
              <w:lang w:val="en-US"/>
            </w:rPr>
            <w:t>[99]</w:t>
          </w:r>
          <w:r w:rsidRPr="00556D19">
            <w:rPr>
              <w:i/>
              <w:iCs/>
              <w:lang w:val="en-US"/>
            </w:rPr>
            <w:fldChar w:fldCharType="end"/>
          </w:r>
        </w:sdtContent>
      </w:sdt>
      <w:r w:rsidRPr="00556D19">
        <w:rPr>
          <w:i/>
          <w:iCs/>
          <w:lang w:val="en-US"/>
        </w:rPr>
        <w:t xml:space="preserve">.  Comparably early effects have been found for authenticity assessments </w:t>
      </w:r>
      <w:sdt>
        <w:sdtPr>
          <w:rPr>
            <w:i/>
            <w:iCs/>
            <w:lang w:val="en-US"/>
          </w:rPr>
          <w:alias w:val="To edit, see citavi.com/edit"/>
          <w:tag w:val="CitaviPlaceholder#822ce440-db71-40c5-b31e-af5e3edbf7b4"/>
          <w:id w:val="-1391344466"/>
          <w:placeholder>
            <w:docPart w:val="E16D064B1FB3488AB4C320F149F1F371"/>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sidRPr="00556D19">
            <w:rPr>
              <w:i/>
              <w:iCs/>
              <w:lang w:val="en-US"/>
            </w:rPr>
            <w:fldChar w:fldCharType="separate"/>
          </w:r>
          <w:r w:rsidRPr="00556D19">
            <w:rPr>
              <w:i/>
              <w:iCs/>
              <w:lang w:val="en-US"/>
            </w:rPr>
            <w:t>[86,100,101]</w:t>
          </w:r>
          <w:r w:rsidRPr="00556D19">
            <w:rPr>
              <w:i/>
              <w:iCs/>
              <w:lang w:val="en-US"/>
            </w:rPr>
            <w:fldChar w:fldCharType="end"/>
          </w:r>
        </w:sdtContent>
      </w:sdt>
      <w:r w:rsidRPr="00556D19">
        <w:rPr>
          <w:i/>
          <w:iCs/>
          <w:lang w:val="en-US"/>
        </w:rPr>
        <w:t xml:space="preserve">.  Although interpretability of these findings is limited due to potential acoustic confounds, they suggest that naturalness and authenticity assessments are fast processes that form part of fundamental voice perception. 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w:t>
      </w:r>
      <w:sdt>
        <w:sdtPr>
          <w:rPr>
            <w:i/>
            <w:iCs/>
            <w:lang w:val="en-US"/>
          </w:rPr>
          <w:alias w:val="To edit, see citavi.com/edit"/>
          <w:tag w:val="CitaviPlaceholder#58a257c5-8dd3-42b8-bba0-6acf8fffb909"/>
          <w:id w:val="-1513673615"/>
          <w:placeholder>
            <w:docPart w:val="E16D064B1FB3488AB4C320F149F1F371"/>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Pr="00556D19">
            <w:rPr>
              <w:i/>
              <w:iCs/>
              <w:lang w:val="en-US"/>
            </w:rPr>
            <w:fldChar w:fldCharType="separate"/>
          </w:r>
          <w:r w:rsidRPr="00556D19">
            <w:rPr>
              <w:i/>
              <w:iCs/>
              <w:lang w:val="en-US"/>
            </w:rPr>
            <w:t>[8]</w:t>
          </w:r>
          <w:r w:rsidRPr="00556D19">
            <w:rPr>
              <w:i/>
              <w:iCs/>
              <w:lang w:val="en-US"/>
            </w:rPr>
            <w:fldChar w:fldCharType="end"/>
          </w:r>
        </w:sdtContent>
      </w:sdt>
      <w:r w:rsidRPr="00556D19">
        <w:rPr>
          <w:i/>
          <w:iCs/>
          <w:lang w:val="en-US"/>
        </w:rPr>
        <w:t xml:space="preserve">, but for naturalness we are currently limited to behavioral data that point towards interactions with age, gender and emotion perception </w:t>
      </w:r>
      <w:sdt>
        <w:sdtPr>
          <w:rPr>
            <w:i/>
            <w:iCs/>
            <w:lang w:val="en-US"/>
          </w:rPr>
          <w:alias w:val="To edit, see citavi.com/edit"/>
          <w:tag w:val="CitaviPlaceholder#84d2fbcd-ba4c-4718-bb7d-c6543d956181"/>
          <w:id w:val="777371410"/>
          <w:placeholder>
            <w:docPart w:val="E16D064B1FB3488AB4C320F149F1F371"/>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Pr="00556D19">
            <w:rPr>
              <w:i/>
              <w:iCs/>
              <w:lang w:val="en-US"/>
            </w:rPr>
            <w:fldChar w:fldCharType="separate"/>
          </w:r>
          <w:r w:rsidRPr="00556D19">
            <w:rPr>
              <w:i/>
              <w:iCs/>
              <w:lang w:val="en-US"/>
            </w:rPr>
            <w:t>[60,63,74]</w:t>
          </w:r>
          <w:r w:rsidRPr="00556D19">
            <w:rPr>
              <w:i/>
              <w:iCs/>
              <w:lang w:val="en-US"/>
            </w:rPr>
            <w:fldChar w:fldCharType="end"/>
          </w:r>
        </w:sdtContent>
      </w:sdt>
      <w:r w:rsidRPr="00556D19">
        <w:rPr>
          <w:i/>
          <w:iCs/>
          <w:lang w:val="en-US"/>
        </w:rPr>
        <w:t>.”   (p 13)</w:t>
      </w:r>
      <w:commentRangeEnd w:id="13"/>
      <w:r w:rsidR="007C519B">
        <w:rPr>
          <w:rStyle w:val="Kommentarzeichen"/>
        </w:rPr>
        <w:commentReference w:id="13"/>
      </w:r>
    </w:p>
    <w:p w14:paraId="7EC51509" w14:textId="77777777" w:rsidR="004152FA" w:rsidRDefault="004152FA" w:rsidP="00357ED6">
      <w:pPr>
        <w:pStyle w:val="Listenabsatz"/>
        <w:rPr>
          <w:lang w:val="en-US"/>
        </w:rPr>
      </w:pPr>
    </w:p>
    <w:p w14:paraId="5008B325" w14:textId="77777777" w:rsidR="004152FA" w:rsidRPr="004D571B" w:rsidRDefault="004152FA" w:rsidP="00357ED6">
      <w:pPr>
        <w:pStyle w:val="Listenabsatz"/>
        <w:rPr>
          <w:lang w:val="en-US"/>
        </w:rPr>
      </w:pPr>
    </w:p>
    <w:p w14:paraId="4BA13138" w14:textId="32C7DA5F" w:rsidR="00357ED6" w:rsidRPr="00735DEB" w:rsidRDefault="00357ED6" w:rsidP="00357ED6">
      <w:pPr>
        <w:pStyle w:val="Listenabsatz"/>
        <w:numPr>
          <w:ilvl w:val="0"/>
          <w:numId w:val="1"/>
        </w:numPr>
        <w:rPr>
          <w:b/>
          <w:bCs/>
          <w:lang w:val="en-US"/>
        </w:rPr>
      </w:pPr>
      <w:r w:rsidRPr="00735DEB">
        <w:rPr>
          <w:b/>
          <w:bCs/>
          <w:lang w:val="en-US"/>
        </w:rPr>
        <w:lastRenderedPageBreak/>
        <w:t>Minor point: the second sentence ('From a biological perspective, naturalness… evolutionary meaning.') is somewhat vague. I suggest the authors revise it for specificity and clarity.</w:t>
      </w:r>
    </w:p>
    <w:p w14:paraId="648089BE" w14:textId="09EA6D4E" w:rsidR="00D7316A" w:rsidRPr="006E4320" w:rsidRDefault="00D7316A" w:rsidP="00D7316A">
      <w:pPr>
        <w:rPr>
          <w:lang w:val="en-US"/>
        </w:rPr>
      </w:pPr>
      <w:r>
        <w:rPr>
          <w:lang w:val="en-US"/>
        </w:rPr>
        <w:t xml:space="preserve">Response: </w:t>
      </w:r>
      <w:r w:rsidR="006E4320" w:rsidRPr="006E4320">
        <w:rPr>
          <w:lang w:val="en-US"/>
        </w:rPr>
        <w:t>We refined it as follows: “</w:t>
      </w:r>
      <w:r w:rsidR="00FD71A0" w:rsidRPr="00FD71A0">
        <w:rPr>
          <w:i/>
          <w:iCs/>
          <w:lang w:val="en-US"/>
        </w:rPr>
        <w:t xml:space="preserve">From a biological perspective, naturalness may relate to an adaptive norm, with extreme deviations supposedly being rather “unnatural” instances.  </w:t>
      </w:r>
      <w:r w:rsidR="00935402">
        <w:rPr>
          <w:i/>
          <w:iCs/>
          <w:lang w:val="en-US"/>
        </w:rPr>
        <w:t>Perceptions</w:t>
      </w:r>
      <w:r w:rsidR="00FD71A0" w:rsidRPr="00FD71A0">
        <w:rPr>
          <w:i/>
          <w:iCs/>
          <w:lang w:val="en-US"/>
        </w:rPr>
        <w:t xml:space="preserve"> of naturalness influence </w:t>
      </w:r>
      <w:commentRangeStart w:id="14"/>
      <w:r w:rsidR="00FD71A0" w:rsidRPr="00FD71A0">
        <w:rPr>
          <w:i/>
          <w:iCs/>
          <w:lang w:val="en-US"/>
        </w:rPr>
        <w:t>food choice</w:t>
      </w:r>
      <w:commentRangeEnd w:id="14"/>
      <w:r w:rsidR="007C519B">
        <w:rPr>
          <w:rStyle w:val="Kommentarzeichen"/>
        </w:rPr>
        <w:commentReference w:id="14"/>
      </w:r>
      <w:r w:rsidR="00FD71A0" w:rsidRPr="00FD71A0">
        <w:rPr>
          <w:i/>
          <w:iCs/>
          <w:lang w:val="en-US"/>
        </w:rPr>
        <w:t>, environmental preferences, and social trust and therefore carry evolutionary meaning [1–3].</w:t>
      </w:r>
      <w:r w:rsidR="006E4320" w:rsidRPr="006E4320">
        <w:rPr>
          <w:lang w:val="en-US"/>
        </w:rPr>
        <w:t>” (page 3)</w:t>
      </w:r>
      <w:r w:rsidR="00455D16" w:rsidRPr="006E4320">
        <w:rPr>
          <w:lang w:val="en-US"/>
        </w:rPr>
        <w:t xml:space="preserve">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735DEB" w:rsidRDefault="00D31C37" w:rsidP="00D7316A">
      <w:pPr>
        <w:rPr>
          <w:b/>
          <w:bCs/>
          <w:lang w:val="en-US"/>
        </w:rPr>
      </w:pPr>
      <w:r w:rsidRPr="00735DEB">
        <w:rPr>
          <w:b/>
          <w:bCs/>
          <w:lang w:val="en-US"/>
        </w:rPr>
        <w:t>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in order to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735DEB" w:rsidRDefault="00D31C37" w:rsidP="00D31C37">
      <w:pPr>
        <w:pStyle w:val="Listenabsatz"/>
        <w:numPr>
          <w:ilvl w:val="0"/>
          <w:numId w:val="1"/>
        </w:numPr>
        <w:rPr>
          <w:b/>
          <w:bCs/>
          <w:lang w:val="en-US"/>
        </w:rPr>
      </w:pPr>
      <w:r w:rsidRPr="00735DEB">
        <w:rPr>
          <w:b/>
          <w:bCs/>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formulation seems to suggest the existence of non-human </w:t>
      </w:r>
      <w:r w:rsidR="00D7316A" w:rsidRPr="00735DEB">
        <w:rPr>
          <w:b/>
          <w:bCs/>
          <w:lang w:val="en-US"/>
        </w:rPr>
        <w:t>voices,</w:t>
      </w:r>
      <w:r w:rsidRPr="00735DEB">
        <w:rPr>
          <w:b/>
          <w:bCs/>
          <w:lang w:val="en-US"/>
        </w:rPr>
        <w:t xml:space="preserve"> so it is not clear why it is deemed as a more appropriate example of deviation- rather than human-likeness-based naturalness.</w:t>
      </w:r>
    </w:p>
    <w:p w14:paraId="5D671AEE" w14:textId="2BD7D1C1" w:rsidR="00D31C37" w:rsidRDefault="00D7316A" w:rsidP="00D31C37">
      <w:pPr>
        <w:rPr>
          <w:lang w:val="en-US"/>
        </w:rPr>
      </w:pPr>
      <w:r>
        <w:rPr>
          <w:lang w:val="en-US"/>
        </w:rPr>
        <w:t>Response:</w:t>
      </w:r>
      <w:r w:rsidR="00765047">
        <w:rPr>
          <w:lang w:val="en-US"/>
        </w:rPr>
        <w:t xml:space="preserve"> </w:t>
      </w:r>
      <w:r w:rsidR="00765047" w:rsidRPr="009B66E9">
        <w:rPr>
          <w:lang w:val="en-US"/>
        </w:rPr>
        <w:t>This is a valid point. Our example instruction for participants is not ideal here because it blurs the conceptual distinction we introduce here. We therefore refined the sentence as follows: “</w:t>
      </w:r>
      <w:r w:rsidR="00765047" w:rsidRPr="009B66E9">
        <w:rPr>
          <w:i/>
          <w:iCs/>
          <w:lang w:val="en-US"/>
        </w:rPr>
        <w:t xml:space="preserve">However, in many studies, raters are instructed to use an inner implicit reference which is based on their experience and expectations, </w:t>
      </w:r>
      <w:r w:rsidR="009B66E9" w:rsidRPr="009B66E9">
        <w:rPr>
          <w:lang w:val="en-US"/>
        </w:rPr>
        <w:t>e.g., judge whether “</w:t>
      </w:r>
      <w:r w:rsidR="009B66E9" w:rsidRPr="009B66E9">
        <w:rPr>
          <w:i/>
          <w:iCs/>
          <w:lang w:val="en-US"/>
        </w:rPr>
        <w:t>it conforms to the expected standard of unimpaired speech</w:t>
      </w:r>
      <w:r w:rsidR="009B66E9" w:rsidRPr="009B66E9">
        <w:rPr>
          <w:lang w:val="en-US"/>
        </w:rPr>
        <w:t>”</w:t>
      </w:r>
      <w:r w:rsidR="00765047" w:rsidRPr="009B66E9">
        <w:rPr>
          <w:lang w:val="en-US"/>
        </w:rPr>
        <w:t xml:space="preserve">. (page </w:t>
      </w:r>
      <w:r w:rsidR="00735DEB">
        <w:rPr>
          <w:lang w:val="en-US"/>
        </w:rPr>
        <w:t>8</w:t>
      </w:r>
      <w:r w:rsidR="00765047" w:rsidRPr="009B66E9">
        <w:rPr>
          <w:lang w:val="en-US"/>
        </w:rPr>
        <w:t>)</w:t>
      </w:r>
    </w:p>
    <w:p w14:paraId="457A48A9" w14:textId="457D1F04" w:rsidR="009B66E9" w:rsidRPr="009B66E9" w:rsidRDefault="009B66E9" w:rsidP="00D31C37">
      <w:pPr>
        <w:rPr>
          <w:lang w:val="en-US"/>
        </w:rPr>
      </w:pPr>
      <w:r w:rsidRPr="009B66E9">
        <w:rPr>
          <w:lang w:val="en-US"/>
        </w:rPr>
        <w:t xml:space="preserve">Indeed, we </w:t>
      </w:r>
      <w:r w:rsidR="00151EB7">
        <w:rPr>
          <w:lang w:val="en-US"/>
        </w:rPr>
        <w:t>re-evaluated</w:t>
      </w:r>
      <w:r w:rsidRPr="009B66E9">
        <w:rPr>
          <w:lang w:val="en-US"/>
        </w:rPr>
        <w:t xml:space="preserve"> the definition “</w:t>
      </w:r>
      <w:r w:rsidRPr="009B66E9">
        <w:rPr>
          <w:i/>
          <w:iCs/>
          <w:lang w:val="en-US"/>
        </w:rPr>
        <w:t>By naturalness, we understand the voice stimulus to be perceived as a plausible outcome of the human speech production system</w:t>
      </w:r>
      <w:r w:rsidRPr="009B66E9">
        <w:rPr>
          <w:lang w:val="en-US"/>
        </w:rPr>
        <w:t>” (Nussbaum 2023</w:t>
      </w:r>
      <w:r w:rsidR="00151EB7">
        <w:rPr>
          <w:lang w:val="en-US"/>
        </w:rPr>
        <w:t>)</w:t>
      </w:r>
      <w:r w:rsidR="00E61166">
        <w:rPr>
          <w:lang w:val="en-US"/>
        </w:rPr>
        <w:t>, and we agree with you that it is</w:t>
      </w:r>
      <w:r w:rsidRPr="009B66E9">
        <w:rPr>
          <w:lang w:val="en-US"/>
        </w:rPr>
        <w:t xml:space="preserve"> rather a combination of the two conceptualizations we introduce here. We therefore </w:t>
      </w:r>
      <w:r w:rsidR="00DD71AF" w:rsidRPr="009B66E9">
        <w:rPr>
          <w:lang w:val="en-US"/>
        </w:rPr>
        <w:t>recoded</w:t>
      </w:r>
      <w:r w:rsidRPr="009B66E9">
        <w:rPr>
          <w:lang w:val="en-US"/>
        </w:rPr>
        <w:t xml:space="preserve"> i</w:t>
      </w:r>
      <w:r w:rsidR="00151EB7">
        <w:rPr>
          <w:lang w:val="en-US"/>
        </w:rPr>
        <w:t>t</w:t>
      </w:r>
      <w:r w:rsidRPr="009B66E9">
        <w:rPr>
          <w:lang w:val="en-US"/>
        </w:rPr>
        <w:t xml:space="preserve"> as </w:t>
      </w:r>
      <w:r w:rsidR="00151EB7" w:rsidRPr="009B66E9">
        <w:rPr>
          <w:lang w:val="en-US"/>
        </w:rPr>
        <w:t>such and</w:t>
      </w:r>
      <w:r w:rsidRPr="009B66E9">
        <w:rPr>
          <w:lang w:val="en-US"/>
        </w:rPr>
        <w:t xml:space="preserve"> adjusted the respective information in Box 1 and the associated OSF repository.</w:t>
      </w:r>
      <w:r>
        <w:rPr>
          <w:lang w:val="en-US"/>
        </w:rPr>
        <w:t xml:space="preserve"> </w:t>
      </w:r>
    </w:p>
    <w:p w14:paraId="4B0E9A13" w14:textId="4D5ECC63" w:rsidR="0028109E" w:rsidRPr="009B66E9" w:rsidRDefault="009B66E9" w:rsidP="009B66E9">
      <w:pPr>
        <w:rPr>
          <w:lang w:val="en-US"/>
        </w:rPr>
      </w:pPr>
      <w:r w:rsidRPr="009B66E9">
        <w:rPr>
          <w:lang w:val="en-US"/>
        </w:rPr>
        <w:lastRenderedPageBreak/>
        <w:t xml:space="preserve">Note that we followed the advice of the editor in point 3 and added </w:t>
      </w:r>
      <w:r w:rsidR="00151EB7">
        <w:rPr>
          <w:lang w:val="en-US"/>
        </w:rPr>
        <w:t>T</w:t>
      </w:r>
      <w:r w:rsidRPr="009B66E9">
        <w:rPr>
          <w:lang w:val="en-US"/>
        </w:rPr>
        <w:t xml:space="preserve">able </w:t>
      </w:r>
      <w:r w:rsidR="00151EB7">
        <w:rPr>
          <w:lang w:val="en-US"/>
        </w:rPr>
        <w:t xml:space="preserve">1 </w:t>
      </w:r>
      <w:r w:rsidRPr="009B66E9">
        <w:rPr>
          <w:lang w:val="en-US"/>
        </w:rPr>
        <w:t xml:space="preserve">with some representative definitions, which hopefully helps readers to get a better understanding of our conceptual distinction as well. </w:t>
      </w:r>
    </w:p>
    <w:p w14:paraId="3C2783B7" w14:textId="77777777" w:rsidR="0028109E" w:rsidRPr="0028109E" w:rsidRDefault="0028109E" w:rsidP="0028109E">
      <w:pPr>
        <w:rPr>
          <w:lang w:val="en-US"/>
        </w:rPr>
      </w:pPr>
    </w:p>
    <w:p w14:paraId="57810715" w14:textId="77777777" w:rsidR="00D31C37" w:rsidRPr="00735DEB" w:rsidRDefault="00D31C37" w:rsidP="00D31C37">
      <w:pPr>
        <w:pStyle w:val="Listenabsatz"/>
        <w:numPr>
          <w:ilvl w:val="0"/>
          <w:numId w:val="1"/>
        </w:numPr>
        <w:rPr>
          <w:b/>
          <w:bCs/>
          <w:lang w:val="en-US"/>
        </w:rPr>
      </w:pPr>
      <w:r w:rsidRPr="00735DEB">
        <w:rPr>
          <w:b/>
          <w:bCs/>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45F62A33" w:rsidR="00D31C37" w:rsidRPr="006318B8" w:rsidRDefault="00D7316A" w:rsidP="00D31C37">
      <w:pPr>
        <w:rPr>
          <w:lang w:val="en-US"/>
        </w:rPr>
      </w:pPr>
      <w:r>
        <w:rPr>
          <w:lang w:val="en-US"/>
        </w:rPr>
        <w:t xml:space="preserve">Response: </w:t>
      </w:r>
      <w:r w:rsidR="00BE42CB" w:rsidRPr="006318B8">
        <w:rPr>
          <w:lang w:val="en-US"/>
        </w:rPr>
        <w:t>Here, we partly agree. The consideration of the interactional context is important of course and we agree that in fully human-to-human interactions, human-likeness definitions make little sense. But even the distinction between human-human and human-machine interactions could become smaller with the increasing adoption of technological innovations in daily life. A prominent example is the use of personalized synthesis for people who lost their original voice (</w:t>
      </w:r>
      <w:del w:id="15" w:author="Stefan Schweinberger" w:date="2024-11-19T10:13:00Z">
        <w:r w:rsidR="00D27EDA" w:rsidRPr="006318B8" w:rsidDel="007C519B">
          <w:rPr>
            <w:lang w:val="en-US"/>
          </w:rPr>
          <w:delText xml:space="preserve">for example, </w:delText>
        </w:r>
      </w:del>
      <w:r w:rsidR="00D27EDA" w:rsidRPr="006318B8">
        <w:rPr>
          <w:lang w:val="en-US"/>
        </w:rPr>
        <w:t xml:space="preserve">see </w:t>
      </w:r>
      <w:proofErr w:type="spellStart"/>
      <w:r w:rsidR="00D27EDA" w:rsidRPr="006318B8">
        <w:rPr>
          <w:lang w:val="en-US"/>
        </w:rPr>
        <w:t>Hyppa</w:t>
      </w:r>
      <w:proofErr w:type="spellEnd"/>
      <w:r w:rsidR="00D27EDA" w:rsidRPr="006318B8">
        <w:rPr>
          <w:lang w:val="en-US"/>
        </w:rPr>
        <w:t>-Martin</w:t>
      </w:r>
      <w:ins w:id="16" w:author="Stefan Schweinberger" w:date="2024-11-19T10:13:00Z">
        <w:r w:rsidR="007C519B">
          <w:rPr>
            <w:lang w:val="en-US"/>
          </w:rPr>
          <w:t>,</w:t>
        </w:r>
      </w:ins>
      <w:r w:rsidR="00D27EDA" w:rsidRPr="006318B8">
        <w:rPr>
          <w:lang w:val="en-US"/>
        </w:rPr>
        <w:t xml:space="preserve"> 2024</w:t>
      </w:r>
      <w:r w:rsidR="00BE42CB" w:rsidRPr="006318B8">
        <w:rPr>
          <w:lang w:val="en-US"/>
        </w:rPr>
        <w:t xml:space="preserve">).  </w:t>
      </w:r>
    </w:p>
    <w:p w14:paraId="083B6C90" w14:textId="4FF0B607" w:rsidR="00D27EDA" w:rsidRDefault="002C1A95" w:rsidP="00D31C37">
      <w:pPr>
        <w:rPr>
          <w:lang w:val="en-US"/>
        </w:rPr>
      </w:pPr>
      <w:r w:rsidRPr="006318B8">
        <w:rPr>
          <w:lang w:val="en-US"/>
        </w:rPr>
        <w:t>However, we conceptualize naturalness as a fully perceptual construct. Thus, the key point is not whether a voice is truly human or not (which is not an easy distinction anyway – is a recorded voice that went through some filtering</w:t>
      </w:r>
      <w:r w:rsidR="00DD71AF">
        <w:rPr>
          <w:lang w:val="en-US"/>
        </w:rPr>
        <w:t>, e.g. as in many normal telephone calls,</w:t>
      </w:r>
      <w:r w:rsidRPr="006318B8">
        <w:rPr>
          <w:lang w:val="en-US"/>
        </w:rPr>
        <w:t xml:space="preserve"> or other manipulations still human or not?), or whether it deviates objectively on an acoustic spectrum. The key point is the </w:t>
      </w:r>
      <w:r w:rsidRPr="006318B8">
        <w:rPr>
          <w:i/>
          <w:iCs/>
          <w:lang w:val="en-US"/>
        </w:rPr>
        <w:t>listeners’ impression of this voice</w:t>
      </w:r>
      <w:r w:rsidRPr="006318B8">
        <w:rPr>
          <w:lang w:val="en-US"/>
        </w:rPr>
        <w:t xml:space="preserve">. Hence, it can make sense to assess naturalness in a deviation-based manner even in fully synthesized voices, for instance in the case of the above-mentioned personalized voice synthesis approaches. Nevertheless, </w:t>
      </w:r>
      <w:r w:rsidR="005D3BD3" w:rsidRPr="006318B8">
        <w:rPr>
          <w:lang w:val="en-US"/>
        </w:rPr>
        <w:t xml:space="preserve">we agree that the context is always considered when forming these impressions. </w:t>
      </w:r>
      <w:r w:rsidR="006318B8" w:rsidRPr="006318B8">
        <w:rPr>
          <w:lang w:val="en-US"/>
        </w:rPr>
        <w:t xml:space="preserve">We therefore included </w:t>
      </w:r>
      <w:r w:rsidR="00556D19">
        <w:rPr>
          <w:lang w:val="en-US"/>
        </w:rPr>
        <w:t xml:space="preserve">the following: </w:t>
      </w:r>
    </w:p>
    <w:p w14:paraId="4535A36D" w14:textId="75E413BA" w:rsidR="00556D19" w:rsidRPr="00556D19" w:rsidRDefault="00556D19" w:rsidP="00D31C37">
      <w:pPr>
        <w:rPr>
          <w:i/>
          <w:iCs/>
          <w:lang w:val="en-US"/>
        </w:rPr>
      </w:pPr>
      <w:r w:rsidRPr="00556D19">
        <w:rPr>
          <w:i/>
          <w:iCs/>
          <w:lang w:val="en-US"/>
        </w:rPr>
        <w:t xml:space="preserve">“In a broad sense, naturalness impressions are always formed against the backdrop of a specific context, whether that refers to the micro-level of the voice itself, or the macro-level </w:t>
      </w:r>
      <w:proofErr w:type="gramStart"/>
      <w:r w:rsidRPr="00556D19">
        <w:rPr>
          <w:i/>
          <w:iCs/>
          <w:lang w:val="en-US"/>
        </w:rPr>
        <w:t>i.e.</w:t>
      </w:r>
      <w:proofErr w:type="gramEnd"/>
      <w:r w:rsidRPr="00556D19">
        <w:rPr>
          <w:i/>
          <w:iCs/>
          <w:lang w:val="en-US"/>
        </w:rPr>
        <w:t xml:space="preserve"> the properties of the interaction. Therefore, it could make a difference if the same voice is assessed in a human-human conversation or human-machine interaction.” (page 13)</w:t>
      </w:r>
    </w:p>
    <w:p w14:paraId="77415704" w14:textId="4134A5FE" w:rsidR="00292957" w:rsidRPr="006318B8" w:rsidRDefault="006318B8" w:rsidP="006318B8">
      <w:pPr>
        <w:rPr>
          <w:lang w:val="en-US"/>
        </w:rPr>
      </w:pPr>
      <w:r>
        <w:rPr>
          <w:lang w:val="en-US"/>
        </w:rPr>
        <w:t xml:space="preserve">Finally, you are absolutely right that although our framework is primarily based on theoretical considerations, it was also one of our main concerns that it is of practical use, in the sense that it can be easily implemented in experimental designs. This is because we believe that more systematic and conceptually well-defined research in this area is </w:t>
      </w:r>
      <w:del w:id="17" w:author="Stefan Schweinberger" w:date="2024-11-19T10:14:00Z">
        <w:r w:rsidDel="007C519B">
          <w:rPr>
            <w:lang w:val="en-US"/>
          </w:rPr>
          <w:delText>the only way</w:delText>
        </w:r>
      </w:del>
      <w:ins w:id="18" w:author="Stefan Schweinberger" w:date="2024-11-19T10:14:00Z">
        <w:r w:rsidR="007C519B">
          <w:rPr>
            <w:lang w:val="en-US"/>
          </w:rPr>
          <w:t>crucial</w:t>
        </w:r>
      </w:ins>
      <w:r>
        <w:rPr>
          <w:lang w:val="en-US"/>
        </w:rPr>
        <w:t xml:space="preserve"> to approach an understanding of </w:t>
      </w:r>
      <w:r w:rsidRPr="006318B8">
        <w:rPr>
          <w:lang w:val="en-US"/>
        </w:rPr>
        <w:t>everyday experiences of evaluating voice naturalness</w:t>
      </w:r>
      <w:r>
        <w:rPr>
          <w:lang w:val="en-US"/>
        </w:rPr>
        <w:t xml:space="preserve">. </w:t>
      </w:r>
    </w:p>
    <w:p w14:paraId="659A5B1C" w14:textId="77777777" w:rsidR="0028109E" w:rsidRPr="006318B8" w:rsidRDefault="0028109E" w:rsidP="00D31C37">
      <w:pPr>
        <w:rPr>
          <w:lang w:val="en-US"/>
        </w:rPr>
      </w:pPr>
    </w:p>
    <w:p w14:paraId="01FC6FD8" w14:textId="77777777" w:rsidR="00D31C37" w:rsidRPr="00735DEB" w:rsidRDefault="00D31C37" w:rsidP="00D31C37">
      <w:pPr>
        <w:pStyle w:val="Listenabsatz"/>
        <w:numPr>
          <w:ilvl w:val="0"/>
          <w:numId w:val="1"/>
        </w:numPr>
        <w:rPr>
          <w:b/>
          <w:bCs/>
          <w:lang w:val="en-US"/>
        </w:rPr>
      </w:pPr>
      <w:r w:rsidRPr="00735DEB">
        <w:rPr>
          <w:b/>
          <w:bCs/>
          <w:lang w:val="en-US"/>
        </w:rPr>
        <w:t>At the beginning of their review, the authors refer to the first impressions literature but there is no empirical evidence provided that shows human listeners spontaneously form impressions of naturalness or how naturalness could affect the impressions we form. There are a couple of recent papers where listeners were asked to freely describe their first impressions from voices (Lavan,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5C06A8D8" w14:textId="38A21533" w:rsidR="00853F0B" w:rsidRPr="001E3CB5" w:rsidRDefault="00D7316A" w:rsidP="00853F0B">
      <w:pPr>
        <w:rPr>
          <w:color w:val="C00000"/>
          <w:lang w:val="en-US"/>
        </w:rPr>
      </w:pPr>
      <w:r>
        <w:rPr>
          <w:lang w:val="en-US"/>
        </w:rPr>
        <w:lastRenderedPageBreak/>
        <w:t xml:space="preserve">Response: </w:t>
      </w:r>
      <w:r w:rsidR="004653C2" w:rsidRPr="00FD1851">
        <w:rPr>
          <w:lang w:val="en-US"/>
        </w:rPr>
        <w:t xml:space="preserve">This is a </w:t>
      </w:r>
      <w:r w:rsidR="00FD1851" w:rsidRPr="00FD1851">
        <w:rPr>
          <w:lang w:val="en-US"/>
        </w:rPr>
        <w:t>good</w:t>
      </w:r>
      <w:r w:rsidR="004653C2" w:rsidRPr="00FD1851">
        <w:rPr>
          <w:lang w:val="en-US"/>
        </w:rPr>
        <w:t xml:space="preserve"> point. We added the two references that you mentioned</w:t>
      </w:r>
      <w:r w:rsidR="00FD1851" w:rsidRPr="00FD1851">
        <w:rPr>
          <w:lang w:val="en-US"/>
        </w:rPr>
        <w:t xml:space="preserve"> here: </w:t>
      </w:r>
      <w:r w:rsidR="00FD1851" w:rsidRPr="00735DEB">
        <w:rPr>
          <w:i/>
          <w:iCs/>
          <w:lang w:val="en-US"/>
        </w:rPr>
        <w:t>“When we hear voices, we form intuitive impressions about them within just a few hundred milliseconds [8–10].”</w:t>
      </w:r>
      <w:r w:rsidR="00735DEB">
        <w:rPr>
          <w:lang w:val="en-US"/>
        </w:rPr>
        <w:t xml:space="preserve"> (page 3)</w:t>
      </w:r>
      <w:r w:rsidR="004653C2" w:rsidRPr="00FD1851">
        <w:rPr>
          <w:lang w:val="en-US"/>
        </w:rPr>
        <w:t xml:space="preserve"> </w:t>
      </w:r>
      <w:r w:rsidR="00FD1851" w:rsidRPr="00FD1851">
        <w:rPr>
          <w:lang w:val="en-US"/>
        </w:rPr>
        <w:t xml:space="preserve">Indeed, there is very little work in the first impressions literature on evaluations of naturalness. However, Kühne et al. 2020 included a qualitative analysis of participants’ free descriptions on how they formed the naturalness impressions on the voices they heard. We added this reference now here: </w:t>
      </w:r>
      <w:r w:rsidR="00FD1851" w:rsidRPr="00735DEB">
        <w:rPr>
          <w:i/>
          <w:iCs/>
          <w:lang w:val="en-US"/>
        </w:rPr>
        <w:t xml:space="preserve">“Unnatural voices may sound nasal or robotic, or may differ from the norm in pitch contour, temporal structure, or spectral composition; in short, there are many ways in which a voice can lack naturalness </w:t>
      </w:r>
      <w:sdt>
        <w:sdtPr>
          <w:rPr>
            <w:i/>
            <w:iCs/>
            <w:lang w:val="en-US"/>
          </w:rPr>
          <w:alias w:val="To edit, see citavi.com/edit"/>
          <w:tag w:val="CitaviPlaceholder#27e1eb0f-ceaf-4755-abf7-89761bd1dda9"/>
          <w:id w:val="-332608428"/>
          <w:placeholder>
            <w:docPart w:val="3FA150FACD8744909346399482B680AF"/>
          </w:placeholder>
        </w:sdtPr>
        <w:sdtContent>
          <w:r w:rsidR="00FD1851" w:rsidRPr="00735DEB">
            <w:rPr>
              <w:i/>
              <w:iCs/>
              <w:lang w:val="en-US"/>
            </w:rPr>
            <w:fldChar w:fldCharType="begin"/>
          </w:r>
          <w:r w:rsidR="00BE2D6C" w:rsidRPr="00735DEB">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wLTI1VDE0OjMwOjI1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FD1851" w:rsidRPr="00735DEB">
            <w:rPr>
              <w:i/>
              <w:iCs/>
              <w:lang w:val="en-US"/>
            </w:rPr>
            <w:fldChar w:fldCharType="separate"/>
          </w:r>
          <w:r w:rsidR="00FD1851" w:rsidRPr="00735DEB">
            <w:rPr>
              <w:i/>
              <w:iCs/>
              <w:lang w:val="en-US"/>
            </w:rPr>
            <w:t>[11]</w:t>
          </w:r>
          <w:r w:rsidR="00FD1851" w:rsidRPr="00735DEB">
            <w:rPr>
              <w:i/>
              <w:iCs/>
              <w:lang w:val="en-US"/>
            </w:rPr>
            <w:fldChar w:fldCharType="end"/>
          </w:r>
        </w:sdtContent>
      </w:sdt>
      <w:r w:rsidR="00FD1851" w:rsidRPr="00735DEB">
        <w:rPr>
          <w:i/>
          <w:iCs/>
          <w:lang w:val="en-US"/>
        </w:rPr>
        <w:t>.”</w:t>
      </w:r>
      <w:r w:rsidR="00735DEB" w:rsidRPr="00735DEB">
        <w:rPr>
          <w:i/>
          <w:iCs/>
          <w:lang w:val="en-US"/>
        </w:rPr>
        <w:t xml:space="preserve"> </w:t>
      </w:r>
      <w:r w:rsidR="00735DEB">
        <w:rPr>
          <w:lang w:val="en-US"/>
        </w:rPr>
        <w:t>(page 3)</w:t>
      </w:r>
    </w:p>
    <w:p w14:paraId="6892D137" w14:textId="77777777" w:rsidR="00D31C37" w:rsidRPr="00735DEB" w:rsidRDefault="00D31C37" w:rsidP="00D31C37">
      <w:pPr>
        <w:pStyle w:val="Listenabsatz"/>
        <w:numPr>
          <w:ilvl w:val="0"/>
          <w:numId w:val="1"/>
        </w:numPr>
        <w:rPr>
          <w:b/>
          <w:bCs/>
          <w:lang w:val="en-US"/>
        </w:rPr>
      </w:pPr>
      <w:r w:rsidRPr="00735DEB">
        <w:rPr>
          <w:b/>
          <w:bCs/>
          <w:lang w:val="en-US"/>
        </w:rPr>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704269B2" w14:textId="25566ACF" w:rsidR="00DA6F09" w:rsidRPr="00735DEB" w:rsidRDefault="00CE2FB2" w:rsidP="00D662AA">
      <w:pPr>
        <w:rPr>
          <w:lang w:val="en-US"/>
        </w:rPr>
      </w:pPr>
      <w:r>
        <w:rPr>
          <w:lang w:val="en-US"/>
        </w:rPr>
        <w:t xml:space="preserve">Response: </w:t>
      </w:r>
      <w:r w:rsidR="003454BF" w:rsidRPr="009F63E0">
        <w:rPr>
          <w:lang w:val="en-US"/>
        </w:rPr>
        <w:t xml:space="preserve">Indeed, you are right that </w:t>
      </w:r>
      <w:r w:rsidR="00DD71AF">
        <w:rPr>
          <w:lang w:val="en-US"/>
        </w:rPr>
        <w:t xml:space="preserve">a subset </w:t>
      </w:r>
      <w:r w:rsidR="003454BF" w:rsidRPr="009F63E0">
        <w:rPr>
          <w:lang w:val="en-US"/>
        </w:rPr>
        <w:t xml:space="preserve">of our recommendations </w:t>
      </w:r>
      <w:r w:rsidR="00F31AF0">
        <w:rPr>
          <w:lang w:val="en-US"/>
        </w:rPr>
        <w:t>sounds</w:t>
      </w:r>
      <w:r w:rsidR="00F31AF0" w:rsidRPr="009F63E0">
        <w:rPr>
          <w:lang w:val="en-US"/>
        </w:rPr>
        <w:t xml:space="preserve"> </w:t>
      </w:r>
      <w:r w:rsidR="003454BF" w:rsidRPr="009F63E0">
        <w:rPr>
          <w:lang w:val="en-US"/>
        </w:rPr>
        <w:t>very general and may seem rather obvious. Still, they are not met by so many publications. There may be many reasons for that, one being that what seems obvious in one field may not be in another one. Thus, a rather simple and general “checklist” could still prove as very beneficial. Nevertheless, we reformulate</w:t>
      </w:r>
      <w:r w:rsidR="00D662AA" w:rsidRPr="009F63E0">
        <w:rPr>
          <w:lang w:val="en-US"/>
        </w:rPr>
        <w:t>d</w:t>
      </w:r>
      <w:r w:rsidR="003454BF" w:rsidRPr="009F63E0">
        <w:rPr>
          <w:lang w:val="en-US"/>
        </w:rPr>
        <w:t xml:space="preserve"> some of our recommendations listed in Box 2 to make them more specific</w:t>
      </w:r>
      <w:r w:rsidR="00F31AF0">
        <w:rPr>
          <w:lang w:val="en-US"/>
        </w:rPr>
        <w:t>, and we added some examples that targeted</w:t>
      </w:r>
      <w:r w:rsidR="00D662AA" w:rsidRPr="009F63E0">
        <w:rPr>
          <w:lang w:val="en-US"/>
        </w:rPr>
        <w:t xml:space="preserve"> naturalness research</w:t>
      </w:r>
      <w:r w:rsidR="003454BF" w:rsidRPr="009F63E0">
        <w:rPr>
          <w:lang w:val="en-US"/>
        </w:rPr>
        <w:t xml:space="preserve">. </w:t>
      </w:r>
    </w:p>
    <w:p w14:paraId="63712855" w14:textId="77777777" w:rsidR="00D31C37" w:rsidRPr="00D31C37" w:rsidRDefault="00D31C37" w:rsidP="00D31C37">
      <w:pPr>
        <w:rPr>
          <w:lang w:val="en-US"/>
        </w:rPr>
      </w:pPr>
    </w:p>
    <w:p w14:paraId="072540AA" w14:textId="77777777" w:rsidR="00D31C37" w:rsidRPr="00735DEB" w:rsidRDefault="00D31C37" w:rsidP="00D31C37">
      <w:pPr>
        <w:pStyle w:val="Listenabsatz"/>
        <w:numPr>
          <w:ilvl w:val="0"/>
          <w:numId w:val="1"/>
        </w:numPr>
        <w:rPr>
          <w:b/>
          <w:bCs/>
          <w:lang w:val="en-US"/>
        </w:rPr>
      </w:pPr>
      <w:r w:rsidRPr="00735DEB">
        <w:rPr>
          <w:b/>
          <w:bCs/>
          <w:lang w:val="en-US"/>
        </w:rPr>
        <w:t>In their discussion of the key problems in voice naturalness research, the authors mention the use of different rating scales to assess naturalness. Is there any evidence showing that using these scales leads to significantly different patterns of results? A recent paper by Kramer et al. (2024) compares the use of different types of rating scales for the evaluation of face attractiveness and they find very little evidence that scale use makes a considerable difference to the overall results reported.</w:t>
      </w:r>
    </w:p>
    <w:p w14:paraId="6461DAE0" w14:textId="653A8504" w:rsidR="00AB691F" w:rsidRDefault="00CE2FB2" w:rsidP="007C67E0">
      <w:pPr>
        <w:rPr>
          <w:lang w:val="en-US"/>
        </w:rPr>
      </w:pPr>
      <w:r>
        <w:rPr>
          <w:lang w:val="en-US"/>
        </w:rPr>
        <w:t xml:space="preserve">Response: </w:t>
      </w:r>
      <w:r w:rsidR="006E7754" w:rsidRPr="00BE2D6C">
        <w:rPr>
          <w:lang w:val="en-US"/>
        </w:rPr>
        <w:t xml:space="preserve">Thank you for recommending this interesting work. It is reassuring to any experimental researcher that </w:t>
      </w:r>
      <w:r w:rsidR="00737127" w:rsidRPr="00BE2D6C">
        <w:rPr>
          <w:lang w:val="en-US"/>
        </w:rPr>
        <w:t>methodological</w:t>
      </w:r>
      <w:r w:rsidR="006E7754" w:rsidRPr="00BE2D6C">
        <w:rPr>
          <w:lang w:val="en-US"/>
        </w:rPr>
        <w:t xml:space="preserve"> subtleties such </w:t>
      </w:r>
      <w:r w:rsidR="00737127" w:rsidRPr="00BE2D6C">
        <w:rPr>
          <w:lang w:val="en-US"/>
        </w:rPr>
        <w:t xml:space="preserve">as </w:t>
      </w:r>
      <w:r w:rsidR="00F31AF0">
        <w:rPr>
          <w:lang w:val="en-US"/>
        </w:rPr>
        <w:t xml:space="preserve">the </w:t>
      </w:r>
      <w:r w:rsidR="00737127" w:rsidRPr="00BE2D6C">
        <w:rPr>
          <w:lang w:val="en-US"/>
        </w:rPr>
        <w:t xml:space="preserve">properties of a rating scale do not impact the results to a large degree. However, our concern about the inconsistencies in rating measures does not primarily target the number of levels or whether </w:t>
      </w:r>
      <w:r w:rsidR="00F31AF0">
        <w:rPr>
          <w:lang w:val="en-US"/>
        </w:rPr>
        <w:t xml:space="preserve">it's an analog scale or </w:t>
      </w:r>
      <w:r w:rsidR="00737127" w:rsidRPr="00BE2D6C">
        <w:rPr>
          <w:lang w:val="en-US"/>
        </w:rPr>
        <w:t xml:space="preserve">not. Instead, we saw a large variability in the denomination of endpoints (if they were reported). In some studies, responses ranged from “natural” to “unnatural”, in others from “humanlike” to “robotlike”, or from “natural” to “awkward”. </w:t>
      </w:r>
      <w:r w:rsidR="00BE2D6C" w:rsidRPr="00BE2D6C">
        <w:rPr>
          <w:lang w:val="en-US"/>
        </w:rPr>
        <w:t xml:space="preserve">We made a small adjustment to the sentence: </w:t>
      </w:r>
    </w:p>
    <w:p w14:paraId="5282FCFB" w14:textId="0C51A64E" w:rsidR="00BE2D6C" w:rsidRDefault="00BE2D6C" w:rsidP="007C67E0">
      <w:pPr>
        <w:rPr>
          <w:color w:val="C00000"/>
          <w:lang w:val="en-US"/>
        </w:rPr>
      </w:pPr>
      <w:r w:rsidRPr="00BE2D6C">
        <w:rPr>
          <w:lang w:val="en-US"/>
        </w:rPr>
        <w:t>“</w:t>
      </w:r>
      <w:r w:rsidR="00AB691F" w:rsidRPr="00AB691F">
        <w:rPr>
          <w:i/>
          <w:iCs/>
          <w:lang w:val="en-US"/>
        </w:rPr>
        <w:t>For example, in one study participants were asked “How natural is the audio?” from “1 – natural” to “5 – unnatural” [60] , in another one they rated voices on a 10-point-scale from “very natural, human-like” to “very mechanical, robot-like” [52], or made a binary classification of voices as either human or computer-generated [29] .</w:t>
      </w:r>
      <w:r w:rsidRPr="00BE2D6C">
        <w:rPr>
          <w:lang w:val="en-US"/>
        </w:rPr>
        <w:t xml:space="preserve">” (page </w:t>
      </w:r>
      <w:r w:rsidR="00735DEB">
        <w:rPr>
          <w:lang w:val="en-US"/>
        </w:rPr>
        <w:t>6</w:t>
      </w:r>
      <w:r w:rsidRPr="00BE2D6C">
        <w:rPr>
          <w:lang w:val="en-US"/>
        </w:rPr>
        <w:t>)</w:t>
      </w:r>
    </w:p>
    <w:p w14:paraId="632C4A2B" w14:textId="04EB7F77" w:rsidR="006E7754" w:rsidRPr="00AB691F" w:rsidRDefault="00737127" w:rsidP="007C67E0">
      <w:pPr>
        <w:rPr>
          <w:lang w:val="en-US"/>
        </w:rPr>
      </w:pPr>
      <w:r w:rsidRPr="00AB691F">
        <w:rPr>
          <w:lang w:val="en-US"/>
        </w:rPr>
        <w:t xml:space="preserve">Further, while the data presented by Kramer et al. (2024) </w:t>
      </w:r>
      <w:r w:rsidR="00B20CBD" w:rsidRPr="00AB691F">
        <w:rPr>
          <w:lang w:val="en-US"/>
        </w:rPr>
        <w:t xml:space="preserve">show a robust pattern for attractiveness in faces this does not necessarily have to generalize to naturalness/human-likeness </w:t>
      </w:r>
      <w:r w:rsidR="00EF6380">
        <w:rPr>
          <w:lang w:val="en-US"/>
        </w:rPr>
        <w:t>in voices</w:t>
      </w:r>
      <w:r w:rsidR="00B20CBD" w:rsidRPr="00AB691F">
        <w:rPr>
          <w:lang w:val="en-US"/>
        </w:rPr>
        <w:t>. Diel et al. (2024) collected ratings on human-likeness on both a slider from 1-100 and later a binary classification as either human-like or not</w:t>
      </w:r>
      <w:r w:rsidR="00433DD6" w:rsidRPr="00AB691F">
        <w:rPr>
          <w:lang w:val="en-US"/>
        </w:rPr>
        <w:t xml:space="preserve"> (to extract a measure of categorization certainty)</w:t>
      </w:r>
      <w:r w:rsidR="00B20CBD" w:rsidRPr="00AB691F">
        <w:rPr>
          <w:lang w:val="en-US"/>
        </w:rPr>
        <w:t xml:space="preserve">. </w:t>
      </w:r>
      <w:r w:rsidR="00AB691F" w:rsidRPr="00AB691F">
        <w:rPr>
          <w:lang w:val="en-US"/>
        </w:rPr>
        <w:t>From visual impression</w:t>
      </w:r>
      <w:r w:rsidR="00433DD6" w:rsidRPr="00AB691F">
        <w:rPr>
          <w:lang w:val="en-US"/>
        </w:rPr>
        <w:t>, some pathological voices were rated high on human-likeness</w:t>
      </w:r>
      <w:r w:rsidR="00EF6380">
        <w:rPr>
          <w:lang w:val="en-US"/>
        </w:rPr>
        <w:t xml:space="preserve"> (Figure 3),</w:t>
      </w:r>
      <w:r w:rsidR="00433DD6" w:rsidRPr="00AB691F">
        <w:rPr>
          <w:lang w:val="en-US"/>
        </w:rPr>
        <w:t xml:space="preserve"> but in the binary response, participants showed considerable categorization </w:t>
      </w:r>
      <w:r w:rsidR="00BE2D6C" w:rsidRPr="00AB691F">
        <w:rPr>
          <w:lang w:val="en-US"/>
        </w:rPr>
        <w:t>uncertainty</w:t>
      </w:r>
      <w:r w:rsidR="00EF6380">
        <w:rPr>
          <w:lang w:val="en-US"/>
        </w:rPr>
        <w:t xml:space="preserve"> (Figure 6)</w:t>
      </w:r>
      <w:r w:rsidR="00433DD6" w:rsidRPr="00AB691F">
        <w:rPr>
          <w:lang w:val="en-US"/>
        </w:rPr>
        <w:t xml:space="preserve">, meaning they struggled with the binary decision. </w:t>
      </w:r>
      <w:r w:rsidR="00AB691F" w:rsidRPr="00AB691F">
        <w:rPr>
          <w:lang w:val="en-US"/>
        </w:rPr>
        <w:t xml:space="preserve">However, </w:t>
      </w:r>
      <w:r w:rsidR="00EF6380">
        <w:rPr>
          <w:lang w:val="en-US"/>
        </w:rPr>
        <w:t xml:space="preserve">there is </w:t>
      </w:r>
      <w:r w:rsidR="00F31AF0">
        <w:rPr>
          <w:lang w:val="en-US"/>
        </w:rPr>
        <w:t xml:space="preserve">a </w:t>
      </w:r>
      <w:r w:rsidR="00AB691F" w:rsidRPr="00AB691F">
        <w:rPr>
          <w:lang w:val="en-US"/>
        </w:rPr>
        <w:t>direct comparison of these two</w:t>
      </w:r>
      <w:r w:rsidR="00EF6380">
        <w:rPr>
          <w:lang w:val="en-US"/>
        </w:rPr>
        <w:t xml:space="preserve"> measures</w:t>
      </w:r>
      <w:r w:rsidR="00AB691F" w:rsidRPr="00AB691F">
        <w:rPr>
          <w:lang w:val="en-US"/>
        </w:rPr>
        <w:t xml:space="preserve">, which is why we didn’t </w:t>
      </w:r>
      <w:r w:rsidR="00EF6380">
        <w:rPr>
          <w:lang w:val="en-US"/>
        </w:rPr>
        <w:t>present</w:t>
      </w:r>
      <w:r w:rsidR="00AB691F" w:rsidRPr="00AB691F">
        <w:rPr>
          <w:lang w:val="en-US"/>
        </w:rPr>
        <w:t xml:space="preserve"> it as hard evidence in the manuscript. Instead, we put it as follows: </w:t>
      </w:r>
    </w:p>
    <w:p w14:paraId="3B2E6FEE" w14:textId="10607B40" w:rsidR="00D31C37" w:rsidRPr="00D31C37" w:rsidRDefault="00AB691F" w:rsidP="00D31C37">
      <w:pPr>
        <w:rPr>
          <w:lang w:val="en-US"/>
        </w:rPr>
      </w:pPr>
      <w:r w:rsidRPr="00AB691F">
        <w:rPr>
          <w:lang w:val="en-US"/>
        </w:rPr>
        <w:lastRenderedPageBreak/>
        <w:t>“</w:t>
      </w:r>
      <w:r w:rsidR="00735DEB" w:rsidRPr="00735DEB">
        <w:rPr>
          <w:i/>
          <w:iCs/>
          <w:lang w:val="en-US"/>
        </w:rPr>
        <w:t>There is recent evidence from face perception that differences in rating scales may not have a big impact on outcome [66], although we cannot conclude that this generalizes to naturalness ratings, and the insufficient report of empirical details impedes a meaningful comparison of findings</w:t>
      </w:r>
      <w:r w:rsidRPr="00AB691F">
        <w:rPr>
          <w:i/>
          <w:iCs/>
          <w:lang w:val="en-US"/>
        </w:rPr>
        <w:t>.</w:t>
      </w:r>
      <w:r w:rsidRPr="00AB691F">
        <w:rPr>
          <w:lang w:val="en-US"/>
        </w:rPr>
        <w:t xml:space="preserve">” (page </w:t>
      </w:r>
      <w:r w:rsidR="00735DEB">
        <w:rPr>
          <w:lang w:val="en-US"/>
        </w:rPr>
        <w:t>6</w:t>
      </w:r>
      <w:r w:rsidRPr="00AB691F">
        <w:rPr>
          <w:lang w:val="en-US"/>
        </w:rPr>
        <w:t>)</w:t>
      </w:r>
    </w:p>
    <w:p w14:paraId="7F88E3CF" w14:textId="77777777" w:rsidR="00D31C37" w:rsidRPr="00735DEB" w:rsidRDefault="00D31C37" w:rsidP="00D31C37">
      <w:pPr>
        <w:pStyle w:val="Listenabsatz"/>
        <w:numPr>
          <w:ilvl w:val="0"/>
          <w:numId w:val="1"/>
        </w:numPr>
        <w:rPr>
          <w:b/>
          <w:bCs/>
          <w:lang w:val="en-US"/>
        </w:rPr>
      </w:pPr>
      <w:r w:rsidRPr="00735DEB">
        <w:rPr>
          <w:b/>
          <w:bCs/>
          <w:lang w:val="en-US"/>
        </w:rPr>
        <w:t>The authors propose that human-based naturalness could be independent from distinctiveness - is there any empirical evidence to support this point?</w:t>
      </w:r>
    </w:p>
    <w:p w14:paraId="15C0B299" w14:textId="16A7A488" w:rsidR="00EF6380" w:rsidRPr="00B9358B" w:rsidRDefault="00CE2FB2" w:rsidP="00CE2FB2">
      <w:pPr>
        <w:rPr>
          <w:lang w:val="en-US"/>
        </w:rPr>
      </w:pPr>
      <w:r>
        <w:rPr>
          <w:lang w:val="en-US"/>
        </w:rPr>
        <w:t xml:space="preserve">Response: </w:t>
      </w:r>
      <w:r w:rsidR="00EF6380" w:rsidRPr="00B9358B">
        <w:rPr>
          <w:lang w:val="en-US"/>
        </w:rPr>
        <w:t xml:space="preserve">To the best of our knowledge there is no evidence concerning the link between distinctiveness and naturalness yet. Thus, our elaborations on distinctiveness should be regarded as speculations, calling for empirical verification (or falsification) in the future. To highlight this, we rephrased </w:t>
      </w:r>
      <w:r w:rsidR="00B9358B">
        <w:rPr>
          <w:lang w:val="en-US"/>
        </w:rPr>
        <w:t xml:space="preserve">some </w:t>
      </w:r>
      <w:r w:rsidR="00EF6380" w:rsidRPr="00B9358B">
        <w:rPr>
          <w:lang w:val="en-US"/>
        </w:rPr>
        <w:t>sentence</w:t>
      </w:r>
      <w:r w:rsidR="00B9358B">
        <w:rPr>
          <w:lang w:val="en-US"/>
        </w:rPr>
        <w:t>s</w:t>
      </w:r>
      <w:r w:rsidR="00EF6380" w:rsidRPr="00B9358B">
        <w:rPr>
          <w:lang w:val="en-US"/>
        </w:rPr>
        <w:t xml:space="preserve"> as follows: </w:t>
      </w:r>
    </w:p>
    <w:p w14:paraId="3FFC4FCC" w14:textId="489B4B52" w:rsidR="00CE2FB2" w:rsidRPr="00B9358B" w:rsidRDefault="00EF6380" w:rsidP="00CE2FB2">
      <w:pPr>
        <w:rPr>
          <w:lang w:val="en-US"/>
        </w:rPr>
      </w:pPr>
      <w:r w:rsidRPr="00B9358B">
        <w:rPr>
          <w:lang w:val="en-US"/>
        </w:rPr>
        <w:t xml:space="preserve"> </w:t>
      </w:r>
      <w:r w:rsidR="00B9358B" w:rsidRPr="00B9358B">
        <w:rPr>
          <w:lang w:val="en-US"/>
        </w:rPr>
        <w:t>“</w:t>
      </w:r>
      <w:r w:rsidR="00B9358B" w:rsidRPr="00B9358B">
        <w:rPr>
          <w:i/>
          <w:iCs/>
          <w:lang w:val="en-US"/>
        </w:rPr>
        <w:t>However, one may speculate that impressions of human-based naturalness could be quite independent from impressions of distinctiveness under certain conditions.</w:t>
      </w:r>
      <w:r w:rsidR="00B9358B" w:rsidRPr="00B9358B">
        <w:rPr>
          <w:lang w:val="en-US"/>
        </w:rPr>
        <w:t>” (page 9</w:t>
      </w:r>
      <w:r w:rsidR="00735DEB">
        <w:rPr>
          <w:lang w:val="en-US"/>
        </w:rPr>
        <w:t>/10</w:t>
      </w:r>
      <w:r w:rsidR="00B9358B" w:rsidRPr="00B9358B">
        <w:rPr>
          <w:lang w:val="en-US"/>
        </w:rPr>
        <w:t>)</w:t>
      </w:r>
    </w:p>
    <w:p w14:paraId="303394C9" w14:textId="626E3EB0" w:rsidR="00027733" w:rsidRDefault="00B9358B" w:rsidP="00D31C37">
      <w:pPr>
        <w:rPr>
          <w:lang w:val="en-US"/>
        </w:rPr>
      </w:pPr>
      <w:r>
        <w:rPr>
          <w:lang w:val="en-US"/>
        </w:rPr>
        <w:t>And</w:t>
      </w:r>
    </w:p>
    <w:p w14:paraId="16CC5C06" w14:textId="07E190B8" w:rsidR="00B9358B" w:rsidRPr="00D31C37" w:rsidRDefault="00B9358B" w:rsidP="00D31C37">
      <w:pPr>
        <w:rPr>
          <w:lang w:val="en-US"/>
        </w:rPr>
      </w:pPr>
      <w:r>
        <w:rPr>
          <w:lang w:val="en-US"/>
        </w:rPr>
        <w:t>“</w:t>
      </w:r>
      <w:r w:rsidRPr="00B9358B">
        <w:rPr>
          <w:i/>
          <w:iCs/>
          <w:lang w:val="en-US"/>
        </w:rPr>
        <w:t>In that vein, the link between distinctiveness and naturalness may not primarily be a conceptual but an empirical matter, requiring future inspection.</w:t>
      </w:r>
      <w:r>
        <w:rPr>
          <w:lang w:val="en-US"/>
        </w:rPr>
        <w:t>” (page 9)</w:t>
      </w:r>
    </w:p>
    <w:p w14:paraId="381131A6" w14:textId="129B8526" w:rsidR="00756316" w:rsidRPr="00735DEB" w:rsidRDefault="00D31C37" w:rsidP="00D31C37">
      <w:pPr>
        <w:pStyle w:val="Listenabsatz"/>
        <w:numPr>
          <w:ilvl w:val="0"/>
          <w:numId w:val="1"/>
        </w:numPr>
        <w:rPr>
          <w:b/>
          <w:bCs/>
          <w:lang w:val="en-US"/>
        </w:rPr>
      </w:pPr>
      <w:r w:rsidRPr="00735DEB">
        <w:rPr>
          <w:b/>
          <w:bCs/>
          <w:lang w:val="en-US"/>
        </w:rPr>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455E0C6D" w14:textId="2BAB6D71" w:rsidR="0063569D" w:rsidRDefault="00CE2FB2" w:rsidP="00104556">
      <w:pPr>
        <w:rPr>
          <w:lang w:val="en-US"/>
        </w:rPr>
      </w:pPr>
      <w:r w:rsidRPr="00CE2FB2">
        <w:rPr>
          <w:lang w:val="en-US"/>
        </w:rPr>
        <w:t xml:space="preserve">Response: </w:t>
      </w:r>
      <w:r w:rsidR="00AE1732" w:rsidRPr="00104556">
        <w:rPr>
          <w:lang w:val="en-US"/>
        </w:rPr>
        <w:t>Indeed, the idea that naturalness and authenticity are linked to different processing stages is a prediction that can be derived from the model we propose.</w:t>
      </w:r>
      <w:r w:rsidR="005839AB" w:rsidRPr="00104556">
        <w:rPr>
          <w:lang w:val="en-US"/>
        </w:rPr>
        <w:t xml:space="preserve"> </w:t>
      </w:r>
      <w:r w:rsidR="0063569D">
        <w:rPr>
          <w:lang w:val="en-US"/>
        </w:rPr>
        <w:t xml:space="preserve">It may even imply that </w:t>
      </w:r>
      <w:r w:rsidR="0063569D" w:rsidRPr="00104556">
        <w:rPr>
          <w:lang w:val="en-US"/>
        </w:rPr>
        <w:t>naturalness is assessed faster than authenticity</w:t>
      </w:r>
      <w:r w:rsidR="0063569D">
        <w:rPr>
          <w:lang w:val="en-US"/>
        </w:rPr>
        <w:t xml:space="preserve">- </w:t>
      </w:r>
      <w:r w:rsidR="005839AB" w:rsidRPr="00104556">
        <w:rPr>
          <w:lang w:val="en-US"/>
        </w:rPr>
        <w:t>a hypothesis that must be put to the test in the future.</w:t>
      </w:r>
      <w:r w:rsidR="0063569D">
        <w:rPr>
          <w:lang w:val="en-US"/>
        </w:rPr>
        <w:t xml:space="preserve"> </w:t>
      </w:r>
      <w:commentRangeStart w:id="19"/>
      <w:commentRangeStart w:id="20"/>
      <w:r w:rsidR="0063569D">
        <w:rPr>
          <w:lang w:val="en-US"/>
        </w:rPr>
        <w:t>However, they can also be assessed to some degree in parallel</w:t>
      </w:r>
      <w:commentRangeEnd w:id="19"/>
      <w:r w:rsidR="0063569D">
        <w:rPr>
          <w:rStyle w:val="Kommentarzeichen"/>
        </w:rPr>
        <w:commentReference w:id="19"/>
      </w:r>
      <w:commentRangeEnd w:id="20"/>
      <w:r w:rsidR="00F31AF0">
        <w:rPr>
          <w:rStyle w:val="Kommentarzeichen"/>
        </w:rPr>
        <w:commentReference w:id="20"/>
      </w:r>
      <w:r w:rsidR="0063569D">
        <w:rPr>
          <w:lang w:val="en-US"/>
        </w:rPr>
        <w:t xml:space="preserve">, </w:t>
      </w:r>
      <w:del w:id="21" w:author="Stefan Schweinberger" w:date="2024-11-19T10:16:00Z">
        <w:r w:rsidR="0063569D" w:rsidDel="007C519B">
          <w:rPr>
            <w:lang w:val="en-US"/>
          </w:rPr>
          <w:delText xml:space="preserve">this </w:delText>
        </w:r>
      </w:del>
      <w:ins w:id="22" w:author="Stefan Schweinberger" w:date="2024-11-19T10:16:00Z">
        <w:r w:rsidR="007C519B">
          <w:rPr>
            <w:lang w:val="en-US"/>
          </w:rPr>
          <w:t>which</w:t>
        </w:r>
        <w:r w:rsidR="007C519B">
          <w:rPr>
            <w:lang w:val="en-US"/>
          </w:rPr>
          <w:t xml:space="preserve"> </w:t>
        </w:r>
      </w:ins>
      <w:r w:rsidR="0063569D">
        <w:rPr>
          <w:lang w:val="en-US"/>
        </w:rPr>
        <w:t>is why we refrained from very strong predictions in the manuscript</w:t>
      </w:r>
      <w:ins w:id="23" w:author="Stefan Schweinberger" w:date="2024-11-19T10:16:00Z">
        <w:r w:rsidR="007C519B">
          <w:rPr>
            <w:lang w:val="en-US"/>
          </w:rPr>
          <w:t xml:space="preserve"> at this stage</w:t>
        </w:r>
      </w:ins>
      <w:r w:rsidR="0063569D">
        <w:rPr>
          <w:lang w:val="en-US"/>
        </w:rPr>
        <w:t xml:space="preserve">. Instead, we included the following paragraph in the future directions section: </w:t>
      </w:r>
    </w:p>
    <w:p w14:paraId="20BE04B2" w14:textId="1F3EF551" w:rsidR="0063569D" w:rsidRPr="00556D19" w:rsidRDefault="0063569D" w:rsidP="00104556">
      <w:pPr>
        <w:rPr>
          <w:i/>
          <w:iCs/>
          <w:lang w:val="en-US"/>
        </w:rPr>
      </w:pPr>
      <w:r w:rsidRPr="00556D19">
        <w:rPr>
          <w:i/>
          <w:iCs/>
          <w:lang w:val="en-US"/>
        </w:rPr>
        <w:t xml:space="preserve">“Our theoretical considerations on the processing of voice naturalness calls for the empirical investigation of the time-course and underlying brain mechanisms, relative to authenticity assessments but also in relation to other voice characteristics. Initial evidence suggests that voice naturalness affects the brain response as early as 200 </w:t>
      </w:r>
      <w:proofErr w:type="spellStart"/>
      <w:r w:rsidRPr="00556D19">
        <w:rPr>
          <w:i/>
          <w:iCs/>
          <w:lang w:val="en-US"/>
        </w:rPr>
        <w:t>ms</w:t>
      </w:r>
      <w:proofErr w:type="spellEnd"/>
      <w:r w:rsidRPr="00556D19">
        <w:rPr>
          <w:i/>
          <w:iCs/>
          <w:lang w:val="en-US"/>
        </w:rPr>
        <w:t xml:space="preserve"> past voice onset and interacts with the processing of vocal emotions </w:t>
      </w:r>
      <w:sdt>
        <w:sdtPr>
          <w:rPr>
            <w:i/>
            <w:iCs/>
            <w:lang w:val="en-US"/>
          </w:rPr>
          <w:alias w:val="To edit, see citavi.com/edit"/>
          <w:tag w:val="CitaviPlaceholder#e8705335-f980-4063-a643-ef51900114db"/>
          <w:id w:val="-639725330"/>
          <w:placeholder>
            <w:docPart w:val="96EC5A318E4D412E823FAB5D6D202D9D"/>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0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k5XSJ9XX0sIlRhZyI6IkNpdGF2aVBsYWNlaG9sZGVyI2U4NzA1MzM1LWY5ODAtNDA2My1hNjQzLWVmNTE5MDAxMTRkYiIsIlRleHQiOiJbOTldIiwiV0FJVmVyc2lvbiI6IjYuMTEuMC4wIn0=}</w:instrText>
          </w:r>
          <w:r w:rsidRPr="00556D19">
            <w:rPr>
              <w:i/>
              <w:iCs/>
              <w:lang w:val="en-US"/>
            </w:rPr>
            <w:fldChar w:fldCharType="separate"/>
          </w:r>
          <w:r w:rsidRPr="00556D19">
            <w:rPr>
              <w:i/>
              <w:iCs/>
              <w:lang w:val="en-US"/>
            </w:rPr>
            <w:t>[99]</w:t>
          </w:r>
          <w:r w:rsidRPr="00556D19">
            <w:rPr>
              <w:i/>
              <w:iCs/>
              <w:lang w:val="en-US"/>
            </w:rPr>
            <w:fldChar w:fldCharType="end"/>
          </w:r>
        </w:sdtContent>
      </w:sdt>
      <w:r w:rsidRPr="00556D19">
        <w:rPr>
          <w:i/>
          <w:iCs/>
          <w:lang w:val="en-US"/>
        </w:rPr>
        <w:t xml:space="preserve">.  Comparably early effects have been found for authenticity assessments </w:t>
      </w:r>
      <w:sdt>
        <w:sdtPr>
          <w:rPr>
            <w:i/>
            <w:iCs/>
            <w:lang w:val="en-US"/>
          </w:rPr>
          <w:alias w:val="To edit, see citavi.com/edit"/>
          <w:tag w:val="CitaviPlaceholder#822ce440-db71-40c5-b31e-af5e3edbf7b4"/>
          <w:id w:val="1150954179"/>
          <w:placeholder>
            <w:docPart w:val="96EC5A318E4D412E823FAB5D6D202D9D"/>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csIlJhbmdlTGVuZ3RoIjo1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eHVqdWlmZmhuNXMydHBtNzNrNWxsbjQ4eGsxajEwcDRiYzdzbDJvIiwiQ3JlYXRlZE9uIjoiMjAyNC0xMS0xM1QxOToyMzozM1oiLCJNb2RpZmllZEJ5IjoieHVqdWlmZmhuNXMydHBtNzNrNWxsbjQ4eGsxajEwcDRiYzdzbDJvIiwiSWQiOiJiZjU3NjhhNC02YTNhLTRkNTUtOTJmNy1jMThmZjg5NDNmNWQiLCJNb2RpZmllZE9uIjoiMjAyNC0xMS0xM1QxOToyMzozM1o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zNaIiwiTW9kaWZpZWRCeSI6Inh1anVpZmZobjVzMnRwbTczazVsbG40OHhrMWoxMHA0YmM3c2wybyIsIklkIjoiYmIxNzYzZWYtZjYxYy00Y2E3LWEwYzAtYWIxMGMyODI4ZGUwIiwiTW9kaWZpZWRPbiI6IjIwMjQtMTEtMTNUMTk6MjM6MzNa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eHVqdWlmZmhuNXMydHBtNzNrNWxsbjQ4eGsxajEwcDRiYzdzbDJvIiwiQ3JlYXRlZE9uIjoiMjAyNC0xMS0xM1QxOToyMzozM1oiLCJNb2RpZmllZEJ5IjoieHVqdWlmZmhuNXMydHBtNzNrNWxsbjQ4eGsxajEwcDRiYzdzbDJvIiwiSWQiOiJiNTNkZTdhYi0yMTRmLTQ0NzMtYWMwNi0xZGIxY2Y4MDY2NTgiLCJNb2RpZmllZE9uIjoiMjAyNC0xMS0xM1QxOToyMzozM1o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xLTEzVDE5OjIzOjMzWiIsIk1vZGlmaWVkQnkiOiJ4dWp1aWZmaG41czJ0cG03M2s1bGxuNDh4azFqMTBwNGJjN3NsMm8iLCJJZCI6Ijc1ODg1YzI2LWFlNzQtNGVmNy1iYjZjLWYzOGFmNjc2Mzk5OSIsIk1vZGlmaWVkT24iOiIyMDI0LTExLTEzVDE5OjIzOjMzWi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4dWp1aWZmaG41czJ0cG03M2s1bGxuNDh4azFqMTBwNGJjN3NsMm8iLCJDcmVhdGVkT24iOiIyMDI0LTExLTEzVDE5OjIzOjMzWiIsIk1vZGlmaWVkQnkiOiJfQ2hyaXMiLCJJZCI6IjViZTFhODUxLWQ1MTQtNDUwNy05NGFkLTc4OWYyY2Y4ODE2ZSIsIk1vZGlmaWVkT24iOiIyMDI0LTExLTEzVDIwOjIzOjM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zLCJSYW5nZUxlbmd0aCI6NC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nh1anVpZmZobjVzMnRwbTczazVsbG40OHhrMWoxMHA0YmM3c2wybyIsIkNyZWF0ZWRPbiI6IjIwMjQtMTEtMTNUMTk6MjM6MTBaIiwiTW9kaWZpZWRCeSI6Inh1anVpZmZobjVzMnRwbTczazVsbG40OHhrMWoxMHA0YmM3c2wybyIsIklkIjoiYjA2ZTZkYTgtN2NjZi00ZTY4LTgyZmQtY2U3ODk3NzY1ODBlIiwiTW9kaWZpZWRPbiI6IjIwMjQtMTEtMTNUMTk6MjM6MTBa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TEtMTNUMTk6MjM6MTBaIiwiTW9kaWZpZWRCeSI6Inh1anVpZmZobjVzMnRwbTczazVsbG40OHhrMWoxMHA0YmM3c2wybyIsIklkIjoiNjU4NThlMjktYjQ1Mi00NDYzLWI1NDMtMzE2YWNkMzI1ZGNmIiwiTW9kaWZpZWRPbiI6IjIwMjQtMTEtMTNUMTk6MjM6MTBa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EtMTNUMTk6MjM6MTBaIiwiTW9kaWZpZWRCeSI6Inh1anVpZmZobjVzMnRwbTczazVsbG40OHhrMWoxMHA0YmM3c2wybyIsIklkIjoiMWJjM2YzNjYtYjg5Yi00ZjY1LWEyOTgtMTExOWIwNzVhMTEzIiwiTW9kaWZpZWRPbiI6IjIwMjQtMTEtMTNUMTk6MjM6MTBa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eHVqdWlmZmhuNXMydHBtNzNrNWxsbjQ4eGsxajEwcDRiYzdzbDJvIiwiQ3JlYXRlZE9uIjoiMjAyNC0xMS0xM1QxOToyMzoxMFoiLCJNb2RpZmllZEJ5IjoiX0NocmlzIiwiSWQiOiI1MmRkYjg5OS1kNWY1LTQxNDMtYWJkMi05Njc1NzA3Nzk1OTUiLCJNb2RpZmllZE9uIjoiMjAyNC0xMS0xM1QyMDoyMzo0Mi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TNUMTg6MDY6MzMiLCJQcm9qZWN0Ijp7IiRyZWYiOiI1In19LCJVc2VOdW1iZXJpbmdUeXBlT2ZQYXJlbnREb2N1bWVudCI6ZmFsc2V9XSwiRm9ybWF0dGVkVGV4dCI6eyIkaWQiOiI0OSIsIkNvdW50IjoxLCJUZXh0VW5pdHMiOlt7IiRpZCI6IjUwIiwiRm9udFN0eWxlIjp7IiRpZCI6IjUxIiwiTmV1dHJhbCI6dHJ1ZX0sIlJlYWRpbmdPcmRlciI6MSwiVGV4dCI6Ils4NiwxMDAsMTAxXSJ9XX0sIlRhZyI6IkNpdGF2aVBsYWNlaG9sZGVyIzgyMmNlNDQwLWRiNzEtNDBjNS1iMzFlLWFmNWUzZWRiZjdiNCIsIlRleHQiOiJbODYsMTAwLDEwMV0iLCJXQUlWZXJzaW9uIjoiNi4xMS4wLjAifQ==}</w:instrText>
          </w:r>
          <w:r w:rsidRPr="00556D19">
            <w:rPr>
              <w:i/>
              <w:iCs/>
              <w:lang w:val="en-US"/>
            </w:rPr>
            <w:fldChar w:fldCharType="separate"/>
          </w:r>
          <w:r w:rsidRPr="00556D19">
            <w:rPr>
              <w:i/>
              <w:iCs/>
              <w:lang w:val="en-US"/>
            </w:rPr>
            <w:t>[86,100,101]</w:t>
          </w:r>
          <w:r w:rsidRPr="00556D19">
            <w:rPr>
              <w:i/>
              <w:iCs/>
              <w:lang w:val="en-US"/>
            </w:rPr>
            <w:fldChar w:fldCharType="end"/>
          </w:r>
        </w:sdtContent>
      </w:sdt>
      <w:r w:rsidRPr="00556D19">
        <w:rPr>
          <w:i/>
          <w:iCs/>
          <w:lang w:val="en-US"/>
        </w:rPr>
        <w:t xml:space="preserve">.  Although interpretability of these findings is limited due to potential acoustic confounds, they suggest that naturalness and authenticity assessments </w:t>
      </w:r>
      <w:commentRangeStart w:id="24"/>
      <w:r w:rsidRPr="00556D19">
        <w:rPr>
          <w:i/>
          <w:iCs/>
          <w:lang w:val="en-US"/>
        </w:rPr>
        <w:t>are</w:t>
      </w:r>
      <w:commentRangeEnd w:id="24"/>
      <w:r w:rsidR="00247567">
        <w:rPr>
          <w:rStyle w:val="Kommentarzeichen"/>
        </w:rPr>
        <w:commentReference w:id="24"/>
      </w:r>
      <w:r w:rsidRPr="00556D19">
        <w:rPr>
          <w:i/>
          <w:iCs/>
          <w:lang w:val="en-US"/>
        </w:rPr>
        <w:t xml:space="preserve"> fast processes that form part of fundamental voice perception. However, electrophysiological insights directly comparing the time-course of naturalness and authenticity are elusive, as is their interplay with impressions of age, gender, or personality traits. A recent EEG study suggests that many first impressions formed from voices are highly intercorrelated </w:t>
      </w:r>
      <w:sdt>
        <w:sdtPr>
          <w:rPr>
            <w:i/>
            <w:iCs/>
            <w:lang w:val="en-US"/>
          </w:rPr>
          <w:alias w:val="To edit, see citavi.com/edit"/>
          <w:tag w:val="CitaviPlaceholder#58a257c5-8dd3-42b8-bba0-6acf8fffb909"/>
          <w:id w:val="-2115428154"/>
          <w:placeholder>
            <w:docPart w:val="96EC5A318E4D412E823FAB5D6D202D9D"/>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xM1QxODowNjozM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Pr="00556D19">
            <w:rPr>
              <w:i/>
              <w:iCs/>
              <w:lang w:val="en-US"/>
            </w:rPr>
            <w:fldChar w:fldCharType="separate"/>
          </w:r>
          <w:r w:rsidRPr="00556D19">
            <w:rPr>
              <w:i/>
              <w:iCs/>
              <w:lang w:val="en-US"/>
            </w:rPr>
            <w:t>[8]</w:t>
          </w:r>
          <w:r w:rsidRPr="00556D19">
            <w:rPr>
              <w:i/>
              <w:iCs/>
              <w:lang w:val="en-US"/>
            </w:rPr>
            <w:fldChar w:fldCharType="end"/>
          </w:r>
        </w:sdtContent>
      </w:sdt>
      <w:r w:rsidRPr="00556D19">
        <w:rPr>
          <w:i/>
          <w:iCs/>
          <w:lang w:val="en-US"/>
        </w:rPr>
        <w:t xml:space="preserve">, but for naturalness we are currently limited to behavioral data that point towards interactions with age, gender and emotion perception </w:t>
      </w:r>
      <w:sdt>
        <w:sdtPr>
          <w:rPr>
            <w:i/>
            <w:iCs/>
            <w:lang w:val="en-US"/>
          </w:rPr>
          <w:alias w:val="To edit, see citavi.com/edit"/>
          <w:tag w:val="CitaviPlaceholder#84d2fbcd-ba4c-4718-bb7d-c6543d956181"/>
          <w:id w:val="1616789705"/>
          <w:placeholder>
            <w:docPart w:val="96EC5A318E4D412E823FAB5D6D202D9D"/>
          </w:placeholder>
        </w:sdtPr>
        <w:sdtContent>
          <w:r w:rsidRPr="00556D19">
            <w:rPr>
              <w:i/>
              <w:iCs/>
              <w:lang w:val="en-US"/>
            </w:rPr>
            <w:fldChar w:fldCharType="begin"/>
          </w:r>
          <w:r w:rsidRPr="00556D19">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EzVDE4OjA2OjMz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TNUMTg6MDY6MzM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xM1QxODowNjozM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Pr="00556D19">
            <w:rPr>
              <w:i/>
              <w:iCs/>
              <w:lang w:val="en-US"/>
            </w:rPr>
            <w:fldChar w:fldCharType="separate"/>
          </w:r>
          <w:r w:rsidRPr="00556D19">
            <w:rPr>
              <w:i/>
              <w:iCs/>
              <w:lang w:val="en-US"/>
            </w:rPr>
            <w:t>[60,63,74]</w:t>
          </w:r>
          <w:r w:rsidRPr="00556D19">
            <w:rPr>
              <w:i/>
              <w:iCs/>
              <w:lang w:val="en-US"/>
            </w:rPr>
            <w:fldChar w:fldCharType="end"/>
          </w:r>
        </w:sdtContent>
      </w:sdt>
      <w:r w:rsidRPr="00556D19">
        <w:rPr>
          <w:i/>
          <w:iCs/>
          <w:lang w:val="en-US"/>
        </w:rPr>
        <w:t>.”   (p 13)</w:t>
      </w:r>
    </w:p>
    <w:p w14:paraId="18CD2A21" w14:textId="555A1AB2" w:rsidR="0063569D" w:rsidRDefault="0063569D" w:rsidP="00104556">
      <w:pPr>
        <w:rPr>
          <w:lang w:val="en-US"/>
        </w:rPr>
      </w:pPr>
    </w:p>
    <w:p w14:paraId="46FF6B23" w14:textId="10612ABC" w:rsidR="0063569D" w:rsidRDefault="0063569D" w:rsidP="00104556">
      <w:pPr>
        <w:rPr>
          <w:lang w:val="en-US"/>
        </w:rPr>
      </w:pPr>
      <w:commentRangeStart w:id="25"/>
      <w:commentRangeStart w:id="26"/>
      <w:r>
        <w:rPr>
          <w:lang w:val="en-US"/>
        </w:rPr>
        <w:t xml:space="preserve">Concerning </w:t>
      </w:r>
      <w:commentRangeEnd w:id="25"/>
      <w:r w:rsidR="00556D19">
        <w:rPr>
          <w:rStyle w:val="Kommentarzeichen"/>
        </w:rPr>
        <w:commentReference w:id="25"/>
      </w:r>
      <w:commentRangeEnd w:id="26"/>
      <w:r w:rsidR="00247567">
        <w:rPr>
          <w:rStyle w:val="Kommentarzeichen"/>
        </w:rPr>
        <w:commentReference w:id="26"/>
      </w:r>
      <w:r>
        <w:rPr>
          <w:lang w:val="en-US"/>
        </w:rPr>
        <w:t xml:space="preserve">your point that </w:t>
      </w:r>
      <w:del w:id="27" w:author="Stefan Schweinberger" w:date="2024-11-19T10:21:00Z">
        <w:r w:rsidDel="00247567">
          <w:rPr>
            <w:lang w:val="en-US"/>
          </w:rPr>
          <w:delText>i</w:delText>
        </w:r>
        <w:r w:rsidR="00D93722" w:rsidDel="00247567">
          <w:rPr>
            <w:lang w:val="en-US"/>
          </w:rPr>
          <w:delText>t</w:delText>
        </w:r>
        <w:r w:rsidDel="00247567">
          <w:rPr>
            <w:lang w:val="en-US"/>
          </w:rPr>
          <w:delText xml:space="preserve"> i</w:delText>
        </w:r>
        <w:r w:rsidR="00D93722" w:rsidDel="00247567">
          <w:rPr>
            <w:lang w:val="en-US"/>
          </w:rPr>
          <w:delText>s</w:delText>
        </w:r>
        <w:r w:rsidDel="00247567">
          <w:rPr>
            <w:lang w:val="en-US"/>
          </w:rPr>
          <w:delText xml:space="preserve"> not possible to</w:delText>
        </w:r>
      </w:del>
      <w:ins w:id="28" w:author="Stefan Schweinberger" w:date="2024-11-19T10:21:00Z">
        <w:r w:rsidR="00247567">
          <w:rPr>
            <w:lang w:val="en-US"/>
          </w:rPr>
          <w:t xml:space="preserve">one might also </w:t>
        </w:r>
      </w:ins>
      <w:del w:id="29" w:author="Stefan Schweinberger" w:date="2024-11-19T10:21:00Z">
        <w:r w:rsidDel="00247567">
          <w:rPr>
            <w:lang w:val="en-US"/>
          </w:rPr>
          <w:delText xml:space="preserve"> </w:delText>
        </w:r>
      </w:del>
      <w:r>
        <w:rPr>
          <w:lang w:val="en-US"/>
        </w:rPr>
        <w:t xml:space="preserve">evaluate </w:t>
      </w:r>
      <w:del w:id="30" w:author="Stefan Schweinberger" w:date="2024-11-19T10:21:00Z">
        <w:r w:rsidDel="00247567">
          <w:rPr>
            <w:lang w:val="en-US"/>
          </w:rPr>
          <w:delText>authenticity</w:delText>
        </w:r>
        <w:r w:rsidR="00D93722" w:rsidDel="00247567">
          <w:rPr>
            <w:lang w:val="en-US"/>
          </w:rPr>
          <w:delText xml:space="preserve"> </w:delText>
        </w:r>
      </w:del>
      <w:ins w:id="31" w:author="Stefan Schweinberger" w:date="2024-11-19T10:21:00Z">
        <w:r w:rsidR="00247567">
          <w:rPr>
            <w:lang w:val="en-US"/>
          </w:rPr>
          <w:t xml:space="preserve">naturalness </w:t>
        </w:r>
      </w:ins>
      <w:r w:rsidR="00D93722">
        <w:rPr>
          <w:lang w:val="en-US"/>
        </w:rPr>
        <w:t>or human-likeness</w:t>
      </w:r>
      <w:r>
        <w:rPr>
          <w:lang w:val="en-US"/>
        </w:rPr>
        <w:t xml:space="preserve"> of speech, we </w:t>
      </w:r>
      <w:del w:id="32" w:author="Stefan Schweinberger" w:date="2024-11-19T10:21:00Z">
        <w:r w:rsidDel="00247567">
          <w:rPr>
            <w:lang w:val="en-US"/>
          </w:rPr>
          <w:delText>respectfully d</w:delText>
        </w:r>
      </w:del>
      <w:ins w:id="33" w:author="Stefan Schweinberger" w:date="2024-11-19T10:21:00Z">
        <w:r w:rsidR="00247567">
          <w:rPr>
            <w:lang w:val="en-US"/>
          </w:rPr>
          <w:t>fully agree</w:t>
        </w:r>
      </w:ins>
      <w:del w:id="34" w:author="Stefan Schweinberger" w:date="2024-11-19T10:21:00Z">
        <w:r w:rsidDel="00247567">
          <w:rPr>
            <w:lang w:val="en-US"/>
          </w:rPr>
          <w:delText>isagree</w:delText>
        </w:r>
        <w:r w:rsidR="00F31AF0" w:rsidDel="00247567">
          <w:rPr>
            <w:lang w:val="en-US"/>
          </w:rPr>
          <w:delText xml:space="preserve"> here</w:delText>
        </w:r>
      </w:del>
      <w:r>
        <w:rPr>
          <w:lang w:val="en-US"/>
        </w:rPr>
        <w:t xml:space="preserve">. </w:t>
      </w:r>
      <w:r w:rsidR="00D93722">
        <w:rPr>
          <w:lang w:val="en-US"/>
        </w:rPr>
        <w:t xml:space="preserve">There </w:t>
      </w:r>
      <w:r w:rsidR="00556D19">
        <w:rPr>
          <w:lang w:val="en-US"/>
        </w:rPr>
        <w:t xml:space="preserve">are </w:t>
      </w:r>
      <w:r w:rsidR="00D93722">
        <w:rPr>
          <w:lang w:val="en-US"/>
        </w:rPr>
        <w:t>anecdotes of smart devices using unusual wor</w:t>
      </w:r>
      <w:r w:rsidR="00556D19">
        <w:rPr>
          <w:lang w:val="en-US"/>
        </w:rPr>
        <w:t>d constructions</w:t>
      </w:r>
      <w:r w:rsidR="00D93722">
        <w:rPr>
          <w:lang w:val="en-US"/>
        </w:rPr>
        <w:t xml:space="preserve">, </w:t>
      </w:r>
      <w:r w:rsidR="00556D19">
        <w:rPr>
          <w:lang w:val="en-US"/>
        </w:rPr>
        <w:t xml:space="preserve">which makes the </w:t>
      </w:r>
      <w:r w:rsidR="00556D19">
        <w:rPr>
          <w:lang w:val="en-US"/>
        </w:rPr>
        <w:lastRenderedPageBreak/>
        <w:t xml:space="preserve">speech sound odd to the listener. One </w:t>
      </w:r>
      <w:r w:rsidR="00F31AF0">
        <w:rPr>
          <w:lang w:val="en-US"/>
        </w:rPr>
        <w:t>way to empirically test this would be to present participants with transcripts of synthesized and human speech and ask for their judgment of human likeness</w:t>
      </w:r>
      <w:r w:rsidR="00556D19">
        <w:rPr>
          <w:lang w:val="en-US"/>
        </w:rPr>
        <w:t xml:space="preserve">. However, </w:t>
      </w:r>
      <w:ins w:id="35" w:author="Stefan Schweinberger" w:date="2024-11-19T10:23:00Z">
        <w:r w:rsidR="00247567">
          <w:rPr>
            <w:lang w:val="en-US"/>
          </w:rPr>
          <w:t>a number of</w:t>
        </w:r>
      </w:ins>
      <w:ins w:id="36" w:author="Stefan Schweinberger" w:date="2024-11-19T10:22:00Z">
        <w:r w:rsidR="00247567">
          <w:rPr>
            <w:lang w:val="en-US"/>
          </w:rPr>
          <w:t xml:space="preserve"> considerations made us decide to not include </w:t>
        </w:r>
      </w:ins>
      <w:ins w:id="37" w:author="Stefan Schweinberger" w:date="2024-11-19T10:24:00Z">
        <w:r w:rsidR="00247567">
          <w:rPr>
            <w:lang w:val="en-US"/>
          </w:rPr>
          <w:t xml:space="preserve">a discussion of </w:t>
        </w:r>
      </w:ins>
      <w:ins w:id="38" w:author="Stefan Schweinberger" w:date="2024-11-19T10:22:00Z">
        <w:r w:rsidR="00247567">
          <w:rPr>
            <w:lang w:val="en-US"/>
          </w:rPr>
          <w:t xml:space="preserve">this issue in the paper. </w:t>
        </w:r>
      </w:ins>
      <w:ins w:id="39" w:author="Stefan Schweinberger" w:date="2024-11-19T10:23:00Z">
        <w:r w:rsidR="00247567">
          <w:rPr>
            <w:lang w:val="en-US"/>
          </w:rPr>
          <w:t xml:space="preserve">The most important one is that </w:t>
        </w:r>
      </w:ins>
      <w:ins w:id="40" w:author="Stefan Schweinberger" w:date="2024-11-19T10:26:00Z">
        <w:r w:rsidR="00247567">
          <w:rPr>
            <w:lang w:val="en-US"/>
          </w:rPr>
          <w:t>our</w:t>
        </w:r>
      </w:ins>
      <w:ins w:id="41" w:author="Stefan Schweinberger" w:date="2024-11-19T10:23:00Z">
        <w:r w:rsidR="00247567">
          <w:rPr>
            <w:lang w:val="en-US"/>
          </w:rPr>
          <w:t xml:space="preserve"> review is concerned with auditory voice processing </w:t>
        </w:r>
      </w:ins>
      <w:ins w:id="42" w:author="Stefan Schweinberger" w:date="2024-11-19T10:24:00Z">
        <w:r w:rsidR="00247567">
          <w:rPr>
            <w:lang w:val="en-US"/>
          </w:rPr>
          <w:t>irrespective of</w:t>
        </w:r>
      </w:ins>
      <w:ins w:id="43" w:author="Stefan Schweinberger" w:date="2024-11-19T10:23:00Z">
        <w:r w:rsidR="00247567">
          <w:rPr>
            <w:lang w:val="en-US"/>
          </w:rPr>
          <w:t xml:space="preserve"> speech content</w:t>
        </w:r>
      </w:ins>
      <w:ins w:id="44" w:author="Stefan Schweinberger" w:date="2024-11-19T10:24:00Z">
        <w:r w:rsidR="00247567">
          <w:rPr>
            <w:lang w:val="en-US"/>
          </w:rPr>
          <w:t xml:space="preserve">, such that </w:t>
        </w:r>
      </w:ins>
      <w:del w:id="45" w:author="Stefan Schweinberger" w:date="2024-11-19T10:23:00Z">
        <w:r w:rsidR="00556D19" w:rsidDel="00247567">
          <w:rPr>
            <w:lang w:val="en-US"/>
          </w:rPr>
          <w:delText xml:space="preserve">since </w:delText>
        </w:r>
      </w:del>
      <w:r w:rsidR="00556D19">
        <w:rPr>
          <w:lang w:val="en-US"/>
        </w:rPr>
        <w:t xml:space="preserve">this </w:t>
      </w:r>
      <w:ins w:id="46" w:author="Stefan Schweinberger" w:date="2024-11-19T10:24:00Z">
        <w:r w:rsidR="00247567">
          <w:rPr>
            <w:lang w:val="en-US"/>
          </w:rPr>
          <w:t xml:space="preserve">issue seems to </w:t>
        </w:r>
      </w:ins>
      <w:r w:rsidR="00556D19">
        <w:rPr>
          <w:lang w:val="en-US"/>
        </w:rPr>
        <w:t>go</w:t>
      </w:r>
      <w:del w:id="47" w:author="Stefan Schweinberger" w:date="2024-11-19T10:24:00Z">
        <w:r w:rsidR="00556D19" w:rsidDel="00247567">
          <w:rPr>
            <w:lang w:val="en-US"/>
          </w:rPr>
          <w:delText>es</w:delText>
        </w:r>
      </w:del>
      <w:r w:rsidR="00556D19">
        <w:rPr>
          <w:lang w:val="en-US"/>
        </w:rPr>
        <w:t xml:space="preserve"> beyond the scope of the current paper</w:t>
      </w:r>
      <w:del w:id="48" w:author="Stefan Schweinberger" w:date="2024-11-19T10:26:00Z">
        <w:r w:rsidR="00F31AF0" w:rsidDel="00247567">
          <w:rPr>
            <w:lang w:val="en-US"/>
          </w:rPr>
          <w:delText>,</w:delText>
        </w:r>
        <w:r w:rsidR="00556D19" w:rsidDel="00247567">
          <w:rPr>
            <w:lang w:val="en-US"/>
          </w:rPr>
          <w:delText xml:space="preserve"> </w:delText>
        </w:r>
      </w:del>
      <w:ins w:id="49" w:author="Stefan Schweinberger" w:date="2024-11-19T10:26:00Z">
        <w:r w:rsidR="00247567">
          <w:rPr>
            <w:lang w:val="en-US"/>
          </w:rPr>
          <w:t xml:space="preserve"> –</w:t>
        </w:r>
        <w:r w:rsidR="00247567">
          <w:rPr>
            <w:lang w:val="en-US"/>
          </w:rPr>
          <w:t xml:space="preserve"> </w:t>
        </w:r>
      </w:ins>
      <w:del w:id="50" w:author="Stefan Schweinberger" w:date="2024-11-19T10:24:00Z">
        <w:r w:rsidR="00556D19" w:rsidDel="00247567">
          <w:rPr>
            <w:lang w:val="en-US"/>
          </w:rPr>
          <w:delText>which concerns the auditory domain, we did not include this point in the manuscript</w:delText>
        </w:r>
      </w:del>
      <w:ins w:id="51" w:author="Stefan Schweinberger" w:date="2024-11-19T10:24:00Z">
        <w:r w:rsidR="00247567">
          <w:rPr>
            <w:lang w:val="en-US"/>
          </w:rPr>
          <w:t>especially w</w:t>
        </w:r>
      </w:ins>
      <w:ins w:id="52" w:author="Stefan Schweinberger" w:date="2024-11-19T10:25:00Z">
        <w:r w:rsidR="00247567">
          <w:rPr>
            <w:lang w:val="en-US"/>
          </w:rPr>
          <w:t xml:space="preserve">hen considering space limits. We hope this is deemed acceptable – but </w:t>
        </w:r>
      </w:ins>
      <w:ins w:id="53" w:author="Stefan Schweinberger" w:date="2024-11-19T10:26:00Z">
        <w:r w:rsidR="002F4AE2">
          <w:rPr>
            <w:lang w:val="en-US"/>
          </w:rPr>
          <w:t xml:space="preserve">obviously </w:t>
        </w:r>
      </w:ins>
      <w:ins w:id="54" w:author="Stefan Schweinberger" w:date="2024-11-19T10:25:00Z">
        <w:r w:rsidR="00247567">
          <w:rPr>
            <w:lang w:val="en-US"/>
          </w:rPr>
          <w:t xml:space="preserve">would be happy to include a sentence or two on the topic if advised </w:t>
        </w:r>
      </w:ins>
      <w:ins w:id="55" w:author="Stefan Schweinberger" w:date="2024-11-19T10:27:00Z">
        <w:r w:rsidR="002F4AE2">
          <w:rPr>
            <w:lang w:val="en-US"/>
          </w:rPr>
          <w:t xml:space="preserve">so </w:t>
        </w:r>
      </w:ins>
      <w:ins w:id="56" w:author="Stefan Schweinberger" w:date="2024-11-19T10:25:00Z">
        <w:r w:rsidR="00247567">
          <w:rPr>
            <w:lang w:val="en-US"/>
          </w:rPr>
          <w:t>by the editor.</w:t>
        </w:r>
      </w:ins>
      <w:del w:id="57" w:author="Stefan Schweinberger" w:date="2024-11-19T10:27:00Z">
        <w:r w:rsidR="00556D19" w:rsidDel="002F4AE2">
          <w:rPr>
            <w:lang w:val="en-US"/>
          </w:rPr>
          <w:delText>.</w:delText>
        </w:r>
      </w:del>
      <w:r w:rsidR="00556D19">
        <w:rPr>
          <w:lang w:val="en-US"/>
        </w:rPr>
        <w:t xml:space="preserve"> </w:t>
      </w:r>
    </w:p>
    <w:p w14:paraId="244E15D8" w14:textId="09A3A4EC" w:rsidR="00DD71AF" w:rsidRPr="00104556" w:rsidRDefault="00DD71AF" w:rsidP="00104556">
      <w:pPr>
        <w:rPr>
          <w:lang w:val="en-US"/>
        </w:rPr>
      </w:pPr>
    </w:p>
    <w:sectPr w:rsidR="00DD71AF" w:rsidRPr="0010455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e.nussbaum" w:date="2024-11-13T20:52:00Z" w:initials="c">
    <w:p w14:paraId="6FF8AB04" w14:textId="77777777" w:rsidR="00926FB7" w:rsidRDefault="00926FB7" w:rsidP="00926FB7">
      <w:pPr>
        <w:pStyle w:val="Kommentartext"/>
      </w:pPr>
      <w:r>
        <w:rPr>
          <w:rStyle w:val="Kommentarzeichen"/>
        </w:rPr>
        <w:annotationRef/>
      </w:r>
      <w:r>
        <w:t xml:space="preserve">Wir sind aktuell knapp 100 Wörter drüber - also können wir noch irgendwo was </w:t>
      </w:r>
      <w:proofErr w:type="gramStart"/>
      <w:r>
        <w:t>kleines</w:t>
      </w:r>
      <w:proofErr w:type="gramEnd"/>
      <w:r>
        <w:t xml:space="preserve"> kürzen. </w:t>
      </w:r>
    </w:p>
  </w:comment>
  <w:comment w:id="1" w:author="christine.nussbaum" w:date="2024-11-13T20:54:00Z" w:initials="c">
    <w:p w14:paraId="055A2DE2" w14:textId="77777777" w:rsidR="00926FB7" w:rsidRDefault="00926FB7" w:rsidP="00926FB7">
      <w:pPr>
        <w:pStyle w:val="Kommentartext"/>
      </w:pPr>
      <w:r>
        <w:rPr>
          <w:rStyle w:val="Kommentarzeichen"/>
        </w:rPr>
        <w:annotationRef/>
      </w:r>
      <w:r>
        <w:t>Wir sind aktuell bei 116, passt also.</w:t>
      </w:r>
    </w:p>
  </w:comment>
  <w:comment w:id="3" w:author="christine.nussbaum" w:date="2024-11-13T18:51:00Z" w:initials="c">
    <w:p w14:paraId="73235997" w14:textId="00728EEB" w:rsidR="00E605D5" w:rsidRPr="00E61166" w:rsidRDefault="00E605D5" w:rsidP="00E605D5">
      <w:pPr>
        <w:pStyle w:val="Kommentartext"/>
        <w:rPr>
          <w:lang w:val="en-GB"/>
        </w:rPr>
      </w:pPr>
      <w:r>
        <w:rPr>
          <w:rStyle w:val="Kommentarzeichen"/>
        </w:rPr>
        <w:annotationRef/>
      </w:r>
      <w:r w:rsidRPr="00E61166">
        <w:rPr>
          <w:lang w:val="en-GB"/>
        </w:rPr>
        <w:t>Comment on that decision in the latter to the editor later</w:t>
      </w:r>
    </w:p>
  </w:comment>
  <w:comment w:id="4" w:author="christine.nussbaum" w:date="2024-11-13T20:47:00Z" w:initials="c">
    <w:p w14:paraId="23B7B8F2" w14:textId="77777777" w:rsidR="00556D19" w:rsidRDefault="00556D19" w:rsidP="00556D19">
      <w:pPr>
        <w:pStyle w:val="Kommentartext"/>
      </w:pPr>
      <w:r>
        <w:rPr>
          <w:rStyle w:val="Kommentarzeichen"/>
        </w:rPr>
        <w:annotationRef/>
      </w:r>
      <w:r>
        <w:t>Ja/nein/vielleicht?</w:t>
      </w:r>
    </w:p>
  </w:comment>
  <w:comment w:id="5" w:author="christine.nussbaum" w:date="2024-11-15T13:46:00Z" w:initials="c">
    <w:p w14:paraId="28BABF5E" w14:textId="77777777" w:rsidR="00551566" w:rsidRDefault="00551566" w:rsidP="00551566">
      <w:pPr>
        <w:pStyle w:val="Kommentartext"/>
      </w:pPr>
      <w:r>
        <w:rPr>
          <w:rStyle w:val="Kommentarzeichen"/>
        </w:rPr>
        <w:annotationRef/>
      </w:r>
      <w:r>
        <w:t xml:space="preserve">Sascha: </w:t>
      </w:r>
      <w:proofErr w:type="gramStart"/>
      <w:r>
        <w:t>Den Paragraph</w:t>
      </w:r>
      <w:proofErr w:type="gramEnd"/>
      <w:r>
        <w:t xml:space="preserve"> zu den </w:t>
      </w:r>
      <w:proofErr w:type="spellStart"/>
      <w:r>
        <w:t>animals</w:t>
      </w:r>
      <w:proofErr w:type="spellEnd"/>
      <w:r>
        <w:t xml:space="preserve">: Ich finde den nicht schlecht, und Stefan hatte diesen ja auch extra mit aufgenommen. Ich bin hier indifferent, ob rausnehmen oder drin lassen </w:t>
      </w:r>
    </w:p>
  </w:comment>
  <w:comment w:id="6" w:author="christine.nussbaum" w:date="2024-11-13T21:03:00Z" w:initials="c">
    <w:p w14:paraId="2EFE820C" w14:textId="5BF6DF2F" w:rsidR="001833B1" w:rsidRDefault="001833B1" w:rsidP="001833B1">
      <w:pPr>
        <w:pStyle w:val="Kommentartext"/>
      </w:pPr>
      <w:r>
        <w:rPr>
          <w:rStyle w:val="Kommentarzeichen"/>
        </w:rPr>
        <w:annotationRef/>
      </w:r>
      <w:proofErr w:type="spellStart"/>
      <w:r>
        <w:t>ToDo</w:t>
      </w:r>
      <w:proofErr w:type="spellEnd"/>
      <w:r>
        <w:t xml:space="preserve"> Tine</w:t>
      </w:r>
    </w:p>
  </w:comment>
  <w:comment w:id="8" w:author="Stefan Schweinberger" w:date="2024-11-19T10:07:00Z" w:initials="SRS">
    <w:p w14:paraId="0DD61D72" w14:textId="72D01E9E" w:rsidR="007C519B" w:rsidRPr="007C519B" w:rsidRDefault="007C519B">
      <w:pPr>
        <w:pStyle w:val="Kommentartext"/>
        <w:rPr>
          <w:lang w:val="en-US"/>
        </w:rPr>
      </w:pPr>
      <w:r>
        <w:rPr>
          <w:rStyle w:val="Kommentarzeichen"/>
        </w:rPr>
        <w:annotationRef/>
      </w: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A"/>
          </mc:Choice>
          <mc:Fallback>
            <w:t>😊</w:t>
          </mc:Fallback>
        </mc:AlternateContent>
      </w:r>
    </w:p>
  </w:comment>
  <w:comment w:id="10" w:author="christine.nussbaum" w:date="2024-11-13T21:03:00Z" w:initials="c">
    <w:p w14:paraId="72C8240F" w14:textId="6C199B15" w:rsidR="001833B1" w:rsidRPr="007C519B" w:rsidRDefault="001833B1" w:rsidP="001833B1">
      <w:pPr>
        <w:pStyle w:val="Kommentartext"/>
        <w:rPr>
          <w:lang w:val="en-US"/>
        </w:rPr>
      </w:pPr>
      <w:r>
        <w:rPr>
          <w:rStyle w:val="Kommentarzeichen"/>
        </w:rPr>
        <w:annotationRef/>
      </w:r>
      <w:proofErr w:type="spellStart"/>
      <w:r w:rsidRPr="007C519B">
        <w:rPr>
          <w:lang w:val="en-US"/>
        </w:rPr>
        <w:t>ToDo</w:t>
      </w:r>
      <w:proofErr w:type="spellEnd"/>
      <w:r w:rsidRPr="007C519B">
        <w:rPr>
          <w:lang w:val="en-US"/>
        </w:rPr>
        <w:t xml:space="preserve"> Tine</w:t>
      </w:r>
    </w:p>
  </w:comment>
  <w:comment w:id="13" w:author="Stefan Schweinberger" w:date="2024-11-19T10:10:00Z" w:initials="SRS">
    <w:p w14:paraId="73D977F4" w14:textId="75C948DA" w:rsidR="007C519B" w:rsidRPr="007C519B" w:rsidRDefault="007C519B">
      <w:pPr>
        <w:pStyle w:val="Kommentartext"/>
        <w:rPr>
          <w:lang w:val="en-US"/>
        </w:rPr>
      </w:pPr>
      <w:r>
        <w:rPr>
          <w:rStyle w:val="Kommentarzeichen"/>
        </w:rPr>
        <w:annotationRef/>
      </w:r>
      <w:r w:rsidRPr="007C519B">
        <w:rPr>
          <w:lang w:val="en-US"/>
        </w:rPr>
        <w:t xml:space="preserve">See </w:t>
      </w:r>
      <w:proofErr w:type="spellStart"/>
      <w:r w:rsidRPr="007C519B">
        <w:rPr>
          <w:lang w:val="en-US"/>
        </w:rPr>
        <w:t>ms.</w:t>
      </w:r>
      <w:proofErr w:type="spellEnd"/>
    </w:p>
  </w:comment>
  <w:comment w:id="14" w:author="Stefan Schweinberger" w:date="2024-11-19T10:11:00Z" w:initials="SRS">
    <w:p w14:paraId="56F394D7" w14:textId="7733ABF4" w:rsidR="007C519B" w:rsidRPr="007C519B" w:rsidRDefault="007C519B">
      <w:pPr>
        <w:pStyle w:val="Kommentartext"/>
      </w:pPr>
      <w:r>
        <w:rPr>
          <w:rStyle w:val="Kommentarzeichen"/>
        </w:rPr>
        <w:annotationRef/>
      </w:r>
      <w:r w:rsidRPr="007C519B">
        <w:rPr>
          <w:lang w:val="en-US"/>
        </w:rPr>
        <w:t xml:space="preserve">If you think </w:t>
      </w:r>
      <w:r>
        <w:rPr>
          <w:lang w:val="en-US"/>
        </w:rPr>
        <w:t xml:space="preserve">it´s justified by the papers cited, I personally think you could well change this to “food or mate </w:t>
      </w:r>
      <w:proofErr w:type="gramStart"/>
      <w:r>
        <w:rPr>
          <w:lang w:val="en-US"/>
        </w:rPr>
        <w:t>choice”(</w:t>
      </w:r>
      <w:proofErr w:type="gramEnd"/>
      <w:r>
        <w:rPr>
          <w:lang w:val="en-US"/>
        </w:rPr>
        <w:t xml:space="preserve">then perhaps put it next to social trust in the enumeration). </w:t>
      </w:r>
      <w:proofErr w:type="spellStart"/>
      <w:r w:rsidRPr="007C519B">
        <w:t>Might</w:t>
      </w:r>
      <w:proofErr w:type="spellEnd"/>
      <w:r w:rsidRPr="007C519B">
        <w:t xml:space="preserve"> link </w:t>
      </w:r>
      <w:proofErr w:type="spellStart"/>
      <w:r w:rsidRPr="007C519B">
        <w:t>slightly</w:t>
      </w:r>
      <w:proofErr w:type="spellEnd"/>
      <w:r w:rsidRPr="007C519B">
        <w:t xml:space="preserve"> </w:t>
      </w:r>
      <w:proofErr w:type="spellStart"/>
      <w:r w:rsidRPr="007C519B">
        <w:t>be</w:t>
      </w:r>
      <w:r>
        <w:t>tter</w:t>
      </w:r>
      <w:proofErr w:type="spellEnd"/>
      <w:r>
        <w:t xml:space="preserve"> </w:t>
      </w:r>
      <w:proofErr w:type="spellStart"/>
      <w:r>
        <w:t>with</w:t>
      </w:r>
      <w:proofErr w:type="spellEnd"/>
      <w:r>
        <w:t xml:space="preserve"> </w:t>
      </w:r>
      <w:proofErr w:type="spellStart"/>
      <w:r>
        <w:t>later</w:t>
      </w:r>
      <w:proofErr w:type="spellEnd"/>
      <w:r>
        <w:t xml:space="preserve"> </w:t>
      </w:r>
      <w:proofErr w:type="spellStart"/>
      <w:r>
        <w:t>paragraph</w:t>
      </w:r>
      <w:proofErr w:type="spellEnd"/>
      <w:r>
        <w:t>…</w:t>
      </w:r>
    </w:p>
  </w:comment>
  <w:comment w:id="19" w:author="christine.nussbaum" w:date="2024-11-13T20:30:00Z" w:initials="c">
    <w:p w14:paraId="15D8118F" w14:textId="2C25536F" w:rsidR="0063569D" w:rsidRDefault="0063569D" w:rsidP="0063569D">
      <w:pPr>
        <w:pStyle w:val="Kommentartext"/>
      </w:pPr>
      <w:r>
        <w:rPr>
          <w:rStyle w:val="Kommentarzeichen"/>
        </w:rPr>
        <w:annotationRef/>
      </w:r>
      <w:r>
        <w:t>Wollen wir das noch weiter ausführen?</w:t>
      </w:r>
    </w:p>
  </w:comment>
  <w:comment w:id="20" w:author="Sascha Frühholz" w:date="2024-11-14T13:20:00Z" w:initials="SF">
    <w:p w14:paraId="39D38520" w14:textId="6E396DFD" w:rsidR="00F31AF0" w:rsidRDefault="00F31AF0">
      <w:pPr>
        <w:pStyle w:val="Kommentartext"/>
      </w:pPr>
      <w:r>
        <w:rPr>
          <w:rStyle w:val="Kommentarzeichen"/>
        </w:rPr>
        <w:annotationRef/>
      </w:r>
      <w:r>
        <w:t xml:space="preserve">Ich denke, nicht weiter ausführen. Vielleicht auch nicht so stark betonen. </w:t>
      </w:r>
    </w:p>
  </w:comment>
  <w:comment w:id="24" w:author="Stefan Schweinberger" w:date="2024-11-19T10:17:00Z" w:initials="SRS">
    <w:p w14:paraId="306B3DE5" w14:textId="0758010A" w:rsidR="00247567" w:rsidRPr="00247567" w:rsidRDefault="00247567">
      <w:pPr>
        <w:pStyle w:val="Kommentartext"/>
        <w:rPr>
          <w:lang w:val="en-US"/>
        </w:rPr>
      </w:pPr>
      <w:r>
        <w:rPr>
          <w:rStyle w:val="Kommentarzeichen"/>
        </w:rPr>
        <w:annotationRef/>
      </w:r>
      <w:r>
        <w:rPr>
          <w:lang w:val="en-US"/>
        </w:rPr>
        <w:t>Perhaps i</w:t>
      </w:r>
      <w:r w:rsidRPr="00247567">
        <w:rPr>
          <w:lang w:val="en-US"/>
        </w:rPr>
        <w:t>nsert „</w:t>
      </w:r>
      <w:proofErr w:type="gramStart"/>
      <w:r w:rsidRPr="00247567">
        <w:rPr>
          <w:lang w:val="en-US"/>
        </w:rPr>
        <w:t>both“ here</w:t>
      </w:r>
      <w:proofErr w:type="gramEnd"/>
      <w:r w:rsidRPr="00247567">
        <w:rPr>
          <w:lang w:val="en-US"/>
        </w:rPr>
        <w:t xml:space="preserve"> (both are fast processes)</w:t>
      </w:r>
      <w:r>
        <w:rPr>
          <w:lang w:val="en-US"/>
        </w:rPr>
        <w:t>?</w:t>
      </w:r>
    </w:p>
  </w:comment>
  <w:comment w:id="25" w:author="christine.nussbaum" w:date="2024-11-13T20:40:00Z" w:initials="c">
    <w:p w14:paraId="65FAB77E" w14:textId="77777777" w:rsidR="00556D19" w:rsidRDefault="00556D19" w:rsidP="00556D19">
      <w:pPr>
        <w:pStyle w:val="Kommentartext"/>
      </w:pPr>
      <w:r>
        <w:rPr>
          <w:rStyle w:val="Kommentarzeichen"/>
        </w:rPr>
        <w:annotationRef/>
      </w:r>
      <w:r>
        <w:t xml:space="preserve">Jetzt endet unser </w:t>
      </w:r>
      <w:proofErr w:type="spellStart"/>
      <w:r>
        <w:t>response</w:t>
      </w:r>
      <w:proofErr w:type="spellEnd"/>
      <w:r>
        <w:t xml:space="preserve"> </w:t>
      </w:r>
      <w:proofErr w:type="spellStart"/>
      <w:r>
        <w:t>to</w:t>
      </w:r>
      <w:proofErr w:type="spellEnd"/>
      <w:r>
        <w:t xml:space="preserve"> review mit etwas, was wir nicht einsehen und auch nicht anpassen wollen. </w:t>
      </w:r>
      <w:proofErr w:type="spellStart"/>
      <w:r>
        <w:t>Vllt</w:t>
      </w:r>
      <w:proofErr w:type="spellEnd"/>
      <w:r>
        <w:t xml:space="preserve"> umstrukturieren?</w:t>
      </w:r>
    </w:p>
  </w:comment>
  <w:comment w:id="26" w:author="Stefan Schweinberger" w:date="2024-11-19T10:19:00Z" w:initials="SRS">
    <w:p w14:paraId="3928780E" w14:textId="66DEC11D" w:rsidR="00247567" w:rsidRDefault="00247567">
      <w:pPr>
        <w:pStyle w:val="Kommentartext"/>
      </w:pPr>
      <w:r>
        <w:rPr>
          <w:rStyle w:val="Kommentarzeichen"/>
        </w:rPr>
        <w:annotationRef/>
      </w:r>
      <w:r>
        <w:t>Oh, das hast Du glaube ich missverstanden – das review behauptet nichts, sondern stellt die Frage „</w:t>
      </w:r>
      <w:proofErr w:type="spellStart"/>
      <w:r>
        <w:t>Is</w:t>
      </w:r>
      <w:proofErr w:type="spellEnd"/>
      <w:r>
        <w:t xml:space="preserve"> </w:t>
      </w:r>
      <w:proofErr w:type="spellStart"/>
      <w:r>
        <w:t>it</w:t>
      </w:r>
      <w:proofErr w:type="spellEnd"/>
      <w:r>
        <w:t xml:space="preserve"> not possible…“? Daher meine Änderungsvorschläge hier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F8AB04" w15:done="0"/>
  <w15:commentEx w15:paraId="055A2DE2" w15:done="0"/>
  <w15:commentEx w15:paraId="73235997" w15:done="0"/>
  <w15:commentEx w15:paraId="23B7B8F2" w15:done="0"/>
  <w15:commentEx w15:paraId="28BABF5E" w15:paraIdParent="23B7B8F2" w15:done="0"/>
  <w15:commentEx w15:paraId="2EFE820C" w15:done="0"/>
  <w15:commentEx w15:paraId="0DD61D72" w15:done="0"/>
  <w15:commentEx w15:paraId="72C8240F" w15:done="0"/>
  <w15:commentEx w15:paraId="73D977F4" w15:done="0"/>
  <w15:commentEx w15:paraId="56F394D7" w15:done="0"/>
  <w15:commentEx w15:paraId="15D8118F" w15:done="0"/>
  <w15:commentEx w15:paraId="39D38520" w15:paraIdParent="15D8118F" w15:done="0"/>
  <w15:commentEx w15:paraId="306B3DE5" w15:done="0"/>
  <w15:commentEx w15:paraId="65FAB77E" w15:done="0"/>
  <w15:commentEx w15:paraId="3928780E" w15:paraIdParent="65FAB7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7A2E63" w16cex:dateUtc="2024-11-13T19:52:00Z"/>
  <w16cex:commentExtensible w16cex:durableId="44378068" w16cex:dateUtc="2024-11-13T19:54:00Z"/>
  <w16cex:commentExtensible w16cex:durableId="7FC44912" w16cex:dateUtc="2024-11-13T17:51:00Z"/>
  <w16cex:commentExtensible w16cex:durableId="0B94F081" w16cex:dateUtc="2024-11-13T19:47:00Z"/>
  <w16cex:commentExtensible w16cex:durableId="1517D6B2" w16cex:dateUtc="2024-11-15T12:46:00Z"/>
  <w16cex:commentExtensible w16cex:durableId="0468C505" w16cex:dateUtc="2024-11-13T20:03:00Z"/>
  <w16cex:commentExtensible w16cex:durableId="4ADEE382" w16cex:dateUtc="2024-11-19T09:07:00Z"/>
  <w16cex:commentExtensible w16cex:durableId="7D0BA4D5" w16cex:dateUtc="2024-11-13T20:03:00Z"/>
  <w16cex:commentExtensible w16cex:durableId="51931FB3" w16cex:dateUtc="2024-11-19T09:10:00Z"/>
  <w16cex:commentExtensible w16cex:durableId="3196CA39" w16cex:dateUtc="2024-11-19T09:11:00Z"/>
  <w16cex:commentExtensible w16cex:durableId="1803B863" w16cex:dateUtc="2024-11-13T19:30:00Z"/>
  <w16cex:commentExtensible w16cex:durableId="24A8FB0D" w16cex:dateUtc="2024-11-14T12:20:00Z"/>
  <w16cex:commentExtensible w16cex:durableId="01E126EA" w16cex:dateUtc="2024-11-19T09:17:00Z"/>
  <w16cex:commentExtensible w16cex:durableId="20A45E84" w16cex:dateUtc="2024-11-13T19:40:00Z"/>
  <w16cex:commentExtensible w16cex:durableId="7A8F0F6E" w16cex:dateUtc="2024-11-19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F8AB04" w16cid:durableId="517A2E63"/>
  <w16cid:commentId w16cid:paraId="055A2DE2" w16cid:durableId="44378068"/>
  <w16cid:commentId w16cid:paraId="73235997" w16cid:durableId="7FC44912"/>
  <w16cid:commentId w16cid:paraId="23B7B8F2" w16cid:durableId="0B94F081"/>
  <w16cid:commentId w16cid:paraId="28BABF5E" w16cid:durableId="1517D6B2"/>
  <w16cid:commentId w16cid:paraId="2EFE820C" w16cid:durableId="0468C505"/>
  <w16cid:commentId w16cid:paraId="0DD61D72" w16cid:durableId="4ADEE382"/>
  <w16cid:commentId w16cid:paraId="72C8240F" w16cid:durableId="7D0BA4D5"/>
  <w16cid:commentId w16cid:paraId="73D977F4" w16cid:durableId="51931FB3"/>
  <w16cid:commentId w16cid:paraId="56F394D7" w16cid:durableId="3196CA39"/>
  <w16cid:commentId w16cid:paraId="15D8118F" w16cid:durableId="1803B863"/>
  <w16cid:commentId w16cid:paraId="39D38520" w16cid:durableId="24A8FB0D"/>
  <w16cid:commentId w16cid:paraId="306B3DE5" w16cid:durableId="01E126EA"/>
  <w16cid:commentId w16cid:paraId="65FAB77E" w16cid:durableId="20A45E84"/>
  <w16cid:commentId w16cid:paraId="3928780E" w16cid:durableId="7A8F0F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229"/>
    <w:multiLevelType w:val="hybridMultilevel"/>
    <w:tmpl w:val="2800D7E2"/>
    <w:lvl w:ilvl="0" w:tplc="B790AFB8">
      <w:start w:val="1"/>
      <w:numFmt w:val="decimal"/>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458353">
    <w:abstractNumId w:val="12"/>
  </w:num>
  <w:num w:numId="2" w16cid:durableId="202523190">
    <w:abstractNumId w:val="21"/>
  </w:num>
  <w:num w:numId="3" w16cid:durableId="1566798338">
    <w:abstractNumId w:val="5"/>
  </w:num>
  <w:num w:numId="4" w16cid:durableId="1071074223">
    <w:abstractNumId w:val="20"/>
  </w:num>
  <w:num w:numId="5" w16cid:durableId="760563608">
    <w:abstractNumId w:val="10"/>
  </w:num>
  <w:num w:numId="6" w16cid:durableId="425687307">
    <w:abstractNumId w:val="1"/>
  </w:num>
  <w:num w:numId="7" w16cid:durableId="1406686625">
    <w:abstractNumId w:val="16"/>
  </w:num>
  <w:num w:numId="8" w16cid:durableId="40328411">
    <w:abstractNumId w:val="18"/>
  </w:num>
  <w:num w:numId="9" w16cid:durableId="564609771">
    <w:abstractNumId w:val="3"/>
  </w:num>
  <w:num w:numId="10" w16cid:durableId="342249189">
    <w:abstractNumId w:val="2"/>
  </w:num>
  <w:num w:numId="11" w16cid:durableId="166602665">
    <w:abstractNumId w:val="0"/>
  </w:num>
  <w:num w:numId="12" w16cid:durableId="613680381">
    <w:abstractNumId w:val="13"/>
  </w:num>
  <w:num w:numId="13" w16cid:durableId="1537161909">
    <w:abstractNumId w:val="14"/>
  </w:num>
  <w:num w:numId="14" w16cid:durableId="528683124">
    <w:abstractNumId w:val="22"/>
  </w:num>
  <w:num w:numId="15" w16cid:durableId="288126177">
    <w:abstractNumId w:val="15"/>
  </w:num>
  <w:num w:numId="16" w16cid:durableId="1643457780">
    <w:abstractNumId w:val="4"/>
  </w:num>
  <w:num w:numId="17" w16cid:durableId="794179473">
    <w:abstractNumId w:val="8"/>
  </w:num>
  <w:num w:numId="18" w16cid:durableId="929317332">
    <w:abstractNumId w:val="17"/>
  </w:num>
  <w:num w:numId="19" w16cid:durableId="479928810">
    <w:abstractNumId w:val="11"/>
  </w:num>
  <w:num w:numId="20" w16cid:durableId="573318246">
    <w:abstractNumId w:val="9"/>
  </w:num>
  <w:num w:numId="21" w16cid:durableId="166480709">
    <w:abstractNumId w:val="23"/>
  </w:num>
  <w:num w:numId="22" w16cid:durableId="1750540212">
    <w:abstractNumId w:val="6"/>
  </w:num>
  <w:num w:numId="23" w16cid:durableId="221068112">
    <w:abstractNumId w:val="19"/>
  </w:num>
  <w:num w:numId="24" w16cid:durableId="41428239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e.nussbaum">
    <w15:presenceInfo w15:providerId="AD" w15:userId="S::christine.nussbaum@uni-jena.de::94e65631-3463-4783-acd6-cf4969c56d12"/>
  </w15:person>
  <w15:person w15:author="Stefan Schweinberger">
    <w15:presenceInfo w15:providerId="None" w15:userId="Stefan Schweinberger"/>
  </w15:person>
  <w15:person w15:author="Sascha Frühholz">
    <w15:presenceInfo w15:providerId="AD" w15:userId="S::sascha.fruehholz@psychologie.uzh.ch::4a6c0754-b4b6-4a56-8e6f-46fe99ba9f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F5777"/>
    <w:rsid w:val="00104556"/>
    <w:rsid w:val="00111AA0"/>
    <w:rsid w:val="00144F32"/>
    <w:rsid w:val="001452F1"/>
    <w:rsid w:val="00151EB7"/>
    <w:rsid w:val="00157C0A"/>
    <w:rsid w:val="00165DD3"/>
    <w:rsid w:val="001748D6"/>
    <w:rsid w:val="001833B1"/>
    <w:rsid w:val="001E3CB5"/>
    <w:rsid w:val="001E4051"/>
    <w:rsid w:val="002053E7"/>
    <w:rsid w:val="00244C6B"/>
    <w:rsid w:val="00247567"/>
    <w:rsid w:val="002638B6"/>
    <w:rsid w:val="0028109E"/>
    <w:rsid w:val="00283AAA"/>
    <w:rsid w:val="00290C3A"/>
    <w:rsid w:val="00292957"/>
    <w:rsid w:val="002A0A3A"/>
    <w:rsid w:val="002B7242"/>
    <w:rsid w:val="002C176D"/>
    <w:rsid w:val="002C1A95"/>
    <w:rsid w:val="002D7F56"/>
    <w:rsid w:val="002F4AE2"/>
    <w:rsid w:val="00306B67"/>
    <w:rsid w:val="00313C90"/>
    <w:rsid w:val="00323EF2"/>
    <w:rsid w:val="003374C3"/>
    <w:rsid w:val="003454BF"/>
    <w:rsid w:val="00357ED6"/>
    <w:rsid w:val="003637B0"/>
    <w:rsid w:val="00367A1F"/>
    <w:rsid w:val="00390BC9"/>
    <w:rsid w:val="003911D6"/>
    <w:rsid w:val="003A48CA"/>
    <w:rsid w:val="003B208C"/>
    <w:rsid w:val="003B423D"/>
    <w:rsid w:val="003B70F3"/>
    <w:rsid w:val="003C34B0"/>
    <w:rsid w:val="003D6E73"/>
    <w:rsid w:val="003E13A5"/>
    <w:rsid w:val="003E506C"/>
    <w:rsid w:val="00414227"/>
    <w:rsid w:val="004152FA"/>
    <w:rsid w:val="00420259"/>
    <w:rsid w:val="00433DD6"/>
    <w:rsid w:val="00442EB5"/>
    <w:rsid w:val="00455D16"/>
    <w:rsid w:val="004653C2"/>
    <w:rsid w:val="00485FA0"/>
    <w:rsid w:val="004A1936"/>
    <w:rsid w:val="004A7A4A"/>
    <w:rsid w:val="004D571B"/>
    <w:rsid w:val="00501712"/>
    <w:rsid w:val="00514183"/>
    <w:rsid w:val="005144F2"/>
    <w:rsid w:val="00522678"/>
    <w:rsid w:val="00531D01"/>
    <w:rsid w:val="00534A8E"/>
    <w:rsid w:val="00536854"/>
    <w:rsid w:val="00543F86"/>
    <w:rsid w:val="00551566"/>
    <w:rsid w:val="00554077"/>
    <w:rsid w:val="00556D19"/>
    <w:rsid w:val="00576FD1"/>
    <w:rsid w:val="005839AB"/>
    <w:rsid w:val="005A7700"/>
    <w:rsid w:val="005D3BD3"/>
    <w:rsid w:val="005F24D7"/>
    <w:rsid w:val="006318B8"/>
    <w:rsid w:val="0063569D"/>
    <w:rsid w:val="006424DC"/>
    <w:rsid w:val="006652D8"/>
    <w:rsid w:val="00697666"/>
    <w:rsid w:val="006B0FCF"/>
    <w:rsid w:val="006B6DF7"/>
    <w:rsid w:val="006D14EC"/>
    <w:rsid w:val="006E4320"/>
    <w:rsid w:val="006E7754"/>
    <w:rsid w:val="006F7AA5"/>
    <w:rsid w:val="00713DE1"/>
    <w:rsid w:val="00735DEB"/>
    <w:rsid w:val="00737127"/>
    <w:rsid w:val="00756316"/>
    <w:rsid w:val="00757E54"/>
    <w:rsid w:val="00760815"/>
    <w:rsid w:val="00765047"/>
    <w:rsid w:val="0077610B"/>
    <w:rsid w:val="00794AAA"/>
    <w:rsid w:val="007C37B1"/>
    <w:rsid w:val="007C519B"/>
    <w:rsid w:val="007C67E0"/>
    <w:rsid w:val="007E5B22"/>
    <w:rsid w:val="008013D7"/>
    <w:rsid w:val="00803583"/>
    <w:rsid w:val="00814DCA"/>
    <w:rsid w:val="00821C00"/>
    <w:rsid w:val="00824B77"/>
    <w:rsid w:val="008307F1"/>
    <w:rsid w:val="00840276"/>
    <w:rsid w:val="00853F0B"/>
    <w:rsid w:val="008B01BA"/>
    <w:rsid w:val="008D6864"/>
    <w:rsid w:val="008D748F"/>
    <w:rsid w:val="008F36E5"/>
    <w:rsid w:val="009071D5"/>
    <w:rsid w:val="00926FB7"/>
    <w:rsid w:val="00930F55"/>
    <w:rsid w:val="00932AFA"/>
    <w:rsid w:val="00935402"/>
    <w:rsid w:val="0094549B"/>
    <w:rsid w:val="00975D70"/>
    <w:rsid w:val="00976EEE"/>
    <w:rsid w:val="009B66E9"/>
    <w:rsid w:val="009E4142"/>
    <w:rsid w:val="009E4BAF"/>
    <w:rsid w:val="009F63E0"/>
    <w:rsid w:val="00A01C78"/>
    <w:rsid w:val="00A316C2"/>
    <w:rsid w:val="00A55A29"/>
    <w:rsid w:val="00A7316D"/>
    <w:rsid w:val="00AA5173"/>
    <w:rsid w:val="00AA740F"/>
    <w:rsid w:val="00AA774F"/>
    <w:rsid w:val="00AB691F"/>
    <w:rsid w:val="00AC69DB"/>
    <w:rsid w:val="00AD1495"/>
    <w:rsid w:val="00AE1732"/>
    <w:rsid w:val="00AF1F89"/>
    <w:rsid w:val="00B02323"/>
    <w:rsid w:val="00B177F5"/>
    <w:rsid w:val="00B20CBD"/>
    <w:rsid w:val="00B25CAB"/>
    <w:rsid w:val="00B408F2"/>
    <w:rsid w:val="00B55254"/>
    <w:rsid w:val="00B62D75"/>
    <w:rsid w:val="00B7282D"/>
    <w:rsid w:val="00B90B52"/>
    <w:rsid w:val="00B9358B"/>
    <w:rsid w:val="00BC3BED"/>
    <w:rsid w:val="00BD42B0"/>
    <w:rsid w:val="00BE2D6C"/>
    <w:rsid w:val="00BE42CB"/>
    <w:rsid w:val="00C20371"/>
    <w:rsid w:val="00C27989"/>
    <w:rsid w:val="00C941F5"/>
    <w:rsid w:val="00CB453B"/>
    <w:rsid w:val="00CC121E"/>
    <w:rsid w:val="00CC3FCD"/>
    <w:rsid w:val="00CE2FB2"/>
    <w:rsid w:val="00CE3F39"/>
    <w:rsid w:val="00CF5827"/>
    <w:rsid w:val="00D058A5"/>
    <w:rsid w:val="00D140A8"/>
    <w:rsid w:val="00D27EDA"/>
    <w:rsid w:val="00D31C37"/>
    <w:rsid w:val="00D60DCC"/>
    <w:rsid w:val="00D662AA"/>
    <w:rsid w:val="00D66628"/>
    <w:rsid w:val="00D7316A"/>
    <w:rsid w:val="00D8404D"/>
    <w:rsid w:val="00D93722"/>
    <w:rsid w:val="00DA6F09"/>
    <w:rsid w:val="00DD71AF"/>
    <w:rsid w:val="00DF1EC6"/>
    <w:rsid w:val="00E0038E"/>
    <w:rsid w:val="00E00F14"/>
    <w:rsid w:val="00E03229"/>
    <w:rsid w:val="00E24129"/>
    <w:rsid w:val="00E4092B"/>
    <w:rsid w:val="00E605D5"/>
    <w:rsid w:val="00E61166"/>
    <w:rsid w:val="00E619A4"/>
    <w:rsid w:val="00E73839"/>
    <w:rsid w:val="00EC4C70"/>
    <w:rsid w:val="00EF6380"/>
    <w:rsid w:val="00F06ECE"/>
    <w:rsid w:val="00F12620"/>
    <w:rsid w:val="00F13EB3"/>
    <w:rsid w:val="00F309C0"/>
    <w:rsid w:val="00F31AF0"/>
    <w:rsid w:val="00F364AE"/>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Sprechblasentext">
    <w:name w:val="Balloon Text"/>
    <w:basedOn w:val="Standard"/>
    <w:link w:val="SprechblasentextZchn"/>
    <w:uiPriority w:val="99"/>
    <w:semiHidden/>
    <w:unhideWhenUsed/>
    <w:rsid w:val="003E13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13A5"/>
    <w:rPr>
      <w:rFonts w:ascii="Segoe UI" w:hAnsi="Segoe UI" w:cs="Segoe UI"/>
      <w:sz w:val="18"/>
      <w:szCs w:val="18"/>
    </w:rPr>
  </w:style>
  <w:style w:type="paragraph" w:styleId="berarbeitung">
    <w:name w:val="Revision"/>
    <w:hidden/>
    <w:uiPriority w:val="99"/>
    <w:semiHidden/>
    <w:rsid w:val="00E611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A150FACD8744909346399482B680AF"/>
        <w:category>
          <w:name w:val="Allgemein"/>
          <w:gallery w:val="placeholder"/>
        </w:category>
        <w:types>
          <w:type w:val="bbPlcHdr"/>
        </w:types>
        <w:behaviors>
          <w:behavior w:val="content"/>
        </w:behaviors>
        <w:guid w:val="{4B2492B8-5BA9-4F1E-9AE4-8A498244FFE3}"/>
      </w:docPartPr>
      <w:docPartBody>
        <w:p w:rsidR="007E6D6B" w:rsidRDefault="00892AF4" w:rsidP="00892AF4">
          <w:pPr>
            <w:pStyle w:val="3FA150FACD8744909346399482B680AF"/>
          </w:pPr>
          <w:r w:rsidRPr="00301E63">
            <w:rPr>
              <w:rStyle w:val="Platzhaltertext"/>
            </w:rPr>
            <w:t>Klicken oder tippen Sie hier, um Text einzugeben.</w:t>
          </w:r>
        </w:p>
      </w:docPartBody>
    </w:docPart>
    <w:docPart>
      <w:docPartPr>
        <w:name w:val="9157F043F7DE42249CD65D18F5058CBA"/>
        <w:category>
          <w:name w:val="Allgemein"/>
          <w:gallery w:val="placeholder"/>
        </w:category>
        <w:types>
          <w:type w:val="bbPlcHdr"/>
        </w:types>
        <w:behaviors>
          <w:behavior w:val="content"/>
        </w:behaviors>
        <w:guid w:val="{56551854-D4A0-4A7D-B00B-2A2A3E34C16C}"/>
      </w:docPartPr>
      <w:docPartBody>
        <w:p w:rsidR="00595C11" w:rsidRDefault="002C26D1" w:rsidP="002C26D1">
          <w:pPr>
            <w:pStyle w:val="9157F043F7DE42249CD65D18F5058CBA"/>
          </w:pPr>
          <w:r w:rsidRPr="00301E63">
            <w:rPr>
              <w:rStyle w:val="Platzhaltertext"/>
            </w:rPr>
            <w:t>Klicken oder tippen Sie hier, um Text einzugeben.</w:t>
          </w:r>
        </w:p>
      </w:docPartBody>
    </w:docPart>
    <w:docPart>
      <w:docPartPr>
        <w:name w:val="96EC5A318E4D412E823FAB5D6D202D9D"/>
        <w:category>
          <w:name w:val="Allgemein"/>
          <w:gallery w:val="placeholder"/>
        </w:category>
        <w:types>
          <w:type w:val="bbPlcHdr"/>
        </w:types>
        <w:behaviors>
          <w:behavior w:val="content"/>
        </w:behaviors>
        <w:guid w:val="{D6C1122D-A91B-428F-8F35-113CEABBDA3D}"/>
      </w:docPartPr>
      <w:docPartBody>
        <w:p w:rsidR="00595C11" w:rsidRDefault="002C26D1" w:rsidP="002C26D1">
          <w:pPr>
            <w:pStyle w:val="96EC5A318E4D412E823FAB5D6D202D9D"/>
          </w:pPr>
          <w:r w:rsidRPr="00301E63">
            <w:rPr>
              <w:rStyle w:val="Platzhaltertext"/>
            </w:rPr>
            <w:t>Klicken oder tippen Sie hier, um Text einzugeben.</w:t>
          </w:r>
        </w:p>
      </w:docPartBody>
    </w:docPart>
    <w:docPart>
      <w:docPartPr>
        <w:name w:val="E16D064B1FB3488AB4C320F149F1F371"/>
        <w:category>
          <w:name w:val="Allgemein"/>
          <w:gallery w:val="placeholder"/>
        </w:category>
        <w:types>
          <w:type w:val="bbPlcHdr"/>
        </w:types>
        <w:behaviors>
          <w:behavior w:val="content"/>
        </w:behaviors>
        <w:guid w:val="{EC9BDD05-956A-4391-9EB7-08D0C825CD0E}"/>
      </w:docPartPr>
      <w:docPartBody>
        <w:p w:rsidR="00595C11" w:rsidRDefault="002C26D1" w:rsidP="002C26D1">
          <w:pPr>
            <w:pStyle w:val="E16D064B1FB3488AB4C320F149F1F371"/>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F4"/>
    <w:rsid w:val="000A18DC"/>
    <w:rsid w:val="00157C0A"/>
    <w:rsid w:val="00183C97"/>
    <w:rsid w:val="00292B7A"/>
    <w:rsid w:val="002C26D1"/>
    <w:rsid w:val="00384C7A"/>
    <w:rsid w:val="003B423D"/>
    <w:rsid w:val="00536854"/>
    <w:rsid w:val="00595C11"/>
    <w:rsid w:val="006D425E"/>
    <w:rsid w:val="007E6D6B"/>
    <w:rsid w:val="008013D7"/>
    <w:rsid w:val="00892AF4"/>
    <w:rsid w:val="008B01BA"/>
    <w:rsid w:val="00C7091F"/>
    <w:rsid w:val="00D377C8"/>
    <w:rsid w:val="00D4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C26D1"/>
    <w:rPr>
      <w:color w:val="808080"/>
    </w:rPr>
  </w:style>
  <w:style w:type="paragraph" w:customStyle="1" w:styleId="3FA150FACD8744909346399482B680AF">
    <w:name w:val="3FA150FACD8744909346399482B680AF"/>
    <w:rsid w:val="00892AF4"/>
  </w:style>
  <w:style w:type="paragraph" w:customStyle="1" w:styleId="9157F043F7DE42249CD65D18F5058CBA">
    <w:name w:val="9157F043F7DE42249CD65D18F5058CBA"/>
    <w:rsid w:val="002C26D1"/>
  </w:style>
  <w:style w:type="paragraph" w:customStyle="1" w:styleId="96EC5A318E4D412E823FAB5D6D202D9D">
    <w:name w:val="96EC5A318E4D412E823FAB5D6D202D9D"/>
    <w:rsid w:val="002C26D1"/>
  </w:style>
  <w:style w:type="paragraph" w:customStyle="1" w:styleId="E16D064B1FB3488AB4C320F149F1F371">
    <w:name w:val="E16D064B1FB3488AB4C320F149F1F371"/>
    <w:rsid w:val="002C26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28626</Words>
  <Characters>180347</Characters>
  <Application>Microsoft Office Word</Application>
  <DocSecurity>0</DocSecurity>
  <Lines>1502</Lines>
  <Paragraphs>417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Stefan Schweinberger</cp:lastModifiedBy>
  <cp:revision>5</cp:revision>
  <dcterms:created xsi:type="dcterms:W3CDTF">2024-11-18T09:27:00Z</dcterms:created>
  <dcterms:modified xsi:type="dcterms:W3CDTF">2024-11-19T09:27:00Z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1a1a93eeac1591f4a61dba7d609be11ec8409ebea34ce6dcabb1d11c45581b73</vt:lpwstr>
  </property>
</Properties>
</file>