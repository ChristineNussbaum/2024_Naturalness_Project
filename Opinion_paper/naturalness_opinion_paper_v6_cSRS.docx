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692A2C" w:rsidRDefault="00B61E66" w:rsidP="00DA2D62">
      <w:pPr>
        <w:jc w:val="center"/>
        <w:rPr>
          <w:rFonts w:ascii="Times New Roman" w:hAnsi="Times New Roman" w:cs="Times New Roman"/>
          <w:sz w:val="36"/>
          <w:szCs w:val="36"/>
        </w:rPr>
      </w:pPr>
      <w:r>
        <w:rPr>
          <w:rFonts w:ascii="Times New Roman" w:hAnsi="Times New Roman" w:cs="Times New Roman"/>
          <w:b/>
          <w:sz w:val="36"/>
          <w:szCs w:val="36"/>
        </w:rPr>
        <w:t xml:space="preserve">Understanding Voice Naturalness </w:t>
      </w:r>
    </w:p>
    <w:p w14:paraId="155A9B74" w14:textId="77777777" w:rsidR="004942D0" w:rsidRPr="00692A2C" w:rsidRDefault="004942D0" w:rsidP="004942D0">
      <w:pPr>
        <w:rPr>
          <w:rFonts w:ascii="Times New Roman" w:hAnsi="Times New Roman" w:cs="Times New Roman"/>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361A9E43"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w:t>
      </w:r>
      <w:r w:rsidR="00B014AB">
        <w:rPr>
          <w:rFonts w:ascii="Times New Roman" w:hAnsi="Times New Roman" w:cs="Times New Roman"/>
          <w:sz w:val="24"/>
          <w:lang w:val="en"/>
        </w:rPr>
        <w:t>elusive</w:t>
      </w:r>
      <w:ins w:id="0" w:author="Stefan Schweinberger" w:date="2024-07-07T12:24:00Z">
        <w:r w:rsidR="00B91355">
          <w:rPr>
            <w:rFonts w:ascii="Times New Roman" w:hAnsi="Times New Roman" w:cs="Times New Roman"/>
            <w:sz w:val="24"/>
            <w:lang w:val="en"/>
          </w:rPr>
          <w:t>. We argue this is</w:t>
        </w:r>
      </w:ins>
      <w:ins w:id="1" w:author="Stefan Schweinberger" w:date="2024-07-07T12:25:00Z">
        <w:r w:rsidR="00B91355">
          <w:rPr>
            <w:rFonts w:ascii="Times New Roman" w:hAnsi="Times New Roman" w:cs="Times New Roman"/>
            <w:sz w:val="24"/>
            <w:lang w:val="en"/>
          </w:rPr>
          <w:t xml:space="preserve"> </w:t>
        </w:r>
      </w:ins>
      <w:del w:id="2" w:author="Stefan Schweinberger" w:date="2024-07-07T12:25:00Z">
        <w:r w:rsidR="002A06B9" w:rsidDel="00B91355">
          <w:rPr>
            <w:rFonts w:ascii="Times New Roman" w:hAnsi="Times New Roman" w:cs="Times New Roman"/>
            <w:sz w:val="24"/>
            <w:lang w:val="en"/>
          </w:rPr>
          <w:delText xml:space="preserve">, </w:delText>
        </w:r>
      </w:del>
      <w:r w:rsidR="002A06B9">
        <w:rPr>
          <w:rFonts w:ascii="Times New Roman" w:hAnsi="Times New Roman" w:cs="Times New Roman"/>
          <w:sz w:val="24"/>
          <w:lang w:val="en"/>
        </w:rPr>
        <w:t xml:space="preserve">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sidR="00CB0D44">
        <w:rPr>
          <w:rFonts w:ascii="Times New Roman" w:hAnsi="Times New Roman" w:cs="Times New Roman"/>
          <w:sz w:val="24"/>
          <w:lang w:val="en"/>
        </w:rPr>
        <w:t xml:space="preserve">Here </w:t>
      </w:r>
      <w:r>
        <w:rPr>
          <w:rFonts w:ascii="Times New Roman" w:hAnsi="Times New Roman" w:cs="Times New Roman"/>
          <w:sz w:val="24"/>
          <w:lang w:val="en"/>
        </w:rPr>
        <w:t xml:space="preserve">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w:t>
      </w:r>
      <w:del w:id="3" w:author="Stefan Schweinberger" w:date="2024-07-07T12:25:00Z">
        <w:r w:rsidRPr="00DA2D62" w:rsidDel="00B91355">
          <w:rPr>
            <w:rFonts w:ascii="Times New Roman" w:hAnsi="Times New Roman" w:cs="Times New Roman"/>
            <w:sz w:val="24"/>
            <w:lang w:val="en"/>
          </w:rPr>
          <w:delText xml:space="preserve">Subsequently, </w:delText>
        </w:r>
        <w:r w:rsidDel="00B91355">
          <w:rPr>
            <w:rFonts w:ascii="Times New Roman" w:hAnsi="Times New Roman" w:cs="Times New Roman"/>
            <w:sz w:val="24"/>
            <w:lang w:val="en"/>
          </w:rPr>
          <w:delText>w</w:delText>
        </w:r>
      </w:del>
      <w:ins w:id="4" w:author="Stefan Schweinberger" w:date="2024-07-07T12:25:00Z">
        <w:r w:rsidR="00B91355">
          <w:rPr>
            <w:rFonts w:ascii="Times New Roman" w:hAnsi="Times New Roman" w:cs="Times New Roman"/>
            <w:sz w:val="24"/>
            <w:lang w:val="en"/>
          </w:rPr>
          <w:t>W</w:t>
        </w:r>
      </w:ins>
      <w:r>
        <w:rPr>
          <w:rFonts w:ascii="Times New Roman" w:hAnsi="Times New Roman" w:cs="Times New Roman"/>
          <w:sz w:val="24"/>
          <w:lang w:val="en"/>
        </w:rPr>
        <w:t>e</w:t>
      </w:r>
      <w:r w:rsidRPr="00DA2D62">
        <w:rPr>
          <w:rFonts w:ascii="Times New Roman" w:hAnsi="Times New Roman" w:cs="Times New Roman"/>
          <w:sz w:val="24"/>
          <w:lang w:val="en"/>
        </w:rPr>
        <w:t xml:space="preserve"> identify </w:t>
      </w:r>
      <w:del w:id="5" w:author="Stefan Schweinberger" w:date="2024-07-07T12:26:00Z">
        <w:r w:rsidRPr="00DA2D62" w:rsidDel="00B91355">
          <w:rPr>
            <w:rFonts w:ascii="Times New Roman" w:hAnsi="Times New Roman" w:cs="Times New Roman"/>
            <w:sz w:val="24"/>
            <w:lang w:val="en"/>
          </w:rPr>
          <w:delText xml:space="preserve">core </w:delText>
        </w:r>
      </w:del>
      <w:r w:rsidRPr="00DA2D62">
        <w:rPr>
          <w:rFonts w:ascii="Times New Roman" w:hAnsi="Times New Roman" w:cs="Times New Roman"/>
          <w:sz w:val="24"/>
          <w:lang w:val="en"/>
        </w:rPr>
        <w:t xml:space="preserve">gaps in </w:t>
      </w:r>
      <w:del w:id="6" w:author="Stefan Schweinberger" w:date="2024-07-07T12:26:00Z">
        <w:r w:rsidRPr="00DA2D62" w:rsidDel="00B91355">
          <w:rPr>
            <w:rFonts w:ascii="Times New Roman" w:hAnsi="Times New Roman" w:cs="Times New Roman"/>
            <w:sz w:val="24"/>
            <w:lang w:val="en"/>
          </w:rPr>
          <w:delText xml:space="preserve">our </w:delText>
        </w:r>
      </w:del>
      <w:r w:rsidRPr="00DA2D62">
        <w:rPr>
          <w:rFonts w:ascii="Times New Roman" w:hAnsi="Times New Roman" w:cs="Times New Roman"/>
          <w:sz w:val="24"/>
          <w:lang w:val="en"/>
        </w:rPr>
        <w:t xml:space="preserve">current understanding of voice naturalness and </w:t>
      </w:r>
      <w:del w:id="7" w:author="Stefan Schweinberger" w:date="2024-07-07T12:26:00Z">
        <w:r w:rsidRPr="00DA2D62" w:rsidDel="00B91355">
          <w:rPr>
            <w:rFonts w:ascii="Times New Roman" w:hAnsi="Times New Roman" w:cs="Times New Roman"/>
            <w:sz w:val="24"/>
            <w:lang w:val="en"/>
          </w:rPr>
          <w:delText>discuss different approaches</w:delText>
        </w:r>
      </w:del>
      <w:ins w:id="8" w:author="Stefan Schweinberger" w:date="2024-07-07T12:26:00Z">
        <w:r w:rsidR="00B91355">
          <w:rPr>
            <w:rFonts w:ascii="Times New Roman" w:hAnsi="Times New Roman" w:cs="Times New Roman"/>
            <w:sz w:val="24"/>
            <w:lang w:val="en"/>
          </w:rPr>
          <w:t>sketch perspectives</w:t>
        </w:r>
      </w:ins>
      <w:r w:rsidRPr="00DA2D62">
        <w:rPr>
          <w:rFonts w:ascii="Times New Roman" w:hAnsi="Times New Roman" w:cs="Times New Roman"/>
          <w:sz w:val="24"/>
          <w:lang w:val="en"/>
        </w:rPr>
        <w:t xml:space="preserve"> for</w:t>
      </w:r>
      <w:r w:rsidR="0093311A">
        <w:rPr>
          <w:rFonts w:ascii="Times New Roman" w:hAnsi="Times New Roman" w:cs="Times New Roman"/>
          <w:sz w:val="24"/>
          <w:lang w:val="en"/>
        </w:rPr>
        <w:t xml:space="preserve"> </w:t>
      </w:r>
      <w:ins w:id="9" w:author="Stefan Schweinberger" w:date="2024-07-07T12:30:00Z">
        <w:r w:rsidR="00B91355">
          <w:rPr>
            <w:rFonts w:ascii="Times New Roman" w:hAnsi="Times New Roman" w:cs="Times New Roman"/>
            <w:sz w:val="24"/>
            <w:lang w:val="en"/>
          </w:rPr>
          <w:t xml:space="preserve">empirical </w:t>
        </w:r>
      </w:ins>
      <w:del w:id="10" w:author="Stefan Schweinberger" w:date="2024-07-07T12:27:00Z">
        <w:r w:rsidR="0093311A" w:rsidDel="00B91355">
          <w:rPr>
            <w:rFonts w:ascii="Times New Roman" w:hAnsi="Times New Roman" w:cs="Times New Roman"/>
            <w:sz w:val="24"/>
            <w:lang w:val="en"/>
          </w:rPr>
          <w:delText>future</w:delText>
        </w:r>
        <w:r w:rsidRPr="00DA2D62" w:rsidDel="00B91355">
          <w:rPr>
            <w:rFonts w:ascii="Times New Roman" w:hAnsi="Times New Roman" w:cs="Times New Roman"/>
            <w:sz w:val="24"/>
            <w:lang w:val="en"/>
          </w:rPr>
          <w:delText xml:space="preserve"> research</w:delText>
        </w:r>
      </w:del>
      <w:ins w:id="11" w:author="Stefan Schweinberger" w:date="2024-07-07T12:27:00Z">
        <w:r w:rsidR="00B91355">
          <w:rPr>
            <w:rFonts w:ascii="Times New Roman" w:hAnsi="Times New Roman" w:cs="Times New Roman"/>
            <w:sz w:val="24"/>
            <w:lang w:val="en"/>
          </w:rPr>
          <w:t>progress</w:t>
        </w:r>
      </w:ins>
      <w:r w:rsidRPr="00DA2D62">
        <w:rPr>
          <w:rFonts w:ascii="Times New Roman" w:hAnsi="Times New Roman" w:cs="Times New Roman"/>
          <w:sz w:val="24"/>
          <w:lang w:val="en"/>
        </w:rPr>
        <w:t>.</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w:t>
            </w:r>
            <w:r w:rsidR="00AE3B4C">
              <w:rPr>
                <w:rStyle w:val="Hyperlink"/>
                <w:noProof/>
              </w:rPr>
              <w:t>5</w:t>
            </w:r>
            <w:r w:rsidR="00831DF3" w:rsidRPr="00B47786">
              <w:rPr>
                <w:rStyle w:val="Hyperlink"/>
                <w:noProof/>
              </w:rPr>
              <w:t>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12" w:name="_Toc160791725"/>
      <w:r>
        <w:rPr>
          <w:lang w:val="en"/>
        </w:rPr>
        <w:lastRenderedPageBreak/>
        <w:t>Introduction – voice naturalness (</w:t>
      </w:r>
      <w:r w:rsidR="008255BD">
        <w:rPr>
          <w:lang w:val="en"/>
        </w:rPr>
        <w:t>450</w:t>
      </w:r>
      <w:r>
        <w:rPr>
          <w:lang w:val="en"/>
        </w:rPr>
        <w:t>)</w:t>
      </w:r>
      <w:bookmarkEnd w:id="12"/>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3"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57C6C3CF" w14:textId="247DFD62" w:rsidR="00BF71D0" w:rsidRDefault="00BF71D0" w:rsidP="00BF71D0">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14"/>
      <w:ins w:id="15" w:author="Stefan Schweinberger" w:date="2024-06-10T18:47:00Z">
        <w:r w:rsidR="00CB0D44">
          <w:rPr>
            <w:lang w:val="en-US"/>
          </w:rPr>
          <w:t xml:space="preserve">: </w:t>
        </w:r>
      </w:ins>
      <w:del w:id="16"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17" w:author="Stefan Schweinberger" w:date="2024-06-10T18:47:00Z">
        <w:r w:rsidR="00CB0D44">
          <w:rPr>
            <w:lang w:val="en-US"/>
          </w:rPr>
          <w:t>S</w:t>
        </w:r>
      </w:ins>
      <w:r w:rsidRPr="009C4864">
        <w:rPr>
          <w:lang w:val="en-US"/>
        </w:rPr>
        <w:t xml:space="preserve">ynthetic voices </w:t>
      </w:r>
      <w:del w:id="18"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19" w:author="Stefan Schweinberger" w:date="2024-06-10T18:48:00Z">
        <w:r w:rsidR="00CB0D44">
          <w:rPr>
            <w:lang w:val="en-US"/>
          </w:rPr>
          <w:t xml:space="preserve">increasingly emerge as </w:t>
        </w:r>
      </w:ins>
      <w:del w:id="20" w:author="Stefan Schweinberger" w:date="2024-06-10T18:48:00Z">
        <w:r w:rsidRPr="009C4864" w:rsidDel="00CB0D44">
          <w:rPr>
            <w:lang w:val="en-US"/>
          </w:rPr>
          <w:delText xml:space="preserve">main </w:delText>
        </w:r>
      </w:del>
      <w:ins w:id="21" w:author="Stefan Schweinberger" w:date="2024-06-10T18:48:00Z">
        <w:r w:rsidR="00CB0D44">
          <w:rPr>
            <w:lang w:val="en-US"/>
          </w:rPr>
          <w:t>maj</w:t>
        </w:r>
      </w:ins>
      <w:ins w:id="22" w:author="Stefan Schweinberger" w:date="2024-06-10T18:49:00Z">
        <w:r w:rsidR="00CB0D44">
          <w:rPr>
            <w:lang w:val="en-US"/>
          </w:rPr>
          <w:t>or</w:t>
        </w:r>
      </w:ins>
      <w:ins w:id="23" w:author="Stefan Schweinberger" w:date="2024-06-10T18:48:00Z">
        <w:r w:rsidR="00CB0D44" w:rsidRPr="009C4864">
          <w:rPr>
            <w:lang w:val="en-US"/>
          </w:rPr>
          <w:t xml:space="preserve"> </w:t>
        </w:r>
      </w:ins>
      <w:r w:rsidRPr="009C4864">
        <w:rPr>
          <w:lang w:val="en-US"/>
        </w:rPr>
        <w:t>carrier</w:t>
      </w:r>
      <w:ins w:id="24" w:author="Stefan Schweinberger" w:date="2024-06-10T18:49:00Z">
        <w:r w:rsidR="00CB0D44">
          <w:rPr>
            <w:lang w:val="en-US"/>
          </w:rPr>
          <w:t>s</w:t>
        </w:r>
      </w:ins>
      <w:r w:rsidRPr="009C4864">
        <w:rPr>
          <w:lang w:val="en-US"/>
        </w:rPr>
        <w:t xml:space="preserve"> </w:t>
      </w:r>
      <w:commentRangeEnd w:id="14"/>
      <w:r w:rsidR="00366DDC">
        <w:rPr>
          <w:rStyle w:val="Kommentarzeichen"/>
        </w:rPr>
        <w:commentReference w:id="14"/>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IsIlJhbmdlTGVuZ3RoIjoz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i0wNlQwOTo1MzowMi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MZW5ndGgiOjI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2LTA2VDA5OjUzOjAy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Satz,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IsIlJlZmVyZW5jZUlkIjoiNWY1Y2IxNDctZTk3Mi00ZTZkLWE4NzUtMTQ5NjYwNzBmNzZ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4IiwiJHR5cGUiOiJTd2lzc0FjYWRlbWljLkNpdGF2aS5Qcm9qZWN0LCBTd2lzc0FjYWRlbWljLkNpdGF2aSJ9fSx7IiRpZCI6Ijk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4In19XSwiQ2l0YXRpb25LZXlVcGRhdGVUeXBlIjowLCJDb2xsYWJvcmF0b3JzIjpbXSwiRG9pIjoiMTAuMTEyMS8xLjE1Nzc1NT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MS8xLjE1Nzc1NTIiLCJVcmlTdHJpbmciOiJodHRwczovL2RvaS5vcmcvMTAuMTEyMS8xLjE1Nzc1NT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DY6MDUiLCJNb2RpZmllZEJ5IjoiX0NocmlzdGluZSBOdXNzYmF1bSIsIklkIjoiOWI3NGQwNDEtMTY5NS00OTBhLTllNTUtN2QxODQ0ZWZiYjAzIiwiTW9kaWZpZWRPbiI6IjIwMjMtMTItMDdUMTM6MDY6MD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jg4MDA1MiIsIlVyaVN0cmluZyI6Imh0dHA6Ly93d3cubmNiaS5ubG0ubmloLmdvdi9wdWJtZWQvMTI4ODAwNT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2LTA2VDE1OjAzOjA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Uxlbmd0aCI6Mi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2LTA2VDE1OjAzOjA2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bookmarkStart w:id="25" w:name="_Hlk171408251"/>
      <w:commentRangeStart w:id="26"/>
      <w:r w:rsidRPr="000231D0">
        <w:rPr>
          <w:lang w:val="en-US"/>
        </w:rPr>
        <w:t xml:space="preserve">For </w:t>
      </w:r>
      <w:r w:rsidRPr="000231D0">
        <w:rPr>
          <w:b/>
          <w:lang w:val="en-US"/>
        </w:rPr>
        <w:t>synthetic voices</w:t>
      </w:r>
      <w:r w:rsidRPr="000231D0">
        <w:rPr>
          <w:lang w:val="en-US"/>
        </w:rPr>
        <w:t xml:space="preserve">, </w:t>
      </w:r>
      <w:r w:rsidRPr="00F06F8B">
        <w:rPr>
          <w:lang w:val="en-US"/>
        </w:rPr>
        <w:t>one can hardly keep up with the rapid developments which make indefatigable efforts to resemble human vocal expression</w:t>
      </w:r>
      <w:r>
        <w:rPr>
          <w:lang w:val="en-US"/>
        </w:rPr>
        <w:t xml:space="preserve"> </w:t>
      </w:r>
      <w:sdt>
        <w:sdtPr>
          <w:rPr>
            <w:lang w:val="en-US"/>
          </w:rPr>
          <w:alias w:val="To edit, see citavi.com/edit"/>
          <w:tag w:val="CitaviPlaceholder#a7a8c7e1-3a57-4007-b64c-28a573ec5553"/>
          <w:id w:val="-1504664686"/>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014AB">
            <w:rPr>
              <w:lang w:val="en-US"/>
            </w:rPr>
            <w:fldChar w:fldCharType="separate"/>
          </w:r>
          <w:r w:rsidR="00C35DFD">
            <w:rPr>
              <w:lang w:val="en-US"/>
            </w:rPr>
            <w:t>[11,12]</w:t>
          </w:r>
          <w:r w:rsidR="00B014AB">
            <w:rPr>
              <w:lang w:val="en-US"/>
            </w:rPr>
            <w:fldChar w:fldCharType="end"/>
          </w:r>
        </w:sdtContent>
      </w:sdt>
      <w:r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DefaultPlaceholder_-1854013440"/>
          </w:placeholder>
        </w:sdtPr>
        <w:sdtContent>
          <w:r w:rsidR="00AE5DA6">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MsIlJlZmVyZW5jZUlkIjoiMzM1YjczYzYtMzVmYi00MmQ2LTg5MjgtNDE5MDkxMTg4N2U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giLCIkdHlwZSI6IlN3aXNzQWNhZGVtaWMuQ2l0YXZpLlByb2plY3QsIFN3aXNzQWNhZGVtaWMuQ2l0YXZpIn19LHsiJGlkIjoiOS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4In19LHsiJGlkIjoiMTA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gifX1d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OCJ9fV0sIk9yZ2FuaXphdGlvbnMiOltdLCJPdGhlcnNJbnZvbHZlZCI6W10sIlBhZ2VSYW5nZSI6IjxzcD5cclxuICA8bj41OTM3MzI8L24+XHJcbiAgPGluPnRydWU8L2luPlxyXG4gIDxvcz41OTM3MzI8L29zPlxyXG4gIDxwcz41OTM3MzI8L3BzPlxyXG48L3NwPlxyXG48b3M+NTkzNzMy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C0wNi0wNlQwOTo1MzowMiIsIlByb2plY3QiOnsiJHJlZiI6IjgifX0sIlVzZU51bWJlcmluZ1R5cGVPZlBhcmVudERvY3VtZW50IjpmYWxzZX0seyIkaWQiOiIyMSIsIiR0eXBlIjoiU3dpc3NBY2FkZW1pYy5DaXRhdmkuQ2l0YXRpb25zLldvcmRQbGFjZWhvbGRlckVudHJ5LCBTd2lzc0FjYWRlbWljLkNpdGF2aSIsIklkIjoiYTZiOTAwNzEtOTExNC00NmNjLWJmNDAtNDE0OTdhOGE3OWM1IiwiUmFuZ2VTdGFydCI6MywiUmVmZXJlbmNlSWQiOiJlNzU2MzAxYS0xZDEwLTQzNzMtODg2NC1lNDQ4ZTQ1ZTAxYjY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OCJ9fSx7IiRpZCI6IjI3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4In19XS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gifX1dLCJPcmdhbml6YXRpb25zIjpbXSwiT3RoZXJzSW52b2x2ZWQiOltdLCJQYWdlUmFuZ2UiOiI8c3A+XHJcbiAgPG4+Nzg3NDk5PC9uPlxyXG4gIDxpbj50cnVlPC9pbj5cclxuICA8b3M+Nzg3NDk5PC9vcz5cclxuICA8cHM+Nzg3NDk5PC9wcz5cclxuPC9zcD5cclxuPG9zPjc4NzQ5OT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C0wNi0wNlQxMDoyNTowNCIsIlByb2plY3QiOnsiJHJlZiI6IjgifX0sIlVzZU51bWJlcmluZ1R5cGVPZlBhcmVudERvY3VtZW50IjpmYWxzZX0seyIkaWQiOiIzOCIsIiR0eXBlIjoiU3dpc3NBY2FkZW1pYy5DaXRhdmkuQ2l0YXRpb25zLldvcmRQbGFjZWhvbGRlckVudHJ5LCBTd2lzc0FjYWRlbWljLkNpdGF2aSIsIklkIjoiZTdlODhjZjgtZmViOS00N2FlLTk1Y2ItNTVhMjUxNmE2YzExIiwiUmFuZ2VTdGFydCI6MywiUmFuZ2VMZW5ndGgiOjQsIlJlZmVyZW5jZUlkIjoiOWIxMDRkMDctYzU1MS00MTMwLWE1MzItOWY5MjdjOGEwNGMz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NDQ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1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OCJ9fSx7IiRpZCI6IjQ2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4In19LHsiJGlkIjoiNDc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OCJ9fSx7IiRpZCI6IjQ4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OCJ9fV0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4In19LHsiJGlkIjoiNTIiLCIkdHlwZSI6IlN3aXNzQWNhZGVtaWMuQ2l0YXZpLkxvY2F0aW9uLCBTd2lzc0FjYWRlbWljLkNpdGF2aSIsIkFkZHJlc3MiOnsiJGlkIjoiNTM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OC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U1IiwiJHR5cGUiOiJTd2lzc0FjYWRlbWljLkNpdGF2aS5SZWZlcmVuY2UsIFN3aXNzQWNhZGVtaWMuQ2l0YXZpIiwiQWJzdHJhY3RDb21wbGV4aXR5IjowLCJBYnN0cmFjdFNvdXJjZVRleHRGb3JtYXQiOjAsIkF1dGhvcnMiOltd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U2IiwiJHR5cGUiOiJTd2lzc0FjYWRlbWljLkNpdGF2aS5Mb2NhdGlvbiwgU3dpc3NBY2FkZW1pYy5DaXRhdmkiLCJBZGRyZXNzIjp7IiRpZCI6IjU3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4In19LHsiJGlkIjoiNTkiLCIkdHlwZSI6IlN3aXNzQWNhZGVtaWMuQ2l0YXZpLkxvY2F0aW9uLCBTd2lzc0FjYWRlbWljLkNpdGF2aSIsIkFkZHJlc3MiOnsiJGlkIjoiNjA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4In19XSwiT3JnYW5pemF0aW9ucyI6W10sIk90aGVyc0ludm9sdmVkIjpbXSwiUGxhY2VPZlB1YmxpY2F0aW9uIjoiSVNDQSIsIlB1Ymxpc2hlcnMiOlt7IiRpZCI6IjY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0LTA2LTA2VDEwOjE2OjAwIiwiUHJvamVjdCI6eyIkcmVmIjoiOC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4In19XS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2OSIsIiR0eXBlIjoiU3dpc3NBY2FkZW1pYy5DaXRhdmkuTG9jYXRpb24sIFN3aXNzQWNhZGVtaWMuQ2l0YXZpIiwiQWRkcmVzcyI6eyIkaWQiOiI3M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g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3M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3OS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OCJ9fSx7IiRpZCI6Ijgw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gifX1d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4MSIsIiR0eXBlIjoiU3dpc3NBY2FkZW1pYy5DaXRhdmkuTG9jYXRpb24sIFN3aXNzQWNhZGVtaWMuQ2l0YXZpIiwiQWRkcmVzcyI6eyIkaWQiOiI4Mi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O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OCJ9fV0sIk9yZ2FuaXphdGlvbnMiOltdLCJPdGhlcnNJbnZvbHZlZCI6W10sIlBhZ2VSYW5nZSI6IjxzcD5cclxuICA8bj4xMDI4MjM8L24+XHJcbiAgPGluPnRydWU8L2luPlxyXG4gIDxvcz4xMDI4MjM8L29zPlxyXG4gIDxwcz4xMDI4MjM8L3BzPlxyXG48L3NwPlxyXG48b3M+MTAyODIz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C0wNi0wNlQxNTowNDowNiIsIlByb2plY3QiOnsiJHJlZiI6IjgifX0sIlVzZU51bWJlcmluZ1R5cGVPZlBhcmVudERvY3VtZW50IjpmYWxzZX1dLCJGb3JtYXR0ZWRUZXh0Ijp7IiRpZCI6Ijg1IiwiQ291bnQiOjEsIlRleHRVbml0cyI6W3siJGlkIjoiODYiLCJGb250U3R5bGUiOnsiJGlkIjoiODciLCJOZXV0cmFsIjp0cnVlfSwiUmVhZGluZ09yZGVyIjoxLCJUZXh0IjoiWzEz4oCTMTddIn1dfSwiVGFnIjoiQ2l0YXZpUGxhY2Vob2xkZXIjNWQzMTMyYjAtMzA1Zi00YzM1LWJjMDUtMTk2YzY2OTNmNTg3IiwiVGV4dCI6IlsxM+KAkzE3XSIsIldBSVZlcnNpb24iOiI2LjE3LjAuMCJ9}</w:instrText>
          </w:r>
          <w:r w:rsidR="00AE5DA6">
            <w:rPr>
              <w:lang w:val="en-US"/>
            </w:rPr>
            <w:fldChar w:fldCharType="separate"/>
          </w:r>
          <w:r w:rsidR="00C35DFD">
            <w:rPr>
              <w:lang w:val="en-US"/>
            </w:rPr>
            <w:t>[13–17]</w:t>
          </w:r>
          <w:r w:rsidR="00AE5DA6">
            <w:rPr>
              <w:lang w:val="en-US"/>
            </w:rPr>
            <w:fldChar w:fldCharType="end"/>
          </w:r>
        </w:sdtContent>
      </w:sdt>
      <w:r w:rsidRPr="00F06F8B">
        <w:rPr>
          <w:lang w:val="en-US"/>
        </w:rPr>
        <w:t xml:space="preserve">. </w:t>
      </w:r>
      <w:commentRangeEnd w:id="26"/>
      <w:r w:rsidR="00B91355">
        <w:rPr>
          <w:rStyle w:val="Kommentarzeichen"/>
        </w:rPr>
        <w:commentReference w:id="26"/>
      </w:r>
    </w:p>
    <w:bookmarkEnd w:id="25"/>
    <w:p w14:paraId="7F52BB0E" w14:textId="357678DC" w:rsidR="00BF71D0" w:rsidRDefault="00BF71D0" w:rsidP="00BF71D0">
      <w:pPr>
        <w:rPr>
          <w:lang w:val="en-US"/>
        </w:rPr>
      </w:pPr>
      <w:r>
        <w:rPr>
          <w:lang w:val="en-US"/>
        </w:rPr>
        <w:t xml:space="preserve">Given the widespread practical importance, it is crucial to put the role of voice naturalness into scientific focus. </w:t>
      </w:r>
      <w:bookmarkEnd w:id="13"/>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27" w:name="_Toc160791726"/>
      <w:proofErr w:type="spellStart"/>
      <w:r>
        <w:t>Current</w:t>
      </w:r>
      <w:proofErr w:type="spellEnd"/>
      <w:r>
        <w:t xml:space="preserve"> Problems (</w:t>
      </w:r>
      <w:r w:rsidR="00A017E1">
        <w:t>8</w:t>
      </w:r>
      <w:r>
        <w:t>00</w:t>
      </w:r>
      <w:r w:rsidR="00A017E1">
        <w:t>)</w:t>
      </w:r>
      <w:bookmarkEnd w:id="27"/>
    </w:p>
    <w:p w14:paraId="5FBE0330" w14:textId="053BD9BC" w:rsidR="00A017E1" w:rsidRDefault="00A017E1" w:rsidP="00A017E1">
      <w:pPr>
        <w:pStyle w:val="berschrift2"/>
        <w:numPr>
          <w:ilvl w:val="1"/>
          <w:numId w:val="7"/>
        </w:numPr>
      </w:pPr>
      <w:bookmarkStart w:id="28"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28"/>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2AE82043">
            <wp:extent cx="5486192" cy="7063472"/>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86192" cy="7063472"/>
                    </a:xfrm>
                    <a:prstGeom prst="rect">
                      <a:avLst/>
                    </a:prstGeom>
                    <a:noFill/>
                    <a:ln>
                      <a:noFill/>
                    </a:ln>
                  </pic:spPr>
                </pic:pic>
              </a:graphicData>
            </a:graphic>
          </wp:inline>
        </w:drawing>
      </w:r>
    </w:p>
    <w:p w14:paraId="764ED418" w14:textId="106E5AD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r w:rsidR="00000000">
        <w:fldChar w:fldCharType="begin"/>
      </w:r>
      <w:r w:rsidR="00000000" w:rsidRPr="00013948">
        <w:rPr>
          <w:lang w:val="en-US"/>
          <w:rPrChange w:id="29" w:author="christine.nussbaum" w:date="2024-07-09T09:03:00Z" w16du:dateUtc="2024-07-09T07:03:00Z">
            <w:rPr/>
          </w:rPrChange>
        </w:rPr>
        <w:instrText>HYPERLINK "https://chatgpt.com/?oai"</w:instrText>
      </w:r>
      <w:r w:rsidR="00000000">
        <w:fldChar w:fldCharType="separate"/>
      </w:r>
      <w:r w:rsidRPr="006307E0">
        <w:rPr>
          <w:rStyle w:val="Hyperlink"/>
          <w:i/>
          <w:lang w:val="en-US"/>
        </w:rPr>
        <w:t>https://chatgpt.com/?oai</w:t>
      </w:r>
      <w:r w:rsidR="00000000">
        <w:rPr>
          <w:rStyle w:val="Hyperlink"/>
          <w:i/>
          <w:lang w:val="en-US"/>
        </w:rPr>
        <w:fldChar w:fldCharType="end"/>
      </w:r>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30"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30"/>
    </w:p>
    <w:p w14:paraId="60D58F31" w14:textId="2B1F6DA9" w:rsidR="00A017E1" w:rsidRDefault="00A017E1" w:rsidP="00A017E1"/>
    <w:p w14:paraId="56C7794E" w14:textId="5C1BCB33"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91355">
        <w:rPr>
          <w:lang w:val="en-US"/>
        </w:rPr>
        <w:t>consequence</w:t>
      </w:r>
      <w:r w:rsidR="00B91355" w:rsidRPr="0098387A">
        <w:rPr>
          <w:lang w:val="en-US"/>
        </w:rPr>
        <w:t xml:space="preserve"> </w:t>
      </w:r>
      <w:commentRangeStart w:id="31"/>
      <w:commentRangeEnd w:id="31"/>
      <w:r w:rsidR="00B91355">
        <w:rPr>
          <w:rStyle w:val="Kommentarzeichen"/>
        </w:rPr>
        <w:commentReference w:id="31"/>
      </w:r>
      <w:r w:rsidRPr="0098387A">
        <w:rPr>
          <w:lang w:val="en-US"/>
        </w:rPr>
        <w:t xml:space="preserve">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0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2LTA2VDA5OjU0OjU4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2LTA2VDE1OjA4OjU1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YtMDZUMTU6MDg6NTU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TGVuZ3RoIjoz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i0wNlQxNTowOToyOC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YtMDZUMTU6MDk6Mjg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U3RhcnQiOjM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i0wNlQwOTo1OTo0Mi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MZW5ndGgiOjM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YtMDZUMTU6MDg6MDI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MsIlJhbmdlTGVuZ3RoIjo0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i0wNlQwOTo1NzoyNi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2LTA2VDEwOjA4OjEw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Uxlbmd0aCI6My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YtMDZUMTU6MDE6MTU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2LTA2VDE1OjAxOjE1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MsIlJlZmVyZW5jZUlkIjoiN2QxMTdiODMtMGE0Ny00NGM1LWFiODctMzU2ZDQzMmUyZGM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OCIsIiR0eXBlIjoiU3dpc3NBY2FkZW1pYy5DaXRhdmkuUHJvamVjdCwgU3dpc3NBY2FkZW1pYy5DaXRhdmkifX0seyIkaWQiOiI5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OC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E4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OC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3RpbmUgTnVzc2JhdW0iLCJJZCI6IjdkMTE3YjgzLTBhNDctNDRjNS1hYjg3LTM1NmQ0MzJlMmRjNyIsIk1vZGlmaWVkT24iOiIyMDI0LTA2LTA2VDA5OjU5OjA3IiwiUHJvamVjdCI6eyIkcmVmIjoiOCJ9fSwiVXNlTnVtYmVyaW5nVHlwZU9mUGFyZW50RG9jdW1lbnQiOmZhbHNlfSx7IiRpZCI6IjE5IiwiJHR5cGUiOiJTd2lzc0FjYWRlbWljLkNpdGF2aS5DaXRhdGlvbnMuV29yZFBsYWNlaG9sZGVyRW50cnksIFN3aXNzQWNhZGVtaWMuQ2l0YXZpIiwiSWQiOiI1YmI2NWEwYy05MmIwLTQ3NzYtYWU5Yy0wYzFhZmFiZTJmOTQiLCJSYW5nZVN0YXJ0IjozLCJSYW5nZUxlbmd0aCI6NC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i0wNlQxMDozMDo1NS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MZW5ndGgiOjM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i0wNlQxNTowMjo0MS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für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32" w:name="_Toc160791729"/>
      <w:r w:rsidRPr="00A017E1">
        <w:rPr>
          <w:lang w:val="en-US"/>
        </w:rPr>
        <w:t>Lack of exchange between differen</w:t>
      </w:r>
      <w:r>
        <w:rPr>
          <w:lang w:val="en-US"/>
        </w:rPr>
        <w:t>t research domains (</w:t>
      </w:r>
      <w:r w:rsidR="0058483B">
        <w:rPr>
          <w:lang w:val="en-US"/>
        </w:rPr>
        <w:t>15</w:t>
      </w:r>
      <w:r>
        <w:rPr>
          <w:lang w:val="en-US"/>
        </w:rPr>
        <w:t>0)</w:t>
      </w:r>
      <w:bookmarkEnd w:id="32"/>
    </w:p>
    <w:p w14:paraId="24D213AB" w14:textId="27D485A0" w:rsidR="009F02C4" w:rsidRDefault="009F02C4" w:rsidP="00AA766C">
      <w:pPr>
        <w:rPr>
          <w:lang w:val="en-US"/>
        </w:rPr>
      </w:pPr>
    </w:p>
    <w:p w14:paraId="7427FC61" w14:textId="291E7A68"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w:t>
      </w:r>
      <w:r w:rsidR="007B0692">
        <w:rPr>
          <w:lang w:val="en-US"/>
        </w:rPr>
        <w:t xml:space="preserve">remarkably </w:t>
      </w:r>
      <w:r w:rsidR="00AD0A1C">
        <w:rPr>
          <w:lang w:val="en-US"/>
        </w:rPr>
        <w:t xml:space="preserve">poorly interconnected. </w:t>
      </w:r>
      <w:bookmarkStart w:id="33" w:name="_Hlk171408347"/>
      <w:r w:rsidR="00AE3B4C" w:rsidRPr="00177F43">
        <w:rPr>
          <w:color w:val="C00000"/>
          <w:lang w:val="en-US"/>
        </w:rPr>
        <w:t xml:space="preserve">Figure </w:t>
      </w:r>
      <w:r w:rsidR="00177F43">
        <w:rPr>
          <w:color w:val="C00000"/>
          <w:lang w:val="en-US"/>
        </w:rPr>
        <w:t>1C</w:t>
      </w:r>
      <w:r w:rsidR="00AE3B4C">
        <w:rPr>
          <w:lang w:val="en-US"/>
        </w:rPr>
        <w:t xml:space="preserve"> </w:t>
      </w:r>
      <w:r w:rsidR="007B0692">
        <w:rPr>
          <w:lang w:val="en-US"/>
        </w:rPr>
        <w:t xml:space="preserve">illustrates this via </w:t>
      </w:r>
      <w:r w:rsidR="00AD0A1C">
        <w:rPr>
          <w:lang w:val="en-US"/>
        </w:rPr>
        <w:t xml:space="preserve">a </w:t>
      </w:r>
      <w:bookmarkEnd w:id="33"/>
      <w:r w:rsidR="00AD0A1C">
        <w:rPr>
          <w:lang w:val="en-US"/>
        </w:rPr>
        <w:t xml:space="preserve">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bookmarkStart w:id="34" w:name="_Hlk171408386"/>
      <w:r w:rsidR="00CF61EC">
        <w:rPr>
          <w:lang w:val="en-US"/>
        </w:rPr>
        <w:t>con</w:t>
      </w:r>
      <w:r w:rsidR="007B0692">
        <w:rPr>
          <w:lang w:val="en-US"/>
        </w:rPr>
        <w:t>verging</w:t>
      </w:r>
      <w:r w:rsidR="00CF61EC">
        <w:rPr>
          <w:lang w:val="en-US"/>
        </w:rPr>
        <w:t xml:space="preserve"> evidence </w:t>
      </w:r>
      <w:r w:rsidR="007B0692">
        <w:rPr>
          <w:lang w:val="en-US"/>
        </w:rPr>
        <w:t xml:space="preserve">emerges </w:t>
      </w:r>
      <w:r w:rsidR="00CF61EC">
        <w:rPr>
          <w:lang w:val="en-US"/>
        </w:rPr>
        <w:t>for a</w:t>
      </w:r>
      <w:bookmarkEnd w:id="34"/>
      <w:r w:rsidR="00CF61EC">
        <w:rPr>
          <w:lang w:val="en-US"/>
        </w:rPr>
        <w:t xml:space="preserve">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i0wNlQxMDoxNjowMC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i0wNlQxMDoxNjowMC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M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2LTA2VDEwOjE2OjE4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2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2LTA2VDA5OjU0OjA1IiwiUHJvamVjdCI6eyIkcmVmIjoiOCJ9fSwiVXNlTnVtYmVyaW5nVHlwZU9mUGFyZW50RG9jdW1lbnQiOmZhbHNlfV0sIkZvcm1hdHRlZFRleHQiOnsiJGlkIjoiNjEiLCJDb3VudCI6MSwiVGV4dFVuaXRzIjpbeyIkaWQiOiI2MiIsIkZvbnRTdHlsZSI6eyIkaWQiOiI2MyIsIk5ldXRyYWwiOnRydWV9LCJSZWFkaW5nT3JkZXIiOjEsIlRleHQiOiJbMTAsMTcsNDZdIn1dfSwiVGFnIjoiQ2l0YXZpUGxhY2Vob2xkZXIjNzI3YTc5NWMtZTdhNC00YjViLWJjN2MtYjJhZjYxMzBkMTBjIiwiVGV4dCI6IlsxMCwxNyw0Nl0iLCJXQUlWZXJzaW9uIjoiNi4xNy4wLjAifQ==}</w:instrText>
          </w:r>
          <w:r w:rsidR="00AE3B4C">
            <w:rPr>
              <w:lang w:val="en-US"/>
            </w:rPr>
            <w:fldChar w:fldCharType="separate"/>
          </w:r>
          <w:r w:rsidR="007D11CD">
            <w:rPr>
              <w:lang w:val="en-US"/>
            </w:rPr>
            <w:t>[10,17,46]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2LTA2VDEwOjE3OjU1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YtMDZUMTA6MTc6NTU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YtMDZUMDk6NTM6MDIiLCJQcm9qZWN0Ijp7IiRyZWYiOiI4In19LCJVc2VOdW1iZXJpbmdUeXBlT2ZQYXJlbnREb2N1bWVudCI6ZmFsc2V9XSwiRm9ybWF0dGVkVGV4dCI6eyIkaWQiOiI0MiIsIkNvdW50IjoxLCJUZXh0VW5pdHMiOlt7IiRpZCI6IjQzIiwiRm9udFN0eWxlIjp7IiRpZCI6IjQ0IiwiTmV1dHJhbCI6dHJ1ZX0sIlJlYWRpbmdPcmRlciI6MSwiVGV4dCI6IlsxNSw0N10ifV19LCJUYWciOiJDaXRhdmlQbGFjZWhvbGRlciMxYzQ0MjdiYi04YmI5LTQ2NjktOGQzNC0wZWMwYTEyNmQ2MTQiLCJUZXh0IjoiWzE1LDQ3XSIsIldBSVZlcnNpb24iOiI2LjE3LjAuMCJ9}</w:instrText>
          </w:r>
          <w:r w:rsidR="00684059">
            <w:rPr>
              <w:lang w:val="en-US"/>
            </w:rPr>
            <w:fldChar w:fldCharType="separate"/>
          </w:r>
          <w:r w:rsidR="007D11CD">
            <w:rPr>
              <w:lang w:val="en-US"/>
            </w:rPr>
            <w:t>[15,47]</w:t>
          </w:r>
          <w:r w:rsidR="00684059">
            <w:rPr>
              <w:lang w:val="en-US"/>
            </w:rPr>
            <w:fldChar w:fldCharType="end"/>
          </w:r>
        </w:sdtContent>
      </w:sdt>
      <w:r w:rsidR="00041975">
        <w:rPr>
          <w:lang w:val="en-US"/>
        </w:rPr>
        <w:t xml:space="preserve">, a recent study suggest it might exist for pathological ones </w:t>
      </w:r>
      <w:commentRangeStart w:id="35"/>
      <w:sdt>
        <w:sdtPr>
          <w:rPr>
            <w:lang w:val="en-US"/>
          </w:rPr>
          <w:alias w:val="To edit, see citavi.com/edit"/>
          <w:tag w:val="CitaviPlaceholder#0f30a383-4e07-4785-b6b8-32f18ea57751"/>
          <w:id w:val="-1063709023"/>
          <w:placeholder>
            <w:docPart w:val="DefaultPlaceholder_-1854013440"/>
          </w:placeholder>
        </w:sdt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DgzODQ3LTVkNTYtNDFhNC05NDEyLWY1NjhjYzBmNWM2MC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fV0sIkZvcm1hdHRlZFRleHQiOnsiJGlkIjoiMTMiLCJDb3VudCI6MSwiVGV4dFVuaXRzIjpbeyIkaWQiOiIxNCIsIkZvbnRTdHlsZSI6eyIkaWQiOiIxNSIsIk5ldXRyYWwiOnRydWV9LCJSZWFkaW5nT3JkZXIiOjEsIlRleHQiOiJbNDhdIn1dfSwiVGFnIjoiQ2l0YXZpUGxhY2Vob2xkZXIjMGYzMGEzODMtNGUwNy00Nzg1LWI2YjgtMzJmMThlYTU3NzUxIiwiVGV4dCI6Ils0OF0iLCJXQUlWZXJzaW9uIjoiNi4xNy4wLjAifQ==}</w:instrText>
          </w:r>
          <w:r w:rsidR="00684059">
            <w:rPr>
              <w:lang w:val="en-US"/>
            </w:rPr>
            <w:fldChar w:fldCharType="separate"/>
          </w:r>
          <w:r w:rsidR="007D11CD">
            <w:rPr>
              <w:lang w:val="en-US"/>
            </w:rPr>
            <w:t>[48]</w:t>
          </w:r>
          <w:r w:rsidR="00684059">
            <w:rPr>
              <w:lang w:val="en-US"/>
            </w:rPr>
            <w:fldChar w:fldCharType="end"/>
          </w:r>
        </w:sdtContent>
      </w:sdt>
      <w:commentRangeEnd w:id="35"/>
      <w:r w:rsidR="007B0692">
        <w:rPr>
          <w:rStyle w:val="Kommentarzeichen"/>
        </w:rPr>
        <w:commentReference w:id="35"/>
      </w:r>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36" w:name="_Toc160791730"/>
      <w:r>
        <w:rPr>
          <w:lang w:val="en-US"/>
        </w:rPr>
        <w:t>Insufficient anchoring in voice perception theory (</w:t>
      </w:r>
      <w:r w:rsidR="0058483B">
        <w:rPr>
          <w:lang w:val="en-US"/>
        </w:rPr>
        <w:t>15</w:t>
      </w:r>
      <w:r>
        <w:rPr>
          <w:lang w:val="en-US"/>
        </w:rPr>
        <w:t>0)</w:t>
      </w:r>
      <w:bookmarkEnd w:id="36"/>
    </w:p>
    <w:p w14:paraId="20403166" w14:textId="5B0047AF" w:rsidR="00A017E1" w:rsidRDefault="00A017E1" w:rsidP="007F138B">
      <w:pPr>
        <w:rPr>
          <w:lang w:val="en-US"/>
        </w:rPr>
      </w:pPr>
    </w:p>
    <w:p w14:paraId="05E0D106" w14:textId="5FA82F41"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F47BAD">
        <w:rPr>
          <w:lang w:val="en-US"/>
        </w:rPr>
        <w:t xml:space="preserve">of </w:t>
      </w:r>
      <w:r w:rsidR="00A0435C">
        <w:rPr>
          <w:lang w:val="en-US"/>
        </w:rPr>
        <w:t xml:space="preserve">basic mechanisms on the other. </w:t>
      </w:r>
      <w:r w:rsidR="00F47BAD">
        <w:rPr>
          <w:lang w:val="en-US"/>
        </w:rPr>
        <w:t>T</w:t>
      </w:r>
      <w:r w:rsidR="0098210D">
        <w:rPr>
          <w:lang w:val="en-US"/>
        </w:rPr>
        <w:t xml:space="preserve">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37" w:name="_Toc160791731"/>
      <w:commentRangeStart w:id="38"/>
      <w:r w:rsidRPr="00A017E1">
        <w:rPr>
          <w:lang w:val="en-US"/>
        </w:rPr>
        <w:t xml:space="preserve">Proposition of </w:t>
      </w:r>
      <w:commentRangeEnd w:id="38"/>
      <w:r w:rsidR="00F47BAD">
        <w:rPr>
          <w:rStyle w:val="Kommentarzeichen"/>
          <w:rFonts w:asciiTheme="minorHAnsi" w:eastAsiaTheme="minorHAnsi" w:hAnsiTheme="minorHAnsi" w:cstheme="minorBidi"/>
          <w:color w:val="auto"/>
        </w:rPr>
        <w:commentReference w:id="38"/>
      </w:r>
      <w:r w:rsidRPr="00A017E1">
        <w:rPr>
          <w:lang w:val="en-US"/>
        </w:rPr>
        <w:t xml:space="preserve">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37"/>
    </w:p>
    <w:p w14:paraId="72F7030A" w14:textId="77777777" w:rsidR="008B5242" w:rsidRPr="00084405" w:rsidRDefault="008B5242" w:rsidP="00A017E1">
      <w:pPr>
        <w:rPr>
          <w:i/>
          <w:iCs/>
          <w:lang w:val="en-US"/>
        </w:rPr>
      </w:pPr>
    </w:p>
    <w:p w14:paraId="6D8DDD4D" w14:textId="307D804F" w:rsidR="00D114BD" w:rsidRDefault="001C3A8E" w:rsidP="00A017E1">
      <w:pPr>
        <w:rPr>
          <w:lang w:val="en-US"/>
        </w:rPr>
      </w:pPr>
      <w:bookmarkStart w:id="39" w:name="_Hlk171408484"/>
      <w:r>
        <w:rPr>
          <w:lang w:val="en-US"/>
        </w:rPr>
        <w:t>After</w:t>
      </w:r>
      <w:r w:rsidR="00701727">
        <w:rPr>
          <w:lang w:val="en-US"/>
        </w:rPr>
        <w:t xml:space="preserve"> </w:t>
      </w:r>
      <w:r w:rsidR="00D114BD">
        <w:rPr>
          <w:lang w:val="en-US"/>
        </w:rPr>
        <w:t>identif</w:t>
      </w:r>
      <w:r w:rsidR="00F47BAD">
        <w:rPr>
          <w:lang w:val="en-US"/>
        </w:rPr>
        <w:t>ying</w:t>
      </w:r>
      <w:r w:rsidR="00701727">
        <w:rPr>
          <w:lang w:val="en-US"/>
        </w:rPr>
        <w:t xml:space="preserve"> </w:t>
      </w:r>
      <w:r w:rsidR="00D114BD">
        <w:rPr>
          <w:lang w:val="en-US"/>
        </w:rPr>
        <w:t xml:space="preserve">key problems </w:t>
      </w:r>
      <w:bookmarkEnd w:id="39"/>
      <w:r w:rsidR="00D114BD">
        <w:rPr>
          <w:lang w:val="en-US"/>
        </w:rPr>
        <w:t>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40"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40"/>
    </w:p>
    <w:p w14:paraId="3B9985E4" w14:textId="77777777" w:rsidR="00BF321F" w:rsidRDefault="00BF321F" w:rsidP="00A017E1">
      <w:pPr>
        <w:rPr>
          <w:lang w:val="en-US"/>
        </w:rPr>
      </w:pPr>
    </w:p>
    <w:p w14:paraId="3FBCC4BB" w14:textId="61E81BC5"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rare?”</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2LTA2VDEwOjM3OjQ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7D11CD">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djZTk4OTcwLWFmNWQtNDk2My1hMmNmLThiNTc3ODY0N2QyNyIsIlRleHQiOiJbMTBdIiwiV0FJVmVyc2lvbiI6IjYuMTcuMC4wIn0=}</w:instrText>
          </w:r>
          <w:r w:rsidR="001C3A8E">
            <w:rPr>
              <w:lang w:val="en-US"/>
            </w:rPr>
            <w:fldChar w:fldCharType="separate"/>
          </w:r>
          <w:r w:rsidR="00C35DFD">
            <w:rPr>
              <w:lang w:val="en-US"/>
            </w:rPr>
            <w:t>[10]</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2LTA2VDEwOjQxOjM5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1LCJSYW5nZUxlbmd0aCI6NC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i0wNlQxNTowNzowNC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MiwiUmFuZ2VMZW5ndGgiOjM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i0wNlQxNTowNzo0MyIsIlByb2plY3QiOnsiJHJlZiI6IjgifX0sIlVzZU51bWJlcmluZ1R5cGVPZlBhcmVudERvY3VtZW50IjpmYWxzZX1dLCJGb3JtYXR0ZWRUZXh0Ijp7IiRpZCI6IjQzIiwiQ291bnQiOjEsIlRleHRVbml0cyI6W3siJGlkIjoiNDQiLCJGb250U3R5bGUiOnsiJGlkIjoiNDUiLCJOZXV0cmFsIjp0cnVlfSwiUmVhZGluZ09yZGVyIjoxLCJUZXh0IjoiWzksNTAsNTFdIn1dfSwiVGFnIjoiQ2l0YXZpUGxhY2Vob2xkZXIjMzdkMjNjODQtYWM1OC00NTlkLWEyYjgtMTE0N2U3NWU4YjRiIiwiVGV4dCI6Ils5LDUwLDUxXSIsIldBSVZlcnNpb24iOiI2LjE3LjAuMCJ9}</w:instrText>
          </w:r>
          <w:r w:rsidR="001C3A8E">
            <w:rPr>
              <w:lang w:val="en-US"/>
            </w:rPr>
            <w:fldChar w:fldCharType="separate"/>
          </w:r>
          <w:r w:rsidR="007D11CD">
            <w:rPr>
              <w:lang w:val="en-US"/>
            </w:rPr>
            <w:t>[9,50,51]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i0wNlQxMDo0MTo1MC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7D11CD">
            <w:rPr>
              <w:lang w:val="en-US"/>
            </w:rPr>
            <w:t>[52]</w:t>
          </w:r>
          <w:r w:rsidR="001C3A8E">
            <w:rPr>
              <w:lang w:val="en-US"/>
            </w:rPr>
            <w:fldChar w:fldCharType="end"/>
          </w:r>
        </w:sdtContent>
      </w:sdt>
      <w:r w:rsidR="00791859">
        <w:rPr>
          <w:lang w:val="en-US"/>
        </w:rPr>
        <w:t xml:space="preserve">). </w:t>
      </w:r>
    </w:p>
    <w:p w14:paraId="7291897C" w14:textId="3225512E"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bookmarkStart w:id="41" w:name="_Hlk171408602"/>
      <w:r w:rsidR="002D3EB3">
        <w:rPr>
          <w:lang w:val="en-US"/>
        </w:rPr>
        <w:t>(</w:t>
      </w:r>
      <w:commentRangeStart w:id="42"/>
      <w:r w:rsidR="002D3EB3">
        <w:rPr>
          <w:lang w:val="en-US"/>
        </w:rPr>
        <w:t>or listeners</w:t>
      </w:r>
      <w:r w:rsidR="00FD4954">
        <w:rPr>
          <w:lang w:val="en-US"/>
        </w:rPr>
        <w:t>´</w:t>
      </w:r>
      <w:r w:rsidR="002D3EB3">
        <w:rPr>
          <w:lang w:val="en-US"/>
        </w:rPr>
        <w:t xml:space="preserve"> representation of a human voice</w:t>
      </w:r>
      <w:commentRangeEnd w:id="42"/>
      <w:r w:rsidR="00FD4954">
        <w:rPr>
          <w:rStyle w:val="Kommentarzeichen"/>
        </w:rPr>
        <w:commentReference w:id="42"/>
      </w:r>
      <w:r w:rsidR="002D3EB3">
        <w:rPr>
          <w:lang w:val="en-US"/>
        </w:rPr>
        <w:t>)</w:t>
      </w:r>
      <w:r w:rsidR="004742EB">
        <w:rPr>
          <w:lang w:val="en-US"/>
        </w:rPr>
        <w:t>,</w:t>
      </w:r>
      <w:r>
        <w:rPr>
          <w:lang w:val="en-US"/>
        </w:rPr>
        <w:t xml:space="preserve"> </w:t>
      </w:r>
      <w:bookmarkEnd w:id="41"/>
      <w:r>
        <w:rPr>
          <w:lang w:val="en-US"/>
        </w:rPr>
        <w:t xml:space="preserve">and the deviation </w:t>
      </w:r>
      <w:r w:rsidR="001C5666">
        <w:rPr>
          <w:lang w:val="en-US"/>
        </w:rPr>
        <w:t xml:space="preserve">is </w:t>
      </w:r>
      <w:r>
        <w:rPr>
          <w:lang w:val="en-US"/>
        </w:rPr>
        <w:t xml:space="preserve">on the human/non-human spectrum. </w:t>
      </w:r>
    </w:p>
    <w:p w14:paraId="5BCB78F4" w14:textId="7147F275"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53fef8f-f07f-4f29-922d-c370bf1be476"/>
          <w:id w:val="-1010447082"/>
          <w:placeholder>
            <w:docPart w:val="DefaultPlaceholder_-1854013440"/>
          </w:placeholder>
        </w:sdt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2RlZDM4ZjA3LWFjZjQtNGIxNi1hMzdlLWNlNjljNWI4NjhmZiIsIkVudHJpZXMiOlt7IiRpZCI6IjIiLCIkdHlwZSI6IlN3aXNzQWNhZGVtaWMuQ2l0YXZpLkNpdGF0aW9ucy5Xb3JkUGxhY2Vob2xkZXJFbnRyeSwgU3dpc3NBY2FkZW1pYy5DaXRhdmkiLCJJZCI6ImVjNWZlNjg0LWZjNmYtNDc1OS05ZDU5LWIxMGRlNWVjMGI4My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WzQ4XSJ9XX0sIlRhZyI6IkNpdGF2aVBsYWNlaG9sZGVyIzY1M2ZlZjhmLWYwN2YtNGYyOS05MjJkLWMzNzBiZjFiZTQ3NiIsIlRleHQiOiJbNDhdIiwiV0FJVmVyc2lvbiI6IjYuMTcuMC4wIn0=}</w:instrText>
          </w:r>
          <w:r w:rsidR="00701727">
            <w:rPr>
              <w:lang w:val="en-US"/>
            </w:rPr>
            <w:fldChar w:fldCharType="separate"/>
          </w:r>
          <w:r w:rsidR="007D11CD">
            <w:rPr>
              <w:lang w:val="en-US"/>
            </w:rPr>
            <w:t>[48]</w:t>
          </w:r>
          <w:r w:rsidR="00701727">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We </w:t>
      </w:r>
      <w:r w:rsidR="009E2AB9">
        <w:rPr>
          <w:lang w:val="en-US"/>
        </w:rPr>
        <w:lastRenderedPageBreak/>
        <w:t xml:space="preserve">interpret this as the empirical realization of the abovementioned conceptual </w:t>
      </w:r>
      <w:r w:rsidR="000468FB">
        <w:rPr>
          <w:lang w:val="en-US"/>
        </w:rPr>
        <w:t xml:space="preserve">differentiation, providing initial evidence for distinguishable perceptual outcomes. </w:t>
      </w:r>
    </w:p>
    <w:p w14:paraId="5C04BBFF" w14:textId="3CAD18F4" w:rsidR="00A017E1" w:rsidRPr="00353624" w:rsidRDefault="00A017E1" w:rsidP="00A017E1">
      <w:pPr>
        <w:rPr>
          <w:lang w:val="en-US"/>
        </w:rPr>
      </w:pPr>
    </w:p>
    <w:p w14:paraId="25D0D87E" w14:textId="488316C3" w:rsidR="00A017E1" w:rsidRPr="00FC1778" w:rsidRDefault="00A017E1" w:rsidP="00A017E1">
      <w:pPr>
        <w:pStyle w:val="berschrift2"/>
        <w:numPr>
          <w:ilvl w:val="1"/>
          <w:numId w:val="7"/>
        </w:numPr>
        <w:rPr>
          <w:lang w:val="en-US"/>
        </w:rPr>
      </w:pPr>
      <w:bookmarkStart w:id="43" w:name="_Toc160791733"/>
      <w:r w:rsidRPr="00FC1778">
        <w:rPr>
          <w:lang w:val="en-US"/>
        </w:rPr>
        <w:t xml:space="preserve">Differentiation from </w:t>
      </w:r>
      <w:r w:rsidR="00FC1778" w:rsidRPr="00FC1778">
        <w:rPr>
          <w:lang w:val="en-US"/>
        </w:rPr>
        <w:t>distinctiveness and authenticity</w:t>
      </w:r>
      <w:r w:rsidRPr="00FC1778">
        <w:rPr>
          <w:lang w:val="en-US"/>
        </w:rPr>
        <w:t xml:space="preserve"> (</w:t>
      </w:r>
      <w:r w:rsidR="00831DF3" w:rsidRPr="00FC1778">
        <w:rPr>
          <w:lang w:val="en-US"/>
        </w:rPr>
        <w:t>4</w:t>
      </w:r>
      <w:r w:rsidRPr="00FC1778">
        <w:rPr>
          <w:lang w:val="en-US"/>
        </w:rPr>
        <w:t>00)</w:t>
      </w:r>
      <w:bookmarkEnd w:id="43"/>
    </w:p>
    <w:p w14:paraId="1373534F" w14:textId="449AE93B" w:rsidR="002E044F" w:rsidRPr="00FC1778" w:rsidRDefault="002E044F" w:rsidP="002E044F">
      <w:pPr>
        <w:rPr>
          <w:lang w:val="en-US"/>
        </w:rPr>
      </w:pPr>
    </w:p>
    <w:p w14:paraId="7C0335C5" w14:textId="4E3AD002"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commentRangeStart w:id="44"/>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commentRangeEnd w:id="44"/>
      <w:r w:rsidR="001C5666">
        <w:rPr>
          <w:rStyle w:val="Kommentarzeichen"/>
        </w:rPr>
        <w:commentReference w:id="44"/>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represented along multiple perceptual dimensions</w:t>
      </w:r>
      <w:r w:rsidR="00004401">
        <w:rPr>
          <w:lang w:val="en-US"/>
        </w:rPr>
        <w:t xml:space="preserve"> and they appear as distinctive if they deviate substantially from a central tendency or norm in that space (</w:t>
      </w:r>
      <w:r w:rsidR="00004401" w:rsidRPr="00004401">
        <w:rPr>
          <w:color w:val="C00000"/>
          <w:lang w:val="en-US"/>
        </w:rPr>
        <w:t>Quelle</w:t>
      </w:r>
      <w:r w:rsidR="00004401">
        <w:rPr>
          <w:lang w:val="en-US"/>
        </w:rPr>
        <w:t>)</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bookmarkStart w:id="45" w:name="_Hlk171408774"/>
      <w:commentRangeStart w:id="46"/>
      <w:del w:id="47" w:author="Stefan Schweinberger" w:date="2024-06-10T19:02:00Z">
        <w:r w:rsidR="00004401" w:rsidDel="00E659E4">
          <w:rPr>
            <w:lang w:val="en-US"/>
          </w:rPr>
          <w:delText xml:space="preserve">Therefore, we would assume that they are correlated.  </w:delText>
        </w:r>
      </w:del>
      <w:commentRangeEnd w:id="46"/>
      <w:r w:rsidR="00366DDC">
        <w:rPr>
          <w:rStyle w:val="Kommentarzeichen"/>
        </w:rPr>
        <w:commentReference w:id="46"/>
      </w:r>
      <w:r w:rsidR="00004401">
        <w:rPr>
          <w:lang w:val="en-US"/>
        </w:rPr>
        <w:t xml:space="preserve">However, we </w:t>
      </w:r>
      <w:r w:rsidR="00716FB2">
        <w:rPr>
          <w:lang w:val="en-US"/>
        </w:rPr>
        <w:t>understand</w:t>
      </w:r>
      <w:r w:rsidR="00004401">
        <w:rPr>
          <w:lang w:val="en-US"/>
        </w:rPr>
        <w:t xml:space="preserve"> distinctiveness </w:t>
      </w:r>
      <w:r w:rsidR="00716FB2">
        <w:rPr>
          <w:lang w:val="en-US"/>
        </w:rPr>
        <w:t xml:space="preserve">as a much broader term which captures many forms of perceptual deviations beyond naturalness. </w:t>
      </w:r>
      <w:bookmarkEnd w:id="45"/>
      <w:r w:rsidR="00716FB2">
        <w:rPr>
          <w:lang w:val="en-US"/>
        </w:rPr>
        <w:t>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24FF781"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bookmarkStart w:id="48" w:name="_Hlk171408820"/>
      <w:commentRangeStart w:id="49"/>
      <w:r w:rsidR="00B90DAD">
        <w:rPr>
          <w:lang w:val="en-US"/>
        </w:rPr>
        <w:t>When prompted for synonyms of naturalness, this was ChatGPT</w:t>
      </w:r>
      <w:r w:rsidR="00E659E4">
        <w:rPr>
          <w:lang w:val="en-US"/>
        </w:rPr>
        <w:t>´</w:t>
      </w:r>
      <w:r w:rsidR="00B90DAD">
        <w:rPr>
          <w:lang w:val="en-US"/>
        </w:rPr>
        <w:t>s first reply (</w:t>
      </w:r>
      <w:r w:rsidR="00B90DAD" w:rsidRPr="00B90DAD">
        <w:rPr>
          <w:b/>
          <w:color w:val="C00000"/>
          <w:lang w:val="en-US"/>
        </w:rPr>
        <w:t>Figure 1 B</w:t>
      </w:r>
      <w:r w:rsidR="00B90DAD">
        <w:rPr>
          <w:lang w:val="en-US"/>
        </w:rPr>
        <w:t xml:space="preserve">), </w:t>
      </w:r>
      <w:r w:rsidR="0087677E">
        <w:rPr>
          <w:lang w:val="en-US"/>
        </w:rPr>
        <w:t>which serves only to suggest</w:t>
      </w:r>
      <w:r w:rsidR="00B90DAD">
        <w:rPr>
          <w:lang w:val="en-US"/>
        </w:rPr>
        <w:t xml:space="preserve"> a semantic link between these two terms in openly accessible online sources. </w:t>
      </w:r>
      <w:commentRangeEnd w:id="49"/>
      <w:r w:rsidR="005B36F4">
        <w:rPr>
          <w:rStyle w:val="Kommentarzeichen"/>
        </w:rPr>
        <w:commentReference w:id="49"/>
      </w:r>
      <w:bookmarkEnd w:id="48"/>
      <w:r w:rsidR="00B90DAD">
        <w:rPr>
          <w:lang w:val="en-US"/>
        </w:rPr>
        <w:t>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MsIlJlZmVyZW5jZUlkIjoiYTQ3MjU3MmYtNmFkMC00ZWZmLTlkNWItMmQzYjBlZmM3MWJ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gifX0seyIkaWQiOiIx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U6NDJaIiwiTW9kaWZpZWRCeSI6Inh1anVpZmZobjVzMnRwbTczazVsbG40OHhrMWoxMHA0YmM3c2wybyIsIklkIjoiODAxOTk0YmItZWE1YS00OTQ3LWFlM2UtYjA1OGU5OWYwZDU0IiwiTW9kaWZpZWRPbiI6IjIwMjQtMDYtMDZUMTA6MDU6NDJa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U6NDJaIiwiTW9kaWZpZWRCeSI6Inh1anVpZmZobjVzMnRwbTczazVsbG40OHhrMWoxMHA0YmM3c2wybyIsIklkIjoiZjg3YjA5M2QtZWI5Zi00MjI4LThkMDMtMTNhZjgzMTI5MDMzIiwiTW9kaWZpZWRPbiI6IjIwMjQtMDYtMDZUMTA6MDU6NDJaIiwiUHJvamVjdCI6eyIkcmVmIjoiOC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jE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nh1anVpZmZobjVzMnRwbTczazVsbG40OHhrMWoxMHA0YmM3c2wybyIsIkNyZWF0ZWRPbiI6IjIwMjQtMDYtMDZUMTA6MDU6NDJaIiwiTW9kaWZpZWRCeSI6Il9DaHJpc3RpbmUgTnVzc2JhdW0iLCJJZCI6ImE0NzI1NzJmLTZhZDAtNGVmZi05ZDViLTJkM2IwZWZjNzFiZSIsIk1vZGlmaWVkT24iOiIyMDI0LTA2LTA2VDEyOjE0OjUy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YW5nZUxlbmd0aCI6NCwiUmVmZXJlbmNlSWQiOiJiODZlZThmYS04NDY2LTQ2YmQtODljZi04NzA0YzFjNDk0MDY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Sm/Do28iLCJMYXN0TmFtZSI6IlNhcnplZGFzIiwiUHJvdGVjdGVkIjpmYWxzZSwiU2V4IjoyLCJDcmVhdGVkQnkiOiJ4dWp1aWZmaG41czJ0cG03M2s1bGxuNDh4azFqMTBwNGJjN3NsMm8iLCJDcmVhdGVkT24iOiIyMDI0LTA2LTA2VDEwOjA2OjQ3WiIsIk1vZGlmaWVkQnkiOiJ4dWp1aWZmaG41czJ0cG03M2s1bGxuNDh4azFqMTBwNGJjN3NsMm8iLCJJZCI6IjY4ZDcwMzdjLWQ0M2QtNDdjZC04MTNiLWUwZGRlNzVhODAxMiIsIk1vZGlmaWVkT24iOiIyMDI0LTA2LTA2VDEwOjA2OjQ3WiIsIlByb2plY3QiOnsiJHJlZiI6IjgifX0seyIkcmVmIjoiNyJ9LHsiJGlkIjoiMjg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4In19LHsiJHJlZiI6IjE0In0seyIkaWQiOiIyO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NDdaIiwiTW9kaWZpZWRCeSI6Inh1anVpZmZobjVzMnRwbTczazVsbG40OHhrMWoxMHA0YmM3c2wybyIsIklkIjoiYWVmMzliMjctNTVmOC00OTQ1LWI2NzItODdmZTNlZTdmNWViIiwiTW9kaWZpZWRPbiI6IjIwMjQtMDYtMDZUMTA6MDY6NDda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Y6NDdaIiwiTW9kaWZpZWRCeSI6Inh1anVpZmZobjVzMnRwbTczazVsbG40OHhrMWoxMHA0YmM3c2wybyIsIklkIjoiMmQ4ODllYWYtMzAxMi00MjUxLTljOWUtZTU5ODlhOTVjMDdlIiwiTW9kaWZpZWRPbiI6IjIwMjQtMDYtMDZUMTA6MDY6NDdaIiwiUHJvamVjdCI6eyIkcmVmIjoiOC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Ix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mZmlsaWF0aW9uIjoiMSBEaXZpc2lvbiBvZiBDb2duaXRpdmUgU2NpZW5jZSwgRGVwYXJ0bWVudCBvZiBQaGlsb3NvcGh5LCBMdW5kIFVuaXZlcnNpdHksIEx1bmQsIFN3ZWRlbi5cclxuMiBJbnN0aXR1dGUgb2YgQ29nbml0aXZlIE5ldXJvc2NpZW5jZSwgVW5pdmVyc2l0eSBDb2xsZWdlIExvbmRvbiwgTG9uZG9uLCBVSy5cclxuMyBDZW50ZXIgZm9yIFBzeWNob2xvZ3ksIFVuaXZlcnNpdHkgb2YgUG9ydG8sIFBvcnRvLCBQb3J0dWdhbC5cclxuNCBJbnN0aXR1dG8gVW5pdmVyc2l0w6FyaW8gZGUgTGlzYm9hIChJU0NURS1JVUwpLCBMaXNib2EsIFBvcnR1Z2FsLiIsIkF1dGhvcnMiOlt7IiRyZWYiOiIxMCJ9LHsiJHJlZiI6Ijc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MThaIiwiTW9kaWZpZWRCeSI6Inh1anVpZmZobjVzMnRwbTczazVsbG40OHhrMWoxMHA0YmM3c2wybyIsIklkIjoiMWU1NTczOTctMzVmZC00NWE2LWE1YmUtNTk3MWNjMmE0NmRiIiwiTW9kaWZpZWRPbiI6IjIwMjQtMDYtMDZUMTA6MDY6MTha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DowNjoxOFoiLCJNb2RpZmllZEJ5IjoieHVqdWlmZmhuNXMydHBtNzNrNWxsbjQ4eGsxajEwcDRiYzdzbDJvIiwiSWQiOiJhYjIwNjU4Yy04YTMyLTQzOWItOTM4Yi1kZGExYTkyOWIyZjQiLCJNb2RpZmllZE9uIjoiMjAyNC0wNi0wNlQxMDowNjoxOFoiLCJQcm9qZWN0Ijp7IiRyZWYiOiI4In19XSwiTm90ZXMiOiJKb3VybmFsIEFydGljbGUi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0OC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g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}</w:instrText>
          </w:r>
          <w:r w:rsidR="00037F39" w:rsidRPr="00E127AD">
            <w:rPr>
              <w:lang w:val="en-US"/>
            </w:rPr>
            <w:fldChar w:fldCharType="separate"/>
          </w:r>
          <w:r w:rsidR="007D11CD">
            <w:rPr>
              <w:lang w:val="en-US"/>
            </w:rPr>
            <w:t>[53–55]</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w:t>
      </w:r>
      <w:commentRangeStart w:id="50"/>
      <w:r w:rsidR="00A669E8" w:rsidRPr="00E127AD">
        <w:rPr>
          <w:lang w:val="en-US"/>
        </w:rPr>
        <w:t xml:space="preserve">danger of </w:t>
      </w:r>
      <w:r w:rsidR="003359DA" w:rsidRPr="00E127AD">
        <w:rPr>
          <w:lang w:val="en-US"/>
        </w:rPr>
        <w:t xml:space="preserve">spoofing, </w:t>
      </w:r>
      <w:r w:rsidR="00012FB6">
        <w:rPr>
          <w:lang w:val="en-US"/>
        </w:rPr>
        <w:t xml:space="preserve">identity </w:t>
      </w:r>
      <w:r w:rsidR="003359DA" w:rsidRPr="00E127AD">
        <w:rPr>
          <w:lang w:val="en-US"/>
        </w:rPr>
        <w:t>authenticity</w:t>
      </w:r>
      <w:commentRangeEnd w:id="50"/>
      <w:r w:rsidR="005B36F4">
        <w:rPr>
          <w:rStyle w:val="Kommentarzeichen"/>
        </w:rPr>
        <w:commentReference w:id="50"/>
      </w:r>
      <w:r w:rsidR="003359DA" w:rsidRPr="00E127AD">
        <w:rPr>
          <w:lang w:val="en-US"/>
        </w:rPr>
        <w:t xml:space="preserve"> is assessed with regard to a specific speake</w:t>
      </w:r>
      <w:r w:rsidR="00012FB6">
        <w:rPr>
          <w:lang w:val="en-US"/>
        </w:rPr>
        <w:t>r</w:t>
      </w:r>
      <w:r w:rsidR="003359DA" w:rsidRPr="00E127AD">
        <w:rPr>
          <w:lang w:val="en-US"/>
        </w:rPr>
        <w:t xml:space="preserve"> (</w:t>
      </w:r>
      <w:r w:rsidR="003359DA" w:rsidRPr="00E127AD">
        <w:rPr>
          <w:color w:val="C00000"/>
          <w:lang w:val="en-US"/>
        </w:rPr>
        <w:t>Quelle</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0LTA2LTA2VDE0OjMzOjU1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joyOTo0MloiLCJNb2RpZmllZEJ5IjoieHVqdWlmZmhuNXMydHBtNzNrNWxsbjQ4eGsxajEwcDRiYzdzbDJvIiwiSWQiOiIwZTlkZDA5Yy0xYTkyLTRlZDctOWE5NS00MGJjZGE2YmU1ZmUiLCJNb2RpZmllZE9uIjoiMjAyNC0wNi0wNlQxMjoyOTo0Mlo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nh1anVpZmZobjVzMnRwbTczazVsbG40OHhrMWoxMHA0YmM3c2wybyIsIkNyZWF0ZWRPbiI6IjIwMjQtMDYtMDZUMTI6Mjk6NDJaIiwiTW9kaWZpZWRCeSI6Inh1anVpZmZobjVzMnRwbTczazVsbG40OHhrMWoxMHA0YmM3c2wybyIsIklkIjoiYjI2MjNmYWEtNDQyMi00MzQ0LTljOTctZjdhOTNiOWFkYTgxIiwiTW9kaWZpZWRPbiI6IjIwMjQtMDYtMDZUMTI6Mjk6NDJa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}</w:instrText>
          </w:r>
          <w:r w:rsidR="00E127AD">
            <w:rPr>
              <w:lang w:val="en-US"/>
            </w:rPr>
            <w:fldChar w:fldCharType="separate"/>
          </w:r>
          <w:r w:rsidR="007D11CD">
            <w:rPr>
              <w:lang w:val="en-US"/>
            </w:rPr>
            <w:t>[56,57]</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However, since these are two very different research questions, we tend to keeping the concepts of naturalness and authenticity rather separate. </w:t>
      </w:r>
    </w:p>
    <w:p w14:paraId="73A32CC3" w14:textId="706B4EB2" w:rsidR="00A017E1" w:rsidRPr="00A017E1" w:rsidRDefault="008E2FE6" w:rsidP="00A017E1">
      <w:pPr>
        <w:pStyle w:val="berschrift1"/>
        <w:numPr>
          <w:ilvl w:val="0"/>
          <w:numId w:val="7"/>
        </w:numPr>
        <w:rPr>
          <w:lang w:val="en-US"/>
        </w:rPr>
      </w:pPr>
      <w:bookmarkStart w:id="51" w:name="_Toc160791734"/>
      <w:bookmarkStart w:id="52" w:name="_Hlk171408984"/>
      <w:commentRangeStart w:id="53"/>
      <w:r>
        <w:rPr>
          <w:lang w:val="en-US"/>
        </w:rPr>
        <w:t>P</w:t>
      </w:r>
      <w:r w:rsidR="00A017E1" w:rsidRPr="00A017E1">
        <w:rPr>
          <w:lang w:val="en-US"/>
        </w:rPr>
        <w:t xml:space="preserve">rogressing in conjunction </w:t>
      </w:r>
      <w:commentRangeEnd w:id="53"/>
      <w:r w:rsidR="00385790">
        <w:rPr>
          <w:rStyle w:val="Kommentarzeichen"/>
          <w:rFonts w:asciiTheme="minorHAnsi" w:eastAsiaTheme="minorHAnsi" w:hAnsiTheme="minorHAnsi" w:cstheme="minorBidi"/>
          <w:color w:val="auto"/>
        </w:rPr>
        <w:commentReference w:id="53"/>
      </w:r>
      <w:bookmarkEnd w:id="52"/>
      <w:r w:rsidR="00A017E1" w:rsidRPr="00A017E1">
        <w:rPr>
          <w:lang w:val="en-US"/>
        </w:rPr>
        <w:t>(</w:t>
      </w:r>
      <w:r w:rsidR="00F61678">
        <w:rPr>
          <w:lang w:val="en-US"/>
        </w:rPr>
        <w:t>40</w:t>
      </w:r>
      <w:r w:rsidR="00A017E1">
        <w:rPr>
          <w:lang w:val="en-US"/>
        </w:rPr>
        <w:t>0</w:t>
      </w:r>
      <w:r w:rsidR="00A017E1" w:rsidRPr="00A017E1">
        <w:rPr>
          <w:lang w:val="en-US"/>
        </w:rPr>
        <w:t>)</w:t>
      </w:r>
      <w:bookmarkEnd w:id="51"/>
    </w:p>
    <w:p w14:paraId="57A31105" w14:textId="29D6CE07" w:rsidR="00A017E1" w:rsidRDefault="00A017E1" w:rsidP="00A017E1">
      <w:pPr>
        <w:rPr>
          <w:lang w:val="en"/>
        </w:rPr>
      </w:pPr>
    </w:p>
    <w:p w14:paraId="30AAB351" w14:textId="48340E60" w:rsidR="004E074C" w:rsidRPr="00FB1E4D" w:rsidRDefault="004E074C" w:rsidP="00A017E1">
      <w:pPr>
        <w:rPr>
          <w:color w:val="C00000"/>
          <w:lang w:val="en-US"/>
          <w:rPrChange w:id="54" w:author="Stefan Schweinberger" w:date="2024-07-07T13:15:00Z">
            <w:rPr>
              <w:color w:val="C00000"/>
            </w:rPr>
          </w:rPrChange>
        </w:rPr>
      </w:pPr>
      <w:r w:rsidRPr="004E074C">
        <w:rPr>
          <w:color w:val="C00000"/>
        </w:rPr>
        <w:t xml:space="preserve">Ab hier noch nicht weiter überarbeitet. </w:t>
      </w:r>
      <w:ins w:id="55" w:author="Stefan Schweinberger" w:date="2024-07-07T13:14:00Z">
        <w:r w:rsidR="00FB1E4D" w:rsidRPr="00FB1E4D">
          <w:rPr>
            <w:color w:val="C00000"/>
            <w:lang w:val="en-US"/>
            <w:rPrChange w:id="56" w:author="Stefan Schweinberger" w:date="2024-07-07T13:15:00Z">
              <w:rPr>
                <w:color w:val="C00000"/>
              </w:rPr>
            </w:rPrChange>
          </w:rPr>
          <w:t>(SRS go on this section 7 July 2024)</w:t>
        </w:r>
      </w:ins>
    </w:p>
    <w:p w14:paraId="27FD7686" w14:textId="2F60E71A" w:rsidR="00C34691" w:rsidRDefault="00FB1E4D" w:rsidP="00EB3DF4">
      <w:pPr>
        <w:rPr>
          <w:lang w:val="en-US"/>
        </w:rPr>
      </w:pPr>
      <w:bookmarkStart w:id="57" w:name="_Hlk171409035"/>
      <w:r>
        <w:rPr>
          <w:lang w:val="en-US"/>
        </w:rPr>
        <w:t>In our view,</w:t>
      </w:r>
      <w:r w:rsidR="00C34691" w:rsidRPr="00C34691">
        <w:rPr>
          <w:lang w:val="en-US"/>
        </w:rPr>
        <w:t xml:space="preserve"> understanding of voice naturalness </w:t>
      </w:r>
      <w:r>
        <w:rPr>
          <w:lang w:val="en-US"/>
        </w:rPr>
        <w:t>requires</w:t>
      </w:r>
      <w:r w:rsidR="00C34691" w:rsidRPr="00C34691">
        <w:rPr>
          <w:lang w:val="en-US"/>
        </w:rPr>
        <w:t xml:space="preserve"> pooling evidence from all </w:t>
      </w:r>
      <w:r>
        <w:rPr>
          <w:lang w:val="en-US"/>
        </w:rPr>
        <w:t>relevant fields</w:t>
      </w:r>
      <w:r w:rsidR="00C34691">
        <w:rPr>
          <w:lang w:val="en-US"/>
        </w:rPr>
        <w:t xml:space="preserve">. </w:t>
      </w:r>
      <w:r>
        <w:rPr>
          <w:lang w:val="en-US"/>
        </w:rPr>
        <w:t>E</w:t>
      </w:r>
      <w:r w:rsidR="00083C4F">
        <w:rPr>
          <w:lang w:val="en-US"/>
        </w:rPr>
        <w:t>ven when</w:t>
      </w:r>
      <w:r w:rsidR="00EB3DF4">
        <w:rPr>
          <w:lang w:val="en-US"/>
        </w:rPr>
        <w:t xml:space="preserve"> </w:t>
      </w:r>
      <w:r>
        <w:rPr>
          <w:lang w:val="en-US"/>
        </w:rPr>
        <w:t xml:space="preserve">these may nurture </w:t>
      </w:r>
      <w:r w:rsidR="00EB3DF4">
        <w:rPr>
          <w:lang w:val="en-US"/>
        </w:rPr>
        <w:t>different perspectives on voice naturalness, they are united by overarching question</w:t>
      </w:r>
      <w:r w:rsidR="00123A29">
        <w:rPr>
          <w:lang w:val="en-US"/>
        </w:rPr>
        <w:t>s</w:t>
      </w:r>
      <w:r w:rsidR="00EB3DF4">
        <w:rPr>
          <w:lang w:val="en-US"/>
        </w:rPr>
        <w:t xml:space="preserve">: How </w:t>
      </w:r>
      <w:r>
        <w:rPr>
          <w:lang w:val="en-US"/>
        </w:rPr>
        <w:t xml:space="preserve">do we form </w:t>
      </w:r>
      <w:r w:rsidR="00EB3DF4">
        <w:rPr>
          <w:lang w:val="en-US"/>
        </w:rPr>
        <w:t xml:space="preserve">an impression on voice naturalness? Which acoustic features </w:t>
      </w:r>
      <w:r w:rsidR="006F12C8">
        <w:rPr>
          <w:lang w:val="en-US"/>
        </w:rPr>
        <w:t>affect</w:t>
      </w:r>
      <w:r w:rsidR="00EB3DF4">
        <w:rPr>
          <w:lang w:val="en-US"/>
        </w:rPr>
        <w:t xml:space="preserve"> </w:t>
      </w:r>
      <w:r>
        <w:rPr>
          <w:lang w:val="en-US"/>
        </w:rPr>
        <w:t>this impression</w:t>
      </w:r>
      <w:r w:rsidR="00EB3DF4">
        <w:rPr>
          <w:lang w:val="en-US"/>
        </w:rPr>
        <w:t>?</w:t>
      </w:r>
      <w:r w:rsidR="00C34691" w:rsidRPr="00C34691">
        <w:rPr>
          <w:lang w:val="en-US"/>
        </w:rPr>
        <w:t xml:space="preserve"> </w:t>
      </w:r>
      <w:r w:rsidR="00EB3DF4">
        <w:rPr>
          <w:lang w:val="en-US"/>
        </w:rPr>
        <w:t xml:space="preserve">How does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w:t>
      </w:r>
      <w:r>
        <w:rPr>
          <w:lang w:val="en-US"/>
        </w:rPr>
        <w:t>Can we understand</w:t>
      </w:r>
      <w:r w:rsidR="00EB3DF4">
        <w:rPr>
          <w:lang w:val="en-US"/>
        </w:rPr>
        <w:t xml:space="preserve"> differences across individuals and listening contexts? </w:t>
      </w:r>
    </w:p>
    <w:p w14:paraId="3DA0F565" w14:textId="4C836078" w:rsidR="0012222C" w:rsidRDefault="00385790" w:rsidP="00EB3DF4">
      <w:pPr>
        <w:rPr>
          <w:lang w:val="en-US"/>
        </w:rPr>
      </w:pPr>
      <w:bookmarkStart w:id="58" w:name="_Hlk171409135"/>
      <w:bookmarkEnd w:id="57"/>
      <w:r>
        <w:rPr>
          <w:lang w:val="en-US"/>
        </w:rPr>
        <w:t xml:space="preserve">We hold that conceptual progress for disintegrated – but also </w:t>
      </w:r>
      <w:r w:rsidR="008E2FE6">
        <w:rPr>
          <w:lang w:val="en-US"/>
        </w:rPr>
        <w:t xml:space="preserve">highly interdisciplinary </w:t>
      </w:r>
      <w:r>
        <w:rPr>
          <w:lang w:val="en-US"/>
        </w:rPr>
        <w:t>– naturalness research</w:t>
      </w:r>
      <w:r w:rsidR="006F12C8">
        <w:rPr>
          <w:lang w:val="en-US"/>
        </w:rPr>
        <w:t xml:space="preserve"> can be achieved by two </w:t>
      </w:r>
      <w:r>
        <w:rPr>
          <w:lang w:val="en-US"/>
        </w:rPr>
        <w:t>steps</w:t>
      </w:r>
      <w:r w:rsidR="006F12C8">
        <w:rPr>
          <w:lang w:val="en-US"/>
        </w:rPr>
        <w:t>: (a)</w:t>
      </w:r>
      <w:r w:rsidR="005841EC">
        <w:rPr>
          <w:lang w:val="en-US"/>
        </w:rPr>
        <w:t xml:space="preserve"> </w:t>
      </w:r>
      <w:r w:rsidR="006F12C8">
        <w:rPr>
          <w:lang w:val="en-US"/>
        </w:rPr>
        <w:t>converting</w:t>
      </w:r>
      <w:r>
        <w:rPr>
          <w:lang w:val="en-US"/>
        </w:rPr>
        <w:t>, via an integrative perspective,</w:t>
      </w:r>
      <w:r w:rsidR="006F12C8">
        <w:rPr>
          <w:lang w:val="en-US"/>
        </w:rPr>
        <w:t xml:space="preserve"> empirical </w:t>
      </w:r>
      <w:r w:rsidR="006F12C8">
        <w:rPr>
          <w:lang w:val="en-US"/>
        </w:rPr>
        <w:lastRenderedPageBreak/>
        <w:t>heterogeneity (</w:t>
      </w:r>
      <w:r>
        <w:rPr>
          <w:lang w:val="en-US"/>
        </w:rPr>
        <w:t>S</w:t>
      </w:r>
      <w:r w:rsidR="006F12C8">
        <w:rPr>
          <w:lang w:val="en-US"/>
        </w:rPr>
        <w:t xml:space="preserve">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w:t>
      </w:r>
      <w:r>
        <w:rPr>
          <w:lang w:val="en-US"/>
        </w:rPr>
        <w:t>mutually beneficial</w:t>
      </w:r>
      <w:r w:rsidR="006F12C8" w:rsidRPr="006F12C8">
        <w:rPr>
          <w:lang w:val="en-US"/>
        </w:rPr>
        <w:t xml:space="preserve"> exchange between </w:t>
      </w:r>
      <w:r>
        <w:rPr>
          <w:lang w:val="en-US"/>
        </w:rPr>
        <w:t>fields</w:t>
      </w:r>
      <w:r w:rsidR="006F12C8">
        <w:rPr>
          <w:lang w:val="en-US"/>
        </w:rPr>
        <w:t xml:space="preserve">. </w:t>
      </w:r>
      <w:r>
        <w:rPr>
          <w:lang w:val="en-US"/>
        </w:rPr>
        <w:t>A</w:t>
      </w:r>
      <w:r w:rsidR="0012222C">
        <w:rPr>
          <w:lang w:val="en-US"/>
        </w:rPr>
        <w:t>wareness for the interdisciplinary nature of the field is crucial</w:t>
      </w:r>
      <w:r>
        <w:rPr>
          <w:lang w:val="en-US"/>
        </w:rPr>
        <w:t xml:space="preserve"> for implementing both steps: </w:t>
      </w:r>
      <w:r w:rsidR="0012222C">
        <w:rPr>
          <w:lang w:val="en-US"/>
        </w:rPr>
        <w:t>First,</w:t>
      </w:r>
      <w:r w:rsidR="000B67B8">
        <w:rPr>
          <w:lang w:val="en-US"/>
        </w:rPr>
        <w:t xml:space="preserve"> publications</w:t>
      </w:r>
      <w:r w:rsidR="0012222C">
        <w:rPr>
          <w:lang w:val="en-US"/>
        </w:rPr>
        <w:t xml:space="preserve"> need to be findable and accessible for other</w:t>
      </w:r>
      <w:r w:rsidR="005841EC">
        <w:rPr>
          <w:lang w:val="en-US"/>
        </w:rPr>
        <w:t>s</w:t>
      </w:r>
      <w:r w:rsidR="0012222C">
        <w:rPr>
          <w:lang w:val="en-US"/>
        </w:rPr>
        <w:t xml:space="preserve">, </w:t>
      </w:r>
      <w:r w:rsidR="00B5128B">
        <w:rPr>
          <w:lang w:val="en-US"/>
        </w:rPr>
        <w:t>preferably</w:t>
      </w:r>
      <w:r w:rsidR="0012222C">
        <w:rPr>
          <w:lang w:val="en-US"/>
        </w:rPr>
        <w:t xml:space="preserve"> through the establishment of common </w:t>
      </w:r>
      <w:r w:rsidR="00083C4F">
        <w:rPr>
          <w:lang w:val="en-US"/>
        </w:rPr>
        <w:t xml:space="preserve">terminology that converts into common </w:t>
      </w:r>
      <w:r w:rsidR="0012222C">
        <w:rPr>
          <w:lang w:val="en-US"/>
        </w:rPr>
        <w:t>keywords. Second, findings need to be communicated inclusive</w:t>
      </w:r>
      <w:r w:rsidR="005841EC">
        <w:rPr>
          <w:lang w:val="en-US"/>
        </w:rPr>
        <w:t>ly</w:t>
      </w:r>
      <w:r w:rsidR="0012222C">
        <w:rPr>
          <w:lang w:val="en-US"/>
        </w:rPr>
        <w:t xml:space="preserve"> </w:t>
      </w:r>
      <w:r w:rsidR="005841EC">
        <w:rPr>
          <w:lang w:val="en-US"/>
        </w:rPr>
        <w:t>for readerships from diverse background</w:t>
      </w:r>
      <w:r w:rsidR="000B67B8">
        <w:rPr>
          <w:lang w:val="en-US"/>
        </w:rPr>
        <w:t>s</w:t>
      </w:r>
      <w:r w:rsidR="005841EC">
        <w:rPr>
          <w:lang w:val="en-US"/>
        </w:rPr>
        <w:t>. This entail</w:t>
      </w:r>
      <w:r w:rsidR="00083C4F">
        <w:rPr>
          <w:lang w:val="en-US"/>
        </w:rPr>
        <w:t>s</w:t>
      </w:r>
      <w:r w:rsidR="005841EC">
        <w:rPr>
          <w:lang w:val="en-US"/>
        </w:rPr>
        <w:t xml:space="preserve"> provid</w:t>
      </w:r>
      <w:r w:rsidR="00F87FC6">
        <w:rPr>
          <w:lang w:val="en-US"/>
        </w:rPr>
        <w:t>ing</w:t>
      </w:r>
      <w:r w:rsidR="005841EC">
        <w:rPr>
          <w:lang w:val="en-US"/>
        </w:rPr>
        <w:t xml:space="preserve"> explicit definitions, avoid</w:t>
      </w:r>
      <w:r w:rsidR="00F87FC6">
        <w:rPr>
          <w:lang w:val="en-US"/>
        </w:rPr>
        <w:t>ing</w:t>
      </w:r>
      <w:r w:rsidR="005841EC">
        <w:rPr>
          <w:lang w:val="en-US"/>
        </w:rPr>
        <w:t xml:space="preserve"> technical jargon, </w:t>
      </w:r>
      <w:r w:rsidR="00F87FC6">
        <w:rPr>
          <w:lang w:val="en-US"/>
        </w:rPr>
        <w:t xml:space="preserve">incorporating </w:t>
      </w:r>
      <w:r w:rsidR="005841EC">
        <w:rPr>
          <w:lang w:val="en-US"/>
        </w:rPr>
        <w:t xml:space="preserve">scientific standards from other fields where </w:t>
      </w:r>
      <w:r w:rsidR="00F87FC6">
        <w:rPr>
          <w:lang w:val="en-US"/>
        </w:rPr>
        <w:t>appropriate</w:t>
      </w:r>
      <w:r w:rsidR="005841EC">
        <w:rPr>
          <w:lang w:val="en-US"/>
        </w:rPr>
        <w:t xml:space="preserve">, and discuss </w:t>
      </w:r>
      <w:r w:rsidR="00F87FC6">
        <w:rPr>
          <w:lang w:val="en-US"/>
        </w:rPr>
        <w:t xml:space="preserve">own </w:t>
      </w:r>
      <w:r w:rsidR="005841EC">
        <w:rPr>
          <w:lang w:val="en-US"/>
        </w:rPr>
        <w:t xml:space="preserve">findings against a wider interdisciplinary </w:t>
      </w:r>
      <w:r w:rsidR="00F87FC6">
        <w:rPr>
          <w:lang w:val="en-US"/>
        </w:rPr>
        <w:t xml:space="preserve">naturalness </w:t>
      </w:r>
      <w:r w:rsidR="005841EC">
        <w:rPr>
          <w:lang w:val="en-US"/>
        </w:rPr>
        <w:t xml:space="preserve">literature. </w:t>
      </w:r>
      <w:r w:rsidR="000B67B8">
        <w:rPr>
          <w:lang w:val="en-US"/>
        </w:rPr>
        <w:t>Finally</w:t>
      </w:r>
      <w:r w:rsidR="00973E11">
        <w:rPr>
          <w:lang w:val="en-US"/>
        </w:rPr>
        <w:t xml:space="preserve">, conceptual and empirical aspects need to be reported with sufficient detail to </w:t>
      </w:r>
      <w:r w:rsidR="00F87FC6">
        <w:rPr>
          <w:lang w:val="en-US"/>
        </w:rPr>
        <w:t xml:space="preserve">promote </w:t>
      </w:r>
      <w:r w:rsidR="00973E11">
        <w:rPr>
          <w:lang w:val="en-US"/>
        </w:rPr>
        <w:t xml:space="preserve">comparability. In </w:t>
      </w:r>
      <w:r w:rsidR="00973E11" w:rsidRPr="00973E11">
        <w:rPr>
          <w:color w:val="C00000"/>
          <w:lang w:val="en-US"/>
        </w:rPr>
        <w:t>Box 2</w:t>
      </w:r>
      <w:r w:rsidR="00973E11">
        <w:rPr>
          <w:lang w:val="en-US"/>
        </w:rPr>
        <w:t xml:space="preserve">, we converted these suggestions into practical recommendations. </w:t>
      </w:r>
    </w:p>
    <w:p w14:paraId="4127B93C" w14:textId="348A6DCF" w:rsidR="0041749E" w:rsidRDefault="00F61678" w:rsidP="0041749E">
      <w:pPr>
        <w:rPr>
          <w:lang w:val="en-US"/>
        </w:rPr>
      </w:pPr>
      <w:bookmarkStart w:id="59" w:name="_Hlk160787226"/>
      <w:bookmarkEnd w:id="58"/>
      <w:commentRangeStart w:id="60"/>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60"/>
      <w:r w:rsidR="00F87FC6">
        <w:rPr>
          <w:rStyle w:val="Kommentarzeichen"/>
        </w:rPr>
        <w:commentReference w:id="60"/>
      </w:r>
    </w:p>
    <w:p w14:paraId="34C343DE" w14:textId="678A0DA1" w:rsidR="0041749E" w:rsidRDefault="00AD6240" w:rsidP="0041749E">
      <w:pPr>
        <w:rPr>
          <w:lang w:val="en-US"/>
        </w:rPr>
      </w:pPr>
      <w:bookmarkStart w:id="61" w:name="_Hlk171409205"/>
      <w:r>
        <w:rPr>
          <w:lang w:val="en-US"/>
        </w:rPr>
        <w:t xml:space="preserve">We believe progress along these lines will not only </w:t>
      </w:r>
      <w:r w:rsidR="00204FE0">
        <w:rPr>
          <w:lang w:val="en-US"/>
        </w:rPr>
        <w:t xml:space="preserve">enhance </w:t>
      </w:r>
      <w:r>
        <w:rPr>
          <w:lang w:val="en-US"/>
        </w:rPr>
        <w:t xml:space="preserve">mutual inspiration between </w:t>
      </w:r>
      <w:r w:rsidR="00204FE0">
        <w:rPr>
          <w:lang w:val="en-US"/>
        </w:rPr>
        <w:t>clinicians and engineers, but could also foster innovative health technology</w:t>
      </w:r>
      <w:r>
        <w:rPr>
          <w:lang w:val="en-US"/>
        </w:rPr>
        <w:t xml:space="preserve">. </w:t>
      </w:r>
      <w:r w:rsidR="00204FE0">
        <w:rPr>
          <w:lang w:val="en-US"/>
        </w:rPr>
        <w:t>For instance,</w:t>
      </w:r>
      <w:r w:rsidR="00204FE0" w:rsidRPr="00204FE0">
        <w:rPr>
          <w:lang w:val="en-US"/>
        </w:rPr>
        <w:t xml:space="preserve"> voice naturalness is a key objective for cochlear implant </w:t>
      </w:r>
      <w:r w:rsidR="00204FE0">
        <w:rPr>
          <w:lang w:val="en-US"/>
        </w:rPr>
        <w:t xml:space="preserve">(CI) </w:t>
      </w:r>
      <w:r w:rsidR="00204FE0" w:rsidRPr="00204FE0">
        <w:rPr>
          <w:lang w:val="en-US"/>
        </w:rPr>
        <w:t>research, whe</w:t>
      </w:r>
      <w:r w:rsidR="00204FE0">
        <w:rPr>
          <w:lang w:val="en-US"/>
        </w:rPr>
        <w:t>re</w:t>
      </w:r>
      <w:r w:rsidR="00204FE0" w:rsidRPr="00204FE0">
        <w:rPr>
          <w:lang w:val="en-US"/>
        </w:rPr>
        <w:t xml:space="preserve"> a sensory prosthesis restitutes hearing in people with sensorineural deafness by resynthesizing auditory signals for direct electrical stimulation of the cochlea </w:t>
      </w:r>
      <w:r w:rsidR="00204FE0">
        <w:rPr>
          <w:lang w:val="en-US"/>
        </w:rPr>
        <w:t xml:space="preserve">(e.g., cite von </w:t>
      </w:r>
      <w:proofErr w:type="spellStart"/>
      <w:r w:rsidR="00204FE0">
        <w:rPr>
          <w:lang w:val="en-US"/>
        </w:rPr>
        <w:t>Eiff</w:t>
      </w:r>
      <w:proofErr w:type="spellEnd"/>
      <w:r w:rsidR="00204FE0">
        <w:rPr>
          <w:lang w:val="en-US"/>
        </w:rPr>
        <w:t xml:space="preserve"> et al. 2022 </w:t>
      </w:r>
      <w:proofErr w:type="spellStart"/>
      <w:r w:rsidR="00204FE0">
        <w:rPr>
          <w:lang w:val="en-US"/>
        </w:rPr>
        <w:t>iScience</w:t>
      </w:r>
      <w:proofErr w:type="spellEnd"/>
      <w:r w:rsidR="00204FE0">
        <w:rPr>
          <w:lang w:val="en-US"/>
        </w:rPr>
        <w:t>), and real-time synthesis in CI sound processors could be modified to achieve better perceptual outcomes, ultimately benefiting of quality of life (cite Schweinberger/von Eff 2022 Front Neuroscience)</w:t>
      </w:r>
      <w:r w:rsidR="00204FE0" w:rsidRPr="00204FE0">
        <w:rPr>
          <w:lang w:val="en-US"/>
        </w:rPr>
        <w:t>.</w:t>
      </w:r>
    </w:p>
    <w:p w14:paraId="20C12FAD" w14:textId="0112F3F3" w:rsidR="00A017E1" w:rsidRDefault="00A017E1" w:rsidP="00A017E1">
      <w:pPr>
        <w:pStyle w:val="berschrift1"/>
        <w:numPr>
          <w:ilvl w:val="0"/>
          <w:numId w:val="7"/>
        </w:numPr>
        <w:rPr>
          <w:lang w:val="en-US"/>
        </w:rPr>
      </w:pPr>
      <w:bookmarkStart w:id="62" w:name="_Toc160791735"/>
      <w:bookmarkEnd w:id="59"/>
      <w:bookmarkEnd w:id="61"/>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62"/>
    </w:p>
    <w:p w14:paraId="502778B7" w14:textId="154EDEEC" w:rsidR="00A017E1" w:rsidRDefault="00A017E1" w:rsidP="00A017E1">
      <w:pPr>
        <w:rPr>
          <w:lang w:val="en-US"/>
        </w:rPr>
      </w:pPr>
    </w:p>
    <w:p w14:paraId="353CD4F2" w14:textId="33AA67C4"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C0wNi0wNlQxMDo1NzowMS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ls1OF0ifV19LCJUYWciOiJDaXRhdmlQbGFjZWhvbGRlciNmZjQ1MTE4Ny02Y2MzLTQ1NzQtYTRjNC1hZWNjZTEwZmNmNTciLCJUZXh0IjoiWzU4XSIsIldBSVZlcnNpb24iOiI2LjE3LjAuMCJ9}</w:instrText>
          </w:r>
          <w:r w:rsidR="00701727">
            <w:rPr>
              <w:lang w:val="en-US"/>
            </w:rPr>
            <w:fldChar w:fldCharType="separate"/>
          </w:r>
          <w:r w:rsidR="007D11CD">
            <w:rPr>
              <w:lang w:val="en-US"/>
            </w:rPr>
            <w:t>[58]</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r w:rsidR="00701727">
            <w:rPr>
              <w:lang w:val="en-US"/>
            </w:rPr>
            <w:t>Lavan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63"/>
      <w:commentRangeStart w:id="64"/>
      <w:r w:rsidR="001B022B">
        <w:rPr>
          <w:lang w:val="en-US"/>
        </w:rPr>
        <w:t xml:space="preserve">What makes human voices special? What makes natural voices special? </w:t>
      </w:r>
      <w:commentRangeEnd w:id="63"/>
      <w:r w:rsidR="00083C4F">
        <w:rPr>
          <w:rStyle w:val="Kommentarzeichen"/>
        </w:rPr>
        <w:commentReference w:id="63"/>
      </w:r>
      <w:commentRangeEnd w:id="64"/>
      <w:r w:rsidR="00D94355">
        <w:rPr>
          <w:rStyle w:val="Kommentarzeichen"/>
        </w:rPr>
        <w:commentReference w:id="64"/>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xml:space="preserve">, and where possible be considered as a </w:t>
      </w:r>
      <w:r w:rsidR="00DA3458">
        <w:rPr>
          <w:lang w:val="en-US"/>
        </w:rPr>
        <w:lastRenderedPageBreak/>
        <w:t>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65" w:name="_Toc160791736"/>
      <w:commentRangeStart w:id="66"/>
      <w:commentRangeStart w:id="67"/>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65"/>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66"/>
      <w:r w:rsidR="00DA3458">
        <w:rPr>
          <w:rStyle w:val="Kommentarzeichen"/>
        </w:rPr>
        <w:commentReference w:id="66"/>
      </w:r>
      <w:commentRangeEnd w:id="67"/>
      <w:r w:rsidR="00822483">
        <w:rPr>
          <w:rStyle w:val="Kommentarzeichen"/>
        </w:rPr>
        <w:commentReference w:id="67"/>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396BA061"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in </w:t>
      </w:r>
      <w:r w:rsidR="0040683C" w:rsidRPr="0040683C">
        <w:rPr>
          <w:color w:val="C00000"/>
          <w:lang w:val="en"/>
        </w:rPr>
        <w:t>XX</w:t>
      </w:r>
      <w:r w:rsidR="0040683C">
        <w:rPr>
          <w:lang w:val="en"/>
        </w:rPr>
        <w:t xml:space="preserve"> 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 xml:space="preserve">. </w:t>
      </w:r>
      <w:commentRangeStart w:id="68"/>
      <w:r w:rsidR="00D35D00" w:rsidRPr="00D35D00">
        <w:rPr>
          <w:color w:val="C00000"/>
          <w:lang w:val="en"/>
        </w:rPr>
        <w:t>As an exception, we included a recent pre-print</w:t>
      </w:r>
      <w:commentRangeEnd w:id="68"/>
      <w:r w:rsidR="00786C7C">
        <w:rPr>
          <w:rStyle w:val="Kommentarzeichen"/>
        </w:rPr>
        <w:commentReference w:id="68"/>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 xml:space="preserve">we focused on spoken utterances, </w:t>
      </w:r>
      <w:del w:id="69" w:author="Stefan Schweinberger" w:date="2024-06-10T19:28:00Z">
        <w:r w:rsidR="00CC6799" w:rsidDel="00786C7C">
          <w:rPr>
            <w:lang w:val="en"/>
          </w:rPr>
          <w:delText xml:space="preserve">thereby </w:delText>
        </w:r>
      </w:del>
      <w:r w:rsidR="00CC6799">
        <w:rPr>
          <w:lang w:val="en"/>
        </w:rPr>
        <w:t>excluding singing voices.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6DC41905" w:rsidR="0062078F" w:rsidRDefault="00700CFB" w:rsidP="00D35D00">
      <w:pPr>
        <w:rPr>
          <w:lang w:val="en"/>
        </w:rPr>
      </w:pPr>
      <w:r>
        <w:rPr>
          <w:lang w:val="en"/>
        </w:rPr>
        <w:t>In total, we identified</w:t>
      </w:r>
      <w:r w:rsidR="00D35D00" w:rsidRPr="00D35D00">
        <w:rPr>
          <w:lang w:val="en"/>
        </w:rPr>
        <w:t xml:space="preserve"> </w:t>
      </w:r>
      <w:r w:rsidR="00D35D00" w:rsidRPr="00D35D00">
        <w:rPr>
          <w:color w:val="C00000"/>
          <w:lang w:val="en"/>
        </w:rPr>
        <w:t>66</w:t>
      </w:r>
      <w:r w:rsidR="00D35D00" w:rsidRPr="00D35D00">
        <w:rPr>
          <w:lang w:val="en"/>
        </w:rPr>
        <w:t xml:space="preserve"> articles</w:t>
      </w:r>
      <w:r w:rsidR="00D35D00">
        <w:rPr>
          <w:lang w:val="en"/>
        </w:rPr>
        <w:t xml:space="preserve">, </w:t>
      </w:r>
      <w:r w:rsidR="00061716">
        <w:rPr>
          <w:lang w:val="en"/>
        </w:rPr>
        <w:t>covering a time range from</w:t>
      </w:r>
      <w:r w:rsidR="00D35D00">
        <w:rPr>
          <w:lang w:val="en"/>
        </w:rPr>
        <w:t xml:space="preserve"> </w:t>
      </w:r>
      <w:r w:rsidRPr="00700CFB">
        <w:rPr>
          <w:color w:val="C00000"/>
          <w:lang w:val="en"/>
        </w:rPr>
        <w:t>1984</w:t>
      </w:r>
      <w:r>
        <w:rPr>
          <w:lang w:val="en"/>
        </w:rPr>
        <w:t xml:space="preserve"> </w:t>
      </w:r>
      <w:r w:rsidR="00061716">
        <w:rPr>
          <w:lang w:val="en"/>
        </w:rPr>
        <w:t>to</w:t>
      </w:r>
      <w:r>
        <w:rPr>
          <w:lang w:val="en"/>
        </w:rPr>
        <w:t xml:space="preserve"> </w:t>
      </w:r>
      <w:r w:rsidRPr="00700CFB">
        <w:rPr>
          <w:color w:val="C00000"/>
          <w:lang w:val="en"/>
        </w:rPr>
        <w:t>2024</w:t>
      </w:r>
      <w:r>
        <w:rPr>
          <w:lang w:val="en"/>
        </w:rPr>
        <w:t xml:space="preserve">. </w:t>
      </w:r>
      <w:commentRangeStart w:id="70"/>
      <w:r w:rsidR="00061716" w:rsidRPr="00061716">
        <w:rPr>
          <w:color w:val="C00000"/>
          <w:lang w:val="en"/>
        </w:rPr>
        <w:t>46 (</w:t>
      </w:r>
      <w:r w:rsidR="005A72AA" w:rsidRPr="00061716">
        <w:rPr>
          <w:color w:val="C00000"/>
          <w:lang w:val="en"/>
        </w:rPr>
        <w:t>7</w:t>
      </w:r>
      <w:r w:rsidRPr="00061716">
        <w:rPr>
          <w:color w:val="C00000"/>
          <w:lang w:val="en"/>
        </w:rPr>
        <w:t>0%</w:t>
      </w:r>
      <w:r w:rsidR="00061716" w:rsidRPr="00061716">
        <w:rPr>
          <w:color w:val="C00000"/>
          <w:lang w:val="en"/>
        </w:rPr>
        <w:t>)</w:t>
      </w:r>
      <w:r w:rsidRPr="00061716">
        <w:rPr>
          <w:color w:val="C00000"/>
          <w:lang w:val="en"/>
        </w:rPr>
        <w:t xml:space="preserve"> </w:t>
      </w:r>
      <w:commentRangeEnd w:id="70"/>
      <w:r w:rsidR="00173323">
        <w:rPr>
          <w:rStyle w:val="Kommentarzeichen"/>
        </w:rPr>
        <w:commentReference w:id="70"/>
      </w:r>
      <w:r>
        <w:rPr>
          <w:lang w:val="en"/>
        </w:rPr>
        <w:t>w</w:t>
      </w:r>
      <w:r w:rsidR="00061716">
        <w:rPr>
          <w:lang w:val="en"/>
        </w:rPr>
        <w:t>ere</w:t>
      </w:r>
      <w:r>
        <w:rPr>
          <w:lang w:val="en"/>
        </w:rPr>
        <w:t xml:space="preserve"> published in the last 10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w:t>
      </w:r>
      <w:commentRangeStart w:id="71"/>
      <w:r w:rsidR="004A2FDC">
        <w:rPr>
          <w:lang w:val="en"/>
        </w:rPr>
        <w:t xml:space="preserve">are </w:t>
      </w:r>
      <w:commentRangeStart w:id="72"/>
      <w:r w:rsidR="004A2FDC">
        <w:rPr>
          <w:lang w:val="en"/>
        </w:rPr>
        <w:t>solely rating data</w:t>
      </w:r>
      <w:commentRangeEnd w:id="72"/>
      <w:r w:rsidR="00173323">
        <w:rPr>
          <w:rStyle w:val="Kommentarzeichen"/>
        </w:rPr>
        <w:commentReference w:id="72"/>
      </w:r>
      <w:commentRangeEnd w:id="71"/>
      <w:r w:rsidR="00786C7C">
        <w:rPr>
          <w:rStyle w:val="Kommentarzeichen"/>
        </w:rPr>
        <w:commentReference w:id="71"/>
      </w:r>
      <w:r w:rsidR="004A2FDC">
        <w:rPr>
          <w:lang w:val="en"/>
        </w:rPr>
        <w:t xml:space="preserve">. </w:t>
      </w:r>
      <w:r w:rsidR="0062078F">
        <w:rPr>
          <w:lang w:val="en"/>
        </w:rPr>
        <w:t xml:space="preserve"> </w:t>
      </w:r>
      <w:r w:rsidR="004A2FDC">
        <w:rPr>
          <w:color w:val="C00000"/>
          <w:lang w:val="en"/>
        </w:rPr>
        <w:t>T</w:t>
      </w:r>
      <w:r w:rsidR="0062078F">
        <w:rPr>
          <w:color w:val="C00000"/>
          <w:lang w:val="en"/>
        </w:rPr>
        <w:t>hree</w:t>
      </w:r>
      <w:r w:rsidR="0062078F" w:rsidRPr="0062078F">
        <w:rPr>
          <w:color w:val="C00000"/>
          <w:lang w:val="en"/>
        </w:rPr>
        <w:t xml:space="preserve"> </w:t>
      </w:r>
      <w:r w:rsidR="0062078F">
        <w:rPr>
          <w:lang w:val="en"/>
        </w:rPr>
        <w:t xml:space="preserve">are literature reviews, and </w:t>
      </w:r>
      <w:r w:rsidR="0062078F" w:rsidRPr="0062078F">
        <w:rPr>
          <w:color w:val="C00000"/>
          <w:lang w:val="en"/>
        </w:rPr>
        <w:t xml:space="preserve">two </w:t>
      </w:r>
      <w:r w:rsidR="0062078F">
        <w:rPr>
          <w:lang w:val="en"/>
        </w:rPr>
        <w:t xml:space="preserve">used neurophysiological measures. Regarding voice category, </w:t>
      </w:r>
      <w:r w:rsidR="0062078F" w:rsidRPr="0062078F">
        <w:rPr>
          <w:color w:val="C00000"/>
          <w:lang w:val="en"/>
        </w:rPr>
        <w:t>32</w:t>
      </w:r>
      <w:r w:rsidR="0062078F">
        <w:rPr>
          <w:lang w:val="en"/>
        </w:rPr>
        <w:t xml:space="preserve"> </w:t>
      </w:r>
      <w:r w:rsidR="00173323">
        <w:rPr>
          <w:lang w:val="en"/>
        </w:rPr>
        <w:t>used</w:t>
      </w:r>
      <w:r w:rsidR="0062078F">
        <w:rPr>
          <w:lang w:val="en"/>
        </w:rPr>
        <w:t xml:space="preserve"> synthetic, </w:t>
      </w:r>
      <w:r w:rsidR="0062078F" w:rsidRPr="0062078F">
        <w:rPr>
          <w:color w:val="C00000"/>
          <w:lang w:val="en"/>
        </w:rPr>
        <w:t>15</w:t>
      </w:r>
      <w:r w:rsidR="0062078F">
        <w:rPr>
          <w:lang w:val="en"/>
        </w:rPr>
        <w:t xml:space="preserve"> human-pathological, </w:t>
      </w:r>
      <w:r w:rsidR="0062078F" w:rsidRPr="0062078F">
        <w:rPr>
          <w:color w:val="C00000"/>
          <w:lang w:val="en"/>
        </w:rPr>
        <w:t>6</w:t>
      </w:r>
      <w:r w:rsidR="0062078F">
        <w:rPr>
          <w:lang w:val="en"/>
        </w:rPr>
        <w:t xml:space="preserve"> human-manipulated and </w:t>
      </w:r>
      <w:r w:rsidR="0062078F" w:rsidRPr="0062078F">
        <w:rPr>
          <w:color w:val="C00000"/>
          <w:lang w:val="en"/>
        </w:rPr>
        <w:t>5</w:t>
      </w:r>
      <w:r w:rsidR="0062078F">
        <w:rPr>
          <w:lang w:val="en"/>
        </w:rPr>
        <w:t xml:space="preserve"> human-healthy voices</w:t>
      </w:r>
      <w:ins w:id="73" w:author="Stefan Schweinberger" w:date="2024-06-10T19:29:00Z">
        <w:r w:rsidR="00786C7C">
          <w:rPr>
            <w:lang w:val="en"/>
          </w:rPr>
          <w:t>, with</w:t>
        </w:r>
      </w:ins>
      <w:del w:id="74" w:author="Stefan Schweinberger" w:date="2024-06-10T19:29:00Z">
        <w:r w:rsidR="0062078F" w:rsidDel="00786C7C">
          <w:rPr>
            <w:lang w:val="en"/>
          </w:rPr>
          <w:delText>.</w:delText>
        </w:r>
      </w:del>
      <w:r w:rsidR="0062078F">
        <w:rPr>
          <w:lang w:val="en"/>
        </w:rPr>
        <w:t xml:space="preserve"> </w:t>
      </w:r>
      <w:r w:rsidR="0062078F" w:rsidRPr="0062078F">
        <w:rPr>
          <w:color w:val="C00000"/>
          <w:lang w:val="en"/>
        </w:rPr>
        <w:t>8</w:t>
      </w:r>
      <w:r w:rsidR="0062078F">
        <w:rPr>
          <w:lang w:val="en"/>
        </w:rPr>
        <w:t xml:space="preserve"> </w:t>
      </w:r>
      <w:del w:id="75" w:author="Stefan Schweinberger" w:date="2024-06-10T19:29:00Z">
        <w:r w:rsidR="0062078F" w:rsidDel="00786C7C">
          <w:rPr>
            <w:lang w:val="en"/>
          </w:rPr>
          <w:delText xml:space="preserve">used </w:delText>
        </w:r>
      </w:del>
      <w:ins w:id="76" w:author="Stefan Schweinberger" w:date="2024-06-10T19:29:00Z">
        <w:r w:rsidR="00786C7C">
          <w:rPr>
            <w:lang w:val="en"/>
          </w:rPr>
          <w:t xml:space="preserve">using </w:t>
        </w:r>
      </w:ins>
      <w:commentRangeStart w:id="77"/>
      <w:r w:rsidR="0062078F">
        <w:rPr>
          <w:lang w:val="en"/>
        </w:rPr>
        <w:t xml:space="preserve">a mixture </w:t>
      </w:r>
      <w:commentRangeEnd w:id="77"/>
      <w:r w:rsidR="00786C7C">
        <w:rPr>
          <w:rStyle w:val="Kommentarzeichen"/>
        </w:rPr>
        <w:commentReference w:id="77"/>
      </w:r>
      <w:r w:rsidR="0062078F">
        <w:rPr>
          <w:lang w:val="en"/>
        </w:rPr>
        <w:t xml:space="preserve">of these voice types. </w:t>
      </w:r>
      <w:r w:rsidR="004A2FDC">
        <w:rPr>
          <w:lang w:val="en"/>
        </w:rPr>
        <w:t xml:space="preserve">In only </w:t>
      </w:r>
      <w:r w:rsidR="004A2FDC" w:rsidRPr="004A2FDC">
        <w:rPr>
          <w:color w:val="C00000"/>
          <w:lang w:val="en"/>
        </w:rPr>
        <w:t>29</w:t>
      </w:r>
      <w:r w:rsidR="004A2FDC">
        <w:rPr>
          <w:lang w:val="en"/>
        </w:rPr>
        <w:t xml:space="preserve"> papers, we could identify an explicit definition of naturalness.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In an attempt to capture this </w:t>
      </w:r>
      <w:r w:rsidR="00601BED">
        <w:rPr>
          <w:lang w:val="en"/>
        </w:rPr>
        <w:lastRenderedPageBreak/>
        <w:t>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ins w:id="78" w:author="Stefan Schweinberger" w:date="2024-06-10T19:30:00Z">
        <w:r w:rsidR="004A1755">
          <w:rPr>
            <w:lang w:val="en"/>
          </w:rPr>
          <w:t xml:space="preserve"> </w:t>
        </w:r>
      </w:ins>
      <w:r w:rsidR="00601BED">
        <w:rPr>
          <w:lang w:val="en"/>
        </w:rPr>
        <w:t xml:space="preserve">cloud in </w:t>
      </w:r>
      <w:r w:rsidR="00601BED" w:rsidRPr="00601BED">
        <w:rPr>
          <w:color w:val="C00000"/>
          <w:lang w:val="en"/>
        </w:rPr>
        <w:t>Figure 1, A</w:t>
      </w:r>
      <w:r w:rsidR="00601BED">
        <w:rPr>
          <w:lang w:val="en"/>
        </w:rPr>
        <w:t xml:space="preserve">. </w:t>
      </w:r>
      <w:r w:rsidR="004A470F">
        <w:rPr>
          <w:lang w:val="en"/>
        </w:rPr>
        <w:t xml:space="preserve">Subsequently, </w:t>
      </w:r>
      <w:del w:id="79" w:author="Stefan Schweinberger" w:date="2024-06-10T19:31:00Z">
        <w:r w:rsidR="004A470F" w:rsidDel="004A1755">
          <w:rPr>
            <w:lang w:val="en"/>
          </w:rPr>
          <w:delText>these were</w:delText>
        </w:r>
      </w:del>
      <w:ins w:id="80" w:author="Stefan Schweinberger" w:date="2024-06-10T19:31:00Z">
        <w:r w:rsidR="004A1755">
          <w:rPr>
            <w:lang w:val="en"/>
          </w:rPr>
          <w:t>we</w:t>
        </w:r>
      </w:ins>
      <w:r w:rsidR="004A470F">
        <w:rPr>
          <w:lang w:val="en"/>
        </w:rPr>
        <w:t xml:space="preserve"> compared </w:t>
      </w:r>
      <w:ins w:id="81" w:author="Stefan Schweinberger" w:date="2024-06-10T19:31:00Z">
        <w:r w:rsidR="004A1755">
          <w:rPr>
            <w:lang w:val="en"/>
          </w:rPr>
          <w:t xml:space="preserve">these </w:t>
        </w:r>
      </w:ins>
      <w:r w:rsidR="004A470F">
        <w:rPr>
          <w:lang w:val="en"/>
        </w:rPr>
        <w:t xml:space="preserve">to </w:t>
      </w:r>
      <w:r w:rsidR="00173323">
        <w:rPr>
          <w:lang w:val="en"/>
        </w:rPr>
        <w:t>the articles’</w:t>
      </w:r>
      <w:r w:rsidR="004A470F">
        <w:rPr>
          <w:lang w:val="en"/>
        </w:rPr>
        <w:t xml:space="preserve"> keywords: </w:t>
      </w:r>
      <w:r w:rsidR="004A470F" w:rsidRPr="004A470F">
        <w:rPr>
          <w:color w:val="C00000"/>
          <w:lang w:val="en"/>
        </w:rPr>
        <w:t>53</w:t>
      </w:r>
      <w:r w:rsidR="004A470F">
        <w:rPr>
          <w:lang w:val="en"/>
        </w:rPr>
        <w:t xml:space="preserve"> papers 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xml:space="preserve">, we coded the conceptualization of naturalness according to the taxonomy </w:t>
      </w:r>
      <w:del w:id="82" w:author="Stefan Schweinberger" w:date="2024-06-10T19:31:00Z">
        <w:r w:rsidR="00601BED" w:rsidDel="004A1755">
          <w:rPr>
            <w:lang w:val="en"/>
          </w:rPr>
          <w:delText xml:space="preserve">we </w:delText>
        </w:r>
      </w:del>
      <w:r w:rsidR="00601BED">
        <w:rPr>
          <w:lang w:val="en"/>
        </w:rPr>
        <w:t xml:space="preserve">proposed in Section 3. In case no definition of naturalness was provided, we </w:t>
      </w:r>
      <w:del w:id="83" w:author="Stefan Schweinberger" w:date="2024-06-10T19:31:00Z">
        <w:r w:rsidR="00601BED" w:rsidDel="004A1755">
          <w:rPr>
            <w:lang w:val="en"/>
          </w:rPr>
          <w:delText xml:space="preserve">tried to </w:delText>
        </w:r>
      </w:del>
      <w:r w:rsidR="00601BED">
        <w:rPr>
          <w:lang w:val="en"/>
        </w:rPr>
        <w:t>infer</w:t>
      </w:r>
      <w:ins w:id="84" w:author="Stefan Schweinberger" w:date="2024-06-10T19:31:00Z">
        <w:r w:rsidR="004A1755">
          <w:rPr>
            <w:lang w:val="en"/>
          </w:rPr>
          <w:t>red</w:t>
        </w:r>
      </w:ins>
      <w:r w:rsidR="00601BED">
        <w:rPr>
          <w:lang w:val="en"/>
        </w:rPr>
        <w:t xml:space="preserve"> the ‘implicit’ conceptualization </w:t>
      </w:r>
      <w:r w:rsidR="00173323">
        <w:rPr>
          <w:lang w:val="en"/>
        </w:rPr>
        <w:t>from</w:t>
      </w:r>
      <w:r w:rsidR="00601BED">
        <w:rPr>
          <w:lang w:val="en"/>
        </w:rPr>
        <w:t xml:space="preserve"> the research design. With this approach, we concluded that </w:t>
      </w:r>
      <w:r w:rsidR="00601BED" w:rsidRPr="00601BED">
        <w:rPr>
          <w:color w:val="C00000"/>
          <w:lang w:val="en"/>
        </w:rPr>
        <w:t>23</w:t>
      </w:r>
      <w:r w:rsidR="00601BED">
        <w:rPr>
          <w:lang w:val="en"/>
        </w:rPr>
        <w:t xml:space="preserve"> employed a deviation-based conceptualization, </w:t>
      </w:r>
      <w:r w:rsidR="00601BED" w:rsidRPr="00601BED">
        <w:rPr>
          <w:color w:val="C00000"/>
          <w:lang w:val="en"/>
        </w:rPr>
        <w:t>33</w:t>
      </w:r>
      <w:r w:rsidR="00601BED">
        <w:rPr>
          <w:lang w:val="en"/>
        </w:rPr>
        <w:t xml:space="preserve"> used human-likeness, </w:t>
      </w:r>
      <w:r w:rsidR="00601BED" w:rsidRPr="00601BED">
        <w:rPr>
          <w:color w:val="C00000"/>
          <w:lang w:val="en"/>
        </w:rPr>
        <w:t>2</w:t>
      </w:r>
      <w:r w:rsidR="00601BED">
        <w:rPr>
          <w:lang w:val="en"/>
        </w:rPr>
        <w:t xml:space="preserve"> referred to authenticity and </w:t>
      </w:r>
      <w:r w:rsidR="00601BED" w:rsidRPr="00601BED">
        <w:rPr>
          <w:color w:val="C00000"/>
          <w:lang w:val="en"/>
        </w:rPr>
        <w:t>8</w:t>
      </w:r>
      <w:r w:rsidR="00601BED">
        <w:rPr>
          <w:lang w:val="en"/>
        </w:rPr>
        <w:t xml:space="preserve"> used a combination.</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35112F6B" w:rsidR="00041975" w:rsidRDefault="00041975" w:rsidP="00041975">
      <w:pPr>
        <w:pStyle w:val="Listenabsatz"/>
        <w:numPr>
          <w:ilvl w:val="0"/>
          <w:numId w:val="8"/>
        </w:numPr>
        <w:rPr>
          <w:lang w:val="en"/>
        </w:rPr>
      </w:pPr>
      <w:r>
        <w:rPr>
          <w:lang w:val="en"/>
        </w:rPr>
        <w:t>Uncanny valley</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7F95295" w14:textId="77777777" w:rsidR="007D11CD" w:rsidRDefault="00B014AB" w:rsidP="007D11CD">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7D11CD">
            <w:rPr>
              <w:lang w:val="en"/>
            </w:rPr>
            <w:t>References</w:t>
          </w:r>
        </w:p>
        <w:p w14:paraId="0B06987D" w14:textId="77777777" w:rsidR="007D11CD" w:rsidRDefault="007D11CD" w:rsidP="007D11CD">
          <w:pPr>
            <w:pStyle w:val="CitaviBibliographyEntry"/>
            <w:rPr>
              <w:lang w:val="en"/>
            </w:rPr>
          </w:pPr>
          <w:r>
            <w:rPr>
              <w:lang w:val="en"/>
            </w:rPr>
            <w:t>1.</w:t>
          </w:r>
          <w:r>
            <w:rPr>
              <w:lang w:val="en"/>
            </w:rPr>
            <w:tab/>
          </w:r>
          <w:bookmarkStart w:id="85" w:name="_CTVL001b001e71cfb0d478c9df1887d9aa8fa5d"/>
          <w:r>
            <w:rPr>
              <w:lang w:val="en"/>
            </w:rPr>
            <w:t>Young, A.W.; Frühholz, S.; Schweinberger, S.R. Face and voice perception: Understanding commonalities and differences // Face and Voice Perception: Understanding Commonalities and Differences.</w:t>
          </w:r>
          <w:bookmarkEnd w:id="85"/>
          <w:r>
            <w:rPr>
              <w:lang w:val="en"/>
            </w:rPr>
            <w:t xml:space="preserve"> </w:t>
          </w:r>
          <w:r w:rsidRPr="007D11CD">
            <w:rPr>
              <w:i/>
              <w:lang w:val="en"/>
            </w:rPr>
            <w:t>Trends Cogn Sci</w:t>
          </w:r>
          <w:r w:rsidRPr="007D11CD">
            <w:rPr>
              <w:lang w:val="en"/>
            </w:rPr>
            <w:t xml:space="preserve"> </w:t>
          </w:r>
          <w:r w:rsidRPr="007D11CD">
            <w:rPr>
              <w:b/>
              <w:lang w:val="en"/>
            </w:rPr>
            <w:t>2020</w:t>
          </w:r>
          <w:r w:rsidRPr="007D11CD">
            <w:rPr>
              <w:lang w:val="en"/>
            </w:rPr>
            <w:t xml:space="preserve">, </w:t>
          </w:r>
          <w:r w:rsidRPr="007D11CD">
            <w:rPr>
              <w:i/>
              <w:lang w:val="en"/>
            </w:rPr>
            <w:t>24</w:t>
          </w:r>
          <w:r w:rsidRPr="007D11CD">
            <w:rPr>
              <w:lang w:val="en"/>
            </w:rPr>
            <w:t>, 398–410, doi:10.1016/j.tics.2020.02.001.</w:t>
          </w:r>
        </w:p>
        <w:p w14:paraId="449B3B9A" w14:textId="77777777" w:rsidR="007D11CD" w:rsidRDefault="007D11CD" w:rsidP="007D11CD">
          <w:pPr>
            <w:pStyle w:val="CitaviBibliographyEntry"/>
            <w:rPr>
              <w:lang w:val="en"/>
            </w:rPr>
          </w:pPr>
          <w:r>
            <w:rPr>
              <w:lang w:val="en"/>
            </w:rPr>
            <w:t>2.</w:t>
          </w:r>
          <w:r>
            <w:rPr>
              <w:lang w:val="en"/>
            </w:rPr>
            <w:tab/>
          </w:r>
          <w:bookmarkStart w:id="86" w:name="_CTVL001c436adf58e114813af41749f64b2d8ec"/>
          <w:r>
            <w:rPr>
              <w:lang w:val="en"/>
            </w:rPr>
            <w:t>Rodero, E. Effectiveness, attention, and recall of human and artificial voices in an advertising story. Prosody influence and functions of voices.</w:t>
          </w:r>
          <w:bookmarkEnd w:id="86"/>
          <w:r>
            <w:rPr>
              <w:lang w:val="en"/>
            </w:rPr>
            <w:t xml:space="preserve"> </w:t>
          </w:r>
          <w:r w:rsidRPr="007D11CD">
            <w:rPr>
              <w:i/>
              <w:lang w:val="en"/>
            </w:rPr>
            <w:t>Computers in Human Behavior</w:t>
          </w:r>
          <w:r w:rsidRPr="007D11CD">
            <w:rPr>
              <w:lang w:val="en"/>
            </w:rPr>
            <w:t xml:space="preserve"> </w:t>
          </w:r>
          <w:r w:rsidRPr="007D11CD">
            <w:rPr>
              <w:b/>
              <w:lang w:val="en"/>
            </w:rPr>
            <w:t>2017</w:t>
          </w:r>
          <w:r w:rsidRPr="007D11CD">
            <w:rPr>
              <w:lang w:val="en"/>
            </w:rPr>
            <w:t xml:space="preserve">, </w:t>
          </w:r>
          <w:r w:rsidRPr="007D11CD">
            <w:rPr>
              <w:i/>
              <w:lang w:val="en"/>
            </w:rPr>
            <w:t>77</w:t>
          </w:r>
          <w:r w:rsidRPr="007D11CD">
            <w:rPr>
              <w:lang w:val="en"/>
            </w:rPr>
            <w:t>, 336–346, doi:10.1016/j.chb.2017.08.044.</w:t>
          </w:r>
        </w:p>
        <w:p w14:paraId="1D545960" w14:textId="77777777" w:rsidR="007D11CD" w:rsidRDefault="007D11CD" w:rsidP="007D11CD">
          <w:pPr>
            <w:pStyle w:val="CitaviBibliographyEntry"/>
            <w:rPr>
              <w:lang w:val="en"/>
            </w:rPr>
          </w:pPr>
          <w:r>
            <w:rPr>
              <w:lang w:val="en"/>
            </w:rPr>
            <w:t>3.</w:t>
          </w:r>
          <w:r>
            <w:rPr>
              <w:lang w:val="en"/>
            </w:rPr>
            <w:tab/>
          </w:r>
          <w:bookmarkStart w:id="87" w:name="_CTVL001b2cfed2201dc4bfbb30224d692fe3c7c"/>
          <w:r>
            <w:rPr>
              <w:lang w:val="en"/>
            </w:rPr>
            <w:t>Rodero, E.; Lucas, I. Synthetic versus human voices in audiobooks: The human emotional intimacy effect.</w:t>
          </w:r>
          <w:bookmarkEnd w:id="87"/>
          <w:r>
            <w:rPr>
              <w:lang w:val="en"/>
            </w:rPr>
            <w:t xml:space="preserve"> </w:t>
          </w:r>
          <w:r w:rsidRPr="007D11CD">
            <w:rPr>
              <w:i/>
              <w:lang w:val="en"/>
            </w:rPr>
            <w:t>New Media &amp; Society</w:t>
          </w:r>
          <w:r w:rsidRPr="007D11CD">
            <w:rPr>
              <w:lang w:val="en"/>
            </w:rPr>
            <w:t xml:space="preserve"> </w:t>
          </w:r>
          <w:r w:rsidRPr="007D11CD">
            <w:rPr>
              <w:b/>
              <w:lang w:val="en"/>
            </w:rPr>
            <w:t>2023</w:t>
          </w:r>
          <w:r w:rsidRPr="007D11CD">
            <w:rPr>
              <w:lang w:val="en"/>
            </w:rPr>
            <w:t xml:space="preserve">, </w:t>
          </w:r>
          <w:r w:rsidRPr="007D11CD">
            <w:rPr>
              <w:i/>
              <w:lang w:val="en"/>
            </w:rPr>
            <w:t>25</w:t>
          </w:r>
          <w:r w:rsidRPr="007D11CD">
            <w:rPr>
              <w:lang w:val="en"/>
            </w:rPr>
            <w:t>, 1746–1764, doi:10.1177/14614448211024142.</w:t>
          </w:r>
        </w:p>
        <w:p w14:paraId="437F36B0" w14:textId="77777777" w:rsidR="007D11CD" w:rsidRDefault="007D11CD" w:rsidP="007D11CD">
          <w:pPr>
            <w:pStyle w:val="CitaviBibliographyEntry"/>
            <w:rPr>
              <w:lang w:val="en"/>
            </w:rPr>
          </w:pPr>
          <w:r>
            <w:rPr>
              <w:lang w:val="en"/>
            </w:rPr>
            <w:t>4.</w:t>
          </w:r>
          <w:r>
            <w:rPr>
              <w:lang w:val="en"/>
            </w:rPr>
            <w:tab/>
          </w:r>
          <w:bookmarkStart w:id="88" w:name="_CTVL00131a6c35984344b52a0d8347d4d006714"/>
          <w:r>
            <w:rPr>
              <w:lang w:val="en"/>
            </w:rPr>
            <w:t>Lavan, N.; McGettigan, C. A model for person perception from familiar and unfamiliar voices.</w:t>
          </w:r>
          <w:bookmarkEnd w:id="88"/>
          <w:r>
            <w:rPr>
              <w:lang w:val="en"/>
            </w:rPr>
            <w:t xml:space="preserve"> </w:t>
          </w:r>
          <w:r w:rsidRPr="007D11CD">
            <w:rPr>
              <w:i/>
              <w:lang w:val="en"/>
            </w:rPr>
            <w:t>Commun Psychol</w:t>
          </w:r>
          <w:r w:rsidRPr="007D11CD">
            <w:rPr>
              <w:lang w:val="en"/>
            </w:rPr>
            <w:t xml:space="preserve"> </w:t>
          </w:r>
          <w:r w:rsidRPr="007D11CD">
            <w:rPr>
              <w:b/>
              <w:lang w:val="en"/>
            </w:rPr>
            <w:t>2023</w:t>
          </w:r>
          <w:r w:rsidRPr="007D11CD">
            <w:rPr>
              <w:lang w:val="en"/>
            </w:rPr>
            <w:t xml:space="preserve">, </w:t>
          </w:r>
          <w:r w:rsidRPr="007D11CD">
            <w:rPr>
              <w:i/>
              <w:lang w:val="en"/>
            </w:rPr>
            <w:t>1</w:t>
          </w:r>
          <w:r w:rsidRPr="007D11CD">
            <w:rPr>
              <w:lang w:val="en"/>
            </w:rPr>
            <w:t>, doi:10.1038/s44271-023-00001-4.</w:t>
          </w:r>
        </w:p>
        <w:p w14:paraId="11B604F7" w14:textId="77777777" w:rsidR="007D11CD" w:rsidRDefault="007D11CD" w:rsidP="007D11CD">
          <w:pPr>
            <w:pStyle w:val="CitaviBibliographyEntry"/>
            <w:rPr>
              <w:lang w:val="en"/>
            </w:rPr>
          </w:pPr>
          <w:r>
            <w:rPr>
              <w:lang w:val="en"/>
            </w:rPr>
            <w:t>5.</w:t>
          </w:r>
          <w:r>
            <w:rPr>
              <w:lang w:val="en"/>
            </w:rPr>
            <w:tab/>
          </w:r>
          <w:bookmarkStart w:id="89" w:name="_CTVL0012277974cb7714b67b5f1e89408e0d8e5"/>
          <w:r w:rsidRPr="007D11CD">
            <w:rPr>
              <w:i/>
              <w:lang w:val="en"/>
            </w:rPr>
            <w:t>The SAGE Encyclopedia of Human Communication Sciences and Disorders;</w:t>
          </w:r>
          <w:bookmarkEnd w:id="89"/>
          <w:r w:rsidRPr="007D11CD">
            <w:rPr>
              <w:i/>
              <w:lang w:val="en"/>
            </w:rPr>
            <w:t xml:space="preserve"> </w:t>
          </w:r>
          <w:r w:rsidRPr="007D11CD">
            <w:rPr>
              <w:lang w:val="en"/>
            </w:rPr>
            <w:t>Damico, J.S.; Ball, M.J., Eds.; SAGE Publications, Inc: 2455 Teller Road, Thousand Oaks, California 91320, 2019, ISBN 9781483380834.</w:t>
          </w:r>
        </w:p>
        <w:p w14:paraId="717AA43E" w14:textId="77777777" w:rsidR="007D11CD" w:rsidRDefault="007D11CD" w:rsidP="007D11CD">
          <w:pPr>
            <w:pStyle w:val="CitaviBibliographyEntry"/>
            <w:rPr>
              <w:lang w:val="en"/>
            </w:rPr>
          </w:pPr>
          <w:r>
            <w:rPr>
              <w:lang w:val="en"/>
            </w:rPr>
            <w:t>6.</w:t>
          </w:r>
          <w:r>
            <w:rPr>
              <w:lang w:val="en"/>
            </w:rPr>
            <w:tab/>
          </w:r>
          <w:bookmarkStart w:id="90" w:name="_CTVL001fbae7f6b1f244474a9c6b3bd11fb323c"/>
          <w:r>
            <w:rPr>
              <w:lang w:val="en"/>
            </w:rPr>
            <w:t>Klopfenstein, M.; Bernard, K.; Heyman, C. The study of speech naturalness in communication disorders: A systematic review of the literature.</w:t>
          </w:r>
          <w:bookmarkEnd w:id="90"/>
          <w:r>
            <w:rPr>
              <w:lang w:val="en"/>
            </w:rPr>
            <w:t xml:space="preserve"> </w:t>
          </w:r>
          <w:r w:rsidRPr="007D11CD">
            <w:rPr>
              <w:i/>
              <w:lang w:val="en"/>
            </w:rPr>
            <w:t>Clin. Linguist. Phon.</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327–338, doi:10.1080/02699206.2019.1652692.</w:t>
          </w:r>
        </w:p>
        <w:p w14:paraId="4F1429EC" w14:textId="77777777" w:rsidR="007D11CD" w:rsidRDefault="007D11CD" w:rsidP="007D11CD">
          <w:pPr>
            <w:pStyle w:val="CitaviBibliographyEntry"/>
            <w:rPr>
              <w:lang w:val="en"/>
            </w:rPr>
          </w:pPr>
          <w:r>
            <w:rPr>
              <w:lang w:val="en"/>
            </w:rPr>
            <w:t>7.</w:t>
          </w:r>
          <w:r>
            <w:rPr>
              <w:lang w:val="en"/>
            </w:rPr>
            <w:tab/>
          </w:r>
          <w:bookmarkStart w:id="91" w:name="_CTVL00166e4bf6bb4a14bf5a861c6fab2ec55bb"/>
          <w:r>
            <w:rPr>
              <w:lang w:val="en"/>
            </w:rPr>
            <w:t>Birkholz, P.; Martin, L.; Xu, Y.; Scherbaum, S.; Neuschaefer-Rube, C. Manipulation of the prosodic features of vocal tract length, nasality and articulatory precision using articulatory synthesis.</w:t>
          </w:r>
          <w:bookmarkEnd w:id="91"/>
          <w:r>
            <w:rPr>
              <w:lang w:val="en"/>
            </w:rPr>
            <w:t xml:space="preserve"> </w:t>
          </w:r>
          <w:r w:rsidRPr="007D11CD">
            <w:rPr>
              <w:i/>
              <w:lang w:val="en"/>
            </w:rPr>
            <w:t>Computer Speech &amp; Language</w:t>
          </w:r>
          <w:r w:rsidRPr="007D11CD">
            <w:rPr>
              <w:lang w:val="en"/>
            </w:rPr>
            <w:t xml:space="preserve"> </w:t>
          </w:r>
          <w:r w:rsidRPr="007D11CD">
            <w:rPr>
              <w:b/>
              <w:lang w:val="en"/>
            </w:rPr>
            <w:t>2017</w:t>
          </w:r>
          <w:r w:rsidRPr="007D11CD">
            <w:rPr>
              <w:lang w:val="en"/>
            </w:rPr>
            <w:t xml:space="preserve">, </w:t>
          </w:r>
          <w:r w:rsidRPr="007D11CD">
            <w:rPr>
              <w:i/>
              <w:lang w:val="en"/>
            </w:rPr>
            <w:t>41</w:t>
          </w:r>
          <w:r w:rsidRPr="007D11CD">
            <w:rPr>
              <w:lang w:val="en"/>
            </w:rPr>
            <w:t>, 116–127, doi:10.1016/j.csl.2016.06.004.</w:t>
          </w:r>
        </w:p>
        <w:p w14:paraId="17B264C7" w14:textId="77777777" w:rsidR="007D11CD" w:rsidRDefault="007D11CD" w:rsidP="007D11CD">
          <w:pPr>
            <w:pStyle w:val="CitaviBibliographyEntry"/>
            <w:rPr>
              <w:lang w:val="en"/>
            </w:rPr>
          </w:pPr>
          <w:r>
            <w:rPr>
              <w:lang w:val="en"/>
            </w:rPr>
            <w:lastRenderedPageBreak/>
            <w:t>8.</w:t>
          </w:r>
          <w:r>
            <w:rPr>
              <w:lang w:val="en"/>
            </w:rPr>
            <w:tab/>
          </w:r>
          <w:bookmarkStart w:id="92" w:name="_CTVL0013e0761ace0f24a4e893d7b6ed445a286"/>
          <w:r>
            <w:rPr>
              <w:lang w:val="en"/>
            </w:rPr>
            <w:t>Birkholz, P.; Drechsel, S. Effects of the piriform fossae, transvelar acoustic coupling, and laryngeal wall vibration on the naturalness of articulatory speech synthesis.</w:t>
          </w:r>
          <w:bookmarkEnd w:id="92"/>
          <w:r>
            <w:rPr>
              <w:lang w:val="en"/>
            </w:rPr>
            <w:t xml:space="preserve"> </w:t>
          </w:r>
          <w:r w:rsidRPr="007D11CD">
            <w:rPr>
              <w:i/>
              <w:lang w:val="en"/>
            </w:rPr>
            <w:t>Speech Commun</w:t>
          </w:r>
          <w:r w:rsidRPr="007D11CD">
            <w:rPr>
              <w:lang w:val="en"/>
            </w:rPr>
            <w:t xml:space="preserve"> </w:t>
          </w:r>
          <w:r w:rsidRPr="007D11CD">
            <w:rPr>
              <w:b/>
              <w:lang w:val="en"/>
            </w:rPr>
            <w:t>2021</w:t>
          </w:r>
          <w:r w:rsidRPr="007D11CD">
            <w:rPr>
              <w:lang w:val="en"/>
            </w:rPr>
            <w:t xml:space="preserve">, </w:t>
          </w:r>
          <w:r w:rsidRPr="007D11CD">
            <w:rPr>
              <w:i/>
              <w:lang w:val="en"/>
            </w:rPr>
            <w:t>132</w:t>
          </w:r>
          <w:r w:rsidRPr="007D11CD">
            <w:rPr>
              <w:lang w:val="en"/>
            </w:rPr>
            <w:t>, 96–105, doi:10.1016/j.specom.2021.06.002.</w:t>
          </w:r>
        </w:p>
        <w:p w14:paraId="15E9C6B8" w14:textId="77777777" w:rsidR="007D11CD" w:rsidRDefault="007D11CD" w:rsidP="007D11CD">
          <w:pPr>
            <w:pStyle w:val="CitaviBibliographyEntry"/>
            <w:rPr>
              <w:lang w:val="en"/>
            </w:rPr>
          </w:pPr>
          <w:r>
            <w:rPr>
              <w:lang w:val="en"/>
            </w:rPr>
            <w:t>9.</w:t>
          </w:r>
          <w:r>
            <w:rPr>
              <w:lang w:val="en"/>
            </w:rPr>
            <w:tab/>
          </w:r>
          <w:bookmarkStart w:id="93" w:name="_CTVL0015f5cb147e9724e6da87514966070f76d"/>
          <w:r>
            <w:rPr>
              <w:lang w:val="en"/>
            </w:rPr>
            <w:t>Moore, B.C.J.; Tan, C.-T. Perceived naturalness of spectrally distorted speech and music.</w:t>
          </w:r>
          <w:bookmarkEnd w:id="93"/>
          <w:r>
            <w:rPr>
              <w:lang w:val="en"/>
            </w:rPr>
            <w:t xml:space="preserve"> </w:t>
          </w:r>
          <w:r w:rsidRPr="007D11CD">
            <w:rPr>
              <w:i/>
              <w:lang w:val="en"/>
            </w:rPr>
            <w:t>J. Acoust. Soc. Am.</w:t>
          </w:r>
          <w:r w:rsidRPr="007D11CD">
            <w:rPr>
              <w:lang w:val="en"/>
            </w:rPr>
            <w:t xml:space="preserve"> </w:t>
          </w:r>
          <w:r w:rsidRPr="007D11CD">
            <w:rPr>
              <w:b/>
              <w:lang w:val="en"/>
            </w:rPr>
            <w:t>2003</w:t>
          </w:r>
          <w:r w:rsidRPr="007D11CD">
            <w:rPr>
              <w:lang w:val="en"/>
            </w:rPr>
            <w:t xml:space="preserve">, </w:t>
          </w:r>
          <w:r w:rsidRPr="007D11CD">
            <w:rPr>
              <w:i/>
              <w:lang w:val="en"/>
            </w:rPr>
            <w:t>114</w:t>
          </w:r>
          <w:r w:rsidRPr="007D11CD">
            <w:rPr>
              <w:lang w:val="en"/>
            </w:rPr>
            <w:t>, 408–419, doi:10.1121/1.1577552.</w:t>
          </w:r>
        </w:p>
        <w:p w14:paraId="6D68DD80" w14:textId="77777777" w:rsidR="007D11CD" w:rsidRDefault="007D11CD" w:rsidP="007D11CD">
          <w:pPr>
            <w:pStyle w:val="CitaviBibliographyEntry"/>
            <w:rPr>
              <w:lang w:val="en"/>
            </w:rPr>
          </w:pPr>
          <w:r>
            <w:rPr>
              <w:lang w:val="en"/>
            </w:rPr>
            <w:t>10.</w:t>
          </w:r>
          <w:r>
            <w:rPr>
              <w:lang w:val="en"/>
            </w:rPr>
            <w:tab/>
          </w:r>
          <w:bookmarkStart w:id="94" w:name="_CTVL001a54500133cb04aa185303201aa6afaf2"/>
          <w:r>
            <w:rPr>
              <w:lang w:val="en"/>
            </w:rPr>
            <w:t>Nussbaum, C.; Pöhlmann, M.; Kreysa, H.; Schweinberger, S.R. Perceived naturalness of emotional voice morphs.</w:t>
          </w:r>
          <w:bookmarkEnd w:id="94"/>
          <w:r>
            <w:rPr>
              <w:lang w:val="en"/>
            </w:rPr>
            <w:t xml:space="preserve"> </w:t>
          </w:r>
          <w:r w:rsidRPr="007D11CD">
            <w:rPr>
              <w:i/>
              <w:lang w:val="en"/>
            </w:rPr>
            <w:t>Cogn. Emot.</w:t>
          </w:r>
          <w:r w:rsidRPr="007D11CD">
            <w:rPr>
              <w:lang w:val="en"/>
            </w:rPr>
            <w:t xml:space="preserve"> </w:t>
          </w:r>
          <w:r w:rsidRPr="007D11CD">
            <w:rPr>
              <w:b/>
              <w:lang w:val="en"/>
            </w:rPr>
            <w:t>2023</w:t>
          </w:r>
          <w:r w:rsidRPr="007D11CD">
            <w:rPr>
              <w:lang w:val="en"/>
            </w:rPr>
            <w:t>, 1–17, doi:10.1080/02699931.2023.2200920.</w:t>
          </w:r>
        </w:p>
        <w:p w14:paraId="290D391E" w14:textId="77777777" w:rsidR="007D11CD" w:rsidRDefault="007D11CD" w:rsidP="007D11CD">
          <w:pPr>
            <w:pStyle w:val="CitaviBibliographyEntry"/>
            <w:rPr>
              <w:lang w:val="en"/>
            </w:rPr>
          </w:pPr>
          <w:r>
            <w:rPr>
              <w:lang w:val="en"/>
            </w:rPr>
            <w:t>11.</w:t>
          </w:r>
          <w:r>
            <w:rPr>
              <w:lang w:val="en"/>
            </w:rPr>
            <w:tab/>
          </w:r>
          <w:bookmarkStart w:id="95" w:name="_CTVL001c655edd88d0c41a08eff9aaa8cdce345"/>
          <w:r>
            <w:rPr>
              <w:lang w:val="en"/>
            </w:rPr>
            <w:t>Seaborn, K.; Miyake, N.P.; Pennefather, P.; Otake-Matsuura, M. Voice in Human–Agent Interaction.</w:t>
          </w:r>
          <w:bookmarkEnd w:id="95"/>
          <w:r>
            <w:rPr>
              <w:lang w:val="en"/>
            </w:rPr>
            <w:t xml:space="preserve"> </w:t>
          </w:r>
          <w:r w:rsidRPr="007D11CD">
            <w:rPr>
              <w:i/>
              <w:lang w:val="en"/>
            </w:rPr>
            <w:t>ACM Comput. Surv.</w:t>
          </w:r>
          <w:r w:rsidRPr="007D11CD">
            <w:rPr>
              <w:lang w:val="en"/>
            </w:rPr>
            <w:t xml:space="preserve"> </w:t>
          </w:r>
          <w:r w:rsidRPr="007D11CD">
            <w:rPr>
              <w:b/>
              <w:lang w:val="en"/>
            </w:rPr>
            <w:t>2021</w:t>
          </w:r>
          <w:r w:rsidRPr="007D11CD">
            <w:rPr>
              <w:lang w:val="en"/>
            </w:rPr>
            <w:t xml:space="preserve">, </w:t>
          </w:r>
          <w:r w:rsidRPr="007D11CD">
            <w:rPr>
              <w:i/>
              <w:lang w:val="en"/>
            </w:rPr>
            <w:t>54</w:t>
          </w:r>
          <w:r w:rsidRPr="007D11CD">
            <w:rPr>
              <w:lang w:val="en"/>
            </w:rPr>
            <w:t>, 1–43, doi:10.1145/3386867.</w:t>
          </w:r>
        </w:p>
        <w:p w14:paraId="1C36F223" w14:textId="77777777" w:rsidR="007D11CD" w:rsidRDefault="007D11CD" w:rsidP="007D11CD">
          <w:pPr>
            <w:pStyle w:val="CitaviBibliographyEntry"/>
            <w:rPr>
              <w:lang w:val="en"/>
            </w:rPr>
          </w:pPr>
          <w:r>
            <w:rPr>
              <w:lang w:val="en"/>
            </w:rPr>
            <w:t>12.</w:t>
          </w:r>
          <w:r>
            <w:rPr>
              <w:lang w:val="en"/>
            </w:rPr>
            <w:tab/>
          </w:r>
          <w:bookmarkStart w:id="96" w:name="_CTVL00142ced9547f004324b210c9bf6a40fc26"/>
          <w:r>
            <w:rPr>
              <w:lang w:val="en"/>
            </w:rPr>
            <w:t>Triantafyllopoulos, A.; Schuller, B.W.; \.Iymen, G.; Sezgin, M.; He, X.; Yang, Z.; Tzirakis, P.; Liu, S.; Mertes, S.; André, E.; et al. An overview of affective speech synthesis and conversion in the deep learning era.</w:t>
          </w:r>
          <w:bookmarkEnd w:id="96"/>
          <w:r>
            <w:rPr>
              <w:lang w:val="en"/>
            </w:rPr>
            <w:t xml:space="preserve"> </w:t>
          </w:r>
          <w:r w:rsidRPr="007D11CD">
            <w:rPr>
              <w:i/>
              <w:lang w:val="en"/>
            </w:rPr>
            <w:t>Proceedings of the IEEE</w:t>
          </w:r>
          <w:r w:rsidRPr="007D11CD">
            <w:rPr>
              <w:lang w:val="en"/>
            </w:rPr>
            <w:t xml:space="preserve"> </w:t>
          </w:r>
          <w:r w:rsidRPr="007D11CD">
            <w:rPr>
              <w:b/>
              <w:lang w:val="en"/>
            </w:rPr>
            <w:t>2023</w:t>
          </w:r>
          <w:r w:rsidRPr="007D11CD">
            <w:rPr>
              <w:lang w:val="en"/>
            </w:rPr>
            <w:t>.</w:t>
          </w:r>
        </w:p>
        <w:p w14:paraId="73436515" w14:textId="77777777" w:rsidR="007D11CD" w:rsidRDefault="007D11CD" w:rsidP="007D11CD">
          <w:pPr>
            <w:pStyle w:val="CitaviBibliographyEntry"/>
            <w:rPr>
              <w:lang w:val="en"/>
            </w:rPr>
          </w:pPr>
          <w:r>
            <w:rPr>
              <w:lang w:val="en"/>
            </w:rPr>
            <w:t>13.</w:t>
          </w:r>
          <w:r>
            <w:rPr>
              <w:lang w:val="en"/>
            </w:rPr>
            <w:tab/>
          </w:r>
          <w:bookmarkStart w:id="97" w:name="_CTVL0019de342935bc34d6eb106ecb858f07a56"/>
          <w:r>
            <w:rPr>
              <w:lang w:val="en"/>
            </w:rPr>
            <w:t>Lu, L.; Zhang, P.; Zhang, T. Leveraging “human-likeness” of robotic service at restaurants.</w:t>
          </w:r>
          <w:bookmarkEnd w:id="97"/>
          <w:r>
            <w:rPr>
              <w:lang w:val="en"/>
            </w:rPr>
            <w:t xml:space="preserve"> </w:t>
          </w:r>
          <w:r w:rsidRPr="007D11CD">
            <w:rPr>
              <w:i/>
              <w:lang w:val="en"/>
            </w:rPr>
            <w:t>International Journal of Hospitality Management</w:t>
          </w:r>
          <w:r w:rsidRPr="007D11CD">
            <w:rPr>
              <w:lang w:val="en"/>
            </w:rPr>
            <w:t xml:space="preserve"> </w:t>
          </w:r>
          <w:r w:rsidRPr="007D11CD">
            <w:rPr>
              <w:b/>
              <w:lang w:val="en"/>
            </w:rPr>
            <w:t>2021</w:t>
          </w:r>
          <w:r w:rsidRPr="007D11CD">
            <w:rPr>
              <w:lang w:val="en"/>
            </w:rPr>
            <w:t xml:space="preserve">, </w:t>
          </w:r>
          <w:r w:rsidRPr="007D11CD">
            <w:rPr>
              <w:i/>
              <w:lang w:val="en"/>
            </w:rPr>
            <w:t>94</w:t>
          </w:r>
          <w:r w:rsidRPr="007D11CD">
            <w:rPr>
              <w:lang w:val="en"/>
            </w:rPr>
            <w:t>, 102823, doi:10.1016/j.ijhm.2020.102823.</w:t>
          </w:r>
        </w:p>
        <w:p w14:paraId="7410E7DA" w14:textId="77777777" w:rsidR="007D11CD" w:rsidRDefault="007D11CD" w:rsidP="007D11CD">
          <w:pPr>
            <w:pStyle w:val="CitaviBibliographyEntry"/>
            <w:rPr>
              <w:lang w:val="en"/>
            </w:rPr>
          </w:pPr>
          <w:r>
            <w:rPr>
              <w:lang w:val="en"/>
            </w:rPr>
            <w:t>14.</w:t>
          </w:r>
          <w:r>
            <w:rPr>
              <w:lang w:val="en"/>
            </w:rPr>
            <w:tab/>
          </w:r>
          <w:bookmarkStart w:id="98" w:name="_CTVL001336c0a9a324c431a956472a7daab8a11"/>
          <w:r>
            <w:rPr>
              <w:lang w:val="en"/>
            </w:rPr>
            <w:t>Lee, E.-J. The more humanlike, the better? How speech type and users’ cognitive style affect social responses to computers.</w:t>
          </w:r>
          <w:bookmarkEnd w:id="98"/>
          <w:r>
            <w:rPr>
              <w:lang w:val="en"/>
            </w:rPr>
            <w:t xml:space="preserve"> </w:t>
          </w:r>
          <w:r w:rsidRPr="007D11CD">
            <w:rPr>
              <w:i/>
              <w:lang w:val="en"/>
            </w:rPr>
            <w:t>Computers in Human Behavior</w:t>
          </w:r>
          <w:r w:rsidRPr="007D11CD">
            <w:rPr>
              <w:lang w:val="en"/>
            </w:rPr>
            <w:t xml:space="preserve"> </w:t>
          </w:r>
          <w:r w:rsidRPr="007D11CD">
            <w:rPr>
              <w:b/>
              <w:lang w:val="en"/>
            </w:rPr>
            <w:t>2010</w:t>
          </w:r>
          <w:r w:rsidRPr="007D11CD">
            <w:rPr>
              <w:lang w:val="en"/>
            </w:rPr>
            <w:t xml:space="preserve">, </w:t>
          </w:r>
          <w:r w:rsidRPr="007D11CD">
            <w:rPr>
              <w:i/>
              <w:lang w:val="en"/>
            </w:rPr>
            <w:t>26</w:t>
          </w:r>
          <w:r w:rsidRPr="007D11CD">
            <w:rPr>
              <w:lang w:val="en"/>
            </w:rPr>
            <w:t>, 665–672, doi:10.1016/j.chb.2010.01.003.</w:t>
          </w:r>
        </w:p>
        <w:p w14:paraId="31316749" w14:textId="77777777" w:rsidR="007D11CD" w:rsidRDefault="007D11CD" w:rsidP="007D11CD">
          <w:pPr>
            <w:pStyle w:val="CitaviBibliographyEntry"/>
            <w:rPr>
              <w:lang w:val="en"/>
            </w:rPr>
          </w:pPr>
          <w:r>
            <w:rPr>
              <w:lang w:val="en"/>
            </w:rPr>
            <w:t>15.</w:t>
          </w:r>
          <w:r>
            <w:rPr>
              <w:lang w:val="en"/>
            </w:rPr>
            <w:tab/>
          </w:r>
          <w:bookmarkStart w:id="99" w:name="_CTVL001335b73c635fb42d689284190911887e4"/>
          <w:r>
            <w:rPr>
              <w:lang w:val="en"/>
            </w:rPr>
            <w:t>Kühne, K.; Fischer, M.H.; Zhou, Y. The Human Takes It All: Humanlike Synthesized Voices Are Perceived as Less Eerie and More Likable. Evidence From a Subjective Ratings Study.</w:t>
          </w:r>
          <w:bookmarkEnd w:id="99"/>
          <w:r>
            <w:rPr>
              <w:lang w:val="en"/>
            </w:rPr>
            <w:t xml:space="preserve"> </w:t>
          </w:r>
          <w:r w:rsidRPr="007D11CD">
            <w:rPr>
              <w:i/>
              <w:lang w:val="en"/>
            </w:rPr>
            <w:t>Front. Neurorobot.</w:t>
          </w:r>
          <w:r w:rsidRPr="007D11CD">
            <w:rPr>
              <w:lang w:val="en"/>
            </w:rPr>
            <w:t xml:space="preserve"> </w:t>
          </w:r>
          <w:r w:rsidRPr="007D11CD">
            <w:rPr>
              <w:b/>
              <w:lang w:val="en"/>
            </w:rPr>
            <w:t>2020</w:t>
          </w:r>
          <w:r w:rsidRPr="007D11CD">
            <w:rPr>
              <w:lang w:val="en"/>
            </w:rPr>
            <w:t xml:space="preserve">, </w:t>
          </w:r>
          <w:r w:rsidRPr="007D11CD">
            <w:rPr>
              <w:i/>
              <w:lang w:val="en"/>
            </w:rPr>
            <w:t>14</w:t>
          </w:r>
          <w:r w:rsidRPr="007D11CD">
            <w:rPr>
              <w:lang w:val="en"/>
            </w:rPr>
            <w:t>, 593732, doi:10.3389/fnbot.2020.593732.</w:t>
          </w:r>
        </w:p>
        <w:p w14:paraId="2EFFEE7B" w14:textId="77777777" w:rsidR="007D11CD" w:rsidRDefault="007D11CD" w:rsidP="007D11CD">
          <w:pPr>
            <w:pStyle w:val="CitaviBibliographyEntry"/>
            <w:rPr>
              <w:lang w:val="en"/>
            </w:rPr>
          </w:pPr>
          <w:r>
            <w:rPr>
              <w:lang w:val="en"/>
            </w:rPr>
            <w:t>16.</w:t>
          </w:r>
          <w:r>
            <w:rPr>
              <w:lang w:val="en"/>
            </w:rPr>
            <w:tab/>
          </w:r>
          <w:bookmarkStart w:id="100" w:name="_CTVL001e756301a1d1043738864e448e45e01b6"/>
          <w:r>
            <w:rPr>
              <w:lang w:val="en"/>
            </w:rPr>
            <w:t>Schreibelmayr, S.; Mara, M. Robot Voices in Daily Life: Vocal Human-Likeness and Application Context as Determinants of User Acceptance.</w:t>
          </w:r>
          <w:bookmarkEnd w:id="100"/>
          <w:r>
            <w:rPr>
              <w:lang w:val="en"/>
            </w:rPr>
            <w:t xml:space="preserve"> </w:t>
          </w:r>
          <w:r w:rsidRPr="007D11CD">
            <w:rPr>
              <w:i/>
              <w:lang w:val="en"/>
            </w:rPr>
            <w:t>Front. Psychol.</w:t>
          </w:r>
          <w:r w:rsidRPr="007D11CD">
            <w:rPr>
              <w:lang w:val="en"/>
            </w:rPr>
            <w:t xml:space="preserve"> </w:t>
          </w:r>
          <w:r w:rsidRPr="007D11CD">
            <w:rPr>
              <w:b/>
              <w:lang w:val="en"/>
            </w:rPr>
            <w:t>2022</w:t>
          </w:r>
          <w:r w:rsidRPr="007D11CD">
            <w:rPr>
              <w:lang w:val="en"/>
            </w:rPr>
            <w:t xml:space="preserve">, </w:t>
          </w:r>
          <w:r w:rsidRPr="007D11CD">
            <w:rPr>
              <w:i/>
              <w:lang w:val="en"/>
            </w:rPr>
            <w:t>13</w:t>
          </w:r>
          <w:r w:rsidRPr="007D11CD">
            <w:rPr>
              <w:lang w:val="en"/>
            </w:rPr>
            <w:t>, 787499, doi:10.3389/fpsyg.2022.787499.</w:t>
          </w:r>
        </w:p>
        <w:p w14:paraId="1EB6BC17" w14:textId="77777777" w:rsidR="007D11CD" w:rsidRDefault="007D11CD" w:rsidP="007D11CD">
          <w:pPr>
            <w:pStyle w:val="CitaviBibliographyEntry"/>
            <w:rPr>
              <w:lang w:val="en"/>
            </w:rPr>
          </w:pPr>
          <w:r>
            <w:rPr>
              <w:lang w:val="en"/>
            </w:rPr>
            <w:t>17.</w:t>
          </w:r>
          <w:r>
            <w:rPr>
              <w:lang w:val="en"/>
            </w:rPr>
            <w:tab/>
          </w:r>
          <w:bookmarkStart w:id="101" w:name="_CTVL0019b104d07c5514130a5329f927c8a04c3"/>
          <w:r>
            <w:rPr>
              <w:lang w:val="en"/>
            </w:rPr>
            <w:t>Baird, A.; Parada-Cabaleiro, E.; Hantke, S.; Burkhardt, F.; Cummings, N.; Schüller, B. The Perception and Analysis of the Likeability and Human Likeness of Synthesized Speech. In</w:t>
          </w:r>
          <w:bookmarkEnd w:id="101"/>
          <w:r>
            <w:rPr>
              <w:lang w:val="en"/>
            </w:rPr>
            <w:t xml:space="preserve"> </w:t>
          </w:r>
          <w:r w:rsidRPr="007D11CD">
            <w:rPr>
              <w:i/>
              <w:lang w:val="en"/>
            </w:rPr>
            <w:t xml:space="preserve">Interspeech 2018. </w:t>
          </w:r>
          <w:r w:rsidRPr="007D11CD">
            <w:rPr>
              <w:lang w:val="en"/>
            </w:rPr>
            <w:t>Interspeech 2018, 2-6 September 2018; ISCA: ISCA, 2018; pp 2863–2867.</w:t>
          </w:r>
        </w:p>
        <w:p w14:paraId="1402FFF8" w14:textId="77777777" w:rsidR="007D11CD" w:rsidRDefault="007D11CD" w:rsidP="007D11CD">
          <w:pPr>
            <w:pStyle w:val="CitaviBibliographyEntry"/>
            <w:rPr>
              <w:lang w:val="en"/>
            </w:rPr>
          </w:pPr>
          <w:r>
            <w:rPr>
              <w:lang w:val="en"/>
            </w:rPr>
            <w:t>18.</w:t>
          </w:r>
          <w:r>
            <w:rPr>
              <w:lang w:val="en"/>
            </w:rPr>
            <w:tab/>
          </w:r>
          <w:bookmarkStart w:id="102" w:name="_CTVL00125d4d8430d794cccb355109d2ce051ce"/>
          <w:r>
            <w:rPr>
              <w:lang w:val="en"/>
            </w:rPr>
            <w:t>Yorkston, K.M.; Beukelman, D.R.; Strand, E.A.; Hakel, M.</w:t>
          </w:r>
          <w:bookmarkEnd w:id="102"/>
          <w:r>
            <w:rPr>
              <w:lang w:val="en"/>
            </w:rPr>
            <w:t xml:space="preserve"> </w:t>
          </w:r>
          <w:r w:rsidRPr="007D11CD">
            <w:rPr>
              <w:i/>
              <w:lang w:val="en"/>
            </w:rPr>
            <w:t xml:space="preserve">Management of motor speech disorders in children and adults; </w:t>
          </w:r>
          <w:r w:rsidRPr="007D11CD">
            <w:rPr>
              <w:lang w:val="en"/>
            </w:rPr>
            <w:t>Pro-ed Austin, TX, 1999.</w:t>
          </w:r>
        </w:p>
        <w:p w14:paraId="290B0384" w14:textId="77777777" w:rsidR="007D11CD" w:rsidRDefault="007D11CD" w:rsidP="007D11CD">
          <w:pPr>
            <w:pStyle w:val="CitaviBibliographyEntry"/>
            <w:rPr>
              <w:lang w:val="en"/>
            </w:rPr>
          </w:pPr>
          <w:r>
            <w:rPr>
              <w:lang w:val="en"/>
            </w:rPr>
            <w:t>19.</w:t>
          </w:r>
          <w:r>
            <w:rPr>
              <w:lang w:val="en"/>
            </w:rPr>
            <w:tab/>
          </w:r>
          <w:bookmarkStart w:id="103" w:name="_CTVL0010669a1f449a44641b1bb9ea328d0b29e"/>
          <w:r>
            <w:rPr>
              <w:lang w:val="en"/>
            </w:rPr>
            <w:t>Mawalim, C.O.; Galajit, K.; Karnjana, J.; Kidani, S.; Unoki, M. Speaker anonymization by modifying fundamental frequency and x-vector singular value.</w:t>
          </w:r>
          <w:bookmarkEnd w:id="103"/>
          <w:r>
            <w:rPr>
              <w:lang w:val="en"/>
            </w:rPr>
            <w:t xml:space="preserve"> </w:t>
          </w:r>
          <w:r w:rsidRPr="007D11CD">
            <w:rPr>
              <w:i/>
              <w:lang w:val="en"/>
            </w:rPr>
            <w:t>Computer Speech &amp; Language</w:t>
          </w:r>
          <w:r w:rsidRPr="007D11CD">
            <w:rPr>
              <w:lang w:val="en"/>
            </w:rPr>
            <w:t xml:space="preserve"> </w:t>
          </w:r>
          <w:r w:rsidRPr="007D11CD">
            <w:rPr>
              <w:b/>
              <w:lang w:val="en"/>
            </w:rPr>
            <w:t>2022</w:t>
          </w:r>
          <w:r w:rsidRPr="007D11CD">
            <w:rPr>
              <w:lang w:val="en"/>
            </w:rPr>
            <w:t xml:space="preserve">, </w:t>
          </w:r>
          <w:r w:rsidRPr="007D11CD">
            <w:rPr>
              <w:i/>
              <w:lang w:val="en"/>
            </w:rPr>
            <w:t>73</w:t>
          </w:r>
          <w:r w:rsidRPr="007D11CD">
            <w:rPr>
              <w:lang w:val="en"/>
            </w:rPr>
            <w:t>, 101326, doi:10.1016/j.csl.2021.101326.</w:t>
          </w:r>
        </w:p>
        <w:p w14:paraId="6F910726" w14:textId="77777777" w:rsidR="007D11CD" w:rsidRDefault="007D11CD" w:rsidP="007D11CD">
          <w:pPr>
            <w:pStyle w:val="CitaviBibliographyEntry"/>
            <w:rPr>
              <w:lang w:val="en"/>
            </w:rPr>
          </w:pPr>
          <w:r>
            <w:rPr>
              <w:lang w:val="en"/>
            </w:rPr>
            <w:t>20.</w:t>
          </w:r>
          <w:r>
            <w:rPr>
              <w:lang w:val="en"/>
            </w:rPr>
            <w:tab/>
          </w:r>
          <w:bookmarkStart w:id="104" w:name="_CTVL001a0a26c980df9436cb8a925b9aef5bcab"/>
          <w:r>
            <w:rPr>
              <w:lang w:val="en"/>
            </w:rPr>
            <w:t>Hu, P.; Lu, Y.; Gong, Y. Dual humanness and trust in conversational AI: A person-centered approach.</w:t>
          </w:r>
          <w:bookmarkEnd w:id="104"/>
          <w:r>
            <w:rPr>
              <w:lang w:val="en"/>
            </w:rPr>
            <w:t xml:space="preserve"> </w:t>
          </w:r>
          <w:r w:rsidRPr="007D11CD">
            <w:rPr>
              <w:i/>
              <w:lang w:val="en"/>
            </w:rPr>
            <w:t>Computers in Human Behavior</w:t>
          </w:r>
          <w:r w:rsidRPr="007D11CD">
            <w:rPr>
              <w:lang w:val="en"/>
            </w:rPr>
            <w:t xml:space="preserve"> </w:t>
          </w:r>
          <w:r w:rsidRPr="007D11CD">
            <w:rPr>
              <w:b/>
              <w:lang w:val="en"/>
            </w:rPr>
            <w:t>2021</w:t>
          </w:r>
          <w:r w:rsidRPr="007D11CD">
            <w:rPr>
              <w:lang w:val="en"/>
            </w:rPr>
            <w:t xml:space="preserve">, </w:t>
          </w:r>
          <w:r w:rsidRPr="007D11CD">
            <w:rPr>
              <w:i/>
              <w:lang w:val="en"/>
            </w:rPr>
            <w:t>119</w:t>
          </w:r>
          <w:r w:rsidRPr="007D11CD">
            <w:rPr>
              <w:lang w:val="en"/>
            </w:rPr>
            <w:t>, 106727, doi:10.1016/j.chb.2021.106727.</w:t>
          </w:r>
        </w:p>
        <w:p w14:paraId="449102CE" w14:textId="77777777" w:rsidR="007D11CD" w:rsidRDefault="007D11CD" w:rsidP="007D11CD">
          <w:pPr>
            <w:pStyle w:val="CitaviBibliographyEntry"/>
            <w:rPr>
              <w:lang w:val="en"/>
            </w:rPr>
          </w:pPr>
          <w:r>
            <w:rPr>
              <w:lang w:val="en"/>
            </w:rPr>
            <w:t>21.</w:t>
          </w:r>
          <w:r>
            <w:rPr>
              <w:lang w:val="en"/>
            </w:rPr>
            <w:tab/>
          </w:r>
          <w:bookmarkStart w:id="105" w:name="_CTVL001cb3dca543f4445dd95bfd8233cab7281"/>
          <w:r>
            <w:rPr>
              <w:lang w:val="en"/>
            </w:rPr>
            <w:t>Mayo, C.; Clark, R.A.J.; King, S. Listeners’ weighting of acoustic cues to synthetic speech naturalness: A multidimensional scaling analysis.</w:t>
          </w:r>
          <w:bookmarkEnd w:id="105"/>
          <w:r>
            <w:rPr>
              <w:lang w:val="en"/>
            </w:rPr>
            <w:t xml:space="preserve"> </w:t>
          </w:r>
          <w:r w:rsidRPr="007D11CD">
            <w:rPr>
              <w:i/>
              <w:lang w:val="en"/>
            </w:rPr>
            <w:t>Speech Commun</w:t>
          </w:r>
          <w:r w:rsidRPr="007D11CD">
            <w:rPr>
              <w:lang w:val="en"/>
            </w:rPr>
            <w:t xml:space="preserve"> </w:t>
          </w:r>
          <w:r w:rsidRPr="007D11CD">
            <w:rPr>
              <w:b/>
              <w:lang w:val="en"/>
            </w:rPr>
            <w:t>2011</w:t>
          </w:r>
          <w:r w:rsidRPr="007D11CD">
            <w:rPr>
              <w:lang w:val="en"/>
            </w:rPr>
            <w:t xml:space="preserve">, </w:t>
          </w:r>
          <w:r w:rsidRPr="007D11CD">
            <w:rPr>
              <w:i/>
              <w:lang w:val="en"/>
            </w:rPr>
            <w:t>53</w:t>
          </w:r>
          <w:r w:rsidRPr="007D11CD">
            <w:rPr>
              <w:lang w:val="en"/>
            </w:rPr>
            <w:t>, 311–326, doi:10.1016/j.specom.2010.10.003.</w:t>
          </w:r>
        </w:p>
        <w:p w14:paraId="45568957" w14:textId="77777777" w:rsidR="007D11CD" w:rsidRDefault="007D11CD" w:rsidP="007D11CD">
          <w:pPr>
            <w:pStyle w:val="CitaviBibliographyEntry"/>
            <w:rPr>
              <w:lang w:val="en"/>
            </w:rPr>
          </w:pPr>
          <w:r>
            <w:rPr>
              <w:lang w:val="en"/>
            </w:rPr>
            <w:t>22.</w:t>
          </w:r>
          <w:r>
            <w:rPr>
              <w:lang w:val="en"/>
            </w:rPr>
            <w:tab/>
          </w:r>
          <w:bookmarkStart w:id="106" w:name="_CTVL001a77e43335938474caf43c1ac87097ad7"/>
          <w:r>
            <w:rPr>
              <w:lang w:val="en"/>
            </w:rPr>
            <w:t>Velner, E.; Boersma, P.P.; Graaf, M.M. de. Intonation in Robot Speech. In</w:t>
          </w:r>
          <w:bookmarkEnd w:id="106"/>
          <w:r>
            <w:rPr>
              <w:lang w:val="en"/>
            </w:rPr>
            <w:t xml:space="preserve"> </w:t>
          </w:r>
          <w:r w:rsidRPr="007D11CD">
            <w:rPr>
              <w:i/>
              <w:lang w:val="en"/>
            </w:rPr>
            <w:t xml:space="preserve">Proceedings of the 2020 ACM/IEEE International Conference on Human-Robot Interaction. </w:t>
          </w:r>
          <w:r w:rsidRPr="007D11CD">
            <w:rPr>
              <w:lang w:val="en"/>
            </w:rPr>
            <w:t>HRI '20: ACM/IEEE International Conference on Human-Robot Interaction, Cambridge United Kingdom, 23 03 2020 26 03 2020; Belpaeme, T., Young, J., Gunes, H., Riek, L., Eds.; ACM: New York, NY, USA, 2020; pp 569–578, ISBN 9781450367462.</w:t>
          </w:r>
        </w:p>
        <w:p w14:paraId="0C1D4243" w14:textId="77777777" w:rsidR="007D11CD" w:rsidRDefault="007D11CD" w:rsidP="007D11CD">
          <w:pPr>
            <w:pStyle w:val="CitaviBibliographyEntry"/>
            <w:rPr>
              <w:lang w:val="en"/>
            </w:rPr>
          </w:pPr>
          <w:r>
            <w:rPr>
              <w:lang w:val="en"/>
            </w:rPr>
            <w:t>23.</w:t>
          </w:r>
          <w:r>
            <w:rPr>
              <w:lang w:val="en"/>
            </w:rPr>
            <w:tab/>
          </w:r>
          <w:bookmarkStart w:id="107" w:name="_CTVL00112cb11d5f07e4a4fa077d5b119b964ee"/>
          <w:r>
            <w:rPr>
              <w:lang w:val="en"/>
            </w:rPr>
            <w:t>Urakami, J.; Sutthithatip, S.; Moore, B.A. The Effect of Naturalness of Voice and Empathic Responses on Enjoyment, Attitudes and Motivation for Interacting with a Voice User Interface. In</w:t>
          </w:r>
          <w:bookmarkEnd w:id="107"/>
          <w:r>
            <w:rPr>
              <w:lang w:val="en"/>
            </w:rPr>
            <w:t xml:space="preserve"> </w:t>
          </w:r>
          <w:r w:rsidRPr="007D11CD">
            <w:rPr>
              <w:i/>
              <w:lang w:val="en"/>
            </w:rPr>
            <w:t>Human-Computer Interaction. Multimodal and Natural Interaction</w:t>
          </w:r>
          <w:r w:rsidRPr="007D11CD">
            <w:rPr>
              <w:lang w:val="en"/>
            </w:rPr>
            <w:t>; Kurosu, M., Ed.; Springer International Publishing: Cham, 2020; pp 244–259, ISBN 978-3-030-49061-4.</w:t>
          </w:r>
        </w:p>
        <w:p w14:paraId="2463B05D" w14:textId="77777777" w:rsidR="007D11CD" w:rsidRDefault="007D11CD" w:rsidP="007D11CD">
          <w:pPr>
            <w:pStyle w:val="CitaviBibliographyEntry"/>
            <w:rPr>
              <w:lang w:val="en"/>
            </w:rPr>
          </w:pPr>
          <w:r>
            <w:rPr>
              <w:lang w:val="en"/>
            </w:rPr>
            <w:t>24.</w:t>
          </w:r>
          <w:r>
            <w:rPr>
              <w:lang w:val="en"/>
            </w:rPr>
            <w:tab/>
          </w:r>
          <w:bookmarkStart w:id="108" w:name="_CTVL001ddf2261829a143b5b43f6808d8527183"/>
          <w:r>
            <w:rPr>
              <w:lang w:val="en"/>
            </w:rPr>
            <w:t>Abdulrahman, A.; Richards, D. Is Natural Necessary? Human Voice versus Synthetic Voice for Intelligent Virtual Agents.</w:t>
          </w:r>
          <w:bookmarkEnd w:id="108"/>
          <w:r>
            <w:rPr>
              <w:lang w:val="en"/>
            </w:rPr>
            <w:t xml:space="preserve"> </w:t>
          </w:r>
          <w:r w:rsidRPr="007D11CD">
            <w:rPr>
              <w:i/>
              <w:lang w:val="en"/>
            </w:rPr>
            <w:t>MTI</w:t>
          </w:r>
          <w:r w:rsidRPr="007D11CD">
            <w:rPr>
              <w:lang w:val="en"/>
            </w:rPr>
            <w:t xml:space="preserve"> </w:t>
          </w:r>
          <w:r w:rsidRPr="007D11CD">
            <w:rPr>
              <w:b/>
              <w:lang w:val="en"/>
            </w:rPr>
            <w:t>2022</w:t>
          </w:r>
          <w:r w:rsidRPr="007D11CD">
            <w:rPr>
              <w:lang w:val="en"/>
            </w:rPr>
            <w:t xml:space="preserve">, </w:t>
          </w:r>
          <w:r w:rsidRPr="007D11CD">
            <w:rPr>
              <w:i/>
              <w:lang w:val="en"/>
            </w:rPr>
            <w:t>6</w:t>
          </w:r>
          <w:r w:rsidRPr="007D11CD">
            <w:rPr>
              <w:lang w:val="en"/>
            </w:rPr>
            <w:t>, 51, doi:10.3390/mti6070051.</w:t>
          </w:r>
        </w:p>
        <w:p w14:paraId="1C61E1F4" w14:textId="77777777" w:rsidR="007D11CD" w:rsidRDefault="007D11CD" w:rsidP="007D11CD">
          <w:pPr>
            <w:pStyle w:val="CitaviBibliographyEntry"/>
            <w:rPr>
              <w:lang w:val="en"/>
            </w:rPr>
          </w:pPr>
          <w:r>
            <w:rPr>
              <w:lang w:val="en"/>
            </w:rPr>
            <w:lastRenderedPageBreak/>
            <w:t>25.</w:t>
          </w:r>
          <w:r>
            <w:rPr>
              <w:lang w:val="en"/>
            </w:rPr>
            <w:tab/>
          </w:r>
          <w:bookmarkStart w:id="109" w:name="_CTVL0015833af7483784f0c929908e878248ca6"/>
          <w:r>
            <w:rPr>
              <w:lang w:val="en"/>
            </w:rPr>
            <w:t>Ko, S.; Barnes, J.; Dong, J.; Park, C.H.; Howard, A.; Jeon, M. The Effects of Robot Voices and Appearances on Users’ Emotion Recognition and Subjective Perception.</w:t>
          </w:r>
          <w:bookmarkEnd w:id="109"/>
          <w:r>
            <w:rPr>
              <w:lang w:val="en"/>
            </w:rPr>
            <w:t xml:space="preserve"> </w:t>
          </w:r>
          <w:r w:rsidRPr="007D11CD">
            <w:rPr>
              <w:i/>
              <w:lang w:val="en"/>
            </w:rPr>
            <w:t>Int. J. Human. Robot.</w:t>
          </w:r>
          <w:r w:rsidRPr="007D11CD">
            <w:rPr>
              <w:lang w:val="en"/>
            </w:rPr>
            <w:t xml:space="preserve"> </w:t>
          </w:r>
          <w:r w:rsidRPr="007D11CD">
            <w:rPr>
              <w:b/>
              <w:lang w:val="en"/>
            </w:rPr>
            <w:t>2023</w:t>
          </w:r>
          <w:r w:rsidRPr="007D11CD">
            <w:rPr>
              <w:lang w:val="en"/>
            </w:rPr>
            <w:t xml:space="preserve">, </w:t>
          </w:r>
          <w:r w:rsidRPr="007D11CD">
            <w:rPr>
              <w:i/>
              <w:lang w:val="en"/>
            </w:rPr>
            <w:t>20</w:t>
          </w:r>
          <w:r w:rsidRPr="007D11CD">
            <w:rPr>
              <w:lang w:val="en"/>
            </w:rPr>
            <w:t>, doi:10.1142/S0219843623500019.</w:t>
          </w:r>
        </w:p>
        <w:p w14:paraId="05572164" w14:textId="77777777" w:rsidR="007D11CD" w:rsidRDefault="007D11CD" w:rsidP="007D11CD">
          <w:pPr>
            <w:pStyle w:val="CitaviBibliographyEntry"/>
            <w:rPr>
              <w:lang w:val="en"/>
            </w:rPr>
          </w:pPr>
          <w:r>
            <w:rPr>
              <w:lang w:val="en"/>
            </w:rPr>
            <w:t>26.</w:t>
          </w:r>
          <w:r>
            <w:rPr>
              <w:lang w:val="en"/>
            </w:rPr>
            <w:tab/>
          </w:r>
          <w:bookmarkStart w:id="110" w:name="_CTVL001f5c5b3728c9c434d96e91d4a4b29a457"/>
          <w:r>
            <w:rPr>
              <w:lang w:val="en"/>
            </w:rPr>
            <w:t>Abur, D.; Subaciute, A.; Daliri, A.; Lester-Smith, R.A.; Lupiani, A.A.; Cilento, D.; Enos, N.M.; Weerathunge, H.R.; Tardif, M.C.; Stepp, C.E. Feedback and Feedforward Auditory-Motor Processes for Voice and Articulation in Parkinson's Disease.</w:t>
          </w:r>
          <w:bookmarkEnd w:id="110"/>
          <w:r>
            <w:rPr>
              <w:lang w:val="en"/>
            </w:rPr>
            <w:t xml:space="preserve"> </w:t>
          </w:r>
          <w:r w:rsidRPr="007D11CD">
            <w:rPr>
              <w:i/>
              <w:lang w:val="en"/>
            </w:rPr>
            <w:t>J Speech Lang Hear Res</w:t>
          </w:r>
          <w:r w:rsidRPr="007D11CD">
            <w:rPr>
              <w:lang w:val="en"/>
            </w:rPr>
            <w:t xml:space="preserve"> </w:t>
          </w:r>
          <w:r w:rsidRPr="007D11CD">
            <w:rPr>
              <w:b/>
              <w:lang w:val="en"/>
            </w:rPr>
            <w:t>2021</w:t>
          </w:r>
          <w:r w:rsidRPr="007D11CD">
            <w:rPr>
              <w:lang w:val="en"/>
            </w:rPr>
            <w:t xml:space="preserve">, </w:t>
          </w:r>
          <w:r w:rsidRPr="007D11CD">
            <w:rPr>
              <w:i/>
              <w:lang w:val="en"/>
            </w:rPr>
            <w:t>64</w:t>
          </w:r>
          <w:r w:rsidRPr="007D11CD">
            <w:rPr>
              <w:lang w:val="en"/>
            </w:rPr>
            <w:t>, 4682–4694, doi:10.1044/2021_JSLHR-21-00153.</w:t>
          </w:r>
        </w:p>
        <w:p w14:paraId="1DC25A9E" w14:textId="77777777" w:rsidR="007D11CD" w:rsidRDefault="007D11CD" w:rsidP="007D11CD">
          <w:pPr>
            <w:pStyle w:val="CitaviBibliographyEntry"/>
            <w:rPr>
              <w:lang w:val="en"/>
            </w:rPr>
          </w:pPr>
          <w:r>
            <w:rPr>
              <w:lang w:val="en"/>
            </w:rPr>
            <w:t>27.</w:t>
          </w:r>
          <w:r>
            <w:rPr>
              <w:lang w:val="en"/>
            </w:rPr>
            <w:tab/>
          </w:r>
          <w:bookmarkStart w:id="111" w:name="_CTVL0010715d864bf2142b6b4450b3ffb1f10ac"/>
          <w:r>
            <w:rPr>
              <w:lang w:val="en"/>
            </w:rPr>
            <w:t>Klopfenstein, M. Relationship between acoustic measures and speech naturalness ratings in Parkinson's disease: A within-speaker approach.</w:t>
          </w:r>
          <w:bookmarkEnd w:id="111"/>
          <w:r>
            <w:rPr>
              <w:lang w:val="en"/>
            </w:rPr>
            <w:t xml:space="preserve"> </w:t>
          </w:r>
          <w:r w:rsidRPr="007D11CD">
            <w:rPr>
              <w:i/>
              <w:lang w:val="en"/>
            </w:rPr>
            <w:t>Clin. Linguist. Phon.</w:t>
          </w:r>
          <w:r w:rsidRPr="007D11CD">
            <w:rPr>
              <w:lang w:val="en"/>
            </w:rPr>
            <w:t xml:space="preserve"> </w:t>
          </w:r>
          <w:r w:rsidRPr="007D11CD">
            <w:rPr>
              <w:b/>
              <w:lang w:val="en"/>
            </w:rPr>
            <w:t>2015</w:t>
          </w:r>
          <w:r w:rsidRPr="007D11CD">
            <w:rPr>
              <w:lang w:val="en"/>
            </w:rPr>
            <w:t xml:space="preserve">, </w:t>
          </w:r>
          <w:r w:rsidRPr="007D11CD">
            <w:rPr>
              <w:i/>
              <w:lang w:val="en"/>
            </w:rPr>
            <w:t>29</w:t>
          </w:r>
          <w:r w:rsidRPr="007D11CD">
            <w:rPr>
              <w:lang w:val="en"/>
            </w:rPr>
            <w:t>, 938–954, doi:10.3109/02699206.2015.1081293.</w:t>
          </w:r>
        </w:p>
        <w:p w14:paraId="0822D55F" w14:textId="77777777" w:rsidR="007D11CD" w:rsidRDefault="007D11CD" w:rsidP="007D11CD">
          <w:pPr>
            <w:pStyle w:val="CitaviBibliographyEntry"/>
            <w:rPr>
              <w:lang w:val="en"/>
            </w:rPr>
          </w:pPr>
          <w:r>
            <w:rPr>
              <w:lang w:val="en"/>
            </w:rPr>
            <w:t>28.</w:t>
          </w:r>
          <w:r>
            <w:rPr>
              <w:lang w:val="en"/>
            </w:rPr>
            <w:tab/>
          </w:r>
          <w:bookmarkStart w:id="112" w:name="_CTVL001fc3e2954d7904694bbbc3c5213c1779b"/>
          <w:r>
            <w:rPr>
              <w:lang w:val="en"/>
            </w:rPr>
            <w:t>Eadie, T.L.; Doyle, P.C. Direct Magnitude Estimation and Interval Scaling of Naturalness and Severity in Tracheoesophageal (TE) Speakers.</w:t>
          </w:r>
          <w:bookmarkEnd w:id="112"/>
          <w:r>
            <w:rPr>
              <w:lang w:val="en"/>
            </w:rPr>
            <w:t xml:space="preserve"> </w:t>
          </w:r>
          <w:r w:rsidRPr="007D11CD">
            <w:rPr>
              <w:i/>
              <w:lang w:val="en"/>
            </w:rPr>
            <w:t>J Speech Lang Hear Res</w:t>
          </w:r>
          <w:r w:rsidRPr="007D11CD">
            <w:rPr>
              <w:lang w:val="en"/>
            </w:rPr>
            <w:t xml:space="preserve"> </w:t>
          </w:r>
          <w:r w:rsidRPr="007D11CD">
            <w:rPr>
              <w:b/>
              <w:lang w:val="en"/>
            </w:rPr>
            <w:t>2002</w:t>
          </w:r>
          <w:r w:rsidRPr="007D11CD">
            <w:rPr>
              <w:lang w:val="en"/>
            </w:rPr>
            <w:t xml:space="preserve">, </w:t>
          </w:r>
          <w:r w:rsidRPr="007D11CD">
            <w:rPr>
              <w:i/>
              <w:lang w:val="en"/>
            </w:rPr>
            <w:t>45</w:t>
          </w:r>
          <w:r w:rsidRPr="007D11CD">
            <w:rPr>
              <w:lang w:val="en"/>
            </w:rPr>
            <w:t>, 1088–1096, doi:10.1044/1092-4388(2002/087).</w:t>
          </w:r>
        </w:p>
        <w:p w14:paraId="2E77DD6B" w14:textId="77777777" w:rsidR="007D11CD" w:rsidRDefault="007D11CD" w:rsidP="007D11CD">
          <w:pPr>
            <w:pStyle w:val="CitaviBibliographyEntry"/>
            <w:rPr>
              <w:lang w:val="en"/>
            </w:rPr>
          </w:pPr>
          <w:r>
            <w:rPr>
              <w:lang w:val="en"/>
            </w:rPr>
            <w:t>29.</w:t>
          </w:r>
          <w:r>
            <w:rPr>
              <w:lang w:val="en"/>
            </w:rPr>
            <w:tab/>
          </w:r>
          <w:bookmarkStart w:id="113" w:name="_CTVL0016fb6fe0193014b3a81361d605bd78864"/>
          <w:r>
            <w:rPr>
              <w:lang w:val="en"/>
            </w:rPr>
            <w:t>Eadie, T.L.; Doyle, P.C.; Hansen, K.; Beaudin, P.G. Influence of speaker gender on listener judgments of tracheoesophageal speech.</w:t>
          </w:r>
          <w:bookmarkEnd w:id="113"/>
          <w:r>
            <w:rPr>
              <w:lang w:val="en"/>
            </w:rPr>
            <w:t xml:space="preserve"> </w:t>
          </w:r>
          <w:r w:rsidRPr="007D11CD">
            <w:rPr>
              <w:i/>
              <w:lang w:val="en"/>
            </w:rPr>
            <w:t>J. Voice</w:t>
          </w:r>
          <w:r w:rsidRPr="007D11CD">
            <w:rPr>
              <w:lang w:val="en"/>
            </w:rPr>
            <w:t xml:space="preserve"> </w:t>
          </w:r>
          <w:r w:rsidRPr="007D11CD">
            <w:rPr>
              <w:b/>
              <w:lang w:val="en"/>
            </w:rPr>
            <w:t>2008</w:t>
          </w:r>
          <w:r w:rsidRPr="007D11CD">
            <w:rPr>
              <w:lang w:val="en"/>
            </w:rPr>
            <w:t xml:space="preserve">, </w:t>
          </w:r>
          <w:r w:rsidRPr="007D11CD">
            <w:rPr>
              <w:i/>
              <w:lang w:val="en"/>
            </w:rPr>
            <w:t>22</w:t>
          </w:r>
          <w:r w:rsidRPr="007D11CD">
            <w:rPr>
              <w:lang w:val="en"/>
            </w:rPr>
            <w:t>, 43–57, doi:10.1016/j.jvoice.2006.08.008.</w:t>
          </w:r>
        </w:p>
        <w:p w14:paraId="234BE351" w14:textId="77777777" w:rsidR="007D11CD" w:rsidRDefault="007D11CD" w:rsidP="007D11CD">
          <w:pPr>
            <w:pStyle w:val="CitaviBibliographyEntry"/>
            <w:rPr>
              <w:lang w:val="en"/>
            </w:rPr>
          </w:pPr>
          <w:r>
            <w:rPr>
              <w:lang w:val="en"/>
            </w:rPr>
            <w:t>30.</w:t>
          </w:r>
          <w:r>
            <w:rPr>
              <w:lang w:val="en"/>
            </w:rPr>
            <w:tab/>
          </w:r>
          <w:bookmarkStart w:id="114" w:name="_CTVL001a1e5bbaffeea488994d4c328929ebf3f"/>
          <w:r>
            <w:rPr>
              <w:lang w:val="en"/>
            </w:rPr>
            <w:t>Yorkston, K.M.; Hammen, V.L.; Beukelman, D.R.; Traynor, C.D. The effect of rate control on the intelligibility and naturalness of dysarthric speech.</w:t>
          </w:r>
          <w:bookmarkEnd w:id="114"/>
          <w:r>
            <w:rPr>
              <w:lang w:val="en"/>
            </w:rPr>
            <w:t xml:space="preserve"> </w:t>
          </w:r>
          <w:r w:rsidRPr="007D11CD">
            <w:rPr>
              <w:i/>
              <w:lang w:val="en"/>
            </w:rPr>
            <w:t>J. Speech Hear. Disord.</w:t>
          </w:r>
          <w:r w:rsidRPr="007D11CD">
            <w:rPr>
              <w:lang w:val="en"/>
            </w:rPr>
            <w:t xml:space="preserve"> </w:t>
          </w:r>
          <w:r w:rsidRPr="007D11CD">
            <w:rPr>
              <w:b/>
              <w:lang w:val="en"/>
            </w:rPr>
            <w:t>1990</w:t>
          </w:r>
          <w:r w:rsidRPr="007D11CD">
            <w:rPr>
              <w:lang w:val="en"/>
            </w:rPr>
            <w:t xml:space="preserve">, </w:t>
          </w:r>
          <w:r w:rsidRPr="007D11CD">
            <w:rPr>
              <w:i/>
              <w:lang w:val="en"/>
            </w:rPr>
            <w:t>55</w:t>
          </w:r>
          <w:r w:rsidRPr="007D11CD">
            <w:rPr>
              <w:lang w:val="en"/>
            </w:rPr>
            <w:t>, 550–560, doi:10.1044/jshd.5503.550.</w:t>
          </w:r>
        </w:p>
        <w:p w14:paraId="5F5FDCCD" w14:textId="77777777" w:rsidR="007D11CD" w:rsidRDefault="007D11CD" w:rsidP="007D11CD">
          <w:pPr>
            <w:pStyle w:val="CitaviBibliographyEntry"/>
            <w:rPr>
              <w:lang w:val="en"/>
            </w:rPr>
          </w:pPr>
          <w:r>
            <w:rPr>
              <w:lang w:val="en"/>
            </w:rPr>
            <w:t>31.</w:t>
          </w:r>
          <w:r>
            <w:rPr>
              <w:lang w:val="en"/>
            </w:rPr>
            <w:tab/>
          </w:r>
          <w:bookmarkStart w:id="115" w:name="_CTVL001edf9aa5e00b04865a7eea9c6bf966c9c"/>
          <w:r>
            <w:rPr>
              <w:lang w:val="en"/>
            </w:rPr>
            <w:t>Euler, H.A.; Merkel, A.; Hente, K.; Neef, N.; Wolff von Gudenberg, A.; Neumann, K. Speech restructuring group treatment for 6-to-9-year-old children who stutter: A therapeutic trial.</w:t>
          </w:r>
          <w:bookmarkEnd w:id="115"/>
          <w:r>
            <w:rPr>
              <w:lang w:val="en"/>
            </w:rPr>
            <w:t xml:space="preserve"> </w:t>
          </w:r>
          <w:r w:rsidRPr="007D11CD">
            <w:rPr>
              <w:i/>
              <w:lang w:val="en"/>
            </w:rPr>
            <w:t>J. Commun. Disord.</w:t>
          </w:r>
          <w:r w:rsidRPr="007D11CD">
            <w:rPr>
              <w:lang w:val="en"/>
            </w:rPr>
            <w:t xml:space="preserve"> </w:t>
          </w:r>
          <w:r w:rsidRPr="007D11CD">
            <w:rPr>
              <w:b/>
              <w:lang w:val="en"/>
            </w:rPr>
            <w:t>2021</w:t>
          </w:r>
          <w:r w:rsidRPr="007D11CD">
            <w:rPr>
              <w:lang w:val="en"/>
            </w:rPr>
            <w:t xml:space="preserve">, </w:t>
          </w:r>
          <w:r w:rsidRPr="007D11CD">
            <w:rPr>
              <w:i/>
              <w:lang w:val="en"/>
            </w:rPr>
            <w:t>89</w:t>
          </w:r>
          <w:r w:rsidRPr="007D11CD">
            <w:rPr>
              <w:lang w:val="en"/>
            </w:rPr>
            <w:t>, 106073, doi:10.1016/j.jcomdis.2020.106073.</w:t>
          </w:r>
        </w:p>
        <w:p w14:paraId="70A3C9FA" w14:textId="77777777" w:rsidR="007D11CD" w:rsidRDefault="007D11CD" w:rsidP="007D11CD">
          <w:pPr>
            <w:pStyle w:val="CitaviBibliographyEntry"/>
            <w:rPr>
              <w:lang w:val="en"/>
            </w:rPr>
          </w:pPr>
          <w:r>
            <w:rPr>
              <w:lang w:val="en"/>
            </w:rPr>
            <w:t>32.</w:t>
          </w:r>
          <w:r>
            <w:rPr>
              <w:lang w:val="en"/>
            </w:rPr>
            <w:tab/>
          </w:r>
          <w:bookmarkStart w:id="116" w:name="_CTVL001c33bb1c6b27e44c39530db03049fa031"/>
          <w:r>
            <w:rPr>
              <w:lang w:val="en"/>
            </w:rPr>
            <w:t>Assmann, P.F.; Dembling, S.; Nearey, T.M. Effects of frequency shifts on perceived naturalness and gender information in speech. In</w:t>
          </w:r>
          <w:bookmarkEnd w:id="116"/>
          <w:r>
            <w:rPr>
              <w:lang w:val="en"/>
            </w:rPr>
            <w:t xml:space="preserve"> </w:t>
          </w:r>
          <w:r w:rsidRPr="007D11CD">
            <w:rPr>
              <w:i/>
              <w:lang w:val="en"/>
            </w:rPr>
            <w:t>INTERSPEECH</w:t>
          </w:r>
          <w:r w:rsidRPr="007D11CD">
            <w:rPr>
              <w:lang w:val="en"/>
            </w:rPr>
            <w:t>, 2006.</w:t>
          </w:r>
        </w:p>
        <w:p w14:paraId="2F6EA67A" w14:textId="77777777" w:rsidR="007D11CD" w:rsidRDefault="007D11CD" w:rsidP="007D11CD">
          <w:pPr>
            <w:pStyle w:val="CitaviBibliographyEntry"/>
            <w:rPr>
              <w:lang w:val="en"/>
            </w:rPr>
          </w:pPr>
          <w:r>
            <w:rPr>
              <w:lang w:val="en"/>
            </w:rPr>
            <w:t>33.</w:t>
          </w:r>
          <w:r>
            <w:rPr>
              <w:lang w:val="en"/>
            </w:rPr>
            <w:tab/>
          </w:r>
          <w:bookmarkStart w:id="117" w:name="_CTVL0016a6f74b49bda4923b3e7d77f5a7e4472"/>
          <w:r>
            <w:rPr>
              <w:lang w:val="en"/>
            </w:rPr>
            <w:t>Venkatraman, A.; Sivasankar, M.P. Continuous Vocal Fry Simulated in Laboratory Subjects: A Preliminary Report on Voice Production and Listener Ratings.</w:t>
          </w:r>
          <w:bookmarkEnd w:id="117"/>
          <w:r>
            <w:rPr>
              <w:lang w:val="en"/>
            </w:rPr>
            <w:t xml:space="preserve"> </w:t>
          </w:r>
          <w:r w:rsidRPr="007D11CD">
            <w:rPr>
              <w:i/>
              <w:lang w:val="en"/>
            </w:rPr>
            <w:t>Am. J. Speech Lang. Pathol.</w:t>
          </w:r>
          <w:r w:rsidRPr="007D11CD">
            <w:rPr>
              <w:lang w:val="en"/>
            </w:rPr>
            <w:t xml:space="preserve"> </w:t>
          </w:r>
          <w:r w:rsidRPr="007D11CD">
            <w:rPr>
              <w:b/>
              <w:lang w:val="en"/>
            </w:rPr>
            <w:t>2018</w:t>
          </w:r>
          <w:r w:rsidRPr="007D11CD">
            <w:rPr>
              <w:lang w:val="en"/>
            </w:rPr>
            <w:t xml:space="preserve">, </w:t>
          </w:r>
          <w:r w:rsidRPr="007D11CD">
            <w:rPr>
              <w:i/>
              <w:lang w:val="en"/>
            </w:rPr>
            <w:t>27</w:t>
          </w:r>
          <w:r w:rsidRPr="007D11CD">
            <w:rPr>
              <w:lang w:val="en"/>
            </w:rPr>
            <w:t>, 1539–1545, doi:10.1044/2018_AJSLP-17-0212.</w:t>
          </w:r>
        </w:p>
        <w:p w14:paraId="0569744A" w14:textId="77777777" w:rsidR="007D11CD" w:rsidRDefault="007D11CD" w:rsidP="007D11CD">
          <w:pPr>
            <w:pStyle w:val="CitaviBibliographyEntry"/>
            <w:rPr>
              <w:lang w:val="en"/>
            </w:rPr>
          </w:pPr>
          <w:r>
            <w:rPr>
              <w:lang w:val="en"/>
            </w:rPr>
            <w:t>34.</w:t>
          </w:r>
          <w:r>
            <w:rPr>
              <w:lang w:val="en"/>
            </w:rPr>
            <w:tab/>
          </w:r>
          <w:bookmarkStart w:id="118" w:name="_CTVL001d8e5a7d3a7924fc3aad5dd8287ced150"/>
          <w:r>
            <w:rPr>
              <w:lang w:val="en"/>
            </w:rPr>
            <w:t>Tamagawa, R.; Watson, C.I.; Kuo, I.H.; MacDonald, B.A.; Broadbent, E. The Effects of Synthesized Voice Accents on User Perceptions of Robots.</w:t>
          </w:r>
          <w:bookmarkEnd w:id="118"/>
          <w:r>
            <w:rPr>
              <w:lang w:val="en"/>
            </w:rPr>
            <w:t xml:space="preserve"> </w:t>
          </w:r>
          <w:r w:rsidRPr="007D11CD">
            <w:rPr>
              <w:i/>
              <w:lang w:val="en"/>
            </w:rPr>
            <w:t>Int J of Soc Robotics</w:t>
          </w:r>
          <w:r w:rsidRPr="007D11CD">
            <w:rPr>
              <w:lang w:val="en"/>
            </w:rPr>
            <w:t xml:space="preserve"> </w:t>
          </w:r>
          <w:r w:rsidRPr="007D11CD">
            <w:rPr>
              <w:b/>
              <w:lang w:val="en"/>
            </w:rPr>
            <w:t>2011</w:t>
          </w:r>
          <w:r w:rsidRPr="007D11CD">
            <w:rPr>
              <w:lang w:val="en"/>
            </w:rPr>
            <w:t xml:space="preserve">, </w:t>
          </w:r>
          <w:r w:rsidRPr="007D11CD">
            <w:rPr>
              <w:i/>
              <w:lang w:val="en"/>
            </w:rPr>
            <w:t>3</w:t>
          </w:r>
          <w:r w:rsidRPr="007D11CD">
            <w:rPr>
              <w:lang w:val="en"/>
            </w:rPr>
            <w:t>, 253–262, doi:10.1007/s12369-011-0100-4.</w:t>
          </w:r>
        </w:p>
        <w:p w14:paraId="76CE8B0E" w14:textId="77777777" w:rsidR="007D11CD" w:rsidRDefault="007D11CD" w:rsidP="007D11CD">
          <w:pPr>
            <w:pStyle w:val="CitaviBibliographyEntry"/>
            <w:rPr>
              <w:lang w:val="en"/>
            </w:rPr>
          </w:pPr>
          <w:r>
            <w:rPr>
              <w:lang w:val="en"/>
            </w:rPr>
            <w:t>35.</w:t>
          </w:r>
          <w:r>
            <w:rPr>
              <w:lang w:val="en"/>
            </w:rPr>
            <w:tab/>
          </w:r>
          <w:bookmarkStart w:id="119" w:name="_CTVL0011668ab7cd410419e9aefa6881534a39a"/>
          <w:r>
            <w:rPr>
              <w:lang w:val="en"/>
            </w:rPr>
            <w:t>Kapolowicz, M.R.; Guest, D.R.; Montazeri, V.; Baese-Berk, M.M.; Assmann, P.F. Effects of Spectral Envelope and Fundamental Frequency Shifts on the Perception of Foreign-Accented Speech.</w:t>
          </w:r>
          <w:bookmarkEnd w:id="119"/>
          <w:r>
            <w:rPr>
              <w:lang w:val="en"/>
            </w:rPr>
            <w:t xml:space="preserve"> </w:t>
          </w:r>
          <w:r w:rsidRPr="007D11CD">
            <w:rPr>
              <w:i/>
              <w:lang w:val="en"/>
            </w:rPr>
            <w:t>Lang. Speech</w:t>
          </w:r>
          <w:r w:rsidRPr="007D11CD">
            <w:rPr>
              <w:lang w:val="en"/>
            </w:rPr>
            <w:t xml:space="preserve"> </w:t>
          </w:r>
          <w:r w:rsidRPr="007D11CD">
            <w:rPr>
              <w:b/>
              <w:lang w:val="en"/>
            </w:rPr>
            <w:t>2022</w:t>
          </w:r>
          <w:r w:rsidRPr="007D11CD">
            <w:rPr>
              <w:lang w:val="en"/>
            </w:rPr>
            <w:t xml:space="preserve">, </w:t>
          </w:r>
          <w:r w:rsidRPr="007D11CD">
            <w:rPr>
              <w:i/>
              <w:lang w:val="en"/>
            </w:rPr>
            <w:t>65</w:t>
          </w:r>
          <w:r w:rsidRPr="007D11CD">
            <w:rPr>
              <w:lang w:val="en"/>
            </w:rPr>
            <w:t>, 418–443, doi:10.1177/00238309211029679.</w:t>
          </w:r>
        </w:p>
        <w:p w14:paraId="1251B95D" w14:textId="77777777" w:rsidR="007D11CD" w:rsidRDefault="007D11CD" w:rsidP="007D11CD">
          <w:pPr>
            <w:pStyle w:val="CitaviBibliographyEntry"/>
            <w:rPr>
              <w:lang w:val="en"/>
            </w:rPr>
          </w:pPr>
          <w:r>
            <w:rPr>
              <w:lang w:val="en"/>
            </w:rPr>
            <w:t>36.</w:t>
          </w:r>
          <w:r>
            <w:rPr>
              <w:lang w:val="en"/>
            </w:rPr>
            <w:tab/>
          </w:r>
          <w:bookmarkStart w:id="120" w:name="_CTVL001911c749244c740a7b84a7c7cf28c79b3"/>
          <w:r>
            <w:rPr>
              <w:lang w:val="en"/>
            </w:rPr>
            <w:t>Mackey, L.S.; Finn, P.; Ingham, R.J. Effect of speech dialect on speech naturalness ratings: a systematic replication of Martin, Haroldson, and Triden (1984).</w:t>
          </w:r>
          <w:bookmarkEnd w:id="120"/>
          <w:r>
            <w:rPr>
              <w:lang w:val="en"/>
            </w:rPr>
            <w:t xml:space="preserve"> </w:t>
          </w:r>
          <w:r w:rsidRPr="007D11CD">
            <w:rPr>
              <w:i/>
              <w:lang w:val="en"/>
            </w:rPr>
            <w:t>J. Speech Lang. Hear. Res.</w:t>
          </w:r>
          <w:r w:rsidRPr="007D11CD">
            <w:rPr>
              <w:lang w:val="en"/>
            </w:rPr>
            <w:t xml:space="preserve"> </w:t>
          </w:r>
          <w:r w:rsidRPr="007D11CD">
            <w:rPr>
              <w:b/>
              <w:lang w:val="en"/>
            </w:rPr>
            <w:t>1997</w:t>
          </w:r>
          <w:r w:rsidRPr="007D11CD">
            <w:rPr>
              <w:lang w:val="en"/>
            </w:rPr>
            <w:t xml:space="preserve">, </w:t>
          </w:r>
          <w:r w:rsidRPr="007D11CD">
            <w:rPr>
              <w:i/>
              <w:lang w:val="en"/>
            </w:rPr>
            <w:t>40</w:t>
          </w:r>
          <w:r w:rsidRPr="007D11CD">
            <w:rPr>
              <w:lang w:val="en"/>
            </w:rPr>
            <w:t>, 349–360, doi:10.1044/jslhr.4002.349.</w:t>
          </w:r>
        </w:p>
        <w:p w14:paraId="605D9292" w14:textId="77777777" w:rsidR="007D11CD" w:rsidRDefault="007D11CD" w:rsidP="007D11CD">
          <w:pPr>
            <w:pStyle w:val="CitaviBibliographyEntry"/>
            <w:rPr>
              <w:lang w:val="en"/>
            </w:rPr>
          </w:pPr>
          <w:r>
            <w:rPr>
              <w:lang w:val="en"/>
            </w:rPr>
            <w:t>37.</w:t>
          </w:r>
          <w:r>
            <w:rPr>
              <w:lang w:val="en"/>
            </w:rPr>
            <w:tab/>
          </w:r>
          <w:bookmarkStart w:id="121" w:name="_CTVL0015eb8ea740b8b4b32b5bd3c19a883932a"/>
          <w:r>
            <w:rPr>
              <w:lang w:val="en"/>
            </w:rPr>
            <w:t>Baird, A.; Jørgensen, S.H.; Parada-Cabaleiro, E.; Hantke, S.; Cummins, N.; Schuller, B. Perception of Paralinguistic Traits in Synthesized Voices. In</w:t>
          </w:r>
          <w:bookmarkEnd w:id="121"/>
          <w:r>
            <w:rPr>
              <w:lang w:val="en"/>
            </w:rPr>
            <w:t xml:space="preserve"> </w:t>
          </w:r>
          <w:r w:rsidRPr="007D11CD">
            <w:rPr>
              <w:i/>
              <w:lang w:val="en"/>
            </w:rPr>
            <w:t xml:space="preserve">Proceedings of the 12th International Audio Mostly Conference on Augmented and Participatory Sound and Music Experiences. </w:t>
          </w:r>
          <w:r w:rsidRPr="007D11CD">
            <w:rPr>
              <w:lang w:val="en"/>
            </w:rPr>
            <w:t>AM '17: Audio Mostly 2017, London United Kingdom, 23 08 2017 26 08 2017; Fazekas, G., Barthet, M., Stockman, T., Eds.; ACM: New York, NY, USA, 2017; pp 1–5, ISBN 9781450353731.</w:t>
          </w:r>
        </w:p>
        <w:p w14:paraId="6B7A3D60" w14:textId="77777777" w:rsidR="007D11CD" w:rsidRDefault="007D11CD" w:rsidP="007D11CD">
          <w:pPr>
            <w:pStyle w:val="CitaviBibliographyEntry"/>
            <w:rPr>
              <w:lang w:val="en"/>
            </w:rPr>
          </w:pPr>
          <w:r>
            <w:rPr>
              <w:lang w:val="en"/>
            </w:rPr>
            <w:t>38.</w:t>
          </w:r>
          <w:r>
            <w:rPr>
              <w:lang w:val="en"/>
            </w:rPr>
            <w:tab/>
          </w:r>
          <w:bookmarkStart w:id="122" w:name="_CTVL001c8231789e4d14d77913aa17a88f839d9"/>
          <w:r>
            <w:rPr>
              <w:lang w:val="en"/>
            </w:rPr>
            <w:t>Coughlin-Woods, S.; Lehman, M.E.; Cooke, P.A. Ratings of speech naturalness of children ages 8-16 years.</w:t>
          </w:r>
          <w:bookmarkEnd w:id="122"/>
          <w:r>
            <w:rPr>
              <w:lang w:val="en"/>
            </w:rPr>
            <w:t xml:space="preserve"> </w:t>
          </w:r>
          <w:r w:rsidRPr="007D11CD">
            <w:rPr>
              <w:i/>
              <w:lang w:val="en"/>
            </w:rPr>
            <w:t>Percept Motor Skill</w:t>
          </w:r>
          <w:r w:rsidRPr="007D11CD">
            <w:rPr>
              <w:lang w:val="en"/>
            </w:rPr>
            <w:t xml:space="preserve"> </w:t>
          </w:r>
          <w:r w:rsidRPr="007D11CD">
            <w:rPr>
              <w:b/>
              <w:lang w:val="en"/>
            </w:rPr>
            <w:t>2005</w:t>
          </w:r>
          <w:r w:rsidRPr="007D11CD">
            <w:rPr>
              <w:lang w:val="en"/>
            </w:rPr>
            <w:t xml:space="preserve">, </w:t>
          </w:r>
          <w:r w:rsidRPr="007D11CD">
            <w:rPr>
              <w:i/>
              <w:lang w:val="en"/>
            </w:rPr>
            <w:t>100</w:t>
          </w:r>
          <w:r w:rsidRPr="007D11CD">
            <w:rPr>
              <w:lang w:val="en"/>
            </w:rPr>
            <w:t>, 295–304, doi:10.2466/pms.100.2.295-304.</w:t>
          </w:r>
        </w:p>
        <w:p w14:paraId="6BB06D69" w14:textId="77777777" w:rsidR="007D11CD" w:rsidRDefault="007D11CD" w:rsidP="007D11CD">
          <w:pPr>
            <w:pStyle w:val="CitaviBibliographyEntry"/>
            <w:rPr>
              <w:lang w:val="en"/>
            </w:rPr>
          </w:pPr>
          <w:r>
            <w:rPr>
              <w:lang w:val="en"/>
            </w:rPr>
            <w:t>39.</w:t>
          </w:r>
          <w:r>
            <w:rPr>
              <w:lang w:val="en"/>
            </w:rPr>
            <w:tab/>
          </w:r>
          <w:bookmarkStart w:id="123" w:name="_CTVL0010059c4a0093a4b149839794fadc949e3"/>
          <w:r>
            <w:rPr>
              <w:lang w:val="en"/>
            </w:rPr>
            <w:t>Goy, H.; Kathleen Pichora-Fuller, M.; van Lieshout, P. Effects of age on speech and voice quality ratings.</w:t>
          </w:r>
          <w:bookmarkEnd w:id="123"/>
          <w:r>
            <w:rPr>
              <w:lang w:val="en"/>
            </w:rPr>
            <w:t xml:space="preserve"> </w:t>
          </w:r>
          <w:r w:rsidRPr="007D11CD">
            <w:rPr>
              <w:i/>
              <w:lang w:val="en"/>
            </w:rPr>
            <w:t>J. Acoust. Soc. Am.</w:t>
          </w:r>
          <w:r w:rsidRPr="007D11CD">
            <w:rPr>
              <w:lang w:val="en"/>
            </w:rPr>
            <w:t xml:space="preserve"> </w:t>
          </w:r>
          <w:r w:rsidRPr="007D11CD">
            <w:rPr>
              <w:b/>
              <w:lang w:val="en"/>
            </w:rPr>
            <w:t>2016</w:t>
          </w:r>
          <w:r w:rsidRPr="007D11CD">
            <w:rPr>
              <w:lang w:val="en"/>
            </w:rPr>
            <w:t xml:space="preserve">, </w:t>
          </w:r>
          <w:r w:rsidRPr="007D11CD">
            <w:rPr>
              <w:i/>
              <w:lang w:val="en"/>
            </w:rPr>
            <w:t>139</w:t>
          </w:r>
          <w:r w:rsidRPr="007D11CD">
            <w:rPr>
              <w:lang w:val="en"/>
            </w:rPr>
            <w:t>, 1648, doi:10.1121/1.4945094.</w:t>
          </w:r>
        </w:p>
        <w:p w14:paraId="20FD40FA" w14:textId="77777777" w:rsidR="007D11CD" w:rsidRDefault="007D11CD" w:rsidP="007D11CD">
          <w:pPr>
            <w:pStyle w:val="CitaviBibliographyEntry"/>
            <w:rPr>
              <w:lang w:val="en"/>
            </w:rPr>
          </w:pPr>
          <w:r>
            <w:rPr>
              <w:lang w:val="en"/>
            </w:rPr>
            <w:t>40.</w:t>
          </w:r>
          <w:r>
            <w:rPr>
              <w:lang w:val="en"/>
            </w:rPr>
            <w:tab/>
          </w:r>
          <w:bookmarkStart w:id="124" w:name="_CTVL00166cf4fb4ebf64a718a45565302ccef7e"/>
          <w:r>
            <w:rPr>
              <w:lang w:val="en"/>
            </w:rPr>
            <w:t>Baird, A.; Jørgensen, S.H.; Parada-Cabaleiro, E.; Cummings, N.; Hantke, S.; Schüller, B. The Perception of Vocal Traits in Synthesized Voices: Age, Gender, and Human Likeness.</w:t>
          </w:r>
          <w:bookmarkEnd w:id="124"/>
          <w:r>
            <w:rPr>
              <w:lang w:val="en"/>
            </w:rPr>
            <w:t xml:space="preserve"> </w:t>
          </w:r>
          <w:r w:rsidRPr="007D11CD">
            <w:rPr>
              <w:i/>
              <w:lang w:val="en"/>
            </w:rPr>
            <w:t>J. Audio Eng. Soc.</w:t>
          </w:r>
          <w:r w:rsidRPr="007D11CD">
            <w:rPr>
              <w:lang w:val="en"/>
            </w:rPr>
            <w:t xml:space="preserve"> </w:t>
          </w:r>
          <w:r w:rsidRPr="007D11CD">
            <w:rPr>
              <w:b/>
              <w:lang w:val="en"/>
            </w:rPr>
            <w:t>2018</w:t>
          </w:r>
          <w:r w:rsidRPr="007D11CD">
            <w:rPr>
              <w:lang w:val="en"/>
            </w:rPr>
            <w:t xml:space="preserve">, </w:t>
          </w:r>
          <w:r w:rsidRPr="007D11CD">
            <w:rPr>
              <w:i/>
              <w:lang w:val="en"/>
            </w:rPr>
            <w:t>66</w:t>
          </w:r>
          <w:r w:rsidRPr="007D11CD">
            <w:rPr>
              <w:lang w:val="en"/>
            </w:rPr>
            <w:t>, 277–285, doi:10.17743/jaes.2018.0023.</w:t>
          </w:r>
        </w:p>
        <w:p w14:paraId="6705B0F1" w14:textId="77777777" w:rsidR="007D11CD" w:rsidRDefault="007D11CD" w:rsidP="007D11CD">
          <w:pPr>
            <w:pStyle w:val="CitaviBibliographyEntry"/>
            <w:rPr>
              <w:lang w:val="en"/>
            </w:rPr>
          </w:pPr>
          <w:r>
            <w:rPr>
              <w:lang w:val="en"/>
            </w:rPr>
            <w:lastRenderedPageBreak/>
            <w:t>41.</w:t>
          </w:r>
          <w:r>
            <w:rPr>
              <w:lang w:val="en"/>
            </w:rPr>
            <w:tab/>
          </w:r>
          <w:bookmarkStart w:id="125" w:name="_CTVL0017d117b830a4744c5ab87356d432e2dc7"/>
          <w:r>
            <w:rPr>
              <w:lang w:val="en"/>
            </w:rPr>
            <w:t>Hardy, T.L.D.; Rieger, J.M.; Wells, K.; Boliek, C.A. Acoustic Predictors of Gender Attribution, Masculinity-Femininity, and Vocal Naturalness Ratings Amongst Transgender and Cisgender Speakers.</w:t>
          </w:r>
          <w:bookmarkEnd w:id="125"/>
          <w:r>
            <w:rPr>
              <w:lang w:val="en"/>
            </w:rPr>
            <w:t xml:space="preserve"> </w:t>
          </w:r>
          <w:r w:rsidRPr="007D11CD">
            <w:rPr>
              <w:i/>
              <w:lang w:val="en"/>
            </w:rPr>
            <w:t>J. Voice</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300.e11-300.e26, doi:10.1016/j.jvoice.2018.10.002.</w:t>
          </w:r>
        </w:p>
        <w:p w14:paraId="184159FA" w14:textId="77777777" w:rsidR="007D11CD" w:rsidRDefault="007D11CD" w:rsidP="007D11CD">
          <w:pPr>
            <w:pStyle w:val="CitaviBibliographyEntry"/>
            <w:rPr>
              <w:lang w:val="en"/>
            </w:rPr>
          </w:pPr>
          <w:r>
            <w:rPr>
              <w:lang w:val="en"/>
            </w:rPr>
            <w:t>42.</w:t>
          </w:r>
          <w:r>
            <w:rPr>
              <w:lang w:val="en"/>
            </w:rPr>
            <w:tab/>
          </w:r>
          <w:bookmarkStart w:id="126" w:name="_CTVL001c0e2675ecdaf4536acede0659e31b5d4"/>
          <w:r>
            <w:rPr>
              <w:lang w:val="en"/>
            </w:rPr>
            <w:t>Merritt, B.; Bent, T. Perceptual Evaluation of Speech Naturalness in Speakers of Varying Gender Identities.</w:t>
          </w:r>
          <w:bookmarkEnd w:id="126"/>
          <w:r>
            <w:rPr>
              <w:lang w:val="en"/>
            </w:rPr>
            <w:t xml:space="preserve"> </w:t>
          </w:r>
          <w:r w:rsidRPr="007D11CD">
            <w:rPr>
              <w:i/>
              <w:lang w:val="en"/>
            </w:rPr>
            <w:t>J Speech Lang Hear Res</w:t>
          </w:r>
          <w:r w:rsidRPr="007D11CD">
            <w:rPr>
              <w:lang w:val="en"/>
            </w:rPr>
            <w:t xml:space="preserve"> </w:t>
          </w:r>
          <w:r w:rsidRPr="007D11CD">
            <w:rPr>
              <w:b/>
              <w:lang w:val="en"/>
            </w:rPr>
            <w:t>2020</w:t>
          </w:r>
          <w:r w:rsidRPr="007D11CD">
            <w:rPr>
              <w:lang w:val="en"/>
            </w:rPr>
            <w:t xml:space="preserve">, </w:t>
          </w:r>
          <w:r w:rsidRPr="007D11CD">
            <w:rPr>
              <w:i/>
              <w:lang w:val="en"/>
            </w:rPr>
            <w:t>63</w:t>
          </w:r>
          <w:r w:rsidRPr="007D11CD">
            <w:rPr>
              <w:lang w:val="en"/>
            </w:rPr>
            <w:t>, 2054–2069, doi:10.1044/2020_JSLHR-19-00337.</w:t>
          </w:r>
        </w:p>
        <w:p w14:paraId="04A13255" w14:textId="77777777" w:rsidR="007D11CD" w:rsidRDefault="007D11CD" w:rsidP="007D11CD">
          <w:pPr>
            <w:pStyle w:val="CitaviBibliographyEntry"/>
            <w:rPr>
              <w:lang w:val="en"/>
            </w:rPr>
          </w:pPr>
          <w:r>
            <w:rPr>
              <w:lang w:val="en"/>
            </w:rPr>
            <w:t>43.</w:t>
          </w:r>
          <w:r>
            <w:rPr>
              <w:lang w:val="en"/>
            </w:rPr>
            <w:tab/>
          </w:r>
          <w:bookmarkStart w:id="127" w:name="_CTVL001e492b92eb4714b948d4d212ebae94a24"/>
          <w:r>
            <w:rPr>
              <w:lang w:val="en"/>
            </w:rPr>
            <w:t>Martin, R.R.; Haroldson, S.K.; Triden, K.A. Stuttering and speech naturalness.</w:t>
          </w:r>
          <w:bookmarkEnd w:id="127"/>
          <w:r>
            <w:rPr>
              <w:lang w:val="en"/>
            </w:rPr>
            <w:t xml:space="preserve"> </w:t>
          </w:r>
          <w:r w:rsidRPr="007D11CD">
            <w:rPr>
              <w:i/>
              <w:lang w:val="en"/>
            </w:rPr>
            <w:t>J. Speech Hear. Disord.</w:t>
          </w:r>
          <w:r w:rsidRPr="007D11CD">
            <w:rPr>
              <w:lang w:val="en"/>
            </w:rPr>
            <w:t xml:space="preserve"> </w:t>
          </w:r>
          <w:r w:rsidRPr="007D11CD">
            <w:rPr>
              <w:b/>
              <w:lang w:val="en"/>
            </w:rPr>
            <w:t>1984</w:t>
          </w:r>
          <w:r w:rsidRPr="007D11CD">
            <w:rPr>
              <w:lang w:val="en"/>
            </w:rPr>
            <w:t xml:space="preserve">, </w:t>
          </w:r>
          <w:r w:rsidRPr="007D11CD">
            <w:rPr>
              <w:i/>
              <w:lang w:val="en"/>
            </w:rPr>
            <w:t>49</w:t>
          </w:r>
          <w:r w:rsidRPr="007D11CD">
            <w:rPr>
              <w:lang w:val="en"/>
            </w:rPr>
            <w:t>, 53–58, doi:10.1044/jshd.4901.53.</w:t>
          </w:r>
        </w:p>
        <w:p w14:paraId="52D5DA5B" w14:textId="77777777" w:rsidR="007D11CD" w:rsidRDefault="007D11CD" w:rsidP="007D11CD">
          <w:pPr>
            <w:pStyle w:val="CitaviBibliographyEntry"/>
            <w:rPr>
              <w:lang w:val="en"/>
            </w:rPr>
          </w:pPr>
          <w:r>
            <w:rPr>
              <w:lang w:val="en"/>
            </w:rPr>
            <w:t>44.</w:t>
          </w:r>
          <w:r>
            <w:rPr>
              <w:lang w:val="en"/>
            </w:rPr>
            <w:tab/>
          </w:r>
          <w:bookmarkStart w:id="128" w:name="_CTVL001374ff03861b442ee8c072a0f16b2b98b"/>
          <w:r>
            <w:rPr>
              <w:lang w:val="en"/>
            </w:rPr>
            <w:t>van Eck, N.J.; Waltman, L. Software survey: VOSviewer, a computer program for bibliometric mapping.</w:t>
          </w:r>
          <w:bookmarkEnd w:id="128"/>
          <w:r>
            <w:rPr>
              <w:lang w:val="en"/>
            </w:rPr>
            <w:t xml:space="preserve"> </w:t>
          </w:r>
          <w:r w:rsidRPr="007D11CD">
            <w:rPr>
              <w:i/>
              <w:lang w:val="en"/>
            </w:rPr>
            <w:t>Scientometrics</w:t>
          </w:r>
          <w:r w:rsidRPr="007D11CD">
            <w:rPr>
              <w:lang w:val="en"/>
            </w:rPr>
            <w:t xml:space="preserve"> </w:t>
          </w:r>
          <w:r w:rsidRPr="007D11CD">
            <w:rPr>
              <w:b/>
              <w:lang w:val="en"/>
            </w:rPr>
            <w:t>2010</w:t>
          </w:r>
          <w:r w:rsidRPr="007D11CD">
            <w:rPr>
              <w:lang w:val="en"/>
            </w:rPr>
            <w:t xml:space="preserve">, </w:t>
          </w:r>
          <w:r w:rsidRPr="007D11CD">
            <w:rPr>
              <w:i/>
              <w:lang w:val="en"/>
            </w:rPr>
            <w:t>84</w:t>
          </w:r>
          <w:r w:rsidRPr="007D11CD">
            <w:rPr>
              <w:lang w:val="en"/>
            </w:rPr>
            <w:t>, 523–538, doi:10.1007/s11192-009-0146-3.</w:t>
          </w:r>
        </w:p>
        <w:p w14:paraId="085E9678" w14:textId="77777777" w:rsidR="007D11CD" w:rsidRDefault="007D11CD" w:rsidP="007D11CD">
          <w:pPr>
            <w:pStyle w:val="CitaviBibliographyEntry"/>
            <w:rPr>
              <w:lang w:val="en"/>
            </w:rPr>
          </w:pPr>
          <w:r>
            <w:rPr>
              <w:lang w:val="en"/>
            </w:rPr>
            <w:t>45.</w:t>
          </w:r>
          <w:r>
            <w:rPr>
              <w:lang w:val="en"/>
            </w:rPr>
            <w:tab/>
          </w:r>
          <w:bookmarkStart w:id="129" w:name="_CTVL001fd79a6f791a44d41938bb87f18345f12"/>
          <w:r>
            <w:rPr>
              <w:lang w:val="en"/>
            </w:rPr>
            <w:t>van der Linden, S.</w:t>
          </w:r>
          <w:bookmarkEnd w:id="129"/>
          <w:r>
            <w:rPr>
              <w:lang w:val="en"/>
            </w:rPr>
            <w:t xml:space="preserve"> </w:t>
          </w:r>
          <w:r w:rsidRPr="007D11CD">
            <w:rPr>
              <w:i/>
              <w:lang w:val="en"/>
            </w:rPr>
            <w:t>Foolproof</w:t>
          </w:r>
          <w:r w:rsidRPr="007D11CD">
            <w:rPr>
              <w:lang w:val="en"/>
            </w:rPr>
            <w:t xml:space="preserve">: </w:t>
          </w:r>
          <w:r w:rsidRPr="007D11CD">
            <w:rPr>
              <w:i/>
              <w:lang w:val="en"/>
            </w:rPr>
            <w:t xml:space="preserve">Why we fall for misinformation and how to build immunity; </w:t>
          </w:r>
          <w:r w:rsidRPr="007D11CD">
            <w:rPr>
              <w:lang w:val="en"/>
            </w:rPr>
            <w:t>4th Estate: London, 2023, ISBN 9780008466718.</w:t>
          </w:r>
        </w:p>
        <w:p w14:paraId="17C52027" w14:textId="77777777" w:rsidR="007D11CD" w:rsidRDefault="007D11CD" w:rsidP="007D11CD">
          <w:pPr>
            <w:pStyle w:val="CitaviBibliographyEntry"/>
            <w:rPr>
              <w:lang w:val="en"/>
            </w:rPr>
          </w:pPr>
          <w:r>
            <w:rPr>
              <w:lang w:val="en"/>
            </w:rPr>
            <w:t>46.</w:t>
          </w:r>
          <w:r>
            <w:rPr>
              <w:lang w:val="en"/>
            </w:rPr>
            <w:tab/>
          </w:r>
          <w:bookmarkStart w:id="130" w:name="_CTVL001adb55347b44b4ae8a831b32e2081e422"/>
          <w:r>
            <w:rPr>
              <w:lang w:val="en"/>
            </w:rPr>
            <w:t>Anand, S.; Stepp, C.E. Listener Perception of Monopitch, Naturalness, and Intelligibility for Speakers With Parkinson's Disease.</w:t>
          </w:r>
          <w:bookmarkEnd w:id="130"/>
          <w:r>
            <w:rPr>
              <w:lang w:val="en"/>
            </w:rPr>
            <w:t xml:space="preserve"> </w:t>
          </w:r>
          <w:r w:rsidRPr="007D11CD">
            <w:rPr>
              <w:i/>
              <w:lang w:val="en"/>
            </w:rPr>
            <w:t>J. Speech Lang. Hear. Res.</w:t>
          </w:r>
          <w:r w:rsidRPr="007D11CD">
            <w:rPr>
              <w:lang w:val="en"/>
            </w:rPr>
            <w:t xml:space="preserve"> </w:t>
          </w:r>
          <w:r w:rsidRPr="007D11CD">
            <w:rPr>
              <w:b/>
              <w:lang w:val="en"/>
            </w:rPr>
            <w:t>2015</w:t>
          </w:r>
          <w:r w:rsidRPr="007D11CD">
            <w:rPr>
              <w:lang w:val="en"/>
            </w:rPr>
            <w:t xml:space="preserve">, </w:t>
          </w:r>
          <w:r w:rsidRPr="007D11CD">
            <w:rPr>
              <w:i/>
              <w:lang w:val="en"/>
            </w:rPr>
            <w:t>58</w:t>
          </w:r>
          <w:r w:rsidRPr="007D11CD">
            <w:rPr>
              <w:lang w:val="en"/>
            </w:rPr>
            <w:t>, 1134–1144, doi:10.1044/2015_JSLHR-S-14-0243.</w:t>
          </w:r>
        </w:p>
        <w:p w14:paraId="3A0D877A" w14:textId="77777777" w:rsidR="007D11CD" w:rsidRDefault="007D11CD" w:rsidP="007D11CD">
          <w:pPr>
            <w:pStyle w:val="CitaviBibliographyEntry"/>
            <w:rPr>
              <w:lang w:val="en"/>
            </w:rPr>
          </w:pPr>
          <w:r>
            <w:rPr>
              <w:lang w:val="en"/>
            </w:rPr>
            <w:t>47.</w:t>
          </w:r>
          <w:r>
            <w:rPr>
              <w:lang w:val="en"/>
            </w:rPr>
            <w:tab/>
          </w:r>
          <w:bookmarkStart w:id="131" w:name="_CTVL0018cf762b66ae24429b5a54b99d6898cd6"/>
          <w:r>
            <w:rPr>
              <w:lang w:val="en"/>
            </w:rPr>
            <w:t>Romportl, J. Speech Synthesis and Uncanny Valley. In</w:t>
          </w:r>
          <w:bookmarkEnd w:id="131"/>
          <w:r>
            <w:rPr>
              <w:lang w:val="en"/>
            </w:rPr>
            <w:t xml:space="preserve"> </w:t>
          </w:r>
          <w:r w:rsidRPr="007D11CD">
            <w:rPr>
              <w:i/>
              <w:lang w:val="en"/>
            </w:rPr>
            <w:t xml:space="preserve">Text, speech and dialogue. </w:t>
          </w:r>
          <w:r w:rsidRPr="007D11CD">
            <w:rPr>
              <w:lang w:val="en"/>
            </w:rPr>
            <w:t>International Conference on Text, Speech, and Dialogue; Horák, A., Sojka, P., Kopeček, I., Pala, K., Eds.; Springer International Publishing: Cham (Alemania), 2014; pp 595–602, ISBN 978-3-319-10816-2.</w:t>
          </w:r>
        </w:p>
        <w:p w14:paraId="52A473ED" w14:textId="77777777" w:rsidR="007D11CD" w:rsidRDefault="007D11CD" w:rsidP="007D11CD">
          <w:pPr>
            <w:pStyle w:val="CitaviBibliographyEntry"/>
            <w:rPr>
              <w:lang w:val="en"/>
            </w:rPr>
          </w:pPr>
          <w:r>
            <w:rPr>
              <w:lang w:val="en"/>
            </w:rPr>
            <w:t>48.</w:t>
          </w:r>
          <w:r>
            <w:rPr>
              <w:lang w:val="en"/>
            </w:rPr>
            <w:tab/>
          </w:r>
          <w:bookmarkStart w:id="132" w:name="_CTVL001cc0f920a7f0a43be8f79037ddd746f64"/>
          <w:r>
            <w:rPr>
              <w:lang w:val="en"/>
            </w:rPr>
            <w:t>Diel, A.; Lewis, M.</w:t>
          </w:r>
          <w:bookmarkEnd w:id="132"/>
          <w:r>
            <w:rPr>
              <w:lang w:val="en"/>
            </w:rPr>
            <w:t xml:space="preserve"> </w:t>
          </w:r>
          <w:r w:rsidRPr="007D11CD">
            <w:rPr>
              <w:i/>
              <w:lang w:val="en"/>
            </w:rPr>
            <w:t>The vocal uncanny valley: Deviation from typical organic voices best explains uncanniness</w:t>
          </w:r>
          <w:r w:rsidRPr="007D11CD">
            <w:rPr>
              <w:lang w:val="en"/>
            </w:rPr>
            <w:t>, 2023.</w:t>
          </w:r>
        </w:p>
        <w:p w14:paraId="205F3ED5" w14:textId="77777777" w:rsidR="007D11CD" w:rsidRDefault="007D11CD" w:rsidP="007D11CD">
          <w:pPr>
            <w:pStyle w:val="CitaviBibliographyEntry"/>
            <w:rPr>
              <w:lang w:val="en"/>
            </w:rPr>
          </w:pPr>
          <w:r>
            <w:rPr>
              <w:lang w:val="en"/>
            </w:rPr>
            <w:t>49.</w:t>
          </w:r>
          <w:r>
            <w:rPr>
              <w:lang w:val="en"/>
            </w:rPr>
            <w:tab/>
          </w:r>
          <w:bookmarkStart w:id="133" w:name="_CTVL0015a94f4972ba244ccae6afe9d5df33b4a"/>
          <w:r>
            <w:rPr>
              <w:lang w:val="en"/>
            </w:rPr>
            <w:t>van Prooije, T.; Knuijt, S.; Oostveen, J.; Kapteijns, K.; Vogel, A.P.; van de Warrenburg, B. Perceptual and Acoustic Analysis of Speech in Spinocerebellar ataxia Type 1.</w:t>
          </w:r>
          <w:bookmarkEnd w:id="133"/>
          <w:r>
            <w:rPr>
              <w:lang w:val="en"/>
            </w:rPr>
            <w:t xml:space="preserve"> </w:t>
          </w:r>
          <w:r w:rsidRPr="007D11CD">
            <w:rPr>
              <w:i/>
              <w:lang w:val="en"/>
            </w:rPr>
            <w:t>Cerebellum</w:t>
          </w:r>
          <w:r w:rsidRPr="007D11CD">
            <w:rPr>
              <w:lang w:val="en"/>
            </w:rPr>
            <w:t xml:space="preserve"> </w:t>
          </w:r>
          <w:r w:rsidRPr="007D11CD">
            <w:rPr>
              <w:b/>
              <w:lang w:val="en"/>
            </w:rPr>
            <w:t>2023</w:t>
          </w:r>
          <w:r w:rsidRPr="007D11CD">
            <w:rPr>
              <w:lang w:val="en"/>
            </w:rPr>
            <w:t>, doi:10.1007/s12311-023-01513-9.</w:t>
          </w:r>
        </w:p>
        <w:p w14:paraId="6E7C77D5" w14:textId="77777777" w:rsidR="007D11CD" w:rsidRDefault="007D11CD" w:rsidP="007D11CD">
          <w:pPr>
            <w:pStyle w:val="CitaviBibliographyEntry"/>
            <w:rPr>
              <w:lang w:val="en"/>
            </w:rPr>
          </w:pPr>
          <w:r>
            <w:rPr>
              <w:lang w:val="en"/>
            </w:rPr>
            <w:t>50.</w:t>
          </w:r>
          <w:r>
            <w:rPr>
              <w:lang w:val="en"/>
            </w:rPr>
            <w:tab/>
          </w:r>
          <w:bookmarkStart w:id="134" w:name="_CTVL001c63b743e03c7465c91b03de7033706b6"/>
          <w:r>
            <w:rPr>
              <w:lang w:val="en"/>
            </w:rPr>
            <w:t>Ratcliff, A.; Coughlin, S.; Lehman, M. Factors influencing ratings of speech naturalness in augmentative and alternative communication.</w:t>
          </w:r>
          <w:bookmarkEnd w:id="134"/>
          <w:r>
            <w:rPr>
              <w:lang w:val="en"/>
            </w:rPr>
            <w:t xml:space="preserve"> </w:t>
          </w:r>
          <w:r w:rsidRPr="007D11CD">
            <w:rPr>
              <w:i/>
              <w:lang w:val="en"/>
            </w:rPr>
            <w:t>Augmentative and Alternative Communication</w:t>
          </w:r>
          <w:r w:rsidRPr="007D11CD">
            <w:rPr>
              <w:lang w:val="en"/>
            </w:rPr>
            <w:t xml:space="preserve"> </w:t>
          </w:r>
          <w:r w:rsidRPr="007D11CD">
            <w:rPr>
              <w:b/>
              <w:lang w:val="en"/>
            </w:rPr>
            <w:t>2002</w:t>
          </w:r>
          <w:r w:rsidRPr="007D11CD">
            <w:rPr>
              <w:lang w:val="en"/>
            </w:rPr>
            <w:t xml:space="preserve">, </w:t>
          </w:r>
          <w:r w:rsidRPr="007D11CD">
            <w:rPr>
              <w:i/>
              <w:lang w:val="en"/>
            </w:rPr>
            <w:t>18</w:t>
          </w:r>
          <w:r w:rsidRPr="007D11CD">
            <w:rPr>
              <w:lang w:val="en"/>
            </w:rPr>
            <w:t>, 11–19, doi:10.1080/aac.18.1.11.19.</w:t>
          </w:r>
        </w:p>
        <w:p w14:paraId="1D102A47" w14:textId="77777777" w:rsidR="007D11CD" w:rsidRDefault="007D11CD" w:rsidP="007D11CD">
          <w:pPr>
            <w:pStyle w:val="CitaviBibliographyEntry"/>
            <w:rPr>
              <w:lang w:val="en"/>
            </w:rPr>
          </w:pPr>
          <w:r>
            <w:rPr>
              <w:lang w:val="en"/>
            </w:rPr>
            <w:t>51.</w:t>
          </w:r>
          <w:r>
            <w:rPr>
              <w:lang w:val="en"/>
            </w:rPr>
            <w:tab/>
          </w:r>
          <w:bookmarkStart w:id="135" w:name="_CTVL00122ae8252eaef42eca7bb1cc817bdcbb7"/>
          <w:r>
            <w:rPr>
              <w:lang w:val="en"/>
            </w:rPr>
            <w:t>Rao M V, A.; Victory J, S.; Ghosh, P.K. Effect of source filter interaction on isolated vowel-consonant-vowel perception.</w:t>
          </w:r>
          <w:bookmarkEnd w:id="135"/>
          <w:r>
            <w:rPr>
              <w:lang w:val="en"/>
            </w:rPr>
            <w:t xml:space="preserve"> </w:t>
          </w:r>
          <w:r w:rsidRPr="007D11CD">
            <w:rPr>
              <w:i/>
              <w:lang w:val="en"/>
            </w:rPr>
            <w:t>J. Acoust. Soc. Am.</w:t>
          </w:r>
          <w:r w:rsidRPr="007D11CD">
            <w:rPr>
              <w:lang w:val="en"/>
            </w:rPr>
            <w:t xml:space="preserve"> </w:t>
          </w:r>
          <w:r w:rsidRPr="007D11CD">
            <w:rPr>
              <w:b/>
              <w:lang w:val="en"/>
            </w:rPr>
            <w:t>2018</w:t>
          </w:r>
          <w:r w:rsidRPr="007D11CD">
            <w:rPr>
              <w:lang w:val="en"/>
            </w:rPr>
            <w:t xml:space="preserve">, </w:t>
          </w:r>
          <w:r w:rsidRPr="007D11CD">
            <w:rPr>
              <w:i/>
              <w:lang w:val="en"/>
            </w:rPr>
            <w:t>144</w:t>
          </w:r>
          <w:r w:rsidRPr="007D11CD">
            <w:rPr>
              <w:lang w:val="en"/>
            </w:rPr>
            <w:t>, EL95, doi:10.1121/1.5049510.</w:t>
          </w:r>
        </w:p>
        <w:p w14:paraId="6D9CD5FD" w14:textId="77777777" w:rsidR="007D11CD" w:rsidRDefault="007D11CD" w:rsidP="007D11CD">
          <w:pPr>
            <w:pStyle w:val="CitaviBibliographyEntry"/>
            <w:rPr>
              <w:lang w:val="en"/>
            </w:rPr>
          </w:pPr>
          <w:r>
            <w:rPr>
              <w:lang w:val="en"/>
            </w:rPr>
            <w:t>52.</w:t>
          </w:r>
          <w:r>
            <w:rPr>
              <w:lang w:val="en"/>
            </w:rPr>
            <w:tab/>
          </w:r>
          <w:bookmarkStart w:id="136" w:name="_CTVL0015a1db91b33d14ff99658fb9fdac7737e"/>
          <w:r>
            <w:rPr>
              <w:lang w:val="en"/>
            </w:rPr>
            <w:t>Meltzner, G.S.; Hillman, R.E. Impact of Aberrant Acoustic Properties on the Perception of Sound Quality in Electrolarynx Speech.</w:t>
          </w:r>
          <w:bookmarkEnd w:id="136"/>
          <w:r>
            <w:rPr>
              <w:lang w:val="en"/>
            </w:rPr>
            <w:t xml:space="preserve"> </w:t>
          </w:r>
          <w:r w:rsidRPr="007D11CD">
            <w:rPr>
              <w:i/>
              <w:lang w:val="en"/>
            </w:rPr>
            <w:t>J Speech Lang Hear Res</w:t>
          </w:r>
          <w:r w:rsidRPr="007D11CD">
            <w:rPr>
              <w:lang w:val="en"/>
            </w:rPr>
            <w:t xml:space="preserve"> </w:t>
          </w:r>
          <w:r w:rsidRPr="007D11CD">
            <w:rPr>
              <w:b/>
              <w:lang w:val="en"/>
            </w:rPr>
            <w:t>2005</w:t>
          </w:r>
          <w:r w:rsidRPr="007D11CD">
            <w:rPr>
              <w:lang w:val="en"/>
            </w:rPr>
            <w:t xml:space="preserve">, </w:t>
          </w:r>
          <w:r w:rsidRPr="007D11CD">
            <w:rPr>
              <w:i/>
              <w:lang w:val="en"/>
            </w:rPr>
            <w:t>48</w:t>
          </w:r>
          <w:r w:rsidRPr="007D11CD">
            <w:rPr>
              <w:lang w:val="en"/>
            </w:rPr>
            <w:t>, 766–779, doi:10.1044/1092-4388(2005/053).</w:t>
          </w:r>
        </w:p>
        <w:p w14:paraId="3E4E8EDF" w14:textId="77777777" w:rsidR="007D11CD" w:rsidRDefault="007D11CD" w:rsidP="007D11CD">
          <w:pPr>
            <w:pStyle w:val="CitaviBibliographyEntry"/>
            <w:rPr>
              <w:lang w:val="en"/>
            </w:rPr>
          </w:pPr>
          <w:r>
            <w:rPr>
              <w:lang w:val="en"/>
            </w:rPr>
            <w:t>53.</w:t>
          </w:r>
          <w:r>
            <w:rPr>
              <w:lang w:val="en"/>
            </w:rPr>
            <w:tab/>
          </w:r>
          <w:bookmarkStart w:id="137" w:name="_CTVL001ebaa446f7f2d4cd5974afd754ce56dd4"/>
          <w:r>
            <w:rPr>
              <w:lang w:val="en"/>
            </w:rPr>
            <w:t>Anikin, A.; Lima, C.F. Perceptual and acoustic differences between authentic and acted nonverbal emotional vocalizations.</w:t>
          </w:r>
          <w:bookmarkEnd w:id="137"/>
          <w:r>
            <w:rPr>
              <w:lang w:val="en"/>
            </w:rPr>
            <w:t xml:space="preserve"> </w:t>
          </w:r>
          <w:r w:rsidRPr="007D11CD">
            <w:rPr>
              <w:i/>
              <w:lang w:val="en"/>
            </w:rPr>
            <w:t>Q J Exp Psychol (Hove)</w:t>
          </w:r>
          <w:r w:rsidRPr="007D11CD">
            <w:rPr>
              <w:lang w:val="en"/>
            </w:rPr>
            <w:t xml:space="preserve"> </w:t>
          </w:r>
          <w:r w:rsidRPr="007D11CD">
            <w:rPr>
              <w:b/>
              <w:lang w:val="en"/>
            </w:rPr>
            <w:t>2017</w:t>
          </w:r>
          <w:r w:rsidRPr="007D11CD">
            <w:rPr>
              <w:lang w:val="en"/>
            </w:rPr>
            <w:t xml:space="preserve">, </w:t>
          </w:r>
          <w:r w:rsidRPr="007D11CD">
            <w:rPr>
              <w:i/>
              <w:lang w:val="en"/>
            </w:rPr>
            <w:t>71</w:t>
          </w:r>
          <w:r w:rsidRPr="007D11CD">
            <w:rPr>
              <w:lang w:val="en"/>
            </w:rPr>
            <w:t>, 622–641, doi:10.1080/17470218.2016.1270976.</w:t>
          </w:r>
        </w:p>
        <w:p w14:paraId="4A9FAC7C" w14:textId="77777777" w:rsidR="007D11CD" w:rsidRDefault="007D11CD" w:rsidP="007D11CD">
          <w:pPr>
            <w:pStyle w:val="CitaviBibliographyEntry"/>
            <w:rPr>
              <w:lang w:val="en"/>
            </w:rPr>
          </w:pPr>
          <w:r>
            <w:rPr>
              <w:lang w:val="en"/>
            </w:rPr>
            <w:t>54.</w:t>
          </w:r>
          <w:r>
            <w:rPr>
              <w:lang w:val="en"/>
            </w:rPr>
            <w:tab/>
          </w:r>
          <w:bookmarkStart w:id="138" w:name="_CTVL001a472572f6ad04eff9d5b2d3b0efc71be"/>
          <w:r>
            <w:rPr>
              <w:lang w:val="en"/>
            </w:rPr>
            <w:t>Lima, C.F.; Arriaga, P.; Anikin, A.; Pires, A.R.; Frade, S.; Neves, L.; Scott, S.K. Authentic and posed emotional vocalizations trigger distinct facial responses.</w:t>
          </w:r>
          <w:bookmarkEnd w:id="138"/>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2021</w:t>
          </w:r>
          <w:r w:rsidRPr="007D11CD">
            <w:rPr>
              <w:lang w:val="en"/>
            </w:rPr>
            <w:t xml:space="preserve">, </w:t>
          </w:r>
          <w:r w:rsidRPr="007D11CD">
            <w:rPr>
              <w:i/>
              <w:lang w:val="en"/>
            </w:rPr>
            <w:t>141</w:t>
          </w:r>
          <w:r w:rsidRPr="007D11CD">
            <w:rPr>
              <w:lang w:val="en"/>
            </w:rPr>
            <w:t>, 280–292, doi:10.1016/j.cortex.2021.04.015.</w:t>
          </w:r>
        </w:p>
        <w:p w14:paraId="2B0C734A" w14:textId="77777777" w:rsidR="007D11CD" w:rsidRDefault="007D11CD" w:rsidP="007D11CD">
          <w:pPr>
            <w:pStyle w:val="CitaviBibliographyEntry"/>
            <w:rPr>
              <w:lang w:val="en"/>
            </w:rPr>
          </w:pPr>
          <w:r>
            <w:rPr>
              <w:lang w:val="en"/>
            </w:rPr>
            <w:t>55.</w:t>
          </w:r>
          <w:r>
            <w:rPr>
              <w:lang w:val="en"/>
            </w:rPr>
            <w:tab/>
          </w:r>
          <w:bookmarkStart w:id="139" w:name="_CTVL001b86ee8fa846646bd89cf8704c1c49406"/>
          <w:r>
            <w:rPr>
              <w:lang w:val="en"/>
            </w:rPr>
            <w:t>Sarzedas, J.; Lima, C.F.; Roberto, M.S.; Scott, S.K.; Pinheiro, A.P.; Conde, T. Blindness influences emotional authenticity perception in voices: Behavioral and ERP evidence.</w:t>
          </w:r>
          <w:bookmarkEnd w:id="139"/>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2024</w:t>
          </w:r>
          <w:r w:rsidRPr="007D11CD">
            <w:rPr>
              <w:lang w:val="en"/>
            </w:rPr>
            <w:t xml:space="preserve">, </w:t>
          </w:r>
          <w:r w:rsidRPr="007D11CD">
            <w:rPr>
              <w:i/>
              <w:lang w:val="en"/>
            </w:rPr>
            <w:t>172</w:t>
          </w:r>
          <w:r w:rsidRPr="007D11CD">
            <w:rPr>
              <w:lang w:val="en"/>
            </w:rPr>
            <w:t>, 254–270, doi:10.1016/j.cortex.2023.11.005.</w:t>
          </w:r>
        </w:p>
        <w:p w14:paraId="3DAAB334" w14:textId="77777777" w:rsidR="007D11CD" w:rsidRDefault="007D11CD" w:rsidP="007D11CD">
          <w:pPr>
            <w:pStyle w:val="CitaviBibliographyEntry"/>
            <w:rPr>
              <w:lang w:val="en"/>
            </w:rPr>
          </w:pPr>
          <w:r>
            <w:rPr>
              <w:lang w:val="en"/>
            </w:rPr>
            <w:t>56.</w:t>
          </w:r>
          <w:r>
            <w:rPr>
              <w:lang w:val="en"/>
            </w:rPr>
            <w:tab/>
          </w:r>
          <w:bookmarkStart w:id="140" w:name="_CTVL001bf92f7c4b4d8411fb5c69439c6b07ae0"/>
          <w:r>
            <w:rPr>
              <w:lang w:val="en"/>
            </w:rPr>
            <w:t>Kachel, S.; Steffens, M.C.; Preuß, S.; Simpson, A.P. Gender (Conformity) Matters: Cross-Dimensional and Cross-Modal Associations in Sexual Orientation Perception.</w:t>
          </w:r>
          <w:bookmarkEnd w:id="140"/>
          <w:r>
            <w:rPr>
              <w:lang w:val="en"/>
            </w:rPr>
            <w:t xml:space="preserve"> </w:t>
          </w:r>
          <w:r w:rsidRPr="007D11CD">
            <w:rPr>
              <w:i/>
              <w:lang w:val="en"/>
            </w:rPr>
            <w:t>Journal of Language and Social Psychology</w:t>
          </w:r>
          <w:r w:rsidRPr="007D11CD">
            <w:rPr>
              <w:lang w:val="en"/>
            </w:rPr>
            <w:t xml:space="preserve"> </w:t>
          </w:r>
          <w:r w:rsidRPr="007D11CD">
            <w:rPr>
              <w:b/>
              <w:lang w:val="en"/>
            </w:rPr>
            <w:t>2020</w:t>
          </w:r>
          <w:r w:rsidRPr="007D11CD">
            <w:rPr>
              <w:lang w:val="en"/>
            </w:rPr>
            <w:t xml:space="preserve">, </w:t>
          </w:r>
          <w:r w:rsidRPr="007D11CD">
            <w:rPr>
              <w:i/>
              <w:lang w:val="en"/>
            </w:rPr>
            <w:t>39</w:t>
          </w:r>
          <w:r w:rsidRPr="007D11CD">
            <w:rPr>
              <w:lang w:val="en"/>
            </w:rPr>
            <w:t>, 40–66, doi:10.1177/0261927X19883902.</w:t>
          </w:r>
        </w:p>
        <w:p w14:paraId="0178261B" w14:textId="77777777" w:rsidR="007D11CD" w:rsidRDefault="007D11CD" w:rsidP="007D11CD">
          <w:pPr>
            <w:pStyle w:val="CitaviBibliographyEntry"/>
            <w:rPr>
              <w:lang w:val="en"/>
            </w:rPr>
          </w:pPr>
          <w:r>
            <w:rPr>
              <w:lang w:val="en"/>
            </w:rPr>
            <w:t>57.</w:t>
          </w:r>
          <w:r>
            <w:rPr>
              <w:lang w:val="en"/>
            </w:rPr>
            <w:tab/>
          </w:r>
          <w:bookmarkStart w:id="141"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141"/>
          <w:r>
            <w:rPr>
              <w:lang w:val="en"/>
            </w:rPr>
            <w:t xml:space="preserve"> </w:t>
          </w:r>
          <w:r w:rsidRPr="007D11CD">
            <w:rPr>
              <w:i/>
              <w:lang w:val="en"/>
            </w:rPr>
            <w:t>International Journal of Transgenderism</w:t>
          </w:r>
          <w:r w:rsidRPr="007D11CD">
            <w:rPr>
              <w:lang w:val="en"/>
            </w:rPr>
            <w:t xml:space="preserve"> </w:t>
          </w:r>
          <w:r w:rsidRPr="007D11CD">
            <w:rPr>
              <w:b/>
              <w:lang w:val="en"/>
            </w:rPr>
            <w:t>2017</w:t>
          </w:r>
          <w:r w:rsidRPr="007D11CD">
            <w:rPr>
              <w:lang w:val="en"/>
            </w:rPr>
            <w:t xml:space="preserve">, </w:t>
          </w:r>
          <w:r w:rsidRPr="007D11CD">
            <w:rPr>
              <w:i/>
              <w:lang w:val="en"/>
            </w:rPr>
            <w:t>18</w:t>
          </w:r>
          <w:r w:rsidRPr="007D11CD">
            <w:rPr>
              <w:lang w:val="en"/>
            </w:rPr>
            <w:t>, 328–342, doi:10.1080/15532739.2017.1329049.</w:t>
          </w:r>
        </w:p>
        <w:p w14:paraId="6F54FCC0" w14:textId="42E987A7" w:rsidR="00B014AB" w:rsidRDefault="007D11CD" w:rsidP="007D11CD">
          <w:pPr>
            <w:pStyle w:val="CitaviBibliographyEntry"/>
            <w:rPr>
              <w:lang w:val="en"/>
            </w:rPr>
          </w:pPr>
          <w:r>
            <w:rPr>
              <w:lang w:val="en"/>
            </w:rPr>
            <w:lastRenderedPageBreak/>
            <w:t>58.</w:t>
          </w:r>
          <w:r>
            <w:rPr>
              <w:lang w:val="en"/>
            </w:rPr>
            <w:tab/>
          </w:r>
          <w:bookmarkStart w:id="142" w:name="_CTVL0012050cdad0b5b4652ae9cccc5a3892f7f"/>
          <w:r>
            <w:rPr>
              <w:lang w:val="en"/>
            </w:rPr>
            <w:t>Belin, P.; Fecteau, S.; Bedard, C. Thinking the voice: neural correlates of voice perception.</w:t>
          </w:r>
          <w:bookmarkEnd w:id="142"/>
          <w:r>
            <w:rPr>
              <w:lang w:val="en"/>
            </w:rPr>
            <w:t xml:space="preserve"> </w:t>
          </w:r>
          <w:r w:rsidRPr="007D11CD">
            <w:rPr>
              <w:i/>
              <w:lang w:val="en"/>
            </w:rPr>
            <w:t>Trends Cogn Sci</w:t>
          </w:r>
          <w:r w:rsidRPr="007D11CD">
            <w:rPr>
              <w:lang w:val="en"/>
            </w:rPr>
            <w:t xml:space="preserve"> </w:t>
          </w:r>
          <w:r w:rsidRPr="007D11CD">
            <w:rPr>
              <w:b/>
              <w:lang w:val="en"/>
            </w:rPr>
            <w:t>2004</w:t>
          </w:r>
          <w:r w:rsidRPr="007D11CD">
            <w:rPr>
              <w:lang w:val="en"/>
            </w:rPr>
            <w:t xml:space="preserve">, </w:t>
          </w:r>
          <w:r w:rsidRPr="007D11CD">
            <w:rPr>
              <w:i/>
              <w:lang w:val="en"/>
            </w:rPr>
            <w:t>8</w:t>
          </w:r>
          <w:r w:rsidRPr="007D11CD">
            <w:rPr>
              <w:lang w:val="en"/>
            </w:rPr>
            <w:t>, 129–135, doi:10.1016/j.tics.2004.01.008.</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Christine Nussbaum" w:date="2024-06-13T11:44:00Z" w:initials="CN">
    <w:p w14:paraId="54692464" w14:textId="241AEC26" w:rsidR="00366DDC" w:rsidRDefault="00366DDC">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26" w:author="Stefan Schweinberger" w:date="2024-07-07T12:32:00Z" w:initials="SRS">
    <w:p w14:paraId="69D29156" w14:textId="7B649635" w:rsidR="00B91355" w:rsidRDefault="00B91355">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 w:id="31" w:author="Stefan Schweinberger" w:date="2024-07-07T12:34:00Z" w:initials="SRS">
    <w:p w14:paraId="73841EE9" w14:textId="2A3A251E" w:rsidR="00B91355" w:rsidRDefault="00B91355">
      <w:pPr>
        <w:pStyle w:val="Kommentartext"/>
      </w:pPr>
      <w:r>
        <w:rPr>
          <w:rStyle w:val="Kommentarzeichen"/>
        </w:rPr>
        <w:annotationRef/>
      </w:r>
    </w:p>
  </w:comment>
  <w:comment w:id="35" w:author="Stefan Schweinberger" w:date="2024-07-07T12:42:00Z" w:initials="SRS">
    <w:p w14:paraId="68AAE696" w14:textId="49F92EBA" w:rsidR="007B0692" w:rsidRPr="00F47BAD" w:rsidRDefault="007B0692">
      <w:pPr>
        <w:pStyle w:val="Kommentartext"/>
        <w:rPr>
          <w:lang w:val="en-US"/>
        </w:rPr>
      </w:pPr>
      <w:r>
        <w:rPr>
          <w:rStyle w:val="Kommentarzeichen"/>
        </w:rPr>
        <w:annotationRef/>
      </w:r>
      <w:r w:rsidRPr="00F47BAD">
        <w:rPr>
          <w:lang w:val="en-US"/>
        </w:rPr>
        <w:t>Update citation</w:t>
      </w:r>
    </w:p>
  </w:comment>
  <w:comment w:id="38" w:author="Stefan Schweinberger" w:date="2024-07-07T12:46:00Z" w:initials="SRS">
    <w:p w14:paraId="5EDE34F9" w14:textId="3CD3ECB5" w:rsidR="00F47BAD" w:rsidRPr="00F47BAD" w:rsidRDefault="00F47BAD">
      <w:pPr>
        <w:pStyle w:val="Kommentartext"/>
        <w:rPr>
          <w:lang w:val="en-US"/>
        </w:rPr>
      </w:pPr>
      <w:r>
        <w:rPr>
          <w:rStyle w:val="Kommentarzeichen"/>
        </w:rPr>
        <w:annotationRef/>
      </w:r>
      <w:r w:rsidRPr="00F47BAD">
        <w:rPr>
          <w:lang w:val="en-US"/>
        </w:rPr>
        <w:t>Or simply: Towar</w:t>
      </w:r>
      <w:r>
        <w:rPr>
          <w:lang w:val="en-US"/>
        </w:rPr>
        <w:t xml:space="preserve">d a </w:t>
      </w:r>
      <w:r>
        <w:rPr>
          <w:lang w:val="en-US"/>
        </w:rPr>
        <w:t>concise..</w:t>
      </w:r>
    </w:p>
  </w:comment>
  <w:comment w:id="42" w:author="Stefan Schweinberger" w:date="2024-07-07T12:51:00Z" w:initials="SRS">
    <w:p w14:paraId="37D8D2E4" w14:textId="44F973D7" w:rsidR="00FD4954" w:rsidRDefault="00FD4954">
      <w:pPr>
        <w:pStyle w:val="Kommentartext"/>
        <w:rPr>
          <w:lang w:val="en-US"/>
        </w:rPr>
      </w:pPr>
      <w:r>
        <w:rPr>
          <w:rStyle w:val="Kommentarzeichen"/>
        </w:rPr>
        <w:annotationRef/>
      </w:r>
      <w:r w:rsidRPr="00FD4954">
        <w:rPr>
          <w:lang w:val="en-US"/>
        </w:rPr>
        <w:t>Das müsste man vielleicht noch mal spezifizieren: „</w:t>
      </w:r>
      <w:r>
        <w:rPr>
          <w:lang w:val="en-US"/>
        </w:rPr>
        <w:t xml:space="preserve">more precisely, </w:t>
      </w:r>
      <w:r w:rsidRPr="00FD4954">
        <w:rPr>
          <w:lang w:val="en-US"/>
        </w:rPr>
        <w:t>listeners´ are</w:t>
      </w:r>
      <w:r>
        <w:rPr>
          <w:lang w:val="en-US"/>
        </w:rPr>
        <w:t>a</w:t>
      </w:r>
      <w:r w:rsidRPr="00FD4954">
        <w:rPr>
          <w:lang w:val="en-US"/>
        </w:rPr>
        <w:t xml:space="preserve"> within representational space occupied by human voices“</w:t>
      </w:r>
      <w:r>
        <w:rPr>
          <w:lang w:val="en-US"/>
        </w:rPr>
        <w:t xml:space="preserve">. </w:t>
      </w:r>
    </w:p>
    <w:p w14:paraId="270DB393" w14:textId="77777777" w:rsidR="00FD4954" w:rsidRDefault="00FD4954">
      <w:pPr>
        <w:pStyle w:val="Kommentartext"/>
        <w:rPr>
          <w:lang w:val="en-US"/>
        </w:rPr>
      </w:pPr>
    </w:p>
    <w:p w14:paraId="7DD97387" w14:textId="7931D90B" w:rsidR="00FD4954" w:rsidRPr="00FD4954" w:rsidRDefault="00FD4954">
      <w:pPr>
        <w:pStyle w:val="Kommentartext"/>
      </w:pPr>
      <w:r w:rsidRPr="00FD4954">
        <w:t xml:space="preserve">NB die Terminologie </w:t>
      </w:r>
      <w:r>
        <w:t>dieses Vorschlags lehnt</w:t>
      </w:r>
      <w:r w:rsidRPr="00FD4954">
        <w:t xml:space="preserve"> sich </w:t>
      </w:r>
      <w:r>
        <w:t xml:space="preserve">ein wenig an </w:t>
      </w:r>
      <w:r w:rsidR="001C5666">
        <w:t>die</w:t>
      </w:r>
      <w:r>
        <w:t xml:space="preserve"> face-space-theory an</w:t>
      </w:r>
      <w:r w:rsidR="001C5666">
        <w:t>, daher vielleicht bridging</w:t>
      </w:r>
    </w:p>
  </w:comment>
  <w:comment w:id="44" w:author="Stefan Schweinberger" w:date="2024-07-07T12:57:00Z" w:initials="SRS">
    <w:p w14:paraId="2544A0A0" w14:textId="15DBA2D3" w:rsidR="001C5666" w:rsidRPr="001C5666" w:rsidRDefault="001C5666">
      <w:pPr>
        <w:pStyle w:val="Kommentartext"/>
        <w:rPr>
          <w:lang w:val="en-US"/>
        </w:rPr>
      </w:pPr>
      <w:r>
        <w:rPr>
          <w:rStyle w:val="Kommentarzeichen"/>
        </w:rPr>
        <w:annotationRef/>
      </w:r>
      <w:r w:rsidRPr="001C5666">
        <w:rPr>
          <w:lang w:val="en-US"/>
        </w:rPr>
        <w:t xml:space="preserve">Vielleicht wäre es hilfreich zu sagen, „and this concept is commonly used to refer to voice </w:t>
      </w:r>
      <w:r w:rsidRPr="001C5666">
        <w:rPr>
          <w:i/>
          <w:iCs/>
          <w:lang w:val="en-US"/>
        </w:rPr>
        <w:t>identity</w:t>
      </w:r>
      <w:r>
        <w:rPr>
          <w:lang w:val="en-US"/>
        </w:rPr>
        <w:t>” (whereas the kind of deviation you have in mind for dev-based naturalness is much more broadly defined)</w:t>
      </w:r>
    </w:p>
  </w:comment>
  <w:comment w:id="46" w:author="Christine Nussbaum" w:date="2024-06-13T11:43:00Z" w:initials="CN">
    <w:p w14:paraId="414AB54B" w14:textId="039DCBED" w:rsidR="00366DDC" w:rsidRPr="00B61E66" w:rsidRDefault="00366DDC">
      <w:pPr>
        <w:pStyle w:val="Kommentartext"/>
        <w:rPr>
          <w:lang w:val="en-US"/>
        </w:rPr>
      </w:pPr>
      <w:r>
        <w:rPr>
          <w:rStyle w:val="Kommentarzeichen"/>
        </w:rPr>
        <w:annotationRef/>
      </w:r>
      <w:r>
        <w:t xml:space="preserve">Warum soll der hier raus? </w:t>
      </w:r>
      <w:r w:rsidRPr="00B61E66">
        <w:rPr>
          <w:lang w:val="en-US"/>
        </w:rPr>
        <w:t xml:space="preserve">Find den </w:t>
      </w:r>
      <w:r w:rsidRPr="00B61E66">
        <w:rPr>
          <w:lang w:val="en-US"/>
        </w:rPr>
        <w:t xml:space="preserve">recht wichtig. </w:t>
      </w:r>
    </w:p>
  </w:comment>
  <w:comment w:id="49" w:author="Stefan Schweinberger" w:date="2024-07-07T13:04:00Z" w:initials="SRS">
    <w:p w14:paraId="645AA8FD" w14:textId="5527095B" w:rsidR="005B36F4" w:rsidRPr="005B36F4" w:rsidRDefault="005B36F4">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ChatGPT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50" w:author="Stefan Schweinberger" w:date="2024-07-07T13:05:00Z" w:initials="SRS">
    <w:p w14:paraId="75929E86" w14:textId="10A92CD5" w:rsidR="005B36F4" w:rsidRPr="005B36F4" w:rsidRDefault="005B36F4">
      <w:pPr>
        <w:pStyle w:val="Kommentartext"/>
        <w:rPr>
          <w:lang w:val="en-US"/>
        </w:rPr>
      </w:pPr>
      <w:r>
        <w:rPr>
          <w:rStyle w:val="Kommentarzeichen"/>
        </w:rPr>
        <w:annotationRef/>
      </w:r>
      <w:r w:rsidRPr="005B36F4">
        <w:rPr>
          <w:lang w:val="en-US"/>
        </w:rPr>
        <w:t>Should use the term deepfake here</w:t>
      </w:r>
      <w:r>
        <w:rPr>
          <w:lang w:val="en-US"/>
        </w:rPr>
        <w:t xml:space="preserve"> - </w:t>
      </w:r>
      <w:r w:rsidRPr="005B36F4">
        <w:rPr>
          <w:lang w:val="en-US"/>
        </w:rPr>
        <w:t xml:space="preserve">and perhaps </w:t>
      </w:r>
      <w:r>
        <w:rPr>
          <w:lang w:val="en-US"/>
        </w:rPr>
        <w:t>mention</w:t>
      </w:r>
      <w:r w:rsidRPr="005B36F4">
        <w:rPr>
          <w:lang w:val="en-US"/>
        </w:rPr>
        <w:t xml:space="preserve"> the </w:t>
      </w:r>
      <w:r>
        <w:rPr>
          <w:lang w:val="en-US"/>
        </w:rPr>
        <w:t>Roswandowitz paper here too (?)</w:t>
      </w:r>
    </w:p>
  </w:comment>
  <w:comment w:id="53" w:author="Stefan Schweinberger" w:date="2024-07-07T13:22:00Z" w:initials="SRS">
    <w:p w14:paraId="24B65D30" w14:textId="21A6BCD6" w:rsidR="00385790" w:rsidRPr="00385790" w:rsidRDefault="00385790">
      <w:pPr>
        <w:pStyle w:val="Kommentartext"/>
        <w:rPr>
          <w:lang w:val="en-US"/>
        </w:rPr>
      </w:pPr>
      <w:r>
        <w:rPr>
          <w:rStyle w:val="Kommentarzeichen"/>
        </w:rPr>
        <w:annotationRef/>
      </w:r>
      <w:r w:rsidRPr="00385790">
        <w:rPr>
          <w:lang w:val="en-US"/>
        </w:rPr>
        <w:t xml:space="preserve">How about „Converging </w:t>
      </w:r>
      <w:r w:rsidRPr="00385790">
        <w:rPr>
          <w:lang w:val="en-US"/>
        </w:rPr>
        <w:t xml:space="preserve">evidence“ or „In search for </w:t>
      </w:r>
      <w:r>
        <w:rPr>
          <w:lang w:val="en-US"/>
        </w:rPr>
        <w:t>converging evidence” as the header?</w:t>
      </w:r>
    </w:p>
  </w:comment>
  <w:comment w:id="60" w:author="Stefan Schweinberger" w:date="2024-07-07T13:36:00Z" w:initials="SRS">
    <w:p w14:paraId="0EB9143E" w14:textId="53B68EDC" w:rsidR="00F87FC6" w:rsidRPr="00F87FC6" w:rsidRDefault="00F87FC6">
      <w:pPr>
        <w:pStyle w:val="Kommentartext"/>
        <w:rPr>
          <w:lang w:val="en-US"/>
        </w:rPr>
      </w:pPr>
      <w:r>
        <w:rPr>
          <w:rStyle w:val="Kommentarzeichen"/>
        </w:rPr>
        <w:annotationRef/>
      </w:r>
      <w:r w:rsidRPr="00F87FC6">
        <w:rPr>
          <w:lang w:val="en-US"/>
        </w:rPr>
        <w:t xml:space="preserve">Yes – this needs elaboboration. Alternatively, </w:t>
      </w:r>
      <w:r>
        <w:rPr>
          <w:lang w:val="en-US"/>
        </w:rPr>
        <w:t>we could (and perhaps should) use the example from the presubmission enquiry. I have tried that here…</w:t>
      </w:r>
    </w:p>
  </w:comment>
  <w:comment w:id="63" w:author="Stefan Schweinberger" w:date="2024-05-07T17:51:00Z" w:initials="SRS">
    <w:p w14:paraId="35B1E245" w14:textId="37061961" w:rsidR="00701727" w:rsidRDefault="00701727">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701727" w:rsidRDefault="00701727">
      <w:pPr>
        <w:pStyle w:val="Kommentartext"/>
        <w:rPr>
          <w:lang w:val="en-US"/>
        </w:rPr>
      </w:pPr>
    </w:p>
    <w:p w14:paraId="073A67F0" w14:textId="3061280E" w:rsidR="00701727" w:rsidRPr="00083C4F" w:rsidRDefault="00701727">
      <w:pPr>
        <w:pStyle w:val="Kommentartext"/>
        <w:rPr>
          <w:lang w:val="en-US"/>
        </w:rPr>
      </w:pPr>
      <w:r>
        <w:rPr>
          <w:lang w:val="en-US"/>
        </w:rPr>
        <w:t xml:space="preserve">Hm. Perhaps it already helps to avoid these unfruitful (in the history of science of higher visual and auditory cognition, and in my opinion, but I can quantify this) terms and come up with a </w:t>
      </w:r>
      <w:r>
        <w:rPr>
          <w:lang w:val="en-US"/>
        </w:rPr>
        <w:t>better alternatives. E.g.: What are the fundamental characteristics of human voices? What are the fundamental characteristics of natural voices?</w:t>
      </w:r>
    </w:p>
  </w:comment>
  <w:comment w:id="64" w:author="Christine Nussbaum" w:date="2024-05-08T10:54:00Z" w:initials="CN">
    <w:p w14:paraId="0DC11282" w14:textId="16D9B295" w:rsidR="00701727" w:rsidRPr="00D94355" w:rsidRDefault="00701727">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66" w:author="Stefan Schweinberger" w:date="2024-05-07T18:00:00Z" w:initials="SRS">
    <w:p w14:paraId="11F7ADF7" w14:textId="1D1E35A5" w:rsidR="00701727" w:rsidRPr="00DA3458" w:rsidRDefault="00701727">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67" w:author="Christine Nussbaum" w:date="2024-05-08T10:56:00Z" w:initials="CN">
    <w:p w14:paraId="2AD4E755" w14:textId="6B958749" w:rsidR="00701727" w:rsidRDefault="00701727">
      <w:pPr>
        <w:pStyle w:val="Kommentartext"/>
      </w:pPr>
      <w:r>
        <w:rPr>
          <w:rStyle w:val="Kommentarzeichen"/>
        </w:rPr>
        <w:annotationRef/>
      </w:r>
      <w:r>
        <w:t xml:space="preserve">Ja, klingt sinnvoll, können wir gern diskutieren. </w:t>
      </w:r>
    </w:p>
  </w:comment>
  <w:comment w:id="68" w:author="Stefan Schweinberger" w:date="2024-06-10T19:27:00Z" w:initials="SRS">
    <w:p w14:paraId="6F3075C9" w14:textId="18914C1D" w:rsidR="00786C7C" w:rsidRPr="00786C7C" w:rsidRDefault="00786C7C">
      <w:pPr>
        <w:pStyle w:val="Kommentartext"/>
        <w:rPr>
          <w:lang w:val="en-US"/>
        </w:rPr>
      </w:pPr>
      <w:r>
        <w:rPr>
          <w:rStyle w:val="Kommentarzeichen"/>
        </w:rPr>
        <w:annotationRef/>
      </w:r>
      <w:r w:rsidRPr="00786C7C">
        <w:rPr>
          <w:lang w:val="en-US"/>
        </w:rPr>
        <w:t xml:space="preserve">Yes – but </w:t>
      </w:r>
      <w:r w:rsidRPr="00786C7C">
        <w:rPr>
          <w:lang w:val="en-US"/>
        </w:rPr>
        <w:t xml:space="preserve">somehow </w:t>
      </w:r>
      <w:r>
        <w:rPr>
          <w:lang w:val="en-US"/>
        </w:rPr>
        <w:t>we have to sell this so that we´re not suspected of bias</w:t>
      </w:r>
    </w:p>
  </w:comment>
  <w:comment w:id="70" w:author="Christine Nussbaum" w:date="2024-05-27T16:06:00Z" w:initials="CN">
    <w:p w14:paraId="0AE5122B" w14:textId="39DC9748" w:rsidR="00701727" w:rsidRPr="005867D7" w:rsidRDefault="00701727">
      <w:pPr>
        <w:pStyle w:val="Kommentartext"/>
        <w:rPr>
          <w:lang w:val="en-US"/>
        </w:rPr>
      </w:pPr>
      <w:r>
        <w:rPr>
          <w:rStyle w:val="Kommentarzeichen"/>
        </w:rPr>
        <w:annotationRef/>
      </w:r>
      <w:r w:rsidRPr="005867D7">
        <w:rPr>
          <w:lang w:val="en-US"/>
        </w:rPr>
        <w:t>Absolute values or %?</w:t>
      </w:r>
    </w:p>
  </w:comment>
  <w:comment w:id="72" w:author="Christine Nussbaum" w:date="2024-05-27T16:05:00Z" w:initials="CN">
    <w:p w14:paraId="788B026D" w14:textId="2C090C4E" w:rsidR="00701727" w:rsidRPr="00173323" w:rsidRDefault="00701727">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 w:id="71" w:author="Stefan Schweinberger" w:date="2024-06-10T19:28:00Z" w:initials="SRS">
    <w:p w14:paraId="1B38C3BB" w14:textId="3100C12E" w:rsidR="00786C7C" w:rsidRPr="00F77B02" w:rsidRDefault="00786C7C">
      <w:pPr>
        <w:pStyle w:val="Kommentartext"/>
        <w:rPr>
          <w:lang w:val="en-US"/>
        </w:rPr>
      </w:pPr>
      <w:r>
        <w:rPr>
          <w:rStyle w:val="Kommentarzeichen"/>
        </w:rPr>
        <w:annotationRef/>
      </w:r>
      <w:r w:rsidRPr="00F77B02">
        <w:rPr>
          <w:lang w:val="en-US"/>
        </w:rPr>
        <w:t>Give rating data only?</w:t>
      </w:r>
    </w:p>
  </w:comment>
  <w:comment w:id="77" w:author="Stefan Schweinberger" w:date="2024-06-10T19:29:00Z" w:initials="SRS">
    <w:p w14:paraId="06B705F0" w14:textId="071E4B96" w:rsidR="00786C7C" w:rsidRPr="00786C7C" w:rsidRDefault="00786C7C">
      <w:pPr>
        <w:pStyle w:val="Kommentartext"/>
        <w:rPr>
          <w:lang w:val="en-US"/>
        </w:rPr>
      </w:pPr>
      <w:r>
        <w:rPr>
          <w:rStyle w:val="Kommentarzeichen"/>
        </w:rPr>
        <w:annotationRef/>
      </w:r>
      <w:r w:rsidRPr="00786C7C">
        <w:rPr>
          <w:lang w:val="en-US"/>
        </w:rPr>
        <w:t>Do you mean a mixture, or do you mean more than one of these voice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92464" w15:done="0"/>
  <w15:commentEx w15:paraId="69D29156" w15:done="0"/>
  <w15:commentEx w15:paraId="73841EE9" w15:done="0"/>
  <w15:commentEx w15:paraId="68AAE696" w15:done="0"/>
  <w15:commentEx w15:paraId="5EDE34F9" w15:done="0"/>
  <w15:commentEx w15:paraId="7DD97387" w15:done="0"/>
  <w15:commentEx w15:paraId="2544A0A0" w15:done="0"/>
  <w15:commentEx w15:paraId="414AB54B" w15:done="0"/>
  <w15:commentEx w15:paraId="645AA8FD" w15:done="0"/>
  <w15:commentEx w15:paraId="75929E86" w15:done="0"/>
  <w15:commentEx w15:paraId="24B65D30" w15:done="0"/>
  <w15:commentEx w15:paraId="0EB9143E" w15:done="0"/>
  <w15:commentEx w15:paraId="073A67F0" w15:done="0"/>
  <w15:commentEx w15:paraId="0DC11282" w15:paraIdParent="073A67F0" w15:done="0"/>
  <w15:commentEx w15:paraId="11F7ADF7" w15:done="0"/>
  <w15:commentEx w15:paraId="2AD4E755" w15:paraIdParent="11F7ADF7" w15:done="0"/>
  <w15:commentEx w15:paraId="6F3075C9" w15:done="0"/>
  <w15:commentEx w15:paraId="0AE5122B" w15:done="0"/>
  <w15:commentEx w15:paraId="788B026D" w15:done="0"/>
  <w15:commentEx w15:paraId="1B38C3BB" w15:done="0"/>
  <w15:commentEx w15:paraId="06B70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BE2AB3" w16cex:dateUtc="2024-07-07T11:32:00Z"/>
  <w16cex:commentExtensible w16cex:durableId="0A9BB8D3" w16cex:dateUtc="2024-07-07T11:34:00Z"/>
  <w16cex:commentExtensible w16cex:durableId="3BA60E01" w16cex:dateUtc="2024-07-07T11:42:00Z"/>
  <w16cex:commentExtensible w16cex:durableId="342161C0" w16cex:dateUtc="2024-07-07T11:46:00Z"/>
  <w16cex:commentExtensible w16cex:durableId="308178E0" w16cex:dateUtc="2024-07-07T11:51:00Z"/>
  <w16cex:commentExtensible w16cex:durableId="12307170" w16cex:dateUtc="2024-07-07T11:57:00Z"/>
  <w16cex:commentExtensible w16cex:durableId="179D5146" w16cex:dateUtc="2024-07-07T12:04:00Z"/>
  <w16cex:commentExtensible w16cex:durableId="2FABE6FF" w16cex:dateUtc="2024-07-07T12:05:00Z"/>
  <w16cex:commentExtensible w16cex:durableId="64F2B425" w16cex:dateUtc="2024-07-07T12:22:00Z"/>
  <w16cex:commentExtensible w16cex:durableId="288CDCE6" w16cex:dateUtc="2024-07-07T12:36:00Z"/>
  <w16cex:commentExtensible w16cex:durableId="4331D324" w16cex:dateUtc="2024-05-07T15:51:00Z"/>
  <w16cex:commentExtensible w16cex:durableId="4599A199" w16cex:dateUtc="2024-05-07T16:00:00Z"/>
  <w16cex:commentExtensible w16cex:durableId="3578027B" w16cex:dateUtc="2024-06-10T18:27:00Z"/>
  <w16cex:commentExtensible w16cex:durableId="07D7298E" w16cex:dateUtc="2024-06-10T18:28:00Z"/>
  <w16cex:commentExtensible w16cex:durableId="6EF68194" w16cex:dateUtc="2024-06-10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92464" w16cid:durableId="2A155A34"/>
  <w16cid:commentId w16cid:paraId="69D29156" w16cid:durableId="69BE2AB3"/>
  <w16cid:commentId w16cid:paraId="73841EE9" w16cid:durableId="0A9BB8D3"/>
  <w16cid:commentId w16cid:paraId="68AAE696" w16cid:durableId="3BA60E01"/>
  <w16cid:commentId w16cid:paraId="5EDE34F9" w16cid:durableId="342161C0"/>
  <w16cid:commentId w16cid:paraId="7DD97387" w16cid:durableId="308178E0"/>
  <w16cid:commentId w16cid:paraId="2544A0A0" w16cid:durableId="12307170"/>
  <w16cid:commentId w16cid:paraId="414AB54B" w16cid:durableId="2A1559F8"/>
  <w16cid:commentId w16cid:paraId="645AA8FD" w16cid:durableId="179D5146"/>
  <w16cid:commentId w16cid:paraId="75929E86" w16cid:durableId="2FABE6FF"/>
  <w16cid:commentId w16cid:paraId="24B65D30" w16cid:durableId="64F2B425"/>
  <w16cid:commentId w16cid:paraId="0EB9143E" w16cid:durableId="288CDCE6"/>
  <w16cid:commentId w16cid:paraId="073A67F0" w16cid:durableId="4331D324"/>
  <w16cid:commentId w16cid:paraId="0DC11282" w16cid:durableId="29E5D881"/>
  <w16cid:commentId w16cid:paraId="11F7ADF7" w16cid:durableId="4599A199"/>
  <w16cid:commentId w16cid:paraId="2AD4E755" w16cid:durableId="29E5D8DD"/>
  <w16cid:commentId w16cid:paraId="6F3075C9" w16cid:durableId="3578027B"/>
  <w16cid:commentId w16cid:paraId="0AE5122B" w16cid:durableId="29FF2DF4"/>
  <w16cid:commentId w16cid:paraId="788B026D" w16cid:durableId="29FF2DCC"/>
  <w16cid:commentId w16cid:paraId="1B38C3BB" w16cid:durableId="07D7298E"/>
  <w16cid:commentId w16cid:paraId="06B705F0" w16cid:durableId="6EF68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8B45F" w14:textId="77777777" w:rsidR="00D8728E" w:rsidRDefault="00D8728E" w:rsidP="00353624">
      <w:pPr>
        <w:spacing w:after="0" w:line="240" w:lineRule="auto"/>
      </w:pPr>
      <w:r>
        <w:separator/>
      </w:r>
    </w:p>
  </w:endnote>
  <w:endnote w:type="continuationSeparator" w:id="0">
    <w:p w14:paraId="7308643E" w14:textId="77777777" w:rsidR="00D8728E" w:rsidRDefault="00D8728E"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701727" w:rsidRDefault="007017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F88F3" w14:textId="77777777" w:rsidR="00701727" w:rsidRDefault="007017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701727" w:rsidRDefault="00701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6A628" w14:textId="77777777" w:rsidR="00D8728E" w:rsidRDefault="00D8728E" w:rsidP="00353624">
      <w:pPr>
        <w:spacing w:after="0" w:line="240" w:lineRule="auto"/>
      </w:pPr>
      <w:r>
        <w:separator/>
      </w:r>
    </w:p>
  </w:footnote>
  <w:footnote w:type="continuationSeparator" w:id="0">
    <w:p w14:paraId="0057B916" w14:textId="77777777" w:rsidR="00D8728E" w:rsidRDefault="00D8728E"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701727" w:rsidRDefault="007017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F4DC1" w14:textId="77777777" w:rsidR="00701727" w:rsidRDefault="007017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701727" w:rsidRDefault="007017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8127021">
    <w:abstractNumId w:val="7"/>
  </w:num>
  <w:num w:numId="2" w16cid:durableId="726489913">
    <w:abstractNumId w:val="5"/>
  </w:num>
  <w:num w:numId="3" w16cid:durableId="1031606974">
    <w:abstractNumId w:val="3"/>
  </w:num>
  <w:num w:numId="4" w16cid:durableId="1596203222">
    <w:abstractNumId w:val="6"/>
  </w:num>
  <w:num w:numId="5" w16cid:durableId="1325166563">
    <w:abstractNumId w:val="2"/>
  </w:num>
  <w:num w:numId="6" w16cid:durableId="471990479">
    <w:abstractNumId w:val="9"/>
  </w:num>
  <w:num w:numId="7" w16cid:durableId="96142762">
    <w:abstractNumId w:val="1"/>
  </w:num>
  <w:num w:numId="8" w16cid:durableId="1190340103">
    <w:abstractNumId w:val="0"/>
  </w:num>
  <w:num w:numId="9" w16cid:durableId="995375854">
    <w:abstractNumId w:val="4"/>
  </w:num>
  <w:num w:numId="10" w16cid:durableId="116713846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fan Schweinberger">
    <w15:presenceInfo w15:providerId="None" w15:userId="Stefan Schweinberger"/>
  </w15:person>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13948"/>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A8E"/>
    <w:rsid w:val="001C5666"/>
    <w:rsid w:val="001C6A63"/>
    <w:rsid w:val="001D0CB0"/>
    <w:rsid w:val="001D0D74"/>
    <w:rsid w:val="001D3C78"/>
    <w:rsid w:val="001D3F41"/>
    <w:rsid w:val="001E0BA8"/>
    <w:rsid w:val="001E6C9F"/>
    <w:rsid w:val="001F299C"/>
    <w:rsid w:val="001F3518"/>
    <w:rsid w:val="001F532E"/>
    <w:rsid w:val="00204FE0"/>
    <w:rsid w:val="00206B41"/>
    <w:rsid w:val="00213B0F"/>
    <w:rsid w:val="002150AF"/>
    <w:rsid w:val="0021687F"/>
    <w:rsid w:val="00223620"/>
    <w:rsid w:val="0023780B"/>
    <w:rsid w:val="0024244C"/>
    <w:rsid w:val="0026080A"/>
    <w:rsid w:val="00265AEB"/>
    <w:rsid w:val="0028476D"/>
    <w:rsid w:val="002A06B9"/>
    <w:rsid w:val="002A35F7"/>
    <w:rsid w:val="002B52AE"/>
    <w:rsid w:val="002D3EB3"/>
    <w:rsid w:val="002E044F"/>
    <w:rsid w:val="002E1408"/>
    <w:rsid w:val="002F1B24"/>
    <w:rsid w:val="002F444A"/>
    <w:rsid w:val="003359DA"/>
    <w:rsid w:val="00340FEF"/>
    <w:rsid w:val="00345179"/>
    <w:rsid w:val="0035017E"/>
    <w:rsid w:val="00353624"/>
    <w:rsid w:val="00366DDC"/>
    <w:rsid w:val="00385790"/>
    <w:rsid w:val="0039400B"/>
    <w:rsid w:val="00396F35"/>
    <w:rsid w:val="003A3148"/>
    <w:rsid w:val="003B687A"/>
    <w:rsid w:val="003E61B4"/>
    <w:rsid w:val="0040683C"/>
    <w:rsid w:val="0041290D"/>
    <w:rsid w:val="0041749E"/>
    <w:rsid w:val="00421B0B"/>
    <w:rsid w:val="004258F3"/>
    <w:rsid w:val="00426A0C"/>
    <w:rsid w:val="004313C7"/>
    <w:rsid w:val="00432173"/>
    <w:rsid w:val="00435D50"/>
    <w:rsid w:val="0046095C"/>
    <w:rsid w:val="00466801"/>
    <w:rsid w:val="004742EB"/>
    <w:rsid w:val="0048384E"/>
    <w:rsid w:val="00483985"/>
    <w:rsid w:val="00483E8E"/>
    <w:rsid w:val="004867E0"/>
    <w:rsid w:val="0049339E"/>
    <w:rsid w:val="004942D0"/>
    <w:rsid w:val="00495542"/>
    <w:rsid w:val="004A1755"/>
    <w:rsid w:val="004A2906"/>
    <w:rsid w:val="004A2FDC"/>
    <w:rsid w:val="004A470F"/>
    <w:rsid w:val="004A5A69"/>
    <w:rsid w:val="004A7409"/>
    <w:rsid w:val="004B4D43"/>
    <w:rsid w:val="004C5F92"/>
    <w:rsid w:val="004E074C"/>
    <w:rsid w:val="004F2AEE"/>
    <w:rsid w:val="004F3E20"/>
    <w:rsid w:val="00500628"/>
    <w:rsid w:val="00535AEF"/>
    <w:rsid w:val="00536DA1"/>
    <w:rsid w:val="00540E45"/>
    <w:rsid w:val="00540EA3"/>
    <w:rsid w:val="0057287E"/>
    <w:rsid w:val="00576C9A"/>
    <w:rsid w:val="005841EC"/>
    <w:rsid w:val="0058483B"/>
    <w:rsid w:val="0058543C"/>
    <w:rsid w:val="005867D7"/>
    <w:rsid w:val="005873C7"/>
    <w:rsid w:val="00597C0D"/>
    <w:rsid w:val="005A5D85"/>
    <w:rsid w:val="005A72AA"/>
    <w:rsid w:val="005B36F4"/>
    <w:rsid w:val="005B7151"/>
    <w:rsid w:val="005C69CD"/>
    <w:rsid w:val="005E5112"/>
    <w:rsid w:val="00601BED"/>
    <w:rsid w:val="00603E19"/>
    <w:rsid w:val="006049B7"/>
    <w:rsid w:val="0062078F"/>
    <w:rsid w:val="0062610A"/>
    <w:rsid w:val="006307E0"/>
    <w:rsid w:val="00671456"/>
    <w:rsid w:val="00671BA2"/>
    <w:rsid w:val="00680D80"/>
    <w:rsid w:val="00684059"/>
    <w:rsid w:val="00690614"/>
    <w:rsid w:val="00692A2C"/>
    <w:rsid w:val="006A3795"/>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0692"/>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B4471"/>
    <w:rsid w:val="008B5242"/>
    <w:rsid w:val="008C2E8F"/>
    <w:rsid w:val="008D1317"/>
    <w:rsid w:val="008E2FE6"/>
    <w:rsid w:val="008F6DA6"/>
    <w:rsid w:val="009073C7"/>
    <w:rsid w:val="00910521"/>
    <w:rsid w:val="0093311A"/>
    <w:rsid w:val="009603C6"/>
    <w:rsid w:val="00973E11"/>
    <w:rsid w:val="0098210D"/>
    <w:rsid w:val="0098387A"/>
    <w:rsid w:val="00987DE8"/>
    <w:rsid w:val="009C71D2"/>
    <w:rsid w:val="009E0962"/>
    <w:rsid w:val="009E2AB9"/>
    <w:rsid w:val="009E5870"/>
    <w:rsid w:val="009F02C4"/>
    <w:rsid w:val="00A017E1"/>
    <w:rsid w:val="00A0435C"/>
    <w:rsid w:val="00A137C1"/>
    <w:rsid w:val="00A3050E"/>
    <w:rsid w:val="00A42BBE"/>
    <w:rsid w:val="00A669E8"/>
    <w:rsid w:val="00A74F68"/>
    <w:rsid w:val="00A7608F"/>
    <w:rsid w:val="00AA013B"/>
    <w:rsid w:val="00AA766C"/>
    <w:rsid w:val="00AB04B8"/>
    <w:rsid w:val="00AB64FC"/>
    <w:rsid w:val="00AC001E"/>
    <w:rsid w:val="00AC6F22"/>
    <w:rsid w:val="00AD0A1C"/>
    <w:rsid w:val="00AD6240"/>
    <w:rsid w:val="00AE3B4C"/>
    <w:rsid w:val="00AE5DA6"/>
    <w:rsid w:val="00AF0E10"/>
    <w:rsid w:val="00AF7C68"/>
    <w:rsid w:val="00B014AB"/>
    <w:rsid w:val="00B02B59"/>
    <w:rsid w:val="00B04FF0"/>
    <w:rsid w:val="00B0730A"/>
    <w:rsid w:val="00B31EE2"/>
    <w:rsid w:val="00B35D0C"/>
    <w:rsid w:val="00B5128B"/>
    <w:rsid w:val="00B53B58"/>
    <w:rsid w:val="00B61E66"/>
    <w:rsid w:val="00B649B0"/>
    <w:rsid w:val="00B662E7"/>
    <w:rsid w:val="00B81370"/>
    <w:rsid w:val="00B90DAD"/>
    <w:rsid w:val="00B91355"/>
    <w:rsid w:val="00BB523A"/>
    <w:rsid w:val="00BD5E03"/>
    <w:rsid w:val="00BF321F"/>
    <w:rsid w:val="00BF71D0"/>
    <w:rsid w:val="00C22065"/>
    <w:rsid w:val="00C34691"/>
    <w:rsid w:val="00C35DFD"/>
    <w:rsid w:val="00C43D54"/>
    <w:rsid w:val="00C46164"/>
    <w:rsid w:val="00C466D3"/>
    <w:rsid w:val="00C6055C"/>
    <w:rsid w:val="00C710E3"/>
    <w:rsid w:val="00C81D8A"/>
    <w:rsid w:val="00C96E2A"/>
    <w:rsid w:val="00CB0D44"/>
    <w:rsid w:val="00CB7440"/>
    <w:rsid w:val="00CC6799"/>
    <w:rsid w:val="00CE4FC4"/>
    <w:rsid w:val="00CE70DA"/>
    <w:rsid w:val="00CF2D15"/>
    <w:rsid w:val="00CF61EC"/>
    <w:rsid w:val="00D114BD"/>
    <w:rsid w:val="00D207F0"/>
    <w:rsid w:val="00D21553"/>
    <w:rsid w:val="00D2703A"/>
    <w:rsid w:val="00D33462"/>
    <w:rsid w:val="00D35D00"/>
    <w:rsid w:val="00D5483F"/>
    <w:rsid w:val="00D667F8"/>
    <w:rsid w:val="00D73D6F"/>
    <w:rsid w:val="00D743C8"/>
    <w:rsid w:val="00D820EE"/>
    <w:rsid w:val="00D833C6"/>
    <w:rsid w:val="00D8728E"/>
    <w:rsid w:val="00D94355"/>
    <w:rsid w:val="00DA29E9"/>
    <w:rsid w:val="00DA2D62"/>
    <w:rsid w:val="00DA3458"/>
    <w:rsid w:val="00DB0EBC"/>
    <w:rsid w:val="00DB0F2D"/>
    <w:rsid w:val="00DC047B"/>
    <w:rsid w:val="00E06C47"/>
    <w:rsid w:val="00E127AD"/>
    <w:rsid w:val="00E14549"/>
    <w:rsid w:val="00E17059"/>
    <w:rsid w:val="00E238F4"/>
    <w:rsid w:val="00E620BA"/>
    <w:rsid w:val="00E659E4"/>
    <w:rsid w:val="00E8339F"/>
    <w:rsid w:val="00E87D16"/>
    <w:rsid w:val="00EB3DF4"/>
    <w:rsid w:val="00EB6A07"/>
    <w:rsid w:val="00ED5ABF"/>
    <w:rsid w:val="00EE6ADB"/>
    <w:rsid w:val="00EF0791"/>
    <w:rsid w:val="00F06F8B"/>
    <w:rsid w:val="00F216BC"/>
    <w:rsid w:val="00F27A80"/>
    <w:rsid w:val="00F35C66"/>
    <w:rsid w:val="00F465C1"/>
    <w:rsid w:val="00F47BAD"/>
    <w:rsid w:val="00F5336F"/>
    <w:rsid w:val="00F61678"/>
    <w:rsid w:val="00F76B74"/>
    <w:rsid w:val="00F77B02"/>
    <w:rsid w:val="00F858EE"/>
    <w:rsid w:val="00F87FC6"/>
    <w:rsid w:val="00F9376C"/>
    <w:rsid w:val="00F9691C"/>
    <w:rsid w:val="00FA7BEC"/>
    <w:rsid w:val="00FB1E4D"/>
    <w:rsid w:val="00FC0944"/>
    <w:rsid w:val="00FC1778"/>
    <w:rsid w:val="00FC65F0"/>
    <w:rsid w:val="00FD4954"/>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374692464">
      <w:bodyDiv w:val="1"/>
      <w:marLeft w:val="0"/>
      <w:marRight w:val="0"/>
      <w:marTop w:val="0"/>
      <w:marBottom w:val="0"/>
      <w:divBdr>
        <w:top w:val="none" w:sz="0" w:space="0" w:color="auto"/>
        <w:left w:val="none" w:sz="0" w:space="0" w:color="auto"/>
        <w:bottom w:val="none" w:sz="0" w:space="0" w:color="auto"/>
        <w:right w:val="none" w:sz="0" w:space="0" w:color="auto"/>
      </w:divBdr>
      <w:divsChild>
        <w:div w:id="868183910">
          <w:marLeft w:val="0"/>
          <w:marRight w:val="0"/>
          <w:marTop w:val="0"/>
          <w:marBottom w:val="0"/>
          <w:divBdr>
            <w:top w:val="none" w:sz="0" w:space="0" w:color="auto"/>
            <w:left w:val="none" w:sz="0" w:space="0" w:color="auto"/>
            <w:bottom w:val="none" w:sz="0" w:space="0" w:color="auto"/>
            <w:right w:val="none" w:sz="0" w:space="0" w:color="auto"/>
          </w:divBdr>
          <w:divsChild>
            <w:div w:id="1088229395">
              <w:marLeft w:val="0"/>
              <w:marRight w:val="0"/>
              <w:marTop w:val="0"/>
              <w:marBottom w:val="0"/>
              <w:divBdr>
                <w:top w:val="none" w:sz="0" w:space="0" w:color="auto"/>
                <w:left w:val="none" w:sz="0" w:space="0" w:color="auto"/>
                <w:bottom w:val="none" w:sz="0" w:space="0" w:color="auto"/>
                <w:right w:val="none" w:sz="0" w:space="0" w:color="auto"/>
              </w:divBdr>
              <w:divsChild>
                <w:div w:id="3853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1F016C"/>
    <w:rsid w:val="0041290D"/>
    <w:rsid w:val="00475846"/>
    <w:rsid w:val="007B1874"/>
    <w:rsid w:val="007C1D5F"/>
    <w:rsid w:val="009E2606"/>
    <w:rsid w:val="00A231AC"/>
    <w:rsid w:val="00A42BBE"/>
    <w:rsid w:val="00A866DD"/>
    <w:rsid w:val="00AF0169"/>
    <w:rsid w:val="00B95004"/>
    <w:rsid w:val="00D674F7"/>
    <w:rsid w:val="00DD3147"/>
    <w:rsid w:val="00E63BF5"/>
    <w:rsid w:val="00E94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C1D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FB9E-D8E4-455C-890A-5E7EAFCE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82300</Words>
  <Characters>469114</Characters>
  <Application>Microsoft Office Word</Application>
  <DocSecurity>0</DocSecurity>
  <Lines>3909</Lines>
  <Paragraphs>1100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11</cp:revision>
  <cp:lastPrinted>2024-05-02T13:02:00Z</cp:lastPrinted>
  <dcterms:created xsi:type="dcterms:W3CDTF">2024-07-07T11:02:00Z</dcterms:created>
  <dcterms:modified xsi:type="dcterms:W3CDTF">2024-07-09T07:22:00Z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0">
    <vt:lpwstr>dc12bb66-84b4-4423-93f8-a10e80e568dd</vt:lpwstr>
  </property>
  <property fmtid="{D5CDD505-2E9C-101B-9397-08002B2CF9AE}" pid="5" name="CitaviDocumentProperty_1">
    <vt:lpwstr>6.17.0.0</vt:lpwstr>
  </property>
  <property fmtid="{D5CDD505-2E9C-101B-9397-08002B2CF9AE}" pid="6" name="CitaviDocumentProperty_6">
    <vt:lpwstr>True</vt:lpwstr>
  </property>
</Properties>
</file>