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A3F5" w14:textId="53B20E37" w:rsidR="009060F9" w:rsidRPr="00C83896" w:rsidRDefault="00C33137" w:rsidP="00C83896">
      <w:pPr>
        <w:jc w:val="center"/>
        <w:rPr>
          <w:b/>
          <w:bCs/>
          <w:lang w:val="en-US"/>
        </w:rPr>
      </w:pPr>
      <w:r w:rsidRPr="00C83896">
        <w:rPr>
          <w:b/>
          <w:bCs/>
          <w:lang w:val="en-US"/>
        </w:rPr>
        <w:t>Naturalness Brainstorming</w:t>
      </w:r>
    </w:p>
    <w:p w14:paraId="30CFDE0C" w14:textId="77777777" w:rsidR="00C33137" w:rsidRDefault="00C33137">
      <w:pPr>
        <w:rPr>
          <w:lang w:val="en-US"/>
        </w:rPr>
      </w:pPr>
    </w:p>
    <w:p w14:paraId="079C1869" w14:textId="49C4B6E1" w:rsidR="00C33137" w:rsidRDefault="00C33137" w:rsidP="00C33137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Conceptual</w:t>
      </w:r>
    </w:p>
    <w:p w14:paraId="555BC751" w14:textId="0C939E99" w:rsidR="00C33137" w:rsidRDefault="00C33137" w:rsidP="00C33137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Definition (Human Likeness, odd/rare, predicted/expected sound</w:t>
      </w:r>
      <w:r w:rsidR="00325EAA">
        <w:rPr>
          <w:lang w:val="en-US"/>
        </w:rPr>
        <w:t xml:space="preserve"> “probability-based vs. typicality-based predictability”</w:t>
      </w:r>
      <w:r>
        <w:rPr>
          <w:lang w:val="en-US"/>
        </w:rPr>
        <w:t>)</w:t>
      </w:r>
      <w:r w:rsidR="00325EAA">
        <w:rPr>
          <w:lang w:val="en-US"/>
        </w:rPr>
        <w:t>. Dimensions: Categorical, individual, deviation, prediction.</w:t>
      </w:r>
    </w:p>
    <w:p w14:paraId="0E8A6686" w14:textId="79A15680" w:rsidR="00C83896" w:rsidRDefault="00C83896" w:rsidP="00C83896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>Does this voice sound like a real human speaker?</w:t>
      </w:r>
      <w:ins w:id="0" w:author="Stefan Schweinberger" w:date="2023-05-02T12:52:00Z">
        <w:r w:rsidR="00033CFF">
          <w:rPr>
            <w:lang w:val="en-US"/>
          </w:rPr>
          <w:t xml:space="preserve"> (</w:t>
        </w:r>
        <w:r w:rsidR="00033CFF" w:rsidRPr="00C03223">
          <w:rPr>
            <w:b/>
            <w:bCs/>
            <w:i/>
            <w:iCs/>
            <w:lang w:val="en-US"/>
            <w:rPrChange w:id="1" w:author="Stefan Schweinberger" w:date="2023-05-03T12:56:00Z">
              <w:rPr>
                <w:lang w:val="en-US"/>
              </w:rPr>
            </w:rPrChange>
          </w:rPr>
          <w:t>Human Naturalness</w:t>
        </w:r>
        <w:r w:rsidR="00033CFF">
          <w:rPr>
            <w:lang w:val="en-US"/>
          </w:rPr>
          <w:t>)</w:t>
        </w:r>
      </w:ins>
    </w:p>
    <w:p w14:paraId="07B07A92" w14:textId="48D3A53A" w:rsidR="00C83896" w:rsidRDefault="00C83896" w:rsidP="00C83896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Does this voice (of a real familiar speaker) sound like the real person, or like a (similar, synthesized) </w:t>
      </w:r>
      <w:r w:rsidR="00325EAA">
        <w:rPr>
          <w:lang w:val="en-US"/>
        </w:rPr>
        <w:t>voice</w:t>
      </w:r>
      <w:ins w:id="2" w:author="Stefan Schweinberger" w:date="2023-05-02T12:53:00Z">
        <w:r w:rsidR="00033CFF">
          <w:rPr>
            <w:lang w:val="en-US"/>
          </w:rPr>
          <w:t xml:space="preserve"> (</w:t>
        </w:r>
        <w:r w:rsidR="00033CFF" w:rsidRPr="00C03223">
          <w:rPr>
            <w:b/>
            <w:bCs/>
            <w:i/>
            <w:iCs/>
            <w:lang w:val="en-US"/>
            <w:rPrChange w:id="3" w:author="Stefan Schweinberger" w:date="2023-05-03T12:56:00Z">
              <w:rPr>
                <w:lang w:val="en-US"/>
              </w:rPr>
            </w:rPrChange>
          </w:rPr>
          <w:t>Authenticity-Naturalness</w:t>
        </w:r>
        <w:r w:rsidR="00033CFF">
          <w:rPr>
            <w:lang w:val="en-US"/>
          </w:rPr>
          <w:t>)</w:t>
        </w:r>
      </w:ins>
    </w:p>
    <w:p w14:paraId="47D1A0E1" w14:textId="352F6102" w:rsidR="00C83896" w:rsidRDefault="00C83896" w:rsidP="00C83896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>Does this voice sound distinctive/untypical</w:t>
      </w:r>
      <w:ins w:id="4" w:author="Stefan Schweinberger" w:date="2023-05-03T12:53:00Z">
        <w:r w:rsidR="00C03223">
          <w:rPr>
            <w:lang w:val="en-US"/>
          </w:rPr>
          <w:t xml:space="preserve">, or, in a specific context, </w:t>
        </w:r>
      </w:ins>
      <w:del w:id="5" w:author="Stefan Schweinberger" w:date="2023-05-03T12:53:00Z">
        <w:r w:rsidDel="00C03223">
          <w:rPr>
            <w:lang w:val="en-US"/>
          </w:rPr>
          <w:delText>/</w:delText>
        </w:r>
      </w:del>
      <w:r>
        <w:rPr>
          <w:lang w:val="en-US"/>
        </w:rPr>
        <w:t>rare/unexpected?</w:t>
      </w:r>
      <w:ins w:id="6" w:author="Stefan Schweinberger" w:date="2023-05-02T12:53:00Z">
        <w:r w:rsidR="00033CFF">
          <w:rPr>
            <w:lang w:val="en-US"/>
          </w:rPr>
          <w:t xml:space="preserve"> (</w:t>
        </w:r>
        <w:r w:rsidR="00033CFF" w:rsidRPr="00033CFF">
          <w:rPr>
            <w:i/>
            <w:iCs/>
            <w:lang w:val="en-US"/>
            <w:rPrChange w:id="7" w:author="Stefan Schweinberger" w:date="2023-05-02T12:53:00Z">
              <w:rPr>
                <w:lang w:val="en-US"/>
              </w:rPr>
            </w:rPrChange>
          </w:rPr>
          <w:t>Typicality Naturalness</w:t>
        </w:r>
      </w:ins>
      <w:ins w:id="8" w:author="Stefan Schweinberger" w:date="2023-05-03T12:53:00Z">
        <w:r w:rsidR="00C03223">
          <w:rPr>
            <w:i/>
            <w:iCs/>
            <w:lang w:val="en-US"/>
          </w:rPr>
          <w:t xml:space="preserve"> </w:t>
        </w:r>
      </w:ins>
      <w:ins w:id="9" w:author="Stefan Schweinberger" w:date="2023-05-03T12:54:00Z">
        <w:r w:rsidR="00C03223">
          <w:rPr>
            <w:i/>
            <w:iCs/>
            <w:lang w:val="en-US"/>
          </w:rPr>
          <w:t>or</w:t>
        </w:r>
      </w:ins>
      <w:ins w:id="10" w:author="Stefan Schweinberger" w:date="2023-05-03T12:53:00Z">
        <w:r w:rsidR="00C03223">
          <w:rPr>
            <w:i/>
            <w:iCs/>
            <w:lang w:val="en-US"/>
          </w:rPr>
          <w:t xml:space="preserve"> Predictability</w:t>
        </w:r>
      </w:ins>
      <w:ins w:id="11" w:author="Stefan Schweinberger" w:date="2023-05-03T12:56:00Z">
        <w:r w:rsidR="00C03223">
          <w:rPr>
            <w:i/>
            <w:iCs/>
            <w:lang w:val="en-US"/>
          </w:rPr>
          <w:t xml:space="preserve"> Natu</w:t>
        </w:r>
      </w:ins>
      <w:ins w:id="12" w:author="Stefan Schweinberger" w:date="2023-05-03T12:57:00Z">
        <w:r w:rsidR="00C03223">
          <w:rPr>
            <w:i/>
            <w:iCs/>
            <w:lang w:val="en-US"/>
          </w:rPr>
          <w:t xml:space="preserve">ralness, which could be conceived as what is perceived as natural either in the context of long-term </w:t>
        </w:r>
      </w:ins>
      <w:ins w:id="13" w:author="Stefan Schweinberger" w:date="2023-05-03T12:58:00Z">
        <w:r w:rsidR="00C03223">
          <w:rPr>
            <w:i/>
            <w:iCs/>
            <w:lang w:val="en-US"/>
          </w:rPr>
          <w:t xml:space="preserve">or lifetime </w:t>
        </w:r>
      </w:ins>
      <w:ins w:id="14" w:author="Stefan Schweinberger" w:date="2023-05-03T12:57:00Z">
        <w:r w:rsidR="00C03223">
          <w:rPr>
            <w:i/>
            <w:iCs/>
            <w:lang w:val="en-US"/>
          </w:rPr>
          <w:t>encounters (T.N.</w:t>
        </w:r>
      </w:ins>
      <w:ins w:id="15" w:author="Stefan Schweinberger" w:date="2023-05-03T12:58:00Z">
        <w:r w:rsidR="00C03223">
          <w:rPr>
            <w:i/>
            <w:iCs/>
            <w:lang w:val="en-US"/>
          </w:rPr>
          <w:t>) or in the context of transient or situational encounters</w:t>
        </w:r>
      </w:ins>
      <w:ins w:id="16" w:author="Stefan Schweinberger" w:date="2023-05-03T12:57:00Z">
        <w:r w:rsidR="00C03223">
          <w:rPr>
            <w:i/>
            <w:iCs/>
            <w:lang w:val="en-US"/>
          </w:rPr>
          <w:t xml:space="preserve"> </w:t>
        </w:r>
      </w:ins>
      <w:ins w:id="17" w:author="Stefan Schweinberger" w:date="2023-05-03T12:58:00Z">
        <w:r w:rsidR="00C03223">
          <w:rPr>
            <w:i/>
            <w:iCs/>
            <w:lang w:val="en-US"/>
          </w:rPr>
          <w:t xml:space="preserve">(P.N.), hence </w:t>
        </w:r>
      </w:ins>
      <w:ins w:id="18" w:author="Stefan Schweinberger" w:date="2023-05-03T12:59:00Z">
        <w:r w:rsidR="00C03223">
          <w:rPr>
            <w:i/>
            <w:iCs/>
            <w:lang w:val="en-US"/>
          </w:rPr>
          <w:t xml:space="preserve">I propose to call this </w:t>
        </w:r>
      </w:ins>
      <w:ins w:id="19" w:author="Stefan Schweinberger" w:date="2023-05-03T12:53:00Z">
        <w:r w:rsidR="00C03223" w:rsidRPr="00C03223">
          <w:rPr>
            <w:b/>
            <w:bCs/>
            <w:i/>
            <w:iCs/>
            <w:lang w:val="en-US"/>
            <w:rPrChange w:id="20" w:author="Stefan Schweinberger" w:date="2023-05-03T12:56:00Z">
              <w:rPr>
                <w:i/>
                <w:iCs/>
                <w:lang w:val="en-US"/>
              </w:rPr>
            </w:rPrChange>
          </w:rPr>
          <w:t>Naturalness</w:t>
        </w:r>
      </w:ins>
      <w:ins w:id="21" w:author="Stefan Schweinberger" w:date="2023-05-03T12:56:00Z">
        <w:r w:rsidR="00C03223" w:rsidRPr="00C03223">
          <w:rPr>
            <w:b/>
            <w:bCs/>
            <w:i/>
            <w:iCs/>
            <w:lang w:val="en-US"/>
            <w:rPrChange w:id="22" w:author="Stefan Schweinberger" w:date="2023-05-03T12:56:00Z">
              <w:rPr>
                <w:i/>
                <w:iCs/>
                <w:lang w:val="en-US"/>
              </w:rPr>
            </w:rPrChange>
          </w:rPr>
          <w:t xml:space="preserve"> in Context</w:t>
        </w:r>
      </w:ins>
      <w:ins w:id="23" w:author="Stefan Schweinberger" w:date="2023-05-03T12:59:00Z">
        <w:r w:rsidR="00C03223">
          <w:rPr>
            <w:b/>
            <w:bCs/>
            <w:i/>
            <w:iCs/>
            <w:lang w:val="en-US"/>
          </w:rPr>
          <w:t xml:space="preserve">. </w:t>
        </w:r>
        <w:r w:rsidR="00C03223" w:rsidRPr="00C03223">
          <w:rPr>
            <w:i/>
            <w:iCs/>
            <w:lang w:val="en-US"/>
            <w:rPrChange w:id="24" w:author="Stefan Schweinberger" w:date="2023-05-03T12:59:00Z">
              <w:rPr>
                <w:b/>
                <w:bCs/>
                <w:i/>
                <w:iCs/>
                <w:lang w:val="en-US"/>
              </w:rPr>
            </w:rPrChange>
          </w:rPr>
          <w:t>N.B.</w:t>
        </w:r>
        <w:r w:rsidR="00C03223">
          <w:rPr>
            <w:i/>
            <w:iCs/>
            <w:lang w:val="en-US"/>
          </w:rPr>
          <w:t xml:space="preserve"> this is also what </w:t>
        </w:r>
      </w:ins>
      <w:ins w:id="25" w:author="Stefan Schweinberger" w:date="2023-05-03T13:00:00Z">
        <w:r w:rsidR="00C03223">
          <w:rPr>
            <w:i/>
            <w:iCs/>
            <w:lang w:val="en-US"/>
          </w:rPr>
          <w:t>c</w:t>
        </w:r>
      </w:ins>
      <w:ins w:id="26" w:author="Stefan Schweinberger" w:date="2023-05-03T12:59:00Z">
        <w:r w:rsidR="00C03223">
          <w:rPr>
            <w:i/>
            <w:iCs/>
            <w:lang w:val="en-US"/>
          </w:rPr>
          <w:t xml:space="preserve">ould be </w:t>
        </w:r>
      </w:ins>
      <w:ins w:id="27" w:author="Stefan Schweinberger" w:date="2023-05-03T13:00:00Z">
        <w:r w:rsidR="00C03223">
          <w:rPr>
            <w:i/>
            <w:iCs/>
            <w:lang w:val="en-US"/>
          </w:rPr>
          <w:t>changing</w:t>
        </w:r>
      </w:ins>
      <w:ins w:id="28" w:author="Stefan Schweinberger" w:date="2023-05-03T12:59:00Z">
        <w:r w:rsidR="00C03223">
          <w:rPr>
            <w:i/>
            <w:iCs/>
            <w:lang w:val="en-US"/>
          </w:rPr>
          <w:t xml:space="preserve"> in a researcher spending day</w:t>
        </w:r>
      </w:ins>
      <w:ins w:id="29" w:author="Stefan Schweinberger" w:date="2023-05-03T13:00:00Z">
        <w:r w:rsidR="00C03223">
          <w:rPr>
            <w:i/>
            <w:iCs/>
            <w:lang w:val="en-US"/>
          </w:rPr>
          <w:t>s or months</w:t>
        </w:r>
      </w:ins>
      <w:ins w:id="30" w:author="Stefan Schweinberger" w:date="2023-05-03T12:59:00Z">
        <w:r w:rsidR="00C03223">
          <w:rPr>
            <w:i/>
            <w:iCs/>
            <w:lang w:val="en-US"/>
          </w:rPr>
          <w:t xml:space="preserve"> on morphing, distortion etc.</w:t>
        </w:r>
      </w:ins>
      <w:ins w:id="31" w:author="Stefan Schweinberger" w:date="2023-05-02T12:53:00Z">
        <w:r w:rsidR="00033CFF" w:rsidRPr="00C03223">
          <w:rPr>
            <w:lang w:val="en-US"/>
          </w:rPr>
          <w:t>)</w:t>
        </w:r>
      </w:ins>
    </w:p>
    <w:p w14:paraId="4E33E157" w14:textId="0F0814C3" w:rsidR="00C83896" w:rsidDel="006305CA" w:rsidRDefault="00C83896" w:rsidP="00C83896">
      <w:pPr>
        <w:pStyle w:val="Listenabsatz"/>
        <w:numPr>
          <w:ilvl w:val="2"/>
          <w:numId w:val="12"/>
        </w:numPr>
        <w:rPr>
          <w:del w:id="32" w:author="Stefan Schweinberger" w:date="2023-05-03T14:11:00Z"/>
          <w:lang w:val="en-US"/>
        </w:rPr>
      </w:pPr>
      <w:r>
        <w:rPr>
          <w:lang w:val="en-US"/>
        </w:rPr>
        <w:t xml:space="preserve">Does this voice sound </w:t>
      </w:r>
      <w:proofErr w:type="gramStart"/>
      <w:r>
        <w:rPr>
          <w:lang w:val="en-US"/>
        </w:rPr>
        <w:t>distorted</w:t>
      </w:r>
      <w:proofErr w:type="gramEnd"/>
      <w:r>
        <w:rPr>
          <w:lang w:val="en-US"/>
        </w:rPr>
        <w:t>?</w:t>
      </w:r>
      <w:ins w:id="33" w:author="Stefan Schweinberger" w:date="2023-05-02T12:53:00Z">
        <w:r w:rsidR="00033CFF">
          <w:rPr>
            <w:lang w:val="en-US"/>
          </w:rPr>
          <w:t xml:space="preserve"> (</w:t>
        </w:r>
        <w:r w:rsidR="00033CFF" w:rsidRPr="00C03223">
          <w:rPr>
            <w:b/>
            <w:bCs/>
            <w:i/>
            <w:iCs/>
            <w:lang w:val="en-US"/>
            <w:rPrChange w:id="34" w:author="Stefan Schweinberger" w:date="2023-05-03T13:00:00Z">
              <w:rPr>
                <w:lang w:val="en-US"/>
              </w:rPr>
            </w:rPrChange>
          </w:rPr>
          <w:t>Technical Naturalness</w:t>
        </w:r>
        <w:r w:rsidR="00033CFF">
          <w:rPr>
            <w:lang w:val="en-US"/>
          </w:rPr>
          <w:t>)</w:t>
        </w:r>
      </w:ins>
      <w:ins w:id="35" w:author="Stefan Schweinberger" w:date="2023-05-03T14:11:00Z">
        <w:r w:rsidR="006305CA">
          <w:rPr>
            <w:lang w:val="en-US"/>
          </w:rPr>
          <w:t xml:space="preserve"> </w:t>
        </w:r>
      </w:ins>
    </w:p>
    <w:p w14:paraId="579CBAC5" w14:textId="53B75CF2" w:rsidR="00C83896" w:rsidRPr="006305CA" w:rsidRDefault="00C83896" w:rsidP="006305CA">
      <w:pPr>
        <w:pStyle w:val="Listenabsatz"/>
        <w:numPr>
          <w:ilvl w:val="2"/>
          <w:numId w:val="12"/>
        </w:numPr>
        <w:rPr>
          <w:ins w:id="36" w:author="Stefan Schweinberger" w:date="2023-04-22T13:57:00Z"/>
          <w:lang w:val="en-US"/>
        </w:rPr>
        <w:pPrChange w:id="37" w:author="Stefan Schweinberger" w:date="2023-05-03T14:11:00Z">
          <w:pPr>
            <w:pStyle w:val="Listenabsatz"/>
            <w:numPr>
              <w:ilvl w:val="3"/>
              <w:numId w:val="12"/>
            </w:numPr>
            <w:ind w:left="2880" w:hanging="360"/>
          </w:pPr>
        </w:pPrChange>
      </w:pPr>
      <w:r w:rsidRPr="006305CA">
        <w:rPr>
          <w:lang w:val="en-US"/>
        </w:rPr>
        <w:t>(How? Telephone, technical artifact, noise, speech disorder….)</w:t>
      </w:r>
    </w:p>
    <w:p w14:paraId="7FF1EAEB" w14:textId="01ADFAC1" w:rsidR="00FF615F" w:rsidRDefault="006305CA" w:rsidP="006305CA">
      <w:pPr>
        <w:pStyle w:val="Listenabsatz"/>
        <w:numPr>
          <w:ilvl w:val="2"/>
          <w:numId w:val="13"/>
        </w:numPr>
        <w:rPr>
          <w:ins w:id="38" w:author="Stefan Schweinberger" w:date="2023-05-02T13:18:00Z"/>
          <w:lang w:val="en-US"/>
        </w:rPr>
        <w:pPrChange w:id="39" w:author="Stefan Schweinberger" w:date="2023-05-03T14:11:00Z">
          <w:pPr>
            <w:pStyle w:val="Listenabsatz"/>
            <w:numPr>
              <w:ilvl w:val="2"/>
              <w:numId w:val="12"/>
            </w:numPr>
            <w:ind w:left="2160" w:hanging="180"/>
          </w:pPr>
        </w:pPrChange>
      </w:pPr>
      <w:ins w:id="40" w:author="Stefan Schweinberger" w:date="2023-05-03T14:09:00Z">
        <w:r>
          <w:rPr>
            <w:lang w:val="en-US"/>
          </w:rPr>
          <w:t>Other</w:t>
        </w:r>
      </w:ins>
      <w:ins w:id="41" w:author="Stefan Schweinberger" w:date="2023-05-03T14:12:00Z">
        <w:r>
          <w:rPr>
            <w:lang w:val="en-US"/>
          </w:rPr>
          <w:t xml:space="preserve"> (sub-) categories</w:t>
        </w:r>
      </w:ins>
      <w:ins w:id="42" w:author="Stefan Schweinberger" w:date="2023-05-03T14:09:00Z">
        <w:r>
          <w:rPr>
            <w:lang w:val="en-US"/>
          </w:rPr>
          <w:t xml:space="preserve"> with comments (</w:t>
        </w:r>
      </w:ins>
      <w:ins w:id="43" w:author="Stefan Schweinberger" w:date="2023-05-03T14:10:00Z">
        <w:r>
          <w:rPr>
            <w:lang w:val="en-US"/>
          </w:rPr>
          <w:t>to be amended/modified depending on your literature search)</w:t>
        </w:r>
      </w:ins>
      <w:ins w:id="44" w:author="Stefan Schweinberger" w:date="2023-05-03T14:09:00Z">
        <w:r>
          <w:rPr>
            <w:lang w:val="en-US"/>
          </w:rPr>
          <w:t xml:space="preserve">: </w:t>
        </w:r>
      </w:ins>
      <w:ins w:id="45" w:author="Stefan Schweinberger" w:date="2023-04-22T15:27:00Z">
        <w:r w:rsidR="0040062B">
          <w:rPr>
            <w:lang w:val="en-US"/>
          </w:rPr>
          <w:t>Does this voice sound like the speaker tries to disguise him</w:t>
        </w:r>
      </w:ins>
      <w:ins w:id="46" w:author="Stefan Schweinberger" w:date="2023-05-03T14:12:00Z">
        <w:r>
          <w:rPr>
            <w:lang w:val="en-US"/>
          </w:rPr>
          <w:t>-</w:t>
        </w:r>
      </w:ins>
      <w:ins w:id="47" w:author="Stefan Schweinberger" w:date="2023-04-22T15:27:00Z">
        <w:r w:rsidR="0040062B">
          <w:rPr>
            <w:lang w:val="en-US"/>
          </w:rPr>
          <w:t>/herself</w:t>
        </w:r>
      </w:ins>
      <w:ins w:id="48" w:author="Stefan Schweinberger" w:date="2023-05-03T14:12:00Z">
        <w:r>
          <w:rPr>
            <w:lang w:val="en-US"/>
          </w:rPr>
          <w:t xml:space="preserve"> </w:t>
        </w:r>
      </w:ins>
      <w:ins w:id="49" w:author="Stefan Schweinberger" w:date="2023-04-22T15:27:00Z">
        <w:r w:rsidR="0040062B">
          <w:rPr>
            <w:lang w:val="en-US"/>
          </w:rPr>
          <w:t>/ tries to imitate a specific target speaker? (</w:t>
        </w:r>
      </w:ins>
      <w:ins w:id="50" w:author="Stefan Schweinberger" w:date="2023-04-22T15:28:00Z">
        <w:r w:rsidR="0040062B" w:rsidRPr="0040062B">
          <w:rPr>
            <w:lang w:val="en-US"/>
          </w:rPr>
          <w:sym w:font="Wingdings" w:char="F0E0"/>
        </w:r>
        <w:r w:rsidR="0040062B">
          <w:rPr>
            <w:lang w:val="en-US"/>
          </w:rPr>
          <w:t xml:space="preserve"> </w:t>
        </w:r>
      </w:ins>
      <w:ins w:id="51" w:author="Stefan Schweinberger" w:date="2023-04-22T13:57:00Z">
        <w:r w:rsidR="00FF615F">
          <w:rPr>
            <w:lang w:val="en-US"/>
          </w:rPr>
          <w:t>Human disguise – voice imitators</w:t>
        </w:r>
      </w:ins>
      <w:ins w:id="52" w:author="Stefan Schweinberger" w:date="2023-05-03T12:54:00Z">
        <w:r w:rsidR="00C03223">
          <w:rPr>
            <w:lang w:val="en-US"/>
          </w:rPr>
          <w:t>. Hm. This should probably fall under ii.</w:t>
        </w:r>
      </w:ins>
      <w:ins w:id="53" w:author="Stefan Schweinberger" w:date="2023-05-03T14:12:00Z">
        <w:r>
          <w:rPr>
            <w:lang w:val="en-US"/>
          </w:rPr>
          <w:t>, and so should deepfake synthesized</w:t>
        </w:r>
      </w:ins>
      <w:ins w:id="54" w:author="Stefan Schweinberger" w:date="2023-05-03T14:13:00Z">
        <w:r>
          <w:rPr>
            <w:lang w:val="en-US"/>
          </w:rPr>
          <w:t xml:space="preserve"> voices as the computer variant of disguise</w:t>
        </w:r>
      </w:ins>
      <w:ins w:id="55" w:author="Stefan Schweinberger" w:date="2023-04-22T15:28:00Z">
        <w:r w:rsidR="0040062B">
          <w:rPr>
            <w:lang w:val="en-US"/>
          </w:rPr>
          <w:t>)</w:t>
        </w:r>
      </w:ins>
      <w:ins w:id="56" w:author="Stefan Schweinberger" w:date="2023-05-03T14:13:00Z">
        <w:r>
          <w:rPr>
            <w:lang w:val="en-US"/>
          </w:rPr>
          <w:t xml:space="preserve">. </w:t>
        </w:r>
      </w:ins>
    </w:p>
    <w:p w14:paraId="563D24CB" w14:textId="7BD62793" w:rsidR="00984B2E" w:rsidRDefault="00C03223" w:rsidP="006305CA">
      <w:pPr>
        <w:pStyle w:val="Listenabsatz"/>
        <w:numPr>
          <w:ilvl w:val="2"/>
          <w:numId w:val="13"/>
        </w:numPr>
        <w:rPr>
          <w:ins w:id="57" w:author="Stefan Schweinberger" w:date="2023-05-03T14:10:00Z"/>
          <w:lang w:val="en-US"/>
        </w:rPr>
        <w:pPrChange w:id="58" w:author="Stefan Schweinberger" w:date="2023-05-03T14:11:00Z">
          <w:pPr>
            <w:pStyle w:val="Listenabsatz"/>
            <w:numPr>
              <w:ilvl w:val="2"/>
              <w:numId w:val="12"/>
            </w:numPr>
            <w:ind w:left="2160" w:hanging="180"/>
          </w:pPr>
        </w:pPrChange>
      </w:pPr>
      <w:ins w:id="59" w:author="Stefan Schweinberger" w:date="2023-05-03T12:55:00Z">
        <w:r>
          <w:rPr>
            <w:lang w:val="en-US"/>
          </w:rPr>
          <w:t>Influence of Health/d</w:t>
        </w:r>
      </w:ins>
      <w:ins w:id="60" w:author="Stefan Schweinberger" w:date="2023-05-02T13:18:00Z">
        <w:r w:rsidR="00984B2E">
          <w:rPr>
            <w:lang w:val="en-US"/>
          </w:rPr>
          <w:t>isease</w:t>
        </w:r>
      </w:ins>
      <w:ins w:id="61" w:author="Stefan Schweinberger" w:date="2023-05-03T12:55:00Z">
        <w:r>
          <w:rPr>
            <w:lang w:val="en-US"/>
          </w:rPr>
          <w:t>. Hm. This should probably fall under iii</w:t>
        </w:r>
      </w:ins>
      <w:proofErr w:type="gramStart"/>
      <w:ins w:id="62" w:author="Stefan Schweinberger" w:date="2023-05-03T14:13:00Z">
        <w:r w:rsidR="006305CA">
          <w:rPr>
            <w:lang w:val="en-US"/>
          </w:rPr>
          <w:t>…..</w:t>
        </w:r>
      </w:ins>
      <w:proofErr w:type="gramEnd"/>
    </w:p>
    <w:p w14:paraId="5B406DFD" w14:textId="7FA600D7" w:rsidR="006305CA" w:rsidRDefault="006305CA" w:rsidP="006305CA">
      <w:pPr>
        <w:pStyle w:val="Listenabsatz"/>
        <w:numPr>
          <w:ilvl w:val="2"/>
          <w:numId w:val="13"/>
        </w:numPr>
        <w:rPr>
          <w:lang w:val="en-US"/>
        </w:rPr>
        <w:pPrChange w:id="63" w:author="Stefan Schweinberger" w:date="2023-05-03T14:11:00Z">
          <w:pPr>
            <w:pStyle w:val="Listenabsatz"/>
            <w:numPr>
              <w:ilvl w:val="3"/>
              <w:numId w:val="12"/>
            </w:numPr>
            <w:ind w:left="2880" w:hanging="360"/>
          </w:pPr>
        </w:pPrChange>
      </w:pPr>
      <w:ins w:id="64" w:author="Stefan Schweinberger" w:date="2023-05-03T14:10:00Z">
        <w:r>
          <w:rPr>
            <w:lang w:val="en-US"/>
          </w:rPr>
          <w:t>s</w:t>
        </w:r>
      </w:ins>
    </w:p>
    <w:p w14:paraId="1E575ED5" w14:textId="77777777" w:rsidR="00C83896" w:rsidRDefault="00C83896" w:rsidP="00325EAA">
      <w:pPr>
        <w:pStyle w:val="Listenabsatz"/>
        <w:ind w:left="2160"/>
        <w:rPr>
          <w:lang w:val="en-US"/>
        </w:rPr>
      </w:pPr>
    </w:p>
    <w:p w14:paraId="73341537" w14:textId="66042133" w:rsidR="00C33137" w:rsidRDefault="00C33137" w:rsidP="00C33137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Conceptual Models &amp; Implications (Are voices special?)</w:t>
      </w:r>
    </w:p>
    <w:p w14:paraId="07B305A0" w14:textId="3EC86FB9" w:rsidR="00C83896" w:rsidRDefault="00C83896" w:rsidP="00C83896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>“Auditory face model”</w:t>
      </w:r>
    </w:p>
    <w:p w14:paraId="118EF2F6" w14:textId="4F6B91CC" w:rsidR="00C83896" w:rsidRDefault="00C83896" w:rsidP="00C83896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>Voice space model in analogy to face space model</w:t>
      </w:r>
    </w:p>
    <w:p w14:paraId="63157485" w14:textId="4CE7073B" w:rsidR="00C83896" w:rsidRDefault="00C83896" w:rsidP="00C83896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Norm-based or exemplar-based?</w:t>
      </w:r>
    </w:p>
    <w:p w14:paraId="4311DD58" w14:textId="67A4E557" w:rsidR="00C33137" w:rsidRDefault="00934012" w:rsidP="00C33137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Research Fields (Clinical, computational, human empirical, methods)</w:t>
      </w:r>
    </w:p>
    <w:p w14:paraId="444A24E1" w14:textId="525D2936" w:rsidR="00934012" w:rsidRDefault="00A73C1B" w:rsidP="0093401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Empirical</w:t>
      </w:r>
    </w:p>
    <w:p w14:paraId="19797AB1" w14:textId="52BAFD05" w:rsidR="00A73C1B" w:rsidRDefault="00A73C1B" w:rsidP="00A73C1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Acoustic features</w:t>
      </w:r>
    </w:p>
    <w:p w14:paraId="118ED18F" w14:textId="4BEF38BC" w:rsidR="000C0C5B" w:rsidRDefault="000C0C5B" w:rsidP="00A73C1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Voice samples</w:t>
      </w:r>
    </w:p>
    <w:p w14:paraId="13B4AEA1" w14:textId="38FACB78" w:rsidR="000C0C5B" w:rsidRDefault="000C0C5B" w:rsidP="000C0C5B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Length/complexity: </w:t>
      </w:r>
    </w:p>
    <w:p w14:paraId="63F089E6" w14:textId="75F0EB11" w:rsidR="000C0C5B" w:rsidRDefault="000C0C5B" w:rsidP="000C0C5B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Vowel, (pseudo) word, sentence, conversational</w:t>
      </w:r>
    </w:p>
    <w:p w14:paraId="0B8CCCC7" w14:textId="674E2CF0" w:rsidR="000C0C5B" w:rsidRDefault="000C0C5B" w:rsidP="000C0C5B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>Types</w:t>
      </w:r>
    </w:p>
    <w:p w14:paraId="6701B9C8" w14:textId="228E474C" w:rsidR="000C0C5B" w:rsidRDefault="000C0C5B" w:rsidP="000C0C5B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Human</w:t>
      </w:r>
    </w:p>
    <w:p w14:paraId="12C70B65" w14:textId="4FCDAFB1" w:rsidR="000C0C5B" w:rsidRDefault="000C0C5B" w:rsidP="000C0C5B">
      <w:pPr>
        <w:pStyle w:val="Listenabsatz"/>
        <w:numPr>
          <w:ilvl w:val="4"/>
          <w:numId w:val="12"/>
        </w:numPr>
        <w:rPr>
          <w:lang w:val="en-US"/>
        </w:rPr>
      </w:pPr>
      <w:r>
        <w:rPr>
          <w:lang w:val="en-US"/>
        </w:rPr>
        <w:t>Age, gender, pathologies</w:t>
      </w:r>
    </w:p>
    <w:p w14:paraId="3034FFCC" w14:textId="6E51F12B" w:rsidR="000C0C5B" w:rsidRDefault="000C0C5B" w:rsidP="000C0C5B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Synthesized</w:t>
      </w:r>
    </w:p>
    <w:p w14:paraId="3FCCFBD5" w14:textId="53512793" w:rsidR="000C0C5B" w:rsidRDefault="000C0C5B" w:rsidP="000C0C5B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Human-manipulated / re-synthesized</w:t>
      </w:r>
    </w:p>
    <w:p w14:paraId="3B8554C0" w14:textId="60012616" w:rsidR="00A73C1B" w:rsidRDefault="00A73C1B" w:rsidP="00A73C1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Measurement</w:t>
      </w:r>
    </w:p>
    <w:p w14:paraId="6A013E19" w14:textId="5AD7D15A" w:rsidR="00A73C1B" w:rsidRDefault="00A73C1B" w:rsidP="00A73C1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Test/questionnaire development</w:t>
      </w:r>
    </w:p>
    <w:p w14:paraId="1AFCA668" w14:textId="3B2F98D8" w:rsidR="006C73A5" w:rsidRDefault="006C73A5" w:rsidP="00A73C1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Perceptual dimensions and verbal descriptions</w:t>
      </w:r>
    </w:p>
    <w:p w14:paraId="327B0EBF" w14:textId="273237CD" w:rsidR="006C73A5" w:rsidRDefault="006C73A5" w:rsidP="00A73C1B">
      <w:pPr>
        <w:pStyle w:val="Listenabsatz"/>
        <w:numPr>
          <w:ilvl w:val="1"/>
          <w:numId w:val="12"/>
        </w:numPr>
        <w:rPr>
          <w:lang w:val="en-US"/>
        </w:rPr>
      </w:pPr>
      <w:r w:rsidRPr="00B27B5D">
        <w:rPr>
          <w:highlight w:val="yellow"/>
          <w:lang w:val="en-US"/>
        </w:rPr>
        <w:lastRenderedPageBreak/>
        <w:t>Interaction with other dimensions</w:t>
      </w:r>
      <w:r>
        <w:rPr>
          <w:lang w:val="en-US"/>
        </w:rPr>
        <w:t xml:space="preserve"> (emotion, identity, age, personality, impressions…)</w:t>
      </w:r>
      <w:ins w:id="65" w:author="Stefan Schweinberger" w:date="2023-05-03T14:14:00Z">
        <w:r w:rsidR="006305CA">
          <w:rPr>
            <w:lang w:val="en-US"/>
          </w:rPr>
          <w:t>. Perhaps discuss the particular importance of trust/trustworthiness</w:t>
        </w:r>
      </w:ins>
    </w:p>
    <w:p w14:paraId="2C0C149B" w14:textId="77013A8C" w:rsidR="00A61DBD" w:rsidRDefault="00A61DBD" w:rsidP="00A73C1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Voice manipulations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morphing, ….)</w:t>
      </w:r>
    </w:p>
    <w:p w14:paraId="1F2F633B" w14:textId="1D6386F8" w:rsidR="006C73A5" w:rsidRDefault="006C73A5" w:rsidP="006C73A5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Neurophysiological – naturalness in the brain</w:t>
      </w:r>
    </w:p>
    <w:p w14:paraId="6CA134DE" w14:textId="6205BCB5" w:rsidR="006C73A5" w:rsidRDefault="00A61DBD" w:rsidP="006C73A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Brain processing</w:t>
      </w:r>
      <w:r w:rsidR="00B27B5D">
        <w:rPr>
          <w:lang w:val="en-US"/>
        </w:rPr>
        <w:t xml:space="preserve"> – TVA specificity for natural voices? </w:t>
      </w:r>
    </w:p>
    <w:p w14:paraId="1AA12A7E" w14:textId="624753CE" w:rsidR="00A61DBD" w:rsidRDefault="00A61DBD" w:rsidP="006C73A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Networks</w:t>
      </w:r>
    </w:p>
    <w:p w14:paraId="3B59EB13" w14:textId="08A228EE" w:rsidR="00A61DBD" w:rsidRDefault="00A61DBD" w:rsidP="006C73A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Activation</w:t>
      </w:r>
    </w:p>
    <w:p w14:paraId="7EA0EE6B" w14:textId="2EDBDE89" w:rsidR="00A61DBD" w:rsidRDefault="00A61DBD" w:rsidP="006C73A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Timing (e.g., ERP)</w:t>
      </w:r>
    </w:p>
    <w:p w14:paraId="272C8022" w14:textId="5FD26D28" w:rsidR="00A61DBD" w:rsidRDefault="00A61DBD" w:rsidP="00A61DBD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Applied</w:t>
      </w:r>
    </w:p>
    <w:p w14:paraId="28690787" w14:textId="00359B4F" w:rsidR="00A61DBD" w:rsidRDefault="00A61DBD" w:rsidP="00A61DB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Healthcare</w:t>
      </w:r>
    </w:p>
    <w:p w14:paraId="7BD6CFCF" w14:textId="3ACBB80E" w:rsidR="00A61DBD" w:rsidRDefault="00A61DBD" w:rsidP="00A61DB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Synthesized voices</w:t>
      </w:r>
      <w:r w:rsidR="000C0C5B">
        <w:rPr>
          <w:lang w:val="en-US"/>
        </w:rPr>
        <w:t xml:space="preserve"> (uncanny valley for voices?)</w:t>
      </w:r>
    </w:p>
    <w:p w14:paraId="60A34A98" w14:textId="40FC3407" w:rsidR="00B27B5D" w:rsidRDefault="00B27B5D" w:rsidP="00A61DB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Adaptability of naturalness perceptions by interaction with synthesized voices?</w:t>
      </w:r>
    </w:p>
    <w:p w14:paraId="5FA1286E" w14:textId="7FB7603B" w:rsidR="00A61DBD" w:rsidRDefault="00A61DBD" w:rsidP="00A61DB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Research: Validity, </w:t>
      </w:r>
      <w:r w:rsidRPr="00A61DBD">
        <w:rPr>
          <w:lang w:val="en-US"/>
        </w:rPr>
        <w:t>Quality</w:t>
      </w:r>
      <w:r>
        <w:rPr>
          <w:lang w:val="en-US"/>
        </w:rPr>
        <w:t>, Replicability</w:t>
      </w:r>
    </w:p>
    <w:p w14:paraId="781262F5" w14:textId="55C08FFB" w:rsidR="00A61DBD" w:rsidRPr="00A61DBD" w:rsidRDefault="00A61DBD" w:rsidP="00A61DB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Deepfakes</w:t>
      </w:r>
    </w:p>
    <w:p w14:paraId="77B78817" w14:textId="1A2D5086" w:rsidR="00A73C1B" w:rsidRDefault="0040062B" w:rsidP="006C73A5">
      <w:pPr>
        <w:rPr>
          <w:ins w:id="66" w:author="Stefan Schweinberger" w:date="2023-04-22T15:28:00Z"/>
          <w:lang w:val="en-US"/>
        </w:rPr>
      </w:pPr>
      <w:ins w:id="67" w:author="Stefan Schweinberger" w:date="2023-04-22T15:28:00Z">
        <w:r>
          <w:rPr>
            <w:lang w:val="en-US"/>
          </w:rPr>
          <w:t>First approach into conceptualization/the dimension</w:t>
        </w:r>
      </w:ins>
      <w:ins w:id="68" w:author="Stefan Schweinberger" w:date="2023-04-22T15:29:00Z">
        <w:r>
          <w:rPr>
            <w:lang w:val="en-US"/>
          </w:rPr>
          <w:t>a</w:t>
        </w:r>
      </w:ins>
      <w:ins w:id="69" w:author="Stefan Schweinberger" w:date="2023-04-22T15:28:00Z">
        <w:r>
          <w:rPr>
            <w:lang w:val="en-US"/>
          </w:rPr>
          <w:t>lity of naturalness:</w:t>
        </w:r>
      </w:ins>
      <w:ins w:id="70" w:author="Stefan Schweinberger" w:date="2023-04-22T15:29:00Z">
        <w:r>
          <w:rPr>
            <w:lang w:val="en-US"/>
          </w:rPr>
          <w:t xml:space="preserve"> We talked about an opinion paper and a systematic review – both would be good and an OP can be quicker. </w:t>
        </w:r>
      </w:ins>
      <w:ins w:id="71" w:author="Stefan Schweinberger" w:date="2023-04-22T15:30:00Z">
        <w:r>
          <w:rPr>
            <w:lang w:val="en-US"/>
          </w:rPr>
          <w:t>Both would be (kind of) to</w:t>
        </w:r>
      </w:ins>
      <w:ins w:id="72" w:author="Stefan Schweinberger" w:date="2023-04-22T15:31:00Z">
        <w:r>
          <w:rPr>
            <w:lang w:val="en-US"/>
          </w:rPr>
          <w:t xml:space="preserve">p-down approaches; concepts (or studies) first, then the research on them. </w:t>
        </w:r>
      </w:ins>
      <w:ins w:id="73" w:author="Stefan Schweinberger" w:date="2023-04-22T15:29:00Z">
        <w:r>
          <w:rPr>
            <w:lang w:val="en-US"/>
          </w:rPr>
          <w:t xml:space="preserve">But also, </w:t>
        </w:r>
      </w:ins>
      <w:ins w:id="74" w:author="Stefan Schweinberger" w:date="2023-04-22T15:31:00Z">
        <w:r>
          <w:rPr>
            <w:lang w:val="en-US"/>
          </w:rPr>
          <w:t>you s</w:t>
        </w:r>
      </w:ins>
      <w:ins w:id="75" w:author="Stefan Schweinberger" w:date="2023-04-22T15:29:00Z">
        <w:r>
          <w:rPr>
            <w:lang w:val="en-US"/>
          </w:rPr>
          <w:t xml:space="preserve">hould have a look at the approach taken in </w:t>
        </w:r>
        <w:proofErr w:type="spellStart"/>
        <w:r>
          <w:rPr>
            <w:lang w:val="en-US"/>
          </w:rPr>
          <w:t>Lavan</w:t>
        </w:r>
        <w:proofErr w:type="spellEnd"/>
        <w:r>
          <w:rPr>
            <w:lang w:val="en-US"/>
          </w:rPr>
          <w:t xml:space="preserve">, </w:t>
        </w:r>
      </w:ins>
      <w:ins w:id="76" w:author="Stefan Schweinberger" w:date="2023-04-22T15:30:00Z">
        <w:r>
          <w:rPr>
            <w:lang w:val="en-US"/>
          </w:rPr>
          <w:t xml:space="preserve">2023, Cognition, </w:t>
        </w:r>
      </w:ins>
      <w:ins w:id="77" w:author="Stefan Schweinberger" w:date="2023-04-22T15:31:00Z">
        <w:r>
          <w:rPr>
            <w:lang w:val="en-US"/>
          </w:rPr>
          <w:t>which is</w:t>
        </w:r>
      </w:ins>
      <w:ins w:id="78" w:author="Stefan Schweinberger" w:date="2023-04-22T15:30:00Z">
        <w:r>
          <w:rPr>
            <w:lang w:val="en-US"/>
          </w:rPr>
          <w:t xml:space="preserve"> a </w:t>
        </w:r>
      </w:ins>
      <w:ins w:id="79" w:author="Stefan Schweinberger" w:date="2023-04-22T15:31:00Z">
        <w:r>
          <w:rPr>
            <w:lang w:val="en-US"/>
          </w:rPr>
          <w:t>more</w:t>
        </w:r>
      </w:ins>
      <w:ins w:id="80" w:author="Stefan Schweinberger" w:date="2023-04-22T15:30:00Z">
        <w:r>
          <w:rPr>
            <w:lang w:val="en-US"/>
          </w:rPr>
          <w:t xml:space="preserve"> bottom-up approach</w:t>
        </w:r>
      </w:ins>
      <w:ins w:id="81" w:author="Stefan Schweinberger" w:date="2023-04-22T15:31:00Z">
        <w:r>
          <w:rPr>
            <w:lang w:val="en-US"/>
          </w:rPr>
          <w:t>. A</w:t>
        </w:r>
      </w:ins>
      <w:ins w:id="82" w:author="Stefan Schweinberger" w:date="2023-04-22T15:34:00Z">
        <w:r w:rsidR="000354AC">
          <w:rPr>
            <w:lang w:val="en-US"/>
          </w:rPr>
          <w:t xml:space="preserve"> similar but slightly more specific approach a</w:t>
        </w:r>
      </w:ins>
      <w:ins w:id="83" w:author="Stefan Schweinberger" w:date="2023-04-22T15:31:00Z">
        <w:r>
          <w:rPr>
            <w:lang w:val="en-US"/>
          </w:rPr>
          <w:t>pplied to topic, this could be</w:t>
        </w:r>
      </w:ins>
      <w:ins w:id="84" w:author="Stefan Schweinberger" w:date="2023-04-22T15:30:00Z">
        <w:r>
          <w:rPr>
            <w:lang w:val="en-US"/>
          </w:rPr>
          <w:t xml:space="preserve"> utilizing peoples ´ verbal description of what is perceived as natural… </w:t>
        </w:r>
      </w:ins>
    </w:p>
    <w:p w14:paraId="58529ACC" w14:textId="667978B5" w:rsidR="0040062B" w:rsidRPr="006C73A5" w:rsidRDefault="0040062B" w:rsidP="006C73A5">
      <w:pPr>
        <w:rPr>
          <w:lang w:val="en-US"/>
        </w:rPr>
      </w:pPr>
    </w:p>
    <w:p w14:paraId="4474FA90" w14:textId="56BD36DC" w:rsidR="00522715" w:rsidRPr="008C28A6" w:rsidRDefault="00522715">
      <w:pPr>
        <w:rPr>
          <w:lang w:val="en-US"/>
        </w:rPr>
      </w:pPr>
    </w:p>
    <w:p w14:paraId="6E2AA06C" w14:textId="2D64F888" w:rsidR="00B51C34" w:rsidRPr="00522715" w:rsidRDefault="00B51C34" w:rsidP="00020919">
      <w:pPr>
        <w:rPr>
          <w:lang w:val="en-US"/>
        </w:rPr>
      </w:pPr>
    </w:p>
    <w:sectPr w:rsidR="00B51C34" w:rsidRPr="00522715" w:rsidSect="00374C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DE2"/>
    <w:multiLevelType w:val="hybridMultilevel"/>
    <w:tmpl w:val="F8626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3C7D"/>
    <w:multiLevelType w:val="hybridMultilevel"/>
    <w:tmpl w:val="5A668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5C0"/>
    <w:multiLevelType w:val="hybridMultilevel"/>
    <w:tmpl w:val="261EB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04B1A"/>
    <w:multiLevelType w:val="hybridMultilevel"/>
    <w:tmpl w:val="E244F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879DF"/>
    <w:multiLevelType w:val="hybridMultilevel"/>
    <w:tmpl w:val="451CD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A2228"/>
    <w:multiLevelType w:val="hybridMultilevel"/>
    <w:tmpl w:val="41420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675E2"/>
    <w:multiLevelType w:val="hybridMultilevel"/>
    <w:tmpl w:val="41EAF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653C5"/>
    <w:multiLevelType w:val="hybridMultilevel"/>
    <w:tmpl w:val="06705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D1CB3"/>
    <w:multiLevelType w:val="hybridMultilevel"/>
    <w:tmpl w:val="87E866E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B42DB2"/>
    <w:multiLevelType w:val="hybridMultilevel"/>
    <w:tmpl w:val="68FE5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E3F6B"/>
    <w:multiLevelType w:val="hybridMultilevel"/>
    <w:tmpl w:val="6A04A7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E2FEE"/>
    <w:multiLevelType w:val="hybridMultilevel"/>
    <w:tmpl w:val="CE9A8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13ED2"/>
    <w:multiLevelType w:val="hybridMultilevel"/>
    <w:tmpl w:val="60481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84404">
    <w:abstractNumId w:val="4"/>
  </w:num>
  <w:num w:numId="2" w16cid:durableId="1532910620">
    <w:abstractNumId w:val="8"/>
  </w:num>
  <w:num w:numId="3" w16cid:durableId="762337795">
    <w:abstractNumId w:val="11"/>
  </w:num>
  <w:num w:numId="4" w16cid:durableId="327488905">
    <w:abstractNumId w:val="9"/>
  </w:num>
  <w:num w:numId="5" w16cid:durableId="518932602">
    <w:abstractNumId w:val="12"/>
  </w:num>
  <w:num w:numId="6" w16cid:durableId="1658025529">
    <w:abstractNumId w:val="6"/>
  </w:num>
  <w:num w:numId="7" w16cid:durableId="1441023132">
    <w:abstractNumId w:val="3"/>
  </w:num>
  <w:num w:numId="8" w16cid:durableId="147406170">
    <w:abstractNumId w:val="5"/>
  </w:num>
  <w:num w:numId="9" w16cid:durableId="718284989">
    <w:abstractNumId w:val="2"/>
  </w:num>
  <w:num w:numId="10" w16cid:durableId="816804878">
    <w:abstractNumId w:val="0"/>
  </w:num>
  <w:num w:numId="11" w16cid:durableId="91626949">
    <w:abstractNumId w:val="7"/>
  </w:num>
  <w:num w:numId="12" w16cid:durableId="255751848">
    <w:abstractNumId w:val="10"/>
  </w:num>
  <w:num w:numId="13" w16cid:durableId="10894246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an Schweinberger">
    <w15:presenceInfo w15:providerId="None" w15:userId="Stefan Schweinber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1"/>
    <w:rsid w:val="00006326"/>
    <w:rsid w:val="00007643"/>
    <w:rsid w:val="00020919"/>
    <w:rsid w:val="000212EB"/>
    <w:rsid w:val="00031794"/>
    <w:rsid w:val="00033CFF"/>
    <w:rsid w:val="000354AC"/>
    <w:rsid w:val="000551F2"/>
    <w:rsid w:val="00064005"/>
    <w:rsid w:val="00077BF3"/>
    <w:rsid w:val="00083206"/>
    <w:rsid w:val="00084395"/>
    <w:rsid w:val="000964A3"/>
    <w:rsid w:val="000B59E6"/>
    <w:rsid w:val="000C04EB"/>
    <w:rsid w:val="000C0C5B"/>
    <w:rsid w:val="000F677F"/>
    <w:rsid w:val="001176BF"/>
    <w:rsid w:val="001A0880"/>
    <w:rsid w:val="001B0354"/>
    <w:rsid w:val="001F4C32"/>
    <w:rsid w:val="00200528"/>
    <w:rsid w:val="00206B6C"/>
    <w:rsid w:val="002413E5"/>
    <w:rsid w:val="00241566"/>
    <w:rsid w:val="0024658E"/>
    <w:rsid w:val="00247A39"/>
    <w:rsid w:val="002505C5"/>
    <w:rsid w:val="002555B5"/>
    <w:rsid w:val="00257CD2"/>
    <w:rsid w:val="00263653"/>
    <w:rsid w:val="0028603B"/>
    <w:rsid w:val="00297365"/>
    <w:rsid w:val="002A3F22"/>
    <w:rsid w:val="002A5A9D"/>
    <w:rsid w:val="002B1C73"/>
    <w:rsid w:val="002B3DD4"/>
    <w:rsid w:val="002C0AEF"/>
    <w:rsid w:val="002C26B3"/>
    <w:rsid w:val="002D49E6"/>
    <w:rsid w:val="002D6C0D"/>
    <w:rsid w:val="002E450A"/>
    <w:rsid w:val="002F4BCA"/>
    <w:rsid w:val="00312539"/>
    <w:rsid w:val="00324045"/>
    <w:rsid w:val="00325EAA"/>
    <w:rsid w:val="00327A10"/>
    <w:rsid w:val="00353D01"/>
    <w:rsid w:val="00374C92"/>
    <w:rsid w:val="00390BD3"/>
    <w:rsid w:val="003912AD"/>
    <w:rsid w:val="003A08A3"/>
    <w:rsid w:val="003A5617"/>
    <w:rsid w:val="003A61C7"/>
    <w:rsid w:val="003C3740"/>
    <w:rsid w:val="003D31EE"/>
    <w:rsid w:val="003D5DED"/>
    <w:rsid w:val="003F69E9"/>
    <w:rsid w:val="0040062B"/>
    <w:rsid w:val="00433DE2"/>
    <w:rsid w:val="00436625"/>
    <w:rsid w:val="00454269"/>
    <w:rsid w:val="0045615D"/>
    <w:rsid w:val="00474E70"/>
    <w:rsid w:val="004947A8"/>
    <w:rsid w:val="004A3A92"/>
    <w:rsid w:val="004B044A"/>
    <w:rsid w:val="004B11F8"/>
    <w:rsid w:val="00500644"/>
    <w:rsid w:val="00507B95"/>
    <w:rsid w:val="00522715"/>
    <w:rsid w:val="00545FC9"/>
    <w:rsid w:val="00547A1A"/>
    <w:rsid w:val="00565741"/>
    <w:rsid w:val="00565B92"/>
    <w:rsid w:val="00566A24"/>
    <w:rsid w:val="0057186B"/>
    <w:rsid w:val="005C0579"/>
    <w:rsid w:val="005C3230"/>
    <w:rsid w:val="00612FE9"/>
    <w:rsid w:val="006137E2"/>
    <w:rsid w:val="006305CA"/>
    <w:rsid w:val="006547E9"/>
    <w:rsid w:val="0066760E"/>
    <w:rsid w:val="0069055A"/>
    <w:rsid w:val="006940C4"/>
    <w:rsid w:val="006A1080"/>
    <w:rsid w:val="006B4975"/>
    <w:rsid w:val="006B4EDB"/>
    <w:rsid w:val="006C73A5"/>
    <w:rsid w:val="006D3A09"/>
    <w:rsid w:val="006D3DB6"/>
    <w:rsid w:val="006D6277"/>
    <w:rsid w:val="006E271E"/>
    <w:rsid w:val="006F00DB"/>
    <w:rsid w:val="0070130D"/>
    <w:rsid w:val="00707318"/>
    <w:rsid w:val="00707E89"/>
    <w:rsid w:val="007141C6"/>
    <w:rsid w:val="007268E6"/>
    <w:rsid w:val="007357B2"/>
    <w:rsid w:val="00753247"/>
    <w:rsid w:val="00754203"/>
    <w:rsid w:val="00756AD1"/>
    <w:rsid w:val="00761209"/>
    <w:rsid w:val="00762692"/>
    <w:rsid w:val="007664F7"/>
    <w:rsid w:val="00770E46"/>
    <w:rsid w:val="007A7E8E"/>
    <w:rsid w:val="007B7370"/>
    <w:rsid w:val="007C01BD"/>
    <w:rsid w:val="007D1E68"/>
    <w:rsid w:val="007D20B4"/>
    <w:rsid w:val="007E047E"/>
    <w:rsid w:val="007F1398"/>
    <w:rsid w:val="008138A5"/>
    <w:rsid w:val="0082738C"/>
    <w:rsid w:val="008340EB"/>
    <w:rsid w:val="00850F49"/>
    <w:rsid w:val="00854EA1"/>
    <w:rsid w:val="00865D86"/>
    <w:rsid w:val="00870E00"/>
    <w:rsid w:val="00890274"/>
    <w:rsid w:val="008A4468"/>
    <w:rsid w:val="008C28A6"/>
    <w:rsid w:val="008C4338"/>
    <w:rsid w:val="008C5729"/>
    <w:rsid w:val="00900AC6"/>
    <w:rsid w:val="009060F9"/>
    <w:rsid w:val="009149AE"/>
    <w:rsid w:val="009208FF"/>
    <w:rsid w:val="009334D5"/>
    <w:rsid w:val="00934012"/>
    <w:rsid w:val="0094405B"/>
    <w:rsid w:val="00946707"/>
    <w:rsid w:val="009660BC"/>
    <w:rsid w:val="009669F5"/>
    <w:rsid w:val="00970C60"/>
    <w:rsid w:val="009740B6"/>
    <w:rsid w:val="009822EF"/>
    <w:rsid w:val="00982910"/>
    <w:rsid w:val="00984B2E"/>
    <w:rsid w:val="009914ED"/>
    <w:rsid w:val="009B1BDE"/>
    <w:rsid w:val="00A278D1"/>
    <w:rsid w:val="00A61DBD"/>
    <w:rsid w:val="00A73C1B"/>
    <w:rsid w:val="00AA556D"/>
    <w:rsid w:val="00AA774A"/>
    <w:rsid w:val="00AB25B0"/>
    <w:rsid w:val="00AB445C"/>
    <w:rsid w:val="00AC22E6"/>
    <w:rsid w:val="00AD5703"/>
    <w:rsid w:val="00AE079C"/>
    <w:rsid w:val="00B00108"/>
    <w:rsid w:val="00B26B27"/>
    <w:rsid w:val="00B27B5D"/>
    <w:rsid w:val="00B35C5B"/>
    <w:rsid w:val="00B51C34"/>
    <w:rsid w:val="00BB034F"/>
    <w:rsid w:val="00BC2B06"/>
    <w:rsid w:val="00BE079E"/>
    <w:rsid w:val="00C03223"/>
    <w:rsid w:val="00C2097E"/>
    <w:rsid w:val="00C33137"/>
    <w:rsid w:val="00C40BCA"/>
    <w:rsid w:val="00C442C3"/>
    <w:rsid w:val="00C53CF9"/>
    <w:rsid w:val="00C727C2"/>
    <w:rsid w:val="00C73345"/>
    <w:rsid w:val="00C73DC0"/>
    <w:rsid w:val="00C83896"/>
    <w:rsid w:val="00CA71F1"/>
    <w:rsid w:val="00CB0AE2"/>
    <w:rsid w:val="00CE3555"/>
    <w:rsid w:val="00D110B9"/>
    <w:rsid w:val="00D37CDC"/>
    <w:rsid w:val="00D41128"/>
    <w:rsid w:val="00D42FF5"/>
    <w:rsid w:val="00D5608E"/>
    <w:rsid w:val="00D61BED"/>
    <w:rsid w:val="00D670AC"/>
    <w:rsid w:val="00D70CC9"/>
    <w:rsid w:val="00D77699"/>
    <w:rsid w:val="00D849AD"/>
    <w:rsid w:val="00D900D2"/>
    <w:rsid w:val="00D9146C"/>
    <w:rsid w:val="00DA185D"/>
    <w:rsid w:val="00DA374C"/>
    <w:rsid w:val="00DB69B5"/>
    <w:rsid w:val="00DC5B80"/>
    <w:rsid w:val="00DC66EF"/>
    <w:rsid w:val="00DF0A9B"/>
    <w:rsid w:val="00E031D8"/>
    <w:rsid w:val="00E32A75"/>
    <w:rsid w:val="00E369EA"/>
    <w:rsid w:val="00E4216E"/>
    <w:rsid w:val="00E47BB1"/>
    <w:rsid w:val="00E5150F"/>
    <w:rsid w:val="00E630BF"/>
    <w:rsid w:val="00E64CF5"/>
    <w:rsid w:val="00EC7367"/>
    <w:rsid w:val="00ED2F61"/>
    <w:rsid w:val="00ED419D"/>
    <w:rsid w:val="00EF3DEA"/>
    <w:rsid w:val="00EF4E44"/>
    <w:rsid w:val="00F0638B"/>
    <w:rsid w:val="00F1047B"/>
    <w:rsid w:val="00F114BB"/>
    <w:rsid w:val="00F215C4"/>
    <w:rsid w:val="00F77545"/>
    <w:rsid w:val="00F80239"/>
    <w:rsid w:val="00F8077F"/>
    <w:rsid w:val="00F933DD"/>
    <w:rsid w:val="00F95F2F"/>
    <w:rsid w:val="00FA3F04"/>
    <w:rsid w:val="00FB7CDE"/>
    <w:rsid w:val="00FC5B24"/>
    <w:rsid w:val="00FC60CB"/>
    <w:rsid w:val="00FE2383"/>
    <w:rsid w:val="00FE4532"/>
    <w:rsid w:val="00FE5E2E"/>
    <w:rsid w:val="00FF2E62"/>
    <w:rsid w:val="00FF3724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46B1B7"/>
  <w14:defaultImageDpi w14:val="300"/>
  <w15:docId w15:val="{A258D7E5-DB9B-4A49-970C-F66B5347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6707"/>
    <w:pPr>
      <w:ind w:left="720"/>
      <w:contextualSpacing/>
    </w:pPr>
  </w:style>
  <w:style w:type="paragraph" w:styleId="berarbeitung">
    <w:name w:val="Revision"/>
    <w:hidden/>
    <w:uiPriority w:val="99"/>
    <w:semiHidden/>
    <w:rsid w:val="00FF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 Jena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Stefan Schweinberger</cp:lastModifiedBy>
  <cp:revision>4</cp:revision>
  <dcterms:created xsi:type="dcterms:W3CDTF">2023-05-03T10:51:00Z</dcterms:created>
  <dcterms:modified xsi:type="dcterms:W3CDTF">2023-05-03T12:14:00Z</dcterms:modified>
</cp:coreProperties>
</file>