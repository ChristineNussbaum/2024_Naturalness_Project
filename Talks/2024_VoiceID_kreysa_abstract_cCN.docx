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96DC" w14:textId="77777777" w:rsidR="00A4536C" w:rsidRDefault="00A4536C" w:rsidP="00A4536C">
      <w:pPr>
        <w:pStyle w:val="KeinLeerraum"/>
        <w:rPr>
          <w:rFonts w:ascii="Times New Roman" w:hAnsi="Times New Roman" w:cs="Times New Roman"/>
          <w:b/>
          <w:sz w:val="36"/>
          <w:szCs w:val="28"/>
          <w:lang w:val="en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"/>
        </w:rPr>
        <w:t>VoiceID</w:t>
      </w:r>
      <w:proofErr w:type="spellEnd"/>
    </w:p>
    <w:p w14:paraId="18EE474C" w14:textId="77777777" w:rsidR="00A4536C" w:rsidRPr="002874E0" w:rsidRDefault="00A4536C" w:rsidP="00A4536C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  <w:r w:rsidRPr="002874E0">
        <w:rPr>
          <w:rFonts w:ascii="Times New Roman" w:hAnsi="Times New Roman" w:cs="Times New Roman"/>
          <w:sz w:val="24"/>
          <w:szCs w:val="24"/>
          <w:lang w:val="en"/>
        </w:rPr>
        <w:t>Marburg – 28-30.08.2024</w:t>
      </w:r>
    </w:p>
    <w:p w14:paraId="0831EC21" w14:textId="04CE0E96" w:rsidR="00A4536C" w:rsidRDefault="00A4536C" w:rsidP="00A4536C">
      <w:pPr>
        <w:pStyle w:val="KeinLeerraum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www.uni-marburg.de/en/fb09/institutes/german-linguistics/phonetics/voiceid2024/abstract-submission</w:t>
      </w:r>
    </w:p>
    <w:p w14:paraId="7E3C6655" w14:textId="77777777" w:rsidR="00A4536C" w:rsidRDefault="00A4536C" w:rsidP="00A4536C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6E2EBB7E" w14:textId="77777777" w:rsidR="00A4536C" w:rsidRDefault="00A4536C" w:rsidP="002874E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Authors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1DBD147" w14:textId="1A7DC323" w:rsidR="00A4536C" w:rsidRDefault="00A4536C" w:rsidP="00A4536C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Helene Kreysa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hAnsi="Times New Roman" w:cs="Times New Roman"/>
          <w:sz w:val="24"/>
          <w:szCs w:val="24"/>
        </w:rPr>
        <w:t>, Romi Zäske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1,2,5</w:t>
      </w:r>
      <w:r>
        <w:rPr>
          <w:rFonts w:ascii="Times New Roman" w:hAnsi="Times New Roman" w:cs="Times New Roman"/>
          <w:sz w:val="24"/>
          <w:szCs w:val="24"/>
        </w:rPr>
        <w:t>, and Stefan R. Schweinberger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1,2,3,4</w:t>
      </w:r>
    </w:p>
    <w:p w14:paraId="38F8580D" w14:textId="2D8FE843" w:rsidR="00A4536C" w:rsidRDefault="00A4536C" w:rsidP="00A4536C">
      <w:pPr>
        <w:pStyle w:val="KeinLeerraum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Email: </w:t>
      </w:r>
      <w:r w:rsidR="002874E0">
        <w:rPr>
          <w:rFonts w:ascii="Times New Roman" w:hAnsi="Times New Roman" w:cs="Times New Roman"/>
          <w:sz w:val="24"/>
          <w:lang w:val="en"/>
        </w:rPr>
        <w:t>helene.kreysa</w:t>
      </w:r>
      <w:r>
        <w:rPr>
          <w:rFonts w:ascii="Times New Roman" w:hAnsi="Times New Roman" w:cs="Times New Roman"/>
          <w:sz w:val="24"/>
          <w:lang w:val="en"/>
        </w:rPr>
        <w:t>@uni-jena.de</w:t>
      </w:r>
    </w:p>
    <w:p w14:paraId="2A56BA99" w14:textId="77777777" w:rsidR="00A4536C" w:rsidRDefault="00A4536C" w:rsidP="00A4536C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5C414B2F" w14:textId="77777777" w:rsidR="00A4536C" w:rsidRPr="00AF1CAA" w:rsidRDefault="00A4536C" w:rsidP="002874E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  <w:rPrChange w:id="0" w:author="christine.nussbaum" w:date="2024-04-13T11:5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AF1CAA">
        <w:rPr>
          <w:rFonts w:ascii="Times New Roman" w:hAnsi="Times New Roman" w:cs="Times New Roman"/>
          <w:b/>
          <w:sz w:val="24"/>
          <w:szCs w:val="24"/>
          <w:lang w:val="en-US"/>
          <w:rPrChange w:id="1" w:author="christine.nussbaum" w:date="2024-04-13T11:5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Affiliations: </w:t>
      </w:r>
    </w:p>
    <w:p w14:paraId="4FEE2E7A" w14:textId="44EE9A27" w:rsidR="00A4536C" w:rsidRDefault="00A4536C" w:rsidP="00A4536C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1</w:t>
      </w:r>
      <w:r w:rsidR="002874E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Department for General Psychology and Cognitive Neuroscience, Friedrich Schiller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University Jena, Germany</w:t>
      </w:r>
    </w:p>
    <w:p w14:paraId="7F79E771" w14:textId="109CA309" w:rsidR="00A4536C" w:rsidRDefault="00A4536C" w:rsidP="00A4536C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2</w:t>
      </w:r>
      <w:r w:rsidR="002874E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Voice Research Unit, Friedrich Schiller University, Jena, Germany</w:t>
      </w:r>
    </w:p>
    <w:p w14:paraId="02B0D430" w14:textId="64275414" w:rsidR="00A4536C" w:rsidRDefault="00A4536C" w:rsidP="00A4536C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2874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Swiss Center for Affective Sciences, University of Geneva, Switzerland</w:t>
      </w:r>
      <w:bookmarkStart w:id="2" w:name="_Hlk64536809"/>
      <w:bookmarkEnd w:id="2"/>
    </w:p>
    <w:p w14:paraId="54C8EBE9" w14:textId="53D16BDD" w:rsidR="00A4536C" w:rsidRDefault="00A4536C" w:rsidP="00A4536C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2874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German Center for Mental Health (DZPG), Site Jena-Magdeburg-Halle, Germany</w:t>
      </w:r>
    </w:p>
    <w:p w14:paraId="3B0F2582" w14:textId="2423ED01" w:rsidR="00A4536C" w:rsidRDefault="00A4536C" w:rsidP="00A4536C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2874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 of Experimental Otorhinolaryngology, Jena University Hospital, Germany</w:t>
      </w:r>
    </w:p>
    <w:p w14:paraId="4F1ED13B" w14:textId="77777777" w:rsidR="00A4536C" w:rsidRDefault="00A4536C" w:rsidP="00A4536C">
      <w:pPr>
        <w:pStyle w:val="KeinLeerraum"/>
        <w:rPr>
          <w:rFonts w:ascii="Times New Roman" w:hAnsi="Times New Roman" w:cs="Times New Roman"/>
          <w:b/>
          <w:sz w:val="24"/>
          <w:lang w:val="en-US"/>
        </w:rPr>
      </w:pPr>
    </w:p>
    <w:p w14:paraId="6C4D9893" w14:textId="77777777" w:rsidR="00A4536C" w:rsidRPr="00AF1CAA" w:rsidRDefault="00A4536C" w:rsidP="002874E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  <w:rPrChange w:id="3" w:author="christine.nussbaum" w:date="2024-04-13T11:5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AF1CAA">
        <w:rPr>
          <w:rFonts w:ascii="Times New Roman" w:hAnsi="Times New Roman" w:cs="Times New Roman"/>
          <w:b/>
          <w:sz w:val="24"/>
          <w:szCs w:val="24"/>
          <w:lang w:val="en-US"/>
          <w:rPrChange w:id="4" w:author="christine.nussbaum" w:date="2024-04-13T11:5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Title: </w:t>
      </w:r>
    </w:p>
    <w:p w14:paraId="3663E81B" w14:textId="42BB3CB5" w:rsidR="00A4536C" w:rsidRPr="00A4536C" w:rsidRDefault="00A4536C">
      <w:pPr>
        <w:rPr>
          <w:b/>
          <w:lang w:val="en-US"/>
        </w:rPr>
      </w:pPr>
      <w:r w:rsidRPr="00A4536C">
        <w:rPr>
          <w:rFonts w:ascii="Times New Roman" w:hAnsi="Times New Roman" w:cs="Times New Roman"/>
          <w:sz w:val="24"/>
          <w:lang w:val="en-US"/>
        </w:rPr>
        <w:t xml:space="preserve">Impression formation across the </w:t>
      </w:r>
      <w:proofErr w:type="gramStart"/>
      <w:r w:rsidRPr="00A4536C">
        <w:rPr>
          <w:rFonts w:ascii="Times New Roman" w:hAnsi="Times New Roman" w:cs="Times New Roman"/>
          <w:sz w:val="24"/>
          <w:lang w:val="en-US"/>
        </w:rPr>
        <w:t>life-span</w:t>
      </w:r>
      <w:proofErr w:type="gramEnd"/>
      <w:r w:rsidRPr="00A4536C">
        <w:rPr>
          <w:rFonts w:ascii="Times New Roman" w:hAnsi="Times New Roman" w:cs="Times New Roman"/>
          <w:sz w:val="24"/>
          <w:lang w:val="en-US"/>
        </w:rPr>
        <w:t>: Differential contributions of face and voice</w:t>
      </w:r>
    </w:p>
    <w:p w14:paraId="0763AED0" w14:textId="77777777" w:rsidR="00A4536C" w:rsidRPr="00AF1CAA" w:rsidRDefault="00A4536C" w:rsidP="002874E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  <w:rPrChange w:id="5" w:author="christine.nussbaum" w:date="2024-04-13T11:5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AF1CAA">
        <w:rPr>
          <w:rFonts w:ascii="Times New Roman" w:hAnsi="Times New Roman" w:cs="Times New Roman"/>
          <w:b/>
          <w:sz w:val="24"/>
          <w:szCs w:val="24"/>
          <w:lang w:val="en-US"/>
          <w:rPrChange w:id="6" w:author="christine.nussbaum" w:date="2024-04-13T11:5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Abstract </w:t>
      </w:r>
      <w:commentRangeStart w:id="7"/>
      <w:r w:rsidRPr="00AF1CAA">
        <w:rPr>
          <w:rFonts w:ascii="Times New Roman" w:hAnsi="Times New Roman" w:cs="Times New Roman"/>
          <w:b/>
          <w:sz w:val="24"/>
          <w:szCs w:val="24"/>
          <w:lang w:val="en-US"/>
          <w:rPrChange w:id="8" w:author="christine.nussbaum" w:date="2024-04-13T11:5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(Max. 250 words).</w:t>
      </w:r>
      <w:commentRangeEnd w:id="7"/>
      <w:r w:rsidR="002874E0" w:rsidRPr="002874E0">
        <w:rPr>
          <w:rFonts w:ascii="Times New Roman" w:hAnsi="Times New Roman" w:cs="Times New Roman"/>
          <w:b/>
          <w:sz w:val="24"/>
          <w:szCs w:val="24"/>
        </w:rPr>
        <w:commentReference w:id="7"/>
      </w:r>
    </w:p>
    <w:p w14:paraId="3ACCD112" w14:textId="11489127" w:rsidR="00930C8F" w:rsidRDefault="00FA1475">
      <w:pPr>
        <w:rPr>
          <w:rFonts w:ascii="Times New Roman" w:hAnsi="Times New Roman" w:cs="Times New Roman"/>
          <w:sz w:val="24"/>
          <w:lang w:val="en-US"/>
        </w:rPr>
      </w:pPr>
      <w:r w:rsidRPr="00A4536C">
        <w:rPr>
          <w:rFonts w:ascii="Times New Roman" w:hAnsi="Times New Roman" w:cs="Times New Roman"/>
          <w:sz w:val="24"/>
          <w:lang w:val="en-US"/>
        </w:rPr>
        <w:t>When forming first impressions</w:t>
      </w:r>
      <w:r w:rsidR="004C0CD5" w:rsidRPr="00A4536C">
        <w:rPr>
          <w:rFonts w:ascii="Times New Roman" w:hAnsi="Times New Roman" w:cs="Times New Roman"/>
          <w:sz w:val="24"/>
          <w:lang w:val="en-US"/>
        </w:rPr>
        <w:t>,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information from face</w:t>
      </w:r>
      <w:r w:rsidR="002874E0">
        <w:rPr>
          <w:rFonts w:ascii="Times New Roman" w:hAnsi="Times New Roman" w:cs="Times New Roman"/>
          <w:sz w:val="24"/>
          <w:lang w:val="en-US"/>
        </w:rPr>
        <w:t>s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and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voice</w:t>
      </w:r>
      <w:r w:rsidR="002874E0">
        <w:rPr>
          <w:rFonts w:ascii="Times New Roman" w:hAnsi="Times New Roman" w:cs="Times New Roman"/>
          <w:sz w:val="24"/>
          <w:lang w:val="en-US"/>
        </w:rPr>
        <w:t>s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930C8F">
        <w:rPr>
          <w:rFonts w:ascii="Times New Roman" w:hAnsi="Times New Roman" w:cs="Times New Roman"/>
          <w:sz w:val="24"/>
          <w:lang w:val="en-US"/>
        </w:rPr>
        <w:t xml:space="preserve">is </w:t>
      </w:r>
      <w:r w:rsidR="00930C8F" w:rsidRPr="00A4536C">
        <w:rPr>
          <w:rFonts w:ascii="Times New Roman" w:hAnsi="Times New Roman" w:cs="Times New Roman"/>
          <w:sz w:val="24"/>
          <w:lang w:val="en-US"/>
        </w:rPr>
        <w:t>rapidly integrate</w:t>
      </w:r>
      <w:r w:rsidR="00930C8F">
        <w:rPr>
          <w:rFonts w:ascii="Times New Roman" w:hAnsi="Times New Roman" w:cs="Times New Roman"/>
          <w:sz w:val="24"/>
          <w:lang w:val="en-US"/>
        </w:rPr>
        <w:t>d</w:t>
      </w:r>
      <w:r w:rsidR="00930C8F"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930C8F">
        <w:rPr>
          <w:rFonts w:ascii="Times New Roman" w:hAnsi="Times New Roman" w:cs="Times New Roman"/>
          <w:sz w:val="24"/>
          <w:lang w:val="en-US"/>
        </w:rPr>
        <w:t>into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a unified representation </w:t>
      </w:r>
      <w:r w:rsidR="00930C8F">
        <w:rPr>
          <w:rFonts w:ascii="Times New Roman" w:hAnsi="Times New Roman" w:cs="Times New Roman"/>
          <w:sz w:val="24"/>
          <w:lang w:val="en-US"/>
        </w:rPr>
        <w:t>of an individual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(Young et al., 2020). Although many aspects of a person can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be inferred from either modality, one modality may be prefer</w:t>
      </w:r>
      <w:r w:rsidRPr="00A4536C">
        <w:rPr>
          <w:rFonts w:ascii="Times New Roman" w:hAnsi="Times New Roman" w:cs="Times New Roman"/>
          <w:sz w:val="24"/>
          <w:lang w:val="en-US"/>
        </w:rPr>
        <w:t>red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when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both are available (Mileva et al., 2018). </w:t>
      </w:r>
      <w:r w:rsidR="002874E0">
        <w:rPr>
          <w:rFonts w:ascii="Times New Roman" w:hAnsi="Times New Roman" w:cs="Times New Roman"/>
          <w:sz w:val="24"/>
          <w:lang w:val="en-US"/>
        </w:rPr>
        <w:t>To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930C8F">
        <w:rPr>
          <w:rFonts w:ascii="Times New Roman" w:hAnsi="Times New Roman" w:cs="Times New Roman"/>
          <w:sz w:val="24"/>
          <w:lang w:val="en-US"/>
        </w:rPr>
        <w:t>disentangle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differential contributions of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faces and voices to first impression formation based on an individual’s age, we combined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photos of middle-aged faces (40-50 years </w:t>
      </w:r>
      <w:r w:rsidR="00930C8F">
        <w:rPr>
          <w:rFonts w:ascii="Times New Roman" w:hAnsi="Times New Roman" w:cs="Times New Roman"/>
          <w:sz w:val="24"/>
          <w:lang w:val="en-US"/>
        </w:rPr>
        <w:t>old</w:t>
      </w:r>
      <w:r w:rsidR="004C0CD5" w:rsidRPr="00A4536C">
        <w:rPr>
          <w:rFonts w:ascii="Times New Roman" w:hAnsi="Times New Roman" w:cs="Times New Roman"/>
          <w:sz w:val="24"/>
          <w:lang w:val="en-US"/>
        </w:rPr>
        <w:t>; Ebner et al., 2010) with voices</w:t>
      </w:r>
      <w:r w:rsidR="00930C8F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4C0CD5" w:rsidRPr="00A4536C">
        <w:rPr>
          <w:rFonts w:ascii="Times New Roman" w:hAnsi="Times New Roman" w:cs="Times New Roman"/>
          <w:sz w:val="24"/>
          <w:lang w:val="en-US"/>
        </w:rPr>
        <w:t>Zäske</w:t>
      </w:r>
      <w:proofErr w:type="spellEnd"/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et al., 2019) that were younger or older than the</w:t>
      </w:r>
      <w:r w:rsidR="00930C8F">
        <w:rPr>
          <w:rFonts w:ascii="Times New Roman" w:hAnsi="Times New Roman" w:cs="Times New Roman"/>
          <w:sz w:val="24"/>
          <w:lang w:val="en-US"/>
        </w:rPr>
        <w:t>se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faces (</w:t>
      </w:r>
      <w:ins w:id="9" w:author="christine.nussbaum" w:date="2024-04-13T11:52:00Z">
        <w:r w:rsidR="00AF1CAA">
          <w:rPr>
            <w:rFonts w:ascii="Times New Roman" w:hAnsi="Times New Roman" w:cs="Times New Roman"/>
            <w:sz w:val="24"/>
            <w:lang w:val="en-US"/>
          </w:rPr>
          <w:t>~</w:t>
        </w:r>
      </w:ins>
      <w:del w:id="10" w:author="christine.nussbaum" w:date="2024-04-13T11:52:00Z">
        <w:r w:rsidR="004C0CD5" w:rsidRPr="00A4536C" w:rsidDel="00AF1CAA">
          <w:rPr>
            <w:rFonts w:ascii="Times New Roman" w:hAnsi="Times New Roman" w:cs="Times New Roman"/>
            <w:sz w:val="24"/>
            <w:lang w:val="en-US"/>
          </w:rPr>
          <w:delText>ca.</w:delText>
        </w:r>
      </w:del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20 vs. </w:t>
      </w:r>
      <w:r w:rsidR="00777462" w:rsidRPr="00A4536C">
        <w:rPr>
          <w:rFonts w:ascii="Times New Roman" w:hAnsi="Times New Roman" w:cs="Times New Roman"/>
          <w:sz w:val="24"/>
          <w:lang w:val="en-US"/>
        </w:rPr>
        <w:t>70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years</w:t>
      </w:r>
      <w:r w:rsidR="00930C8F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old). Participants were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asked to rate each </w:t>
      </w:r>
      <w:r w:rsidRPr="00A4536C">
        <w:rPr>
          <w:rFonts w:ascii="Times New Roman" w:hAnsi="Times New Roman" w:cs="Times New Roman"/>
          <w:sz w:val="24"/>
          <w:lang w:val="en-US"/>
        </w:rPr>
        <w:t>“</w:t>
      </w:r>
      <w:r w:rsidR="00502E77" w:rsidRPr="00A4536C">
        <w:rPr>
          <w:rFonts w:ascii="Times New Roman" w:hAnsi="Times New Roman" w:cs="Times New Roman"/>
          <w:sz w:val="24"/>
          <w:lang w:val="en-US"/>
        </w:rPr>
        <w:t xml:space="preserve">audiovisual </w:t>
      </w:r>
      <w:r w:rsidR="004C0CD5" w:rsidRPr="00A4536C">
        <w:rPr>
          <w:rFonts w:ascii="Times New Roman" w:hAnsi="Times New Roman" w:cs="Times New Roman"/>
          <w:sz w:val="24"/>
          <w:lang w:val="en-US"/>
        </w:rPr>
        <w:t>person</w:t>
      </w:r>
      <w:r w:rsidRPr="00A4536C">
        <w:rPr>
          <w:rFonts w:ascii="Times New Roman" w:hAnsi="Times New Roman" w:cs="Times New Roman"/>
          <w:sz w:val="24"/>
          <w:lang w:val="en-US"/>
        </w:rPr>
        <w:t>”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for trustworthiness, attractiveness, and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dominance, and</w:t>
      </w:r>
      <w:r w:rsidR="00930C8F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to </w:t>
      </w:r>
      <w:r w:rsidR="00502E77" w:rsidRPr="00A4536C">
        <w:rPr>
          <w:rFonts w:ascii="Times New Roman" w:hAnsi="Times New Roman" w:cs="Times New Roman"/>
          <w:sz w:val="24"/>
          <w:lang w:val="en-US"/>
        </w:rPr>
        <w:t xml:space="preserve">estimate </w:t>
      </w:r>
      <w:r w:rsidR="004C0CD5" w:rsidRPr="00A4536C">
        <w:rPr>
          <w:rFonts w:ascii="Times New Roman" w:hAnsi="Times New Roman" w:cs="Times New Roman"/>
          <w:sz w:val="24"/>
          <w:lang w:val="en-US"/>
        </w:rPr>
        <w:t>the</w:t>
      </w:r>
      <w:r w:rsidRPr="00A4536C">
        <w:rPr>
          <w:rFonts w:ascii="Times New Roman" w:hAnsi="Times New Roman" w:cs="Times New Roman"/>
          <w:sz w:val="24"/>
          <w:lang w:val="en-US"/>
        </w:rPr>
        <w:t>ir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age. </w:t>
      </w:r>
      <w:r w:rsidRPr="00A4536C">
        <w:rPr>
          <w:rFonts w:ascii="Times New Roman" w:hAnsi="Times New Roman" w:cs="Times New Roman"/>
          <w:sz w:val="24"/>
          <w:lang w:val="en-US"/>
        </w:rPr>
        <w:t>In t</w:t>
      </w:r>
      <w:r w:rsidR="004C0CD5" w:rsidRPr="00A4536C">
        <w:rPr>
          <w:rFonts w:ascii="Times New Roman" w:hAnsi="Times New Roman" w:cs="Times New Roman"/>
          <w:sz w:val="24"/>
          <w:lang w:val="en-US"/>
        </w:rPr>
        <w:t>wo experiments</w:t>
      </w:r>
      <w:r w:rsidR="00930C8F">
        <w:rPr>
          <w:rFonts w:ascii="Times New Roman" w:hAnsi="Times New Roman" w:cs="Times New Roman"/>
          <w:sz w:val="24"/>
          <w:lang w:val="en-US"/>
        </w:rPr>
        <w:t>,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we assessed </w:t>
      </w:r>
      <w:r w:rsidR="00930C8F">
        <w:rPr>
          <w:rFonts w:ascii="Times New Roman" w:hAnsi="Times New Roman" w:cs="Times New Roman"/>
          <w:sz w:val="24"/>
          <w:lang w:val="en-US"/>
        </w:rPr>
        <w:t>how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participants’ own age </w:t>
      </w:r>
      <w:r w:rsidR="00930C8F">
        <w:rPr>
          <w:rFonts w:ascii="Times New Roman" w:hAnsi="Times New Roman" w:cs="Times New Roman"/>
          <w:sz w:val="24"/>
          <w:lang w:val="en-US"/>
        </w:rPr>
        <w:t>affected</w:t>
      </w:r>
      <w:r w:rsidRPr="00A4536C">
        <w:rPr>
          <w:rFonts w:ascii="Times New Roman" w:hAnsi="Times New Roman" w:cs="Times New Roman"/>
          <w:sz w:val="24"/>
          <w:lang w:val="en-US"/>
        </w:rPr>
        <w:t xml:space="preserve"> these ratings</w:t>
      </w:r>
      <w:r w:rsidR="004C0CD5" w:rsidRPr="00A4536C">
        <w:rPr>
          <w:rFonts w:ascii="Times New Roman" w:hAnsi="Times New Roman" w:cs="Times New Roman"/>
          <w:sz w:val="24"/>
          <w:lang w:val="en-US"/>
        </w:rPr>
        <w:t>: Experiment 1 tested 27 students</w:t>
      </w:r>
      <w:r w:rsidR="00502E77" w:rsidRPr="00A4536C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(</w:t>
      </w:r>
      <w:r w:rsidR="004C0CD5" w:rsidRPr="00A4536C">
        <w:rPr>
          <w:rFonts w:ascii="Cambria Math" w:hAnsi="Cambria Math" w:cs="Cambria Math"/>
          <w:sz w:val="24"/>
          <w:lang w:val="en-US"/>
        </w:rPr>
        <w:t>𝑀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= 22 years old); Experiment 2 tested 29 senior citizens (</w:t>
      </w:r>
      <w:r w:rsidR="004C0CD5" w:rsidRPr="00A4536C">
        <w:rPr>
          <w:rFonts w:ascii="Cambria Math" w:hAnsi="Cambria Math" w:cs="Cambria Math"/>
          <w:sz w:val="24"/>
          <w:lang w:val="en-US"/>
        </w:rPr>
        <w:t>𝑀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= 75 years). </w:t>
      </w:r>
    </w:p>
    <w:p w14:paraId="417BE0CA" w14:textId="061B6CC2" w:rsidR="004C0CD5" w:rsidRDefault="00930C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4C0CD5" w:rsidRPr="00A4536C">
        <w:rPr>
          <w:rFonts w:ascii="Times New Roman" w:hAnsi="Times New Roman" w:cs="Times New Roman"/>
          <w:sz w:val="24"/>
          <w:lang w:val="en-US"/>
        </w:rPr>
        <w:t>he students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rated faces combined with younger voices as more attractive than the same faces combined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with older voices; for senior raters, voice age did not affect attractiveness ratings. For</w:t>
      </w:r>
      <w:r w:rsidR="002874E0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dominance ratings, the pattern reversed: Students </w:t>
      </w:r>
      <w:r w:rsidR="002874E0">
        <w:rPr>
          <w:rFonts w:ascii="Times New Roman" w:hAnsi="Times New Roman" w:cs="Times New Roman"/>
          <w:sz w:val="24"/>
          <w:lang w:val="en-US"/>
        </w:rPr>
        <w:t>experienced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faces combined with older</w:t>
      </w:r>
      <w:r w:rsidR="00E97967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voices as more dominant</w:t>
      </w:r>
      <w:r w:rsidR="002874E0">
        <w:rPr>
          <w:rFonts w:ascii="Times New Roman" w:hAnsi="Times New Roman" w:cs="Times New Roman"/>
          <w:sz w:val="24"/>
          <w:lang w:val="en-US"/>
        </w:rPr>
        <w:t xml:space="preserve">; </w:t>
      </w:r>
      <w:r w:rsidR="004C0CD5" w:rsidRPr="00A4536C">
        <w:rPr>
          <w:rFonts w:ascii="Times New Roman" w:hAnsi="Times New Roman" w:cs="Times New Roman"/>
          <w:sz w:val="24"/>
          <w:lang w:val="en-US"/>
        </w:rPr>
        <w:t>senior raters found faces with younger voices more dominant.</w:t>
      </w:r>
      <w:r w:rsidR="00E97967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>Trustworthiness ratings were not affected by age</w:t>
      </w:r>
      <w:r w:rsidR="002874E0">
        <w:rPr>
          <w:rFonts w:ascii="Times New Roman" w:hAnsi="Times New Roman" w:cs="Times New Roman"/>
          <w:sz w:val="24"/>
          <w:lang w:val="en-US"/>
        </w:rPr>
        <w:t>. A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ge </w:t>
      </w:r>
      <w:r w:rsidR="00502E77" w:rsidRPr="00A4536C">
        <w:rPr>
          <w:rFonts w:ascii="Times New Roman" w:hAnsi="Times New Roman" w:cs="Times New Roman"/>
          <w:sz w:val="24"/>
          <w:lang w:val="en-US"/>
        </w:rPr>
        <w:t>estimates</w:t>
      </w:r>
      <w:r w:rsidR="002874E0">
        <w:rPr>
          <w:rFonts w:ascii="Times New Roman" w:hAnsi="Times New Roman" w:cs="Times New Roman"/>
          <w:sz w:val="24"/>
          <w:lang w:val="en-US"/>
        </w:rPr>
        <w:t xml:space="preserve"> relatively accurately reflected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 the age of the face. Interestingly, despite age differences</w:t>
      </w:r>
      <w:r w:rsidR="002874E0">
        <w:rPr>
          <w:rFonts w:ascii="Times New Roman" w:hAnsi="Times New Roman" w:cs="Times New Roman"/>
          <w:sz w:val="24"/>
          <w:lang w:val="en-US"/>
        </w:rPr>
        <w:t xml:space="preserve"> 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of ±20 years between faces and voices, </w:t>
      </w:r>
      <w:r w:rsidR="00502E77" w:rsidRPr="00A4536C">
        <w:rPr>
          <w:rFonts w:ascii="Times New Roman" w:hAnsi="Times New Roman" w:cs="Times New Roman"/>
          <w:sz w:val="24"/>
          <w:lang w:val="en-US"/>
        </w:rPr>
        <w:t xml:space="preserve">face-voice pairings were </w:t>
      </w:r>
      <w:r w:rsidR="002874E0">
        <w:rPr>
          <w:rFonts w:ascii="Times New Roman" w:hAnsi="Times New Roman" w:cs="Times New Roman"/>
          <w:sz w:val="24"/>
          <w:lang w:val="en-US"/>
        </w:rPr>
        <w:t xml:space="preserve">rarely </w:t>
      </w:r>
      <w:r w:rsidR="004C0CD5" w:rsidRPr="00A4536C">
        <w:rPr>
          <w:rFonts w:ascii="Times New Roman" w:hAnsi="Times New Roman" w:cs="Times New Roman"/>
          <w:sz w:val="24"/>
          <w:lang w:val="en-US"/>
        </w:rPr>
        <w:t xml:space="preserve">experienced as mismatching, </w:t>
      </w:r>
      <w:r w:rsidR="002874E0">
        <w:rPr>
          <w:rFonts w:ascii="Times New Roman" w:hAnsi="Times New Roman" w:cs="Times New Roman"/>
          <w:sz w:val="24"/>
          <w:lang w:val="en-US"/>
        </w:rPr>
        <w:t>suggesting</w:t>
      </w:r>
      <w:r w:rsidR="00502E77" w:rsidRPr="00A4536C">
        <w:rPr>
          <w:rFonts w:ascii="Times New Roman" w:hAnsi="Times New Roman" w:cs="Times New Roman"/>
          <w:sz w:val="24"/>
          <w:lang w:val="en-US"/>
        </w:rPr>
        <w:t xml:space="preserve"> that face and voice age can differ considerably without appearing </w:t>
      </w:r>
      <w:commentRangeStart w:id="11"/>
      <w:r w:rsidR="00502E77" w:rsidRPr="00A4536C">
        <w:rPr>
          <w:rFonts w:ascii="Times New Roman" w:hAnsi="Times New Roman" w:cs="Times New Roman"/>
          <w:sz w:val="24"/>
          <w:lang w:val="en-US"/>
        </w:rPr>
        <w:t>implausible</w:t>
      </w:r>
      <w:commentRangeEnd w:id="11"/>
      <w:r w:rsidR="00AF1CAA">
        <w:rPr>
          <w:rStyle w:val="Kommentarzeichen"/>
        </w:rPr>
        <w:commentReference w:id="11"/>
      </w:r>
      <w:r w:rsidR="00502E77" w:rsidRPr="00A4536C">
        <w:rPr>
          <w:rFonts w:ascii="Times New Roman" w:hAnsi="Times New Roman" w:cs="Times New Roman"/>
          <w:sz w:val="24"/>
          <w:lang w:val="en-US"/>
        </w:rPr>
        <w:t>.</w:t>
      </w:r>
    </w:p>
    <w:p w14:paraId="4C528EA1" w14:textId="77777777" w:rsidR="00E97967" w:rsidRDefault="00E97967" w:rsidP="00A4536C">
      <w:pPr>
        <w:pStyle w:val="KeinLeerraum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5705D009" w14:textId="65280B9E" w:rsidR="00A4536C" w:rsidRDefault="00A4536C" w:rsidP="00A4536C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  <w:commentRangeStart w:id="12"/>
      <w:r>
        <w:rPr>
          <w:rFonts w:ascii="Times New Roman" w:hAnsi="Times New Roman" w:cs="Times New Roman"/>
          <w:b/>
          <w:sz w:val="24"/>
          <w:szCs w:val="24"/>
          <w:lang w:val="en"/>
        </w:rPr>
        <w:t>Keywords</w:t>
      </w:r>
      <w:commentRangeEnd w:id="12"/>
      <w:r w:rsidR="00930C8F">
        <w:rPr>
          <w:rStyle w:val="Kommentarzeichen"/>
          <w:lang w:val="de-DE"/>
        </w:rPr>
        <w:commentReference w:id="12"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Impression Formation, Person Perception, Life Span, </w:t>
      </w:r>
      <w:commentRangeStart w:id="13"/>
      <w:r>
        <w:rPr>
          <w:rFonts w:ascii="Times New Roman" w:hAnsi="Times New Roman" w:cs="Times New Roman"/>
          <w:sz w:val="24"/>
          <w:szCs w:val="24"/>
          <w:lang w:val="en"/>
        </w:rPr>
        <w:t xml:space="preserve">Attractiveness, Dominance, </w:t>
      </w:r>
      <w:commentRangeEnd w:id="13"/>
      <w:r w:rsidR="00AF1CAA">
        <w:rPr>
          <w:rStyle w:val="Kommentarzeichen"/>
          <w:lang w:val="de-DE"/>
        </w:rPr>
        <w:commentReference w:id="13"/>
      </w:r>
      <w:r>
        <w:rPr>
          <w:rFonts w:ascii="Times New Roman" w:hAnsi="Times New Roman" w:cs="Times New Roman"/>
          <w:sz w:val="24"/>
          <w:szCs w:val="24"/>
          <w:lang w:val="en"/>
        </w:rPr>
        <w:t>Age Estimation</w:t>
      </w:r>
      <w:r w:rsidR="00930C8F">
        <w:rPr>
          <w:rFonts w:ascii="Times New Roman" w:hAnsi="Times New Roman" w:cs="Times New Roman"/>
          <w:sz w:val="24"/>
          <w:szCs w:val="24"/>
          <w:lang w:val="en"/>
        </w:rPr>
        <w:t>, Face-Voice Pairing</w:t>
      </w:r>
    </w:p>
    <w:p w14:paraId="150AD325" w14:textId="77777777" w:rsidR="00A4536C" w:rsidRDefault="00A4536C" w:rsidP="00A4536C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</w:p>
    <w:p w14:paraId="58AAC43E" w14:textId="11481289" w:rsidR="00A4536C" w:rsidRPr="00A4536C" w:rsidRDefault="00A4536C" w:rsidP="002874E0">
      <w:pPr>
        <w:pStyle w:val="KeinLeerraum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Presentation preference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poster preferred</w:t>
      </w:r>
    </w:p>
    <w:sectPr w:rsidR="00A4536C" w:rsidRPr="00A45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HK, Allgemeine Psychologie" w:date="2024-04-12T18:12:00Z" w:initials="HK">
    <w:p w14:paraId="6CE167B7" w14:textId="35BB35E6" w:rsidR="002874E0" w:rsidRDefault="002874E0">
      <w:pPr>
        <w:pStyle w:val="Kommentartext"/>
      </w:pPr>
      <w:r>
        <w:rPr>
          <w:rStyle w:val="Kommentarzeichen"/>
        </w:rPr>
        <w:annotationRef/>
      </w:r>
      <w:r>
        <w:t>249</w:t>
      </w:r>
    </w:p>
  </w:comment>
  <w:comment w:id="11" w:author="christine.nussbaum" w:date="2024-04-13T11:55:00Z" w:initials="c">
    <w:p w14:paraId="5B304B21" w14:textId="77777777" w:rsidR="00AF1CAA" w:rsidRDefault="00AF1CAA" w:rsidP="00AF1CAA">
      <w:pPr>
        <w:pStyle w:val="Kommentartext"/>
      </w:pPr>
      <w:r>
        <w:rPr>
          <w:rStyle w:val="Kommentarzeichen"/>
        </w:rPr>
        <w:annotationRef/>
      </w:r>
      <w:r>
        <w:t xml:space="preserve">Ich find den letzten Satz super. Und sehr spannend. </w:t>
      </w:r>
    </w:p>
  </w:comment>
  <w:comment w:id="12" w:author="HK, Allgemeine Psychologie" w:date="2024-04-12T17:56:00Z" w:initials="HK">
    <w:p w14:paraId="4555A25A" w14:textId="25800F6F" w:rsidR="00930C8F" w:rsidRPr="00930C8F" w:rsidRDefault="00930C8F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930C8F">
        <w:rPr>
          <w:lang w:val="en-GB"/>
        </w:rPr>
        <w:t>max 5 – which would you leave o</w:t>
      </w:r>
      <w:r>
        <w:rPr>
          <w:lang w:val="en-GB"/>
        </w:rPr>
        <w:t>ut?</w:t>
      </w:r>
    </w:p>
  </w:comment>
  <w:comment w:id="13" w:author="christine.nussbaum" w:date="2024-04-13T11:53:00Z" w:initials="c">
    <w:p w14:paraId="47141DD9" w14:textId="77777777" w:rsidR="00AF1CAA" w:rsidRDefault="00AF1CAA" w:rsidP="00AF1CAA">
      <w:pPr>
        <w:pStyle w:val="Kommentartext"/>
      </w:pPr>
      <w:r>
        <w:rPr>
          <w:rStyle w:val="Kommentarzeichen"/>
        </w:rPr>
        <w:annotationRef/>
      </w:r>
      <w:r>
        <w:t xml:space="preserve">Diese beiden stecken für mich schon in Impression formation drin. Ich würde vielleicht die beiden rausnehmen und stattdessen noch “multimodal“ oder sowas reinnehmen.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E167B7" w15:done="0"/>
  <w15:commentEx w15:paraId="5B304B21" w15:done="0"/>
  <w15:commentEx w15:paraId="4555A25A" w15:done="0"/>
  <w15:commentEx w15:paraId="47141D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8C80DFD" w16cex:dateUtc="2024-04-13T09:55:00Z"/>
  <w16cex:commentExtensible w16cex:durableId="2885B6FF" w16cex:dateUtc="2024-04-13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E167B7" w16cid:durableId="29C3F80B"/>
  <w16cid:commentId w16cid:paraId="5B304B21" w16cid:durableId="38C80DFD"/>
  <w16cid:commentId w16cid:paraId="4555A25A" w16cid:durableId="29C3F467"/>
  <w16cid:commentId w16cid:paraId="47141DD9" w16cid:durableId="2885B6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e.nussbaum">
    <w15:presenceInfo w15:providerId="AD" w15:userId="S::christine.nussbaum@uni-jena.de::94e65631-3463-4783-acd6-cf4969c56d12"/>
  </w15:person>
  <w15:person w15:author="HK, Allgemeine Psychologie">
    <w15:presenceInfo w15:providerId="None" w15:userId="HK, Allgemeine Psycholog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5"/>
    <w:rsid w:val="000D3F09"/>
    <w:rsid w:val="002874E0"/>
    <w:rsid w:val="004C0CD5"/>
    <w:rsid w:val="00502E77"/>
    <w:rsid w:val="00522BA1"/>
    <w:rsid w:val="00763C48"/>
    <w:rsid w:val="00777462"/>
    <w:rsid w:val="00904141"/>
    <w:rsid w:val="00930C8F"/>
    <w:rsid w:val="00A4536C"/>
    <w:rsid w:val="00AF1CAA"/>
    <w:rsid w:val="00E97967"/>
    <w:rsid w:val="00F731DC"/>
    <w:rsid w:val="00FA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D425"/>
  <w15:chartTrackingRefBased/>
  <w15:docId w15:val="{763CA339-0E67-4104-BCE0-38E9B8C3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ghlight">
    <w:name w:val="highlight"/>
    <w:basedOn w:val="Absatz-Standardschriftart"/>
    <w:rsid w:val="004C0CD5"/>
  </w:style>
  <w:style w:type="paragraph" w:styleId="berarbeitung">
    <w:name w:val="Revision"/>
    <w:hidden/>
    <w:uiPriority w:val="99"/>
    <w:semiHidden/>
    <w:rsid w:val="00777462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7746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7746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7746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74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746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3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C48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A4536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HK, Allgemeine Psychologie</dc:creator>
  <cp:keywords/>
  <dc:description/>
  <cp:lastModifiedBy>christine.nussbaum</cp:lastModifiedBy>
  <cp:revision>4</cp:revision>
  <dcterms:created xsi:type="dcterms:W3CDTF">2024-04-12T15:46:00Z</dcterms:created>
  <dcterms:modified xsi:type="dcterms:W3CDTF">2024-04-13T09:55:00Z</dcterms:modified>
</cp:coreProperties>
</file>