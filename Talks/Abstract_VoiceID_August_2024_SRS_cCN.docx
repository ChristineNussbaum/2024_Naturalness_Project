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DA016" w14:textId="705E07D5" w:rsidR="00155A81" w:rsidRPr="001B6382" w:rsidRDefault="00155A81" w:rsidP="00107A4B">
      <w:pPr>
        <w:pStyle w:val="KeinLeerraum"/>
        <w:rPr>
          <w:rFonts w:ascii="Times New Roman" w:hAnsi="Times New Roman" w:cs="Times New Roman"/>
          <w:sz w:val="32"/>
          <w:lang w:val="en"/>
        </w:rPr>
      </w:pPr>
    </w:p>
    <w:p w14:paraId="252B32A7" w14:textId="785BC19C" w:rsidR="00D66DCA" w:rsidRPr="001B6382" w:rsidRDefault="00D66DCA" w:rsidP="00107A4B">
      <w:pPr>
        <w:pStyle w:val="KeinLeerraum"/>
        <w:rPr>
          <w:rFonts w:ascii="Times New Roman" w:hAnsi="Times New Roman" w:cs="Times New Roman"/>
          <w:b/>
          <w:sz w:val="36"/>
          <w:szCs w:val="28"/>
          <w:lang w:val="en"/>
        </w:rPr>
      </w:pPr>
      <w:proofErr w:type="spellStart"/>
      <w:r w:rsidRPr="001B6382">
        <w:rPr>
          <w:rFonts w:ascii="Times New Roman" w:hAnsi="Times New Roman" w:cs="Times New Roman"/>
          <w:b/>
          <w:sz w:val="36"/>
          <w:szCs w:val="28"/>
          <w:lang w:val="en"/>
        </w:rPr>
        <w:t>VoiceID</w:t>
      </w:r>
      <w:proofErr w:type="spellEnd"/>
    </w:p>
    <w:p w14:paraId="625F65B8" w14:textId="36B1B242" w:rsidR="00155A81" w:rsidRPr="001B6382" w:rsidRDefault="00D66DCA" w:rsidP="00107A4B">
      <w:pPr>
        <w:pStyle w:val="KeinLeerraum"/>
        <w:rPr>
          <w:rFonts w:ascii="Times New Roman" w:hAnsi="Times New Roman" w:cs="Times New Roman"/>
          <w:sz w:val="32"/>
          <w:lang w:val="en"/>
        </w:rPr>
      </w:pPr>
      <w:r w:rsidRPr="001B6382">
        <w:rPr>
          <w:rFonts w:ascii="Times New Roman" w:hAnsi="Times New Roman" w:cs="Times New Roman"/>
          <w:sz w:val="32"/>
          <w:lang w:val="en"/>
        </w:rPr>
        <w:t>Marburg – 28</w:t>
      </w:r>
      <w:r w:rsidR="001B6382" w:rsidRPr="001B6382">
        <w:rPr>
          <w:rFonts w:ascii="Times New Roman" w:hAnsi="Times New Roman" w:cs="Times New Roman"/>
          <w:sz w:val="32"/>
          <w:lang w:val="en"/>
        </w:rPr>
        <w:t>-</w:t>
      </w:r>
      <w:r w:rsidRPr="001B6382">
        <w:rPr>
          <w:rFonts w:ascii="Times New Roman" w:hAnsi="Times New Roman" w:cs="Times New Roman"/>
          <w:sz w:val="32"/>
          <w:lang w:val="en"/>
        </w:rPr>
        <w:t>30.</w:t>
      </w:r>
      <w:r w:rsidR="001B6382" w:rsidRPr="001B6382">
        <w:rPr>
          <w:rFonts w:ascii="Times New Roman" w:hAnsi="Times New Roman" w:cs="Times New Roman"/>
          <w:sz w:val="32"/>
          <w:lang w:val="en"/>
        </w:rPr>
        <w:t>08.</w:t>
      </w:r>
      <w:r w:rsidRPr="001B6382">
        <w:rPr>
          <w:rFonts w:ascii="Times New Roman" w:hAnsi="Times New Roman" w:cs="Times New Roman"/>
          <w:sz w:val="32"/>
          <w:lang w:val="en"/>
        </w:rPr>
        <w:t>2024</w:t>
      </w:r>
    </w:p>
    <w:p w14:paraId="6C4D5A3C" w14:textId="4A69DCB9" w:rsidR="001B6382" w:rsidRPr="001B6382" w:rsidRDefault="001B6382" w:rsidP="00107A4B">
      <w:pPr>
        <w:pStyle w:val="KeinLeerraum"/>
        <w:rPr>
          <w:rFonts w:ascii="Times New Roman" w:hAnsi="Times New Roman" w:cs="Times New Roman"/>
          <w:sz w:val="24"/>
          <w:lang w:val="en"/>
        </w:rPr>
      </w:pPr>
      <w:r w:rsidRPr="001B6382">
        <w:rPr>
          <w:rFonts w:ascii="Times New Roman" w:hAnsi="Times New Roman" w:cs="Times New Roman"/>
          <w:sz w:val="24"/>
          <w:lang w:val="en"/>
        </w:rPr>
        <w:t>https://www.uni-marburg.de/en/fb09/institutes/german-linguistics/phonetics/voiceid2024/abstract-submission</w:t>
      </w:r>
    </w:p>
    <w:p w14:paraId="28BD6BC6" w14:textId="05DC4F91" w:rsidR="004A416A" w:rsidRPr="001B6382" w:rsidRDefault="004A416A" w:rsidP="00107A4B">
      <w:pPr>
        <w:pStyle w:val="KeinLeerraum"/>
        <w:rPr>
          <w:rFonts w:ascii="Times New Roman" w:hAnsi="Times New Roman" w:cs="Times New Roman"/>
          <w:sz w:val="24"/>
          <w:lang w:val="en"/>
        </w:rPr>
      </w:pPr>
    </w:p>
    <w:p w14:paraId="1274C4D8" w14:textId="58166616" w:rsidR="001B6382" w:rsidRPr="003A2954" w:rsidRDefault="001B6382" w:rsidP="001B6382">
      <w:pPr>
        <w:rPr>
          <w:rFonts w:ascii="Times New Roman" w:hAnsi="Times New Roman" w:cs="Times New Roman"/>
          <w:b/>
          <w:sz w:val="24"/>
          <w:szCs w:val="24"/>
          <w:rPrChange w:id="0" w:author="Christine Nussbaum" w:date="2024-04-03T09:31:00Z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rPrChange>
        </w:rPr>
      </w:pPr>
      <w:proofErr w:type="spellStart"/>
      <w:r w:rsidRPr="003A2954">
        <w:rPr>
          <w:rFonts w:ascii="Times New Roman" w:hAnsi="Times New Roman" w:cs="Times New Roman"/>
          <w:b/>
          <w:sz w:val="24"/>
          <w:szCs w:val="24"/>
          <w:rPrChange w:id="1" w:author="Christine Nussbaum" w:date="2024-04-03T09:31:00Z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rPrChange>
        </w:rPr>
        <w:t>Authors</w:t>
      </w:r>
      <w:proofErr w:type="spellEnd"/>
      <w:r w:rsidRPr="003A2954">
        <w:rPr>
          <w:rFonts w:ascii="Times New Roman" w:hAnsi="Times New Roman" w:cs="Times New Roman"/>
          <w:b/>
          <w:sz w:val="24"/>
          <w:szCs w:val="24"/>
          <w:rPrChange w:id="2" w:author="Christine Nussbaum" w:date="2024-04-03T09:31:00Z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rPrChange>
        </w:rPr>
        <w:t xml:space="preserve">: </w:t>
      </w:r>
    </w:p>
    <w:p w14:paraId="7A9B6C9D" w14:textId="295BB066" w:rsidR="004A416A" w:rsidRPr="005E4208" w:rsidRDefault="004A416A" w:rsidP="001B6382">
      <w:pPr>
        <w:rPr>
          <w:rFonts w:ascii="Times New Roman" w:hAnsi="Times New Roman" w:cs="Times New Roman"/>
          <w:sz w:val="24"/>
          <w:szCs w:val="24"/>
          <w:vertAlign w:val="superscript"/>
        </w:rPr>
      </w:pPr>
      <w:commentRangeStart w:id="3"/>
      <w:r w:rsidRPr="005E4208">
        <w:rPr>
          <w:rFonts w:ascii="Times New Roman" w:hAnsi="Times New Roman" w:cs="Times New Roman"/>
          <w:sz w:val="24"/>
          <w:szCs w:val="24"/>
        </w:rPr>
        <w:t>Stefan R. Schweinberger</w:t>
      </w:r>
      <w:r w:rsidRPr="005E4208">
        <w:rPr>
          <w:rFonts w:ascii="Times New Roman" w:hAnsi="Times New Roman" w:cs="Times New Roman"/>
          <w:sz w:val="24"/>
          <w:szCs w:val="24"/>
          <w:vertAlign w:val="superscript"/>
        </w:rPr>
        <w:t>1,2,3</w:t>
      </w:r>
      <w:r w:rsidR="00BB092D">
        <w:rPr>
          <w:rFonts w:ascii="Times New Roman" w:hAnsi="Times New Roman" w:cs="Times New Roman"/>
          <w:sz w:val="24"/>
          <w:szCs w:val="24"/>
          <w:vertAlign w:val="superscript"/>
        </w:rPr>
        <w:t>,4</w:t>
      </w:r>
      <w:r w:rsidR="00BB092D">
        <w:rPr>
          <w:rFonts w:ascii="Times New Roman" w:hAnsi="Times New Roman" w:cs="Times New Roman"/>
          <w:sz w:val="24"/>
          <w:szCs w:val="24"/>
        </w:rPr>
        <w:t>, Verena G. Skuk</w:t>
      </w:r>
      <w:r w:rsidR="00BB092D" w:rsidRPr="00003087">
        <w:rPr>
          <w:rFonts w:ascii="Times New Roman" w:hAnsi="Times New Roman" w:cs="Times New Roman"/>
          <w:sz w:val="24"/>
          <w:szCs w:val="24"/>
          <w:vertAlign w:val="superscript"/>
        </w:rPr>
        <w:t>1,2</w:t>
      </w:r>
      <w:r w:rsidR="00BB092D">
        <w:rPr>
          <w:rFonts w:ascii="Times New Roman" w:hAnsi="Times New Roman" w:cs="Times New Roman"/>
          <w:sz w:val="24"/>
          <w:szCs w:val="24"/>
        </w:rPr>
        <w:t>, Romi Zäske</w:t>
      </w:r>
      <w:r w:rsidR="00BB092D" w:rsidRPr="00003087">
        <w:rPr>
          <w:rFonts w:ascii="Times New Roman" w:hAnsi="Times New Roman" w:cs="Times New Roman"/>
          <w:sz w:val="24"/>
          <w:szCs w:val="24"/>
          <w:vertAlign w:val="superscript"/>
        </w:rPr>
        <w:t>1,2</w:t>
      </w:r>
      <w:r w:rsidR="00BB092D">
        <w:rPr>
          <w:rFonts w:ascii="Times New Roman" w:hAnsi="Times New Roman" w:cs="Times New Roman"/>
          <w:sz w:val="24"/>
          <w:szCs w:val="24"/>
          <w:vertAlign w:val="superscript"/>
        </w:rPr>
        <w:t>,5</w:t>
      </w:r>
      <w:r w:rsidR="00BB092D">
        <w:rPr>
          <w:rFonts w:ascii="Times New Roman" w:hAnsi="Times New Roman" w:cs="Times New Roman"/>
          <w:sz w:val="24"/>
          <w:szCs w:val="24"/>
        </w:rPr>
        <w:t>, and Celina I. von Eiff</w:t>
      </w:r>
      <w:r w:rsidR="00BB092D" w:rsidRPr="00003087">
        <w:rPr>
          <w:rFonts w:ascii="Times New Roman" w:hAnsi="Times New Roman" w:cs="Times New Roman"/>
          <w:sz w:val="24"/>
          <w:szCs w:val="24"/>
          <w:vertAlign w:val="superscript"/>
        </w:rPr>
        <w:t>1,2</w:t>
      </w:r>
      <w:commentRangeEnd w:id="3"/>
      <w:r w:rsidR="00AA5FD2">
        <w:rPr>
          <w:rStyle w:val="Kommentarzeichen"/>
          <w:lang w:val="en-GB"/>
        </w:rPr>
        <w:commentReference w:id="3"/>
      </w:r>
    </w:p>
    <w:p w14:paraId="1D75BB95" w14:textId="20896D7B" w:rsidR="001B6382" w:rsidRPr="001B6382" w:rsidRDefault="001B6382" w:rsidP="001B6382">
      <w:pPr>
        <w:pStyle w:val="KeinLeerraum"/>
        <w:rPr>
          <w:rFonts w:ascii="Times New Roman" w:hAnsi="Times New Roman" w:cs="Times New Roman"/>
          <w:sz w:val="24"/>
          <w:lang w:val="en"/>
        </w:rPr>
      </w:pPr>
      <w:r w:rsidRPr="001B6382">
        <w:rPr>
          <w:rFonts w:ascii="Times New Roman" w:hAnsi="Times New Roman" w:cs="Times New Roman"/>
          <w:sz w:val="24"/>
          <w:lang w:val="en"/>
        </w:rPr>
        <w:t xml:space="preserve">Email: </w:t>
      </w:r>
      <w:r w:rsidR="00BB092D">
        <w:rPr>
          <w:rFonts w:ascii="Times New Roman" w:hAnsi="Times New Roman" w:cs="Times New Roman"/>
          <w:sz w:val="24"/>
          <w:lang w:val="en"/>
        </w:rPr>
        <w:t>stefan.schweinberger</w:t>
      </w:r>
      <w:r w:rsidRPr="001B6382">
        <w:rPr>
          <w:rFonts w:ascii="Times New Roman" w:hAnsi="Times New Roman" w:cs="Times New Roman"/>
          <w:sz w:val="24"/>
          <w:lang w:val="en"/>
        </w:rPr>
        <w:t>@uni-jena.de</w:t>
      </w:r>
    </w:p>
    <w:p w14:paraId="052E4AAD" w14:textId="77777777" w:rsidR="001B6382" w:rsidRPr="001B6382" w:rsidRDefault="001B6382" w:rsidP="001B6382">
      <w:pPr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</w:p>
    <w:p w14:paraId="37A2A9C3" w14:textId="17EC50A8" w:rsidR="004A416A" w:rsidRPr="001B6382" w:rsidRDefault="001B6382" w:rsidP="001B6382">
      <w:pPr>
        <w:spacing w:after="0" w:line="480" w:lineRule="auto"/>
        <w:ind w:right="558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</w:pPr>
      <w:r w:rsidRPr="001B6382"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  <w:t xml:space="preserve">Affiliations: </w:t>
      </w:r>
    </w:p>
    <w:p w14:paraId="765778E0" w14:textId="5095C0F9" w:rsidR="004A416A" w:rsidRPr="001B6382" w:rsidRDefault="004A416A" w:rsidP="001B6382">
      <w:pPr>
        <w:spacing w:after="0" w:line="240" w:lineRule="auto"/>
        <w:ind w:right="556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B6382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de-DE"/>
        </w:rPr>
        <w:t>1</w:t>
      </w:r>
      <w:r w:rsidRPr="001B638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Department for General Psychology and Cognitive Neuroscience, Friedrich Schiller</w:t>
      </w:r>
      <w:r w:rsidR="001B6382" w:rsidRPr="001B638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B638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University Jena, Germany</w:t>
      </w:r>
    </w:p>
    <w:p w14:paraId="14C51DD1" w14:textId="77777777" w:rsidR="004A416A" w:rsidRPr="001B6382" w:rsidRDefault="004A416A" w:rsidP="001B6382">
      <w:pPr>
        <w:spacing w:after="0" w:line="240" w:lineRule="auto"/>
        <w:ind w:right="556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B6382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de-DE"/>
        </w:rPr>
        <w:t>2</w:t>
      </w:r>
      <w:r w:rsidRPr="001B638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Voice Research Unit, Friedrich Schiller University, Jena, Germany</w:t>
      </w:r>
    </w:p>
    <w:p w14:paraId="7C9744FB" w14:textId="41B9569E" w:rsidR="004A416A" w:rsidRPr="001B6382" w:rsidRDefault="001B6382" w:rsidP="001B6382">
      <w:pPr>
        <w:spacing w:after="0" w:line="240" w:lineRule="auto"/>
        <w:ind w:right="556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B638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="004A416A" w:rsidRPr="001B6382">
        <w:rPr>
          <w:rFonts w:ascii="Times New Roman" w:hAnsi="Times New Roman" w:cs="Times New Roman"/>
          <w:sz w:val="24"/>
          <w:szCs w:val="24"/>
          <w:lang w:val="en-US"/>
        </w:rPr>
        <w:t>Swiss Center for Affective Sciences, University of Geneva, Switzerland</w:t>
      </w:r>
      <w:bookmarkStart w:id="4" w:name="_Hlk64536809"/>
      <w:bookmarkEnd w:id="4"/>
    </w:p>
    <w:p w14:paraId="28FFF458" w14:textId="46EB5F82" w:rsidR="00BB092D" w:rsidRPr="001B6382" w:rsidRDefault="00BB092D" w:rsidP="00BB092D">
      <w:pPr>
        <w:spacing w:after="0" w:line="240" w:lineRule="auto"/>
        <w:ind w:right="556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German Center for Mental Health</w:t>
      </w:r>
      <w:r w:rsidRPr="001B63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(DZPG), Site Jena-Magdeburg-Halle, Germany</w:t>
      </w:r>
    </w:p>
    <w:p w14:paraId="499DD74D" w14:textId="64C2F265" w:rsidR="00BB092D" w:rsidRPr="001B6382" w:rsidRDefault="00BB092D" w:rsidP="00BB092D">
      <w:pPr>
        <w:spacing w:after="0" w:line="240" w:lineRule="auto"/>
        <w:ind w:right="556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 w:rsidRPr="00BB092D">
        <w:rPr>
          <w:rFonts w:ascii="Times New Roman" w:hAnsi="Times New Roman" w:cs="Times New Roman"/>
          <w:sz w:val="24"/>
          <w:szCs w:val="24"/>
          <w:lang w:val="en-US"/>
        </w:rPr>
        <w:t>Department of Experimental Otorhinolaryngology, Jena University Hospital,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Germany</w:t>
      </w:r>
    </w:p>
    <w:p w14:paraId="7460E59A" w14:textId="77777777" w:rsidR="001B6382" w:rsidRPr="001B6382" w:rsidRDefault="001B6382" w:rsidP="00107A4B">
      <w:pPr>
        <w:pStyle w:val="KeinLeerraum"/>
        <w:rPr>
          <w:rFonts w:ascii="Times New Roman" w:hAnsi="Times New Roman" w:cs="Times New Roman"/>
          <w:b/>
          <w:sz w:val="24"/>
          <w:lang w:val="en-US"/>
        </w:rPr>
      </w:pPr>
    </w:p>
    <w:p w14:paraId="6FE52FD6" w14:textId="3842C3DE" w:rsidR="004A416A" w:rsidRPr="001B6382" w:rsidRDefault="001B6382" w:rsidP="00107A4B">
      <w:pPr>
        <w:pStyle w:val="KeinLeerraum"/>
        <w:rPr>
          <w:rFonts w:ascii="Times New Roman" w:hAnsi="Times New Roman" w:cs="Times New Roman"/>
          <w:b/>
          <w:sz w:val="24"/>
          <w:lang w:val="en-US"/>
        </w:rPr>
      </w:pPr>
      <w:r w:rsidRPr="001B6382">
        <w:rPr>
          <w:rFonts w:ascii="Times New Roman" w:hAnsi="Times New Roman" w:cs="Times New Roman"/>
          <w:b/>
          <w:sz w:val="24"/>
          <w:lang w:val="en-US"/>
        </w:rPr>
        <w:t xml:space="preserve">Title: </w:t>
      </w:r>
    </w:p>
    <w:p w14:paraId="2E2874F7" w14:textId="6C547CF5" w:rsidR="00155A81" w:rsidRPr="001B6382" w:rsidRDefault="00BB092D" w:rsidP="00107A4B">
      <w:pPr>
        <w:pStyle w:val="KeinLeerraum"/>
        <w:rPr>
          <w:rFonts w:ascii="Times New Roman" w:hAnsi="Times New Roman" w:cs="Times New Roman"/>
          <w:sz w:val="24"/>
          <w:lang w:val="en-US"/>
        </w:rPr>
      </w:pPr>
      <w:commentRangeStart w:id="5"/>
      <w:r w:rsidRPr="00BB092D">
        <w:rPr>
          <w:rFonts w:ascii="Times New Roman" w:hAnsi="Times New Roman" w:cs="Times New Roman"/>
          <w:sz w:val="24"/>
          <w:lang w:val="en-US"/>
        </w:rPr>
        <w:t>Identifying Individual Profiles of Voice Perception Abilities in Cochlear Implant Users and their Relationship to Quality of Life (QoL)</w:t>
      </w:r>
      <w:commentRangeEnd w:id="5"/>
      <w:r w:rsidR="00AA5FD2">
        <w:rPr>
          <w:rStyle w:val="Kommentarzeichen"/>
        </w:rPr>
        <w:commentReference w:id="5"/>
      </w:r>
    </w:p>
    <w:p w14:paraId="4A05D9E9" w14:textId="684440C5" w:rsidR="00155A81" w:rsidRPr="001B6382" w:rsidRDefault="00155A81" w:rsidP="00155A81">
      <w:pPr>
        <w:pStyle w:val="KeinLeerraum"/>
        <w:rPr>
          <w:rFonts w:ascii="Times New Roman" w:hAnsi="Times New Roman" w:cs="Times New Roman"/>
          <w:sz w:val="24"/>
          <w:szCs w:val="24"/>
          <w:lang w:val="en"/>
        </w:rPr>
      </w:pPr>
    </w:p>
    <w:p w14:paraId="5D859164" w14:textId="59D0D68D" w:rsidR="00155A81" w:rsidRPr="001B6382" w:rsidRDefault="00155A81" w:rsidP="00155A81">
      <w:pPr>
        <w:pStyle w:val="KeinLeerraum"/>
        <w:rPr>
          <w:rFonts w:ascii="Times New Roman" w:hAnsi="Times New Roman" w:cs="Times New Roman"/>
          <w:sz w:val="24"/>
          <w:szCs w:val="24"/>
          <w:lang w:val="en"/>
        </w:rPr>
      </w:pPr>
      <w:r w:rsidRPr="001B6382">
        <w:rPr>
          <w:rFonts w:ascii="Times New Roman" w:hAnsi="Times New Roman" w:cs="Times New Roman"/>
          <w:b/>
          <w:sz w:val="24"/>
          <w:szCs w:val="24"/>
          <w:lang w:val="en"/>
        </w:rPr>
        <w:t>Abstract</w:t>
      </w:r>
      <w:r w:rsidRPr="001B6382">
        <w:rPr>
          <w:rFonts w:ascii="Times New Roman" w:hAnsi="Times New Roman" w:cs="Times New Roman"/>
          <w:sz w:val="24"/>
          <w:szCs w:val="24"/>
          <w:lang w:val="en"/>
        </w:rPr>
        <w:t xml:space="preserve"> (Max. 2</w:t>
      </w:r>
      <w:r w:rsidR="00B317D8" w:rsidRPr="001B6382">
        <w:rPr>
          <w:rFonts w:ascii="Times New Roman" w:hAnsi="Times New Roman" w:cs="Times New Roman"/>
          <w:sz w:val="24"/>
          <w:szCs w:val="24"/>
          <w:lang w:val="en"/>
        </w:rPr>
        <w:t>50</w:t>
      </w:r>
      <w:r w:rsidRPr="001B6382">
        <w:rPr>
          <w:rFonts w:ascii="Times New Roman" w:hAnsi="Times New Roman" w:cs="Times New Roman"/>
          <w:sz w:val="24"/>
          <w:szCs w:val="24"/>
          <w:lang w:val="en"/>
        </w:rPr>
        <w:t xml:space="preserve"> word</w:t>
      </w:r>
      <w:r w:rsidR="003E18D0" w:rsidRPr="001B6382">
        <w:rPr>
          <w:rFonts w:ascii="Times New Roman" w:hAnsi="Times New Roman" w:cs="Times New Roman"/>
          <w:sz w:val="24"/>
          <w:szCs w:val="24"/>
          <w:lang w:val="en"/>
        </w:rPr>
        <w:t>s</w:t>
      </w:r>
      <w:r w:rsidRPr="001B6382">
        <w:rPr>
          <w:rFonts w:ascii="Times New Roman" w:hAnsi="Times New Roman" w:cs="Times New Roman"/>
          <w:sz w:val="24"/>
          <w:szCs w:val="24"/>
          <w:lang w:val="en"/>
        </w:rPr>
        <w:t>).</w:t>
      </w:r>
    </w:p>
    <w:p w14:paraId="058FC81A" w14:textId="682789AF" w:rsidR="00155A81" w:rsidRPr="001B6382" w:rsidRDefault="00155A81" w:rsidP="00107A4B">
      <w:pPr>
        <w:pStyle w:val="KeinLeerraum"/>
        <w:rPr>
          <w:rFonts w:ascii="Times New Roman" w:hAnsi="Times New Roman" w:cs="Times New Roman"/>
          <w:sz w:val="24"/>
          <w:szCs w:val="24"/>
          <w:lang w:val="en"/>
        </w:rPr>
      </w:pPr>
    </w:p>
    <w:p w14:paraId="4DA58B74" w14:textId="214C5170" w:rsidR="003E18D0" w:rsidRPr="001B6382" w:rsidRDefault="00BB092D" w:rsidP="003E18D0">
      <w:pPr>
        <w:pStyle w:val="KeinLeerraum"/>
        <w:rPr>
          <w:rFonts w:ascii="Times New Roman" w:hAnsi="Times New Roman" w:cs="Times New Roman"/>
          <w:sz w:val="24"/>
          <w:szCs w:val="24"/>
          <w:lang w:val="en"/>
        </w:rPr>
      </w:pPr>
      <w:r w:rsidRPr="00BB092D">
        <w:rPr>
          <w:rFonts w:ascii="Times New Roman" w:hAnsi="Times New Roman" w:cs="Times New Roman"/>
          <w:sz w:val="24"/>
          <w:szCs w:val="24"/>
          <w:lang w:val="en"/>
        </w:rPr>
        <w:t xml:space="preserve">Cochlear </w:t>
      </w:r>
      <w:r w:rsidR="005E4208">
        <w:rPr>
          <w:rFonts w:ascii="Times New Roman" w:hAnsi="Times New Roman" w:cs="Times New Roman"/>
          <w:sz w:val="24"/>
          <w:szCs w:val="24"/>
          <w:lang w:val="en"/>
        </w:rPr>
        <w:t>i</w:t>
      </w:r>
      <w:r w:rsidRPr="00BB092D">
        <w:rPr>
          <w:rFonts w:ascii="Times New Roman" w:hAnsi="Times New Roman" w:cs="Times New Roman"/>
          <w:sz w:val="24"/>
          <w:szCs w:val="24"/>
          <w:lang w:val="en"/>
        </w:rPr>
        <w:t xml:space="preserve">mplants (CIs) </w:t>
      </w:r>
      <w:r>
        <w:rPr>
          <w:rFonts w:ascii="Times New Roman" w:hAnsi="Times New Roman" w:cs="Times New Roman"/>
          <w:sz w:val="24"/>
          <w:szCs w:val="24"/>
          <w:lang w:val="en"/>
        </w:rPr>
        <w:t>give</w:t>
      </w:r>
      <w:r w:rsidRPr="00BB092D">
        <w:rPr>
          <w:rFonts w:ascii="Times New Roman" w:hAnsi="Times New Roman" w:cs="Times New Roman"/>
          <w:sz w:val="24"/>
          <w:szCs w:val="24"/>
          <w:lang w:val="en"/>
        </w:rPr>
        <w:t xml:space="preserve"> hearing to many deaf people with sensorineural hearing loss</w:t>
      </w:r>
      <w:r>
        <w:rPr>
          <w:rFonts w:ascii="Times New Roman" w:hAnsi="Times New Roman" w:cs="Times New Roman"/>
          <w:sz w:val="24"/>
          <w:szCs w:val="24"/>
          <w:lang w:val="en"/>
        </w:rPr>
        <w:t>, but</w:t>
      </w:r>
      <w:r w:rsidRPr="00BB092D">
        <w:rPr>
          <w:rFonts w:ascii="Times New Roman" w:hAnsi="Times New Roman" w:cs="Times New Roman"/>
          <w:sz w:val="24"/>
          <w:szCs w:val="24"/>
          <w:lang w:val="en"/>
        </w:rPr>
        <w:t xml:space="preserve"> signals conveyed to the auditory nerve via a CI differ </w:t>
      </w:r>
      <w:r w:rsidR="00DD007C">
        <w:rPr>
          <w:rFonts w:ascii="Times New Roman" w:hAnsi="Times New Roman" w:cs="Times New Roman"/>
          <w:sz w:val="24"/>
          <w:szCs w:val="24"/>
          <w:lang w:val="en"/>
        </w:rPr>
        <w:t xml:space="preserve">substantially </w:t>
      </w:r>
      <w:r w:rsidRPr="00BB092D">
        <w:rPr>
          <w:rFonts w:ascii="Times New Roman" w:hAnsi="Times New Roman" w:cs="Times New Roman"/>
          <w:sz w:val="24"/>
          <w:szCs w:val="24"/>
          <w:lang w:val="en"/>
        </w:rPr>
        <w:t xml:space="preserve">from biologically transmitted signals. While extensive research exists on speech perception with a CI, research on the ability to perceive nonverbal social signals (emotional prosody, speaker gender, age, or identity) is largely missing. Where quality of life (QoL) is at the focus, this is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more than </w:t>
      </w:r>
      <w:r w:rsidRPr="00BB092D">
        <w:rPr>
          <w:rFonts w:ascii="Times New Roman" w:hAnsi="Times New Roman" w:cs="Times New Roman"/>
          <w:sz w:val="24"/>
          <w:szCs w:val="24"/>
          <w:lang w:val="en"/>
        </w:rPr>
        <w:t>unfortunate</w:t>
      </w:r>
      <w:r w:rsidR="00DD007C">
        <w:rPr>
          <w:rFonts w:ascii="Times New Roman" w:hAnsi="Times New Roman" w:cs="Times New Roman"/>
          <w:sz w:val="24"/>
          <w:szCs w:val="24"/>
          <w:lang w:val="en"/>
        </w:rPr>
        <w:t>. This is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2576CA">
        <w:rPr>
          <w:rFonts w:ascii="Times New Roman" w:hAnsi="Times New Roman" w:cs="Times New Roman"/>
          <w:sz w:val="24"/>
          <w:szCs w:val="24"/>
          <w:lang w:val="en"/>
        </w:rPr>
        <w:t>because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r</w:t>
      </w:r>
      <w:r w:rsidRPr="00BB092D">
        <w:rPr>
          <w:rFonts w:ascii="Times New Roman" w:hAnsi="Times New Roman" w:cs="Times New Roman"/>
          <w:sz w:val="24"/>
          <w:szCs w:val="24"/>
          <w:lang w:val="en"/>
        </w:rPr>
        <w:t xml:space="preserve">ecent research </w:t>
      </w:r>
      <w:r>
        <w:rPr>
          <w:rFonts w:ascii="Times New Roman" w:hAnsi="Times New Roman" w:cs="Times New Roman"/>
          <w:sz w:val="24"/>
          <w:szCs w:val="24"/>
          <w:lang w:val="en"/>
        </w:rPr>
        <w:t>from our group and other lab</w:t>
      </w:r>
      <w:r w:rsidR="002576CA">
        <w:rPr>
          <w:rFonts w:ascii="Times New Roman" w:hAnsi="Times New Roman" w:cs="Times New Roman"/>
          <w:sz w:val="24"/>
          <w:szCs w:val="24"/>
          <w:lang w:val="en"/>
        </w:rPr>
        <w:t>oratories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suggest</w:t>
      </w:r>
      <w:r w:rsidR="002576CA">
        <w:rPr>
          <w:rFonts w:ascii="Times New Roman" w:hAnsi="Times New Roman" w:cs="Times New Roman"/>
          <w:sz w:val="24"/>
          <w:szCs w:val="24"/>
          <w:lang w:val="en"/>
        </w:rPr>
        <w:t>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BB092D">
        <w:rPr>
          <w:rFonts w:ascii="Times New Roman" w:hAnsi="Times New Roman" w:cs="Times New Roman"/>
          <w:sz w:val="24"/>
          <w:szCs w:val="24"/>
          <w:lang w:val="en"/>
        </w:rPr>
        <w:t xml:space="preserve">that nonverbal abilities for communicating socio-emotional cues can be as important – and potentially more important – for QoL with a CI than speech perception. This holds not </w:t>
      </w:r>
      <w:ins w:id="6" w:author="Christine Nussbaum" w:date="2024-04-03T09:31:00Z">
        <w:r w:rsidR="003A2954">
          <w:rPr>
            <w:rFonts w:ascii="Times New Roman" w:hAnsi="Times New Roman" w:cs="Times New Roman"/>
            <w:sz w:val="24"/>
            <w:szCs w:val="24"/>
            <w:lang w:val="en"/>
          </w:rPr>
          <w:t xml:space="preserve">only </w:t>
        </w:r>
      </w:ins>
      <w:r w:rsidRPr="00BB092D">
        <w:rPr>
          <w:rFonts w:ascii="Times New Roman" w:hAnsi="Times New Roman" w:cs="Times New Roman"/>
          <w:sz w:val="24"/>
          <w:szCs w:val="24"/>
          <w:lang w:val="en"/>
        </w:rPr>
        <w:t>for children (Schorr et al., 2009) but also for</w:t>
      </w:r>
      <w:ins w:id="7" w:author="Christine Nussbaum" w:date="2024-04-03T09:32:00Z">
        <w:r w:rsidR="003A2954">
          <w:rPr>
            <w:rFonts w:ascii="Times New Roman" w:hAnsi="Times New Roman" w:cs="Times New Roman"/>
            <w:sz w:val="24"/>
            <w:szCs w:val="24"/>
            <w:lang w:val="en"/>
          </w:rPr>
          <w:t xml:space="preserve"> younger and older</w:t>
        </w:r>
      </w:ins>
      <w:r w:rsidRPr="00BB092D">
        <w:rPr>
          <w:rFonts w:ascii="Times New Roman" w:hAnsi="Times New Roman" w:cs="Times New Roman"/>
          <w:sz w:val="24"/>
          <w:szCs w:val="24"/>
          <w:lang w:val="en"/>
        </w:rPr>
        <w:t xml:space="preserve"> adult</w:t>
      </w:r>
      <w:ins w:id="8" w:author="Christine Nussbaum" w:date="2024-04-03T09:32:00Z">
        <w:r w:rsidR="003A2954">
          <w:rPr>
            <w:rFonts w:ascii="Times New Roman" w:hAnsi="Times New Roman" w:cs="Times New Roman"/>
            <w:sz w:val="24"/>
            <w:szCs w:val="24"/>
            <w:lang w:val="en"/>
          </w:rPr>
          <w:t>s</w:t>
        </w:r>
      </w:ins>
      <w:r w:rsidRPr="00BB092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del w:id="9" w:author="Christine Nussbaum" w:date="2024-04-03T09:32:00Z">
        <w:r w:rsidRPr="00BB092D" w:rsidDel="003A2954">
          <w:rPr>
            <w:rFonts w:ascii="Times New Roman" w:hAnsi="Times New Roman" w:cs="Times New Roman"/>
            <w:sz w:val="24"/>
            <w:szCs w:val="24"/>
            <w:lang w:val="en"/>
          </w:rPr>
          <w:delText>and older</w:delText>
        </w:r>
        <w:bookmarkStart w:id="10" w:name="_GoBack"/>
        <w:bookmarkEnd w:id="10"/>
        <w:r w:rsidRPr="00BB092D" w:rsidDel="003A2954">
          <w:rPr>
            <w:rFonts w:ascii="Times New Roman" w:hAnsi="Times New Roman" w:cs="Times New Roman"/>
            <w:sz w:val="24"/>
            <w:szCs w:val="24"/>
            <w:lang w:val="en"/>
          </w:rPr>
          <w:delText xml:space="preserve"> CI users</w:delText>
        </w:r>
      </w:del>
      <w:r w:rsidRPr="00BB092D">
        <w:rPr>
          <w:rFonts w:ascii="Times New Roman" w:hAnsi="Times New Roman" w:cs="Times New Roman"/>
          <w:sz w:val="24"/>
          <w:szCs w:val="24"/>
          <w:lang w:val="en"/>
        </w:rPr>
        <w:t xml:space="preserve"> (Luo et al., 2018; </w:t>
      </w:r>
      <w:proofErr w:type="spellStart"/>
      <w:r w:rsidRPr="00BB092D">
        <w:rPr>
          <w:rFonts w:ascii="Times New Roman" w:hAnsi="Times New Roman" w:cs="Times New Roman"/>
          <w:sz w:val="24"/>
          <w:szCs w:val="24"/>
          <w:lang w:val="en"/>
        </w:rPr>
        <w:t>Schweinberger</w:t>
      </w:r>
      <w:proofErr w:type="spellEnd"/>
      <w:r w:rsidRPr="00BB092D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DD007C">
        <w:rPr>
          <w:rFonts w:ascii="Times New Roman" w:hAnsi="Times New Roman" w:cs="Times New Roman"/>
          <w:sz w:val="24"/>
          <w:szCs w:val="24"/>
          <w:lang w:val="en"/>
        </w:rPr>
        <w:t xml:space="preserve">&amp; von </w:t>
      </w:r>
      <w:proofErr w:type="spellStart"/>
      <w:r w:rsidR="00DD007C">
        <w:rPr>
          <w:rFonts w:ascii="Times New Roman" w:hAnsi="Times New Roman" w:cs="Times New Roman"/>
          <w:sz w:val="24"/>
          <w:szCs w:val="24"/>
          <w:lang w:val="en"/>
        </w:rPr>
        <w:t>Eiff</w:t>
      </w:r>
      <w:proofErr w:type="spellEnd"/>
      <w:r w:rsidRPr="00BB092D">
        <w:rPr>
          <w:rFonts w:ascii="Times New Roman" w:hAnsi="Times New Roman" w:cs="Times New Roman"/>
          <w:sz w:val="24"/>
          <w:szCs w:val="24"/>
          <w:lang w:val="en"/>
        </w:rPr>
        <w:t xml:space="preserve">, 2022; </w:t>
      </w:r>
      <w:proofErr w:type="spellStart"/>
      <w:r w:rsidRPr="00BB092D">
        <w:rPr>
          <w:rFonts w:ascii="Times New Roman" w:hAnsi="Times New Roman" w:cs="Times New Roman"/>
          <w:sz w:val="24"/>
          <w:szCs w:val="24"/>
          <w:lang w:val="en"/>
        </w:rPr>
        <w:t>Skuk</w:t>
      </w:r>
      <w:proofErr w:type="spellEnd"/>
      <w:r w:rsidRPr="00BB092D">
        <w:rPr>
          <w:rFonts w:ascii="Times New Roman" w:hAnsi="Times New Roman" w:cs="Times New Roman"/>
          <w:sz w:val="24"/>
          <w:szCs w:val="24"/>
          <w:lang w:val="en"/>
        </w:rPr>
        <w:t xml:space="preserve"> et al., 2020, von </w:t>
      </w:r>
      <w:proofErr w:type="spellStart"/>
      <w:r w:rsidRPr="00BB092D">
        <w:rPr>
          <w:rFonts w:ascii="Times New Roman" w:hAnsi="Times New Roman" w:cs="Times New Roman"/>
          <w:sz w:val="24"/>
          <w:szCs w:val="24"/>
          <w:lang w:val="en"/>
        </w:rPr>
        <w:t>Eiff</w:t>
      </w:r>
      <w:proofErr w:type="spellEnd"/>
      <w:r w:rsidRPr="00BB092D">
        <w:rPr>
          <w:rFonts w:ascii="Times New Roman" w:hAnsi="Times New Roman" w:cs="Times New Roman"/>
          <w:sz w:val="24"/>
          <w:szCs w:val="24"/>
          <w:lang w:val="en"/>
        </w:rPr>
        <w:t xml:space="preserve"> et al. (2022</w:t>
      </w:r>
      <w:proofErr w:type="gramStart"/>
      <w:r w:rsidRPr="00BB092D">
        <w:rPr>
          <w:rFonts w:ascii="Times New Roman" w:hAnsi="Times New Roman" w:cs="Times New Roman"/>
          <w:sz w:val="24"/>
          <w:szCs w:val="24"/>
          <w:lang w:val="en"/>
        </w:rPr>
        <w:t>a,b</w:t>
      </w:r>
      <w:proofErr w:type="gramEnd"/>
      <w:r w:rsidRPr="00BB092D">
        <w:rPr>
          <w:rFonts w:ascii="Times New Roman" w:hAnsi="Times New Roman" w:cs="Times New Roman"/>
          <w:sz w:val="24"/>
          <w:szCs w:val="24"/>
          <w:lang w:val="en"/>
        </w:rPr>
        <w:t>)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. In this presentation, we </w:t>
      </w:r>
      <w:r w:rsidR="00DD007C">
        <w:rPr>
          <w:rFonts w:ascii="Times New Roman" w:hAnsi="Times New Roman" w:cs="Times New Roman"/>
          <w:sz w:val="24"/>
          <w:szCs w:val="24"/>
          <w:lang w:val="en"/>
        </w:rPr>
        <w:t>integrate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these recent findings</w:t>
      </w:r>
      <w:r w:rsidR="002576CA">
        <w:rPr>
          <w:rFonts w:ascii="Times New Roman" w:hAnsi="Times New Roman" w:cs="Times New Roman"/>
          <w:sz w:val="24"/>
          <w:szCs w:val="24"/>
          <w:lang w:val="en"/>
        </w:rPr>
        <w:t>,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before developing a new perspective </w:t>
      </w:r>
      <w:r w:rsidR="005E4208">
        <w:rPr>
          <w:rFonts w:ascii="Times New Roman" w:hAnsi="Times New Roman" w:cs="Times New Roman"/>
          <w:sz w:val="24"/>
          <w:szCs w:val="24"/>
          <w:lang w:val="en"/>
        </w:rPr>
        <w:t xml:space="preserve">for what could be labelled </w:t>
      </w:r>
      <w:r w:rsidRPr="00BB092D">
        <w:rPr>
          <w:rFonts w:ascii="Times New Roman" w:hAnsi="Times New Roman" w:cs="Times New Roman"/>
          <w:sz w:val="24"/>
          <w:szCs w:val="24"/>
          <w:lang w:val="en"/>
        </w:rPr>
        <w:t>CI precision diagnostics</w:t>
      </w:r>
      <w:r w:rsidR="002576CA">
        <w:rPr>
          <w:rFonts w:ascii="Times New Roman" w:hAnsi="Times New Roman" w:cs="Times New Roman"/>
          <w:sz w:val="24"/>
          <w:szCs w:val="24"/>
          <w:lang w:val="en"/>
        </w:rPr>
        <w:t>. Specifically, we discuss evidence to support ou</w:t>
      </w:r>
      <w:r w:rsidR="00DD007C">
        <w:rPr>
          <w:rFonts w:ascii="Times New Roman" w:hAnsi="Times New Roman" w:cs="Times New Roman"/>
          <w:sz w:val="24"/>
          <w:szCs w:val="24"/>
          <w:lang w:val="en"/>
        </w:rPr>
        <w:t>r</w:t>
      </w:r>
      <w:r w:rsidR="002576CA">
        <w:rPr>
          <w:rFonts w:ascii="Times New Roman" w:hAnsi="Times New Roman" w:cs="Times New Roman"/>
          <w:sz w:val="24"/>
          <w:szCs w:val="24"/>
          <w:lang w:val="en"/>
        </w:rPr>
        <w:t xml:space="preserve"> proposal that future CI diagnostics, by default, should</w:t>
      </w:r>
      <w:r w:rsidRPr="00BB092D">
        <w:rPr>
          <w:rFonts w:ascii="Times New Roman" w:hAnsi="Times New Roman" w:cs="Times New Roman"/>
          <w:sz w:val="24"/>
          <w:szCs w:val="24"/>
          <w:lang w:val="en"/>
        </w:rPr>
        <w:t xml:space="preserve"> consider a large range of communicative abilities and their relation to QoL. </w:t>
      </w:r>
      <w:r w:rsidR="005E4208">
        <w:rPr>
          <w:rFonts w:ascii="Times New Roman" w:hAnsi="Times New Roman" w:cs="Times New Roman"/>
          <w:sz w:val="24"/>
          <w:szCs w:val="24"/>
          <w:lang w:val="en"/>
        </w:rPr>
        <w:t>We particularly consider</w:t>
      </w:r>
      <w:r w:rsidRPr="00BB092D">
        <w:rPr>
          <w:rFonts w:ascii="Times New Roman" w:hAnsi="Times New Roman" w:cs="Times New Roman"/>
          <w:sz w:val="24"/>
          <w:szCs w:val="24"/>
          <w:lang w:val="en"/>
        </w:rPr>
        <w:t xml:space="preserve"> skills in four relevant domains of voice perception (emotion, identity, </w:t>
      </w:r>
      <w:r w:rsidR="005E4208">
        <w:rPr>
          <w:rFonts w:ascii="Times New Roman" w:hAnsi="Times New Roman" w:cs="Times New Roman"/>
          <w:sz w:val="24"/>
          <w:szCs w:val="24"/>
          <w:lang w:val="en"/>
        </w:rPr>
        <w:t>gender</w:t>
      </w:r>
      <w:r w:rsidRPr="00BB092D">
        <w:rPr>
          <w:rFonts w:ascii="Times New Roman" w:hAnsi="Times New Roman" w:cs="Times New Roman"/>
          <w:sz w:val="24"/>
          <w:szCs w:val="24"/>
          <w:lang w:val="en"/>
        </w:rPr>
        <w:t xml:space="preserve">, age), but also speech perception and musical skills. </w:t>
      </w:r>
      <w:commentRangeStart w:id="11"/>
      <w:r w:rsidR="005E4208">
        <w:rPr>
          <w:rFonts w:ascii="Times New Roman" w:hAnsi="Times New Roman" w:cs="Times New Roman"/>
          <w:sz w:val="24"/>
          <w:szCs w:val="24"/>
          <w:lang w:val="en"/>
        </w:rPr>
        <w:t xml:space="preserve">We also </w:t>
      </w:r>
      <w:r w:rsidR="00DD007C">
        <w:rPr>
          <w:rFonts w:ascii="Times New Roman" w:hAnsi="Times New Roman" w:cs="Times New Roman"/>
          <w:sz w:val="24"/>
          <w:szCs w:val="24"/>
          <w:lang w:val="en"/>
        </w:rPr>
        <w:t>present</w:t>
      </w:r>
      <w:r w:rsidR="005E4208">
        <w:rPr>
          <w:rFonts w:ascii="Times New Roman" w:hAnsi="Times New Roman" w:cs="Times New Roman"/>
          <w:sz w:val="24"/>
          <w:szCs w:val="24"/>
          <w:lang w:val="en"/>
        </w:rPr>
        <w:t xml:space="preserve"> first results from a perceptual training program for vocal emotion perception for CI users, and discuss how the present approach could </w:t>
      </w:r>
      <w:r w:rsidRPr="00BB092D">
        <w:rPr>
          <w:rFonts w:ascii="Times New Roman" w:hAnsi="Times New Roman" w:cs="Times New Roman"/>
          <w:sz w:val="24"/>
          <w:szCs w:val="24"/>
          <w:lang w:val="en"/>
        </w:rPr>
        <w:t xml:space="preserve">be relevant for future CI design and development. </w:t>
      </w:r>
      <w:commentRangeEnd w:id="11"/>
      <w:r w:rsidR="00DD007C">
        <w:rPr>
          <w:rStyle w:val="Kommentarzeichen"/>
        </w:rPr>
        <w:commentReference w:id="11"/>
      </w:r>
      <w:r w:rsidRPr="00BB092D">
        <w:rPr>
          <w:rFonts w:ascii="Times New Roman" w:hAnsi="Times New Roman" w:cs="Times New Roman"/>
          <w:sz w:val="24"/>
          <w:szCs w:val="24"/>
          <w:lang w:val="en"/>
        </w:rPr>
        <w:t>(</w:t>
      </w:r>
      <w:r w:rsidR="002576CA">
        <w:rPr>
          <w:rFonts w:ascii="Times New Roman" w:hAnsi="Times New Roman" w:cs="Times New Roman"/>
          <w:sz w:val="24"/>
          <w:szCs w:val="24"/>
          <w:lang w:val="en"/>
        </w:rPr>
        <w:t>24</w:t>
      </w:r>
      <w:r w:rsidR="00DD007C">
        <w:rPr>
          <w:rFonts w:ascii="Times New Roman" w:hAnsi="Times New Roman" w:cs="Times New Roman"/>
          <w:sz w:val="24"/>
          <w:szCs w:val="24"/>
          <w:lang w:val="en"/>
        </w:rPr>
        <w:t>3</w:t>
      </w:r>
      <w:r w:rsidR="005E4208">
        <w:rPr>
          <w:rFonts w:ascii="Times New Roman" w:hAnsi="Times New Roman" w:cs="Times New Roman"/>
          <w:sz w:val="24"/>
          <w:szCs w:val="24"/>
          <w:lang w:val="en"/>
        </w:rPr>
        <w:t xml:space="preserve"> words</w:t>
      </w:r>
      <w:r w:rsidRPr="00BB092D">
        <w:rPr>
          <w:rFonts w:ascii="Times New Roman" w:hAnsi="Times New Roman" w:cs="Times New Roman"/>
          <w:sz w:val="24"/>
          <w:szCs w:val="24"/>
          <w:lang w:val="en"/>
        </w:rPr>
        <w:t>).</w:t>
      </w:r>
    </w:p>
    <w:p w14:paraId="3BE2046C" w14:textId="68D064DF" w:rsidR="001B6382" w:rsidRPr="001B6382" w:rsidRDefault="001B6382" w:rsidP="003E18D0">
      <w:pPr>
        <w:pStyle w:val="KeinLeerraum"/>
        <w:rPr>
          <w:rFonts w:ascii="Times New Roman" w:hAnsi="Times New Roman" w:cs="Times New Roman"/>
          <w:sz w:val="24"/>
          <w:szCs w:val="24"/>
          <w:lang w:val="en"/>
        </w:rPr>
      </w:pPr>
    </w:p>
    <w:p w14:paraId="1DBA9D59" w14:textId="3B66D0D6" w:rsidR="001B6382" w:rsidRPr="001B6382" w:rsidRDefault="001B6382" w:rsidP="003E18D0">
      <w:pPr>
        <w:pStyle w:val="KeinLeerraum"/>
        <w:rPr>
          <w:rFonts w:ascii="Times New Roman" w:hAnsi="Times New Roman" w:cs="Times New Roman"/>
          <w:sz w:val="24"/>
          <w:szCs w:val="24"/>
          <w:lang w:val="en"/>
        </w:rPr>
      </w:pPr>
      <w:r w:rsidRPr="001B6382">
        <w:rPr>
          <w:rFonts w:ascii="Times New Roman" w:hAnsi="Times New Roman" w:cs="Times New Roman"/>
          <w:b/>
          <w:sz w:val="24"/>
          <w:szCs w:val="24"/>
          <w:lang w:val="en"/>
        </w:rPr>
        <w:t>Keywords</w:t>
      </w:r>
      <w:r w:rsidRPr="001B6382">
        <w:rPr>
          <w:rFonts w:ascii="Times New Roman" w:hAnsi="Times New Roman" w:cs="Times New Roman"/>
          <w:sz w:val="24"/>
          <w:szCs w:val="24"/>
          <w:lang w:val="en"/>
        </w:rPr>
        <w:t xml:space="preserve">: </w:t>
      </w:r>
      <w:r w:rsidR="005E4208" w:rsidRPr="005E4208">
        <w:rPr>
          <w:rFonts w:ascii="Times New Roman" w:hAnsi="Times New Roman" w:cs="Times New Roman"/>
          <w:sz w:val="24"/>
          <w:szCs w:val="24"/>
          <w:lang w:val="en"/>
        </w:rPr>
        <w:t>Cochlear Implant; Diagnostic</w:t>
      </w:r>
      <w:r w:rsidR="005E4208">
        <w:rPr>
          <w:rFonts w:ascii="Times New Roman" w:hAnsi="Times New Roman" w:cs="Times New Roman"/>
          <w:sz w:val="24"/>
          <w:szCs w:val="24"/>
          <w:lang w:val="en"/>
        </w:rPr>
        <w:t>s</w:t>
      </w:r>
      <w:r w:rsidR="005E4208" w:rsidRPr="005E4208">
        <w:rPr>
          <w:rFonts w:ascii="Times New Roman" w:hAnsi="Times New Roman" w:cs="Times New Roman"/>
          <w:sz w:val="24"/>
          <w:szCs w:val="24"/>
          <w:lang w:val="en"/>
        </w:rPr>
        <w:t>; Socio-Emotional Communication; Quality of Life</w:t>
      </w:r>
    </w:p>
    <w:p w14:paraId="522F3D42" w14:textId="794DEC0F" w:rsidR="001B6382" w:rsidRPr="001B6382" w:rsidRDefault="001B6382" w:rsidP="003E18D0">
      <w:pPr>
        <w:pStyle w:val="KeinLeerraum"/>
        <w:rPr>
          <w:rFonts w:ascii="Times New Roman" w:hAnsi="Times New Roman" w:cs="Times New Roman"/>
          <w:sz w:val="24"/>
          <w:szCs w:val="24"/>
          <w:lang w:val="en"/>
        </w:rPr>
      </w:pPr>
    </w:p>
    <w:p w14:paraId="3D65E88C" w14:textId="31564B5B" w:rsidR="001B6382" w:rsidRPr="001B6382" w:rsidRDefault="001B6382" w:rsidP="003E18D0">
      <w:pPr>
        <w:pStyle w:val="KeinLeerraum"/>
        <w:rPr>
          <w:rFonts w:ascii="Times New Roman" w:hAnsi="Times New Roman" w:cs="Times New Roman"/>
          <w:sz w:val="24"/>
          <w:szCs w:val="24"/>
          <w:lang w:val="en"/>
        </w:rPr>
      </w:pPr>
      <w:r w:rsidRPr="001B6382">
        <w:rPr>
          <w:rFonts w:ascii="Times New Roman" w:hAnsi="Times New Roman" w:cs="Times New Roman"/>
          <w:b/>
          <w:sz w:val="24"/>
          <w:szCs w:val="24"/>
          <w:lang w:val="en"/>
        </w:rPr>
        <w:t>Presentation preference</w:t>
      </w:r>
      <w:r w:rsidRPr="001B6382">
        <w:rPr>
          <w:rFonts w:ascii="Times New Roman" w:hAnsi="Times New Roman" w:cs="Times New Roman"/>
          <w:sz w:val="24"/>
          <w:szCs w:val="24"/>
          <w:lang w:val="en"/>
        </w:rPr>
        <w:t xml:space="preserve">: </w:t>
      </w:r>
      <w:r w:rsidRPr="001B6382">
        <w:rPr>
          <w:rFonts w:ascii="Times New Roman" w:hAnsi="Times New Roman" w:cs="Times New Roman"/>
          <w:sz w:val="24"/>
          <w:szCs w:val="24"/>
        </w:rPr>
        <w:t xml:space="preserve">talk </w:t>
      </w:r>
      <w:r w:rsidR="005E4208">
        <w:rPr>
          <w:rFonts w:ascii="Times New Roman" w:hAnsi="Times New Roman" w:cs="Times New Roman"/>
          <w:sz w:val="24"/>
          <w:szCs w:val="24"/>
        </w:rPr>
        <w:t xml:space="preserve">or poster </w:t>
      </w:r>
      <w:r w:rsidRPr="001B6382">
        <w:rPr>
          <w:rFonts w:ascii="Times New Roman" w:hAnsi="Times New Roman" w:cs="Times New Roman"/>
          <w:sz w:val="24"/>
          <w:szCs w:val="24"/>
        </w:rPr>
        <w:t>(</w:t>
      </w:r>
      <w:r w:rsidR="005E0EAA">
        <w:rPr>
          <w:rFonts w:ascii="Times New Roman" w:hAnsi="Times New Roman" w:cs="Times New Roman"/>
          <w:sz w:val="24"/>
          <w:szCs w:val="24"/>
        </w:rPr>
        <w:t xml:space="preserve">talk preferred; </w:t>
      </w:r>
      <w:r w:rsidRPr="001B6382">
        <w:rPr>
          <w:rFonts w:ascii="Times New Roman" w:hAnsi="Times New Roman" w:cs="Times New Roman"/>
          <w:color w:val="C00000"/>
          <w:sz w:val="24"/>
          <w:szCs w:val="24"/>
        </w:rPr>
        <w:t>to be discussed</w:t>
      </w:r>
      <w:r w:rsidRPr="001B6382">
        <w:rPr>
          <w:rFonts w:ascii="Times New Roman" w:hAnsi="Times New Roman" w:cs="Times New Roman"/>
          <w:sz w:val="24"/>
          <w:szCs w:val="24"/>
        </w:rPr>
        <w:t>)</w:t>
      </w:r>
    </w:p>
    <w:sectPr w:rsidR="001B6382" w:rsidRPr="001B6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Stefan Schweinberger" w:date="2024-04-02T22:01:00Z" w:initials="SRS">
    <w:p w14:paraId="2D4A995A" w14:textId="77777777" w:rsidR="00DD007C" w:rsidRDefault="00AA5FD2">
      <w:pPr>
        <w:pStyle w:val="Kommentartext"/>
      </w:pPr>
      <w:r>
        <w:rPr>
          <w:rStyle w:val="Kommentarzeichen"/>
        </w:rPr>
        <w:annotationRef/>
      </w:r>
      <w:r w:rsidR="00DD007C">
        <w:t xml:space="preserve">Note </w:t>
      </w:r>
      <w:r>
        <w:t xml:space="preserve">I´m quite flexible on </w:t>
      </w:r>
      <w:r w:rsidR="00DD007C">
        <w:t xml:space="preserve">authors: I included those with whom I had already discussed this project. </w:t>
      </w:r>
    </w:p>
    <w:p w14:paraId="58D3CCA1" w14:textId="77777777" w:rsidR="00DD007C" w:rsidRDefault="00DD007C">
      <w:pPr>
        <w:pStyle w:val="Kommentartext"/>
      </w:pPr>
    </w:p>
    <w:p w14:paraId="4AFBF2AA" w14:textId="44C5BE85" w:rsidR="00AA5FD2" w:rsidRDefault="00DD007C">
      <w:pPr>
        <w:pStyle w:val="Kommentartext"/>
      </w:pPr>
      <w:r>
        <w:t xml:space="preserve">In the interest of a strong VRU group presentation I can </w:t>
      </w:r>
      <w:r w:rsidR="00DC1460">
        <w:t xml:space="preserve">easily </w:t>
      </w:r>
      <w:r>
        <w:t>imagine to include more co-authors (e.g., Tine and Ayaka with respect to our planned assessment of musical skills, and potentially we can even find a link to Helene´s interests). Can discuss tomorrow.</w:t>
      </w:r>
    </w:p>
  </w:comment>
  <w:comment w:id="5" w:author="Stefan Schweinberger" w:date="2024-04-02T22:00:00Z" w:initials="SRS">
    <w:p w14:paraId="549D3F76" w14:textId="188D0F03" w:rsidR="00AA5FD2" w:rsidRDefault="00AA5FD2">
      <w:pPr>
        <w:pStyle w:val="Kommentartext"/>
      </w:pPr>
      <w:r>
        <w:rPr>
          <w:rStyle w:val="Kommentarzeichen"/>
        </w:rPr>
        <w:annotationRef/>
      </w:r>
      <w:r>
        <w:t xml:space="preserve">Note: </w:t>
      </w:r>
      <w:r w:rsidR="00DD007C">
        <w:t xml:space="preserve">for those involved you will see that </w:t>
      </w:r>
      <w:r>
        <w:t xml:space="preserve">this is </w:t>
      </w:r>
      <w:r w:rsidR="00DD007C">
        <w:t xml:space="preserve">of course </w:t>
      </w:r>
      <w:r>
        <w:t>modelled a bit on to our Med-El proposal</w:t>
      </w:r>
      <w:r w:rsidR="00DD007C">
        <w:t xml:space="preserve">. It </w:t>
      </w:r>
      <w:r>
        <w:t>discusses our previous research</w:t>
      </w:r>
      <w:r w:rsidR="00DD007C">
        <w:t xml:space="preserve"> before presenting</w:t>
      </w:r>
      <w:r>
        <w:t xml:space="preserve"> the perspective</w:t>
      </w:r>
      <w:r w:rsidR="00DD007C">
        <w:t xml:space="preserve"> forward in CI diagnostics…</w:t>
      </w:r>
    </w:p>
  </w:comment>
  <w:comment w:id="11" w:author="Stefan Schweinberger" w:date="2024-04-02T22:05:00Z" w:initials="SRS">
    <w:p w14:paraId="3A0C9EDE" w14:textId="3F9F2CA4" w:rsidR="00DD007C" w:rsidRDefault="00DD007C">
      <w:pPr>
        <w:pStyle w:val="Kommentartext"/>
      </w:pPr>
      <w:r>
        <w:rPr>
          <w:rStyle w:val="Kommentarzeichen"/>
        </w:rPr>
        <w:annotationRef/>
      </w:r>
      <w:r>
        <w:t xml:space="preserve">Celina, in case you planned to present the training study at </w:t>
      </w:r>
      <w:proofErr w:type="spellStart"/>
      <w:r>
        <w:t>VoiceID</w:t>
      </w:r>
      <w:proofErr w:type="spellEnd"/>
      <w:r>
        <w:t xml:space="preserve"> as a separate presentation this would be absolutely fine and in fact much appreciated – in this case I will of course omit this here. I´m totally easy on this, and have too much rather than too little material anyway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0A"/>
          </mc:Choice>
          <mc:Fallback>
            <w:t>😊</w:t>
          </mc:Fallback>
        </mc:AlternateContent>
      </w:r>
      <w:r>
        <w:t>. You decide!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FBF2AA" w15:done="0"/>
  <w15:commentEx w15:paraId="549D3F76" w15:done="0"/>
  <w15:commentEx w15:paraId="3A0C9E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D9A2363" w16cex:dateUtc="2024-04-02T20:01:00Z"/>
  <w16cex:commentExtensible w16cex:durableId="475875FD" w16cex:dateUtc="2024-04-02T20:00:00Z"/>
  <w16cex:commentExtensible w16cex:durableId="1C07FA09" w16cex:dateUtc="2024-04-02T20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FBF2AA" w16cid:durableId="5D9A2363"/>
  <w16cid:commentId w16cid:paraId="549D3F76" w16cid:durableId="475875FD"/>
  <w16cid:commentId w16cid:paraId="3A0C9EDE" w16cid:durableId="1C07FA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FC64D" w14:textId="77777777" w:rsidR="00720536" w:rsidRDefault="00720536" w:rsidP="009828A0">
      <w:pPr>
        <w:spacing w:after="0" w:line="240" w:lineRule="auto"/>
      </w:pPr>
      <w:r>
        <w:separator/>
      </w:r>
    </w:p>
  </w:endnote>
  <w:endnote w:type="continuationSeparator" w:id="0">
    <w:p w14:paraId="7ABCB8EB" w14:textId="77777777" w:rsidR="00720536" w:rsidRDefault="00720536" w:rsidP="00982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0917E" w14:textId="77777777" w:rsidR="00720536" w:rsidRDefault="00720536" w:rsidP="009828A0">
      <w:pPr>
        <w:spacing w:after="0" w:line="240" w:lineRule="auto"/>
      </w:pPr>
      <w:r>
        <w:separator/>
      </w:r>
    </w:p>
  </w:footnote>
  <w:footnote w:type="continuationSeparator" w:id="0">
    <w:p w14:paraId="7DFFEAAE" w14:textId="77777777" w:rsidR="00720536" w:rsidRDefault="00720536" w:rsidP="00982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60EB6"/>
    <w:multiLevelType w:val="hybridMultilevel"/>
    <w:tmpl w:val="06DA5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tine Nussbaum">
    <w15:presenceInfo w15:providerId="None" w15:userId="Christine Nussbaum"/>
  </w15:person>
  <w15:person w15:author="Stefan Schweinberger">
    <w15:presenceInfo w15:providerId="None" w15:userId="Stefan Schweinberg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B46"/>
    <w:rsid w:val="000F1658"/>
    <w:rsid w:val="00107A4B"/>
    <w:rsid w:val="00116EF2"/>
    <w:rsid w:val="0012471F"/>
    <w:rsid w:val="00155A81"/>
    <w:rsid w:val="00161873"/>
    <w:rsid w:val="001B6382"/>
    <w:rsid w:val="001F30D9"/>
    <w:rsid w:val="002151D8"/>
    <w:rsid w:val="00225D29"/>
    <w:rsid w:val="002513E1"/>
    <w:rsid w:val="002576CA"/>
    <w:rsid w:val="00262595"/>
    <w:rsid w:val="002B3C2D"/>
    <w:rsid w:val="002B6C79"/>
    <w:rsid w:val="002E51AD"/>
    <w:rsid w:val="00322E6D"/>
    <w:rsid w:val="00340077"/>
    <w:rsid w:val="003772F2"/>
    <w:rsid w:val="00385513"/>
    <w:rsid w:val="003A2954"/>
    <w:rsid w:val="003D36F1"/>
    <w:rsid w:val="003E18D0"/>
    <w:rsid w:val="003E6642"/>
    <w:rsid w:val="00476E59"/>
    <w:rsid w:val="004A416A"/>
    <w:rsid w:val="0054700E"/>
    <w:rsid w:val="00557B46"/>
    <w:rsid w:val="005E0EAA"/>
    <w:rsid w:val="005E4208"/>
    <w:rsid w:val="00647C3B"/>
    <w:rsid w:val="00653EA6"/>
    <w:rsid w:val="006E751D"/>
    <w:rsid w:val="006F09E0"/>
    <w:rsid w:val="00720536"/>
    <w:rsid w:val="00735202"/>
    <w:rsid w:val="008774CD"/>
    <w:rsid w:val="008844D6"/>
    <w:rsid w:val="00914B4A"/>
    <w:rsid w:val="00944280"/>
    <w:rsid w:val="00965FCD"/>
    <w:rsid w:val="009828A0"/>
    <w:rsid w:val="009F746F"/>
    <w:rsid w:val="00A61989"/>
    <w:rsid w:val="00A728F9"/>
    <w:rsid w:val="00AA5FD2"/>
    <w:rsid w:val="00B317D8"/>
    <w:rsid w:val="00B634D0"/>
    <w:rsid w:val="00B815FD"/>
    <w:rsid w:val="00BB092D"/>
    <w:rsid w:val="00BC5D45"/>
    <w:rsid w:val="00C36CBE"/>
    <w:rsid w:val="00C42301"/>
    <w:rsid w:val="00C86D36"/>
    <w:rsid w:val="00CD1391"/>
    <w:rsid w:val="00D21FC7"/>
    <w:rsid w:val="00D40F82"/>
    <w:rsid w:val="00D50B4B"/>
    <w:rsid w:val="00D5691C"/>
    <w:rsid w:val="00D66DCA"/>
    <w:rsid w:val="00D9422F"/>
    <w:rsid w:val="00DC1460"/>
    <w:rsid w:val="00DD007C"/>
    <w:rsid w:val="00DF3043"/>
    <w:rsid w:val="00E6010D"/>
    <w:rsid w:val="00EA2CD2"/>
    <w:rsid w:val="00EB114F"/>
    <w:rsid w:val="00EC0B19"/>
    <w:rsid w:val="00EE0B7A"/>
    <w:rsid w:val="00F24636"/>
    <w:rsid w:val="00F6120F"/>
    <w:rsid w:val="00FF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AFD83"/>
  <w15:chartTrackingRefBased/>
  <w15:docId w15:val="{79F2502A-C516-4D7A-9139-27459DF4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A416A"/>
    <w:pPr>
      <w:suppressAutoHyphens/>
    </w:pPr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57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557B46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9828A0"/>
    <w:pPr>
      <w:tabs>
        <w:tab w:val="center" w:pos="4513"/>
        <w:tab w:val="right" w:pos="9026"/>
      </w:tabs>
      <w:suppressAutoHyphens w:val="0"/>
      <w:spacing w:after="0" w:line="240" w:lineRule="auto"/>
    </w:pPr>
    <w:rPr>
      <w:lang w:val="en-GB"/>
    </w:rPr>
  </w:style>
  <w:style w:type="character" w:customStyle="1" w:styleId="KopfzeileZchn">
    <w:name w:val="Kopfzeile Zchn"/>
    <w:basedOn w:val="Absatz-Standardschriftart"/>
    <w:link w:val="Kopfzeile"/>
    <w:uiPriority w:val="99"/>
    <w:rsid w:val="009828A0"/>
  </w:style>
  <w:style w:type="paragraph" w:styleId="Fuzeile">
    <w:name w:val="footer"/>
    <w:basedOn w:val="Standard"/>
    <w:link w:val="FuzeileZchn"/>
    <w:uiPriority w:val="99"/>
    <w:unhideWhenUsed/>
    <w:rsid w:val="009828A0"/>
    <w:pPr>
      <w:tabs>
        <w:tab w:val="center" w:pos="4513"/>
        <w:tab w:val="right" w:pos="9026"/>
      </w:tabs>
      <w:suppressAutoHyphens w:val="0"/>
      <w:spacing w:after="0" w:line="240" w:lineRule="auto"/>
    </w:pPr>
    <w:rPr>
      <w:lang w:val="en-GB"/>
    </w:rPr>
  </w:style>
  <w:style w:type="character" w:customStyle="1" w:styleId="FuzeileZchn">
    <w:name w:val="Fußzeile Zchn"/>
    <w:basedOn w:val="Absatz-Standardschriftart"/>
    <w:link w:val="Fuzeile"/>
    <w:uiPriority w:val="99"/>
    <w:rsid w:val="009828A0"/>
  </w:style>
  <w:style w:type="character" w:styleId="Kommentarzeichen">
    <w:name w:val="annotation reference"/>
    <w:basedOn w:val="Absatz-Standardschriftart"/>
    <w:uiPriority w:val="99"/>
    <w:semiHidden/>
    <w:unhideWhenUsed/>
    <w:rsid w:val="002B3C2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2B3C2D"/>
    <w:pPr>
      <w:suppressAutoHyphens w:val="0"/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2B3C2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B3C2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B3C2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D13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1391"/>
    <w:rPr>
      <w:rFonts w:ascii="Segoe UI" w:hAnsi="Segoe UI" w:cs="Segoe UI"/>
      <w:sz w:val="18"/>
      <w:szCs w:val="18"/>
    </w:rPr>
  </w:style>
  <w:style w:type="paragraph" w:styleId="berarbeitung">
    <w:name w:val="Revision"/>
    <w:hidden/>
    <w:uiPriority w:val="99"/>
    <w:semiHidden/>
    <w:rsid w:val="006E75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0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7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4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2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6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0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2308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user</dc:creator>
  <cp:keywords/>
  <dc:description/>
  <cp:lastModifiedBy>Christine Nussbaum</cp:lastModifiedBy>
  <cp:revision>11</cp:revision>
  <dcterms:created xsi:type="dcterms:W3CDTF">2024-04-02T19:16:00Z</dcterms:created>
  <dcterms:modified xsi:type="dcterms:W3CDTF">2024-04-03T07:33:00Z</dcterms:modified>
</cp:coreProperties>
</file>